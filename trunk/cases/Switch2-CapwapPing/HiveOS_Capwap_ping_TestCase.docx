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8CA" w:rsidRPr="00F04F40" w:rsidRDefault="00F458CA" w:rsidP="002921C3">
      <w:pPr>
        <w:pStyle w:val="Body"/>
        <w:rPr>
          <w:lang w:eastAsia="zh-CN"/>
        </w:rPr>
      </w:pPr>
    </w:p>
    <w:p w:rsidR="00F458CA" w:rsidRDefault="00F458CA" w:rsidP="002921C3">
      <w:pPr>
        <w:pStyle w:val="Body"/>
      </w:pPr>
    </w:p>
    <w:p w:rsidR="00F458CA" w:rsidRDefault="00F458CA" w:rsidP="002921C3">
      <w:pPr>
        <w:pStyle w:val="Body"/>
      </w:pPr>
    </w:p>
    <w:p w:rsidR="00F458CA" w:rsidRDefault="00F458CA" w:rsidP="002921C3">
      <w:pPr>
        <w:pStyle w:val="Body"/>
      </w:pPr>
    </w:p>
    <w:p w:rsidR="00F458CA" w:rsidRDefault="00F458CA" w:rsidP="002921C3">
      <w:pPr>
        <w:pStyle w:val="Body"/>
      </w:pPr>
    </w:p>
    <w:p w:rsidR="00F458CA" w:rsidRDefault="00F458CA" w:rsidP="002921C3">
      <w:pPr>
        <w:pStyle w:val="Body"/>
      </w:pPr>
    </w:p>
    <w:p w:rsidR="00F458CA" w:rsidRDefault="00F458CA" w:rsidP="002921C3">
      <w:pPr>
        <w:pStyle w:val="Body"/>
      </w:pPr>
    </w:p>
    <w:p w:rsidR="00F458CA" w:rsidRDefault="00F458CA" w:rsidP="002921C3">
      <w:pPr>
        <w:pStyle w:val="Body"/>
      </w:pPr>
    </w:p>
    <w:p w:rsidR="00F458CA" w:rsidRDefault="00F458CA" w:rsidP="002921C3">
      <w:pPr>
        <w:pStyle w:val="Body"/>
      </w:pPr>
    </w:p>
    <w:p w:rsidR="00F458CA" w:rsidRDefault="00F458CA" w:rsidP="002921C3">
      <w:pPr>
        <w:pStyle w:val="Body"/>
      </w:pPr>
    </w:p>
    <w:p w:rsidR="00F458CA" w:rsidRDefault="00F458CA" w:rsidP="00920388"/>
    <w:p w:rsidR="00F458CA" w:rsidRPr="00470655" w:rsidRDefault="00F458CA" w:rsidP="004A0D04">
      <w:pPr>
        <w:rPr>
          <w:rStyle w:val="DocumentTitle"/>
        </w:rPr>
        <w:sectPr w:rsidR="00F458CA" w:rsidRPr="00470655">
          <w:headerReference w:type="default" r:id="rId8"/>
          <w:footerReference w:type="default" r:id="rId9"/>
          <w:pgSz w:w="12240" w:h="15840"/>
          <w:pgMar w:top="2520" w:right="1080" w:bottom="1800" w:left="1080" w:header="720" w:footer="720" w:gutter="0"/>
          <w:cols w:space="720"/>
        </w:sectPr>
      </w:pPr>
      <w:r>
        <w:rPr>
          <w:rStyle w:val="DocumentTitle"/>
          <w:sz w:val="36"/>
          <w:szCs w:val="36"/>
          <w:lang w:eastAsia="zh-CN"/>
        </w:rPr>
        <w:t>HiveOS_Capwap ping</w:t>
      </w:r>
      <w:r>
        <w:rPr>
          <w:rStyle w:val="DocumentTitle"/>
          <w:lang w:eastAsia="zh-CN"/>
        </w:rPr>
        <w:t>_TestCase</w:t>
      </w:r>
    </w:p>
    <w:p w:rsidR="00F458CA" w:rsidRPr="009528E3" w:rsidRDefault="00F458CA" w:rsidP="002921C3">
      <w:pPr>
        <w:pStyle w:val="Body"/>
      </w:pPr>
    </w:p>
    <w:p w:rsidR="00F458CA" w:rsidRDefault="00F458CA" w:rsidP="002921C3">
      <w:pPr>
        <w:pStyle w:val="Body"/>
      </w:pPr>
    </w:p>
    <w:p w:rsidR="00F458CA" w:rsidRDefault="00F458CA" w:rsidP="002921C3">
      <w:pPr>
        <w:pStyle w:val="Body"/>
      </w:pPr>
    </w:p>
    <w:p w:rsidR="00F458CA" w:rsidRPr="00AF3E8E" w:rsidRDefault="00F458CA" w:rsidP="002921C3">
      <w:pPr>
        <w:pStyle w:val="a3"/>
      </w:pPr>
      <w:r w:rsidRPr="00AF3E8E">
        <w:t>Revision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1188"/>
        <w:gridCol w:w="1440"/>
        <w:gridCol w:w="2340"/>
        <w:gridCol w:w="3888"/>
      </w:tblGrid>
      <w:tr w:rsidR="00F458CA" w:rsidRPr="00F76654" w:rsidTr="009103B5">
        <w:tc>
          <w:tcPr>
            <w:tcW w:w="1188" w:type="dxa"/>
            <w:shd w:val="solid" w:color="000000" w:fill="FFFFFF"/>
          </w:tcPr>
          <w:p w:rsidR="00F458CA" w:rsidRPr="00C81685" w:rsidRDefault="00F458CA" w:rsidP="00920388">
            <w:pPr>
              <w:rPr>
                <w:b w:val="0"/>
                <w:bCs/>
              </w:rPr>
            </w:pPr>
            <w:r w:rsidRPr="00C81685">
              <w:rPr>
                <w:b w:val="0"/>
                <w:bCs/>
              </w:rPr>
              <w:t>Version</w:t>
            </w:r>
          </w:p>
        </w:tc>
        <w:tc>
          <w:tcPr>
            <w:tcW w:w="1440" w:type="dxa"/>
            <w:shd w:val="solid" w:color="000000" w:fill="FFFFFF"/>
          </w:tcPr>
          <w:p w:rsidR="00F458CA" w:rsidRPr="00C81685" w:rsidRDefault="00F458CA" w:rsidP="00920388">
            <w:pPr>
              <w:rPr>
                <w:b w:val="0"/>
                <w:bCs/>
              </w:rPr>
            </w:pPr>
            <w:r w:rsidRPr="00C81685">
              <w:rPr>
                <w:b w:val="0"/>
                <w:bCs/>
              </w:rPr>
              <w:t>Date</w:t>
            </w:r>
          </w:p>
        </w:tc>
        <w:tc>
          <w:tcPr>
            <w:tcW w:w="2340" w:type="dxa"/>
            <w:shd w:val="solid" w:color="000000" w:fill="FFFFFF"/>
          </w:tcPr>
          <w:p w:rsidR="00F458CA" w:rsidRPr="00C81685" w:rsidRDefault="00F458CA" w:rsidP="00920388">
            <w:pPr>
              <w:rPr>
                <w:b w:val="0"/>
                <w:bCs/>
              </w:rPr>
            </w:pPr>
            <w:r w:rsidRPr="00C81685">
              <w:rPr>
                <w:b w:val="0"/>
                <w:bCs/>
              </w:rPr>
              <w:t>Author</w:t>
            </w:r>
          </w:p>
        </w:tc>
        <w:tc>
          <w:tcPr>
            <w:tcW w:w="3888" w:type="dxa"/>
            <w:shd w:val="solid" w:color="000000" w:fill="FFFFFF"/>
          </w:tcPr>
          <w:p w:rsidR="00F458CA" w:rsidRPr="00C81685" w:rsidRDefault="00F458CA" w:rsidP="00920388">
            <w:pPr>
              <w:rPr>
                <w:b w:val="0"/>
                <w:bCs/>
              </w:rPr>
            </w:pPr>
            <w:r w:rsidRPr="00C81685">
              <w:rPr>
                <w:b w:val="0"/>
                <w:bCs/>
              </w:rPr>
              <w:t>Description</w:t>
            </w:r>
            <w:r w:rsidRPr="00C81685">
              <w:rPr>
                <w:b w:val="0"/>
                <w:bCs/>
              </w:rPr>
              <w:tab/>
            </w:r>
          </w:p>
        </w:tc>
      </w:tr>
      <w:tr w:rsidR="00F458CA" w:rsidRPr="00F76654" w:rsidTr="009103B5">
        <w:tc>
          <w:tcPr>
            <w:tcW w:w="1188" w:type="dxa"/>
          </w:tcPr>
          <w:p w:rsidR="00F458CA" w:rsidRPr="009103B5" w:rsidRDefault="00F458CA" w:rsidP="000C75F2">
            <w:pPr>
              <w:rPr>
                <w:b w:val="0"/>
              </w:rPr>
            </w:pPr>
            <w:r w:rsidRPr="009103B5">
              <w:rPr>
                <w:b w:val="0"/>
              </w:rPr>
              <w:t>0.1</w:t>
            </w:r>
          </w:p>
        </w:tc>
        <w:tc>
          <w:tcPr>
            <w:tcW w:w="1440" w:type="dxa"/>
          </w:tcPr>
          <w:p w:rsidR="00F458CA" w:rsidRPr="009103B5" w:rsidRDefault="00F458CA" w:rsidP="000C75F2">
            <w:pPr>
              <w:rPr>
                <w:b w:val="0"/>
                <w:lang w:eastAsia="zh-CN"/>
              </w:rPr>
            </w:pPr>
            <w:r>
              <w:rPr>
                <w:b w:val="0"/>
                <w:lang w:eastAsia="zh-CN"/>
              </w:rPr>
              <w:t>03/30/2010</w:t>
            </w:r>
          </w:p>
        </w:tc>
        <w:tc>
          <w:tcPr>
            <w:tcW w:w="2340" w:type="dxa"/>
          </w:tcPr>
          <w:p w:rsidR="00F458CA" w:rsidRPr="009103B5" w:rsidRDefault="00F458CA" w:rsidP="000C75F2">
            <w:pPr>
              <w:rPr>
                <w:b w:val="0"/>
                <w:lang w:eastAsia="zh-CN"/>
              </w:rPr>
            </w:pPr>
            <w:r>
              <w:rPr>
                <w:b w:val="0"/>
                <w:lang w:eastAsia="zh-CN"/>
              </w:rPr>
              <w:t>Yun Feng</w:t>
            </w:r>
          </w:p>
        </w:tc>
        <w:tc>
          <w:tcPr>
            <w:tcW w:w="3888" w:type="dxa"/>
          </w:tcPr>
          <w:p w:rsidR="00F458CA" w:rsidRPr="009103B5" w:rsidRDefault="00F458CA" w:rsidP="000C75F2">
            <w:pPr>
              <w:rPr>
                <w:b w:val="0"/>
              </w:rPr>
            </w:pPr>
            <w:r w:rsidRPr="009103B5">
              <w:rPr>
                <w:b w:val="0"/>
              </w:rPr>
              <w:t>Initial version</w:t>
            </w:r>
          </w:p>
        </w:tc>
      </w:tr>
      <w:tr w:rsidR="00F458CA" w:rsidRPr="00F76654" w:rsidTr="009103B5">
        <w:tc>
          <w:tcPr>
            <w:tcW w:w="1188" w:type="dxa"/>
          </w:tcPr>
          <w:p w:rsidR="00F458CA" w:rsidRPr="009103B5" w:rsidRDefault="00264560" w:rsidP="00A85FD6">
            <w:pPr>
              <w:pStyle w:val="Body"/>
              <w:rPr>
                <w:lang w:eastAsia="zh-CN"/>
              </w:rPr>
            </w:pPr>
            <w:r>
              <w:rPr>
                <w:rFonts w:hint="eastAsia"/>
                <w:lang w:eastAsia="zh-CN"/>
              </w:rPr>
              <w:t>0.2</w:t>
            </w:r>
          </w:p>
        </w:tc>
        <w:tc>
          <w:tcPr>
            <w:tcW w:w="1440" w:type="dxa"/>
          </w:tcPr>
          <w:p w:rsidR="00F458CA" w:rsidRPr="009103B5" w:rsidRDefault="00264560" w:rsidP="00A85FD6">
            <w:pPr>
              <w:pStyle w:val="Body"/>
              <w:rPr>
                <w:lang w:eastAsia="zh-CN"/>
              </w:rPr>
            </w:pPr>
            <w:r>
              <w:rPr>
                <w:rFonts w:hint="eastAsia"/>
                <w:lang w:eastAsia="zh-CN"/>
              </w:rPr>
              <w:t>2010-04-07</w:t>
            </w:r>
          </w:p>
        </w:tc>
        <w:tc>
          <w:tcPr>
            <w:tcW w:w="2340" w:type="dxa"/>
          </w:tcPr>
          <w:p w:rsidR="00F458CA" w:rsidRPr="009103B5" w:rsidRDefault="00264560" w:rsidP="00A85FD6">
            <w:pPr>
              <w:pStyle w:val="Body"/>
              <w:rPr>
                <w:lang w:eastAsia="zh-CN"/>
              </w:rPr>
            </w:pPr>
            <w:r>
              <w:rPr>
                <w:rFonts w:hint="eastAsia"/>
                <w:lang w:eastAsia="zh-CN"/>
              </w:rPr>
              <w:t>Zhao haihui</w:t>
            </w:r>
          </w:p>
        </w:tc>
        <w:tc>
          <w:tcPr>
            <w:tcW w:w="3888" w:type="dxa"/>
          </w:tcPr>
          <w:p w:rsidR="00F458CA" w:rsidRPr="009103B5" w:rsidRDefault="00D02B4D" w:rsidP="001E7FBA">
            <w:pPr>
              <w:pStyle w:val="Body"/>
              <w:rPr>
                <w:lang w:eastAsia="zh-CN"/>
              </w:rPr>
            </w:pPr>
            <w:r>
              <w:rPr>
                <w:rFonts w:hint="eastAsia"/>
                <w:lang w:eastAsia="zh-CN"/>
              </w:rPr>
              <w:t>Add two case for</w:t>
            </w:r>
            <w:r w:rsidR="00264560">
              <w:rPr>
                <w:rFonts w:hint="eastAsia"/>
                <w:lang w:eastAsia="zh-CN"/>
              </w:rPr>
              <w:t xml:space="preserve"> count function</w:t>
            </w:r>
          </w:p>
        </w:tc>
      </w:tr>
      <w:tr w:rsidR="00F458CA" w:rsidRPr="009103B5" w:rsidTr="009103B5">
        <w:tc>
          <w:tcPr>
            <w:tcW w:w="1188" w:type="dxa"/>
          </w:tcPr>
          <w:p w:rsidR="00F458CA" w:rsidRDefault="00F458CA" w:rsidP="00A85FD6">
            <w:pPr>
              <w:pStyle w:val="Body"/>
            </w:pPr>
          </w:p>
        </w:tc>
        <w:tc>
          <w:tcPr>
            <w:tcW w:w="1440" w:type="dxa"/>
          </w:tcPr>
          <w:p w:rsidR="00F458CA" w:rsidRDefault="00F458CA" w:rsidP="00A85FD6">
            <w:pPr>
              <w:pStyle w:val="Body"/>
            </w:pPr>
          </w:p>
        </w:tc>
        <w:tc>
          <w:tcPr>
            <w:tcW w:w="2340" w:type="dxa"/>
          </w:tcPr>
          <w:p w:rsidR="00F458CA" w:rsidRDefault="00F458CA" w:rsidP="00A85FD6">
            <w:pPr>
              <w:pStyle w:val="Body"/>
            </w:pPr>
          </w:p>
        </w:tc>
        <w:tc>
          <w:tcPr>
            <w:tcW w:w="3888" w:type="dxa"/>
          </w:tcPr>
          <w:p w:rsidR="00F458CA" w:rsidRDefault="00F458CA" w:rsidP="00A85FD6">
            <w:pPr>
              <w:pStyle w:val="Body"/>
            </w:pPr>
          </w:p>
        </w:tc>
      </w:tr>
      <w:tr w:rsidR="00F458CA" w:rsidRPr="00F76654" w:rsidTr="009103B5">
        <w:tc>
          <w:tcPr>
            <w:tcW w:w="1188" w:type="dxa"/>
          </w:tcPr>
          <w:p w:rsidR="00F458CA" w:rsidRDefault="00F458CA" w:rsidP="00A85FD6">
            <w:pPr>
              <w:pStyle w:val="Body"/>
            </w:pPr>
          </w:p>
        </w:tc>
        <w:tc>
          <w:tcPr>
            <w:tcW w:w="1440" w:type="dxa"/>
          </w:tcPr>
          <w:p w:rsidR="00F458CA" w:rsidRDefault="00F458CA" w:rsidP="00A85FD6">
            <w:pPr>
              <w:pStyle w:val="Body"/>
            </w:pPr>
          </w:p>
        </w:tc>
        <w:tc>
          <w:tcPr>
            <w:tcW w:w="2340" w:type="dxa"/>
          </w:tcPr>
          <w:p w:rsidR="00F458CA" w:rsidRDefault="00F458CA" w:rsidP="00A85FD6">
            <w:pPr>
              <w:pStyle w:val="Body"/>
            </w:pPr>
          </w:p>
        </w:tc>
        <w:tc>
          <w:tcPr>
            <w:tcW w:w="3888" w:type="dxa"/>
          </w:tcPr>
          <w:p w:rsidR="00F458CA" w:rsidRDefault="00F458CA" w:rsidP="00A85FD6">
            <w:pPr>
              <w:pStyle w:val="Body"/>
            </w:pPr>
          </w:p>
        </w:tc>
      </w:tr>
      <w:tr w:rsidR="00F458CA" w:rsidRPr="009103B5" w:rsidTr="009103B5">
        <w:tc>
          <w:tcPr>
            <w:tcW w:w="1188" w:type="dxa"/>
          </w:tcPr>
          <w:p w:rsidR="00F458CA" w:rsidRDefault="00F458CA" w:rsidP="00A85FD6">
            <w:pPr>
              <w:pStyle w:val="Body"/>
            </w:pPr>
          </w:p>
        </w:tc>
        <w:tc>
          <w:tcPr>
            <w:tcW w:w="1440" w:type="dxa"/>
          </w:tcPr>
          <w:p w:rsidR="00F458CA" w:rsidRDefault="00F458CA" w:rsidP="00A85FD6">
            <w:pPr>
              <w:pStyle w:val="Body"/>
            </w:pPr>
          </w:p>
        </w:tc>
        <w:tc>
          <w:tcPr>
            <w:tcW w:w="2340" w:type="dxa"/>
          </w:tcPr>
          <w:p w:rsidR="00F458CA" w:rsidRDefault="00F458CA" w:rsidP="00A85FD6">
            <w:pPr>
              <w:pStyle w:val="Body"/>
            </w:pPr>
          </w:p>
        </w:tc>
        <w:tc>
          <w:tcPr>
            <w:tcW w:w="3888" w:type="dxa"/>
          </w:tcPr>
          <w:p w:rsidR="00F458CA" w:rsidRDefault="00F458CA" w:rsidP="00A85FD6">
            <w:pPr>
              <w:pStyle w:val="Body"/>
            </w:pPr>
          </w:p>
        </w:tc>
      </w:tr>
      <w:tr w:rsidR="00F458CA" w:rsidRPr="00F76654" w:rsidTr="009103B5">
        <w:tc>
          <w:tcPr>
            <w:tcW w:w="1188" w:type="dxa"/>
          </w:tcPr>
          <w:p w:rsidR="00F458CA" w:rsidRDefault="00F458CA" w:rsidP="00A85FD6">
            <w:pPr>
              <w:pStyle w:val="Body"/>
            </w:pPr>
          </w:p>
        </w:tc>
        <w:tc>
          <w:tcPr>
            <w:tcW w:w="1440" w:type="dxa"/>
          </w:tcPr>
          <w:p w:rsidR="00F458CA" w:rsidRDefault="00F458CA" w:rsidP="00A85FD6">
            <w:pPr>
              <w:pStyle w:val="Body"/>
            </w:pPr>
          </w:p>
        </w:tc>
        <w:tc>
          <w:tcPr>
            <w:tcW w:w="2340" w:type="dxa"/>
          </w:tcPr>
          <w:p w:rsidR="00F458CA" w:rsidRDefault="00F458CA" w:rsidP="00A85FD6">
            <w:pPr>
              <w:pStyle w:val="Body"/>
            </w:pPr>
          </w:p>
        </w:tc>
        <w:tc>
          <w:tcPr>
            <w:tcW w:w="3888" w:type="dxa"/>
          </w:tcPr>
          <w:p w:rsidR="00F458CA" w:rsidRDefault="00F458CA" w:rsidP="00A85FD6">
            <w:pPr>
              <w:pStyle w:val="Body"/>
            </w:pPr>
          </w:p>
        </w:tc>
      </w:tr>
    </w:tbl>
    <w:p w:rsidR="00F458CA" w:rsidRDefault="00F458CA" w:rsidP="002921C3">
      <w:pPr>
        <w:pStyle w:val="Body"/>
      </w:pPr>
    </w:p>
    <w:p w:rsidR="00F458CA" w:rsidRDefault="00F458CA" w:rsidP="002921C3">
      <w:pPr>
        <w:pStyle w:val="Body"/>
      </w:pPr>
    </w:p>
    <w:p w:rsidR="00F458CA" w:rsidRDefault="00F458CA" w:rsidP="002921C3">
      <w:pPr>
        <w:pStyle w:val="Body"/>
      </w:pPr>
    </w:p>
    <w:p w:rsidR="00F458CA" w:rsidRDefault="00F458CA" w:rsidP="002921C3">
      <w:pPr>
        <w:pStyle w:val="Body"/>
      </w:pPr>
    </w:p>
    <w:p w:rsidR="00F458CA" w:rsidRDefault="00F458CA" w:rsidP="002921C3">
      <w:pPr>
        <w:pStyle w:val="Body"/>
      </w:pPr>
    </w:p>
    <w:p w:rsidR="00F458CA" w:rsidRDefault="00F458CA" w:rsidP="002921C3">
      <w:pPr>
        <w:pStyle w:val="Body"/>
      </w:pPr>
    </w:p>
    <w:p w:rsidR="00F458CA" w:rsidRDefault="00F458CA" w:rsidP="002921C3">
      <w:pPr>
        <w:pStyle w:val="Body"/>
      </w:pPr>
    </w:p>
    <w:p w:rsidR="00F458CA" w:rsidRDefault="00F458CA" w:rsidP="002921C3">
      <w:pPr>
        <w:pStyle w:val="Body"/>
      </w:pPr>
    </w:p>
    <w:p w:rsidR="00F458CA" w:rsidRDefault="00F458CA" w:rsidP="002921C3">
      <w:pPr>
        <w:pStyle w:val="Body"/>
      </w:pPr>
    </w:p>
    <w:p w:rsidR="00F458CA" w:rsidRDefault="00F458CA" w:rsidP="002921C3">
      <w:pPr>
        <w:pStyle w:val="Body"/>
        <w:sectPr w:rsidR="00F458CA" w:rsidSect="00184524">
          <w:headerReference w:type="default" r:id="rId10"/>
          <w:type w:val="continuous"/>
          <w:pgSz w:w="12240" w:h="15840"/>
          <w:pgMar w:top="2520" w:right="1080" w:bottom="1800" w:left="1080" w:header="720" w:footer="720" w:gutter="0"/>
          <w:cols w:space="720"/>
        </w:sectPr>
      </w:pPr>
      <w:r>
        <w:br w:type="page"/>
      </w:r>
    </w:p>
    <w:p w:rsidR="00F458CA" w:rsidRPr="007A08DA" w:rsidRDefault="00F458CA" w:rsidP="007A08DA">
      <w:pPr>
        <w:pStyle w:val="affa"/>
        <w:rPr>
          <w:lang w:eastAsia="zh-CN"/>
        </w:rPr>
      </w:pPr>
      <w:bookmarkStart w:id="0" w:name="_Toc197745554"/>
      <w:bookmarkStart w:id="1" w:name="_Toc255228832"/>
      <w:r w:rsidRPr="007D2935">
        <w:lastRenderedPageBreak/>
        <w:t>Table of Conten</w:t>
      </w:r>
      <w:bookmarkEnd w:id="0"/>
      <w:bookmarkEnd w:id="1"/>
      <w:r>
        <w:rPr>
          <w:lang w:eastAsia="zh-CN"/>
        </w:rPr>
        <w:t>t</w:t>
      </w:r>
    </w:p>
    <w:p w:rsidR="00F458CA" w:rsidRPr="001D547E" w:rsidRDefault="00F458CA" w:rsidP="004C1AC5">
      <w:pPr>
        <w:pStyle w:val="a3"/>
        <w:rPr>
          <w:rFonts w:ascii="Arial" w:hAnsi="Arial" w:cs="Arial"/>
          <w:color w:val="000000"/>
          <w:sz w:val="28"/>
          <w:szCs w:val="28"/>
        </w:rPr>
      </w:pPr>
      <w:r>
        <w:br w:type="page"/>
      </w:r>
      <w:r w:rsidRPr="001D547E">
        <w:rPr>
          <w:rFonts w:ascii="Arial" w:hAnsi="Arial" w:cs="Arial"/>
          <w:color w:val="000000"/>
          <w:sz w:val="28"/>
          <w:szCs w:val="28"/>
        </w:rPr>
        <w:lastRenderedPageBreak/>
        <w:t>Glossary and Abbreviations</w:t>
      </w:r>
    </w:p>
    <w:p w:rsidR="00F458CA" w:rsidRPr="001D547E" w:rsidRDefault="00F458CA" w:rsidP="004C1AC5">
      <w:pPr>
        <w:pStyle w:val="a3"/>
        <w:rPr>
          <w:rFonts w:ascii="Arial" w:hAnsi="Arial" w:cs="Arial"/>
          <w:sz w:val="28"/>
          <w:szCs w:val="28"/>
        </w:rPr>
      </w:pPr>
    </w:p>
    <w:p w:rsidR="00F458CA" w:rsidRPr="00BF73FA" w:rsidRDefault="00F458CA" w:rsidP="00BF73FA">
      <w:pPr>
        <w:pStyle w:val="Body"/>
        <w:rPr>
          <w:sz w:val="32"/>
          <w:szCs w:val="32"/>
        </w:rPr>
      </w:pPr>
      <w:r w:rsidRPr="00BF73FA">
        <w:rPr>
          <w:sz w:val="32"/>
          <w:szCs w:val="32"/>
        </w:rPr>
        <w:br w:type="page"/>
      </w:r>
      <w:bookmarkStart w:id="2" w:name="_Toc146529368"/>
    </w:p>
    <w:p w:rsidR="00F458CA" w:rsidRDefault="00F458CA" w:rsidP="0072232D">
      <w:pPr>
        <w:pStyle w:val="1"/>
        <w:numPr>
          <w:ilvl w:val="0"/>
          <w:numId w:val="21"/>
        </w:numPr>
        <w:rPr>
          <w:lang w:eastAsia="zh-CN"/>
        </w:rPr>
      </w:pPr>
      <w:bookmarkStart w:id="3" w:name="_Toc197745555"/>
      <w:bookmarkStart w:id="4" w:name="_Toc255228833"/>
      <w:r>
        <w:t>Introduction</w:t>
      </w:r>
      <w:bookmarkEnd w:id="2"/>
      <w:bookmarkEnd w:id="3"/>
      <w:bookmarkEnd w:id="4"/>
    </w:p>
    <w:p w:rsidR="00F458CA" w:rsidRPr="00E06371" w:rsidRDefault="00F458CA" w:rsidP="00E06371">
      <w:pPr>
        <w:pStyle w:val="Body"/>
        <w:ind w:firstLine="432"/>
        <w:rPr>
          <w:lang w:eastAsia="zh-CN"/>
        </w:rPr>
      </w:pPr>
      <w:r>
        <w:rPr>
          <w:lang w:eastAsia="zh-CN"/>
        </w:rPr>
        <w:t xml:space="preserve">Because HiveAP and HM often placed in different network area, so if the HiveAP cannot connect with HM, we should have a tool to </w:t>
      </w:r>
      <w:r w:rsidRPr="005B47D4">
        <w:rPr>
          <w:lang w:eastAsia="zh-CN"/>
        </w:rPr>
        <w:t>diagnose</w:t>
      </w:r>
      <w:r>
        <w:rPr>
          <w:lang w:eastAsia="zh-CN"/>
        </w:rPr>
        <w:t xml:space="preserve"> the network issue for CAPWAP protocol.</w:t>
      </w:r>
    </w:p>
    <w:p w:rsidR="00F458CA" w:rsidRPr="006B0957" w:rsidRDefault="00F458CA" w:rsidP="00E06371">
      <w:pPr>
        <w:pStyle w:val="Body"/>
        <w:ind w:firstLine="432"/>
        <w:rPr>
          <w:lang w:eastAsia="zh-CN"/>
        </w:rPr>
      </w:pPr>
      <w:r>
        <w:rPr>
          <w:lang w:eastAsia="zh-CN"/>
        </w:rPr>
        <w:t xml:space="preserve">The normal ping only can diagnose the network connection status between HiveAP and HM. It cannot diagnose the CAPWAP connection status between HiveAP and HM. We should have another tool only for CAPWAP protocol to check the basic CAPWAP connection status between HiveAP and HM. </w:t>
      </w:r>
    </w:p>
    <w:p w:rsidR="00F458CA" w:rsidRDefault="00F458CA" w:rsidP="00A126C4">
      <w:pPr>
        <w:pStyle w:val="Body"/>
        <w:rPr>
          <w:lang w:eastAsia="zh-CN"/>
        </w:rPr>
      </w:pPr>
    </w:p>
    <w:p w:rsidR="00F458CA" w:rsidRDefault="00F458CA" w:rsidP="00A126C4">
      <w:pPr>
        <w:pStyle w:val="Body"/>
        <w:rPr>
          <w:lang w:eastAsia="zh-CN"/>
        </w:rPr>
      </w:pPr>
    </w:p>
    <w:p w:rsidR="00F458CA" w:rsidRDefault="00F458CA" w:rsidP="00A126C4">
      <w:pPr>
        <w:pStyle w:val="Body"/>
        <w:rPr>
          <w:lang w:eastAsia="zh-CN"/>
        </w:rPr>
      </w:pPr>
      <w:r>
        <w:rPr>
          <w:lang w:eastAsia="zh-CN"/>
        </w:rPr>
        <w:t>Function Spec:</w:t>
      </w:r>
      <w:r w:rsidRPr="00E06371">
        <w:t xml:space="preserve"> </w:t>
      </w:r>
      <w:hyperlink r:id="rId11" w:history="1">
        <w:r w:rsidRPr="00590140">
          <w:rPr>
            <w:rStyle w:val="a9"/>
            <w:lang w:eastAsia="zh-CN"/>
          </w:rPr>
          <w:t>http://saturn.aerohive.com/view.php?fDocumentId=2806</w:t>
        </w:r>
      </w:hyperlink>
    </w:p>
    <w:p w:rsidR="00F458CA" w:rsidRDefault="00F458CA" w:rsidP="00A126C4">
      <w:pPr>
        <w:pStyle w:val="Body"/>
        <w:rPr>
          <w:lang w:eastAsia="zh-CN"/>
        </w:rPr>
      </w:pPr>
      <w:r>
        <w:rPr>
          <w:lang w:eastAsia="zh-CN"/>
        </w:rPr>
        <w:t>Unit Test Case:</w:t>
      </w:r>
      <w:r w:rsidRPr="00E06371">
        <w:t xml:space="preserve"> </w:t>
      </w:r>
      <w:hyperlink r:id="rId12" w:history="1">
        <w:r w:rsidRPr="00590140">
          <w:rPr>
            <w:rStyle w:val="a9"/>
            <w:lang w:eastAsia="zh-CN"/>
          </w:rPr>
          <w:t>http://saturn.aerohive.com/view.php?fDocumentId=2838</w:t>
        </w:r>
      </w:hyperlink>
    </w:p>
    <w:p w:rsidR="00F458CA" w:rsidRDefault="00F458CA" w:rsidP="00A126C4">
      <w:pPr>
        <w:pStyle w:val="Body"/>
        <w:rPr>
          <w:lang w:eastAsia="zh-CN"/>
        </w:rPr>
      </w:pPr>
      <w:r>
        <w:rPr>
          <w:lang w:eastAsia="zh-CN"/>
        </w:rPr>
        <w:t xml:space="preserve">CLI Review Form: </w:t>
      </w:r>
      <w:hyperlink r:id="rId13" w:history="1">
        <w:r w:rsidRPr="00590140">
          <w:rPr>
            <w:rStyle w:val="a9"/>
            <w:lang w:eastAsia="zh-CN"/>
          </w:rPr>
          <w:t>http://saturn.aerohive.com/view.php?fDocumentId=2815</w:t>
        </w:r>
      </w:hyperlink>
    </w:p>
    <w:p w:rsidR="00F458CA" w:rsidRPr="00E06371" w:rsidRDefault="00F458CA" w:rsidP="00A126C4">
      <w:pPr>
        <w:pStyle w:val="Body"/>
        <w:rPr>
          <w:lang w:eastAsia="zh-CN"/>
        </w:rPr>
      </w:pPr>
    </w:p>
    <w:p w:rsidR="00F458CA" w:rsidRDefault="00F458CA" w:rsidP="00CE2553">
      <w:pPr>
        <w:pStyle w:val="1"/>
        <w:numPr>
          <w:ilvl w:val="0"/>
          <w:numId w:val="21"/>
        </w:numPr>
        <w:rPr>
          <w:lang w:eastAsia="zh-CN"/>
        </w:rPr>
      </w:pPr>
      <w:bookmarkStart w:id="5" w:name="_Toc255228834"/>
      <w:bookmarkStart w:id="6" w:name="_Toc197745556"/>
      <w:r>
        <w:rPr>
          <w:lang w:eastAsia="zh-CN"/>
        </w:rPr>
        <w:t>Test Objectives</w:t>
      </w:r>
      <w:bookmarkEnd w:id="5"/>
    </w:p>
    <w:p w:rsidR="00F458CA" w:rsidRDefault="00F458CA" w:rsidP="00441698">
      <w:pPr>
        <w:pStyle w:val="2"/>
        <w:numPr>
          <w:ilvl w:val="1"/>
          <w:numId w:val="21"/>
        </w:numPr>
        <w:rPr>
          <w:lang w:eastAsia="zh-CN"/>
        </w:rPr>
      </w:pPr>
      <w:r w:rsidRPr="00441698">
        <w:rPr>
          <w:lang w:eastAsia="zh-CN"/>
        </w:rPr>
        <w:t xml:space="preserve">Check default capwap ping </w:t>
      </w:r>
    </w:p>
    <w:p w:rsidR="00F458CA" w:rsidRPr="00441698" w:rsidRDefault="00F458CA" w:rsidP="00441698">
      <w:pPr>
        <w:pStyle w:val="2"/>
        <w:numPr>
          <w:ilvl w:val="1"/>
          <w:numId w:val="21"/>
        </w:numPr>
        <w:rPr>
          <w:lang w:eastAsia="zh-CN"/>
        </w:rPr>
      </w:pPr>
      <w:r w:rsidRPr="00441698">
        <w:rPr>
          <w:lang w:eastAsia="zh-CN"/>
        </w:rPr>
        <w:t xml:space="preserve">Check DNS parse of capwap ping </w:t>
      </w:r>
    </w:p>
    <w:p w:rsidR="00F458CA" w:rsidRDefault="00F458CA" w:rsidP="00441698">
      <w:pPr>
        <w:pStyle w:val="2"/>
        <w:numPr>
          <w:ilvl w:val="1"/>
          <w:numId w:val="21"/>
        </w:numPr>
        <w:rPr>
          <w:lang w:eastAsia="zh-CN"/>
        </w:rPr>
      </w:pPr>
      <w:r>
        <w:rPr>
          <w:lang w:eastAsia="zh-CN"/>
        </w:rPr>
        <w:t xml:space="preserve">Check port change of capwap ping </w:t>
      </w:r>
    </w:p>
    <w:p w:rsidR="00F458CA" w:rsidRDefault="00F458CA" w:rsidP="00441698">
      <w:pPr>
        <w:pStyle w:val="2"/>
        <w:numPr>
          <w:ilvl w:val="1"/>
          <w:numId w:val="21"/>
        </w:numPr>
        <w:rPr>
          <w:lang w:eastAsia="zh-CN"/>
        </w:rPr>
      </w:pPr>
      <w:r>
        <w:rPr>
          <w:lang w:eastAsia="zh-CN"/>
        </w:rPr>
        <w:t xml:space="preserve">Check size change of capwap ping </w:t>
      </w:r>
    </w:p>
    <w:p w:rsidR="00F458CA" w:rsidRDefault="00F458CA" w:rsidP="00441698">
      <w:pPr>
        <w:pStyle w:val="2"/>
        <w:numPr>
          <w:ilvl w:val="1"/>
          <w:numId w:val="21"/>
        </w:numPr>
        <w:rPr>
          <w:lang w:eastAsia="zh-CN"/>
        </w:rPr>
      </w:pPr>
      <w:r>
        <w:rPr>
          <w:lang w:eastAsia="zh-CN"/>
        </w:rPr>
        <w:t xml:space="preserve">Check timer change of capwap ping </w:t>
      </w:r>
    </w:p>
    <w:p w:rsidR="00F458CA" w:rsidRPr="00441698" w:rsidRDefault="00F458CA" w:rsidP="00441698">
      <w:pPr>
        <w:pStyle w:val="2"/>
        <w:numPr>
          <w:ilvl w:val="1"/>
          <w:numId w:val="21"/>
        </w:numPr>
        <w:rPr>
          <w:lang w:eastAsia="zh-CN"/>
        </w:rPr>
      </w:pPr>
      <w:r>
        <w:rPr>
          <w:lang w:eastAsia="zh-CN"/>
        </w:rPr>
        <w:t xml:space="preserve">Check flood of capwap ping </w:t>
      </w:r>
    </w:p>
    <w:p w:rsidR="00F458CA" w:rsidRDefault="00F458CA" w:rsidP="004E4CCE">
      <w:pPr>
        <w:pStyle w:val="1"/>
        <w:numPr>
          <w:ilvl w:val="0"/>
          <w:numId w:val="21"/>
        </w:numPr>
        <w:rPr>
          <w:lang w:eastAsia="zh-CN"/>
        </w:rPr>
      </w:pPr>
      <w:bookmarkStart w:id="7" w:name="_Toc255228835"/>
      <w:r w:rsidRPr="005B5213">
        <w:rPr>
          <w:lang w:eastAsia="zh-CN"/>
        </w:rPr>
        <w:t>Test Acceptance Criterion from Development</w:t>
      </w:r>
      <w:bookmarkEnd w:id="7"/>
    </w:p>
    <w:p w:rsidR="00F458CA" w:rsidRPr="00C821EC" w:rsidRDefault="00F458CA" w:rsidP="00C51F93">
      <w:pPr>
        <w:pStyle w:val="L1-Body"/>
        <w:widowControl/>
        <w:numPr>
          <w:ilvl w:val="0"/>
          <w:numId w:val="33"/>
        </w:numPr>
        <w:tabs>
          <w:tab w:val="clear" w:pos="1440"/>
        </w:tabs>
        <w:spacing w:before="0" w:after="0" w:line="240" w:lineRule="auto"/>
        <w:rPr>
          <w:rFonts w:ascii="Arial" w:hAnsi="Arial" w:cs="Arial"/>
          <w:bCs/>
          <w:noProof/>
          <w:sz w:val="21"/>
          <w:szCs w:val="21"/>
        </w:rPr>
      </w:pPr>
      <w:r w:rsidRPr="00C821EC">
        <w:rPr>
          <w:rFonts w:ascii="Arial" w:hAnsi="Arial" w:cs="Arial"/>
          <w:bCs/>
          <w:noProof/>
          <w:sz w:val="21"/>
          <w:szCs w:val="21"/>
        </w:rPr>
        <w:lastRenderedPageBreak/>
        <w:t>Approved – Functional Specifications</w:t>
      </w:r>
    </w:p>
    <w:p w:rsidR="00F458CA" w:rsidRPr="00C821EC" w:rsidRDefault="00F458CA" w:rsidP="00C51F93">
      <w:pPr>
        <w:pStyle w:val="L1-Body"/>
        <w:widowControl/>
        <w:numPr>
          <w:ilvl w:val="0"/>
          <w:numId w:val="33"/>
        </w:numPr>
        <w:tabs>
          <w:tab w:val="clear" w:pos="1440"/>
        </w:tabs>
        <w:spacing w:before="0" w:after="0" w:line="240" w:lineRule="auto"/>
        <w:rPr>
          <w:rFonts w:ascii="Arial" w:hAnsi="Arial" w:cs="Arial"/>
          <w:bCs/>
          <w:noProof/>
          <w:sz w:val="21"/>
          <w:szCs w:val="21"/>
        </w:rPr>
      </w:pPr>
      <w:r w:rsidRPr="00C821EC">
        <w:rPr>
          <w:rFonts w:ascii="Arial" w:hAnsi="Arial" w:cs="Arial"/>
          <w:bCs/>
          <w:noProof/>
          <w:sz w:val="21"/>
          <w:szCs w:val="21"/>
        </w:rPr>
        <w:t>Approved – Unit Test Plans</w:t>
      </w:r>
    </w:p>
    <w:p w:rsidR="00F458CA" w:rsidRDefault="00F458CA" w:rsidP="004E4CCE">
      <w:pPr>
        <w:pStyle w:val="1"/>
        <w:numPr>
          <w:ilvl w:val="0"/>
          <w:numId w:val="21"/>
        </w:numPr>
        <w:rPr>
          <w:lang w:eastAsia="zh-CN"/>
        </w:rPr>
      </w:pPr>
      <w:bookmarkStart w:id="8" w:name="_Toc255228836"/>
      <w:smartTag w:uri="urn:schemas-microsoft-com:office:smarttags" w:element="place">
        <w:smartTag w:uri="urn:schemas-microsoft-com:office:smarttags" w:element="PlaceName">
          <w:r>
            <w:rPr>
              <w:lang w:eastAsia="zh-CN"/>
            </w:rPr>
            <w:t>Product</w:t>
          </w:r>
        </w:smartTag>
        <w:r>
          <w:rPr>
            <w:lang w:eastAsia="zh-CN"/>
          </w:rPr>
          <w:t xml:space="preserve"> </w:t>
        </w:r>
        <w:smartTag w:uri="urn:schemas-microsoft-com:office:smarttags" w:element="PlaceType">
          <w:r>
            <w:rPr>
              <w:lang w:eastAsia="zh-CN"/>
            </w:rPr>
            <w:t>Pass</w:t>
          </w:r>
        </w:smartTag>
      </w:smartTag>
      <w:r>
        <w:rPr>
          <w:lang w:eastAsia="zh-CN"/>
        </w:rPr>
        <w:t xml:space="preserve"> Criterion</w:t>
      </w:r>
      <w:bookmarkEnd w:id="8"/>
    </w:p>
    <w:p w:rsidR="00F458CA" w:rsidRDefault="00F458CA" w:rsidP="00C821EC">
      <w:pPr>
        <w:pStyle w:val="1"/>
        <w:numPr>
          <w:ilvl w:val="0"/>
          <w:numId w:val="21"/>
        </w:numPr>
        <w:rPr>
          <w:lang w:eastAsia="zh-CN"/>
        </w:rPr>
      </w:pPr>
      <w:bookmarkStart w:id="9" w:name="_Toc255228837"/>
      <w:r>
        <w:rPr>
          <w:lang w:eastAsia="zh-CN"/>
        </w:rPr>
        <w:t xml:space="preserve">Test </w:t>
      </w:r>
      <w:bookmarkEnd w:id="6"/>
      <w:r>
        <w:rPr>
          <w:lang w:eastAsia="zh-CN"/>
        </w:rPr>
        <w:t>Bed/Topo Design</w:t>
      </w:r>
      <w:bookmarkEnd w:id="9"/>
    </w:p>
    <w:p w:rsidR="00F458CA" w:rsidRDefault="00F458CA" w:rsidP="009A6AD5">
      <w:pPr>
        <w:pStyle w:val="Body"/>
        <w:rPr>
          <w:lang w:eastAsia="zh-CN"/>
        </w:rPr>
      </w:pPr>
    </w:p>
    <w:p w:rsidR="00F458CA" w:rsidRDefault="00F458CA" w:rsidP="009A6AD5">
      <w:pPr>
        <w:pStyle w:val="Body"/>
        <w:rPr>
          <w:lang w:eastAsia="zh-CN"/>
        </w:rPr>
      </w:pPr>
    </w:p>
    <w:p w:rsidR="00F458CA" w:rsidRDefault="004909D8" w:rsidP="009A6AD5">
      <w:pPr>
        <w:pStyle w:val="Body"/>
        <w:rPr>
          <w:lang w:eastAsia="zh-CN"/>
        </w:rPr>
      </w:pPr>
      <w:r>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366pt;height:328.5pt;visibility:visible" o:gfxdata="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">
            <v:imagedata r:id="rId14" o:title="" croptop="-486f" cropbottom="-1853f" cropleft="-2275f" cropright="-7557f"/>
            <o:lock v:ext="edit" aspectratio="f"/>
          </v:shape>
        </w:pict>
      </w:r>
    </w:p>
    <w:p w:rsidR="00F458CA" w:rsidRDefault="00F458CA" w:rsidP="009A6AD5">
      <w:pPr>
        <w:pStyle w:val="Body"/>
        <w:rPr>
          <w:lang w:eastAsia="zh-CN"/>
        </w:rPr>
      </w:pPr>
    </w:p>
    <w:p w:rsidR="00F458CA" w:rsidRDefault="00F458CA" w:rsidP="009A6AD5">
      <w:pPr>
        <w:pStyle w:val="Body"/>
        <w:rPr>
          <w:lang w:eastAsia="zh-CN"/>
        </w:rPr>
      </w:pPr>
    </w:p>
    <w:p w:rsidR="00F458CA" w:rsidRDefault="00F458CA" w:rsidP="009A6AD5">
      <w:pPr>
        <w:pStyle w:val="Body"/>
        <w:rPr>
          <w:lang w:eastAsia="zh-CN"/>
        </w:rPr>
      </w:pPr>
    </w:p>
    <w:p w:rsidR="00F458CA" w:rsidRDefault="00F458CA" w:rsidP="009A6AD5">
      <w:pPr>
        <w:pStyle w:val="Body"/>
        <w:rPr>
          <w:lang w:eastAsia="zh-CN"/>
        </w:rPr>
      </w:pPr>
    </w:p>
    <w:p w:rsidR="00F458CA" w:rsidRPr="009A6AD5" w:rsidRDefault="00F458CA" w:rsidP="009A6AD5">
      <w:pPr>
        <w:pStyle w:val="Body"/>
        <w:rPr>
          <w:lang w:eastAsia="zh-CN"/>
        </w:rPr>
      </w:pPr>
    </w:p>
    <w:p w:rsidR="00F458CA" w:rsidRDefault="00F458CA" w:rsidP="0083596D">
      <w:pPr>
        <w:pStyle w:val="1"/>
        <w:numPr>
          <w:ilvl w:val="0"/>
          <w:numId w:val="21"/>
        </w:numPr>
        <w:rPr>
          <w:lang w:eastAsia="zh-CN"/>
        </w:rPr>
      </w:pPr>
      <w:bookmarkStart w:id="10" w:name="_Toc255228838"/>
      <w:bookmarkStart w:id="11" w:name="_Toc197745557"/>
      <w:r>
        <w:rPr>
          <w:lang w:eastAsia="zh-CN"/>
        </w:rPr>
        <w:t>TestCase</w:t>
      </w:r>
      <w:bookmarkEnd w:id="10"/>
    </w:p>
    <w:p w:rsidR="00F458CA" w:rsidRPr="002E1BB7" w:rsidRDefault="00F458CA" w:rsidP="00254479">
      <w:pPr>
        <w:pStyle w:val="2"/>
        <w:numPr>
          <w:ilvl w:val="1"/>
          <w:numId w:val="21"/>
        </w:numPr>
        <w:ind w:left="0" w:firstLine="0"/>
        <w:rPr>
          <w:color w:val="auto"/>
          <w:sz w:val="24"/>
          <w:szCs w:val="24"/>
          <w:lang w:eastAsia="zh-CN"/>
        </w:rPr>
      </w:pPr>
      <w:bookmarkStart w:id="12" w:name="_Toc255228839"/>
      <w:r w:rsidRPr="002E1BB7">
        <w:rPr>
          <w:color w:val="auto"/>
          <w:sz w:val="24"/>
          <w:szCs w:val="24"/>
          <w:lang w:eastAsia="zh-CN"/>
        </w:rPr>
        <w:t>Key Scenarios</w:t>
      </w:r>
      <w:bookmarkEnd w:id="12"/>
    </w:p>
    <w:p w:rsidR="00F458CA" w:rsidRPr="00B7717A" w:rsidRDefault="00F458CA" w:rsidP="00254479">
      <w:pPr>
        <w:pStyle w:val="2"/>
        <w:numPr>
          <w:ilvl w:val="1"/>
          <w:numId w:val="21"/>
        </w:numPr>
        <w:ind w:left="0" w:firstLine="0"/>
        <w:rPr>
          <w:rFonts w:cs="Arial"/>
          <w:b w:val="0"/>
          <w:color w:val="auto"/>
          <w:sz w:val="21"/>
          <w:szCs w:val="21"/>
          <w:lang w:eastAsia="zh-CN"/>
        </w:rPr>
      </w:pPr>
      <w:bookmarkStart w:id="13" w:name="_Toc255228840"/>
      <w:r w:rsidRPr="001B51BF">
        <w:rPr>
          <w:color w:val="auto"/>
          <w:sz w:val="24"/>
          <w:szCs w:val="24"/>
          <w:lang w:eastAsia="zh-CN"/>
        </w:rPr>
        <w:t>Function Test Case</w:t>
      </w:r>
      <w:bookmarkEnd w:id="13"/>
    </w:p>
    <w:p w:rsidR="00F458CA" w:rsidRDefault="00F458CA" w:rsidP="00DA409C">
      <w:pPr>
        <w:pStyle w:val="3"/>
        <w:numPr>
          <w:ilvl w:val="2"/>
          <w:numId w:val="21"/>
        </w:numPr>
        <w:rPr>
          <w:lang w:eastAsia="zh-CN"/>
        </w:rPr>
      </w:pPr>
      <w:r>
        <w:rPr>
          <w:lang w:eastAsia="zh-CN"/>
        </w:rPr>
        <w:t>Check default capwap ping</w:t>
      </w:r>
    </w:p>
    <w:p w:rsidR="00F458CA" w:rsidRPr="00A63EB6" w:rsidRDefault="00F458CA" w:rsidP="00A63EB6">
      <w:pPr>
        <w:pStyle w:val="4"/>
        <w:numPr>
          <w:ilvl w:val="3"/>
          <w:numId w:val="21"/>
        </w:numPr>
        <w:rPr>
          <w:lang w:eastAsia="zh-CN"/>
        </w:rPr>
      </w:pPr>
      <w:r>
        <w:rPr>
          <w:sz w:val="21"/>
          <w:szCs w:val="21"/>
          <w:lang w:eastAsia="zh-CN"/>
        </w:rPr>
        <w:t>Capwapping</w:t>
      </w:r>
      <w:r w:rsidRPr="00A63EB6">
        <w:rPr>
          <w:sz w:val="21"/>
          <w:szCs w:val="21"/>
          <w:lang w:eastAsia="zh-CN"/>
        </w:rPr>
        <w:t>_Function_1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F458CA" w:rsidRPr="00BA58E3" w:rsidTr="00A63EB6">
        <w:trPr>
          <w:trHeight w:val="321"/>
        </w:trPr>
        <w:tc>
          <w:tcPr>
            <w:tcW w:w="2284" w:type="dxa"/>
          </w:tcPr>
          <w:p w:rsidR="00F458CA" w:rsidRPr="00D550FE" w:rsidRDefault="00F458CA" w:rsidP="00D31964">
            <w:pPr>
              <w:rPr>
                <w:sz w:val="24"/>
                <w:szCs w:val="24"/>
              </w:rPr>
            </w:pPr>
            <w:r w:rsidRPr="00D550FE">
              <w:rPr>
                <w:sz w:val="24"/>
                <w:szCs w:val="24"/>
              </w:rPr>
              <w:t>Case ID</w:t>
            </w:r>
          </w:p>
        </w:tc>
        <w:tc>
          <w:tcPr>
            <w:tcW w:w="8217" w:type="dxa"/>
            <w:gridSpan w:val="3"/>
          </w:tcPr>
          <w:p w:rsidR="00F458CA" w:rsidRPr="004D0D77" w:rsidRDefault="00DC2D50" w:rsidP="002672BC">
            <w:pPr>
              <w:pStyle w:val="Body"/>
              <w:rPr>
                <w:sz w:val="22"/>
                <w:lang w:eastAsia="zh-CN"/>
              </w:rPr>
            </w:pPr>
            <w:r>
              <w:rPr>
                <w:rFonts w:ascii="Arial" w:hAnsi="Arial" w:cs="Arial"/>
                <w:sz w:val="21"/>
                <w:szCs w:val="21"/>
                <w:lang w:eastAsia="zh-CN"/>
              </w:rPr>
              <w:t>Capwapping_Function</w:t>
            </w:r>
            <w:r w:rsidR="00F458CA">
              <w:rPr>
                <w:rFonts w:ascii="Arial" w:hAnsi="Arial" w:cs="Arial"/>
                <w:sz w:val="21"/>
                <w:szCs w:val="21"/>
                <w:lang w:eastAsia="zh-CN"/>
              </w:rPr>
              <w:t>_1</w:t>
            </w:r>
          </w:p>
        </w:tc>
      </w:tr>
      <w:tr w:rsidR="00F458CA" w:rsidRPr="00BA58E3" w:rsidTr="00A63EB6">
        <w:trPr>
          <w:trHeight w:val="321"/>
        </w:trPr>
        <w:tc>
          <w:tcPr>
            <w:tcW w:w="2284" w:type="dxa"/>
          </w:tcPr>
          <w:p w:rsidR="00F458CA" w:rsidRPr="00D550FE" w:rsidRDefault="00F458CA" w:rsidP="00D31964">
            <w:pPr>
              <w:rPr>
                <w:sz w:val="24"/>
                <w:szCs w:val="24"/>
              </w:rPr>
            </w:pPr>
            <w:r>
              <w:rPr>
                <w:sz w:val="24"/>
                <w:szCs w:val="24"/>
              </w:rPr>
              <w:t>Priority</w:t>
            </w:r>
          </w:p>
        </w:tc>
        <w:tc>
          <w:tcPr>
            <w:tcW w:w="2739" w:type="dxa"/>
          </w:tcPr>
          <w:p w:rsidR="00F458CA" w:rsidRPr="004D0D77" w:rsidRDefault="008A6C3D" w:rsidP="00D31964">
            <w:pPr>
              <w:pStyle w:val="Body"/>
              <w:rPr>
                <w:rFonts w:ascii="Arial" w:hAnsi="Arial" w:cs="Arial"/>
                <w:sz w:val="21"/>
                <w:szCs w:val="21"/>
                <w:lang w:eastAsia="zh-CN"/>
              </w:rPr>
            </w:pPr>
            <w:r>
              <w:rPr>
                <w:rFonts w:ascii="Arial" w:hAnsi="Arial" w:cs="Arial" w:hint="eastAsia"/>
                <w:sz w:val="21"/>
                <w:szCs w:val="21"/>
                <w:lang w:eastAsia="zh-CN"/>
              </w:rPr>
              <w:t>Accept</w:t>
            </w:r>
          </w:p>
        </w:tc>
        <w:tc>
          <w:tcPr>
            <w:tcW w:w="2739" w:type="dxa"/>
          </w:tcPr>
          <w:p w:rsidR="00F458CA" w:rsidRPr="00923513" w:rsidRDefault="00F458CA" w:rsidP="00D31964">
            <w:pPr>
              <w:rPr>
                <w:sz w:val="22"/>
                <w:lang w:eastAsia="zh-CN"/>
              </w:rPr>
            </w:pPr>
            <w:r>
              <w:rPr>
                <w:sz w:val="22"/>
                <w:lang w:eastAsia="zh-CN"/>
              </w:rPr>
              <w:t>Automation Flag</w:t>
            </w:r>
          </w:p>
        </w:tc>
        <w:tc>
          <w:tcPr>
            <w:tcW w:w="2739" w:type="dxa"/>
          </w:tcPr>
          <w:p w:rsidR="00F458CA" w:rsidRPr="00923513" w:rsidRDefault="00F458CA" w:rsidP="00D31964">
            <w:pPr>
              <w:pStyle w:val="Body"/>
              <w:rPr>
                <w:sz w:val="22"/>
                <w:lang w:eastAsia="zh-CN"/>
              </w:rPr>
            </w:pPr>
            <w:r w:rsidRPr="004D0D77">
              <w:rPr>
                <w:rFonts w:ascii="Arial" w:hAnsi="Arial" w:cs="Arial"/>
                <w:sz w:val="21"/>
                <w:szCs w:val="21"/>
                <w:lang w:eastAsia="zh-CN"/>
              </w:rPr>
              <w:t>No</w:t>
            </w:r>
          </w:p>
        </w:tc>
      </w:tr>
      <w:tr w:rsidR="00F458CA" w:rsidRPr="00BA58E3" w:rsidTr="00A63EB6">
        <w:trPr>
          <w:trHeight w:val="321"/>
        </w:trPr>
        <w:tc>
          <w:tcPr>
            <w:tcW w:w="2284" w:type="dxa"/>
          </w:tcPr>
          <w:p w:rsidR="00F458CA" w:rsidRPr="00D550FE" w:rsidRDefault="00F458CA" w:rsidP="00D31964">
            <w:pPr>
              <w:rPr>
                <w:sz w:val="24"/>
                <w:szCs w:val="24"/>
              </w:rPr>
            </w:pPr>
            <w:r w:rsidRPr="00D550FE">
              <w:rPr>
                <w:sz w:val="24"/>
                <w:szCs w:val="24"/>
              </w:rPr>
              <w:t>Topology to use</w:t>
            </w:r>
          </w:p>
        </w:tc>
        <w:tc>
          <w:tcPr>
            <w:tcW w:w="8217" w:type="dxa"/>
            <w:gridSpan w:val="3"/>
          </w:tcPr>
          <w:p w:rsidR="00F458CA" w:rsidRPr="00923513" w:rsidRDefault="00F458CA" w:rsidP="00D31964">
            <w:pPr>
              <w:pStyle w:val="Body"/>
              <w:rPr>
                <w:sz w:val="22"/>
                <w:lang w:eastAsia="zh-CN"/>
              </w:rPr>
            </w:pPr>
            <w:r w:rsidRPr="00923513">
              <w:rPr>
                <w:sz w:val="22"/>
                <w:lang w:eastAsia="zh-CN"/>
              </w:rPr>
              <w:t xml:space="preserve"> </w:t>
            </w:r>
            <w:r>
              <w:rPr>
                <w:sz w:val="22"/>
                <w:lang w:eastAsia="zh-CN"/>
              </w:rPr>
              <w:t>Topology1</w:t>
            </w:r>
          </w:p>
        </w:tc>
      </w:tr>
      <w:tr w:rsidR="00F458CA" w:rsidRPr="00BA58E3" w:rsidTr="00A63EB6">
        <w:trPr>
          <w:trHeight w:val="321"/>
        </w:trPr>
        <w:tc>
          <w:tcPr>
            <w:tcW w:w="2284" w:type="dxa"/>
          </w:tcPr>
          <w:p w:rsidR="00F458CA" w:rsidRPr="00D550FE" w:rsidRDefault="00F458CA" w:rsidP="00D31964">
            <w:pPr>
              <w:rPr>
                <w:sz w:val="24"/>
                <w:szCs w:val="24"/>
              </w:rPr>
            </w:pPr>
            <w:r w:rsidRPr="00D550FE">
              <w:rPr>
                <w:sz w:val="24"/>
                <w:szCs w:val="24"/>
              </w:rPr>
              <w:t>Description</w:t>
            </w:r>
          </w:p>
        </w:tc>
        <w:tc>
          <w:tcPr>
            <w:tcW w:w="8217" w:type="dxa"/>
            <w:gridSpan w:val="3"/>
          </w:tcPr>
          <w:p w:rsidR="00F458CA" w:rsidRPr="00923513" w:rsidRDefault="00F458CA" w:rsidP="00B051AE">
            <w:pPr>
              <w:pStyle w:val="Body"/>
              <w:rPr>
                <w:sz w:val="22"/>
                <w:lang w:eastAsia="zh-CN"/>
              </w:rPr>
            </w:pPr>
            <w:r>
              <w:rPr>
                <w:sz w:val="22"/>
                <w:lang w:eastAsia="zh-CN"/>
              </w:rPr>
              <w:t xml:space="preserve">Check default capwap ping functional </w:t>
            </w:r>
          </w:p>
        </w:tc>
      </w:tr>
      <w:tr w:rsidR="00F458CA" w:rsidRPr="00BA58E3" w:rsidTr="00A63EB6">
        <w:trPr>
          <w:trHeight w:val="321"/>
        </w:trPr>
        <w:tc>
          <w:tcPr>
            <w:tcW w:w="2284" w:type="dxa"/>
          </w:tcPr>
          <w:p w:rsidR="00F458CA" w:rsidRPr="00D550FE" w:rsidRDefault="00F458CA" w:rsidP="00D31964">
            <w:pPr>
              <w:rPr>
                <w:sz w:val="24"/>
                <w:szCs w:val="24"/>
              </w:rPr>
            </w:pPr>
            <w:r w:rsidRPr="00D550FE">
              <w:rPr>
                <w:sz w:val="24"/>
                <w:szCs w:val="24"/>
              </w:rPr>
              <w:t>Pre-condition</w:t>
            </w:r>
          </w:p>
        </w:tc>
        <w:tc>
          <w:tcPr>
            <w:tcW w:w="8217" w:type="dxa"/>
            <w:gridSpan w:val="3"/>
          </w:tcPr>
          <w:p w:rsidR="00F458CA" w:rsidRDefault="00F458CA" w:rsidP="00635C2C">
            <w:pPr>
              <w:pStyle w:val="Body"/>
              <w:rPr>
                <w:sz w:val="22"/>
                <w:lang w:eastAsia="zh-CN"/>
              </w:rPr>
            </w:pPr>
            <w:r>
              <w:rPr>
                <w:sz w:val="22"/>
                <w:lang w:eastAsia="zh-CN"/>
              </w:rPr>
              <w:t>Reset config</w:t>
            </w:r>
          </w:p>
          <w:p w:rsidR="00F458CA" w:rsidRDefault="00F458CA" w:rsidP="00635C2C">
            <w:pPr>
              <w:pStyle w:val="Body"/>
              <w:rPr>
                <w:sz w:val="22"/>
                <w:lang w:eastAsia="zh-CN"/>
              </w:rPr>
            </w:pPr>
            <w:r>
              <w:rPr>
                <w:sz w:val="22"/>
                <w:lang w:eastAsia="zh-CN"/>
              </w:rPr>
              <w:t>HM2</w:t>
            </w:r>
            <w:r>
              <w:rPr>
                <w:rFonts w:hint="eastAsia"/>
                <w:sz w:val="22"/>
                <w:lang w:eastAsia="zh-CN"/>
              </w:rPr>
              <w:t>（</w:t>
            </w:r>
            <w:r>
              <w:rPr>
                <w:sz w:val="22"/>
                <w:lang w:eastAsia="zh-CN"/>
              </w:rPr>
              <w:t>10.155.20.68</w:t>
            </w:r>
            <w:r>
              <w:rPr>
                <w:rFonts w:hint="eastAsia"/>
                <w:sz w:val="22"/>
                <w:lang w:eastAsia="zh-CN"/>
              </w:rPr>
              <w:t>）</w:t>
            </w:r>
            <w:r>
              <w:rPr>
                <w:sz w:val="22"/>
                <w:lang w:eastAsia="zh-CN"/>
              </w:rPr>
              <w:t xml:space="preserve"> can be reachable</w:t>
            </w:r>
          </w:p>
          <w:p w:rsidR="00F458CA" w:rsidRPr="00923513" w:rsidRDefault="00F458CA" w:rsidP="00635C2C">
            <w:pPr>
              <w:pStyle w:val="Body"/>
              <w:rPr>
                <w:sz w:val="22"/>
                <w:lang w:eastAsia="zh-CN"/>
              </w:rPr>
            </w:pPr>
            <w:r>
              <w:rPr>
                <w:sz w:val="22"/>
                <w:lang w:eastAsia="zh-CN"/>
              </w:rPr>
              <w:t>AP connected with HM1</w:t>
            </w:r>
          </w:p>
        </w:tc>
      </w:tr>
      <w:tr w:rsidR="00F458CA" w:rsidRPr="00BA58E3" w:rsidTr="00A63EB6">
        <w:trPr>
          <w:trHeight w:val="321"/>
        </w:trPr>
        <w:tc>
          <w:tcPr>
            <w:tcW w:w="2284" w:type="dxa"/>
          </w:tcPr>
          <w:p w:rsidR="00F458CA" w:rsidRPr="00D550FE" w:rsidRDefault="00F458CA" w:rsidP="00D31964">
            <w:pPr>
              <w:rPr>
                <w:sz w:val="24"/>
                <w:szCs w:val="24"/>
              </w:rPr>
            </w:pPr>
            <w:r w:rsidRPr="00D550FE">
              <w:rPr>
                <w:sz w:val="24"/>
                <w:szCs w:val="24"/>
              </w:rPr>
              <w:t>Test procedure</w:t>
            </w:r>
          </w:p>
        </w:tc>
        <w:tc>
          <w:tcPr>
            <w:tcW w:w="8217" w:type="dxa"/>
            <w:gridSpan w:val="3"/>
          </w:tcPr>
          <w:p w:rsidR="00F458CA" w:rsidRDefault="00F458CA" w:rsidP="006118E3">
            <w:pPr>
              <w:pStyle w:val="Body"/>
              <w:numPr>
                <w:ilvl w:val="0"/>
                <w:numId w:val="34"/>
              </w:numPr>
              <w:rPr>
                <w:sz w:val="22"/>
                <w:lang w:eastAsia="zh-CN"/>
              </w:rPr>
            </w:pPr>
            <w:r>
              <w:rPr>
                <w:sz w:val="22"/>
                <w:lang w:eastAsia="zh-CN"/>
              </w:rPr>
              <w:t>Execute CLI “capwap ping 10.155.20.68”</w:t>
            </w:r>
          </w:p>
          <w:p w:rsidR="00F458CA" w:rsidRPr="002248F0" w:rsidRDefault="00F458CA" w:rsidP="006118E3">
            <w:pPr>
              <w:pStyle w:val="Body"/>
              <w:numPr>
                <w:ilvl w:val="0"/>
                <w:numId w:val="34"/>
              </w:numPr>
              <w:rPr>
                <w:sz w:val="22"/>
                <w:lang w:eastAsia="zh-CN"/>
              </w:rPr>
            </w:pPr>
            <w:r>
              <w:rPr>
                <w:sz w:val="22"/>
                <w:lang w:eastAsia="zh-CN"/>
              </w:rPr>
              <w:t>Execute CLI “show running configure | inc capwap”</w:t>
            </w:r>
          </w:p>
        </w:tc>
      </w:tr>
      <w:tr w:rsidR="00F458CA" w:rsidRPr="00BA58E3" w:rsidTr="00A63EB6">
        <w:trPr>
          <w:trHeight w:val="321"/>
        </w:trPr>
        <w:tc>
          <w:tcPr>
            <w:tcW w:w="2284" w:type="dxa"/>
          </w:tcPr>
          <w:p w:rsidR="00F458CA" w:rsidRPr="00D550FE" w:rsidRDefault="00F458CA" w:rsidP="00D31964">
            <w:pPr>
              <w:rPr>
                <w:sz w:val="24"/>
                <w:szCs w:val="24"/>
              </w:rPr>
            </w:pPr>
            <w:r w:rsidRPr="00D550FE">
              <w:rPr>
                <w:sz w:val="24"/>
                <w:szCs w:val="24"/>
              </w:rPr>
              <w:t>Expect result</w:t>
            </w:r>
          </w:p>
        </w:tc>
        <w:tc>
          <w:tcPr>
            <w:tcW w:w="8217" w:type="dxa"/>
            <w:gridSpan w:val="3"/>
          </w:tcPr>
          <w:p w:rsidR="00F458CA" w:rsidRDefault="00F458CA" w:rsidP="006118E3">
            <w:pPr>
              <w:pStyle w:val="Body"/>
              <w:numPr>
                <w:ilvl w:val="0"/>
                <w:numId w:val="35"/>
              </w:numPr>
              <w:rPr>
                <w:sz w:val="22"/>
                <w:lang w:eastAsia="zh-CN"/>
              </w:rPr>
            </w:pPr>
            <w:r>
              <w:rPr>
                <w:sz w:val="22"/>
                <w:lang w:eastAsia="zh-CN"/>
              </w:rPr>
              <w:t>Check the destination server IP</w:t>
            </w:r>
            <w:r>
              <w:rPr>
                <w:rFonts w:hint="eastAsia"/>
                <w:sz w:val="22"/>
                <w:lang w:eastAsia="zh-CN"/>
              </w:rPr>
              <w:t>、</w:t>
            </w:r>
            <w:r>
              <w:rPr>
                <w:sz w:val="22"/>
                <w:lang w:eastAsia="zh-CN"/>
              </w:rPr>
              <w:t>Count</w:t>
            </w:r>
            <w:r>
              <w:rPr>
                <w:rFonts w:hint="eastAsia"/>
                <w:sz w:val="22"/>
                <w:lang w:eastAsia="zh-CN"/>
              </w:rPr>
              <w:t>、</w:t>
            </w:r>
            <w:r>
              <w:rPr>
                <w:sz w:val="22"/>
                <w:lang w:eastAsia="zh-CN"/>
              </w:rPr>
              <w:t>size</w:t>
            </w:r>
            <w:r>
              <w:rPr>
                <w:rFonts w:hint="eastAsia"/>
                <w:sz w:val="22"/>
                <w:lang w:eastAsia="zh-CN"/>
              </w:rPr>
              <w:t>、</w:t>
            </w:r>
            <w:r>
              <w:rPr>
                <w:sz w:val="22"/>
                <w:lang w:eastAsia="zh-CN"/>
              </w:rPr>
              <w:t>timeout and port.</w:t>
            </w:r>
          </w:p>
          <w:p w:rsidR="00F458CA" w:rsidRDefault="00F458CA" w:rsidP="0085545C">
            <w:pPr>
              <w:pStyle w:val="Body"/>
              <w:rPr>
                <w:sz w:val="22"/>
                <w:lang w:eastAsia="zh-CN"/>
              </w:rPr>
            </w:pPr>
          </w:p>
          <w:p w:rsidR="00F458CA" w:rsidRPr="0085545C" w:rsidRDefault="00F458CA" w:rsidP="0085545C">
            <w:pPr>
              <w:pStyle w:val="Body"/>
              <w:rPr>
                <w:sz w:val="22"/>
                <w:lang w:eastAsia="zh-CN"/>
              </w:rPr>
            </w:pPr>
            <w:r w:rsidRPr="0085545C">
              <w:rPr>
                <w:sz w:val="22"/>
                <w:lang w:eastAsia="zh-CN"/>
              </w:rPr>
              <w:t>AH-0c0e00#capwap ping 10.155.20.68</w:t>
            </w:r>
          </w:p>
          <w:p w:rsidR="00F458CA" w:rsidRPr="0085545C" w:rsidRDefault="00F458CA" w:rsidP="0085545C">
            <w:pPr>
              <w:pStyle w:val="Body"/>
              <w:rPr>
                <w:sz w:val="22"/>
                <w:lang w:eastAsia="zh-CN"/>
              </w:rPr>
            </w:pPr>
            <w:r w:rsidRPr="0085545C">
              <w:rPr>
                <w:sz w:val="22"/>
                <w:lang w:eastAsia="zh-CN"/>
              </w:rPr>
              <w:t xml:space="preserve">CAPWAP ping parameters: </w:t>
            </w:r>
          </w:p>
          <w:p w:rsidR="00F458CA" w:rsidRPr="0085545C" w:rsidRDefault="00F458CA" w:rsidP="0085545C">
            <w:pPr>
              <w:pStyle w:val="Body"/>
              <w:rPr>
                <w:sz w:val="22"/>
                <w:highlight w:val="yellow"/>
                <w:lang w:eastAsia="zh-CN"/>
              </w:rPr>
            </w:pPr>
            <w:r w:rsidRPr="0085545C">
              <w:rPr>
                <w:sz w:val="22"/>
                <w:lang w:eastAsia="zh-CN"/>
              </w:rPr>
              <w:t xml:space="preserve">    </w:t>
            </w:r>
            <w:r w:rsidRPr="0085545C">
              <w:rPr>
                <w:sz w:val="22"/>
                <w:highlight w:val="yellow"/>
                <w:lang w:eastAsia="zh-CN"/>
              </w:rPr>
              <w:t>Destination server: 10.155.20.68 (10.155.20.68)</w:t>
            </w:r>
          </w:p>
          <w:p w:rsidR="00F458CA" w:rsidRPr="0085545C" w:rsidRDefault="00F458CA" w:rsidP="0085545C">
            <w:pPr>
              <w:pStyle w:val="Body"/>
              <w:rPr>
                <w:sz w:val="22"/>
                <w:highlight w:val="yellow"/>
                <w:lang w:eastAsia="zh-CN"/>
              </w:rPr>
            </w:pPr>
            <w:r w:rsidRPr="0085545C">
              <w:rPr>
                <w:sz w:val="22"/>
                <w:highlight w:val="yellow"/>
                <w:lang w:eastAsia="zh-CN"/>
              </w:rPr>
              <w:t xml:space="preserve">    Destination port: 12222</w:t>
            </w:r>
          </w:p>
          <w:p w:rsidR="00F458CA" w:rsidRPr="0085545C" w:rsidRDefault="00F458CA" w:rsidP="0085545C">
            <w:pPr>
              <w:pStyle w:val="Body"/>
              <w:rPr>
                <w:sz w:val="22"/>
                <w:highlight w:val="yellow"/>
                <w:lang w:eastAsia="zh-CN"/>
              </w:rPr>
            </w:pPr>
            <w:r w:rsidRPr="0085545C">
              <w:rPr>
                <w:sz w:val="22"/>
                <w:highlight w:val="yellow"/>
                <w:lang w:eastAsia="zh-CN"/>
              </w:rPr>
              <w:t xml:space="preserve">    Count: 5</w:t>
            </w:r>
          </w:p>
          <w:p w:rsidR="00F458CA" w:rsidRPr="0085545C" w:rsidRDefault="00F458CA" w:rsidP="0085545C">
            <w:pPr>
              <w:pStyle w:val="Body"/>
              <w:rPr>
                <w:sz w:val="22"/>
                <w:highlight w:val="yellow"/>
                <w:lang w:eastAsia="zh-CN"/>
              </w:rPr>
            </w:pPr>
            <w:r w:rsidRPr="0085545C">
              <w:rPr>
                <w:sz w:val="22"/>
                <w:highlight w:val="yellow"/>
                <w:lang w:eastAsia="zh-CN"/>
              </w:rPr>
              <w:t xml:space="preserve">    Size: 56(82) bytes</w:t>
            </w:r>
          </w:p>
          <w:p w:rsidR="00F458CA" w:rsidRPr="0085545C" w:rsidRDefault="00F458CA" w:rsidP="0085545C">
            <w:pPr>
              <w:pStyle w:val="Body"/>
              <w:rPr>
                <w:sz w:val="22"/>
                <w:lang w:eastAsia="zh-CN"/>
              </w:rPr>
            </w:pPr>
            <w:r w:rsidRPr="0085545C">
              <w:rPr>
                <w:sz w:val="22"/>
                <w:highlight w:val="yellow"/>
                <w:lang w:eastAsia="zh-CN"/>
              </w:rPr>
              <w:t xml:space="preserve">    Timeout: 5 seconds</w:t>
            </w:r>
          </w:p>
          <w:p w:rsidR="00F458CA" w:rsidRPr="0085545C" w:rsidRDefault="00F458CA" w:rsidP="0085545C">
            <w:pPr>
              <w:pStyle w:val="Body"/>
              <w:rPr>
                <w:sz w:val="22"/>
                <w:lang w:eastAsia="zh-CN"/>
              </w:rPr>
            </w:pPr>
            <w:r w:rsidRPr="0085545C">
              <w:rPr>
                <w:sz w:val="22"/>
                <w:lang w:eastAsia="zh-CN"/>
              </w:rPr>
              <w:t>--------------------------------------------------</w:t>
            </w:r>
          </w:p>
          <w:p w:rsidR="00F458CA" w:rsidRPr="0085545C" w:rsidRDefault="00F458CA" w:rsidP="0085545C">
            <w:pPr>
              <w:pStyle w:val="Body"/>
              <w:rPr>
                <w:sz w:val="22"/>
                <w:lang w:eastAsia="zh-CN"/>
              </w:rPr>
            </w:pPr>
            <w:r w:rsidRPr="0085545C">
              <w:rPr>
                <w:sz w:val="22"/>
                <w:lang w:eastAsia="zh-CN"/>
              </w:rPr>
              <w:t xml:space="preserve">CAPWAP ping result: </w:t>
            </w:r>
          </w:p>
          <w:p w:rsidR="00F458CA" w:rsidRPr="0085545C" w:rsidRDefault="00F458CA" w:rsidP="0085545C">
            <w:pPr>
              <w:pStyle w:val="Body"/>
              <w:rPr>
                <w:sz w:val="22"/>
                <w:lang w:eastAsia="zh-CN"/>
              </w:rPr>
            </w:pPr>
            <w:r w:rsidRPr="0085545C">
              <w:rPr>
                <w:sz w:val="22"/>
                <w:lang w:eastAsia="zh-CN"/>
              </w:rPr>
              <w:t xml:space="preserve">    82 bytes from 10.155.20.68 udp port 12222: seq=1 time=2.693 ms</w:t>
            </w:r>
          </w:p>
          <w:p w:rsidR="00F458CA" w:rsidRPr="0085545C" w:rsidRDefault="00F458CA" w:rsidP="0085545C">
            <w:pPr>
              <w:pStyle w:val="Body"/>
              <w:rPr>
                <w:sz w:val="22"/>
                <w:lang w:eastAsia="zh-CN"/>
              </w:rPr>
            </w:pPr>
            <w:r w:rsidRPr="0085545C">
              <w:rPr>
                <w:sz w:val="22"/>
                <w:lang w:eastAsia="zh-CN"/>
              </w:rPr>
              <w:t xml:space="preserve">    82 bytes from 10.155.20.68 udp port 12222: seq=2 time=2.846 ms</w:t>
            </w:r>
          </w:p>
          <w:p w:rsidR="00F458CA" w:rsidRPr="0085545C" w:rsidRDefault="00F458CA" w:rsidP="0085545C">
            <w:pPr>
              <w:pStyle w:val="Body"/>
              <w:rPr>
                <w:sz w:val="22"/>
                <w:lang w:eastAsia="zh-CN"/>
              </w:rPr>
            </w:pPr>
            <w:r w:rsidRPr="0085545C">
              <w:rPr>
                <w:sz w:val="22"/>
                <w:lang w:eastAsia="zh-CN"/>
              </w:rPr>
              <w:t xml:space="preserve">    82 bytes from 10.155.20.68 udp port 12222: seq=3 time=4.23 ms</w:t>
            </w:r>
          </w:p>
          <w:p w:rsidR="00F458CA" w:rsidRPr="0085545C" w:rsidRDefault="00F458CA" w:rsidP="0085545C">
            <w:pPr>
              <w:pStyle w:val="Body"/>
              <w:rPr>
                <w:sz w:val="22"/>
                <w:lang w:eastAsia="zh-CN"/>
              </w:rPr>
            </w:pPr>
            <w:r w:rsidRPr="0085545C">
              <w:rPr>
                <w:sz w:val="22"/>
                <w:lang w:eastAsia="zh-CN"/>
              </w:rPr>
              <w:t xml:space="preserve">    82 bytes from 10.155.20.68 udp port 12222: seq=4 time=2.814 ms</w:t>
            </w:r>
          </w:p>
          <w:p w:rsidR="00F458CA" w:rsidRPr="0085545C" w:rsidRDefault="00F458CA" w:rsidP="0085545C">
            <w:pPr>
              <w:pStyle w:val="Body"/>
              <w:rPr>
                <w:sz w:val="22"/>
                <w:lang w:eastAsia="zh-CN"/>
              </w:rPr>
            </w:pPr>
            <w:r w:rsidRPr="0085545C">
              <w:rPr>
                <w:sz w:val="22"/>
                <w:lang w:eastAsia="zh-CN"/>
              </w:rPr>
              <w:t xml:space="preserve">    82 bytes from 10.155.20.68 udp port 12222: seq=5 time=3.306 ms</w:t>
            </w:r>
          </w:p>
          <w:p w:rsidR="00F458CA" w:rsidRPr="0085545C" w:rsidRDefault="00F458CA" w:rsidP="0085545C">
            <w:pPr>
              <w:pStyle w:val="Body"/>
              <w:rPr>
                <w:sz w:val="22"/>
                <w:lang w:eastAsia="zh-CN"/>
              </w:rPr>
            </w:pPr>
            <w:r w:rsidRPr="0085545C">
              <w:rPr>
                <w:sz w:val="22"/>
                <w:lang w:eastAsia="zh-CN"/>
              </w:rPr>
              <w:t xml:space="preserve">    ------- 10.155.20.68 CAPWAP ping statistics -------</w:t>
            </w:r>
          </w:p>
          <w:p w:rsidR="00F458CA" w:rsidRPr="0085545C" w:rsidRDefault="00F458CA" w:rsidP="0085545C">
            <w:pPr>
              <w:pStyle w:val="Body"/>
              <w:rPr>
                <w:sz w:val="22"/>
                <w:lang w:eastAsia="zh-CN"/>
              </w:rPr>
            </w:pPr>
            <w:r w:rsidRPr="0085545C">
              <w:rPr>
                <w:sz w:val="22"/>
                <w:lang w:eastAsia="zh-CN"/>
              </w:rPr>
              <w:t xml:space="preserve">    5 packets transmitted, 5 received, 0.00% packet loss, time 5017.602ms</w:t>
            </w:r>
          </w:p>
          <w:p w:rsidR="00F458CA" w:rsidRDefault="00F458CA" w:rsidP="0085545C">
            <w:pPr>
              <w:pStyle w:val="Body"/>
              <w:rPr>
                <w:sz w:val="22"/>
                <w:lang w:eastAsia="zh-CN"/>
              </w:rPr>
            </w:pPr>
            <w:r w:rsidRPr="0085545C">
              <w:rPr>
                <w:sz w:val="22"/>
                <w:lang w:eastAsia="zh-CN"/>
              </w:rPr>
              <w:lastRenderedPageBreak/>
              <w:t xml:space="preserve">    rtt min/avg/max = 2.693/3.136/4.23 ms</w:t>
            </w:r>
          </w:p>
          <w:p w:rsidR="00F458CA" w:rsidRDefault="00F458CA" w:rsidP="00A63EB6">
            <w:pPr>
              <w:pStyle w:val="Body"/>
              <w:rPr>
                <w:sz w:val="22"/>
                <w:lang w:eastAsia="zh-CN"/>
              </w:rPr>
            </w:pPr>
          </w:p>
          <w:p w:rsidR="00F458CA" w:rsidRPr="00923513" w:rsidRDefault="00F458CA" w:rsidP="006118E3">
            <w:pPr>
              <w:pStyle w:val="Body"/>
              <w:numPr>
                <w:ilvl w:val="0"/>
                <w:numId w:val="35"/>
              </w:numPr>
              <w:rPr>
                <w:sz w:val="22"/>
                <w:lang w:eastAsia="zh-CN"/>
              </w:rPr>
            </w:pPr>
            <w:r>
              <w:rPr>
                <w:sz w:val="22"/>
                <w:lang w:eastAsia="zh-CN"/>
              </w:rPr>
              <w:t>There is no corresponding CLI on running configure.</w:t>
            </w:r>
          </w:p>
        </w:tc>
      </w:tr>
      <w:tr w:rsidR="00F458CA" w:rsidRPr="00BA58E3" w:rsidTr="00A63EB6">
        <w:trPr>
          <w:trHeight w:val="321"/>
        </w:trPr>
        <w:tc>
          <w:tcPr>
            <w:tcW w:w="2284" w:type="dxa"/>
          </w:tcPr>
          <w:p w:rsidR="00F458CA" w:rsidRPr="00B7717A" w:rsidRDefault="00F458CA" w:rsidP="00D31964">
            <w:pPr>
              <w:rPr>
                <w:sz w:val="24"/>
                <w:szCs w:val="24"/>
                <w:lang w:eastAsia="zh-CN"/>
              </w:rPr>
            </w:pPr>
            <w:r>
              <w:rPr>
                <w:sz w:val="24"/>
                <w:szCs w:val="24"/>
                <w:lang w:eastAsia="zh-CN"/>
              </w:rPr>
              <w:lastRenderedPageBreak/>
              <w:t>Test result</w:t>
            </w:r>
          </w:p>
        </w:tc>
        <w:tc>
          <w:tcPr>
            <w:tcW w:w="8217" w:type="dxa"/>
            <w:gridSpan w:val="3"/>
          </w:tcPr>
          <w:p w:rsidR="00F458CA" w:rsidRPr="00923513" w:rsidRDefault="00F458CA" w:rsidP="00D31964">
            <w:pPr>
              <w:pStyle w:val="Body"/>
              <w:rPr>
                <w:sz w:val="22"/>
                <w:lang w:eastAsia="zh-CN"/>
              </w:rPr>
            </w:pPr>
          </w:p>
        </w:tc>
      </w:tr>
      <w:tr w:rsidR="00F458CA" w:rsidRPr="00BA58E3" w:rsidTr="00A63EB6">
        <w:trPr>
          <w:trHeight w:val="321"/>
        </w:trPr>
        <w:tc>
          <w:tcPr>
            <w:tcW w:w="2284" w:type="dxa"/>
          </w:tcPr>
          <w:p w:rsidR="00F458CA" w:rsidRDefault="00F458CA" w:rsidP="00D31964">
            <w:pPr>
              <w:rPr>
                <w:sz w:val="24"/>
                <w:szCs w:val="24"/>
                <w:lang w:eastAsia="zh-CN"/>
              </w:rPr>
            </w:pPr>
            <w:r>
              <w:rPr>
                <w:sz w:val="24"/>
                <w:szCs w:val="24"/>
                <w:lang w:eastAsia="zh-CN"/>
              </w:rPr>
              <w:t>Comment</w:t>
            </w:r>
          </w:p>
        </w:tc>
        <w:tc>
          <w:tcPr>
            <w:tcW w:w="8217" w:type="dxa"/>
            <w:gridSpan w:val="3"/>
          </w:tcPr>
          <w:p w:rsidR="00F458CA" w:rsidRPr="00923513" w:rsidRDefault="00F458CA" w:rsidP="00D31964">
            <w:pPr>
              <w:pStyle w:val="Body"/>
              <w:rPr>
                <w:sz w:val="22"/>
                <w:lang w:eastAsia="zh-CN"/>
              </w:rPr>
            </w:pPr>
          </w:p>
        </w:tc>
      </w:tr>
    </w:tbl>
    <w:p w:rsidR="00F458CA" w:rsidRDefault="00F458CA" w:rsidP="00B12D36">
      <w:pPr>
        <w:pStyle w:val="Body"/>
        <w:rPr>
          <w:lang w:eastAsia="zh-CN"/>
        </w:rPr>
      </w:pPr>
      <w:bookmarkStart w:id="14" w:name="_Toc255228844"/>
    </w:p>
    <w:p w:rsidR="00F458CA" w:rsidRDefault="00F458CA" w:rsidP="00DA409C">
      <w:pPr>
        <w:pStyle w:val="3"/>
        <w:numPr>
          <w:ilvl w:val="2"/>
          <w:numId w:val="21"/>
        </w:numPr>
        <w:rPr>
          <w:lang w:eastAsia="zh-CN"/>
        </w:rPr>
      </w:pPr>
      <w:r>
        <w:rPr>
          <w:lang w:eastAsia="zh-CN"/>
        </w:rPr>
        <w:t>Check DNS parse of capwap ping</w:t>
      </w:r>
    </w:p>
    <w:p w:rsidR="00F458CA" w:rsidRPr="00A63EB6" w:rsidRDefault="00F458CA" w:rsidP="0085545C">
      <w:pPr>
        <w:pStyle w:val="4"/>
        <w:numPr>
          <w:ilvl w:val="3"/>
          <w:numId w:val="21"/>
        </w:numPr>
        <w:rPr>
          <w:lang w:eastAsia="zh-CN"/>
        </w:rPr>
      </w:pPr>
      <w:r>
        <w:rPr>
          <w:sz w:val="21"/>
          <w:szCs w:val="21"/>
          <w:lang w:eastAsia="zh-CN"/>
        </w:rPr>
        <w:t>Capwapping</w:t>
      </w:r>
      <w:r w:rsidRPr="00A63EB6">
        <w:rPr>
          <w:sz w:val="21"/>
          <w:szCs w:val="21"/>
          <w:lang w:eastAsia="zh-CN"/>
        </w:rPr>
        <w:t>_Function_</w:t>
      </w:r>
      <w:r>
        <w:rPr>
          <w:sz w:val="21"/>
          <w:szCs w:val="21"/>
          <w:lang w:eastAsia="zh-CN"/>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Case ID</w:t>
            </w:r>
          </w:p>
        </w:tc>
        <w:tc>
          <w:tcPr>
            <w:tcW w:w="8217" w:type="dxa"/>
            <w:gridSpan w:val="3"/>
          </w:tcPr>
          <w:p w:rsidR="00F458CA" w:rsidRPr="004D0D77" w:rsidRDefault="002672BC" w:rsidP="002672BC">
            <w:pPr>
              <w:pStyle w:val="Body"/>
              <w:rPr>
                <w:sz w:val="22"/>
                <w:lang w:eastAsia="zh-CN"/>
              </w:rPr>
            </w:pPr>
            <w:r>
              <w:rPr>
                <w:rFonts w:ascii="Arial" w:hAnsi="Arial" w:cs="Arial"/>
                <w:sz w:val="21"/>
                <w:szCs w:val="21"/>
                <w:lang w:eastAsia="zh-CN"/>
              </w:rPr>
              <w:t>Capwapping_Function</w:t>
            </w:r>
            <w:r w:rsidR="00F458CA">
              <w:rPr>
                <w:rFonts w:ascii="Arial" w:hAnsi="Arial" w:cs="Arial"/>
                <w:sz w:val="21"/>
                <w:szCs w:val="21"/>
                <w:lang w:eastAsia="zh-CN"/>
              </w:rPr>
              <w:t>_2</w:t>
            </w:r>
          </w:p>
        </w:tc>
      </w:tr>
      <w:tr w:rsidR="00F458CA" w:rsidRPr="00BA58E3" w:rsidTr="007C2C9B">
        <w:trPr>
          <w:trHeight w:val="321"/>
        </w:trPr>
        <w:tc>
          <w:tcPr>
            <w:tcW w:w="2284" w:type="dxa"/>
          </w:tcPr>
          <w:p w:rsidR="00F458CA" w:rsidRPr="00D550FE" w:rsidRDefault="00F458CA" w:rsidP="007C2C9B">
            <w:pPr>
              <w:rPr>
                <w:sz w:val="24"/>
                <w:szCs w:val="24"/>
              </w:rPr>
            </w:pPr>
            <w:r>
              <w:rPr>
                <w:sz w:val="24"/>
                <w:szCs w:val="24"/>
              </w:rPr>
              <w:t>Priority</w:t>
            </w:r>
          </w:p>
        </w:tc>
        <w:tc>
          <w:tcPr>
            <w:tcW w:w="2739" w:type="dxa"/>
          </w:tcPr>
          <w:p w:rsidR="00F458CA" w:rsidRPr="004D0D77" w:rsidRDefault="00F458CA" w:rsidP="007C2C9B">
            <w:pPr>
              <w:pStyle w:val="Body"/>
              <w:rPr>
                <w:rFonts w:ascii="Arial" w:hAnsi="Arial" w:cs="Arial"/>
                <w:sz w:val="21"/>
                <w:szCs w:val="21"/>
                <w:lang w:eastAsia="zh-CN"/>
              </w:rPr>
            </w:pPr>
            <w:r>
              <w:rPr>
                <w:rFonts w:ascii="Arial" w:hAnsi="Arial" w:cs="Arial"/>
                <w:sz w:val="21"/>
                <w:szCs w:val="21"/>
                <w:lang w:eastAsia="zh-CN"/>
              </w:rPr>
              <w:t>High</w:t>
            </w:r>
          </w:p>
        </w:tc>
        <w:tc>
          <w:tcPr>
            <w:tcW w:w="2739" w:type="dxa"/>
          </w:tcPr>
          <w:p w:rsidR="00F458CA" w:rsidRPr="00923513" w:rsidRDefault="00F458CA" w:rsidP="007C2C9B">
            <w:pPr>
              <w:rPr>
                <w:sz w:val="22"/>
                <w:lang w:eastAsia="zh-CN"/>
              </w:rPr>
            </w:pPr>
            <w:r>
              <w:rPr>
                <w:sz w:val="22"/>
                <w:lang w:eastAsia="zh-CN"/>
              </w:rPr>
              <w:t>Automation Flag</w:t>
            </w:r>
          </w:p>
        </w:tc>
        <w:tc>
          <w:tcPr>
            <w:tcW w:w="2739" w:type="dxa"/>
          </w:tcPr>
          <w:p w:rsidR="00F458CA" w:rsidRPr="00923513" w:rsidRDefault="00F458CA" w:rsidP="007C2C9B">
            <w:pPr>
              <w:pStyle w:val="Body"/>
              <w:rPr>
                <w:sz w:val="22"/>
                <w:lang w:eastAsia="zh-CN"/>
              </w:rPr>
            </w:pPr>
            <w:r w:rsidRPr="004D0D77">
              <w:rPr>
                <w:rFonts w:ascii="Arial" w:hAnsi="Arial" w:cs="Arial"/>
                <w:sz w:val="21"/>
                <w:szCs w:val="21"/>
                <w:lang w:eastAsia="zh-CN"/>
              </w:rPr>
              <w:t>No</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Topology to use</w:t>
            </w:r>
          </w:p>
        </w:tc>
        <w:tc>
          <w:tcPr>
            <w:tcW w:w="8217" w:type="dxa"/>
            <w:gridSpan w:val="3"/>
          </w:tcPr>
          <w:p w:rsidR="00F458CA" w:rsidRPr="00923513" w:rsidRDefault="00F458CA" w:rsidP="007C2C9B">
            <w:pPr>
              <w:pStyle w:val="Body"/>
              <w:rPr>
                <w:sz w:val="22"/>
                <w:lang w:eastAsia="zh-CN"/>
              </w:rPr>
            </w:pPr>
            <w:r w:rsidRPr="00923513">
              <w:rPr>
                <w:sz w:val="22"/>
                <w:lang w:eastAsia="zh-CN"/>
              </w:rPr>
              <w:t xml:space="preserve"> </w:t>
            </w:r>
            <w:r>
              <w:rPr>
                <w:sz w:val="22"/>
                <w:lang w:eastAsia="zh-CN"/>
              </w:rPr>
              <w:t>Topology1</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Description</w:t>
            </w:r>
          </w:p>
        </w:tc>
        <w:tc>
          <w:tcPr>
            <w:tcW w:w="8217" w:type="dxa"/>
            <w:gridSpan w:val="3"/>
          </w:tcPr>
          <w:p w:rsidR="00F458CA" w:rsidRDefault="00F458CA" w:rsidP="0085545C">
            <w:pPr>
              <w:pStyle w:val="Body"/>
              <w:rPr>
                <w:sz w:val="22"/>
                <w:lang w:eastAsia="zh-CN"/>
              </w:rPr>
            </w:pPr>
            <w:r>
              <w:rPr>
                <w:sz w:val="22"/>
                <w:lang w:eastAsia="zh-CN"/>
              </w:rPr>
              <w:t xml:space="preserve">Check DNS parse of capwap ping functional </w:t>
            </w:r>
          </w:p>
          <w:p w:rsidR="00F458CA" w:rsidRPr="00923513" w:rsidRDefault="00F458CA" w:rsidP="0085545C">
            <w:pPr>
              <w:pStyle w:val="Body"/>
              <w:rPr>
                <w:sz w:val="22"/>
                <w:lang w:eastAsia="zh-CN"/>
              </w:rPr>
            </w:pPr>
            <w:r>
              <w:rPr>
                <w:sz w:val="22"/>
                <w:lang w:eastAsia="zh-CN"/>
              </w:rPr>
              <w:t>HM can be reachabled</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Pre-condition</w:t>
            </w:r>
          </w:p>
        </w:tc>
        <w:tc>
          <w:tcPr>
            <w:tcW w:w="8217" w:type="dxa"/>
            <w:gridSpan w:val="3"/>
          </w:tcPr>
          <w:p w:rsidR="00F458CA" w:rsidRDefault="00F458CA" w:rsidP="007C2C9B">
            <w:pPr>
              <w:pStyle w:val="Body"/>
              <w:rPr>
                <w:sz w:val="22"/>
                <w:lang w:eastAsia="zh-CN"/>
              </w:rPr>
            </w:pPr>
            <w:r>
              <w:rPr>
                <w:sz w:val="22"/>
                <w:lang w:eastAsia="zh-CN"/>
              </w:rPr>
              <w:t>Reset config</w:t>
            </w:r>
          </w:p>
          <w:p w:rsidR="00F458CA" w:rsidRDefault="00F458CA" w:rsidP="007C2C9B">
            <w:pPr>
              <w:pStyle w:val="Body"/>
              <w:rPr>
                <w:sz w:val="22"/>
                <w:lang w:eastAsia="zh-CN"/>
              </w:rPr>
            </w:pPr>
            <w:r>
              <w:rPr>
                <w:sz w:val="22"/>
                <w:lang w:eastAsia="zh-CN"/>
              </w:rPr>
              <w:t xml:space="preserve">Add one item to parse </w:t>
            </w:r>
            <w:hyperlink r:id="rId15" w:history="1">
              <w:r w:rsidRPr="00590140">
                <w:rPr>
                  <w:rStyle w:val="a9"/>
                  <w:sz w:val="22"/>
                  <w:lang w:eastAsia="zh-CN"/>
                </w:rPr>
                <w:t>www.joke11111111111111111111.com</w:t>
              </w:r>
            </w:hyperlink>
            <w:r>
              <w:rPr>
                <w:sz w:val="22"/>
                <w:lang w:eastAsia="zh-CN"/>
              </w:rPr>
              <w:t xml:space="preserve"> to 10.155.20.68 on DNS server</w:t>
            </w:r>
          </w:p>
          <w:p w:rsidR="00F458CA" w:rsidRDefault="00F458CA" w:rsidP="005D336B">
            <w:pPr>
              <w:pStyle w:val="Body"/>
              <w:rPr>
                <w:sz w:val="22"/>
                <w:lang w:eastAsia="zh-CN"/>
              </w:rPr>
            </w:pPr>
            <w:r>
              <w:rPr>
                <w:sz w:val="22"/>
                <w:lang w:eastAsia="zh-CN"/>
              </w:rPr>
              <w:t>HM2</w:t>
            </w:r>
            <w:r>
              <w:rPr>
                <w:rFonts w:hint="eastAsia"/>
                <w:sz w:val="22"/>
                <w:lang w:eastAsia="zh-CN"/>
              </w:rPr>
              <w:t>（</w:t>
            </w:r>
            <w:r>
              <w:rPr>
                <w:sz w:val="22"/>
                <w:lang w:eastAsia="zh-CN"/>
              </w:rPr>
              <w:t>10.155.20.68</w:t>
            </w:r>
            <w:r>
              <w:rPr>
                <w:rFonts w:hint="eastAsia"/>
                <w:sz w:val="22"/>
                <w:lang w:eastAsia="zh-CN"/>
              </w:rPr>
              <w:t>）</w:t>
            </w:r>
            <w:r>
              <w:rPr>
                <w:sz w:val="22"/>
                <w:lang w:eastAsia="zh-CN"/>
              </w:rPr>
              <w:t xml:space="preserve"> can be reachable</w:t>
            </w:r>
          </w:p>
          <w:p w:rsidR="00F458CA" w:rsidRPr="00923513" w:rsidRDefault="00F458CA" w:rsidP="005D336B">
            <w:pPr>
              <w:pStyle w:val="Body"/>
              <w:rPr>
                <w:sz w:val="22"/>
                <w:lang w:eastAsia="zh-CN"/>
              </w:rPr>
            </w:pPr>
            <w:r>
              <w:rPr>
                <w:sz w:val="22"/>
                <w:lang w:eastAsia="zh-CN"/>
              </w:rPr>
              <w:t>AP connected with HM1</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Test procedure</w:t>
            </w:r>
          </w:p>
        </w:tc>
        <w:tc>
          <w:tcPr>
            <w:tcW w:w="8217" w:type="dxa"/>
            <w:gridSpan w:val="3"/>
          </w:tcPr>
          <w:p w:rsidR="00F458CA" w:rsidRDefault="00F458CA" w:rsidP="006118E3">
            <w:pPr>
              <w:pStyle w:val="Body"/>
              <w:numPr>
                <w:ilvl w:val="0"/>
                <w:numId w:val="34"/>
              </w:numPr>
              <w:rPr>
                <w:sz w:val="22"/>
                <w:lang w:eastAsia="zh-CN"/>
              </w:rPr>
            </w:pPr>
            <w:r>
              <w:rPr>
                <w:sz w:val="22"/>
                <w:lang w:eastAsia="zh-CN"/>
              </w:rPr>
              <w:t xml:space="preserve">Execute CLI “capwap ping </w:t>
            </w:r>
            <w:hyperlink r:id="rId16" w:history="1">
              <w:r w:rsidRPr="00590140">
                <w:rPr>
                  <w:rStyle w:val="a9"/>
                  <w:sz w:val="22"/>
                  <w:lang w:eastAsia="zh-CN"/>
                </w:rPr>
                <w:t>www.joke</w:t>
              </w:r>
              <w:r>
                <w:rPr>
                  <w:rStyle w:val="a9"/>
                  <w:sz w:val="22"/>
                  <w:lang w:eastAsia="zh-CN"/>
                </w:rPr>
                <w:t>11111111111111111111</w:t>
              </w:r>
              <w:r w:rsidRPr="00590140">
                <w:rPr>
                  <w:rStyle w:val="a9"/>
                  <w:sz w:val="22"/>
                  <w:lang w:eastAsia="zh-CN"/>
                </w:rPr>
                <w:t>.com</w:t>
              </w:r>
            </w:hyperlink>
            <w:r>
              <w:rPr>
                <w:sz w:val="22"/>
                <w:lang w:eastAsia="zh-CN"/>
              </w:rPr>
              <w:t>”</w:t>
            </w:r>
          </w:p>
          <w:p w:rsidR="00F458CA" w:rsidRPr="002248F0" w:rsidRDefault="00F458CA" w:rsidP="006118E3">
            <w:pPr>
              <w:pStyle w:val="Body"/>
              <w:numPr>
                <w:ilvl w:val="0"/>
                <w:numId w:val="34"/>
              </w:numPr>
              <w:rPr>
                <w:sz w:val="22"/>
                <w:lang w:eastAsia="zh-CN"/>
              </w:rPr>
            </w:pPr>
            <w:r>
              <w:rPr>
                <w:sz w:val="22"/>
                <w:lang w:eastAsia="zh-CN"/>
              </w:rPr>
              <w:t>Execute CLI “show running configure | inc capwap”</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Expect result</w:t>
            </w:r>
          </w:p>
        </w:tc>
        <w:tc>
          <w:tcPr>
            <w:tcW w:w="8217" w:type="dxa"/>
            <w:gridSpan w:val="3"/>
          </w:tcPr>
          <w:p w:rsidR="00F458CA" w:rsidRDefault="00F458CA" w:rsidP="006118E3">
            <w:pPr>
              <w:pStyle w:val="Body"/>
              <w:numPr>
                <w:ilvl w:val="0"/>
                <w:numId w:val="35"/>
              </w:numPr>
              <w:rPr>
                <w:sz w:val="22"/>
                <w:lang w:eastAsia="zh-CN"/>
              </w:rPr>
            </w:pPr>
            <w:r>
              <w:rPr>
                <w:sz w:val="22"/>
                <w:lang w:eastAsia="zh-CN"/>
              </w:rPr>
              <w:t>Check the destination server IP</w:t>
            </w:r>
            <w:r>
              <w:rPr>
                <w:rFonts w:hint="eastAsia"/>
                <w:sz w:val="22"/>
                <w:lang w:eastAsia="zh-CN"/>
              </w:rPr>
              <w:t>、</w:t>
            </w:r>
            <w:r>
              <w:rPr>
                <w:sz w:val="22"/>
                <w:lang w:eastAsia="zh-CN"/>
              </w:rPr>
              <w:t>Count</w:t>
            </w:r>
            <w:r>
              <w:rPr>
                <w:rFonts w:hint="eastAsia"/>
                <w:sz w:val="22"/>
                <w:lang w:eastAsia="zh-CN"/>
              </w:rPr>
              <w:t>、</w:t>
            </w:r>
            <w:r>
              <w:rPr>
                <w:sz w:val="22"/>
                <w:lang w:eastAsia="zh-CN"/>
              </w:rPr>
              <w:t>size</w:t>
            </w:r>
            <w:r>
              <w:rPr>
                <w:rFonts w:hint="eastAsia"/>
                <w:sz w:val="22"/>
                <w:lang w:eastAsia="zh-CN"/>
              </w:rPr>
              <w:t>、</w:t>
            </w:r>
            <w:r>
              <w:rPr>
                <w:sz w:val="22"/>
                <w:lang w:eastAsia="zh-CN"/>
              </w:rPr>
              <w:t>timeout and port.</w:t>
            </w:r>
          </w:p>
          <w:p w:rsidR="00F458CA" w:rsidRDefault="00F458CA" w:rsidP="007C2C9B">
            <w:pPr>
              <w:pStyle w:val="Body"/>
              <w:rPr>
                <w:sz w:val="22"/>
                <w:lang w:eastAsia="zh-CN"/>
              </w:rPr>
            </w:pPr>
          </w:p>
          <w:p w:rsidR="00F458CA" w:rsidRPr="00923513" w:rsidRDefault="00F458CA" w:rsidP="006118E3">
            <w:pPr>
              <w:pStyle w:val="Body"/>
              <w:numPr>
                <w:ilvl w:val="0"/>
                <w:numId w:val="35"/>
              </w:numPr>
              <w:rPr>
                <w:sz w:val="22"/>
                <w:lang w:eastAsia="zh-CN"/>
              </w:rPr>
            </w:pPr>
            <w:r>
              <w:rPr>
                <w:sz w:val="22"/>
                <w:lang w:eastAsia="zh-CN"/>
              </w:rPr>
              <w:t>There is no corresponding CLI on running configure.</w:t>
            </w:r>
          </w:p>
        </w:tc>
      </w:tr>
      <w:tr w:rsidR="00F458CA" w:rsidRPr="00BA58E3" w:rsidTr="007C2C9B">
        <w:trPr>
          <w:trHeight w:val="321"/>
        </w:trPr>
        <w:tc>
          <w:tcPr>
            <w:tcW w:w="2284" w:type="dxa"/>
          </w:tcPr>
          <w:p w:rsidR="00F458CA" w:rsidRPr="00B7717A" w:rsidRDefault="00F458CA" w:rsidP="007C2C9B">
            <w:pPr>
              <w:rPr>
                <w:sz w:val="24"/>
                <w:szCs w:val="24"/>
                <w:lang w:eastAsia="zh-CN"/>
              </w:rPr>
            </w:pPr>
            <w:r>
              <w:rPr>
                <w:sz w:val="24"/>
                <w:szCs w:val="24"/>
                <w:lang w:eastAsia="zh-CN"/>
              </w:rPr>
              <w:t>Test result</w:t>
            </w:r>
          </w:p>
        </w:tc>
        <w:tc>
          <w:tcPr>
            <w:tcW w:w="8217" w:type="dxa"/>
            <w:gridSpan w:val="3"/>
          </w:tcPr>
          <w:p w:rsidR="00F458CA" w:rsidRPr="00923513" w:rsidRDefault="00F458CA" w:rsidP="007C2C9B">
            <w:pPr>
              <w:pStyle w:val="Body"/>
              <w:rPr>
                <w:sz w:val="22"/>
                <w:lang w:eastAsia="zh-CN"/>
              </w:rPr>
            </w:pPr>
          </w:p>
        </w:tc>
      </w:tr>
      <w:tr w:rsidR="00F458CA" w:rsidRPr="00BA58E3" w:rsidTr="007C2C9B">
        <w:trPr>
          <w:trHeight w:val="321"/>
        </w:trPr>
        <w:tc>
          <w:tcPr>
            <w:tcW w:w="2284" w:type="dxa"/>
          </w:tcPr>
          <w:p w:rsidR="00F458CA" w:rsidRDefault="00F458CA" w:rsidP="007C2C9B">
            <w:pPr>
              <w:rPr>
                <w:sz w:val="24"/>
                <w:szCs w:val="24"/>
                <w:lang w:eastAsia="zh-CN"/>
              </w:rPr>
            </w:pPr>
            <w:r>
              <w:rPr>
                <w:sz w:val="24"/>
                <w:szCs w:val="24"/>
                <w:lang w:eastAsia="zh-CN"/>
              </w:rPr>
              <w:t>Comment</w:t>
            </w:r>
          </w:p>
        </w:tc>
        <w:tc>
          <w:tcPr>
            <w:tcW w:w="8217" w:type="dxa"/>
            <w:gridSpan w:val="3"/>
          </w:tcPr>
          <w:p w:rsidR="00F458CA" w:rsidRPr="00923513" w:rsidRDefault="00F458CA" w:rsidP="007C2C9B">
            <w:pPr>
              <w:pStyle w:val="Body"/>
              <w:rPr>
                <w:sz w:val="22"/>
                <w:lang w:eastAsia="zh-CN"/>
              </w:rPr>
            </w:pPr>
          </w:p>
        </w:tc>
      </w:tr>
    </w:tbl>
    <w:p w:rsidR="00F458CA" w:rsidRDefault="00F458CA" w:rsidP="00B12D36">
      <w:pPr>
        <w:pStyle w:val="Body"/>
        <w:rPr>
          <w:lang w:eastAsia="zh-CN"/>
        </w:rPr>
      </w:pPr>
    </w:p>
    <w:p w:rsidR="00F458CA" w:rsidRDefault="00F458CA" w:rsidP="00DA409C">
      <w:pPr>
        <w:pStyle w:val="3"/>
        <w:numPr>
          <w:ilvl w:val="2"/>
          <w:numId w:val="21"/>
        </w:numPr>
        <w:rPr>
          <w:lang w:eastAsia="zh-CN"/>
        </w:rPr>
      </w:pPr>
      <w:r>
        <w:rPr>
          <w:lang w:eastAsia="zh-CN"/>
        </w:rPr>
        <w:t>Check port change of capwap ping</w:t>
      </w:r>
    </w:p>
    <w:p w:rsidR="00F458CA" w:rsidRPr="00A63EB6" w:rsidRDefault="00F458CA" w:rsidP="009D018A">
      <w:pPr>
        <w:pStyle w:val="4"/>
        <w:numPr>
          <w:ilvl w:val="3"/>
          <w:numId w:val="21"/>
        </w:numPr>
        <w:rPr>
          <w:lang w:eastAsia="zh-CN"/>
        </w:rPr>
      </w:pPr>
      <w:r>
        <w:rPr>
          <w:sz w:val="21"/>
          <w:szCs w:val="21"/>
          <w:lang w:eastAsia="zh-CN"/>
        </w:rPr>
        <w:t>Capwapping</w:t>
      </w:r>
      <w:r w:rsidRPr="00A63EB6">
        <w:rPr>
          <w:sz w:val="21"/>
          <w:szCs w:val="21"/>
          <w:lang w:eastAsia="zh-CN"/>
        </w:rPr>
        <w:t xml:space="preserve">_Function_ </w:t>
      </w:r>
      <w:r>
        <w:rPr>
          <w:sz w:val="21"/>
          <w:szCs w:val="21"/>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Case ID</w:t>
            </w:r>
          </w:p>
        </w:tc>
        <w:tc>
          <w:tcPr>
            <w:tcW w:w="8217" w:type="dxa"/>
            <w:gridSpan w:val="3"/>
          </w:tcPr>
          <w:p w:rsidR="00F458CA" w:rsidRPr="004D0D77" w:rsidRDefault="002672BC" w:rsidP="00DC3927">
            <w:pPr>
              <w:pStyle w:val="Body"/>
              <w:rPr>
                <w:sz w:val="22"/>
                <w:lang w:eastAsia="zh-CN"/>
              </w:rPr>
            </w:pPr>
            <w:r>
              <w:rPr>
                <w:rFonts w:ascii="Arial" w:hAnsi="Arial" w:cs="Arial"/>
                <w:sz w:val="21"/>
                <w:szCs w:val="21"/>
                <w:lang w:eastAsia="zh-CN"/>
              </w:rPr>
              <w:t>Capwapping_Function_</w:t>
            </w:r>
            <w:r w:rsidR="00F458CA">
              <w:rPr>
                <w:rFonts w:ascii="Arial" w:hAnsi="Arial" w:cs="Arial"/>
                <w:sz w:val="21"/>
                <w:szCs w:val="21"/>
                <w:lang w:eastAsia="zh-CN"/>
              </w:rPr>
              <w:t>3</w:t>
            </w:r>
          </w:p>
        </w:tc>
      </w:tr>
      <w:tr w:rsidR="00F458CA" w:rsidRPr="00BA58E3" w:rsidTr="007C2C9B">
        <w:trPr>
          <w:trHeight w:val="321"/>
        </w:trPr>
        <w:tc>
          <w:tcPr>
            <w:tcW w:w="2284" w:type="dxa"/>
          </w:tcPr>
          <w:p w:rsidR="00F458CA" w:rsidRPr="00D550FE" w:rsidRDefault="00F458CA" w:rsidP="007C2C9B">
            <w:pPr>
              <w:rPr>
                <w:sz w:val="24"/>
                <w:szCs w:val="24"/>
              </w:rPr>
            </w:pPr>
            <w:r>
              <w:rPr>
                <w:sz w:val="24"/>
                <w:szCs w:val="24"/>
              </w:rPr>
              <w:t>Priority</w:t>
            </w:r>
          </w:p>
        </w:tc>
        <w:tc>
          <w:tcPr>
            <w:tcW w:w="2739" w:type="dxa"/>
          </w:tcPr>
          <w:p w:rsidR="00F458CA" w:rsidRPr="004D0D77" w:rsidRDefault="00F458CA" w:rsidP="007C2C9B">
            <w:pPr>
              <w:pStyle w:val="Body"/>
              <w:rPr>
                <w:rFonts w:ascii="Arial" w:hAnsi="Arial" w:cs="Arial"/>
                <w:sz w:val="21"/>
                <w:szCs w:val="21"/>
                <w:lang w:eastAsia="zh-CN"/>
              </w:rPr>
            </w:pPr>
            <w:r>
              <w:rPr>
                <w:rFonts w:ascii="Arial" w:hAnsi="Arial" w:cs="Arial"/>
                <w:sz w:val="21"/>
                <w:szCs w:val="21"/>
                <w:lang w:eastAsia="zh-CN"/>
              </w:rPr>
              <w:t>High</w:t>
            </w:r>
          </w:p>
        </w:tc>
        <w:tc>
          <w:tcPr>
            <w:tcW w:w="2739" w:type="dxa"/>
          </w:tcPr>
          <w:p w:rsidR="00F458CA" w:rsidRPr="00923513" w:rsidRDefault="00F458CA" w:rsidP="007C2C9B">
            <w:pPr>
              <w:rPr>
                <w:sz w:val="22"/>
                <w:lang w:eastAsia="zh-CN"/>
              </w:rPr>
            </w:pPr>
            <w:r>
              <w:rPr>
                <w:sz w:val="22"/>
                <w:lang w:eastAsia="zh-CN"/>
              </w:rPr>
              <w:t>Automation Flag</w:t>
            </w:r>
          </w:p>
        </w:tc>
        <w:tc>
          <w:tcPr>
            <w:tcW w:w="2739" w:type="dxa"/>
          </w:tcPr>
          <w:p w:rsidR="00F458CA" w:rsidRPr="00923513" w:rsidRDefault="00F458CA" w:rsidP="007C2C9B">
            <w:pPr>
              <w:pStyle w:val="Body"/>
              <w:rPr>
                <w:sz w:val="22"/>
                <w:lang w:eastAsia="zh-CN"/>
              </w:rPr>
            </w:pPr>
            <w:r w:rsidRPr="004D0D77">
              <w:rPr>
                <w:rFonts w:ascii="Arial" w:hAnsi="Arial" w:cs="Arial"/>
                <w:sz w:val="21"/>
                <w:szCs w:val="21"/>
                <w:lang w:eastAsia="zh-CN"/>
              </w:rPr>
              <w:t>No</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Topology to use</w:t>
            </w:r>
          </w:p>
        </w:tc>
        <w:tc>
          <w:tcPr>
            <w:tcW w:w="8217" w:type="dxa"/>
            <w:gridSpan w:val="3"/>
          </w:tcPr>
          <w:p w:rsidR="00F458CA" w:rsidRPr="00923513" w:rsidRDefault="00F458CA" w:rsidP="007C2C9B">
            <w:pPr>
              <w:pStyle w:val="Body"/>
              <w:rPr>
                <w:sz w:val="22"/>
                <w:lang w:eastAsia="zh-CN"/>
              </w:rPr>
            </w:pPr>
            <w:r w:rsidRPr="00923513">
              <w:rPr>
                <w:sz w:val="22"/>
                <w:lang w:eastAsia="zh-CN"/>
              </w:rPr>
              <w:t xml:space="preserve"> </w:t>
            </w:r>
            <w:r>
              <w:rPr>
                <w:sz w:val="22"/>
                <w:lang w:eastAsia="zh-CN"/>
              </w:rPr>
              <w:t>Topology1</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Description</w:t>
            </w:r>
          </w:p>
        </w:tc>
        <w:tc>
          <w:tcPr>
            <w:tcW w:w="8217" w:type="dxa"/>
            <w:gridSpan w:val="3"/>
          </w:tcPr>
          <w:p w:rsidR="00F458CA" w:rsidRPr="00923513" w:rsidRDefault="00F458CA" w:rsidP="009D018A">
            <w:pPr>
              <w:pStyle w:val="Body"/>
              <w:rPr>
                <w:sz w:val="22"/>
                <w:lang w:eastAsia="zh-CN"/>
              </w:rPr>
            </w:pPr>
            <w:r>
              <w:rPr>
                <w:sz w:val="22"/>
                <w:lang w:eastAsia="zh-CN"/>
              </w:rPr>
              <w:t xml:space="preserve">Check port change of capwap ping functional </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lastRenderedPageBreak/>
              <w:t>Pre-condition</w:t>
            </w:r>
          </w:p>
        </w:tc>
        <w:tc>
          <w:tcPr>
            <w:tcW w:w="8217" w:type="dxa"/>
            <w:gridSpan w:val="3"/>
          </w:tcPr>
          <w:p w:rsidR="00F458CA" w:rsidRDefault="00F458CA" w:rsidP="007C2C9B">
            <w:pPr>
              <w:pStyle w:val="Body"/>
              <w:rPr>
                <w:sz w:val="22"/>
                <w:lang w:eastAsia="zh-CN"/>
              </w:rPr>
            </w:pPr>
            <w:r>
              <w:rPr>
                <w:sz w:val="22"/>
                <w:lang w:eastAsia="zh-CN"/>
              </w:rPr>
              <w:t>Reset config</w:t>
            </w:r>
          </w:p>
          <w:p w:rsidR="00F458CA" w:rsidRDefault="00F458CA" w:rsidP="007C2C9B">
            <w:pPr>
              <w:pStyle w:val="Body"/>
              <w:rPr>
                <w:sz w:val="22"/>
                <w:lang w:eastAsia="zh-CN"/>
              </w:rPr>
            </w:pPr>
            <w:r>
              <w:rPr>
                <w:sz w:val="22"/>
                <w:lang w:eastAsia="zh-CN"/>
              </w:rPr>
              <w:t>Modify the port to 1 on Hivemanager</w:t>
            </w:r>
          </w:p>
          <w:p w:rsidR="00F458CA" w:rsidRDefault="00F458CA" w:rsidP="005D336B">
            <w:pPr>
              <w:pStyle w:val="Body"/>
              <w:rPr>
                <w:sz w:val="22"/>
                <w:lang w:eastAsia="zh-CN"/>
              </w:rPr>
            </w:pPr>
            <w:r>
              <w:rPr>
                <w:sz w:val="22"/>
                <w:lang w:eastAsia="zh-CN"/>
              </w:rPr>
              <w:t>HM2</w:t>
            </w:r>
            <w:r>
              <w:rPr>
                <w:rFonts w:hint="eastAsia"/>
                <w:sz w:val="22"/>
                <w:lang w:eastAsia="zh-CN"/>
              </w:rPr>
              <w:t>（</w:t>
            </w:r>
            <w:r>
              <w:rPr>
                <w:sz w:val="22"/>
                <w:lang w:eastAsia="zh-CN"/>
              </w:rPr>
              <w:t>10.155.20.68</w:t>
            </w:r>
            <w:r>
              <w:rPr>
                <w:rFonts w:hint="eastAsia"/>
                <w:sz w:val="22"/>
                <w:lang w:eastAsia="zh-CN"/>
              </w:rPr>
              <w:t>）</w:t>
            </w:r>
            <w:r>
              <w:rPr>
                <w:sz w:val="22"/>
                <w:lang w:eastAsia="zh-CN"/>
              </w:rPr>
              <w:t xml:space="preserve"> can be reachable</w:t>
            </w:r>
          </w:p>
          <w:p w:rsidR="00F458CA" w:rsidRPr="00923513" w:rsidRDefault="00F458CA" w:rsidP="005D336B">
            <w:pPr>
              <w:pStyle w:val="Body"/>
              <w:rPr>
                <w:sz w:val="22"/>
                <w:lang w:eastAsia="zh-CN"/>
              </w:rPr>
            </w:pPr>
            <w:r>
              <w:rPr>
                <w:sz w:val="22"/>
                <w:lang w:eastAsia="zh-CN"/>
              </w:rPr>
              <w:t>AP connected with HM1</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Test procedure</w:t>
            </w:r>
          </w:p>
        </w:tc>
        <w:tc>
          <w:tcPr>
            <w:tcW w:w="8217" w:type="dxa"/>
            <w:gridSpan w:val="3"/>
          </w:tcPr>
          <w:p w:rsidR="00F458CA" w:rsidRDefault="00F458CA" w:rsidP="006118E3">
            <w:pPr>
              <w:pStyle w:val="Body"/>
              <w:numPr>
                <w:ilvl w:val="0"/>
                <w:numId w:val="34"/>
              </w:numPr>
              <w:rPr>
                <w:sz w:val="22"/>
                <w:lang w:eastAsia="zh-CN"/>
              </w:rPr>
            </w:pPr>
            <w:r>
              <w:rPr>
                <w:sz w:val="22"/>
                <w:lang w:eastAsia="zh-CN"/>
              </w:rPr>
              <w:t>Execute CLI “capwap ping 10.155.20.68 port 1</w:t>
            </w:r>
            <w:r w:rsidR="00435D74">
              <w:rPr>
                <w:rFonts w:hint="eastAsia"/>
                <w:sz w:val="22"/>
                <w:lang w:eastAsia="zh-CN"/>
              </w:rPr>
              <w:t>024</w:t>
            </w:r>
            <w:r>
              <w:rPr>
                <w:sz w:val="22"/>
                <w:lang w:eastAsia="zh-CN"/>
              </w:rPr>
              <w:t>”</w:t>
            </w:r>
          </w:p>
          <w:p w:rsidR="00F458CA" w:rsidRPr="002248F0" w:rsidRDefault="00F458CA" w:rsidP="006118E3">
            <w:pPr>
              <w:pStyle w:val="Body"/>
              <w:numPr>
                <w:ilvl w:val="0"/>
                <w:numId w:val="34"/>
              </w:numPr>
              <w:rPr>
                <w:sz w:val="22"/>
                <w:lang w:eastAsia="zh-CN"/>
              </w:rPr>
            </w:pPr>
            <w:r>
              <w:rPr>
                <w:sz w:val="22"/>
                <w:lang w:eastAsia="zh-CN"/>
              </w:rPr>
              <w:t>Execute CLI “show running configure | inc capwap”</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Expect result</w:t>
            </w:r>
          </w:p>
        </w:tc>
        <w:tc>
          <w:tcPr>
            <w:tcW w:w="8217" w:type="dxa"/>
            <w:gridSpan w:val="3"/>
          </w:tcPr>
          <w:p w:rsidR="00F458CA" w:rsidRDefault="00F458CA" w:rsidP="006118E3">
            <w:pPr>
              <w:pStyle w:val="Body"/>
              <w:numPr>
                <w:ilvl w:val="0"/>
                <w:numId w:val="35"/>
              </w:numPr>
              <w:rPr>
                <w:sz w:val="22"/>
                <w:lang w:eastAsia="zh-CN"/>
              </w:rPr>
            </w:pPr>
            <w:r>
              <w:rPr>
                <w:sz w:val="22"/>
                <w:lang w:eastAsia="zh-CN"/>
              </w:rPr>
              <w:t>Check the destination server IP</w:t>
            </w:r>
            <w:r>
              <w:rPr>
                <w:rFonts w:hint="eastAsia"/>
                <w:sz w:val="22"/>
                <w:lang w:eastAsia="zh-CN"/>
              </w:rPr>
              <w:t>、</w:t>
            </w:r>
            <w:r>
              <w:rPr>
                <w:sz w:val="22"/>
                <w:lang w:eastAsia="zh-CN"/>
              </w:rPr>
              <w:t>Count</w:t>
            </w:r>
            <w:r>
              <w:rPr>
                <w:rFonts w:hint="eastAsia"/>
                <w:sz w:val="22"/>
                <w:lang w:eastAsia="zh-CN"/>
              </w:rPr>
              <w:t>、</w:t>
            </w:r>
            <w:r>
              <w:rPr>
                <w:sz w:val="22"/>
                <w:lang w:eastAsia="zh-CN"/>
              </w:rPr>
              <w:t>size</w:t>
            </w:r>
            <w:r>
              <w:rPr>
                <w:rFonts w:hint="eastAsia"/>
                <w:sz w:val="22"/>
                <w:lang w:eastAsia="zh-CN"/>
              </w:rPr>
              <w:t>、</w:t>
            </w:r>
            <w:r>
              <w:rPr>
                <w:sz w:val="22"/>
                <w:lang w:eastAsia="zh-CN"/>
              </w:rPr>
              <w:t>timeout and port.</w:t>
            </w:r>
          </w:p>
          <w:p w:rsidR="00F458CA" w:rsidRDefault="00F458CA" w:rsidP="007C2C9B">
            <w:pPr>
              <w:pStyle w:val="Body"/>
              <w:rPr>
                <w:sz w:val="22"/>
                <w:lang w:eastAsia="zh-CN"/>
              </w:rPr>
            </w:pPr>
          </w:p>
          <w:p w:rsidR="00F458CA" w:rsidRPr="00923513" w:rsidRDefault="00F458CA" w:rsidP="006118E3">
            <w:pPr>
              <w:pStyle w:val="Body"/>
              <w:numPr>
                <w:ilvl w:val="0"/>
                <w:numId w:val="35"/>
              </w:numPr>
              <w:rPr>
                <w:sz w:val="22"/>
                <w:lang w:eastAsia="zh-CN"/>
              </w:rPr>
            </w:pPr>
            <w:r>
              <w:rPr>
                <w:sz w:val="22"/>
                <w:lang w:eastAsia="zh-CN"/>
              </w:rPr>
              <w:t>There is no corresponding CLI on running configure.</w:t>
            </w:r>
          </w:p>
        </w:tc>
      </w:tr>
      <w:tr w:rsidR="00F458CA" w:rsidRPr="00BA58E3" w:rsidTr="007C2C9B">
        <w:trPr>
          <w:trHeight w:val="321"/>
        </w:trPr>
        <w:tc>
          <w:tcPr>
            <w:tcW w:w="2284" w:type="dxa"/>
          </w:tcPr>
          <w:p w:rsidR="00F458CA" w:rsidRPr="00B7717A" w:rsidRDefault="00F458CA" w:rsidP="007C2C9B">
            <w:pPr>
              <w:rPr>
                <w:sz w:val="24"/>
                <w:szCs w:val="24"/>
                <w:lang w:eastAsia="zh-CN"/>
              </w:rPr>
            </w:pPr>
            <w:r>
              <w:rPr>
                <w:sz w:val="24"/>
                <w:szCs w:val="24"/>
                <w:lang w:eastAsia="zh-CN"/>
              </w:rPr>
              <w:t>Test result</w:t>
            </w:r>
          </w:p>
        </w:tc>
        <w:tc>
          <w:tcPr>
            <w:tcW w:w="8217" w:type="dxa"/>
            <w:gridSpan w:val="3"/>
          </w:tcPr>
          <w:p w:rsidR="00F458CA" w:rsidRPr="00923513" w:rsidRDefault="00F458CA" w:rsidP="007C2C9B">
            <w:pPr>
              <w:pStyle w:val="Body"/>
              <w:rPr>
                <w:sz w:val="22"/>
                <w:lang w:eastAsia="zh-CN"/>
              </w:rPr>
            </w:pPr>
          </w:p>
        </w:tc>
      </w:tr>
      <w:tr w:rsidR="00F458CA" w:rsidRPr="00BA58E3" w:rsidTr="007C2C9B">
        <w:trPr>
          <w:trHeight w:val="321"/>
        </w:trPr>
        <w:tc>
          <w:tcPr>
            <w:tcW w:w="2284" w:type="dxa"/>
          </w:tcPr>
          <w:p w:rsidR="00F458CA" w:rsidRDefault="00F458CA" w:rsidP="007C2C9B">
            <w:pPr>
              <w:rPr>
                <w:sz w:val="24"/>
                <w:szCs w:val="24"/>
                <w:lang w:eastAsia="zh-CN"/>
              </w:rPr>
            </w:pPr>
            <w:r>
              <w:rPr>
                <w:sz w:val="24"/>
                <w:szCs w:val="24"/>
                <w:lang w:eastAsia="zh-CN"/>
              </w:rPr>
              <w:t>Comment</w:t>
            </w:r>
          </w:p>
        </w:tc>
        <w:tc>
          <w:tcPr>
            <w:tcW w:w="8217" w:type="dxa"/>
            <w:gridSpan w:val="3"/>
          </w:tcPr>
          <w:p w:rsidR="00C56B5A" w:rsidRDefault="00C56B5A" w:rsidP="00401721">
            <w:pPr>
              <w:pStyle w:val="Body"/>
              <w:rPr>
                <w:ins w:id="15" w:author="hzhao" w:date="2011-03-16T16:44:00Z"/>
                <w:color w:val="FF0000"/>
                <w:sz w:val="22"/>
                <w:lang w:eastAsia="zh-CN"/>
              </w:rPr>
            </w:pPr>
            <w:r w:rsidRPr="00C56B5A">
              <w:rPr>
                <w:rFonts w:hint="eastAsia"/>
                <w:color w:val="FF0000"/>
                <w:sz w:val="22"/>
                <w:lang w:eastAsia="zh-CN"/>
              </w:rPr>
              <w:t xml:space="preserve">Now port range is </w:t>
            </w:r>
            <w:del w:id="16" w:author="hzhao" w:date="2011-03-16T16:44:00Z">
              <w:r w:rsidRPr="00C56B5A" w:rsidDel="00401721">
                <w:rPr>
                  <w:rFonts w:hint="eastAsia"/>
                  <w:color w:val="FF0000"/>
                  <w:sz w:val="22"/>
                  <w:lang w:eastAsia="zh-CN"/>
                </w:rPr>
                <w:delText>1024</w:delText>
              </w:r>
            </w:del>
            <w:ins w:id="17" w:author="hzhao" w:date="2011-03-16T16:44:00Z">
              <w:r w:rsidR="00401721">
                <w:rPr>
                  <w:rFonts w:hint="eastAsia"/>
                  <w:color w:val="FF0000"/>
                  <w:sz w:val="22"/>
                  <w:lang w:eastAsia="zh-CN"/>
                </w:rPr>
                <w:t>1</w:t>
              </w:r>
            </w:ins>
            <w:r w:rsidRPr="00C56B5A">
              <w:rPr>
                <w:rFonts w:hint="eastAsia"/>
                <w:color w:val="FF0000"/>
                <w:sz w:val="22"/>
                <w:lang w:eastAsia="zh-CN"/>
              </w:rPr>
              <w:t>-65535 in HM</w:t>
            </w:r>
            <w:del w:id="18" w:author="hzhao" w:date="2011-03-16T16:44:00Z">
              <w:r w:rsidR="00CF2F57" w:rsidDel="00401721">
                <w:rPr>
                  <w:rFonts w:hint="eastAsia"/>
                  <w:color w:val="FF0000"/>
                  <w:sz w:val="22"/>
                  <w:lang w:eastAsia="zh-CN"/>
                </w:rPr>
                <w:delText>, so only test 1024-65535</w:delText>
              </w:r>
            </w:del>
          </w:p>
          <w:p w:rsidR="00401721" w:rsidRPr="00C56B5A" w:rsidRDefault="00401721" w:rsidP="00401721">
            <w:pPr>
              <w:pStyle w:val="Body"/>
              <w:rPr>
                <w:color w:val="FF0000"/>
                <w:sz w:val="22"/>
                <w:lang w:eastAsia="zh-CN"/>
              </w:rPr>
            </w:pPr>
            <w:ins w:id="19" w:author="hzhao" w:date="2011-03-16T16:44:00Z">
              <w:r>
                <w:rPr>
                  <w:rFonts w:hint="eastAsia"/>
                  <w:color w:val="FF0000"/>
                  <w:sz w:val="22"/>
                  <w:lang w:eastAsia="zh-CN"/>
                </w:rPr>
                <w:t>Only support UDP port</w:t>
              </w:r>
            </w:ins>
          </w:p>
        </w:tc>
      </w:tr>
    </w:tbl>
    <w:p w:rsidR="00F458CA" w:rsidRDefault="00F458CA" w:rsidP="00B12D36">
      <w:pPr>
        <w:pStyle w:val="Body"/>
        <w:rPr>
          <w:lang w:eastAsia="zh-CN"/>
        </w:rPr>
      </w:pPr>
    </w:p>
    <w:p w:rsidR="00F458CA" w:rsidRPr="00A63EB6" w:rsidRDefault="00FC4842" w:rsidP="009D018A">
      <w:pPr>
        <w:pStyle w:val="4"/>
        <w:numPr>
          <w:ilvl w:val="3"/>
          <w:numId w:val="21"/>
        </w:numPr>
        <w:rPr>
          <w:lang w:eastAsia="zh-CN"/>
        </w:rPr>
      </w:pPr>
      <w:r>
        <w:rPr>
          <w:sz w:val="21"/>
          <w:szCs w:val="21"/>
          <w:lang w:eastAsia="zh-CN"/>
        </w:rPr>
        <w:t>Capwapping_Function_</w:t>
      </w:r>
      <w:r w:rsidR="00F458CA">
        <w:rPr>
          <w:sz w:val="21"/>
          <w:szCs w:val="21"/>
          <w:lang w:eastAsia="zh-CN"/>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Case ID</w:t>
            </w:r>
          </w:p>
        </w:tc>
        <w:tc>
          <w:tcPr>
            <w:tcW w:w="8217" w:type="dxa"/>
            <w:gridSpan w:val="3"/>
          </w:tcPr>
          <w:p w:rsidR="00F458CA" w:rsidRPr="004D0D77" w:rsidRDefault="002672BC" w:rsidP="00DC3927">
            <w:pPr>
              <w:pStyle w:val="Body"/>
              <w:rPr>
                <w:sz w:val="22"/>
                <w:lang w:eastAsia="zh-CN"/>
              </w:rPr>
            </w:pPr>
            <w:r>
              <w:rPr>
                <w:rFonts w:ascii="Arial" w:hAnsi="Arial" w:cs="Arial"/>
                <w:sz w:val="21"/>
                <w:szCs w:val="21"/>
                <w:lang w:eastAsia="zh-CN"/>
              </w:rPr>
              <w:t>Capwapping_Function_</w:t>
            </w:r>
            <w:r w:rsidR="00F458CA">
              <w:rPr>
                <w:rFonts w:ascii="Arial" w:hAnsi="Arial" w:cs="Arial"/>
                <w:sz w:val="21"/>
                <w:szCs w:val="21"/>
                <w:lang w:eastAsia="zh-CN"/>
              </w:rPr>
              <w:t>4</w:t>
            </w:r>
          </w:p>
        </w:tc>
      </w:tr>
      <w:tr w:rsidR="00F458CA" w:rsidRPr="00BA58E3" w:rsidTr="007C2C9B">
        <w:trPr>
          <w:trHeight w:val="321"/>
        </w:trPr>
        <w:tc>
          <w:tcPr>
            <w:tcW w:w="2284" w:type="dxa"/>
          </w:tcPr>
          <w:p w:rsidR="00F458CA" w:rsidRPr="00D550FE" w:rsidRDefault="00F458CA" w:rsidP="007C2C9B">
            <w:pPr>
              <w:rPr>
                <w:sz w:val="24"/>
                <w:szCs w:val="24"/>
              </w:rPr>
            </w:pPr>
            <w:r>
              <w:rPr>
                <w:sz w:val="24"/>
                <w:szCs w:val="24"/>
              </w:rPr>
              <w:t>Priority</w:t>
            </w:r>
          </w:p>
        </w:tc>
        <w:tc>
          <w:tcPr>
            <w:tcW w:w="2739" w:type="dxa"/>
          </w:tcPr>
          <w:p w:rsidR="00F458CA" w:rsidRPr="004D0D77" w:rsidRDefault="00F458CA" w:rsidP="007C2C9B">
            <w:pPr>
              <w:pStyle w:val="Body"/>
              <w:rPr>
                <w:rFonts w:ascii="Arial" w:hAnsi="Arial" w:cs="Arial"/>
                <w:sz w:val="21"/>
                <w:szCs w:val="21"/>
                <w:lang w:eastAsia="zh-CN"/>
              </w:rPr>
            </w:pPr>
            <w:r>
              <w:rPr>
                <w:rFonts w:ascii="Arial" w:hAnsi="Arial" w:cs="Arial"/>
                <w:sz w:val="21"/>
                <w:szCs w:val="21"/>
                <w:lang w:eastAsia="zh-CN"/>
              </w:rPr>
              <w:t>High</w:t>
            </w:r>
          </w:p>
        </w:tc>
        <w:tc>
          <w:tcPr>
            <w:tcW w:w="2739" w:type="dxa"/>
          </w:tcPr>
          <w:p w:rsidR="00F458CA" w:rsidRPr="00923513" w:rsidRDefault="00F458CA" w:rsidP="007C2C9B">
            <w:pPr>
              <w:rPr>
                <w:sz w:val="22"/>
                <w:lang w:eastAsia="zh-CN"/>
              </w:rPr>
            </w:pPr>
            <w:r>
              <w:rPr>
                <w:sz w:val="22"/>
                <w:lang w:eastAsia="zh-CN"/>
              </w:rPr>
              <w:t>Automation Flag</w:t>
            </w:r>
          </w:p>
        </w:tc>
        <w:tc>
          <w:tcPr>
            <w:tcW w:w="2739" w:type="dxa"/>
          </w:tcPr>
          <w:p w:rsidR="00F458CA" w:rsidRPr="00923513" w:rsidRDefault="00F458CA" w:rsidP="007C2C9B">
            <w:pPr>
              <w:pStyle w:val="Body"/>
              <w:rPr>
                <w:sz w:val="22"/>
                <w:lang w:eastAsia="zh-CN"/>
              </w:rPr>
            </w:pPr>
            <w:r w:rsidRPr="004D0D77">
              <w:rPr>
                <w:rFonts w:ascii="Arial" w:hAnsi="Arial" w:cs="Arial"/>
                <w:sz w:val="21"/>
                <w:szCs w:val="21"/>
                <w:lang w:eastAsia="zh-CN"/>
              </w:rPr>
              <w:t>No</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Topology to use</w:t>
            </w:r>
          </w:p>
        </w:tc>
        <w:tc>
          <w:tcPr>
            <w:tcW w:w="8217" w:type="dxa"/>
            <w:gridSpan w:val="3"/>
          </w:tcPr>
          <w:p w:rsidR="00F458CA" w:rsidRPr="00923513" w:rsidRDefault="00F458CA" w:rsidP="007C2C9B">
            <w:pPr>
              <w:pStyle w:val="Body"/>
              <w:rPr>
                <w:sz w:val="22"/>
                <w:lang w:eastAsia="zh-CN"/>
              </w:rPr>
            </w:pPr>
            <w:r w:rsidRPr="00923513">
              <w:rPr>
                <w:sz w:val="22"/>
                <w:lang w:eastAsia="zh-CN"/>
              </w:rPr>
              <w:t xml:space="preserve"> </w:t>
            </w:r>
            <w:r>
              <w:rPr>
                <w:sz w:val="22"/>
                <w:lang w:eastAsia="zh-CN"/>
              </w:rPr>
              <w:t>Topology1</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Description</w:t>
            </w:r>
          </w:p>
        </w:tc>
        <w:tc>
          <w:tcPr>
            <w:tcW w:w="8217" w:type="dxa"/>
            <w:gridSpan w:val="3"/>
          </w:tcPr>
          <w:p w:rsidR="00F458CA" w:rsidRPr="00923513" w:rsidRDefault="00F458CA" w:rsidP="007C2C9B">
            <w:pPr>
              <w:pStyle w:val="Body"/>
              <w:rPr>
                <w:sz w:val="22"/>
                <w:lang w:eastAsia="zh-CN"/>
              </w:rPr>
            </w:pPr>
            <w:r>
              <w:rPr>
                <w:sz w:val="22"/>
                <w:lang w:eastAsia="zh-CN"/>
              </w:rPr>
              <w:t xml:space="preserve">Check port change of capwap ping functional </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Pre-condition</w:t>
            </w:r>
          </w:p>
        </w:tc>
        <w:tc>
          <w:tcPr>
            <w:tcW w:w="8217" w:type="dxa"/>
            <w:gridSpan w:val="3"/>
          </w:tcPr>
          <w:p w:rsidR="00F458CA" w:rsidRDefault="00F458CA" w:rsidP="007C2C9B">
            <w:pPr>
              <w:pStyle w:val="Body"/>
              <w:rPr>
                <w:sz w:val="22"/>
                <w:lang w:eastAsia="zh-CN"/>
              </w:rPr>
            </w:pPr>
            <w:r>
              <w:rPr>
                <w:sz w:val="22"/>
                <w:lang w:eastAsia="zh-CN"/>
              </w:rPr>
              <w:t>Reset config</w:t>
            </w:r>
          </w:p>
          <w:p w:rsidR="00F458CA" w:rsidRDefault="00F458CA" w:rsidP="007C2C9B">
            <w:pPr>
              <w:pStyle w:val="Body"/>
              <w:rPr>
                <w:sz w:val="22"/>
                <w:lang w:eastAsia="zh-CN"/>
              </w:rPr>
            </w:pPr>
            <w:r>
              <w:rPr>
                <w:sz w:val="22"/>
                <w:lang w:eastAsia="zh-CN"/>
              </w:rPr>
              <w:t>Modify the port to 65535 on Hivemanager</w:t>
            </w:r>
          </w:p>
          <w:p w:rsidR="00F458CA" w:rsidRDefault="00F458CA" w:rsidP="005D336B">
            <w:pPr>
              <w:pStyle w:val="Body"/>
              <w:rPr>
                <w:sz w:val="22"/>
                <w:lang w:eastAsia="zh-CN"/>
              </w:rPr>
            </w:pPr>
            <w:r>
              <w:rPr>
                <w:sz w:val="22"/>
                <w:lang w:eastAsia="zh-CN"/>
              </w:rPr>
              <w:t>HM2</w:t>
            </w:r>
            <w:r>
              <w:rPr>
                <w:rFonts w:hint="eastAsia"/>
                <w:sz w:val="22"/>
                <w:lang w:eastAsia="zh-CN"/>
              </w:rPr>
              <w:t>（</w:t>
            </w:r>
            <w:r>
              <w:rPr>
                <w:sz w:val="22"/>
                <w:lang w:eastAsia="zh-CN"/>
              </w:rPr>
              <w:t>10.155.20.68</w:t>
            </w:r>
            <w:r>
              <w:rPr>
                <w:rFonts w:hint="eastAsia"/>
                <w:sz w:val="22"/>
                <w:lang w:eastAsia="zh-CN"/>
              </w:rPr>
              <w:t>）</w:t>
            </w:r>
            <w:r>
              <w:rPr>
                <w:sz w:val="22"/>
                <w:lang w:eastAsia="zh-CN"/>
              </w:rPr>
              <w:t xml:space="preserve"> can be reachable</w:t>
            </w:r>
          </w:p>
          <w:p w:rsidR="00F458CA" w:rsidRPr="00923513" w:rsidRDefault="00F458CA" w:rsidP="005D336B">
            <w:pPr>
              <w:pStyle w:val="Body"/>
              <w:rPr>
                <w:sz w:val="22"/>
                <w:lang w:eastAsia="zh-CN"/>
              </w:rPr>
            </w:pPr>
            <w:r>
              <w:rPr>
                <w:sz w:val="22"/>
                <w:lang w:eastAsia="zh-CN"/>
              </w:rPr>
              <w:t>AP connected with HM1</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Test procedure</w:t>
            </w:r>
          </w:p>
        </w:tc>
        <w:tc>
          <w:tcPr>
            <w:tcW w:w="8217" w:type="dxa"/>
            <w:gridSpan w:val="3"/>
          </w:tcPr>
          <w:p w:rsidR="00F458CA" w:rsidRDefault="00F458CA" w:rsidP="006118E3">
            <w:pPr>
              <w:pStyle w:val="Body"/>
              <w:numPr>
                <w:ilvl w:val="0"/>
                <w:numId w:val="34"/>
              </w:numPr>
              <w:rPr>
                <w:sz w:val="22"/>
                <w:lang w:eastAsia="zh-CN"/>
              </w:rPr>
            </w:pPr>
            <w:r>
              <w:rPr>
                <w:sz w:val="22"/>
                <w:lang w:eastAsia="zh-CN"/>
              </w:rPr>
              <w:t>Execute CLI “capwap ping 10.155.20.68 port 65535”</w:t>
            </w:r>
          </w:p>
          <w:p w:rsidR="00F458CA" w:rsidRPr="002248F0" w:rsidRDefault="00F458CA" w:rsidP="006118E3">
            <w:pPr>
              <w:pStyle w:val="Body"/>
              <w:numPr>
                <w:ilvl w:val="0"/>
                <w:numId w:val="34"/>
              </w:numPr>
              <w:rPr>
                <w:sz w:val="22"/>
                <w:lang w:eastAsia="zh-CN"/>
              </w:rPr>
            </w:pPr>
            <w:r>
              <w:rPr>
                <w:sz w:val="22"/>
                <w:lang w:eastAsia="zh-CN"/>
              </w:rPr>
              <w:t>Execute CLI “show running configure | inc capwap”</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Expect result</w:t>
            </w:r>
          </w:p>
        </w:tc>
        <w:tc>
          <w:tcPr>
            <w:tcW w:w="8217" w:type="dxa"/>
            <w:gridSpan w:val="3"/>
          </w:tcPr>
          <w:p w:rsidR="00F458CA" w:rsidRDefault="00F458CA" w:rsidP="006118E3">
            <w:pPr>
              <w:pStyle w:val="Body"/>
              <w:numPr>
                <w:ilvl w:val="0"/>
                <w:numId w:val="35"/>
              </w:numPr>
              <w:rPr>
                <w:sz w:val="22"/>
                <w:lang w:eastAsia="zh-CN"/>
              </w:rPr>
            </w:pPr>
            <w:r>
              <w:rPr>
                <w:sz w:val="22"/>
                <w:lang w:eastAsia="zh-CN"/>
              </w:rPr>
              <w:t>Check the destination server IP</w:t>
            </w:r>
            <w:r>
              <w:rPr>
                <w:rFonts w:hint="eastAsia"/>
                <w:sz w:val="22"/>
                <w:lang w:eastAsia="zh-CN"/>
              </w:rPr>
              <w:t>、</w:t>
            </w:r>
            <w:r>
              <w:rPr>
                <w:sz w:val="22"/>
                <w:lang w:eastAsia="zh-CN"/>
              </w:rPr>
              <w:t>Count</w:t>
            </w:r>
            <w:r>
              <w:rPr>
                <w:rFonts w:hint="eastAsia"/>
                <w:sz w:val="22"/>
                <w:lang w:eastAsia="zh-CN"/>
              </w:rPr>
              <w:t>、</w:t>
            </w:r>
            <w:r>
              <w:rPr>
                <w:sz w:val="22"/>
                <w:lang w:eastAsia="zh-CN"/>
              </w:rPr>
              <w:t>size</w:t>
            </w:r>
            <w:r>
              <w:rPr>
                <w:rFonts w:hint="eastAsia"/>
                <w:sz w:val="22"/>
                <w:lang w:eastAsia="zh-CN"/>
              </w:rPr>
              <w:t>、</w:t>
            </w:r>
            <w:r>
              <w:rPr>
                <w:sz w:val="22"/>
                <w:lang w:eastAsia="zh-CN"/>
              </w:rPr>
              <w:t>timeout and port.</w:t>
            </w:r>
          </w:p>
          <w:p w:rsidR="00F458CA" w:rsidRDefault="00F458CA" w:rsidP="007C2C9B">
            <w:pPr>
              <w:pStyle w:val="Body"/>
              <w:rPr>
                <w:sz w:val="22"/>
                <w:lang w:eastAsia="zh-CN"/>
              </w:rPr>
            </w:pPr>
          </w:p>
          <w:p w:rsidR="00F458CA" w:rsidRPr="00923513" w:rsidRDefault="00F458CA" w:rsidP="006118E3">
            <w:pPr>
              <w:pStyle w:val="Body"/>
              <w:numPr>
                <w:ilvl w:val="0"/>
                <w:numId w:val="35"/>
              </w:numPr>
              <w:rPr>
                <w:sz w:val="22"/>
                <w:lang w:eastAsia="zh-CN"/>
              </w:rPr>
            </w:pPr>
            <w:r>
              <w:rPr>
                <w:sz w:val="22"/>
                <w:lang w:eastAsia="zh-CN"/>
              </w:rPr>
              <w:t>There is no corresponding CLI on running configure.</w:t>
            </w:r>
          </w:p>
        </w:tc>
      </w:tr>
      <w:tr w:rsidR="00F458CA" w:rsidRPr="00BA58E3" w:rsidTr="007C2C9B">
        <w:trPr>
          <w:trHeight w:val="321"/>
        </w:trPr>
        <w:tc>
          <w:tcPr>
            <w:tcW w:w="2284" w:type="dxa"/>
          </w:tcPr>
          <w:p w:rsidR="00F458CA" w:rsidRPr="00B7717A" w:rsidRDefault="00F458CA" w:rsidP="007C2C9B">
            <w:pPr>
              <w:rPr>
                <w:sz w:val="24"/>
                <w:szCs w:val="24"/>
                <w:lang w:eastAsia="zh-CN"/>
              </w:rPr>
            </w:pPr>
            <w:r>
              <w:rPr>
                <w:sz w:val="24"/>
                <w:szCs w:val="24"/>
                <w:lang w:eastAsia="zh-CN"/>
              </w:rPr>
              <w:t>Test result</w:t>
            </w:r>
          </w:p>
        </w:tc>
        <w:tc>
          <w:tcPr>
            <w:tcW w:w="8217" w:type="dxa"/>
            <w:gridSpan w:val="3"/>
          </w:tcPr>
          <w:p w:rsidR="00F458CA" w:rsidRPr="00923513" w:rsidRDefault="00F458CA" w:rsidP="007C2C9B">
            <w:pPr>
              <w:pStyle w:val="Body"/>
              <w:rPr>
                <w:sz w:val="22"/>
                <w:lang w:eastAsia="zh-CN"/>
              </w:rPr>
            </w:pPr>
          </w:p>
        </w:tc>
      </w:tr>
      <w:tr w:rsidR="00F458CA" w:rsidRPr="00BA58E3" w:rsidTr="007C2C9B">
        <w:trPr>
          <w:trHeight w:val="321"/>
        </w:trPr>
        <w:tc>
          <w:tcPr>
            <w:tcW w:w="2284" w:type="dxa"/>
          </w:tcPr>
          <w:p w:rsidR="00F458CA" w:rsidRDefault="00F458CA" w:rsidP="007C2C9B">
            <w:pPr>
              <w:rPr>
                <w:sz w:val="24"/>
                <w:szCs w:val="24"/>
                <w:lang w:eastAsia="zh-CN"/>
              </w:rPr>
            </w:pPr>
            <w:r>
              <w:rPr>
                <w:sz w:val="24"/>
                <w:szCs w:val="24"/>
                <w:lang w:eastAsia="zh-CN"/>
              </w:rPr>
              <w:t>Comment</w:t>
            </w:r>
          </w:p>
        </w:tc>
        <w:tc>
          <w:tcPr>
            <w:tcW w:w="8217" w:type="dxa"/>
            <w:gridSpan w:val="3"/>
          </w:tcPr>
          <w:p w:rsidR="00F458CA" w:rsidRPr="00923513" w:rsidRDefault="00F458CA" w:rsidP="007C2C9B">
            <w:pPr>
              <w:pStyle w:val="Body"/>
              <w:rPr>
                <w:sz w:val="22"/>
                <w:lang w:eastAsia="zh-CN"/>
              </w:rPr>
            </w:pPr>
          </w:p>
        </w:tc>
      </w:tr>
    </w:tbl>
    <w:p w:rsidR="00F458CA" w:rsidRDefault="00F458CA" w:rsidP="00B12D36">
      <w:pPr>
        <w:pStyle w:val="Body"/>
        <w:rPr>
          <w:lang w:eastAsia="zh-CN"/>
        </w:rPr>
      </w:pPr>
    </w:p>
    <w:p w:rsidR="00F458CA" w:rsidRDefault="00F458CA" w:rsidP="00B12D36">
      <w:pPr>
        <w:pStyle w:val="Body"/>
        <w:rPr>
          <w:lang w:eastAsia="zh-CN"/>
        </w:rPr>
      </w:pPr>
    </w:p>
    <w:p w:rsidR="00F458CA" w:rsidRPr="009D018A" w:rsidRDefault="00F458CA" w:rsidP="00DA409C">
      <w:pPr>
        <w:pStyle w:val="3"/>
        <w:numPr>
          <w:ilvl w:val="2"/>
          <w:numId w:val="21"/>
        </w:numPr>
        <w:rPr>
          <w:lang w:eastAsia="zh-CN"/>
        </w:rPr>
      </w:pPr>
      <w:r>
        <w:rPr>
          <w:lang w:eastAsia="zh-CN"/>
        </w:rPr>
        <w:t>Check size change of capwap ping</w:t>
      </w:r>
    </w:p>
    <w:p w:rsidR="00F458CA" w:rsidRPr="00A63EB6" w:rsidRDefault="00FC4842" w:rsidP="009D018A">
      <w:pPr>
        <w:pStyle w:val="4"/>
        <w:numPr>
          <w:ilvl w:val="3"/>
          <w:numId w:val="21"/>
        </w:numPr>
        <w:rPr>
          <w:lang w:eastAsia="zh-CN"/>
        </w:rPr>
      </w:pPr>
      <w:r>
        <w:rPr>
          <w:lang w:eastAsia="zh-CN"/>
        </w:rPr>
        <w:t>Capwapping_Function_</w:t>
      </w:r>
      <w:r w:rsidR="00F458CA">
        <w:rPr>
          <w:lang w:eastAsia="zh-CN"/>
        </w:rPr>
        <w:t>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Case ID</w:t>
            </w:r>
          </w:p>
        </w:tc>
        <w:tc>
          <w:tcPr>
            <w:tcW w:w="8217" w:type="dxa"/>
            <w:gridSpan w:val="3"/>
          </w:tcPr>
          <w:p w:rsidR="00F458CA" w:rsidRPr="004D0D77" w:rsidRDefault="002672BC" w:rsidP="00DC3927">
            <w:pPr>
              <w:pStyle w:val="Body"/>
              <w:rPr>
                <w:sz w:val="22"/>
                <w:lang w:eastAsia="zh-CN"/>
              </w:rPr>
            </w:pPr>
            <w:r>
              <w:rPr>
                <w:rFonts w:ascii="Arial" w:hAnsi="Arial" w:cs="Arial"/>
                <w:sz w:val="21"/>
                <w:szCs w:val="21"/>
                <w:lang w:eastAsia="zh-CN"/>
              </w:rPr>
              <w:t>Capwapping_Function_</w:t>
            </w:r>
            <w:r w:rsidR="00F458CA">
              <w:rPr>
                <w:rFonts w:ascii="Arial" w:hAnsi="Arial" w:cs="Arial"/>
                <w:sz w:val="21"/>
                <w:szCs w:val="21"/>
                <w:lang w:eastAsia="zh-CN"/>
              </w:rPr>
              <w:t>5</w:t>
            </w:r>
          </w:p>
        </w:tc>
      </w:tr>
      <w:tr w:rsidR="00F458CA" w:rsidRPr="00BA58E3" w:rsidTr="007C2C9B">
        <w:trPr>
          <w:trHeight w:val="321"/>
        </w:trPr>
        <w:tc>
          <w:tcPr>
            <w:tcW w:w="2284" w:type="dxa"/>
          </w:tcPr>
          <w:p w:rsidR="00F458CA" w:rsidRPr="00D550FE" w:rsidRDefault="00F458CA" w:rsidP="007C2C9B">
            <w:pPr>
              <w:rPr>
                <w:sz w:val="24"/>
                <w:szCs w:val="24"/>
              </w:rPr>
            </w:pPr>
            <w:r>
              <w:rPr>
                <w:sz w:val="24"/>
                <w:szCs w:val="24"/>
              </w:rPr>
              <w:lastRenderedPageBreak/>
              <w:t>Priority</w:t>
            </w:r>
          </w:p>
        </w:tc>
        <w:tc>
          <w:tcPr>
            <w:tcW w:w="2739" w:type="dxa"/>
          </w:tcPr>
          <w:p w:rsidR="00F458CA" w:rsidRPr="004D0D77" w:rsidRDefault="00F458CA" w:rsidP="007C2C9B">
            <w:pPr>
              <w:pStyle w:val="Body"/>
              <w:rPr>
                <w:rFonts w:ascii="Arial" w:hAnsi="Arial" w:cs="Arial"/>
                <w:sz w:val="21"/>
                <w:szCs w:val="21"/>
                <w:lang w:eastAsia="zh-CN"/>
              </w:rPr>
            </w:pPr>
            <w:r>
              <w:rPr>
                <w:rFonts w:ascii="Arial" w:hAnsi="Arial" w:cs="Arial"/>
                <w:sz w:val="21"/>
                <w:szCs w:val="21"/>
                <w:lang w:eastAsia="zh-CN"/>
              </w:rPr>
              <w:t>High</w:t>
            </w:r>
          </w:p>
        </w:tc>
        <w:tc>
          <w:tcPr>
            <w:tcW w:w="2739" w:type="dxa"/>
          </w:tcPr>
          <w:p w:rsidR="00F458CA" w:rsidRPr="00923513" w:rsidRDefault="00F458CA" w:rsidP="007C2C9B">
            <w:pPr>
              <w:rPr>
                <w:sz w:val="22"/>
                <w:lang w:eastAsia="zh-CN"/>
              </w:rPr>
            </w:pPr>
            <w:r>
              <w:rPr>
                <w:sz w:val="22"/>
                <w:lang w:eastAsia="zh-CN"/>
              </w:rPr>
              <w:t>Automation Flag</w:t>
            </w:r>
          </w:p>
        </w:tc>
        <w:tc>
          <w:tcPr>
            <w:tcW w:w="2739" w:type="dxa"/>
          </w:tcPr>
          <w:p w:rsidR="00F458CA" w:rsidRPr="00923513" w:rsidRDefault="00F458CA" w:rsidP="007C2C9B">
            <w:pPr>
              <w:pStyle w:val="Body"/>
              <w:rPr>
                <w:sz w:val="22"/>
                <w:lang w:eastAsia="zh-CN"/>
              </w:rPr>
            </w:pPr>
            <w:r w:rsidRPr="004D0D77">
              <w:rPr>
                <w:rFonts w:ascii="Arial" w:hAnsi="Arial" w:cs="Arial"/>
                <w:sz w:val="21"/>
                <w:szCs w:val="21"/>
                <w:lang w:eastAsia="zh-CN"/>
              </w:rPr>
              <w:t>No</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Topology to use</w:t>
            </w:r>
          </w:p>
        </w:tc>
        <w:tc>
          <w:tcPr>
            <w:tcW w:w="8217" w:type="dxa"/>
            <w:gridSpan w:val="3"/>
          </w:tcPr>
          <w:p w:rsidR="00F458CA" w:rsidRPr="00923513" w:rsidRDefault="00F458CA" w:rsidP="007C2C9B">
            <w:pPr>
              <w:pStyle w:val="Body"/>
              <w:rPr>
                <w:sz w:val="22"/>
                <w:lang w:eastAsia="zh-CN"/>
              </w:rPr>
            </w:pPr>
            <w:r w:rsidRPr="00923513">
              <w:rPr>
                <w:sz w:val="22"/>
                <w:lang w:eastAsia="zh-CN"/>
              </w:rPr>
              <w:t xml:space="preserve"> </w:t>
            </w:r>
            <w:r>
              <w:rPr>
                <w:sz w:val="22"/>
                <w:lang w:eastAsia="zh-CN"/>
              </w:rPr>
              <w:t>Topology1</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Description</w:t>
            </w:r>
          </w:p>
        </w:tc>
        <w:tc>
          <w:tcPr>
            <w:tcW w:w="8217" w:type="dxa"/>
            <w:gridSpan w:val="3"/>
          </w:tcPr>
          <w:p w:rsidR="00F458CA" w:rsidRPr="00923513" w:rsidRDefault="00F458CA" w:rsidP="009D018A">
            <w:pPr>
              <w:pStyle w:val="Body"/>
              <w:rPr>
                <w:sz w:val="22"/>
                <w:lang w:eastAsia="zh-CN"/>
              </w:rPr>
            </w:pPr>
            <w:r>
              <w:rPr>
                <w:sz w:val="22"/>
                <w:lang w:eastAsia="zh-CN"/>
              </w:rPr>
              <w:t xml:space="preserve">Check size change of capwap ping functional </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Pre-condition</w:t>
            </w:r>
          </w:p>
        </w:tc>
        <w:tc>
          <w:tcPr>
            <w:tcW w:w="8217" w:type="dxa"/>
            <w:gridSpan w:val="3"/>
          </w:tcPr>
          <w:p w:rsidR="00F458CA" w:rsidRDefault="00F458CA" w:rsidP="007C2C9B">
            <w:pPr>
              <w:pStyle w:val="Body"/>
              <w:rPr>
                <w:sz w:val="22"/>
                <w:lang w:eastAsia="zh-CN"/>
              </w:rPr>
            </w:pPr>
            <w:r>
              <w:rPr>
                <w:sz w:val="22"/>
                <w:lang w:eastAsia="zh-CN"/>
              </w:rPr>
              <w:t>Reset config</w:t>
            </w:r>
          </w:p>
          <w:p w:rsidR="00F458CA" w:rsidRDefault="00F458CA" w:rsidP="005D336B">
            <w:pPr>
              <w:pStyle w:val="Body"/>
              <w:rPr>
                <w:sz w:val="22"/>
                <w:lang w:eastAsia="zh-CN"/>
              </w:rPr>
            </w:pPr>
            <w:r>
              <w:rPr>
                <w:sz w:val="22"/>
                <w:lang w:eastAsia="zh-CN"/>
              </w:rPr>
              <w:t>HM2</w:t>
            </w:r>
            <w:r>
              <w:rPr>
                <w:rFonts w:hint="eastAsia"/>
                <w:sz w:val="22"/>
                <w:lang w:eastAsia="zh-CN"/>
              </w:rPr>
              <w:t>（</w:t>
            </w:r>
            <w:r>
              <w:rPr>
                <w:sz w:val="22"/>
                <w:lang w:eastAsia="zh-CN"/>
              </w:rPr>
              <w:t>10.155.20.68</w:t>
            </w:r>
            <w:r>
              <w:rPr>
                <w:rFonts w:hint="eastAsia"/>
                <w:sz w:val="22"/>
                <w:lang w:eastAsia="zh-CN"/>
              </w:rPr>
              <w:t>）</w:t>
            </w:r>
            <w:r>
              <w:rPr>
                <w:sz w:val="22"/>
                <w:lang w:eastAsia="zh-CN"/>
              </w:rPr>
              <w:t xml:space="preserve"> can be reachable</w:t>
            </w:r>
          </w:p>
          <w:p w:rsidR="00F458CA" w:rsidRPr="00923513" w:rsidRDefault="00F458CA" w:rsidP="005D336B">
            <w:pPr>
              <w:pStyle w:val="Body"/>
              <w:rPr>
                <w:sz w:val="22"/>
                <w:lang w:eastAsia="zh-CN"/>
              </w:rPr>
            </w:pPr>
            <w:r>
              <w:rPr>
                <w:sz w:val="22"/>
                <w:lang w:eastAsia="zh-CN"/>
              </w:rPr>
              <w:t>AP connected with HM1</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Test procedure</w:t>
            </w:r>
          </w:p>
        </w:tc>
        <w:tc>
          <w:tcPr>
            <w:tcW w:w="8217" w:type="dxa"/>
            <w:gridSpan w:val="3"/>
          </w:tcPr>
          <w:p w:rsidR="00F458CA" w:rsidRDefault="00F458CA" w:rsidP="006118E3">
            <w:pPr>
              <w:pStyle w:val="Body"/>
              <w:numPr>
                <w:ilvl w:val="0"/>
                <w:numId w:val="34"/>
              </w:numPr>
              <w:rPr>
                <w:sz w:val="22"/>
                <w:lang w:eastAsia="zh-CN"/>
              </w:rPr>
            </w:pPr>
            <w:r>
              <w:rPr>
                <w:sz w:val="22"/>
                <w:lang w:eastAsia="zh-CN"/>
              </w:rPr>
              <w:t>Execute CLI “capwap ping 10.155.20.68 size 1”</w:t>
            </w:r>
          </w:p>
          <w:p w:rsidR="00F458CA" w:rsidRPr="002248F0" w:rsidRDefault="00F458CA" w:rsidP="006118E3">
            <w:pPr>
              <w:pStyle w:val="Body"/>
              <w:numPr>
                <w:ilvl w:val="0"/>
                <w:numId w:val="34"/>
              </w:numPr>
              <w:rPr>
                <w:sz w:val="22"/>
                <w:lang w:eastAsia="zh-CN"/>
              </w:rPr>
            </w:pPr>
            <w:r>
              <w:rPr>
                <w:sz w:val="22"/>
                <w:lang w:eastAsia="zh-CN"/>
              </w:rPr>
              <w:t>Execute CLI “show running configure | inc capwap”</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Expect result</w:t>
            </w:r>
          </w:p>
        </w:tc>
        <w:tc>
          <w:tcPr>
            <w:tcW w:w="8217" w:type="dxa"/>
            <w:gridSpan w:val="3"/>
          </w:tcPr>
          <w:p w:rsidR="00F458CA" w:rsidRDefault="00F458CA" w:rsidP="006118E3">
            <w:pPr>
              <w:pStyle w:val="Body"/>
              <w:numPr>
                <w:ilvl w:val="0"/>
                <w:numId w:val="35"/>
              </w:numPr>
              <w:rPr>
                <w:sz w:val="22"/>
                <w:lang w:eastAsia="zh-CN"/>
              </w:rPr>
            </w:pPr>
            <w:r>
              <w:rPr>
                <w:sz w:val="22"/>
                <w:lang w:eastAsia="zh-CN"/>
              </w:rPr>
              <w:t>Check the destination server IP</w:t>
            </w:r>
            <w:r>
              <w:rPr>
                <w:rFonts w:hint="eastAsia"/>
                <w:sz w:val="22"/>
                <w:lang w:eastAsia="zh-CN"/>
              </w:rPr>
              <w:t>、</w:t>
            </w:r>
            <w:r>
              <w:rPr>
                <w:sz w:val="22"/>
                <w:lang w:eastAsia="zh-CN"/>
              </w:rPr>
              <w:t>Count</w:t>
            </w:r>
            <w:r>
              <w:rPr>
                <w:rFonts w:hint="eastAsia"/>
                <w:sz w:val="22"/>
                <w:lang w:eastAsia="zh-CN"/>
              </w:rPr>
              <w:t>、</w:t>
            </w:r>
            <w:r>
              <w:rPr>
                <w:sz w:val="22"/>
                <w:lang w:eastAsia="zh-CN"/>
              </w:rPr>
              <w:t>size</w:t>
            </w:r>
            <w:r>
              <w:rPr>
                <w:rFonts w:hint="eastAsia"/>
                <w:sz w:val="22"/>
                <w:lang w:eastAsia="zh-CN"/>
              </w:rPr>
              <w:t>、</w:t>
            </w:r>
            <w:r>
              <w:rPr>
                <w:sz w:val="22"/>
                <w:lang w:eastAsia="zh-CN"/>
              </w:rPr>
              <w:t>timeout and port.</w:t>
            </w:r>
          </w:p>
          <w:p w:rsidR="00F458CA" w:rsidRDefault="00F458CA" w:rsidP="007C2C9B">
            <w:pPr>
              <w:pStyle w:val="Body"/>
              <w:rPr>
                <w:sz w:val="22"/>
                <w:lang w:eastAsia="zh-CN"/>
              </w:rPr>
            </w:pPr>
          </w:p>
          <w:p w:rsidR="00F458CA" w:rsidRPr="00923513" w:rsidRDefault="00F458CA" w:rsidP="006118E3">
            <w:pPr>
              <w:pStyle w:val="Body"/>
              <w:numPr>
                <w:ilvl w:val="0"/>
                <w:numId w:val="35"/>
              </w:numPr>
              <w:rPr>
                <w:sz w:val="22"/>
                <w:lang w:eastAsia="zh-CN"/>
              </w:rPr>
            </w:pPr>
            <w:r>
              <w:rPr>
                <w:sz w:val="22"/>
                <w:lang w:eastAsia="zh-CN"/>
              </w:rPr>
              <w:t>There is no corresponding CLI on running configure.</w:t>
            </w:r>
          </w:p>
        </w:tc>
      </w:tr>
      <w:tr w:rsidR="00F458CA" w:rsidRPr="00BA58E3" w:rsidTr="007C2C9B">
        <w:trPr>
          <w:trHeight w:val="321"/>
        </w:trPr>
        <w:tc>
          <w:tcPr>
            <w:tcW w:w="2284" w:type="dxa"/>
          </w:tcPr>
          <w:p w:rsidR="00F458CA" w:rsidRPr="00B7717A" w:rsidRDefault="00F458CA" w:rsidP="007C2C9B">
            <w:pPr>
              <w:rPr>
                <w:sz w:val="24"/>
                <w:szCs w:val="24"/>
                <w:lang w:eastAsia="zh-CN"/>
              </w:rPr>
            </w:pPr>
            <w:r>
              <w:rPr>
                <w:sz w:val="24"/>
                <w:szCs w:val="24"/>
                <w:lang w:eastAsia="zh-CN"/>
              </w:rPr>
              <w:t>Test result</w:t>
            </w:r>
          </w:p>
        </w:tc>
        <w:tc>
          <w:tcPr>
            <w:tcW w:w="8217" w:type="dxa"/>
            <w:gridSpan w:val="3"/>
          </w:tcPr>
          <w:p w:rsidR="00F458CA" w:rsidRPr="00923513" w:rsidRDefault="00F458CA" w:rsidP="007C2C9B">
            <w:pPr>
              <w:pStyle w:val="Body"/>
              <w:rPr>
                <w:sz w:val="22"/>
                <w:lang w:eastAsia="zh-CN"/>
              </w:rPr>
            </w:pPr>
          </w:p>
        </w:tc>
      </w:tr>
      <w:tr w:rsidR="00F458CA" w:rsidRPr="00BA58E3" w:rsidTr="007C2C9B">
        <w:trPr>
          <w:trHeight w:val="321"/>
        </w:trPr>
        <w:tc>
          <w:tcPr>
            <w:tcW w:w="2284" w:type="dxa"/>
          </w:tcPr>
          <w:p w:rsidR="00F458CA" w:rsidRDefault="00F458CA" w:rsidP="007C2C9B">
            <w:pPr>
              <w:rPr>
                <w:sz w:val="24"/>
                <w:szCs w:val="24"/>
                <w:lang w:eastAsia="zh-CN"/>
              </w:rPr>
            </w:pPr>
            <w:r>
              <w:rPr>
                <w:sz w:val="24"/>
                <w:szCs w:val="24"/>
                <w:lang w:eastAsia="zh-CN"/>
              </w:rPr>
              <w:t>Comment</w:t>
            </w:r>
          </w:p>
        </w:tc>
        <w:tc>
          <w:tcPr>
            <w:tcW w:w="8217" w:type="dxa"/>
            <w:gridSpan w:val="3"/>
          </w:tcPr>
          <w:p w:rsidR="00F458CA" w:rsidRPr="00923513" w:rsidRDefault="00F458CA" w:rsidP="007C2C9B">
            <w:pPr>
              <w:pStyle w:val="Body"/>
              <w:rPr>
                <w:sz w:val="22"/>
                <w:lang w:eastAsia="zh-CN"/>
              </w:rPr>
            </w:pPr>
          </w:p>
        </w:tc>
      </w:tr>
    </w:tbl>
    <w:p w:rsidR="00F458CA" w:rsidRDefault="00F458CA" w:rsidP="00B12D36">
      <w:pPr>
        <w:pStyle w:val="Body"/>
        <w:rPr>
          <w:lang w:eastAsia="zh-CN"/>
        </w:rPr>
      </w:pPr>
    </w:p>
    <w:p w:rsidR="00F458CA" w:rsidRPr="00A63EB6" w:rsidRDefault="00FC4842" w:rsidP="009D018A">
      <w:pPr>
        <w:pStyle w:val="4"/>
        <w:numPr>
          <w:ilvl w:val="3"/>
          <w:numId w:val="21"/>
        </w:numPr>
        <w:rPr>
          <w:lang w:eastAsia="zh-CN"/>
        </w:rPr>
      </w:pPr>
      <w:r>
        <w:rPr>
          <w:lang w:eastAsia="zh-CN"/>
        </w:rPr>
        <w:t>Capwapping_Function_</w:t>
      </w:r>
      <w:r w:rsidR="00F458CA">
        <w:rPr>
          <w:lang w:eastAsia="zh-CN"/>
        </w:rPr>
        <w:t>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Case ID</w:t>
            </w:r>
          </w:p>
        </w:tc>
        <w:tc>
          <w:tcPr>
            <w:tcW w:w="8217" w:type="dxa"/>
            <w:gridSpan w:val="3"/>
          </w:tcPr>
          <w:p w:rsidR="00F458CA" w:rsidRPr="004D0D77" w:rsidRDefault="002672BC" w:rsidP="00DC3927">
            <w:pPr>
              <w:pStyle w:val="Body"/>
              <w:rPr>
                <w:sz w:val="22"/>
                <w:lang w:eastAsia="zh-CN"/>
              </w:rPr>
            </w:pPr>
            <w:r>
              <w:rPr>
                <w:rFonts w:ascii="Arial" w:hAnsi="Arial" w:cs="Arial"/>
                <w:sz w:val="21"/>
                <w:szCs w:val="21"/>
                <w:lang w:eastAsia="zh-CN"/>
              </w:rPr>
              <w:t>Capwapping_Function_</w:t>
            </w:r>
            <w:r w:rsidR="00F458CA">
              <w:rPr>
                <w:rFonts w:ascii="Arial" w:hAnsi="Arial" w:cs="Arial"/>
                <w:sz w:val="21"/>
                <w:szCs w:val="21"/>
                <w:lang w:eastAsia="zh-CN"/>
              </w:rPr>
              <w:t>6</w:t>
            </w:r>
          </w:p>
        </w:tc>
      </w:tr>
      <w:tr w:rsidR="00F458CA" w:rsidRPr="00BA58E3" w:rsidTr="007C2C9B">
        <w:trPr>
          <w:trHeight w:val="321"/>
        </w:trPr>
        <w:tc>
          <w:tcPr>
            <w:tcW w:w="2284" w:type="dxa"/>
          </w:tcPr>
          <w:p w:rsidR="00F458CA" w:rsidRPr="00D550FE" w:rsidRDefault="00F458CA" w:rsidP="007C2C9B">
            <w:pPr>
              <w:rPr>
                <w:sz w:val="24"/>
                <w:szCs w:val="24"/>
              </w:rPr>
            </w:pPr>
            <w:r>
              <w:rPr>
                <w:sz w:val="24"/>
                <w:szCs w:val="24"/>
              </w:rPr>
              <w:t>Priority</w:t>
            </w:r>
          </w:p>
        </w:tc>
        <w:tc>
          <w:tcPr>
            <w:tcW w:w="2739" w:type="dxa"/>
          </w:tcPr>
          <w:p w:rsidR="00F458CA" w:rsidRPr="004D0D77" w:rsidRDefault="00F458CA" w:rsidP="007C2C9B">
            <w:pPr>
              <w:pStyle w:val="Body"/>
              <w:rPr>
                <w:rFonts w:ascii="Arial" w:hAnsi="Arial" w:cs="Arial"/>
                <w:sz w:val="21"/>
                <w:szCs w:val="21"/>
                <w:lang w:eastAsia="zh-CN"/>
              </w:rPr>
            </w:pPr>
            <w:r>
              <w:rPr>
                <w:rFonts w:ascii="Arial" w:hAnsi="Arial" w:cs="Arial"/>
                <w:sz w:val="21"/>
                <w:szCs w:val="21"/>
                <w:lang w:eastAsia="zh-CN"/>
              </w:rPr>
              <w:t>High</w:t>
            </w:r>
          </w:p>
        </w:tc>
        <w:tc>
          <w:tcPr>
            <w:tcW w:w="2739" w:type="dxa"/>
          </w:tcPr>
          <w:p w:rsidR="00F458CA" w:rsidRPr="00923513" w:rsidRDefault="00F458CA" w:rsidP="007C2C9B">
            <w:pPr>
              <w:rPr>
                <w:sz w:val="22"/>
                <w:lang w:eastAsia="zh-CN"/>
              </w:rPr>
            </w:pPr>
            <w:r>
              <w:rPr>
                <w:sz w:val="22"/>
                <w:lang w:eastAsia="zh-CN"/>
              </w:rPr>
              <w:t>Automation Flag</w:t>
            </w:r>
          </w:p>
        </w:tc>
        <w:tc>
          <w:tcPr>
            <w:tcW w:w="2739" w:type="dxa"/>
          </w:tcPr>
          <w:p w:rsidR="00F458CA" w:rsidRPr="00923513" w:rsidRDefault="00F458CA" w:rsidP="007C2C9B">
            <w:pPr>
              <w:pStyle w:val="Body"/>
              <w:rPr>
                <w:sz w:val="22"/>
                <w:lang w:eastAsia="zh-CN"/>
              </w:rPr>
            </w:pPr>
            <w:r w:rsidRPr="004D0D77">
              <w:rPr>
                <w:rFonts w:ascii="Arial" w:hAnsi="Arial" w:cs="Arial"/>
                <w:sz w:val="21"/>
                <w:szCs w:val="21"/>
                <w:lang w:eastAsia="zh-CN"/>
              </w:rPr>
              <w:t>No</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Topology to use</w:t>
            </w:r>
          </w:p>
        </w:tc>
        <w:tc>
          <w:tcPr>
            <w:tcW w:w="8217" w:type="dxa"/>
            <w:gridSpan w:val="3"/>
          </w:tcPr>
          <w:p w:rsidR="00F458CA" w:rsidRPr="00923513" w:rsidRDefault="00F458CA" w:rsidP="007C2C9B">
            <w:pPr>
              <w:pStyle w:val="Body"/>
              <w:rPr>
                <w:sz w:val="22"/>
                <w:lang w:eastAsia="zh-CN"/>
              </w:rPr>
            </w:pPr>
            <w:r w:rsidRPr="00923513">
              <w:rPr>
                <w:sz w:val="22"/>
                <w:lang w:eastAsia="zh-CN"/>
              </w:rPr>
              <w:t xml:space="preserve"> </w:t>
            </w:r>
            <w:r>
              <w:rPr>
                <w:sz w:val="22"/>
                <w:lang w:eastAsia="zh-CN"/>
              </w:rPr>
              <w:t>Topology1</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Description</w:t>
            </w:r>
          </w:p>
        </w:tc>
        <w:tc>
          <w:tcPr>
            <w:tcW w:w="8217" w:type="dxa"/>
            <w:gridSpan w:val="3"/>
          </w:tcPr>
          <w:p w:rsidR="00F458CA" w:rsidRPr="00923513" w:rsidRDefault="00F458CA" w:rsidP="007C2C9B">
            <w:pPr>
              <w:pStyle w:val="Body"/>
              <w:rPr>
                <w:sz w:val="22"/>
                <w:lang w:eastAsia="zh-CN"/>
              </w:rPr>
            </w:pPr>
            <w:r>
              <w:rPr>
                <w:sz w:val="22"/>
                <w:lang w:eastAsia="zh-CN"/>
              </w:rPr>
              <w:t xml:space="preserve">Check size change of capwap ping functional </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Pre-condition</w:t>
            </w:r>
          </w:p>
        </w:tc>
        <w:tc>
          <w:tcPr>
            <w:tcW w:w="8217" w:type="dxa"/>
            <w:gridSpan w:val="3"/>
          </w:tcPr>
          <w:p w:rsidR="00F458CA" w:rsidRDefault="00F458CA" w:rsidP="007C2C9B">
            <w:pPr>
              <w:pStyle w:val="Body"/>
              <w:rPr>
                <w:sz w:val="22"/>
                <w:lang w:eastAsia="zh-CN"/>
              </w:rPr>
            </w:pPr>
            <w:r>
              <w:rPr>
                <w:sz w:val="22"/>
                <w:lang w:eastAsia="zh-CN"/>
              </w:rPr>
              <w:t>Reset config</w:t>
            </w:r>
          </w:p>
          <w:p w:rsidR="00F458CA" w:rsidRDefault="00F458CA" w:rsidP="005D336B">
            <w:pPr>
              <w:pStyle w:val="Body"/>
              <w:rPr>
                <w:sz w:val="22"/>
                <w:lang w:eastAsia="zh-CN"/>
              </w:rPr>
            </w:pPr>
            <w:r>
              <w:rPr>
                <w:sz w:val="22"/>
                <w:lang w:eastAsia="zh-CN"/>
              </w:rPr>
              <w:t>HM2</w:t>
            </w:r>
            <w:r>
              <w:rPr>
                <w:rFonts w:hint="eastAsia"/>
                <w:sz w:val="22"/>
                <w:lang w:eastAsia="zh-CN"/>
              </w:rPr>
              <w:t>（</w:t>
            </w:r>
            <w:r>
              <w:rPr>
                <w:sz w:val="22"/>
                <w:lang w:eastAsia="zh-CN"/>
              </w:rPr>
              <w:t>10.155.20.68</w:t>
            </w:r>
            <w:r>
              <w:rPr>
                <w:rFonts w:hint="eastAsia"/>
                <w:sz w:val="22"/>
                <w:lang w:eastAsia="zh-CN"/>
              </w:rPr>
              <w:t>）</w:t>
            </w:r>
            <w:r>
              <w:rPr>
                <w:sz w:val="22"/>
                <w:lang w:eastAsia="zh-CN"/>
              </w:rPr>
              <w:t xml:space="preserve"> can be reachable</w:t>
            </w:r>
          </w:p>
          <w:p w:rsidR="00F458CA" w:rsidRPr="00923513" w:rsidRDefault="00F458CA" w:rsidP="005D336B">
            <w:pPr>
              <w:pStyle w:val="Body"/>
              <w:rPr>
                <w:sz w:val="22"/>
                <w:lang w:eastAsia="zh-CN"/>
              </w:rPr>
            </w:pPr>
            <w:r>
              <w:rPr>
                <w:sz w:val="22"/>
                <w:lang w:eastAsia="zh-CN"/>
              </w:rPr>
              <w:t>AP connected with HM1</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Test procedure</w:t>
            </w:r>
          </w:p>
        </w:tc>
        <w:tc>
          <w:tcPr>
            <w:tcW w:w="8217" w:type="dxa"/>
            <w:gridSpan w:val="3"/>
          </w:tcPr>
          <w:p w:rsidR="00F458CA" w:rsidRDefault="00F458CA" w:rsidP="006118E3">
            <w:pPr>
              <w:pStyle w:val="Body"/>
              <w:numPr>
                <w:ilvl w:val="0"/>
                <w:numId w:val="34"/>
              </w:numPr>
              <w:rPr>
                <w:sz w:val="22"/>
                <w:lang w:eastAsia="zh-CN"/>
              </w:rPr>
            </w:pPr>
            <w:r>
              <w:rPr>
                <w:sz w:val="22"/>
                <w:lang w:eastAsia="zh-CN"/>
              </w:rPr>
              <w:t xml:space="preserve">Execute CLI “capwap ping 10.155.20.68 size </w:t>
            </w:r>
            <w:r w:rsidR="008B6A52">
              <w:rPr>
                <w:rFonts w:hint="eastAsia"/>
                <w:sz w:val="22"/>
                <w:lang w:eastAsia="zh-CN"/>
              </w:rPr>
              <w:t>1300</w:t>
            </w:r>
            <w:r>
              <w:rPr>
                <w:sz w:val="22"/>
                <w:lang w:eastAsia="zh-CN"/>
              </w:rPr>
              <w:t>”</w:t>
            </w:r>
          </w:p>
          <w:p w:rsidR="00F458CA" w:rsidRPr="002248F0" w:rsidRDefault="00F458CA" w:rsidP="006118E3">
            <w:pPr>
              <w:pStyle w:val="Body"/>
              <w:numPr>
                <w:ilvl w:val="0"/>
                <w:numId w:val="34"/>
              </w:numPr>
              <w:rPr>
                <w:sz w:val="22"/>
                <w:lang w:eastAsia="zh-CN"/>
              </w:rPr>
            </w:pPr>
            <w:r>
              <w:rPr>
                <w:sz w:val="22"/>
                <w:lang w:eastAsia="zh-CN"/>
              </w:rPr>
              <w:t>Execute CLI “show running configure | inc capwap”</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Expect result</w:t>
            </w:r>
          </w:p>
        </w:tc>
        <w:tc>
          <w:tcPr>
            <w:tcW w:w="8217" w:type="dxa"/>
            <w:gridSpan w:val="3"/>
          </w:tcPr>
          <w:p w:rsidR="00F458CA" w:rsidRDefault="00F458CA" w:rsidP="006118E3">
            <w:pPr>
              <w:pStyle w:val="Body"/>
              <w:numPr>
                <w:ilvl w:val="0"/>
                <w:numId w:val="35"/>
              </w:numPr>
              <w:rPr>
                <w:sz w:val="22"/>
                <w:lang w:eastAsia="zh-CN"/>
              </w:rPr>
            </w:pPr>
            <w:r>
              <w:rPr>
                <w:sz w:val="22"/>
                <w:lang w:eastAsia="zh-CN"/>
              </w:rPr>
              <w:t>Check the destination server IP</w:t>
            </w:r>
            <w:r>
              <w:rPr>
                <w:rFonts w:hint="eastAsia"/>
                <w:sz w:val="22"/>
                <w:lang w:eastAsia="zh-CN"/>
              </w:rPr>
              <w:t>、</w:t>
            </w:r>
            <w:r>
              <w:rPr>
                <w:sz w:val="22"/>
                <w:lang w:eastAsia="zh-CN"/>
              </w:rPr>
              <w:t>Count</w:t>
            </w:r>
            <w:r>
              <w:rPr>
                <w:rFonts w:hint="eastAsia"/>
                <w:sz w:val="22"/>
                <w:lang w:eastAsia="zh-CN"/>
              </w:rPr>
              <w:t>、</w:t>
            </w:r>
            <w:r>
              <w:rPr>
                <w:sz w:val="22"/>
                <w:lang w:eastAsia="zh-CN"/>
              </w:rPr>
              <w:t>size</w:t>
            </w:r>
            <w:r>
              <w:rPr>
                <w:rFonts w:hint="eastAsia"/>
                <w:sz w:val="22"/>
                <w:lang w:eastAsia="zh-CN"/>
              </w:rPr>
              <w:t>、</w:t>
            </w:r>
            <w:r>
              <w:rPr>
                <w:sz w:val="22"/>
                <w:lang w:eastAsia="zh-CN"/>
              </w:rPr>
              <w:t>timeout and port.</w:t>
            </w:r>
          </w:p>
          <w:p w:rsidR="00F458CA" w:rsidRDefault="00F458CA" w:rsidP="007C2C9B">
            <w:pPr>
              <w:pStyle w:val="Body"/>
              <w:rPr>
                <w:sz w:val="22"/>
                <w:lang w:eastAsia="zh-CN"/>
              </w:rPr>
            </w:pPr>
          </w:p>
          <w:p w:rsidR="00F458CA" w:rsidRPr="00923513" w:rsidRDefault="00F458CA" w:rsidP="006118E3">
            <w:pPr>
              <w:pStyle w:val="Body"/>
              <w:numPr>
                <w:ilvl w:val="0"/>
                <w:numId w:val="35"/>
              </w:numPr>
              <w:rPr>
                <w:sz w:val="22"/>
                <w:lang w:eastAsia="zh-CN"/>
              </w:rPr>
            </w:pPr>
            <w:r>
              <w:rPr>
                <w:sz w:val="22"/>
                <w:lang w:eastAsia="zh-CN"/>
              </w:rPr>
              <w:t>There is no corresponding CLI on running configure.</w:t>
            </w:r>
          </w:p>
        </w:tc>
      </w:tr>
      <w:tr w:rsidR="00F458CA" w:rsidRPr="00BA58E3" w:rsidTr="007C2C9B">
        <w:trPr>
          <w:trHeight w:val="321"/>
        </w:trPr>
        <w:tc>
          <w:tcPr>
            <w:tcW w:w="2284" w:type="dxa"/>
          </w:tcPr>
          <w:p w:rsidR="00F458CA" w:rsidRPr="00B7717A" w:rsidRDefault="00F458CA" w:rsidP="007C2C9B">
            <w:pPr>
              <w:rPr>
                <w:sz w:val="24"/>
                <w:szCs w:val="24"/>
                <w:lang w:eastAsia="zh-CN"/>
              </w:rPr>
            </w:pPr>
            <w:r>
              <w:rPr>
                <w:sz w:val="24"/>
                <w:szCs w:val="24"/>
                <w:lang w:eastAsia="zh-CN"/>
              </w:rPr>
              <w:t>Test result</w:t>
            </w:r>
          </w:p>
        </w:tc>
        <w:tc>
          <w:tcPr>
            <w:tcW w:w="8217" w:type="dxa"/>
            <w:gridSpan w:val="3"/>
          </w:tcPr>
          <w:p w:rsidR="00F458CA" w:rsidRPr="00923513" w:rsidRDefault="00F458CA" w:rsidP="007C2C9B">
            <w:pPr>
              <w:pStyle w:val="Body"/>
              <w:rPr>
                <w:sz w:val="22"/>
                <w:lang w:eastAsia="zh-CN"/>
              </w:rPr>
            </w:pPr>
          </w:p>
        </w:tc>
      </w:tr>
      <w:tr w:rsidR="00F458CA" w:rsidRPr="00BA58E3" w:rsidTr="007C2C9B">
        <w:trPr>
          <w:trHeight w:val="321"/>
        </w:trPr>
        <w:tc>
          <w:tcPr>
            <w:tcW w:w="2284" w:type="dxa"/>
          </w:tcPr>
          <w:p w:rsidR="00F458CA" w:rsidRDefault="00F458CA" w:rsidP="007C2C9B">
            <w:pPr>
              <w:rPr>
                <w:sz w:val="24"/>
                <w:szCs w:val="24"/>
                <w:lang w:eastAsia="zh-CN"/>
              </w:rPr>
            </w:pPr>
            <w:r>
              <w:rPr>
                <w:sz w:val="24"/>
                <w:szCs w:val="24"/>
                <w:lang w:eastAsia="zh-CN"/>
              </w:rPr>
              <w:t>Comment</w:t>
            </w:r>
          </w:p>
        </w:tc>
        <w:tc>
          <w:tcPr>
            <w:tcW w:w="8217" w:type="dxa"/>
            <w:gridSpan w:val="3"/>
          </w:tcPr>
          <w:p w:rsidR="00F458CA" w:rsidRPr="00923513" w:rsidRDefault="00F458CA" w:rsidP="007C2C9B">
            <w:pPr>
              <w:pStyle w:val="Body"/>
              <w:rPr>
                <w:sz w:val="22"/>
                <w:lang w:eastAsia="zh-CN"/>
              </w:rPr>
            </w:pPr>
          </w:p>
        </w:tc>
      </w:tr>
    </w:tbl>
    <w:p w:rsidR="00F458CA" w:rsidRDefault="00F458CA" w:rsidP="00B12D36">
      <w:pPr>
        <w:pStyle w:val="Body"/>
        <w:rPr>
          <w:lang w:eastAsia="zh-CN"/>
        </w:rPr>
      </w:pPr>
    </w:p>
    <w:p w:rsidR="00F458CA" w:rsidRPr="009D018A" w:rsidRDefault="00F458CA" w:rsidP="00DA409C">
      <w:pPr>
        <w:pStyle w:val="3"/>
        <w:numPr>
          <w:ilvl w:val="2"/>
          <w:numId w:val="21"/>
        </w:numPr>
        <w:rPr>
          <w:lang w:eastAsia="zh-CN"/>
        </w:rPr>
      </w:pPr>
      <w:r>
        <w:rPr>
          <w:lang w:eastAsia="zh-CN"/>
        </w:rPr>
        <w:t>Check timer change of capwap ping</w:t>
      </w:r>
    </w:p>
    <w:p w:rsidR="00F458CA" w:rsidRPr="00A63EB6" w:rsidRDefault="00FC4842" w:rsidP="009D018A">
      <w:pPr>
        <w:pStyle w:val="4"/>
        <w:numPr>
          <w:ilvl w:val="3"/>
          <w:numId w:val="21"/>
        </w:numPr>
        <w:rPr>
          <w:lang w:eastAsia="zh-CN"/>
        </w:rPr>
      </w:pPr>
      <w:r>
        <w:rPr>
          <w:lang w:eastAsia="zh-CN"/>
        </w:rPr>
        <w:t>Capwapping_Function_</w:t>
      </w:r>
      <w:r w:rsidR="00F458CA">
        <w:rPr>
          <w:lang w:eastAsia="zh-CN"/>
        </w:rPr>
        <w:t>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Case ID</w:t>
            </w:r>
          </w:p>
        </w:tc>
        <w:tc>
          <w:tcPr>
            <w:tcW w:w="8217" w:type="dxa"/>
            <w:gridSpan w:val="3"/>
          </w:tcPr>
          <w:p w:rsidR="00F458CA" w:rsidRPr="004D0D77" w:rsidRDefault="002672BC" w:rsidP="00DC3927">
            <w:pPr>
              <w:pStyle w:val="Body"/>
              <w:rPr>
                <w:sz w:val="22"/>
                <w:lang w:eastAsia="zh-CN"/>
              </w:rPr>
            </w:pPr>
            <w:r>
              <w:rPr>
                <w:rFonts w:ascii="Arial" w:hAnsi="Arial" w:cs="Arial"/>
                <w:sz w:val="21"/>
                <w:szCs w:val="21"/>
                <w:lang w:eastAsia="zh-CN"/>
              </w:rPr>
              <w:t>Capwapping_Function_</w:t>
            </w:r>
            <w:r w:rsidR="00F458CA">
              <w:rPr>
                <w:rFonts w:ascii="Arial" w:hAnsi="Arial" w:cs="Arial"/>
                <w:sz w:val="21"/>
                <w:szCs w:val="21"/>
                <w:lang w:eastAsia="zh-CN"/>
              </w:rPr>
              <w:t>7</w:t>
            </w:r>
          </w:p>
        </w:tc>
      </w:tr>
      <w:tr w:rsidR="00F458CA" w:rsidRPr="00BA58E3" w:rsidTr="007C2C9B">
        <w:trPr>
          <w:trHeight w:val="321"/>
        </w:trPr>
        <w:tc>
          <w:tcPr>
            <w:tcW w:w="2284" w:type="dxa"/>
          </w:tcPr>
          <w:p w:rsidR="00F458CA" w:rsidRPr="00D550FE" w:rsidRDefault="00F458CA" w:rsidP="007C2C9B">
            <w:pPr>
              <w:rPr>
                <w:sz w:val="24"/>
                <w:szCs w:val="24"/>
              </w:rPr>
            </w:pPr>
            <w:r>
              <w:rPr>
                <w:sz w:val="24"/>
                <w:szCs w:val="24"/>
              </w:rPr>
              <w:lastRenderedPageBreak/>
              <w:t>Priority</w:t>
            </w:r>
          </w:p>
        </w:tc>
        <w:tc>
          <w:tcPr>
            <w:tcW w:w="2739" w:type="dxa"/>
          </w:tcPr>
          <w:p w:rsidR="00F458CA" w:rsidRPr="004D0D77" w:rsidRDefault="00F458CA" w:rsidP="007C2C9B">
            <w:pPr>
              <w:pStyle w:val="Body"/>
              <w:rPr>
                <w:rFonts w:ascii="Arial" w:hAnsi="Arial" w:cs="Arial"/>
                <w:sz w:val="21"/>
                <w:szCs w:val="21"/>
                <w:lang w:eastAsia="zh-CN"/>
              </w:rPr>
            </w:pPr>
            <w:r>
              <w:rPr>
                <w:rFonts w:ascii="Arial" w:hAnsi="Arial" w:cs="Arial"/>
                <w:sz w:val="21"/>
                <w:szCs w:val="21"/>
                <w:lang w:eastAsia="zh-CN"/>
              </w:rPr>
              <w:t>High</w:t>
            </w:r>
          </w:p>
        </w:tc>
        <w:tc>
          <w:tcPr>
            <w:tcW w:w="2739" w:type="dxa"/>
          </w:tcPr>
          <w:p w:rsidR="00F458CA" w:rsidRPr="00923513" w:rsidRDefault="00F458CA" w:rsidP="007C2C9B">
            <w:pPr>
              <w:rPr>
                <w:sz w:val="22"/>
                <w:lang w:eastAsia="zh-CN"/>
              </w:rPr>
            </w:pPr>
            <w:r>
              <w:rPr>
                <w:sz w:val="22"/>
                <w:lang w:eastAsia="zh-CN"/>
              </w:rPr>
              <w:t>Automation Flag</w:t>
            </w:r>
          </w:p>
        </w:tc>
        <w:tc>
          <w:tcPr>
            <w:tcW w:w="2739" w:type="dxa"/>
          </w:tcPr>
          <w:p w:rsidR="00F458CA" w:rsidRPr="00923513" w:rsidRDefault="00F458CA" w:rsidP="007C2C9B">
            <w:pPr>
              <w:pStyle w:val="Body"/>
              <w:rPr>
                <w:sz w:val="22"/>
                <w:lang w:eastAsia="zh-CN"/>
              </w:rPr>
            </w:pPr>
            <w:r w:rsidRPr="004D0D77">
              <w:rPr>
                <w:rFonts w:ascii="Arial" w:hAnsi="Arial" w:cs="Arial"/>
                <w:sz w:val="21"/>
                <w:szCs w:val="21"/>
                <w:lang w:eastAsia="zh-CN"/>
              </w:rPr>
              <w:t>No</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Topology to use</w:t>
            </w:r>
          </w:p>
        </w:tc>
        <w:tc>
          <w:tcPr>
            <w:tcW w:w="8217" w:type="dxa"/>
            <w:gridSpan w:val="3"/>
          </w:tcPr>
          <w:p w:rsidR="00F458CA" w:rsidRPr="00923513" w:rsidRDefault="00F458CA" w:rsidP="007C2C9B">
            <w:pPr>
              <w:pStyle w:val="Body"/>
              <w:rPr>
                <w:sz w:val="22"/>
                <w:lang w:eastAsia="zh-CN"/>
              </w:rPr>
            </w:pPr>
            <w:r w:rsidRPr="00923513">
              <w:rPr>
                <w:sz w:val="22"/>
                <w:lang w:eastAsia="zh-CN"/>
              </w:rPr>
              <w:t xml:space="preserve"> </w:t>
            </w:r>
            <w:r>
              <w:rPr>
                <w:sz w:val="22"/>
                <w:lang w:eastAsia="zh-CN"/>
              </w:rPr>
              <w:t>Topology1</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Description</w:t>
            </w:r>
          </w:p>
        </w:tc>
        <w:tc>
          <w:tcPr>
            <w:tcW w:w="8217" w:type="dxa"/>
            <w:gridSpan w:val="3"/>
          </w:tcPr>
          <w:p w:rsidR="00F458CA" w:rsidRPr="00923513" w:rsidRDefault="00F458CA" w:rsidP="009D018A">
            <w:pPr>
              <w:pStyle w:val="Body"/>
              <w:rPr>
                <w:sz w:val="22"/>
                <w:lang w:eastAsia="zh-CN"/>
              </w:rPr>
            </w:pPr>
            <w:r>
              <w:rPr>
                <w:sz w:val="22"/>
                <w:lang w:eastAsia="zh-CN"/>
              </w:rPr>
              <w:t xml:space="preserve">Check timer change of capwap ping functional </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Pre-condition</w:t>
            </w:r>
          </w:p>
        </w:tc>
        <w:tc>
          <w:tcPr>
            <w:tcW w:w="8217" w:type="dxa"/>
            <w:gridSpan w:val="3"/>
          </w:tcPr>
          <w:p w:rsidR="00F458CA" w:rsidRDefault="00F458CA" w:rsidP="007C2C9B">
            <w:pPr>
              <w:pStyle w:val="Body"/>
              <w:rPr>
                <w:sz w:val="22"/>
                <w:lang w:eastAsia="zh-CN"/>
              </w:rPr>
            </w:pPr>
            <w:r>
              <w:rPr>
                <w:sz w:val="22"/>
                <w:lang w:eastAsia="zh-CN"/>
              </w:rPr>
              <w:t>Reset config</w:t>
            </w:r>
          </w:p>
          <w:p w:rsidR="00F458CA" w:rsidRDefault="00F458CA" w:rsidP="005D336B">
            <w:pPr>
              <w:pStyle w:val="Body"/>
              <w:rPr>
                <w:sz w:val="22"/>
                <w:lang w:eastAsia="zh-CN"/>
              </w:rPr>
            </w:pPr>
            <w:r>
              <w:rPr>
                <w:sz w:val="22"/>
                <w:lang w:eastAsia="zh-CN"/>
              </w:rPr>
              <w:t>HM2</w:t>
            </w:r>
            <w:r>
              <w:rPr>
                <w:rFonts w:hint="eastAsia"/>
                <w:sz w:val="22"/>
                <w:lang w:eastAsia="zh-CN"/>
              </w:rPr>
              <w:t>（</w:t>
            </w:r>
            <w:r>
              <w:rPr>
                <w:sz w:val="22"/>
                <w:lang w:eastAsia="zh-CN"/>
              </w:rPr>
              <w:t>10.155.20.68</w:t>
            </w:r>
            <w:r>
              <w:rPr>
                <w:rFonts w:hint="eastAsia"/>
                <w:sz w:val="22"/>
                <w:lang w:eastAsia="zh-CN"/>
              </w:rPr>
              <w:t>）</w:t>
            </w:r>
            <w:r>
              <w:rPr>
                <w:sz w:val="22"/>
                <w:lang w:eastAsia="zh-CN"/>
              </w:rPr>
              <w:t xml:space="preserve"> can be reachable</w:t>
            </w:r>
          </w:p>
          <w:p w:rsidR="00F458CA" w:rsidRPr="00923513" w:rsidRDefault="00F458CA" w:rsidP="005D336B">
            <w:pPr>
              <w:pStyle w:val="Body"/>
              <w:rPr>
                <w:sz w:val="22"/>
                <w:lang w:eastAsia="zh-CN"/>
              </w:rPr>
            </w:pPr>
            <w:r>
              <w:rPr>
                <w:sz w:val="22"/>
                <w:lang w:eastAsia="zh-CN"/>
              </w:rPr>
              <w:t>AP connected with HM1</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Test procedure</w:t>
            </w:r>
          </w:p>
        </w:tc>
        <w:tc>
          <w:tcPr>
            <w:tcW w:w="8217" w:type="dxa"/>
            <w:gridSpan w:val="3"/>
          </w:tcPr>
          <w:p w:rsidR="00F458CA" w:rsidRDefault="00F458CA" w:rsidP="006118E3">
            <w:pPr>
              <w:pStyle w:val="Body"/>
              <w:numPr>
                <w:ilvl w:val="0"/>
                <w:numId w:val="34"/>
              </w:numPr>
              <w:rPr>
                <w:sz w:val="22"/>
                <w:lang w:eastAsia="zh-CN"/>
              </w:rPr>
            </w:pPr>
            <w:r>
              <w:rPr>
                <w:sz w:val="22"/>
                <w:lang w:eastAsia="zh-CN"/>
              </w:rPr>
              <w:t>Execute CLI “capwap ping 10.155.20.68 timeout 1”</w:t>
            </w:r>
          </w:p>
          <w:p w:rsidR="00F458CA" w:rsidRPr="002248F0" w:rsidRDefault="00F458CA" w:rsidP="006118E3">
            <w:pPr>
              <w:pStyle w:val="Body"/>
              <w:numPr>
                <w:ilvl w:val="0"/>
                <w:numId w:val="34"/>
              </w:numPr>
              <w:rPr>
                <w:sz w:val="22"/>
                <w:lang w:eastAsia="zh-CN"/>
              </w:rPr>
            </w:pPr>
            <w:r>
              <w:rPr>
                <w:sz w:val="22"/>
                <w:lang w:eastAsia="zh-CN"/>
              </w:rPr>
              <w:t>Execute CLI “show running configure | inc capwap”</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Expect result</w:t>
            </w:r>
          </w:p>
        </w:tc>
        <w:tc>
          <w:tcPr>
            <w:tcW w:w="8217" w:type="dxa"/>
            <w:gridSpan w:val="3"/>
          </w:tcPr>
          <w:p w:rsidR="00F458CA" w:rsidRDefault="00F458CA" w:rsidP="006118E3">
            <w:pPr>
              <w:pStyle w:val="Body"/>
              <w:numPr>
                <w:ilvl w:val="0"/>
                <w:numId w:val="35"/>
              </w:numPr>
              <w:rPr>
                <w:sz w:val="22"/>
                <w:lang w:eastAsia="zh-CN"/>
              </w:rPr>
            </w:pPr>
            <w:r>
              <w:rPr>
                <w:sz w:val="22"/>
                <w:lang w:eastAsia="zh-CN"/>
              </w:rPr>
              <w:t>Check the destination server IP</w:t>
            </w:r>
            <w:r>
              <w:rPr>
                <w:rFonts w:hint="eastAsia"/>
                <w:sz w:val="22"/>
                <w:lang w:eastAsia="zh-CN"/>
              </w:rPr>
              <w:t>、</w:t>
            </w:r>
            <w:r>
              <w:rPr>
                <w:sz w:val="22"/>
                <w:lang w:eastAsia="zh-CN"/>
              </w:rPr>
              <w:t>Count</w:t>
            </w:r>
            <w:r>
              <w:rPr>
                <w:rFonts w:hint="eastAsia"/>
                <w:sz w:val="22"/>
                <w:lang w:eastAsia="zh-CN"/>
              </w:rPr>
              <w:t>、</w:t>
            </w:r>
            <w:r>
              <w:rPr>
                <w:sz w:val="22"/>
                <w:lang w:eastAsia="zh-CN"/>
              </w:rPr>
              <w:t>size</w:t>
            </w:r>
            <w:r>
              <w:rPr>
                <w:rFonts w:hint="eastAsia"/>
                <w:sz w:val="22"/>
                <w:lang w:eastAsia="zh-CN"/>
              </w:rPr>
              <w:t>、</w:t>
            </w:r>
            <w:r>
              <w:rPr>
                <w:sz w:val="22"/>
                <w:lang w:eastAsia="zh-CN"/>
              </w:rPr>
              <w:t>timeout and port.</w:t>
            </w:r>
          </w:p>
          <w:p w:rsidR="00F458CA" w:rsidRDefault="00F458CA" w:rsidP="007C2C9B">
            <w:pPr>
              <w:pStyle w:val="Body"/>
              <w:rPr>
                <w:sz w:val="22"/>
                <w:lang w:eastAsia="zh-CN"/>
              </w:rPr>
            </w:pPr>
          </w:p>
          <w:p w:rsidR="00F458CA" w:rsidRPr="00923513" w:rsidRDefault="00F458CA" w:rsidP="006118E3">
            <w:pPr>
              <w:pStyle w:val="Body"/>
              <w:numPr>
                <w:ilvl w:val="0"/>
                <w:numId w:val="35"/>
              </w:numPr>
              <w:rPr>
                <w:sz w:val="22"/>
                <w:lang w:eastAsia="zh-CN"/>
              </w:rPr>
            </w:pPr>
            <w:r>
              <w:rPr>
                <w:sz w:val="22"/>
                <w:lang w:eastAsia="zh-CN"/>
              </w:rPr>
              <w:t>There is no corresponding CLI on running configure.</w:t>
            </w:r>
          </w:p>
        </w:tc>
      </w:tr>
      <w:tr w:rsidR="00F458CA" w:rsidRPr="00BA58E3" w:rsidTr="007C2C9B">
        <w:trPr>
          <w:trHeight w:val="321"/>
        </w:trPr>
        <w:tc>
          <w:tcPr>
            <w:tcW w:w="2284" w:type="dxa"/>
          </w:tcPr>
          <w:p w:rsidR="00F458CA" w:rsidRPr="00B7717A" w:rsidRDefault="00F458CA" w:rsidP="007C2C9B">
            <w:pPr>
              <w:rPr>
                <w:sz w:val="24"/>
                <w:szCs w:val="24"/>
                <w:lang w:eastAsia="zh-CN"/>
              </w:rPr>
            </w:pPr>
            <w:r>
              <w:rPr>
                <w:sz w:val="24"/>
                <w:szCs w:val="24"/>
                <w:lang w:eastAsia="zh-CN"/>
              </w:rPr>
              <w:t>Test result</w:t>
            </w:r>
          </w:p>
        </w:tc>
        <w:tc>
          <w:tcPr>
            <w:tcW w:w="8217" w:type="dxa"/>
            <w:gridSpan w:val="3"/>
          </w:tcPr>
          <w:p w:rsidR="00F458CA" w:rsidRPr="00923513" w:rsidRDefault="00F458CA" w:rsidP="007C2C9B">
            <w:pPr>
              <w:pStyle w:val="Body"/>
              <w:rPr>
                <w:sz w:val="22"/>
                <w:lang w:eastAsia="zh-CN"/>
              </w:rPr>
            </w:pPr>
          </w:p>
        </w:tc>
      </w:tr>
      <w:tr w:rsidR="00F458CA" w:rsidRPr="00BA58E3" w:rsidTr="009D018A">
        <w:trPr>
          <w:trHeight w:val="327"/>
        </w:trPr>
        <w:tc>
          <w:tcPr>
            <w:tcW w:w="2284" w:type="dxa"/>
          </w:tcPr>
          <w:p w:rsidR="00F458CA" w:rsidRDefault="00F458CA" w:rsidP="007C2C9B">
            <w:pPr>
              <w:rPr>
                <w:sz w:val="24"/>
                <w:szCs w:val="24"/>
                <w:lang w:eastAsia="zh-CN"/>
              </w:rPr>
            </w:pPr>
            <w:r>
              <w:rPr>
                <w:sz w:val="24"/>
                <w:szCs w:val="24"/>
                <w:lang w:eastAsia="zh-CN"/>
              </w:rPr>
              <w:t>Comment</w:t>
            </w:r>
          </w:p>
        </w:tc>
        <w:tc>
          <w:tcPr>
            <w:tcW w:w="8217" w:type="dxa"/>
            <w:gridSpan w:val="3"/>
          </w:tcPr>
          <w:p w:rsidR="00F458CA" w:rsidRPr="00923513" w:rsidRDefault="00F458CA" w:rsidP="007C2C9B">
            <w:pPr>
              <w:pStyle w:val="Body"/>
              <w:rPr>
                <w:sz w:val="22"/>
                <w:lang w:eastAsia="zh-CN"/>
              </w:rPr>
            </w:pPr>
          </w:p>
        </w:tc>
      </w:tr>
    </w:tbl>
    <w:p w:rsidR="00F458CA" w:rsidRDefault="00F458CA" w:rsidP="00B12D36">
      <w:pPr>
        <w:pStyle w:val="Body"/>
        <w:rPr>
          <w:lang w:eastAsia="zh-CN"/>
        </w:rPr>
      </w:pPr>
    </w:p>
    <w:p w:rsidR="00F458CA" w:rsidRPr="00A63EB6" w:rsidRDefault="00FC4842" w:rsidP="009D018A">
      <w:pPr>
        <w:pStyle w:val="4"/>
        <w:numPr>
          <w:ilvl w:val="3"/>
          <w:numId w:val="21"/>
        </w:numPr>
        <w:rPr>
          <w:lang w:eastAsia="zh-CN"/>
        </w:rPr>
      </w:pPr>
      <w:r>
        <w:rPr>
          <w:lang w:eastAsia="zh-CN"/>
        </w:rPr>
        <w:t>Capwapping_Function_</w:t>
      </w:r>
      <w:r w:rsidR="00F458CA">
        <w:rPr>
          <w:lang w:eastAsia="zh-CN"/>
        </w:rPr>
        <w:t>8</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Case ID</w:t>
            </w:r>
          </w:p>
        </w:tc>
        <w:tc>
          <w:tcPr>
            <w:tcW w:w="8217" w:type="dxa"/>
            <w:gridSpan w:val="3"/>
          </w:tcPr>
          <w:p w:rsidR="00F458CA" w:rsidRPr="004D0D77" w:rsidRDefault="002672BC" w:rsidP="00DC3927">
            <w:pPr>
              <w:pStyle w:val="Body"/>
              <w:rPr>
                <w:sz w:val="22"/>
                <w:lang w:eastAsia="zh-CN"/>
              </w:rPr>
            </w:pPr>
            <w:r>
              <w:rPr>
                <w:rFonts w:ascii="Arial" w:hAnsi="Arial" w:cs="Arial"/>
                <w:sz w:val="21"/>
                <w:szCs w:val="21"/>
                <w:lang w:eastAsia="zh-CN"/>
              </w:rPr>
              <w:t>Capwapping_Function_</w:t>
            </w:r>
            <w:r w:rsidR="00F458CA">
              <w:rPr>
                <w:rFonts w:ascii="Arial" w:hAnsi="Arial" w:cs="Arial"/>
                <w:sz w:val="21"/>
                <w:szCs w:val="21"/>
                <w:lang w:eastAsia="zh-CN"/>
              </w:rPr>
              <w:t>8</w:t>
            </w:r>
          </w:p>
        </w:tc>
      </w:tr>
      <w:tr w:rsidR="00F458CA" w:rsidRPr="00BA58E3" w:rsidTr="007C2C9B">
        <w:trPr>
          <w:trHeight w:val="321"/>
        </w:trPr>
        <w:tc>
          <w:tcPr>
            <w:tcW w:w="2284" w:type="dxa"/>
          </w:tcPr>
          <w:p w:rsidR="00F458CA" w:rsidRPr="00D550FE" w:rsidRDefault="00F458CA" w:rsidP="007C2C9B">
            <w:pPr>
              <w:rPr>
                <w:sz w:val="24"/>
                <w:szCs w:val="24"/>
              </w:rPr>
            </w:pPr>
            <w:r>
              <w:rPr>
                <w:sz w:val="24"/>
                <w:szCs w:val="24"/>
              </w:rPr>
              <w:t>Priority</w:t>
            </w:r>
          </w:p>
        </w:tc>
        <w:tc>
          <w:tcPr>
            <w:tcW w:w="2739" w:type="dxa"/>
          </w:tcPr>
          <w:p w:rsidR="00F458CA" w:rsidRPr="004D0D77" w:rsidRDefault="00F458CA" w:rsidP="007C2C9B">
            <w:pPr>
              <w:pStyle w:val="Body"/>
              <w:rPr>
                <w:rFonts w:ascii="Arial" w:hAnsi="Arial" w:cs="Arial"/>
                <w:sz w:val="21"/>
                <w:szCs w:val="21"/>
                <w:lang w:eastAsia="zh-CN"/>
              </w:rPr>
            </w:pPr>
            <w:r>
              <w:rPr>
                <w:rFonts w:ascii="Arial" w:hAnsi="Arial" w:cs="Arial"/>
                <w:sz w:val="21"/>
                <w:szCs w:val="21"/>
                <w:lang w:eastAsia="zh-CN"/>
              </w:rPr>
              <w:t>High</w:t>
            </w:r>
          </w:p>
        </w:tc>
        <w:tc>
          <w:tcPr>
            <w:tcW w:w="2739" w:type="dxa"/>
          </w:tcPr>
          <w:p w:rsidR="00F458CA" w:rsidRPr="00923513" w:rsidRDefault="00F458CA" w:rsidP="007C2C9B">
            <w:pPr>
              <w:rPr>
                <w:sz w:val="22"/>
                <w:lang w:eastAsia="zh-CN"/>
              </w:rPr>
            </w:pPr>
            <w:r>
              <w:rPr>
                <w:sz w:val="22"/>
                <w:lang w:eastAsia="zh-CN"/>
              </w:rPr>
              <w:t>Automation Flag</w:t>
            </w:r>
          </w:p>
        </w:tc>
        <w:tc>
          <w:tcPr>
            <w:tcW w:w="2739" w:type="dxa"/>
          </w:tcPr>
          <w:p w:rsidR="00F458CA" w:rsidRPr="00923513" w:rsidRDefault="00F458CA" w:rsidP="007C2C9B">
            <w:pPr>
              <w:pStyle w:val="Body"/>
              <w:rPr>
                <w:sz w:val="22"/>
                <w:lang w:eastAsia="zh-CN"/>
              </w:rPr>
            </w:pPr>
            <w:r w:rsidRPr="004D0D77">
              <w:rPr>
                <w:rFonts w:ascii="Arial" w:hAnsi="Arial" w:cs="Arial"/>
                <w:sz w:val="21"/>
                <w:szCs w:val="21"/>
                <w:lang w:eastAsia="zh-CN"/>
              </w:rPr>
              <w:t>No</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Topology to use</w:t>
            </w:r>
          </w:p>
        </w:tc>
        <w:tc>
          <w:tcPr>
            <w:tcW w:w="8217" w:type="dxa"/>
            <w:gridSpan w:val="3"/>
          </w:tcPr>
          <w:p w:rsidR="00F458CA" w:rsidRPr="00923513" w:rsidRDefault="00F458CA" w:rsidP="007C2C9B">
            <w:pPr>
              <w:pStyle w:val="Body"/>
              <w:rPr>
                <w:sz w:val="22"/>
                <w:lang w:eastAsia="zh-CN"/>
              </w:rPr>
            </w:pPr>
            <w:r w:rsidRPr="00923513">
              <w:rPr>
                <w:sz w:val="22"/>
                <w:lang w:eastAsia="zh-CN"/>
              </w:rPr>
              <w:t xml:space="preserve"> </w:t>
            </w:r>
            <w:r>
              <w:rPr>
                <w:sz w:val="22"/>
                <w:lang w:eastAsia="zh-CN"/>
              </w:rPr>
              <w:t>Topology1</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Description</w:t>
            </w:r>
          </w:p>
        </w:tc>
        <w:tc>
          <w:tcPr>
            <w:tcW w:w="8217" w:type="dxa"/>
            <w:gridSpan w:val="3"/>
          </w:tcPr>
          <w:p w:rsidR="00F458CA" w:rsidRPr="00923513" w:rsidRDefault="00F458CA" w:rsidP="007C2C9B">
            <w:pPr>
              <w:pStyle w:val="Body"/>
              <w:rPr>
                <w:sz w:val="22"/>
                <w:lang w:eastAsia="zh-CN"/>
              </w:rPr>
            </w:pPr>
            <w:r>
              <w:rPr>
                <w:sz w:val="22"/>
                <w:lang w:eastAsia="zh-CN"/>
              </w:rPr>
              <w:t xml:space="preserve">Check timer change of capwap ping functional </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Pre-condition</w:t>
            </w:r>
          </w:p>
        </w:tc>
        <w:tc>
          <w:tcPr>
            <w:tcW w:w="8217" w:type="dxa"/>
            <w:gridSpan w:val="3"/>
          </w:tcPr>
          <w:p w:rsidR="00F458CA" w:rsidRDefault="00F458CA" w:rsidP="007C2C9B">
            <w:pPr>
              <w:pStyle w:val="Body"/>
              <w:rPr>
                <w:sz w:val="22"/>
                <w:lang w:eastAsia="zh-CN"/>
              </w:rPr>
            </w:pPr>
            <w:r>
              <w:rPr>
                <w:sz w:val="22"/>
                <w:lang w:eastAsia="zh-CN"/>
              </w:rPr>
              <w:t>Reset config</w:t>
            </w:r>
          </w:p>
          <w:p w:rsidR="00F458CA" w:rsidRDefault="00F458CA" w:rsidP="005D336B">
            <w:pPr>
              <w:pStyle w:val="Body"/>
              <w:rPr>
                <w:sz w:val="22"/>
                <w:lang w:eastAsia="zh-CN"/>
              </w:rPr>
            </w:pPr>
            <w:r>
              <w:rPr>
                <w:sz w:val="22"/>
                <w:lang w:eastAsia="zh-CN"/>
              </w:rPr>
              <w:t>HM2</w:t>
            </w:r>
            <w:r>
              <w:rPr>
                <w:rFonts w:hint="eastAsia"/>
                <w:sz w:val="22"/>
                <w:lang w:eastAsia="zh-CN"/>
              </w:rPr>
              <w:t>（</w:t>
            </w:r>
            <w:r>
              <w:rPr>
                <w:sz w:val="22"/>
                <w:lang w:eastAsia="zh-CN"/>
              </w:rPr>
              <w:t>10.155.20.68</w:t>
            </w:r>
            <w:r>
              <w:rPr>
                <w:rFonts w:hint="eastAsia"/>
                <w:sz w:val="22"/>
                <w:lang w:eastAsia="zh-CN"/>
              </w:rPr>
              <w:t>）</w:t>
            </w:r>
            <w:r>
              <w:rPr>
                <w:sz w:val="22"/>
                <w:lang w:eastAsia="zh-CN"/>
              </w:rPr>
              <w:t xml:space="preserve"> can be reachable</w:t>
            </w:r>
          </w:p>
          <w:p w:rsidR="00F458CA" w:rsidRPr="00923513" w:rsidRDefault="00F458CA" w:rsidP="005D336B">
            <w:pPr>
              <w:pStyle w:val="Body"/>
              <w:rPr>
                <w:sz w:val="22"/>
                <w:lang w:eastAsia="zh-CN"/>
              </w:rPr>
            </w:pPr>
            <w:r>
              <w:rPr>
                <w:sz w:val="22"/>
                <w:lang w:eastAsia="zh-CN"/>
              </w:rPr>
              <w:t>AP connected with HM1</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Test procedure</w:t>
            </w:r>
          </w:p>
        </w:tc>
        <w:tc>
          <w:tcPr>
            <w:tcW w:w="8217" w:type="dxa"/>
            <w:gridSpan w:val="3"/>
          </w:tcPr>
          <w:p w:rsidR="00F458CA" w:rsidRDefault="00F458CA" w:rsidP="006118E3">
            <w:pPr>
              <w:pStyle w:val="Body"/>
              <w:numPr>
                <w:ilvl w:val="0"/>
                <w:numId w:val="34"/>
              </w:numPr>
              <w:rPr>
                <w:sz w:val="22"/>
                <w:lang w:eastAsia="zh-CN"/>
              </w:rPr>
            </w:pPr>
            <w:r>
              <w:rPr>
                <w:sz w:val="22"/>
                <w:lang w:eastAsia="zh-CN"/>
              </w:rPr>
              <w:t>Execute CLI “capwap ping 10.155.20.68 timeout 60”</w:t>
            </w:r>
          </w:p>
          <w:p w:rsidR="00F458CA" w:rsidRPr="002248F0" w:rsidRDefault="00F458CA" w:rsidP="006118E3">
            <w:pPr>
              <w:pStyle w:val="Body"/>
              <w:numPr>
                <w:ilvl w:val="0"/>
                <w:numId w:val="34"/>
              </w:numPr>
              <w:rPr>
                <w:sz w:val="22"/>
                <w:lang w:eastAsia="zh-CN"/>
              </w:rPr>
            </w:pPr>
            <w:r>
              <w:rPr>
                <w:sz w:val="22"/>
                <w:lang w:eastAsia="zh-CN"/>
              </w:rPr>
              <w:t>Execute CLI “show running configure | inc capwap”</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Expect result</w:t>
            </w:r>
          </w:p>
        </w:tc>
        <w:tc>
          <w:tcPr>
            <w:tcW w:w="8217" w:type="dxa"/>
            <w:gridSpan w:val="3"/>
          </w:tcPr>
          <w:p w:rsidR="00F458CA" w:rsidRDefault="00F458CA" w:rsidP="006118E3">
            <w:pPr>
              <w:pStyle w:val="Body"/>
              <w:numPr>
                <w:ilvl w:val="0"/>
                <w:numId w:val="35"/>
              </w:numPr>
              <w:rPr>
                <w:sz w:val="22"/>
                <w:lang w:eastAsia="zh-CN"/>
              </w:rPr>
            </w:pPr>
            <w:r>
              <w:rPr>
                <w:sz w:val="22"/>
                <w:lang w:eastAsia="zh-CN"/>
              </w:rPr>
              <w:t>Check the destination server IP</w:t>
            </w:r>
            <w:r>
              <w:rPr>
                <w:rFonts w:hint="eastAsia"/>
                <w:sz w:val="22"/>
                <w:lang w:eastAsia="zh-CN"/>
              </w:rPr>
              <w:t>、</w:t>
            </w:r>
            <w:r>
              <w:rPr>
                <w:sz w:val="22"/>
                <w:lang w:eastAsia="zh-CN"/>
              </w:rPr>
              <w:t>Count</w:t>
            </w:r>
            <w:r>
              <w:rPr>
                <w:rFonts w:hint="eastAsia"/>
                <w:sz w:val="22"/>
                <w:lang w:eastAsia="zh-CN"/>
              </w:rPr>
              <w:t>、</w:t>
            </w:r>
            <w:r>
              <w:rPr>
                <w:sz w:val="22"/>
                <w:lang w:eastAsia="zh-CN"/>
              </w:rPr>
              <w:t>size</w:t>
            </w:r>
            <w:r>
              <w:rPr>
                <w:rFonts w:hint="eastAsia"/>
                <w:sz w:val="22"/>
                <w:lang w:eastAsia="zh-CN"/>
              </w:rPr>
              <w:t>、</w:t>
            </w:r>
            <w:r>
              <w:rPr>
                <w:sz w:val="22"/>
                <w:lang w:eastAsia="zh-CN"/>
              </w:rPr>
              <w:t>timeout and port.</w:t>
            </w:r>
          </w:p>
          <w:p w:rsidR="00F458CA" w:rsidRDefault="00F458CA" w:rsidP="007C2C9B">
            <w:pPr>
              <w:pStyle w:val="Body"/>
              <w:rPr>
                <w:sz w:val="22"/>
                <w:lang w:eastAsia="zh-CN"/>
              </w:rPr>
            </w:pPr>
          </w:p>
          <w:p w:rsidR="00F458CA" w:rsidRPr="00923513" w:rsidRDefault="00F458CA" w:rsidP="006118E3">
            <w:pPr>
              <w:pStyle w:val="Body"/>
              <w:numPr>
                <w:ilvl w:val="0"/>
                <w:numId w:val="35"/>
              </w:numPr>
              <w:rPr>
                <w:sz w:val="22"/>
                <w:lang w:eastAsia="zh-CN"/>
              </w:rPr>
            </w:pPr>
            <w:r>
              <w:rPr>
                <w:sz w:val="22"/>
                <w:lang w:eastAsia="zh-CN"/>
              </w:rPr>
              <w:t>There is no corresponding CLI on running configure.</w:t>
            </w:r>
          </w:p>
        </w:tc>
      </w:tr>
      <w:tr w:rsidR="00F458CA" w:rsidRPr="00BA58E3" w:rsidTr="007C2C9B">
        <w:trPr>
          <w:trHeight w:val="321"/>
        </w:trPr>
        <w:tc>
          <w:tcPr>
            <w:tcW w:w="2284" w:type="dxa"/>
          </w:tcPr>
          <w:p w:rsidR="00F458CA" w:rsidRPr="00B7717A" w:rsidRDefault="00F458CA" w:rsidP="007C2C9B">
            <w:pPr>
              <w:rPr>
                <w:sz w:val="24"/>
                <w:szCs w:val="24"/>
                <w:lang w:eastAsia="zh-CN"/>
              </w:rPr>
            </w:pPr>
            <w:r>
              <w:rPr>
                <w:sz w:val="24"/>
                <w:szCs w:val="24"/>
                <w:lang w:eastAsia="zh-CN"/>
              </w:rPr>
              <w:t>Test result</w:t>
            </w:r>
          </w:p>
        </w:tc>
        <w:tc>
          <w:tcPr>
            <w:tcW w:w="8217" w:type="dxa"/>
            <w:gridSpan w:val="3"/>
          </w:tcPr>
          <w:p w:rsidR="00F458CA" w:rsidRPr="00923513" w:rsidRDefault="00F458CA" w:rsidP="007C2C9B">
            <w:pPr>
              <w:pStyle w:val="Body"/>
              <w:rPr>
                <w:sz w:val="22"/>
                <w:lang w:eastAsia="zh-CN"/>
              </w:rPr>
            </w:pPr>
          </w:p>
        </w:tc>
      </w:tr>
      <w:tr w:rsidR="00F458CA" w:rsidRPr="00BA58E3" w:rsidTr="007C2C9B">
        <w:trPr>
          <w:trHeight w:val="327"/>
        </w:trPr>
        <w:tc>
          <w:tcPr>
            <w:tcW w:w="2284" w:type="dxa"/>
          </w:tcPr>
          <w:p w:rsidR="00F458CA" w:rsidRDefault="00F458CA" w:rsidP="007C2C9B">
            <w:pPr>
              <w:rPr>
                <w:sz w:val="24"/>
                <w:szCs w:val="24"/>
                <w:lang w:eastAsia="zh-CN"/>
              </w:rPr>
            </w:pPr>
            <w:r>
              <w:rPr>
                <w:sz w:val="24"/>
                <w:szCs w:val="24"/>
                <w:lang w:eastAsia="zh-CN"/>
              </w:rPr>
              <w:t>Comment</w:t>
            </w:r>
          </w:p>
        </w:tc>
        <w:tc>
          <w:tcPr>
            <w:tcW w:w="8217" w:type="dxa"/>
            <w:gridSpan w:val="3"/>
          </w:tcPr>
          <w:p w:rsidR="00F458CA" w:rsidRPr="00923513" w:rsidRDefault="00F458CA" w:rsidP="007C2C9B">
            <w:pPr>
              <w:pStyle w:val="Body"/>
              <w:rPr>
                <w:sz w:val="22"/>
                <w:lang w:eastAsia="zh-CN"/>
              </w:rPr>
            </w:pPr>
          </w:p>
        </w:tc>
      </w:tr>
    </w:tbl>
    <w:p w:rsidR="00F458CA" w:rsidRDefault="00F458CA" w:rsidP="00B12D36">
      <w:pPr>
        <w:pStyle w:val="Body"/>
        <w:rPr>
          <w:lang w:eastAsia="zh-CN"/>
        </w:rPr>
      </w:pPr>
    </w:p>
    <w:p w:rsidR="00F458CA" w:rsidRDefault="00F458CA" w:rsidP="00B12D36">
      <w:pPr>
        <w:pStyle w:val="Body"/>
        <w:rPr>
          <w:lang w:eastAsia="zh-CN"/>
        </w:rPr>
      </w:pPr>
    </w:p>
    <w:p w:rsidR="00DE3B43" w:rsidRDefault="00DE3B43" w:rsidP="00DA409C">
      <w:pPr>
        <w:pStyle w:val="3"/>
        <w:numPr>
          <w:ilvl w:val="2"/>
          <w:numId w:val="21"/>
        </w:numPr>
        <w:rPr>
          <w:lang w:eastAsia="zh-CN"/>
        </w:rPr>
      </w:pPr>
      <w:r>
        <w:rPr>
          <w:rFonts w:hint="eastAsia"/>
          <w:lang w:eastAsia="zh-CN"/>
        </w:rPr>
        <w:lastRenderedPageBreak/>
        <w:t>Check count of capwap ping</w:t>
      </w:r>
    </w:p>
    <w:p w:rsidR="00DE3B43" w:rsidRDefault="00FC4842" w:rsidP="00DE3B43">
      <w:pPr>
        <w:pStyle w:val="4"/>
        <w:numPr>
          <w:ilvl w:val="3"/>
          <w:numId w:val="21"/>
        </w:numPr>
        <w:rPr>
          <w:lang w:eastAsia="zh-CN"/>
        </w:rPr>
      </w:pPr>
      <w:r>
        <w:rPr>
          <w:lang w:eastAsia="zh-CN"/>
        </w:rPr>
        <w:t>Capwapping_Function_</w:t>
      </w:r>
      <w:r w:rsidR="00DE3B43">
        <w:rPr>
          <w:lang w:eastAsia="zh-CN"/>
        </w:rPr>
        <w:t>9</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DE3B43" w:rsidRPr="004D0D77" w:rsidTr="002D3C14">
        <w:trPr>
          <w:trHeight w:val="321"/>
        </w:trPr>
        <w:tc>
          <w:tcPr>
            <w:tcW w:w="2284" w:type="dxa"/>
          </w:tcPr>
          <w:p w:rsidR="00DE3B43" w:rsidRPr="00D550FE" w:rsidRDefault="00DE3B43" w:rsidP="002D3C14">
            <w:pPr>
              <w:rPr>
                <w:sz w:val="24"/>
                <w:szCs w:val="24"/>
              </w:rPr>
            </w:pPr>
            <w:r w:rsidRPr="00D550FE">
              <w:rPr>
                <w:sz w:val="24"/>
                <w:szCs w:val="24"/>
              </w:rPr>
              <w:t>Case ID</w:t>
            </w:r>
          </w:p>
        </w:tc>
        <w:tc>
          <w:tcPr>
            <w:tcW w:w="8217" w:type="dxa"/>
            <w:gridSpan w:val="3"/>
          </w:tcPr>
          <w:p w:rsidR="00DE3B43" w:rsidRPr="004D0D77" w:rsidRDefault="002672BC" w:rsidP="00DC3927">
            <w:pPr>
              <w:pStyle w:val="Body"/>
              <w:rPr>
                <w:sz w:val="22"/>
                <w:lang w:eastAsia="zh-CN"/>
              </w:rPr>
            </w:pPr>
            <w:r>
              <w:rPr>
                <w:rFonts w:ascii="Arial" w:hAnsi="Arial" w:cs="Arial"/>
                <w:sz w:val="21"/>
                <w:szCs w:val="21"/>
                <w:lang w:eastAsia="zh-CN"/>
              </w:rPr>
              <w:t>Capwapping_Function_</w:t>
            </w:r>
            <w:r w:rsidR="00DE3B43">
              <w:rPr>
                <w:rFonts w:ascii="Arial" w:hAnsi="Arial" w:cs="Arial"/>
                <w:sz w:val="21"/>
                <w:szCs w:val="21"/>
                <w:lang w:eastAsia="zh-CN"/>
              </w:rPr>
              <w:t>9</w:t>
            </w:r>
          </w:p>
        </w:tc>
      </w:tr>
      <w:tr w:rsidR="00DE3B43" w:rsidRPr="00923513" w:rsidTr="002D3C14">
        <w:trPr>
          <w:trHeight w:val="321"/>
        </w:trPr>
        <w:tc>
          <w:tcPr>
            <w:tcW w:w="2284" w:type="dxa"/>
          </w:tcPr>
          <w:p w:rsidR="00DE3B43" w:rsidRPr="00D550FE" w:rsidRDefault="00DE3B43" w:rsidP="002D3C14">
            <w:pPr>
              <w:rPr>
                <w:sz w:val="24"/>
                <w:szCs w:val="24"/>
              </w:rPr>
            </w:pPr>
            <w:r>
              <w:rPr>
                <w:sz w:val="24"/>
                <w:szCs w:val="24"/>
              </w:rPr>
              <w:t>Priority</w:t>
            </w:r>
          </w:p>
        </w:tc>
        <w:tc>
          <w:tcPr>
            <w:tcW w:w="2739" w:type="dxa"/>
          </w:tcPr>
          <w:p w:rsidR="00DE3B43" w:rsidRPr="004D0D77" w:rsidRDefault="00DE3B43" w:rsidP="002D3C14">
            <w:pPr>
              <w:pStyle w:val="Body"/>
              <w:rPr>
                <w:rFonts w:ascii="Arial" w:hAnsi="Arial" w:cs="Arial"/>
                <w:sz w:val="21"/>
                <w:szCs w:val="21"/>
                <w:lang w:eastAsia="zh-CN"/>
              </w:rPr>
            </w:pPr>
            <w:r>
              <w:rPr>
                <w:rFonts w:ascii="Arial" w:hAnsi="Arial" w:cs="Arial"/>
                <w:sz w:val="21"/>
                <w:szCs w:val="21"/>
                <w:lang w:eastAsia="zh-CN"/>
              </w:rPr>
              <w:t>High</w:t>
            </w:r>
          </w:p>
        </w:tc>
        <w:tc>
          <w:tcPr>
            <w:tcW w:w="2739" w:type="dxa"/>
          </w:tcPr>
          <w:p w:rsidR="00DE3B43" w:rsidRPr="00923513" w:rsidRDefault="00DE3B43" w:rsidP="002D3C14">
            <w:pPr>
              <w:rPr>
                <w:sz w:val="22"/>
                <w:lang w:eastAsia="zh-CN"/>
              </w:rPr>
            </w:pPr>
            <w:r>
              <w:rPr>
                <w:sz w:val="22"/>
                <w:lang w:eastAsia="zh-CN"/>
              </w:rPr>
              <w:t>Automation Flag</w:t>
            </w:r>
          </w:p>
        </w:tc>
        <w:tc>
          <w:tcPr>
            <w:tcW w:w="2739" w:type="dxa"/>
          </w:tcPr>
          <w:p w:rsidR="00DE3B43" w:rsidRPr="00923513" w:rsidRDefault="00DE3B43" w:rsidP="002D3C14">
            <w:pPr>
              <w:pStyle w:val="Body"/>
              <w:rPr>
                <w:sz w:val="22"/>
                <w:lang w:eastAsia="zh-CN"/>
              </w:rPr>
            </w:pPr>
            <w:r w:rsidRPr="004D0D77">
              <w:rPr>
                <w:rFonts w:ascii="Arial" w:hAnsi="Arial" w:cs="Arial"/>
                <w:sz w:val="21"/>
                <w:szCs w:val="21"/>
                <w:lang w:eastAsia="zh-CN"/>
              </w:rPr>
              <w:t>No</w:t>
            </w:r>
          </w:p>
        </w:tc>
      </w:tr>
      <w:tr w:rsidR="00DE3B43" w:rsidRPr="00923513" w:rsidTr="002D3C14">
        <w:trPr>
          <w:trHeight w:val="321"/>
        </w:trPr>
        <w:tc>
          <w:tcPr>
            <w:tcW w:w="2284" w:type="dxa"/>
          </w:tcPr>
          <w:p w:rsidR="00DE3B43" w:rsidRPr="00D550FE" w:rsidRDefault="00DE3B43" w:rsidP="002D3C14">
            <w:pPr>
              <w:rPr>
                <w:sz w:val="24"/>
                <w:szCs w:val="24"/>
              </w:rPr>
            </w:pPr>
            <w:r w:rsidRPr="00D550FE">
              <w:rPr>
                <w:sz w:val="24"/>
                <w:szCs w:val="24"/>
              </w:rPr>
              <w:t>Topology to use</w:t>
            </w:r>
          </w:p>
        </w:tc>
        <w:tc>
          <w:tcPr>
            <w:tcW w:w="8217" w:type="dxa"/>
            <w:gridSpan w:val="3"/>
          </w:tcPr>
          <w:p w:rsidR="00DE3B43" w:rsidRPr="00923513" w:rsidRDefault="00DE3B43" w:rsidP="002D3C14">
            <w:pPr>
              <w:pStyle w:val="Body"/>
              <w:rPr>
                <w:sz w:val="22"/>
                <w:lang w:eastAsia="zh-CN"/>
              </w:rPr>
            </w:pPr>
            <w:r w:rsidRPr="00923513">
              <w:rPr>
                <w:sz w:val="22"/>
                <w:lang w:eastAsia="zh-CN"/>
              </w:rPr>
              <w:t xml:space="preserve"> </w:t>
            </w:r>
            <w:r>
              <w:rPr>
                <w:sz w:val="22"/>
                <w:lang w:eastAsia="zh-CN"/>
              </w:rPr>
              <w:t>Topology1</w:t>
            </w:r>
          </w:p>
        </w:tc>
      </w:tr>
      <w:tr w:rsidR="00DE3B43" w:rsidRPr="00923513" w:rsidTr="002D3C14">
        <w:trPr>
          <w:trHeight w:val="321"/>
        </w:trPr>
        <w:tc>
          <w:tcPr>
            <w:tcW w:w="2284" w:type="dxa"/>
          </w:tcPr>
          <w:p w:rsidR="00DE3B43" w:rsidRPr="00D550FE" w:rsidRDefault="00DE3B43" w:rsidP="002D3C14">
            <w:pPr>
              <w:rPr>
                <w:sz w:val="24"/>
                <w:szCs w:val="24"/>
              </w:rPr>
            </w:pPr>
            <w:r w:rsidRPr="00D550FE">
              <w:rPr>
                <w:sz w:val="24"/>
                <w:szCs w:val="24"/>
              </w:rPr>
              <w:t>Description</w:t>
            </w:r>
          </w:p>
        </w:tc>
        <w:tc>
          <w:tcPr>
            <w:tcW w:w="8217" w:type="dxa"/>
            <w:gridSpan w:val="3"/>
          </w:tcPr>
          <w:p w:rsidR="00DE3B43" w:rsidRPr="00923513" w:rsidRDefault="00DE3B43" w:rsidP="00DE3B43">
            <w:pPr>
              <w:pStyle w:val="Body"/>
              <w:rPr>
                <w:sz w:val="22"/>
                <w:lang w:eastAsia="zh-CN"/>
              </w:rPr>
            </w:pPr>
            <w:r>
              <w:rPr>
                <w:sz w:val="22"/>
                <w:lang w:eastAsia="zh-CN"/>
              </w:rPr>
              <w:t xml:space="preserve">Check </w:t>
            </w:r>
            <w:r>
              <w:rPr>
                <w:rFonts w:hint="eastAsia"/>
                <w:sz w:val="22"/>
                <w:lang w:eastAsia="zh-CN"/>
              </w:rPr>
              <w:t xml:space="preserve">count of </w:t>
            </w:r>
            <w:r>
              <w:rPr>
                <w:sz w:val="22"/>
                <w:lang w:eastAsia="zh-CN"/>
              </w:rPr>
              <w:t xml:space="preserve"> capwap ping functional </w:t>
            </w:r>
          </w:p>
        </w:tc>
      </w:tr>
      <w:tr w:rsidR="00DE3B43" w:rsidRPr="00923513" w:rsidTr="002D3C14">
        <w:trPr>
          <w:trHeight w:val="321"/>
        </w:trPr>
        <w:tc>
          <w:tcPr>
            <w:tcW w:w="2284" w:type="dxa"/>
          </w:tcPr>
          <w:p w:rsidR="00DE3B43" w:rsidRPr="00D550FE" w:rsidRDefault="00DE3B43" w:rsidP="002D3C14">
            <w:pPr>
              <w:rPr>
                <w:sz w:val="24"/>
                <w:szCs w:val="24"/>
              </w:rPr>
            </w:pPr>
            <w:r w:rsidRPr="00D550FE">
              <w:rPr>
                <w:sz w:val="24"/>
                <w:szCs w:val="24"/>
              </w:rPr>
              <w:t>Pre-condition</w:t>
            </w:r>
          </w:p>
        </w:tc>
        <w:tc>
          <w:tcPr>
            <w:tcW w:w="8217" w:type="dxa"/>
            <w:gridSpan w:val="3"/>
          </w:tcPr>
          <w:p w:rsidR="00DE3B43" w:rsidRDefault="00DE3B43" w:rsidP="002D3C14">
            <w:pPr>
              <w:pStyle w:val="Body"/>
              <w:rPr>
                <w:sz w:val="22"/>
                <w:lang w:eastAsia="zh-CN"/>
              </w:rPr>
            </w:pPr>
            <w:r>
              <w:rPr>
                <w:sz w:val="22"/>
                <w:lang w:eastAsia="zh-CN"/>
              </w:rPr>
              <w:t>Reset config</w:t>
            </w:r>
          </w:p>
          <w:p w:rsidR="00DE3B43" w:rsidRDefault="00DE3B43" w:rsidP="002D3C14">
            <w:pPr>
              <w:pStyle w:val="Body"/>
              <w:rPr>
                <w:sz w:val="22"/>
                <w:lang w:eastAsia="zh-CN"/>
              </w:rPr>
            </w:pPr>
            <w:r>
              <w:rPr>
                <w:sz w:val="22"/>
                <w:lang w:eastAsia="zh-CN"/>
              </w:rPr>
              <w:t>HM2</w:t>
            </w:r>
            <w:r>
              <w:rPr>
                <w:rFonts w:hint="eastAsia"/>
                <w:sz w:val="22"/>
                <w:lang w:eastAsia="zh-CN"/>
              </w:rPr>
              <w:t>（</w:t>
            </w:r>
            <w:r>
              <w:rPr>
                <w:sz w:val="22"/>
                <w:lang w:eastAsia="zh-CN"/>
              </w:rPr>
              <w:t>10.155.20.68</w:t>
            </w:r>
            <w:r>
              <w:rPr>
                <w:rFonts w:hint="eastAsia"/>
                <w:sz w:val="22"/>
                <w:lang w:eastAsia="zh-CN"/>
              </w:rPr>
              <w:t>）</w:t>
            </w:r>
            <w:r>
              <w:rPr>
                <w:sz w:val="22"/>
                <w:lang w:eastAsia="zh-CN"/>
              </w:rPr>
              <w:t xml:space="preserve"> can be reachable</w:t>
            </w:r>
          </w:p>
          <w:p w:rsidR="00DE3B43" w:rsidRPr="00923513" w:rsidRDefault="00DE3B43" w:rsidP="002D3C14">
            <w:pPr>
              <w:pStyle w:val="Body"/>
              <w:rPr>
                <w:sz w:val="22"/>
                <w:lang w:eastAsia="zh-CN"/>
              </w:rPr>
            </w:pPr>
            <w:r>
              <w:rPr>
                <w:sz w:val="22"/>
                <w:lang w:eastAsia="zh-CN"/>
              </w:rPr>
              <w:t>AP connected with HM1</w:t>
            </w:r>
          </w:p>
        </w:tc>
      </w:tr>
      <w:tr w:rsidR="00DE3B43" w:rsidRPr="002248F0" w:rsidTr="002D3C14">
        <w:trPr>
          <w:trHeight w:val="321"/>
        </w:trPr>
        <w:tc>
          <w:tcPr>
            <w:tcW w:w="2284" w:type="dxa"/>
          </w:tcPr>
          <w:p w:rsidR="00DE3B43" w:rsidRPr="00D550FE" w:rsidRDefault="00DE3B43" w:rsidP="002D3C14">
            <w:pPr>
              <w:rPr>
                <w:sz w:val="24"/>
                <w:szCs w:val="24"/>
              </w:rPr>
            </w:pPr>
            <w:r w:rsidRPr="00D550FE">
              <w:rPr>
                <w:sz w:val="24"/>
                <w:szCs w:val="24"/>
              </w:rPr>
              <w:t>Test procedure</w:t>
            </w:r>
          </w:p>
        </w:tc>
        <w:tc>
          <w:tcPr>
            <w:tcW w:w="8217" w:type="dxa"/>
            <w:gridSpan w:val="3"/>
          </w:tcPr>
          <w:p w:rsidR="00DE3B43" w:rsidRDefault="00DE3B43" w:rsidP="002D3C14">
            <w:pPr>
              <w:pStyle w:val="Body"/>
              <w:numPr>
                <w:ilvl w:val="0"/>
                <w:numId w:val="34"/>
              </w:numPr>
              <w:rPr>
                <w:sz w:val="22"/>
                <w:lang w:eastAsia="zh-CN"/>
              </w:rPr>
            </w:pPr>
            <w:r>
              <w:rPr>
                <w:sz w:val="22"/>
                <w:lang w:eastAsia="zh-CN"/>
              </w:rPr>
              <w:t xml:space="preserve">Execute CLI “capwap ping 10.155.20.68 </w:t>
            </w:r>
            <w:r>
              <w:rPr>
                <w:rFonts w:hint="eastAsia"/>
                <w:sz w:val="22"/>
                <w:lang w:eastAsia="zh-CN"/>
              </w:rPr>
              <w:t xml:space="preserve">count </w:t>
            </w:r>
            <w:r>
              <w:rPr>
                <w:sz w:val="22"/>
                <w:lang w:eastAsia="zh-CN"/>
              </w:rPr>
              <w:t>1”</w:t>
            </w:r>
          </w:p>
          <w:p w:rsidR="00DE3B43" w:rsidRPr="002248F0" w:rsidRDefault="00DE3B43" w:rsidP="002D3C14">
            <w:pPr>
              <w:pStyle w:val="Body"/>
              <w:numPr>
                <w:ilvl w:val="0"/>
                <w:numId w:val="34"/>
              </w:numPr>
              <w:rPr>
                <w:sz w:val="22"/>
                <w:lang w:eastAsia="zh-CN"/>
              </w:rPr>
            </w:pPr>
            <w:r>
              <w:rPr>
                <w:sz w:val="22"/>
                <w:lang w:eastAsia="zh-CN"/>
              </w:rPr>
              <w:t>Execute CLI “show running configure | inc capwap”</w:t>
            </w:r>
          </w:p>
        </w:tc>
      </w:tr>
      <w:tr w:rsidR="00DE3B43" w:rsidRPr="00923513" w:rsidTr="002D3C14">
        <w:trPr>
          <w:trHeight w:val="321"/>
        </w:trPr>
        <w:tc>
          <w:tcPr>
            <w:tcW w:w="2284" w:type="dxa"/>
          </w:tcPr>
          <w:p w:rsidR="00DE3B43" w:rsidRPr="00D550FE" w:rsidRDefault="00DE3B43" w:rsidP="002D3C14">
            <w:pPr>
              <w:rPr>
                <w:sz w:val="24"/>
                <w:szCs w:val="24"/>
              </w:rPr>
            </w:pPr>
            <w:r w:rsidRPr="00D550FE">
              <w:rPr>
                <w:sz w:val="24"/>
                <w:szCs w:val="24"/>
              </w:rPr>
              <w:t>Expect result</w:t>
            </w:r>
          </w:p>
        </w:tc>
        <w:tc>
          <w:tcPr>
            <w:tcW w:w="8217" w:type="dxa"/>
            <w:gridSpan w:val="3"/>
          </w:tcPr>
          <w:p w:rsidR="00DE3B43" w:rsidRDefault="00DE3B43" w:rsidP="002D3C14">
            <w:pPr>
              <w:pStyle w:val="Body"/>
              <w:numPr>
                <w:ilvl w:val="0"/>
                <w:numId w:val="35"/>
              </w:numPr>
              <w:rPr>
                <w:sz w:val="22"/>
                <w:lang w:eastAsia="zh-CN"/>
              </w:rPr>
            </w:pPr>
            <w:r>
              <w:rPr>
                <w:sz w:val="22"/>
                <w:lang w:eastAsia="zh-CN"/>
              </w:rPr>
              <w:t>Check the destination server IP</w:t>
            </w:r>
            <w:r>
              <w:rPr>
                <w:rFonts w:hint="eastAsia"/>
                <w:sz w:val="22"/>
                <w:lang w:eastAsia="zh-CN"/>
              </w:rPr>
              <w:t>、</w:t>
            </w:r>
            <w:r>
              <w:rPr>
                <w:sz w:val="22"/>
                <w:lang w:eastAsia="zh-CN"/>
              </w:rPr>
              <w:t>Count</w:t>
            </w:r>
            <w:r>
              <w:rPr>
                <w:rFonts w:hint="eastAsia"/>
                <w:sz w:val="22"/>
                <w:lang w:eastAsia="zh-CN"/>
              </w:rPr>
              <w:t>、</w:t>
            </w:r>
            <w:r>
              <w:rPr>
                <w:sz w:val="22"/>
                <w:lang w:eastAsia="zh-CN"/>
              </w:rPr>
              <w:t>size</w:t>
            </w:r>
            <w:r>
              <w:rPr>
                <w:rFonts w:hint="eastAsia"/>
                <w:sz w:val="22"/>
                <w:lang w:eastAsia="zh-CN"/>
              </w:rPr>
              <w:t>、</w:t>
            </w:r>
            <w:r>
              <w:rPr>
                <w:sz w:val="22"/>
                <w:lang w:eastAsia="zh-CN"/>
              </w:rPr>
              <w:t>timeout and port and packet number</w:t>
            </w:r>
          </w:p>
          <w:p w:rsidR="00DE3B43" w:rsidRDefault="00DE3B43" w:rsidP="002D3C14">
            <w:pPr>
              <w:pStyle w:val="Body"/>
              <w:rPr>
                <w:sz w:val="22"/>
                <w:lang w:eastAsia="zh-CN"/>
              </w:rPr>
            </w:pPr>
          </w:p>
          <w:p w:rsidR="00DE3B43" w:rsidRPr="00DE3B43" w:rsidRDefault="00DE3B43" w:rsidP="00DE3B43">
            <w:pPr>
              <w:pStyle w:val="Body"/>
              <w:ind w:firstLine="255"/>
              <w:rPr>
                <w:sz w:val="22"/>
                <w:lang w:eastAsia="zh-CN"/>
              </w:rPr>
            </w:pPr>
            <w:r w:rsidRPr="00DE3B43">
              <w:rPr>
                <w:sz w:val="22"/>
                <w:lang w:eastAsia="zh-CN"/>
              </w:rPr>
              <w:t xml:space="preserve">AH-03f280#capwap ping 192.168.11.99 count 1     </w:t>
            </w:r>
          </w:p>
          <w:p w:rsidR="00DE3B43" w:rsidRPr="00DE3B43" w:rsidRDefault="00DE3B43" w:rsidP="00DE3B43">
            <w:pPr>
              <w:pStyle w:val="Body"/>
              <w:ind w:firstLine="255"/>
              <w:rPr>
                <w:sz w:val="22"/>
                <w:lang w:eastAsia="zh-CN"/>
              </w:rPr>
            </w:pPr>
            <w:r w:rsidRPr="00DE3B43">
              <w:rPr>
                <w:sz w:val="22"/>
                <w:lang w:eastAsia="zh-CN"/>
              </w:rPr>
              <w:t xml:space="preserve">CAPWAP ping parameters: </w:t>
            </w:r>
          </w:p>
          <w:p w:rsidR="00DE3B43" w:rsidRPr="00DE3B43" w:rsidRDefault="00DE3B43" w:rsidP="00DE3B43">
            <w:pPr>
              <w:pStyle w:val="Body"/>
              <w:ind w:firstLine="255"/>
              <w:rPr>
                <w:sz w:val="22"/>
                <w:lang w:eastAsia="zh-CN"/>
              </w:rPr>
            </w:pPr>
            <w:r w:rsidRPr="00DE3B43">
              <w:rPr>
                <w:sz w:val="22"/>
                <w:lang w:eastAsia="zh-CN"/>
              </w:rPr>
              <w:t xml:space="preserve">    Destination server: 192.168.11.99 (192.168.11.99)</w:t>
            </w:r>
          </w:p>
          <w:p w:rsidR="00DE3B43" w:rsidRPr="00DE3B43" w:rsidRDefault="00DE3B43" w:rsidP="00DE3B43">
            <w:pPr>
              <w:pStyle w:val="Body"/>
              <w:ind w:firstLine="255"/>
              <w:rPr>
                <w:sz w:val="22"/>
                <w:lang w:eastAsia="zh-CN"/>
              </w:rPr>
            </w:pPr>
            <w:r w:rsidRPr="00DE3B43">
              <w:rPr>
                <w:sz w:val="22"/>
                <w:lang w:eastAsia="zh-CN"/>
              </w:rPr>
              <w:t xml:space="preserve">    Destination port: 12222</w:t>
            </w:r>
          </w:p>
          <w:p w:rsidR="00DE3B43" w:rsidRPr="00DE3B43" w:rsidRDefault="00DE3B43" w:rsidP="00DE3B43">
            <w:pPr>
              <w:pStyle w:val="Body"/>
              <w:ind w:firstLine="255"/>
              <w:rPr>
                <w:sz w:val="22"/>
                <w:lang w:eastAsia="zh-CN"/>
              </w:rPr>
            </w:pPr>
            <w:r w:rsidRPr="00DE3B43">
              <w:rPr>
                <w:sz w:val="22"/>
                <w:lang w:eastAsia="zh-CN"/>
              </w:rPr>
              <w:t xml:space="preserve">    Count: 1</w:t>
            </w:r>
          </w:p>
          <w:p w:rsidR="00DE3B43" w:rsidRPr="00DE3B43" w:rsidRDefault="00DE3B43" w:rsidP="00DE3B43">
            <w:pPr>
              <w:pStyle w:val="Body"/>
              <w:ind w:firstLine="255"/>
              <w:rPr>
                <w:sz w:val="22"/>
                <w:lang w:eastAsia="zh-CN"/>
              </w:rPr>
            </w:pPr>
            <w:r w:rsidRPr="00DE3B43">
              <w:rPr>
                <w:sz w:val="22"/>
                <w:lang w:eastAsia="zh-CN"/>
              </w:rPr>
              <w:t xml:space="preserve">    Size: 56(82) bytes</w:t>
            </w:r>
          </w:p>
          <w:p w:rsidR="00DE3B43" w:rsidRPr="00DE3B43" w:rsidRDefault="00DE3B43" w:rsidP="00DE3B43">
            <w:pPr>
              <w:pStyle w:val="Body"/>
              <w:ind w:firstLine="255"/>
              <w:rPr>
                <w:sz w:val="22"/>
                <w:lang w:eastAsia="zh-CN"/>
              </w:rPr>
            </w:pPr>
            <w:r w:rsidRPr="00DE3B43">
              <w:rPr>
                <w:sz w:val="22"/>
                <w:lang w:eastAsia="zh-CN"/>
              </w:rPr>
              <w:t xml:space="preserve">    Timeout: 5 seconds</w:t>
            </w:r>
          </w:p>
          <w:p w:rsidR="00DE3B43" w:rsidRPr="00DE3B43" w:rsidRDefault="00DE3B43" w:rsidP="00DE3B43">
            <w:pPr>
              <w:pStyle w:val="Body"/>
              <w:ind w:firstLine="255"/>
              <w:rPr>
                <w:sz w:val="22"/>
                <w:lang w:eastAsia="zh-CN"/>
              </w:rPr>
            </w:pPr>
            <w:r w:rsidRPr="00DE3B43">
              <w:rPr>
                <w:sz w:val="22"/>
                <w:lang w:eastAsia="zh-CN"/>
              </w:rPr>
              <w:t>--------------------------------------------------</w:t>
            </w:r>
          </w:p>
          <w:p w:rsidR="00DE3B43" w:rsidRPr="00DE3B43" w:rsidRDefault="00DE3B43" w:rsidP="00DE3B43">
            <w:pPr>
              <w:pStyle w:val="Body"/>
              <w:ind w:firstLine="255"/>
              <w:rPr>
                <w:sz w:val="22"/>
                <w:lang w:eastAsia="zh-CN"/>
              </w:rPr>
            </w:pPr>
            <w:r w:rsidRPr="00DE3B43">
              <w:rPr>
                <w:sz w:val="22"/>
                <w:lang w:eastAsia="zh-CN"/>
              </w:rPr>
              <w:t xml:space="preserve">CAPWAP ping result: </w:t>
            </w:r>
          </w:p>
          <w:p w:rsidR="00DE3B43" w:rsidRPr="00DE3B43" w:rsidRDefault="00DE3B43" w:rsidP="00DE3B43">
            <w:pPr>
              <w:pStyle w:val="Body"/>
              <w:ind w:firstLine="255"/>
              <w:rPr>
                <w:sz w:val="22"/>
                <w:lang w:eastAsia="zh-CN"/>
              </w:rPr>
            </w:pPr>
            <w:r w:rsidRPr="00DE3B43">
              <w:rPr>
                <w:sz w:val="22"/>
                <w:lang w:eastAsia="zh-CN"/>
              </w:rPr>
              <w:t xml:space="preserve">    82 bytes from 192.168.11.99 udp port 12222: seq=1 time=1.497 ms</w:t>
            </w:r>
          </w:p>
          <w:p w:rsidR="00DE3B43" w:rsidRPr="00DE3B43" w:rsidRDefault="00DE3B43" w:rsidP="00DE3B43">
            <w:pPr>
              <w:pStyle w:val="Body"/>
              <w:ind w:firstLine="255"/>
              <w:rPr>
                <w:sz w:val="22"/>
                <w:lang w:eastAsia="zh-CN"/>
              </w:rPr>
            </w:pPr>
            <w:r w:rsidRPr="00DE3B43">
              <w:rPr>
                <w:sz w:val="22"/>
                <w:lang w:eastAsia="zh-CN"/>
              </w:rPr>
              <w:t xml:space="preserve">    ------- 192.168.11.99 CAPWAP ping statistics -------</w:t>
            </w:r>
          </w:p>
          <w:p w:rsidR="00DE3B43" w:rsidRPr="00DE3B43" w:rsidRDefault="00DE3B43" w:rsidP="00DE3B43">
            <w:pPr>
              <w:pStyle w:val="Body"/>
              <w:ind w:firstLine="255"/>
              <w:rPr>
                <w:sz w:val="22"/>
                <w:lang w:eastAsia="zh-CN"/>
              </w:rPr>
            </w:pPr>
            <w:r w:rsidRPr="00DE3B43">
              <w:rPr>
                <w:sz w:val="22"/>
                <w:lang w:eastAsia="zh-CN"/>
              </w:rPr>
              <w:t xml:space="preserve">    1 packets transmitted, 1 received, 0.00% packet loss, time 1002.949ms</w:t>
            </w:r>
          </w:p>
          <w:p w:rsidR="00DE3B43" w:rsidRDefault="00DE3B43" w:rsidP="00DE3B43">
            <w:pPr>
              <w:pStyle w:val="Body"/>
              <w:ind w:firstLine="255"/>
              <w:rPr>
                <w:sz w:val="22"/>
                <w:lang w:eastAsia="zh-CN"/>
              </w:rPr>
            </w:pPr>
            <w:r w:rsidRPr="00DE3B43">
              <w:rPr>
                <w:sz w:val="22"/>
                <w:lang w:eastAsia="zh-CN"/>
              </w:rPr>
              <w:t xml:space="preserve">    rtt min/avg/max = 1.497/1.497/1.497 ms</w:t>
            </w:r>
          </w:p>
          <w:p w:rsidR="00DE3B43" w:rsidRPr="00923513" w:rsidRDefault="00DE3B43" w:rsidP="002D3C14">
            <w:pPr>
              <w:pStyle w:val="Body"/>
              <w:numPr>
                <w:ilvl w:val="0"/>
                <w:numId w:val="35"/>
              </w:numPr>
              <w:rPr>
                <w:sz w:val="22"/>
                <w:lang w:eastAsia="zh-CN"/>
              </w:rPr>
            </w:pPr>
            <w:r>
              <w:rPr>
                <w:sz w:val="22"/>
                <w:lang w:eastAsia="zh-CN"/>
              </w:rPr>
              <w:t>There is no corresponding CLI on running configure.</w:t>
            </w:r>
          </w:p>
        </w:tc>
      </w:tr>
      <w:tr w:rsidR="00DE3B43" w:rsidRPr="00923513" w:rsidTr="002D3C14">
        <w:trPr>
          <w:trHeight w:val="321"/>
        </w:trPr>
        <w:tc>
          <w:tcPr>
            <w:tcW w:w="2284" w:type="dxa"/>
          </w:tcPr>
          <w:p w:rsidR="00DE3B43" w:rsidRPr="00B7717A" w:rsidRDefault="00DE3B43" w:rsidP="002D3C14">
            <w:pPr>
              <w:rPr>
                <w:sz w:val="24"/>
                <w:szCs w:val="24"/>
                <w:lang w:eastAsia="zh-CN"/>
              </w:rPr>
            </w:pPr>
            <w:r>
              <w:rPr>
                <w:sz w:val="24"/>
                <w:szCs w:val="24"/>
                <w:lang w:eastAsia="zh-CN"/>
              </w:rPr>
              <w:t>Test result</w:t>
            </w:r>
          </w:p>
        </w:tc>
        <w:tc>
          <w:tcPr>
            <w:tcW w:w="8217" w:type="dxa"/>
            <w:gridSpan w:val="3"/>
          </w:tcPr>
          <w:p w:rsidR="00DE3B43" w:rsidRPr="00923513" w:rsidRDefault="00DE3B43" w:rsidP="002D3C14">
            <w:pPr>
              <w:pStyle w:val="Body"/>
              <w:rPr>
                <w:sz w:val="22"/>
                <w:lang w:eastAsia="zh-CN"/>
              </w:rPr>
            </w:pPr>
          </w:p>
        </w:tc>
      </w:tr>
      <w:tr w:rsidR="00DE3B43" w:rsidRPr="00923513" w:rsidTr="002D3C14">
        <w:trPr>
          <w:trHeight w:val="327"/>
        </w:trPr>
        <w:tc>
          <w:tcPr>
            <w:tcW w:w="2284" w:type="dxa"/>
          </w:tcPr>
          <w:p w:rsidR="00DE3B43" w:rsidRDefault="00DE3B43" w:rsidP="002D3C14">
            <w:pPr>
              <w:rPr>
                <w:sz w:val="24"/>
                <w:szCs w:val="24"/>
                <w:lang w:eastAsia="zh-CN"/>
              </w:rPr>
            </w:pPr>
            <w:r>
              <w:rPr>
                <w:sz w:val="24"/>
                <w:szCs w:val="24"/>
                <w:lang w:eastAsia="zh-CN"/>
              </w:rPr>
              <w:t>Comment</w:t>
            </w:r>
          </w:p>
        </w:tc>
        <w:tc>
          <w:tcPr>
            <w:tcW w:w="8217" w:type="dxa"/>
            <w:gridSpan w:val="3"/>
          </w:tcPr>
          <w:p w:rsidR="00DE3B43" w:rsidRPr="00923513" w:rsidRDefault="00DE3B43" w:rsidP="002D3C14">
            <w:pPr>
              <w:pStyle w:val="Body"/>
              <w:rPr>
                <w:sz w:val="22"/>
                <w:lang w:eastAsia="zh-CN"/>
              </w:rPr>
            </w:pPr>
          </w:p>
        </w:tc>
      </w:tr>
    </w:tbl>
    <w:p w:rsidR="00DE3B43" w:rsidRDefault="00FC4842" w:rsidP="00F9339C">
      <w:pPr>
        <w:pStyle w:val="4"/>
        <w:numPr>
          <w:ilvl w:val="3"/>
          <w:numId w:val="21"/>
        </w:numPr>
        <w:rPr>
          <w:lang w:eastAsia="zh-CN"/>
        </w:rPr>
      </w:pPr>
      <w:r>
        <w:rPr>
          <w:lang w:eastAsia="zh-CN"/>
        </w:rPr>
        <w:t>Capwapping_Function_</w:t>
      </w:r>
      <w:r w:rsidR="006C0537">
        <w:rPr>
          <w:rFonts w:hint="eastAsia"/>
          <w:lang w:eastAsia="zh-CN"/>
        </w:rPr>
        <w:t>10</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6C0537" w:rsidRPr="004D0D77" w:rsidTr="002D3C14">
        <w:trPr>
          <w:trHeight w:val="321"/>
        </w:trPr>
        <w:tc>
          <w:tcPr>
            <w:tcW w:w="2284" w:type="dxa"/>
          </w:tcPr>
          <w:p w:rsidR="006C0537" w:rsidRPr="00D550FE" w:rsidRDefault="006C0537" w:rsidP="002D3C14">
            <w:pPr>
              <w:rPr>
                <w:sz w:val="24"/>
                <w:szCs w:val="24"/>
              </w:rPr>
            </w:pPr>
            <w:r w:rsidRPr="00D550FE">
              <w:rPr>
                <w:sz w:val="24"/>
                <w:szCs w:val="24"/>
              </w:rPr>
              <w:t>Case ID</w:t>
            </w:r>
          </w:p>
        </w:tc>
        <w:tc>
          <w:tcPr>
            <w:tcW w:w="8217" w:type="dxa"/>
            <w:gridSpan w:val="3"/>
          </w:tcPr>
          <w:p w:rsidR="006C0537" w:rsidRPr="004D0D77" w:rsidRDefault="002672BC" w:rsidP="006C0537">
            <w:pPr>
              <w:pStyle w:val="Body"/>
              <w:rPr>
                <w:sz w:val="22"/>
                <w:lang w:eastAsia="zh-CN"/>
              </w:rPr>
            </w:pPr>
            <w:r>
              <w:rPr>
                <w:rFonts w:ascii="Arial" w:hAnsi="Arial" w:cs="Arial"/>
                <w:sz w:val="21"/>
                <w:szCs w:val="21"/>
                <w:lang w:eastAsia="zh-CN"/>
              </w:rPr>
              <w:t>Capwapping_Function_</w:t>
            </w:r>
            <w:r w:rsidR="006C0537">
              <w:rPr>
                <w:rFonts w:ascii="Arial" w:hAnsi="Arial" w:cs="Arial" w:hint="eastAsia"/>
                <w:sz w:val="21"/>
                <w:szCs w:val="21"/>
                <w:lang w:eastAsia="zh-CN"/>
              </w:rPr>
              <w:t>10</w:t>
            </w:r>
          </w:p>
        </w:tc>
      </w:tr>
      <w:tr w:rsidR="006C0537" w:rsidRPr="00923513" w:rsidTr="002D3C14">
        <w:trPr>
          <w:trHeight w:val="321"/>
        </w:trPr>
        <w:tc>
          <w:tcPr>
            <w:tcW w:w="2284" w:type="dxa"/>
          </w:tcPr>
          <w:p w:rsidR="006C0537" w:rsidRPr="00D550FE" w:rsidRDefault="006C0537" w:rsidP="002D3C14">
            <w:pPr>
              <w:rPr>
                <w:sz w:val="24"/>
                <w:szCs w:val="24"/>
              </w:rPr>
            </w:pPr>
            <w:r>
              <w:rPr>
                <w:sz w:val="24"/>
                <w:szCs w:val="24"/>
              </w:rPr>
              <w:t>Priority</w:t>
            </w:r>
          </w:p>
        </w:tc>
        <w:tc>
          <w:tcPr>
            <w:tcW w:w="2739" w:type="dxa"/>
          </w:tcPr>
          <w:p w:rsidR="006C0537" w:rsidRPr="004D0D77" w:rsidRDefault="000F0544" w:rsidP="002D3C14">
            <w:pPr>
              <w:pStyle w:val="Body"/>
              <w:rPr>
                <w:rFonts w:ascii="Arial" w:hAnsi="Arial" w:cs="Arial"/>
                <w:sz w:val="21"/>
                <w:szCs w:val="21"/>
                <w:lang w:eastAsia="zh-CN"/>
              </w:rPr>
            </w:pPr>
            <w:r>
              <w:rPr>
                <w:rFonts w:ascii="Arial" w:hAnsi="Arial" w:cs="Arial" w:hint="eastAsia"/>
                <w:sz w:val="21"/>
                <w:szCs w:val="21"/>
                <w:lang w:eastAsia="zh-CN"/>
              </w:rPr>
              <w:t>High</w:t>
            </w:r>
          </w:p>
        </w:tc>
        <w:tc>
          <w:tcPr>
            <w:tcW w:w="2739" w:type="dxa"/>
          </w:tcPr>
          <w:p w:rsidR="006C0537" w:rsidRPr="00923513" w:rsidRDefault="006C0537" w:rsidP="002D3C14">
            <w:pPr>
              <w:rPr>
                <w:sz w:val="22"/>
                <w:lang w:eastAsia="zh-CN"/>
              </w:rPr>
            </w:pPr>
            <w:r>
              <w:rPr>
                <w:sz w:val="22"/>
                <w:lang w:eastAsia="zh-CN"/>
              </w:rPr>
              <w:t>Automation Flag</w:t>
            </w:r>
          </w:p>
        </w:tc>
        <w:tc>
          <w:tcPr>
            <w:tcW w:w="2739" w:type="dxa"/>
          </w:tcPr>
          <w:p w:rsidR="006C0537" w:rsidRPr="00923513" w:rsidRDefault="006C0537" w:rsidP="002D3C14">
            <w:pPr>
              <w:pStyle w:val="Body"/>
              <w:rPr>
                <w:sz w:val="22"/>
                <w:lang w:eastAsia="zh-CN"/>
              </w:rPr>
            </w:pPr>
            <w:r w:rsidRPr="004D0D77">
              <w:rPr>
                <w:rFonts w:ascii="Arial" w:hAnsi="Arial" w:cs="Arial"/>
                <w:sz w:val="21"/>
                <w:szCs w:val="21"/>
                <w:lang w:eastAsia="zh-CN"/>
              </w:rPr>
              <w:t>No</w:t>
            </w:r>
          </w:p>
        </w:tc>
      </w:tr>
      <w:tr w:rsidR="006C0537" w:rsidRPr="00923513" w:rsidTr="002D3C14">
        <w:trPr>
          <w:trHeight w:val="321"/>
        </w:trPr>
        <w:tc>
          <w:tcPr>
            <w:tcW w:w="2284" w:type="dxa"/>
          </w:tcPr>
          <w:p w:rsidR="006C0537" w:rsidRPr="00D550FE" w:rsidRDefault="006C0537" w:rsidP="002D3C14">
            <w:pPr>
              <w:rPr>
                <w:sz w:val="24"/>
                <w:szCs w:val="24"/>
              </w:rPr>
            </w:pPr>
            <w:r w:rsidRPr="00D550FE">
              <w:rPr>
                <w:sz w:val="24"/>
                <w:szCs w:val="24"/>
              </w:rPr>
              <w:t>Topology to use</w:t>
            </w:r>
          </w:p>
        </w:tc>
        <w:tc>
          <w:tcPr>
            <w:tcW w:w="8217" w:type="dxa"/>
            <w:gridSpan w:val="3"/>
          </w:tcPr>
          <w:p w:rsidR="006C0537" w:rsidRPr="00923513" w:rsidRDefault="006C0537" w:rsidP="002D3C14">
            <w:pPr>
              <w:pStyle w:val="Body"/>
              <w:rPr>
                <w:sz w:val="22"/>
                <w:lang w:eastAsia="zh-CN"/>
              </w:rPr>
            </w:pPr>
            <w:r w:rsidRPr="00923513">
              <w:rPr>
                <w:sz w:val="22"/>
                <w:lang w:eastAsia="zh-CN"/>
              </w:rPr>
              <w:t xml:space="preserve"> </w:t>
            </w:r>
            <w:r>
              <w:rPr>
                <w:sz w:val="22"/>
                <w:lang w:eastAsia="zh-CN"/>
              </w:rPr>
              <w:t>Topology1</w:t>
            </w:r>
          </w:p>
        </w:tc>
      </w:tr>
      <w:tr w:rsidR="006C0537" w:rsidRPr="00923513" w:rsidTr="002D3C14">
        <w:trPr>
          <w:trHeight w:val="321"/>
        </w:trPr>
        <w:tc>
          <w:tcPr>
            <w:tcW w:w="2284" w:type="dxa"/>
          </w:tcPr>
          <w:p w:rsidR="006C0537" w:rsidRPr="00D550FE" w:rsidRDefault="006C0537" w:rsidP="002D3C14">
            <w:pPr>
              <w:rPr>
                <w:sz w:val="24"/>
                <w:szCs w:val="24"/>
              </w:rPr>
            </w:pPr>
            <w:r w:rsidRPr="00D550FE">
              <w:rPr>
                <w:sz w:val="24"/>
                <w:szCs w:val="24"/>
              </w:rPr>
              <w:t>Description</w:t>
            </w:r>
          </w:p>
        </w:tc>
        <w:tc>
          <w:tcPr>
            <w:tcW w:w="8217" w:type="dxa"/>
            <w:gridSpan w:val="3"/>
          </w:tcPr>
          <w:p w:rsidR="006C0537" w:rsidRPr="00923513" w:rsidRDefault="006C0537" w:rsidP="002D3C14">
            <w:pPr>
              <w:pStyle w:val="Body"/>
              <w:rPr>
                <w:sz w:val="22"/>
                <w:lang w:eastAsia="zh-CN"/>
              </w:rPr>
            </w:pPr>
            <w:r>
              <w:rPr>
                <w:sz w:val="22"/>
                <w:lang w:eastAsia="zh-CN"/>
              </w:rPr>
              <w:t xml:space="preserve">Check </w:t>
            </w:r>
            <w:r>
              <w:rPr>
                <w:rFonts w:hint="eastAsia"/>
                <w:sz w:val="22"/>
                <w:lang w:eastAsia="zh-CN"/>
              </w:rPr>
              <w:t xml:space="preserve">count of </w:t>
            </w:r>
            <w:r>
              <w:rPr>
                <w:sz w:val="22"/>
                <w:lang w:eastAsia="zh-CN"/>
              </w:rPr>
              <w:t xml:space="preserve"> capwap ping functional </w:t>
            </w:r>
          </w:p>
        </w:tc>
      </w:tr>
      <w:tr w:rsidR="006C0537" w:rsidRPr="00923513" w:rsidTr="002D3C14">
        <w:trPr>
          <w:trHeight w:val="321"/>
        </w:trPr>
        <w:tc>
          <w:tcPr>
            <w:tcW w:w="2284" w:type="dxa"/>
          </w:tcPr>
          <w:p w:rsidR="006C0537" w:rsidRPr="00D550FE" w:rsidRDefault="006C0537" w:rsidP="002D3C14">
            <w:pPr>
              <w:rPr>
                <w:sz w:val="24"/>
                <w:szCs w:val="24"/>
              </w:rPr>
            </w:pPr>
            <w:r w:rsidRPr="00D550FE">
              <w:rPr>
                <w:sz w:val="24"/>
                <w:szCs w:val="24"/>
              </w:rPr>
              <w:t>Pre-condition</w:t>
            </w:r>
          </w:p>
        </w:tc>
        <w:tc>
          <w:tcPr>
            <w:tcW w:w="8217" w:type="dxa"/>
            <w:gridSpan w:val="3"/>
          </w:tcPr>
          <w:p w:rsidR="006C0537" w:rsidRDefault="006C0537" w:rsidP="002D3C14">
            <w:pPr>
              <w:pStyle w:val="Body"/>
              <w:rPr>
                <w:sz w:val="22"/>
                <w:lang w:eastAsia="zh-CN"/>
              </w:rPr>
            </w:pPr>
            <w:r>
              <w:rPr>
                <w:sz w:val="22"/>
                <w:lang w:eastAsia="zh-CN"/>
              </w:rPr>
              <w:t>Reset config</w:t>
            </w:r>
          </w:p>
          <w:p w:rsidR="006C0537" w:rsidRDefault="006C0537" w:rsidP="002D3C14">
            <w:pPr>
              <w:pStyle w:val="Body"/>
              <w:rPr>
                <w:sz w:val="22"/>
                <w:lang w:eastAsia="zh-CN"/>
              </w:rPr>
            </w:pPr>
            <w:r>
              <w:rPr>
                <w:sz w:val="22"/>
                <w:lang w:eastAsia="zh-CN"/>
              </w:rPr>
              <w:lastRenderedPageBreak/>
              <w:t>HM2</w:t>
            </w:r>
            <w:r>
              <w:rPr>
                <w:rFonts w:hint="eastAsia"/>
                <w:sz w:val="22"/>
                <w:lang w:eastAsia="zh-CN"/>
              </w:rPr>
              <w:t>（</w:t>
            </w:r>
            <w:r>
              <w:rPr>
                <w:sz w:val="22"/>
                <w:lang w:eastAsia="zh-CN"/>
              </w:rPr>
              <w:t>10.155.20.68</w:t>
            </w:r>
            <w:r>
              <w:rPr>
                <w:rFonts w:hint="eastAsia"/>
                <w:sz w:val="22"/>
                <w:lang w:eastAsia="zh-CN"/>
              </w:rPr>
              <w:t>）</w:t>
            </w:r>
            <w:r>
              <w:rPr>
                <w:sz w:val="22"/>
                <w:lang w:eastAsia="zh-CN"/>
              </w:rPr>
              <w:t xml:space="preserve"> can be reachable</w:t>
            </w:r>
          </w:p>
          <w:p w:rsidR="006C0537" w:rsidRPr="00923513" w:rsidRDefault="006C0537" w:rsidP="002D3C14">
            <w:pPr>
              <w:pStyle w:val="Body"/>
              <w:rPr>
                <w:sz w:val="22"/>
                <w:lang w:eastAsia="zh-CN"/>
              </w:rPr>
            </w:pPr>
            <w:r>
              <w:rPr>
                <w:sz w:val="22"/>
                <w:lang w:eastAsia="zh-CN"/>
              </w:rPr>
              <w:t>AP connected with HM1</w:t>
            </w:r>
          </w:p>
        </w:tc>
      </w:tr>
      <w:tr w:rsidR="006C0537" w:rsidRPr="002248F0" w:rsidTr="002D3C14">
        <w:trPr>
          <w:trHeight w:val="321"/>
        </w:trPr>
        <w:tc>
          <w:tcPr>
            <w:tcW w:w="2284" w:type="dxa"/>
          </w:tcPr>
          <w:p w:rsidR="006C0537" w:rsidRPr="00D550FE" w:rsidRDefault="006C0537" w:rsidP="002D3C14">
            <w:pPr>
              <w:rPr>
                <w:sz w:val="24"/>
                <w:szCs w:val="24"/>
              </w:rPr>
            </w:pPr>
            <w:r w:rsidRPr="00D550FE">
              <w:rPr>
                <w:sz w:val="24"/>
                <w:szCs w:val="24"/>
              </w:rPr>
              <w:lastRenderedPageBreak/>
              <w:t>Test procedure</w:t>
            </w:r>
          </w:p>
        </w:tc>
        <w:tc>
          <w:tcPr>
            <w:tcW w:w="8217" w:type="dxa"/>
            <w:gridSpan w:val="3"/>
          </w:tcPr>
          <w:p w:rsidR="006C0537" w:rsidRDefault="006C0537" w:rsidP="002D3C14">
            <w:pPr>
              <w:pStyle w:val="Body"/>
              <w:numPr>
                <w:ilvl w:val="0"/>
                <w:numId w:val="34"/>
              </w:numPr>
              <w:rPr>
                <w:sz w:val="22"/>
                <w:lang w:eastAsia="zh-CN"/>
              </w:rPr>
            </w:pPr>
            <w:r>
              <w:rPr>
                <w:sz w:val="22"/>
                <w:lang w:eastAsia="zh-CN"/>
              </w:rPr>
              <w:t xml:space="preserve">Execute CLI “capwap ping 10.155.20.68 </w:t>
            </w:r>
            <w:r>
              <w:rPr>
                <w:rFonts w:hint="eastAsia"/>
                <w:sz w:val="22"/>
                <w:lang w:eastAsia="zh-CN"/>
              </w:rPr>
              <w:t>count 65535</w:t>
            </w:r>
            <w:r>
              <w:rPr>
                <w:sz w:val="22"/>
                <w:lang w:eastAsia="zh-CN"/>
              </w:rPr>
              <w:t>”</w:t>
            </w:r>
          </w:p>
          <w:p w:rsidR="006C0537" w:rsidRPr="002248F0" w:rsidRDefault="006C0537" w:rsidP="002D3C14">
            <w:pPr>
              <w:pStyle w:val="Body"/>
              <w:numPr>
                <w:ilvl w:val="0"/>
                <w:numId w:val="34"/>
              </w:numPr>
              <w:rPr>
                <w:sz w:val="22"/>
                <w:lang w:eastAsia="zh-CN"/>
              </w:rPr>
            </w:pPr>
            <w:r>
              <w:rPr>
                <w:sz w:val="22"/>
                <w:lang w:eastAsia="zh-CN"/>
              </w:rPr>
              <w:t>Execute CLI “show running configure | inc capwap”</w:t>
            </w:r>
          </w:p>
        </w:tc>
      </w:tr>
      <w:tr w:rsidR="006C0537" w:rsidRPr="00923513" w:rsidTr="002D3C14">
        <w:trPr>
          <w:trHeight w:val="321"/>
        </w:trPr>
        <w:tc>
          <w:tcPr>
            <w:tcW w:w="2284" w:type="dxa"/>
          </w:tcPr>
          <w:p w:rsidR="006C0537" w:rsidRPr="00D550FE" w:rsidRDefault="006C0537" w:rsidP="002D3C14">
            <w:pPr>
              <w:rPr>
                <w:sz w:val="24"/>
                <w:szCs w:val="24"/>
              </w:rPr>
            </w:pPr>
            <w:r w:rsidRPr="00D550FE">
              <w:rPr>
                <w:sz w:val="24"/>
                <w:szCs w:val="24"/>
              </w:rPr>
              <w:t>Expect result</w:t>
            </w:r>
          </w:p>
        </w:tc>
        <w:tc>
          <w:tcPr>
            <w:tcW w:w="8217" w:type="dxa"/>
            <w:gridSpan w:val="3"/>
          </w:tcPr>
          <w:p w:rsidR="006C0537" w:rsidRDefault="006C0537" w:rsidP="002D3C14">
            <w:pPr>
              <w:pStyle w:val="Body"/>
              <w:numPr>
                <w:ilvl w:val="0"/>
                <w:numId w:val="35"/>
              </w:numPr>
              <w:rPr>
                <w:sz w:val="22"/>
                <w:lang w:eastAsia="zh-CN"/>
              </w:rPr>
            </w:pPr>
            <w:r>
              <w:rPr>
                <w:sz w:val="22"/>
                <w:lang w:eastAsia="zh-CN"/>
              </w:rPr>
              <w:t>Check the destination server IP</w:t>
            </w:r>
            <w:r>
              <w:rPr>
                <w:rFonts w:hint="eastAsia"/>
                <w:sz w:val="22"/>
                <w:lang w:eastAsia="zh-CN"/>
              </w:rPr>
              <w:t>、</w:t>
            </w:r>
            <w:r>
              <w:rPr>
                <w:sz w:val="22"/>
                <w:lang w:eastAsia="zh-CN"/>
              </w:rPr>
              <w:t>Count</w:t>
            </w:r>
            <w:r>
              <w:rPr>
                <w:rFonts w:hint="eastAsia"/>
                <w:sz w:val="22"/>
                <w:lang w:eastAsia="zh-CN"/>
              </w:rPr>
              <w:t>、</w:t>
            </w:r>
            <w:r>
              <w:rPr>
                <w:sz w:val="22"/>
                <w:lang w:eastAsia="zh-CN"/>
              </w:rPr>
              <w:t>size</w:t>
            </w:r>
            <w:r>
              <w:rPr>
                <w:rFonts w:hint="eastAsia"/>
                <w:sz w:val="22"/>
                <w:lang w:eastAsia="zh-CN"/>
              </w:rPr>
              <w:t>、</w:t>
            </w:r>
            <w:r>
              <w:rPr>
                <w:sz w:val="22"/>
                <w:lang w:eastAsia="zh-CN"/>
              </w:rPr>
              <w:t>timeout and port and packet number</w:t>
            </w:r>
          </w:p>
          <w:p w:rsidR="006C0537" w:rsidRDefault="006C0537" w:rsidP="002D3C14">
            <w:pPr>
              <w:pStyle w:val="Body"/>
              <w:rPr>
                <w:sz w:val="22"/>
                <w:lang w:eastAsia="zh-CN"/>
              </w:rPr>
            </w:pPr>
          </w:p>
          <w:p w:rsidR="006C0537" w:rsidRPr="00923513" w:rsidRDefault="006C0537" w:rsidP="002D3C14">
            <w:pPr>
              <w:pStyle w:val="Body"/>
              <w:numPr>
                <w:ilvl w:val="0"/>
                <w:numId w:val="35"/>
              </w:numPr>
              <w:rPr>
                <w:sz w:val="22"/>
                <w:lang w:eastAsia="zh-CN"/>
              </w:rPr>
            </w:pPr>
            <w:r>
              <w:rPr>
                <w:sz w:val="22"/>
                <w:lang w:eastAsia="zh-CN"/>
              </w:rPr>
              <w:t>There is no corresponding CLI on running configure.</w:t>
            </w:r>
          </w:p>
        </w:tc>
      </w:tr>
      <w:tr w:rsidR="006C0537" w:rsidRPr="00923513" w:rsidTr="002D3C14">
        <w:trPr>
          <w:trHeight w:val="321"/>
        </w:trPr>
        <w:tc>
          <w:tcPr>
            <w:tcW w:w="2284" w:type="dxa"/>
          </w:tcPr>
          <w:p w:rsidR="006C0537" w:rsidRPr="00B7717A" w:rsidRDefault="006C0537" w:rsidP="002D3C14">
            <w:pPr>
              <w:rPr>
                <w:sz w:val="24"/>
                <w:szCs w:val="24"/>
                <w:lang w:eastAsia="zh-CN"/>
              </w:rPr>
            </w:pPr>
            <w:r>
              <w:rPr>
                <w:sz w:val="24"/>
                <w:szCs w:val="24"/>
                <w:lang w:eastAsia="zh-CN"/>
              </w:rPr>
              <w:t>Test result</w:t>
            </w:r>
          </w:p>
        </w:tc>
        <w:tc>
          <w:tcPr>
            <w:tcW w:w="8217" w:type="dxa"/>
            <w:gridSpan w:val="3"/>
          </w:tcPr>
          <w:p w:rsidR="006C0537" w:rsidRPr="00923513" w:rsidRDefault="006C0537" w:rsidP="002D3C14">
            <w:pPr>
              <w:pStyle w:val="Body"/>
              <w:rPr>
                <w:sz w:val="22"/>
                <w:lang w:eastAsia="zh-CN"/>
              </w:rPr>
            </w:pPr>
          </w:p>
        </w:tc>
      </w:tr>
      <w:tr w:rsidR="006C0537" w:rsidRPr="00923513" w:rsidTr="002D3C14">
        <w:trPr>
          <w:trHeight w:val="327"/>
        </w:trPr>
        <w:tc>
          <w:tcPr>
            <w:tcW w:w="2284" w:type="dxa"/>
          </w:tcPr>
          <w:p w:rsidR="006C0537" w:rsidRDefault="006C0537" w:rsidP="002D3C14">
            <w:pPr>
              <w:rPr>
                <w:sz w:val="24"/>
                <w:szCs w:val="24"/>
                <w:lang w:eastAsia="zh-CN"/>
              </w:rPr>
            </w:pPr>
            <w:r>
              <w:rPr>
                <w:sz w:val="24"/>
                <w:szCs w:val="24"/>
                <w:lang w:eastAsia="zh-CN"/>
              </w:rPr>
              <w:t>Comment</w:t>
            </w:r>
          </w:p>
        </w:tc>
        <w:tc>
          <w:tcPr>
            <w:tcW w:w="8217" w:type="dxa"/>
            <w:gridSpan w:val="3"/>
          </w:tcPr>
          <w:p w:rsidR="006C0537" w:rsidRPr="00923513" w:rsidRDefault="006C0537" w:rsidP="002D3C14">
            <w:pPr>
              <w:pStyle w:val="Body"/>
              <w:rPr>
                <w:sz w:val="22"/>
                <w:lang w:eastAsia="zh-CN"/>
              </w:rPr>
            </w:pPr>
          </w:p>
        </w:tc>
      </w:tr>
    </w:tbl>
    <w:p w:rsidR="006C0537" w:rsidRPr="006C0537" w:rsidRDefault="006C0537" w:rsidP="006C0537">
      <w:pPr>
        <w:pStyle w:val="Body"/>
        <w:rPr>
          <w:lang w:eastAsia="zh-CN"/>
        </w:rPr>
      </w:pPr>
    </w:p>
    <w:p w:rsidR="00F458CA" w:rsidRPr="009D018A" w:rsidRDefault="00F458CA" w:rsidP="00DA409C">
      <w:pPr>
        <w:pStyle w:val="3"/>
        <w:numPr>
          <w:ilvl w:val="2"/>
          <w:numId w:val="21"/>
        </w:numPr>
        <w:rPr>
          <w:lang w:eastAsia="zh-CN"/>
        </w:rPr>
      </w:pPr>
      <w:r>
        <w:rPr>
          <w:lang w:eastAsia="zh-CN"/>
        </w:rPr>
        <w:t>Check flood of capwap ping</w:t>
      </w:r>
    </w:p>
    <w:p w:rsidR="00F458CA" w:rsidRPr="00A63EB6" w:rsidRDefault="00FC4842" w:rsidP="009D018A">
      <w:pPr>
        <w:pStyle w:val="4"/>
        <w:numPr>
          <w:ilvl w:val="3"/>
          <w:numId w:val="21"/>
        </w:numPr>
        <w:rPr>
          <w:lang w:eastAsia="zh-CN"/>
        </w:rPr>
      </w:pPr>
      <w:r>
        <w:rPr>
          <w:lang w:eastAsia="zh-CN"/>
        </w:rPr>
        <w:t>Capwapping_Function_</w:t>
      </w:r>
      <w:r w:rsidR="00DC3927">
        <w:rPr>
          <w:rFonts w:hint="eastAsia"/>
          <w:lang w:eastAsia="zh-CN"/>
        </w:rPr>
        <w:t>11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Case ID</w:t>
            </w:r>
          </w:p>
        </w:tc>
        <w:tc>
          <w:tcPr>
            <w:tcW w:w="8217" w:type="dxa"/>
            <w:gridSpan w:val="3"/>
          </w:tcPr>
          <w:p w:rsidR="00F458CA" w:rsidRPr="004D0D77" w:rsidRDefault="002672BC" w:rsidP="00DC3927">
            <w:pPr>
              <w:pStyle w:val="Body"/>
              <w:rPr>
                <w:sz w:val="22"/>
                <w:lang w:eastAsia="zh-CN"/>
              </w:rPr>
            </w:pPr>
            <w:r>
              <w:rPr>
                <w:rFonts w:ascii="Arial" w:hAnsi="Arial" w:cs="Arial"/>
                <w:sz w:val="21"/>
                <w:szCs w:val="21"/>
                <w:lang w:eastAsia="zh-CN"/>
              </w:rPr>
              <w:t>Capwapping_Function_</w:t>
            </w:r>
            <w:r w:rsidR="00DC3927">
              <w:rPr>
                <w:rFonts w:ascii="Arial" w:hAnsi="Arial" w:cs="Arial" w:hint="eastAsia"/>
                <w:sz w:val="21"/>
                <w:szCs w:val="21"/>
                <w:lang w:eastAsia="zh-CN"/>
              </w:rPr>
              <w:t>11</w:t>
            </w:r>
          </w:p>
        </w:tc>
      </w:tr>
      <w:tr w:rsidR="00F458CA" w:rsidRPr="00BA58E3" w:rsidTr="007C2C9B">
        <w:trPr>
          <w:trHeight w:val="321"/>
        </w:trPr>
        <w:tc>
          <w:tcPr>
            <w:tcW w:w="2284" w:type="dxa"/>
          </w:tcPr>
          <w:p w:rsidR="00F458CA" w:rsidRPr="00D550FE" w:rsidRDefault="00F458CA" w:rsidP="007C2C9B">
            <w:pPr>
              <w:rPr>
                <w:sz w:val="24"/>
                <w:szCs w:val="24"/>
              </w:rPr>
            </w:pPr>
            <w:r>
              <w:rPr>
                <w:sz w:val="24"/>
                <w:szCs w:val="24"/>
              </w:rPr>
              <w:t>Priority</w:t>
            </w:r>
          </w:p>
        </w:tc>
        <w:tc>
          <w:tcPr>
            <w:tcW w:w="2739" w:type="dxa"/>
          </w:tcPr>
          <w:p w:rsidR="00F458CA" w:rsidRPr="004D0D77" w:rsidRDefault="00F458CA" w:rsidP="007C2C9B">
            <w:pPr>
              <w:pStyle w:val="Body"/>
              <w:rPr>
                <w:rFonts w:ascii="Arial" w:hAnsi="Arial" w:cs="Arial"/>
                <w:sz w:val="21"/>
                <w:szCs w:val="21"/>
                <w:lang w:eastAsia="zh-CN"/>
              </w:rPr>
            </w:pPr>
            <w:r>
              <w:rPr>
                <w:rFonts w:ascii="Arial" w:hAnsi="Arial" w:cs="Arial"/>
                <w:sz w:val="21"/>
                <w:szCs w:val="21"/>
                <w:lang w:eastAsia="zh-CN"/>
              </w:rPr>
              <w:t>High</w:t>
            </w:r>
          </w:p>
        </w:tc>
        <w:tc>
          <w:tcPr>
            <w:tcW w:w="2739" w:type="dxa"/>
          </w:tcPr>
          <w:p w:rsidR="00F458CA" w:rsidRPr="00923513" w:rsidRDefault="00F458CA" w:rsidP="007C2C9B">
            <w:pPr>
              <w:rPr>
                <w:sz w:val="22"/>
                <w:lang w:eastAsia="zh-CN"/>
              </w:rPr>
            </w:pPr>
            <w:r>
              <w:rPr>
                <w:sz w:val="22"/>
                <w:lang w:eastAsia="zh-CN"/>
              </w:rPr>
              <w:t>Automation Flag</w:t>
            </w:r>
          </w:p>
        </w:tc>
        <w:tc>
          <w:tcPr>
            <w:tcW w:w="2739" w:type="dxa"/>
          </w:tcPr>
          <w:p w:rsidR="00F458CA" w:rsidRPr="00923513" w:rsidRDefault="00F458CA" w:rsidP="007C2C9B">
            <w:pPr>
              <w:pStyle w:val="Body"/>
              <w:rPr>
                <w:sz w:val="22"/>
                <w:lang w:eastAsia="zh-CN"/>
              </w:rPr>
            </w:pPr>
            <w:r w:rsidRPr="004D0D77">
              <w:rPr>
                <w:rFonts w:ascii="Arial" w:hAnsi="Arial" w:cs="Arial"/>
                <w:sz w:val="21"/>
                <w:szCs w:val="21"/>
                <w:lang w:eastAsia="zh-CN"/>
              </w:rPr>
              <w:t>No</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Topology to use</w:t>
            </w:r>
          </w:p>
        </w:tc>
        <w:tc>
          <w:tcPr>
            <w:tcW w:w="8217" w:type="dxa"/>
            <w:gridSpan w:val="3"/>
          </w:tcPr>
          <w:p w:rsidR="00F458CA" w:rsidRPr="00923513" w:rsidRDefault="00F458CA" w:rsidP="007C2C9B">
            <w:pPr>
              <w:pStyle w:val="Body"/>
              <w:rPr>
                <w:sz w:val="22"/>
                <w:lang w:eastAsia="zh-CN"/>
              </w:rPr>
            </w:pPr>
            <w:r w:rsidRPr="00923513">
              <w:rPr>
                <w:sz w:val="22"/>
                <w:lang w:eastAsia="zh-CN"/>
              </w:rPr>
              <w:t xml:space="preserve"> </w:t>
            </w:r>
            <w:r>
              <w:rPr>
                <w:sz w:val="22"/>
                <w:lang w:eastAsia="zh-CN"/>
              </w:rPr>
              <w:t>Topology1</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Description</w:t>
            </w:r>
          </w:p>
        </w:tc>
        <w:tc>
          <w:tcPr>
            <w:tcW w:w="8217" w:type="dxa"/>
            <w:gridSpan w:val="3"/>
          </w:tcPr>
          <w:p w:rsidR="00F458CA" w:rsidRPr="00923513" w:rsidRDefault="00F458CA" w:rsidP="004F2A79">
            <w:pPr>
              <w:pStyle w:val="Body"/>
              <w:rPr>
                <w:sz w:val="22"/>
                <w:lang w:eastAsia="zh-CN"/>
              </w:rPr>
            </w:pPr>
            <w:r>
              <w:rPr>
                <w:sz w:val="22"/>
                <w:lang w:eastAsia="zh-CN"/>
              </w:rPr>
              <w:t xml:space="preserve">Check flood capwap ping functional </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Pre-condition</w:t>
            </w:r>
          </w:p>
        </w:tc>
        <w:tc>
          <w:tcPr>
            <w:tcW w:w="8217" w:type="dxa"/>
            <w:gridSpan w:val="3"/>
          </w:tcPr>
          <w:p w:rsidR="00F458CA" w:rsidRDefault="00F458CA" w:rsidP="007C2C9B">
            <w:pPr>
              <w:pStyle w:val="Body"/>
              <w:rPr>
                <w:sz w:val="22"/>
                <w:lang w:eastAsia="zh-CN"/>
              </w:rPr>
            </w:pPr>
            <w:r>
              <w:rPr>
                <w:sz w:val="22"/>
                <w:lang w:eastAsia="zh-CN"/>
              </w:rPr>
              <w:t>Reset config</w:t>
            </w:r>
          </w:p>
          <w:p w:rsidR="00F458CA" w:rsidRDefault="00F458CA" w:rsidP="005D336B">
            <w:pPr>
              <w:pStyle w:val="Body"/>
              <w:rPr>
                <w:sz w:val="22"/>
                <w:lang w:eastAsia="zh-CN"/>
              </w:rPr>
            </w:pPr>
            <w:r>
              <w:rPr>
                <w:sz w:val="22"/>
                <w:lang w:eastAsia="zh-CN"/>
              </w:rPr>
              <w:t>HM2</w:t>
            </w:r>
            <w:r>
              <w:rPr>
                <w:rFonts w:hint="eastAsia"/>
                <w:sz w:val="22"/>
                <w:lang w:eastAsia="zh-CN"/>
              </w:rPr>
              <w:t>（</w:t>
            </w:r>
            <w:r>
              <w:rPr>
                <w:sz w:val="22"/>
                <w:lang w:eastAsia="zh-CN"/>
              </w:rPr>
              <w:t>10.155.20.68</w:t>
            </w:r>
            <w:r>
              <w:rPr>
                <w:rFonts w:hint="eastAsia"/>
                <w:sz w:val="22"/>
                <w:lang w:eastAsia="zh-CN"/>
              </w:rPr>
              <w:t>）</w:t>
            </w:r>
            <w:r>
              <w:rPr>
                <w:sz w:val="22"/>
                <w:lang w:eastAsia="zh-CN"/>
              </w:rPr>
              <w:t xml:space="preserve"> can be reachable</w:t>
            </w:r>
          </w:p>
          <w:p w:rsidR="00F458CA" w:rsidRPr="00923513" w:rsidRDefault="00F458CA" w:rsidP="005D336B">
            <w:pPr>
              <w:pStyle w:val="Body"/>
              <w:rPr>
                <w:sz w:val="22"/>
                <w:lang w:eastAsia="zh-CN"/>
              </w:rPr>
            </w:pPr>
            <w:r>
              <w:rPr>
                <w:sz w:val="22"/>
                <w:lang w:eastAsia="zh-CN"/>
              </w:rPr>
              <w:t>AP connected with HM1</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Test procedure</w:t>
            </w:r>
          </w:p>
        </w:tc>
        <w:tc>
          <w:tcPr>
            <w:tcW w:w="8217" w:type="dxa"/>
            <w:gridSpan w:val="3"/>
          </w:tcPr>
          <w:p w:rsidR="00F458CA" w:rsidRDefault="00F458CA" w:rsidP="006118E3">
            <w:pPr>
              <w:pStyle w:val="Body"/>
              <w:numPr>
                <w:ilvl w:val="0"/>
                <w:numId w:val="34"/>
              </w:numPr>
              <w:rPr>
                <w:sz w:val="22"/>
                <w:lang w:eastAsia="zh-CN"/>
              </w:rPr>
            </w:pPr>
            <w:r>
              <w:rPr>
                <w:sz w:val="22"/>
                <w:lang w:eastAsia="zh-CN"/>
              </w:rPr>
              <w:t>Execute CLI “capwap ping 10.155.20.68 flood 1”</w:t>
            </w:r>
          </w:p>
          <w:p w:rsidR="00F458CA" w:rsidRPr="002248F0" w:rsidRDefault="00F458CA" w:rsidP="006118E3">
            <w:pPr>
              <w:pStyle w:val="Body"/>
              <w:numPr>
                <w:ilvl w:val="0"/>
                <w:numId w:val="34"/>
              </w:numPr>
              <w:rPr>
                <w:sz w:val="22"/>
                <w:lang w:eastAsia="zh-CN"/>
              </w:rPr>
            </w:pPr>
            <w:r>
              <w:rPr>
                <w:sz w:val="22"/>
                <w:lang w:eastAsia="zh-CN"/>
              </w:rPr>
              <w:t>Execute CLI “show running configure | inc capwap”</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Expect result</w:t>
            </w:r>
          </w:p>
        </w:tc>
        <w:tc>
          <w:tcPr>
            <w:tcW w:w="8217" w:type="dxa"/>
            <w:gridSpan w:val="3"/>
          </w:tcPr>
          <w:p w:rsidR="00F458CA" w:rsidRDefault="00F458CA" w:rsidP="006118E3">
            <w:pPr>
              <w:pStyle w:val="Body"/>
              <w:numPr>
                <w:ilvl w:val="0"/>
                <w:numId w:val="35"/>
              </w:numPr>
              <w:rPr>
                <w:sz w:val="22"/>
                <w:lang w:eastAsia="zh-CN"/>
              </w:rPr>
            </w:pPr>
            <w:r>
              <w:rPr>
                <w:sz w:val="22"/>
                <w:lang w:eastAsia="zh-CN"/>
              </w:rPr>
              <w:t>Check the destination server IP</w:t>
            </w:r>
            <w:r>
              <w:rPr>
                <w:rFonts w:hint="eastAsia"/>
                <w:sz w:val="22"/>
                <w:lang w:eastAsia="zh-CN"/>
              </w:rPr>
              <w:t>、</w:t>
            </w:r>
            <w:r>
              <w:rPr>
                <w:sz w:val="22"/>
                <w:lang w:eastAsia="zh-CN"/>
              </w:rPr>
              <w:t>Count</w:t>
            </w:r>
            <w:r>
              <w:rPr>
                <w:rFonts w:hint="eastAsia"/>
                <w:sz w:val="22"/>
                <w:lang w:eastAsia="zh-CN"/>
              </w:rPr>
              <w:t>、</w:t>
            </w:r>
            <w:r>
              <w:rPr>
                <w:sz w:val="22"/>
                <w:lang w:eastAsia="zh-CN"/>
              </w:rPr>
              <w:t>size</w:t>
            </w:r>
            <w:r>
              <w:rPr>
                <w:rFonts w:hint="eastAsia"/>
                <w:sz w:val="22"/>
                <w:lang w:eastAsia="zh-CN"/>
              </w:rPr>
              <w:t>、</w:t>
            </w:r>
            <w:r>
              <w:rPr>
                <w:sz w:val="22"/>
                <w:lang w:eastAsia="zh-CN"/>
              </w:rPr>
              <w:t>timeout and port and packet number</w:t>
            </w:r>
          </w:p>
          <w:p w:rsidR="00F458CA" w:rsidRDefault="00F458CA" w:rsidP="007C2C9B">
            <w:pPr>
              <w:pStyle w:val="Body"/>
              <w:rPr>
                <w:sz w:val="22"/>
                <w:lang w:eastAsia="zh-CN"/>
              </w:rPr>
            </w:pPr>
          </w:p>
          <w:p w:rsidR="00F458CA" w:rsidRPr="004F2A79" w:rsidRDefault="00F458CA" w:rsidP="004F2A79">
            <w:pPr>
              <w:pStyle w:val="Body"/>
              <w:rPr>
                <w:sz w:val="22"/>
                <w:lang w:eastAsia="zh-CN"/>
              </w:rPr>
            </w:pPr>
            <w:r w:rsidRPr="004F2A79">
              <w:rPr>
                <w:sz w:val="22"/>
                <w:lang w:eastAsia="zh-CN"/>
              </w:rPr>
              <w:t xml:space="preserve">AH-0c0e00#capwap ping 10.155.20.68 flood 1    </w:t>
            </w:r>
          </w:p>
          <w:p w:rsidR="00F458CA" w:rsidRPr="004F2A79" w:rsidRDefault="00F458CA" w:rsidP="004F2A79">
            <w:pPr>
              <w:pStyle w:val="Body"/>
              <w:rPr>
                <w:sz w:val="22"/>
                <w:lang w:eastAsia="zh-CN"/>
              </w:rPr>
            </w:pPr>
            <w:r w:rsidRPr="004F2A79">
              <w:rPr>
                <w:sz w:val="22"/>
                <w:lang w:eastAsia="zh-CN"/>
              </w:rPr>
              <w:t xml:space="preserve">CAPWAP ping parameters: </w:t>
            </w:r>
          </w:p>
          <w:p w:rsidR="00F458CA" w:rsidRPr="004F2A79" w:rsidRDefault="00F458CA" w:rsidP="004F2A79">
            <w:pPr>
              <w:pStyle w:val="Body"/>
              <w:rPr>
                <w:sz w:val="22"/>
                <w:highlight w:val="yellow"/>
                <w:lang w:eastAsia="zh-CN"/>
              </w:rPr>
            </w:pPr>
            <w:r w:rsidRPr="004F2A79">
              <w:rPr>
                <w:sz w:val="22"/>
                <w:lang w:eastAsia="zh-CN"/>
              </w:rPr>
              <w:t xml:space="preserve">    </w:t>
            </w:r>
            <w:r w:rsidRPr="004F2A79">
              <w:rPr>
                <w:sz w:val="22"/>
                <w:highlight w:val="yellow"/>
                <w:lang w:eastAsia="zh-CN"/>
              </w:rPr>
              <w:t>Destination server: 10.155.20.68 (10.155.20.68)</w:t>
            </w:r>
          </w:p>
          <w:p w:rsidR="00F458CA" w:rsidRPr="004F2A79" w:rsidRDefault="00F458CA" w:rsidP="004F2A79">
            <w:pPr>
              <w:pStyle w:val="Body"/>
              <w:rPr>
                <w:sz w:val="22"/>
                <w:highlight w:val="yellow"/>
                <w:lang w:eastAsia="zh-CN"/>
              </w:rPr>
            </w:pPr>
            <w:r w:rsidRPr="004F2A79">
              <w:rPr>
                <w:sz w:val="22"/>
                <w:highlight w:val="yellow"/>
                <w:lang w:eastAsia="zh-CN"/>
              </w:rPr>
              <w:t xml:space="preserve">    Destination port: 12222</w:t>
            </w:r>
          </w:p>
          <w:p w:rsidR="00F458CA" w:rsidRPr="004F2A79" w:rsidRDefault="00F458CA" w:rsidP="004F2A79">
            <w:pPr>
              <w:pStyle w:val="Body"/>
              <w:rPr>
                <w:sz w:val="22"/>
                <w:highlight w:val="yellow"/>
                <w:lang w:eastAsia="zh-CN"/>
              </w:rPr>
            </w:pPr>
            <w:r w:rsidRPr="004F2A79">
              <w:rPr>
                <w:sz w:val="22"/>
                <w:highlight w:val="yellow"/>
                <w:lang w:eastAsia="zh-CN"/>
              </w:rPr>
              <w:t xml:space="preserve">    Count: 1</w:t>
            </w:r>
          </w:p>
          <w:p w:rsidR="00F458CA" w:rsidRPr="004F2A79" w:rsidRDefault="00F458CA" w:rsidP="004F2A79">
            <w:pPr>
              <w:pStyle w:val="Body"/>
              <w:rPr>
                <w:sz w:val="22"/>
                <w:highlight w:val="yellow"/>
                <w:lang w:eastAsia="zh-CN"/>
              </w:rPr>
            </w:pPr>
            <w:r w:rsidRPr="004F2A79">
              <w:rPr>
                <w:sz w:val="22"/>
                <w:highlight w:val="yellow"/>
                <w:lang w:eastAsia="zh-CN"/>
              </w:rPr>
              <w:t xml:space="preserve">    Size: 56(82) bytes</w:t>
            </w:r>
          </w:p>
          <w:p w:rsidR="00F458CA" w:rsidRPr="004F2A79" w:rsidRDefault="00F458CA" w:rsidP="004F2A79">
            <w:pPr>
              <w:pStyle w:val="Body"/>
              <w:rPr>
                <w:sz w:val="22"/>
                <w:lang w:eastAsia="zh-CN"/>
              </w:rPr>
            </w:pPr>
            <w:r w:rsidRPr="004F2A79">
              <w:rPr>
                <w:sz w:val="22"/>
                <w:highlight w:val="yellow"/>
                <w:lang w:eastAsia="zh-CN"/>
              </w:rPr>
              <w:t xml:space="preserve">    Timeout: 5 seconds</w:t>
            </w:r>
          </w:p>
          <w:p w:rsidR="00F458CA" w:rsidRPr="004F2A79" w:rsidRDefault="00F458CA" w:rsidP="004F2A79">
            <w:pPr>
              <w:pStyle w:val="Body"/>
              <w:rPr>
                <w:sz w:val="22"/>
                <w:lang w:eastAsia="zh-CN"/>
              </w:rPr>
            </w:pPr>
            <w:r w:rsidRPr="004F2A79">
              <w:rPr>
                <w:sz w:val="22"/>
                <w:lang w:eastAsia="zh-CN"/>
              </w:rPr>
              <w:t>--------------------------------------------------</w:t>
            </w:r>
          </w:p>
          <w:p w:rsidR="00F458CA" w:rsidRPr="004F2A79" w:rsidRDefault="00F458CA" w:rsidP="004F2A79">
            <w:pPr>
              <w:pStyle w:val="Body"/>
              <w:rPr>
                <w:sz w:val="22"/>
                <w:lang w:eastAsia="zh-CN"/>
              </w:rPr>
            </w:pPr>
            <w:r w:rsidRPr="004F2A79">
              <w:rPr>
                <w:sz w:val="22"/>
                <w:lang w:eastAsia="zh-CN"/>
              </w:rPr>
              <w:t xml:space="preserve">CAPWAP ping result: </w:t>
            </w:r>
          </w:p>
          <w:p w:rsidR="00F458CA" w:rsidRPr="004F2A79" w:rsidRDefault="00F458CA" w:rsidP="004F2A79">
            <w:pPr>
              <w:pStyle w:val="Body"/>
              <w:rPr>
                <w:sz w:val="22"/>
                <w:lang w:eastAsia="zh-CN"/>
              </w:rPr>
            </w:pPr>
            <w:r w:rsidRPr="004F2A79">
              <w:rPr>
                <w:sz w:val="22"/>
                <w:lang w:eastAsia="zh-CN"/>
              </w:rPr>
              <w:t xml:space="preserve">    </w:t>
            </w:r>
            <w:r w:rsidRPr="004F2A79">
              <w:rPr>
                <w:sz w:val="22"/>
                <w:highlight w:val="yellow"/>
                <w:lang w:eastAsia="zh-CN"/>
              </w:rPr>
              <w:t>100 packets transmitted</w:t>
            </w:r>
            <w:r w:rsidRPr="004F2A79">
              <w:rPr>
                <w:sz w:val="22"/>
                <w:lang w:eastAsia="zh-CN"/>
              </w:rPr>
              <w:t xml:space="preserve">, 100 received from 10.155.20.68 udp port 12222: seq=1 time=2.137 ms, </w:t>
            </w:r>
          </w:p>
          <w:p w:rsidR="00F458CA" w:rsidRPr="004F2A79" w:rsidRDefault="00F458CA" w:rsidP="004F2A79">
            <w:pPr>
              <w:pStyle w:val="Body"/>
              <w:rPr>
                <w:sz w:val="22"/>
                <w:lang w:eastAsia="zh-CN"/>
              </w:rPr>
            </w:pPr>
            <w:r w:rsidRPr="004F2A79">
              <w:rPr>
                <w:sz w:val="22"/>
                <w:lang w:eastAsia="zh-CN"/>
              </w:rPr>
              <w:t xml:space="preserve">    ------- 10.155.20.68 CAPWAP ping statistics -------</w:t>
            </w:r>
          </w:p>
          <w:p w:rsidR="00F458CA" w:rsidRPr="004F2A79" w:rsidRDefault="00F458CA" w:rsidP="004F2A79">
            <w:pPr>
              <w:pStyle w:val="Body"/>
              <w:rPr>
                <w:sz w:val="22"/>
                <w:lang w:eastAsia="zh-CN"/>
              </w:rPr>
            </w:pPr>
            <w:r w:rsidRPr="004F2A79">
              <w:rPr>
                <w:sz w:val="22"/>
                <w:lang w:eastAsia="zh-CN"/>
              </w:rPr>
              <w:t xml:space="preserve">    100 packets transmitted, 100 received, 0.00% packet loss, time 65.782ms</w:t>
            </w:r>
          </w:p>
          <w:p w:rsidR="00F458CA" w:rsidRDefault="00F458CA" w:rsidP="004F2A79">
            <w:pPr>
              <w:pStyle w:val="Body"/>
              <w:ind w:firstLine="255"/>
              <w:rPr>
                <w:sz w:val="22"/>
                <w:lang w:eastAsia="zh-CN"/>
              </w:rPr>
            </w:pPr>
            <w:r w:rsidRPr="004F2A79">
              <w:rPr>
                <w:sz w:val="22"/>
                <w:lang w:eastAsia="zh-CN"/>
              </w:rPr>
              <w:lastRenderedPageBreak/>
              <w:t>rtt min/avg/max = 2.137/2.137/2.137 ms</w:t>
            </w:r>
          </w:p>
          <w:p w:rsidR="00F458CA" w:rsidRDefault="00F458CA" w:rsidP="004F2A79">
            <w:pPr>
              <w:pStyle w:val="Body"/>
              <w:ind w:firstLine="255"/>
              <w:rPr>
                <w:sz w:val="22"/>
                <w:lang w:eastAsia="zh-CN"/>
              </w:rPr>
            </w:pPr>
          </w:p>
          <w:p w:rsidR="00F458CA" w:rsidRPr="00923513" w:rsidRDefault="00F458CA" w:rsidP="006118E3">
            <w:pPr>
              <w:pStyle w:val="Body"/>
              <w:numPr>
                <w:ilvl w:val="0"/>
                <w:numId w:val="35"/>
              </w:numPr>
              <w:rPr>
                <w:sz w:val="22"/>
                <w:lang w:eastAsia="zh-CN"/>
              </w:rPr>
            </w:pPr>
            <w:r>
              <w:rPr>
                <w:sz w:val="22"/>
                <w:lang w:eastAsia="zh-CN"/>
              </w:rPr>
              <w:t>There is no corresponding CLI on running configure.</w:t>
            </w:r>
          </w:p>
        </w:tc>
      </w:tr>
      <w:tr w:rsidR="00F458CA" w:rsidRPr="00BA58E3" w:rsidTr="007C2C9B">
        <w:trPr>
          <w:trHeight w:val="321"/>
        </w:trPr>
        <w:tc>
          <w:tcPr>
            <w:tcW w:w="2284" w:type="dxa"/>
          </w:tcPr>
          <w:p w:rsidR="00F458CA" w:rsidRPr="00B7717A" w:rsidRDefault="00F458CA" w:rsidP="007C2C9B">
            <w:pPr>
              <w:rPr>
                <w:sz w:val="24"/>
                <w:szCs w:val="24"/>
                <w:lang w:eastAsia="zh-CN"/>
              </w:rPr>
            </w:pPr>
            <w:r>
              <w:rPr>
                <w:sz w:val="24"/>
                <w:szCs w:val="24"/>
                <w:lang w:eastAsia="zh-CN"/>
              </w:rPr>
              <w:lastRenderedPageBreak/>
              <w:t>Test result</w:t>
            </w:r>
          </w:p>
        </w:tc>
        <w:tc>
          <w:tcPr>
            <w:tcW w:w="8217" w:type="dxa"/>
            <w:gridSpan w:val="3"/>
          </w:tcPr>
          <w:p w:rsidR="00F458CA" w:rsidRPr="00923513" w:rsidRDefault="00F458CA" w:rsidP="007C2C9B">
            <w:pPr>
              <w:pStyle w:val="Body"/>
              <w:rPr>
                <w:sz w:val="22"/>
                <w:lang w:eastAsia="zh-CN"/>
              </w:rPr>
            </w:pPr>
          </w:p>
        </w:tc>
      </w:tr>
      <w:tr w:rsidR="00F458CA" w:rsidRPr="00BA58E3" w:rsidTr="007C2C9B">
        <w:trPr>
          <w:trHeight w:val="327"/>
        </w:trPr>
        <w:tc>
          <w:tcPr>
            <w:tcW w:w="2284" w:type="dxa"/>
          </w:tcPr>
          <w:p w:rsidR="00F458CA" w:rsidRDefault="00F458CA" w:rsidP="007C2C9B">
            <w:pPr>
              <w:rPr>
                <w:sz w:val="24"/>
                <w:szCs w:val="24"/>
                <w:lang w:eastAsia="zh-CN"/>
              </w:rPr>
            </w:pPr>
            <w:r>
              <w:rPr>
                <w:sz w:val="24"/>
                <w:szCs w:val="24"/>
                <w:lang w:eastAsia="zh-CN"/>
              </w:rPr>
              <w:t>Comment</w:t>
            </w:r>
          </w:p>
        </w:tc>
        <w:tc>
          <w:tcPr>
            <w:tcW w:w="8217" w:type="dxa"/>
            <w:gridSpan w:val="3"/>
          </w:tcPr>
          <w:p w:rsidR="00F458CA" w:rsidRPr="00923513" w:rsidRDefault="00F458CA" w:rsidP="007C2C9B">
            <w:pPr>
              <w:pStyle w:val="Body"/>
              <w:rPr>
                <w:sz w:val="22"/>
                <w:lang w:eastAsia="zh-CN"/>
              </w:rPr>
            </w:pPr>
          </w:p>
        </w:tc>
      </w:tr>
    </w:tbl>
    <w:p w:rsidR="00F458CA" w:rsidRDefault="00F458CA" w:rsidP="00B12D36">
      <w:pPr>
        <w:pStyle w:val="Body"/>
        <w:rPr>
          <w:lang w:eastAsia="zh-CN"/>
        </w:rPr>
      </w:pPr>
    </w:p>
    <w:p w:rsidR="00F458CA" w:rsidRDefault="00F458CA" w:rsidP="00B12D36">
      <w:pPr>
        <w:pStyle w:val="Body"/>
        <w:rPr>
          <w:lang w:eastAsia="zh-CN"/>
        </w:rPr>
      </w:pPr>
    </w:p>
    <w:p w:rsidR="00F458CA" w:rsidRPr="00A63EB6" w:rsidRDefault="00FC4842" w:rsidP="004F2A79">
      <w:pPr>
        <w:pStyle w:val="4"/>
        <w:numPr>
          <w:ilvl w:val="3"/>
          <w:numId w:val="21"/>
        </w:numPr>
        <w:rPr>
          <w:lang w:eastAsia="zh-CN"/>
        </w:rPr>
      </w:pPr>
      <w:r>
        <w:rPr>
          <w:lang w:eastAsia="zh-CN"/>
        </w:rPr>
        <w:t>Capwapping_Function_</w:t>
      </w:r>
      <w:r w:rsidR="00DC3927">
        <w:rPr>
          <w:rFonts w:hint="eastAsia"/>
          <w:lang w:eastAsia="zh-CN"/>
        </w:rPr>
        <w:t>12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Case ID</w:t>
            </w:r>
          </w:p>
        </w:tc>
        <w:tc>
          <w:tcPr>
            <w:tcW w:w="8217" w:type="dxa"/>
            <w:gridSpan w:val="3"/>
          </w:tcPr>
          <w:p w:rsidR="00F458CA" w:rsidRPr="004D0D77" w:rsidRDefault="002672BC" w:rsidP="00DC3927">
            <w:pPr>
              <w:pStyle w:val="Body"/>
              <w:rPr>
                <w:sz w:val="22"/>
                <w:lang w:eastAsia="zh-CN"/>
              </w:rPr>
            </w:pPr>
            <w:r>
              <w:rPr>
                <w:rFonts w:ascii="Arial" w:hAnsi="Arial" w:cs="Arial"/>
                <w:sz w:val="21"/>
                <w:szCs w:val="21"/>
                <w:lang w:eastAsia="zh-CN"/>
              </w:rPr>
              <w:t>Capwapping_Function_</w:t>
            </w:r>
            <w:r w:rsidR="00DC3927">
              <w:rPr>
                <w:rFonts w:ascii="Arial" w:hAnsi="Arial" w:cs="Arial" w:hint="eastAsia"/>
                <w:sz w:val="21"/>
                <w:szCs w:val="21"/>
                <w:lang w:eastAsia="zh-CN"/>
              </w:rPr>
              <w:t>12</w:t>
            </w:r>
          </w:p>
        </w:tc>
      </w:tr>
      <w:tr w:rsidR="00F458CA" w:rsidRPr="00BA58E3" w:rsidTr="007C2C9B">
        <w:trPr>
          <w:trHeight w:val="321"/>
        </w:trPr>
        <w:tc>
          <w:tcPr>
            <w:tcW w:w="2284" w:type="dxa"/>
          </w:tcPr>
          <w:p w:rsidR="00F458CA" w:rsidRPr="00D550FE" w:rsidRDefault="00F458CA" w:rsidP="007C2C9B">
            <w:pPr>
              <w:rPr>
                <w:sz w:val="24"/>
                <w:szCs w:val="24"/>
              </w:rPr>
            </w:pPr>
            <w:r>
              <w:rPr>
                <w:sz w:val="24"/>
                <w:szCs w:val="24"/>
              </w:rPr>
              <w:t>Priority</w:t>
            </w:r>
          </w:p>
        </w:tc>
        <w:tc>
          <w:tcPr>
            <w:tcW w:w="2739" w:type="dxa"/>
          </w:tcPr>
          <w:p w:rsidR="00F458CA" w:rsidRPr="004D0D77" w:rsidRDefault="00F458CA" w:rsidP="007C2C9B">
            <w:pPr>
              <w:pStyle w:val="Body"/>
              <w:rPr>
                <w:rFonts w:ascii="Arial" w:hAnsi="Arial" w:cs="Arial"/>
                <w:sz w:val="21"/>
                <w:szCs w:val="21"/>
                <w:lang w:eastAsia="zh-CN"/>
              </w:rPr>
            </w:pPr>
            <w:r>
              <w:rPr>
                <w:rFonts w:ascii="Arial" w:hAnsi="Arial" w:cs="Arial"/>
                <w:sz w:val="21"/>
                <w:szCs w:val="21"/>
                <w:lang w:eastAsia="zh-CN"/>
              </w:rPr>
              <w:t>High</w:t>
            </w:r>
          </w:p>
        </w:tc>
        <w:tc>
          <w:tcPr>
            <w:tcW w:w="2739" w:type="dxa"/>
          </w:tcPr>
          <w:p w:rsidR="00F458CA" w:rsidRPr="00923513" w:rsidRDefault="00F458CA" w:rsidP="007C2C9B">
            <w:pPr>
              <w:rPr>
                <w:sz w:val="22"/>
                <w:lang w:eastAsia="zh-CN"/>
              </w:rPr>
            </w:pPr>
            <w:r>
              <w:rPr>
                <w:sz w:val="22"/>
                <w:lang w:eastAsia="zh-CN"/>
              </w:rPr>
              <w:t>Automation Flag</w:t>
            </w:r>
          </w:p>
        </w:tc>
        <w:tc>
          <w:tcPr>
            <w:tcW w:w="2739" w:type="dxa"/>
          </w:tcPr>
          <w:p w:rsidR="00F458CA" w:rsidRPr="00923513" w:rsidRDefault="00F458CA" w:rsidP="007C2C9B">
            <w:pPr>
              <w:pStyle w:val="Body"/>
              <w:rPr>
                <w:sz w:val="22"/>
                <w:lang w:eastAsia="zh-CN"/>
              </w:rPr>
            </w:pPr>
            <w:r w:rsidRPr="004D0D77">
              <w:rPr>
                <w:rFonts w:ascii="Arial" w:hAnsi="Arial" w:cs="Arial"/>
                <w:sz w:val="21"/>
                <w:szCs w:val="21"/>
                <w:lang w:eastAsia="zh-CN"/>
              </w:rPr>
              <w:t>No</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Topology to use</w:t>
            </w:r>
          </w:p>
        </w:tc>
        <w:tc>
          <w:tcPr>
            <w:tcW w:w="8217" w:type="dxa"/>
            <w:gridSpan w:val="3"/>
          </w:tcPr>
          <w:p w:rsidR="00F458CA" w:rsidRPr="00923513" w:rsidRDefault="00F458CA" w:rsidP="007C2C9B">
            <w:pPr>
              <w:pStyle w:val="Body"/>
              <w:rPr>
                <w:sz w:val="22"/>
                <w:lang w:eastAsia="zh-CN"/>
              </w:rPr>
            </w:pPr>
            <w:r w:rsidRPr="00923513">
              <w:rPr>
                <w:sz w:val="22"/>
                <w:lang w:eastAsia="zh-CN"/>
              </w:rPr>
              <w:t xml:space="preserve"> </w:t>
            </w:r>
            <w:r>
              <w:rPr>
                <w:sz w:val="22"/>
                <w:lang w:eastAsia="zh-CN"/>
              </w:rPr>
              <w:t>Topology1</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Description</w:t>
            </w:r>
          </w:p>
        </w:tc>
        <w:tc>
          <w:tcPr>
            <w:tcW w:w="8217" w:type="dxa"/>
            <w:gridSpan w:val="3"/>
          </w:tcPr>
          <w:p w:rsidR="00F458CA" w:rsidRPr="00923513" w:rsidRDefault="00F458CA" w:rsidP="007C2C9B">
            <w:pPr>
              <w:pStyle w:val="Body"/>
              <w:rPr>
                <w:sz w:val="22"/>
                <w:lang w:eastAsia="zh-CN"/>
              </w:rPr>
            </w:pPr>
            <w:r>
              <w:rPr>
                <w:sz w:val="22"/>
                <w:lang w:eastAsia="zh-CN"/>
              </w:rPr>
              <w:t xml:space="preserve">Check maximum flood capwap ping functional </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Pre-condition</w:t>
            </w:r>
          </w:p>
        </w:tc>
        <w:tc>
          <w:tcPr>
            <w:tcW w:w="8217" w:type="dxa"/>
            <w:gridSpan w:val="3"/>
          </w:tcPr>
          <w:p w:rsidR="00F458CA" w:rsidRDefault="00F458CA" w:rsidP="007C2C9B">
            <w:pPr>
              <w:pStyle w:val="Body"/>
              <w:rPr>
                <w:sz w:val="22"/>
                <w:lang w:eastAsia="zh-CN"/>
              </w:rPr>
            </w:pPr>
            <w:r>
              <w:rPr>
                <w:sz w:val="22"/>
                <w:lang w:eastAsia="zh-CN"/>
              </w:rPr>
              <w:t>Reset config</w:t>
            </w:r>
          </w:p>
          <w:p w:rsidR="00F458CA" w:rsidRDefault="00F458CA" w:rsidP="005D336B">
            <w:pPr>
              <w:pStyle w:val="Body"/>
              <w:rPr>
                <w:sz w:val="22"/>
                <w:lang w:eastAsia="zh-CN"/>
              </w:rPr>
            </w:pPr>
            <w:r>
              <w:rPr>
                <w:sz w:val="22"/>
                <w:lang w:eastAsia="zh-CN"/>
              </w:rPr>
              <w:t>HM2</w:t>
            </w:r>
            <w:r>
              <w:rPr>
                <w:rFonts w:hint="eastAsia"/>
                <w:sz w:val="22"/>
                <w:lang w:eastAsia="zh-CN"/>
              </w:rPr>
              <w:t>（</w:t>
            </w:r>
            <w:r>
              <w:rPr>
                <w:sz w:val="22"/>
                <w:lang w:eastAsia="zh-CN"/>
              </w:rPr>
              <w:t>10.155.20.68</w:t>
            </w:r>
            <w:r>
              <w:rPr>
                <w:rFonts w:hint="eastAsia"/>
                <w:sz w:val="22"/>
                <w:lang w:eastAsia="zh-CN"/>
              </w:rPr>
              <w:t>）</w:t>
            </w:r>
            <w:r>
              <w:rPr>
                <w:sz w:val="22"/>
                <w:lang w:eastAsia="zh-CN"/>
              </w:rPr>
              <w:t xml:space="preserve"> can be reachable</w:t>
            </w:r>
          </w:p>
          <w:p w:rsidR="00F458CA" w:rsidRPr="00923513" w:rsidRDefault="00F458CA" w:rsidP="005D336B">
            <w:pPr>
              <w:pStyle w:val="Body"/>
              <w:rPr>
                <w:sz w:val="22"/>
                <w:lang w:eastAsia="zh-CN"/>
              </w:rPr>
            </w:pPr>
            <w:r>
              <w:rPr>
                <w:sz w:val="22"/>
                <w:lang w:eastAsia="zh-CN"/>
              </w:rPr>
              <w:t>AP connected with HM1</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Test procedure</w:t>
            </w:r>
          </w:p>
        </w:tc>
        <w:tc>
          <w:tcPr>
            <w:tcW w:w="8217" w:type="dxa"/>
            <w:gridSpan w:val="3"/>
          </w:tcPr>
          <w:p w:rsidR="00F458CA" w:rsidRDefault="00F458CA" w:rsidP="006118E3">
            <w:pPr>
              <w:pStyle w:val="Body"/>
              <w:numPr>
                <w:ilvl w:val="0"/>
                <w:numId w:val="34"/>
              </w:numPr>
              <w:rPr>
                <w:sz w:val="22"/>
                <w:lang w:eastAsia="zh-CN"/>
              </w:rPr>
            </w:pPr>
            <w:r>
              <w:rPr>
                <w:sz w:val="22"/>
                <w:lang w:eastAsia="zh-CN"/>
              </w:rPr>
              <w:t>Execute CLI “capwap ping 10.155.20.68 flood 65535”</w:t>
            </w:r>
          </w:p>
          <w:p w:rsidR="00F458CA" w:rsidRPr="002248F0" w:rsidRDefault="00F458CA" w:rsidP="006118E3">
            <w:pPr>
              <w:pStyle w:val="Body"/>
              <w:numPr>
                <w:ilvl w:val="0"/>
                <w:numId w:val="34"/>
              </w:numPr>
              <w:rPr>
                <w:sz w:val="22"/>
                <w:lang w:eastAsia="zh-CN"/>
              </w:rPr>
            </w:pPr>
            <w:r>
              <w:rPr>
                <w:sz w:val="22"/>
                <w:lang w:eastAsia="zh-CN"/>
              </w:rPr>
              <w:t>Execute CLI “show running configure | inc capwap”</w:t>
            </w:r>
          </w:p>
        </w:tc>
      </w:tr>
      <w:tr w:rsidR="00F458CA" w:rsidRPr="00BA58E3" w:rsidTr="007C2C9B">
        <w:trPr>
          <w:trHeight w:val="321"/>
        </w:trPr>
        <w:tc>
          <w:tcPr>
            <w:tcW w:w="2284" w:type="dxa"/>
          </w:tcPr>
          <w:p w:rsidR="00F458CA" w:rsidRPr="00D550FE" w:rsidRDefault="00F458CA" w:rsidP="007C2C9B">
            <w:pPr>
              <w:rPr>
                <w:sz w:val="24"/>
                <w:szCs w:val="24"/>
              </w:rPr>
            </w:pPr>
            <w:r w:rsidRPr="00D550FE">
              <w:rPr>
                <w:sz w:val="24"/>
                <w:szCs w:val="24"/>
              </w:rPr>
              <w:t>Expect result</w:t>
            </w:r>
          </w:p>
        </w:tc>
        <w:tc>
          <w:tcPr>
            <w:tcW w:w="8217" w:type="dxa"/>
            <w:gridSpan w:val="3"/>
          </w:tcPr>
          <w:p w:rsidR="00F458CA" w:rsidRDefault="00F458CA" w:rsidP="006118E3">
            <w:pPr>
              <w:pStyle w:val="Body"/>
              <w:numPr>
                <w:ilvl w:val="0"/>
                <w:numId w:val="35"/>
              </w:numPr>
              <w:rPr>
                <w:sz w:val="22"/>
                <w:lang w:eastAsia="zh-CN"/>
              </w:rPr>
            </w:pPr>
            <w:r>
              <w:rPr>
                <w:sz w:val="22"/>
                <w:lang w:eastAsia="zh-CN"/>
              </w:rPr>
              <w:t>Check the destination server IP</w:t>
            </w:r>
            <w:r>
              <w:rPr>
                <w:rFonts w:hint="eastAsia"/>
                <w:sz w:val="22"/>
                <w:lang w:eastAsia="zh-CN"/>
              </w:rPr>
              <w:t>、</w:t>
            </w:r>
            <w:r>
              <w:rPr>
                <w:sz w:val="22"/>
                <w:lang w:eastAsia="zh-CN"/>
              </w:rPr>
              <w:t>Count</w:t>
            </w:r>
            <w:r>
              <w:rPr>
                <w:rFonts w:hint="eastAsia"/>
                <w:sz w:val="22"/>
                <w:lang w:eastAsia="zh-CN"/>
              </w:rPr>
              <w:t>、</w:t>
            </w:r>
            <w:r>
              <w:rPr>
                <w:sz w:val="22"/>
                <w:lang w:eastAsia="zh-CN"/>
              </w:rPr>
              <w:t>size</w:t>
            </w:r>
            <w:r>
              <w:rPr>
                <w:rFonts w:hint="eastAsia"/>
                <w:sz w:val="22"/>
                <w:lang w:eastAsia="zh-CN"/>
              </w:rPr>
              <w:t>、</w:t>
            </w:r>
            <w:r>
              <w:rPr>
                <w:sz w:val="22"/>
                <w:lang w:eastAsia="zh-CN"/>
              </w:rPr>
              <w:t>timeout and port and packet number</w:t>
            </w:r>
          </w:p>
          <w:p w:rsidR="00F458CA" w:rsidRDefault="00F458CA" w:rsidP="005D336B">
            <w:pPr>
              <w:pStyle w:val="Body"/>
              <w:rPr>
                <w:sz w:val="22"/>
                <w:lang w:eastAsia="zh-CN"/>
              </w:rPr>
            </w:pPr>
          </w:p>
          <w:p w:rsidR="00F458CA" w:rsidRPr="00923513" w:rsidRDefault="00F458CA" w:rsidP="006118E3">
            <w:pPr>
              <w:pStyle w:val="Body"/>
              <w:numPr>
                <w:ilvl w:val="0"/>
                <w:numId w:val="35"/>
              </w:numPr>
              <w:rPr>
                <w:sz w:val="22"/>
                <w:lang w:eastAsia="zh-CN"/>
              </w:rPr>
            </w:pPr>
            <w:r>
              <w:rPr>
                <w:sz w:val="22"/>
                <w:lang w:eastAsia="zh-CN"/>
              </w:rPr>
              <w:t>There is no corresponding CLI on running configure.</w:t>
            </w:r>
          </w:p>
        </w:tc>
      </w:tr>
      <w:tr w:rsidR="00F458CA" w:rsidRPr="00BA58E3" w:rsidTr="007C2C9B">
        <w:trPr>
          <w:trHeight w:val="321"/>
        </w:trPr>
        <w:tc>
          <w:tcPr>
            <w:tcW w:w="2284" w:type="dxa"/>
          </w:tcPr>
          <w:p w:rsidR="00F458CA" w:rsidRPr="00B7717A" w:rsidRDefault="00F458CA" w:rsidP="007C2C9B">
            <w:pPr>
              <w:rPr>
                <w:sz w:val="24"/>
                <w:szCs w:val="24"/>
                <w:lang w:eastAsia="zh-CN"/>
              </w:rPr>
            </w:pPr>
            <w:r>
              <w:rPr>
                <w:sz w:val="24"/>
                <w:szCs w:val="24"/>
                <w:lang w:eastAsia="zh-CN"/>
              </w:rPr>
              <w:t>Test result</w:t>
            </w:r>
          </w:p>
        </w:tc>
        <w:tc>
          <w:tcPr>
            <w:tcW w:w="8217" w:type="dxa"/>
            <w:gridSpan w:val="3"/>
          </w:tcPr>
          <w:p w:rsidR="00F458CA" w:rsidRPr="00923513" w:rsidRDefault="00F458CA" w:rsidP="007C2C9B">
            <w:pPr>
              <w:pStyle w:val="Body"/>
              <w:rPr>
                <w:sz w:val="22"/>
                <w:lang w:eastAsia="zh-CN"/>
              </w:rPr>
            </w:pPr>
          </w:p>
        </w:tc>
      </w:tr>
      <w:tr w:rsidR="00F458CA" w:rsidRPr="00BA58E3" w:rsidTr="007C2C9B">
        <w:trPr>
          <w:trHeight w:val="327"/>
        </w:trPr>
        <w:tc>
          <w:tcPr>
            <w:tcW w:w="2284" w:type="dxa"/>
          </w:tcPr>
          <w:p w:rsidR="00F458CA" w:rsidRDefault="00F458CA" w:rsidP="007C2C9B">
            <w:pPr>
              <w:rPr>
                <w:sz w:val="24"/>
                <w:szCs w:val="24"/>
                <w:lang w:eastAsia="zh-CN"/>
              </w:rPr>
            </w:pPr>
            <w:r>
              <w:rPr>
                <w:sz w:val="24"/>
                <w:szCs w:val="24"/>
                <w:lang w:eastAsia="zh-CN"/>
              </w:rPr>
              <w:t>Comment</w:t>
            </w:r>
          </w:p>
        </w:tc>
        <w:tc>
          <w:tcPr>
            <w:tcW w:w="8217" w:type="dxa"/>
            <w:gridSpan w:val="3"/>
          </w:tcPr>
          <w:p w:rsidR="00F458CA" w:rsidRPr="00923513" w:rsidRDefault="00F458CA" w:rsidP="007C2C9B">
            <w:pPr>
              <w:pStyle w:val="Body"/>
              <w:rPr>
                <w:sz w:val="22"/>
                <w:lang w:eastAsia="zh-CN"/>
              </w:rPr>
            </w:pPr>
          </w:p>
        </w:tc>
      </w:tr>
    </w:tbl>
    <w:p w:rsidR="00F458CA" w:rsidRDefault="00F458CA" w:rsidP="00B12D36">
      <w:pPr>
        <w:pStyle w:val="Body"/>
        <w:rPr>
          <w:lang w:eastAsia="zh-CN"/>
        </w:rPr>
      </w:pPr>
    </w:p>
    <w:p w:rsidR="00F458CA" w:rsidRDefault="00F458CA" w:rsidP="00B12D36">
      <w:pPr>
        <w:pStyle w:val="Body"/>
        <w:rPr>
          <w:lang w:eastAsia="zh-CN"/>
        </w:rPr>
      </w:pPr>
    </w:p>
    <w:p w:rsidR="00F458CA" w:rsidRDefault="00F458CA" w:rsidP="00B12D36">
      <w:pPr>
        <w:pStyle w:val="Body"/>
        <w:rPr>
          <w:lang w:eastAsia="zh-CN"/>
        </w:rPr>
      </w:pPr>
    </w:p>
    <w:p w:rsidR="00F458CA" w:rsidRDefault="00F458CA" w:rsidP="00B12D36">
      <w:pPr>
        <w:pStyle w:val="Body"/>
        <w:rPr>
          <w:lang w:eastAsia="zh-CN"/>
        </w:rPr>
      </w:pPr>
    </w:p>
    <w:p w:rsidR="00F458CA" w:rsidRDefault="00F458CA" w:rsidP="00B12D36">
      <w:pPr>
        <w:pStyle w:val="Body"/>
        <w:rPr>
          <w:lang w:eastAsia="zh-CN"/>
        </w:rPr>
      </w:pPr>
    </w:p>
    <w:p w:rsidR="00F458CA" w:rsidRPr="009D018A" w:rsidRDefault="00F458CA" w:rsidP="00DA409C">
      <w:pPr>
        <w:pStyle w:val="3"/>
        <w:numPr>
          <w:ilvl w:val="2"/>
          <w:numId w:val="21"/>
        </w:numPr>
        <w:rPr>
          <w:lang w:eastAsia="zh-CN"/>
        </w:rPr>
      </w:pPr>
      <w:r w:rsidRPr="00092E39">
        <w:rPr>
          <w:lang w:eastAsia="zh-CN"/>
        </w:rPr>
        <w:t xml:space="preserve">Check </w:t>
      </w:r>
      <w:r>
        <w:rPr>
          <w:lang w:eastAsia="zh-CN"/>
        </w:rPr>
        <w:t>failed</w:t>
      </w:r>
      <w:r w:rsidRPr="00092E39">
        <w:rPr>
          <w:lang w:eastAsia="zh-CN"/>
        </w:rPr>
        <w:t xml:space="preserve"> of capwap ping</w:t>
      </w:r>
    </w:p>
    <w:p w:rsidR="00F458CA" w:rsidRDefault="00F458CA" w:rsidP="00B12D36">
      <w:pPr>
        <w:pStyle w:val="Body"/>
        <w:rPr>
          <w:lang w:eastAsia="zh-CN"/>
        </w:rPr>
      </w:pPr>
    </w:p>
    <w:p w:rsidR="00F458CA" w:rsidRPr="00A63EB6" w:rsidRDefault="00FC4842" w:rsidP="00092E39">
      <w:pPr>
        <w:pStyle w:val="4"/>
        <w:numPr>
          <w:ilvl w:val="3"/>
          <w:numId w:val="21"/>
        </w:numPr>
        <w:rPr>
          <w:lang w:eastAsia="zh-CN"/>
        </w:rPr>
      </w:pPr>
      <w:r>
        <w:rPr>
          <w:lang w:eastAsia="zh-CN"/>
        </w:rPr>
        <w:lastRenderedPageBreak/>
        <w:t>Capwapping_Function_</w:t>
      </w:r>
      <w:r w:rsidR="00DC3927">
        <w:rPr>
          <w:rFonts w:hint="eastAsia"/>
          <w:lang w:eastAsia="zh-CN"/>
        </w:rPr>
        <w:t>13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F458CA" w:rsidRPr="00BA58E3" w:rsidTr="00D56C66">
        <w:trPr>
          <w:trHeight w:val="321"/>
        </w:trPr>
        <w:tc>
          <w:tcPr>
            <w:tcW w:w="2284" w:type="dxa"/>
          </w:tcPr>
          <w:p w:rsidR="00F458CA" w:rsidRPr="00D550FE" w:rsidRDefault="00F458CA" w:rsidP="00D56C66">
            <w:pPr>
              <w:rPr>
                <w:sz w:val="24"/>
                <w:szCs w:val="24"/>
              </w:rPr>
            </w:pPr>
            <w:r w:rsidRPr="00D550FE">
              <w:rPr>
                <w:sz w:val="24"/>
                <w:szCs w:val="24"/>
              </w:rPr>
              <w:t>Case ID</w:t>
            </w:r>
          </w:p>
        </w:tc>
        <w:tc>
          <w:tcPr>
            <w:tcW w:w="8217" w:type="dxa"/>
            <w:gridSpan w:val="3"/>
          </w:tcPr>
          <w:p w:rsidR="00F458CA" w:rsidRPr="004D0D77" w:rsidRDefault="002672BC" w:rsidP="00DC3927">
            <w:pPr>
              <w:pStyle w:val="Body"/>
              <w:rPr>
                <w:sz w:val="22"/>
                <w:lang w:eastAsia="zh-CN"/>
              </w:rPr>
            </w:pPr>
            <w:r>
              <w:rPr>
                <w:rFonts w:ascii="Arial" w:hAnsi="Arial" w:cs="Arial"/>
                <w:sz w:val="21"/>
                <w:szCs w:val="21"/>
                <w:lang w:eastAsia="zh-CN"/>
              </w:rPr>
              <w:t>Capwapping_Function_</w:t>
            </w:r>
            <w:r w:rsidR="00DC3927">
              <w:rPr>
                <w:rFonts w:ascii="Arial" w:hAnsi="Arial" w:cs="Arial" w:hint="eastAsia"/>
                <w:sz w:val="21"/>
                <w:szCs w:val="21"/>
                <w:lang w:eastAsia="zh-CN"/>
              </w:rPr>
              <w:t>13</w:t>
            </w:r>
          </w:p>
        </w:tc>
      </w:tr>
      <w:tr w:rsidR="00F458CA" w:rsidRPr="00BA58E3" w:rsidTr="00D56C66">
        <w:trPr>
          <w:trHeight w:val="321"/>
        </w:trPr>
        <w:tc>
          <w:tcPr>
            <w:tcW w:w="2284" w:type="dxa"/>
          </w:tcPr>
          <w:p w:rsidR="00F458CA" w:rsidRPr="00D550FE" w:rsidRDefault="00F458CA" w:rsidP="00D56C66">
            <w:pPr>
              <w:rPr>
                <w:sz w:val="24"/>
                <w:szCs w:val="24"/>
              </w:rPr>
            </w:pPr>
            <w:r>
              <w:rPr>
                <w:sz w:val="24"/>
                <w:szCs w:val="24"/>
              </w:rPr>
              <w:t>Priority</w:t>
            </w:r>
          </w:p>
        </w:tc>
        <w:tc>
          <w:tcPr>
            <w:tcW w:w="2739" w:type="dxa"/>
          </w:tcPr>
          <w:p w:rsidR="00F458CA" w:rsidRPr="004D0D77" w:rsidRDefault="00F458CA" w:rsidP="00D56C66">
            <w:pPr>
              <w:pStyle w:val="Body"/>
              <w:rPr>
                <w:rFonts w:ascii="Arial" w:hAnsi="Arial" w:cs="Arial"/>
                <w:sz w:val="21"/>
                <w:szCs w:val="21"/>
                <w:lang w:eastAsia="zh-CN"/>
              </w:rPr>
            </w:pPr>
            <w:r>
              <w:rPr>
                <w:rFonts w:ascii="Arial" w:hAnsi="Arial" w:cs="Arial"/>
                <w:sz w:val="21"/>
                <w:szCs w:val="21"/>
                <w:lang w:eastAsia="zh-CN"/>
              </w:rPr>
              <w:t>High</w:t>
            </w:r>
          </w:p>
        </w:tc>
        <w:tc>
          <w:tcPr>
            <w:tcW w:w="2739" w:type="dxa"/>
          </w:tcPr>
          <w:p w:rsidR="00F458CA" w:rsidRPr="00923513" w:rsidRDefault="00F458CA" w:rsidP="00D56C66">
            <w:pPr>
              <w:rPr>
                <w:sz w:val="22"/>
                <w:lang w:eastAsia="zh-CN"/>
              </w:rPr>
            </w:pPr>
            <w:r>
              <w:rPr>
                <w:sz w:val="22"/>
                <w:lang w:eastAsia="zh-CN"/>
              </w:rPr>
              <w:t>Automation Flag</w:t>
            </w:r>
          </w:p>
        </w:tc>
        <w:tc>
          <w:tcPr>
            <w:tcW w:w="2739" w:type="dxa"/>
          </w:tcPr>
          <w:p w:rsidR="00F458CA" w:rsidRPr="00923513" w:rsidRDefault="00F458CA" w:rsidP="00D56C66">
            <w:pPr>
              <w:pStyle w:val="Body"/>
              <w:rPr>
                <w:sz w:val="22"/>
                <w:lang w:eastAsia="zh-CN"/>
              </w:rPr>
            </w:pPr>
            <w:r w:rsidRPr="004D0D77">
              <w:rPr>
                <w:rFonts w:ascii="Arial" w:hAnsi="Arial" w:cs="Arial"/>
                <w:sz w:val="21"/>
                <w:szCs w:val="21"/>
                <w:lang w:eastAsia="zh-CN"/>
              </w:rPr>
              <w:t>No</w:t>
            </w:r>
          </w:p>
        </w:tc>
      </w:tr>
      <w:tr w:rsidR="00F458CA" w:rsidRPr="00BA58E3" w:rsidTr="00D56C66">
        <w:trPr>
          <w:trHeight w:val="321"/>
        </w:trPr>
        <w:tc>
          <w:tcPr>
            <w:tcW w:w="2284" w:type="dxa"/>
          </w:tcPr>
          <w:p w:rsidR="00F458CA" w:rsidRPr="00D550FE" w:rsidRDefault="00F458CA" w:rsidP="00D56C66">
            <w:pPr>
              <w:rPr>
                <w:sz w:val="24"/>
                <w:szCs w:val="24"/>
              </w:rPr>
            </w:pPr>
            <w:r w:rsidRPr="00D550FE">
              <w:rPr>
                <w:sz w:val="24"/>
                <w:szCs w:val="24"/>
              </w:rPr>
              <w:t>Topology to use</w:t>
            </w:r>
          </w:p>
        </w:tc>
        <w:tc>
          <w:tcPr>
            <w:tcW w:w="8217" w:type="dxa"/>
            <w:gridSpan w:val="3"/>
          </w:tcPr>
          <w:p w:rsidR="00F458CA" w:rsidRPr="00923513" w:rsidRDefault="00F458CA" w:rsidP="00D56C66">
            <w:pPr>
              <w:pStyle w:val="Body"/>
              <w:rPr>
                <w:sz w:val="22"/>
                <w:lang w:eastAsia="zh-CN"/>
              </w:rPr>
            </w:pPr>
            <w:r w:rsidRPr="00923513">
              <w:rPr>
                <w:sz w:val="22"/>
                <w:lang w:eastAsia="zh-CN"/>
              </w:rPr>
              <w:t xml:space="preserve"> </w:t>
            </w:r>
            <w:r>
              <w:rPr>
                <w:sz w:val="22"/>
                <w:lang w:eastAsia="zh-CN"/>
              </w:rPr>
              <w:t>Topology1</w:t>
            </w:r>
          </w:p>
        </w:tc>
      </w:tr>
      <w:tr w:rsidR="00F458CA" w:rsidRPr="00BA58E3" w:rsidTr="00D56C66">
        <w:trPr>
          <w:trHeight w:val="321"/>
        </w:trPr>
        <w:tc>
          <w:tcPr>
            <w:tcW w:w="2284" w:type="dxa"/>
          </w:tcPr>
          <w:p w:rsidR="00F458CA" w:rsidRPr="00D550FE" w:rsidRDefault="00F458CA" w:rsidP="00D56C66">
            <w:pPr>
              <w:rPr>
                <w:sz w:val="24"/>
                <w:szCs w:val="24"/>
              </w:rPr>
            </w:pPr>
            <w:r w:rsidRPr="00D550FE">
              <w:rPr>
                <w:sz w:val="24"/>
                <w:szCs w:val="24"/>
              </w:rPr>
              <w:t>Description</w:t>
            </w:r>
          </w:p>
        </w:tc>
        <w:tc>
          <w:tcPr>
            <w:tcW w:w="8217" w:type="dxa"/>
            <w:gridSpan w:val="3"/>
          </w:tcPr>
          <w:p w:rsidR="00F458CA" w:rsidRPr="00923513" w:rsidRDefault="00F458CA" w:rsidP="00092E39">
            <w:pPr>
              <w:pStyle w:val="Body"/>
              <w:rPr>
                <w:sz w:val="22"/>
                <w:lang w:eastAsia="zh-CN"/>
              </w:rPr>
            </w:pPr>
            <w:r>
              <w:rPr>
                <w:sz w:val="22"/>
                <w:lang w:eastAsia="zh-CN"/>
              </w:rPr>
              <w:t xml:space="preserve">Check failed flood capwap ping functional </w:t>
            </w:r>
          </w:p>
        </w:tc>
      </w:tr>
      <w:tr w:rsidR="00F458CA" w:rsidRPr="00BA58E3" w:rsidTr="00D56C66">
        <w:trPr>
          <w:trHeight w:val="321"/>
        </w:trPr>
        <w:tc>
          <w:tcPr>
            <w:tcW w:w="2284" w:type="dxa"/>
          </w:tcPr>
          <w:p w:rsidR="00F458CA" w:rsidRPr="00D550FE" w:rsidRDefault="00F458CA" w:rsidP="00D56C66">
            <w:pPr>
              <w:rPr>
                <w:sz w:val="24"/>
                <w:szCs w:val="24"/>
              </w:rPr>
            </w:pPr>
            <w:r w:rsidRPr="00D550FE">
              <w:rPr>
                <w:sz w:val="24"/>
                <w:szCs w:val="24"/>
              </w:rPr>
              <w:t>Pre-condition</w:t>
            </w:r>
          </w:p>
        </w:tc>
        <w:tc>
          <w:tcPr>
            <w:tcW w:w="8217" w:type="dxa"/>
            <w:gridSpan w:val="3"/>
          </w:tcPr>
          <w:p w:rsidR="00F458CA" w:rsidRDefault="00F458CA" w:rsidP="00D56C66">
            <w:pPr>
              <w:pStyle w:val="Body"/>
              <w:rPr>
                <w:sz w:val="22"/>
                <w:lang w:eastAsia="zh-CN"/>
              </w:rPr>
            </w:pPr>
            <w:r>
              <w:rPr>
                <w:sz w:val="22"/>
                <w:lang w:eastAsia="zh-CN"/>
              </w:rPr>
              <w:t>Reset config</w:t>
            </w:r>
          </w:p>
          <w:p w:rsidR="00F458CA" w:rsidRDefault="00F458CA" w:rsidP="00D56C66">
            <w:pPr>
              <w:pStyle w:val="Body"/>
              <w:rPr>
                <w:sz w:val="22"/>
                <w:lang w:eastAsia="zh-CN"/>
              </w:rPr>
            </w:pPr>
            <w:r>
              <w:rPr>
                <w:sz w:val="22"/>
                <w:lang w:eastAsia="zh-CN"/>
              </w:rPr>
              <w:t>HM2</w:t>
            </w:r>
            <w:r>
              <w:rPr>
                <w:rFonts w:hint="eastAsia"/>
                <w:sz w:val="22"/>
                <w:lang w:eastAsia="zh-CN"/>
              </w:rPr>
              <w:t>（</w:t>
            </w:r>
            <w:r>
              <w:rPr>
                <w:sz w:val="22"/>
                <w:lang w:eastAsia="zh-CN"/>
              </w:rPr>
              <w:t>10.155.20.68</w:t>
            </w:r>
            <w:r>
              <w:rPr>
                <w:rFonts w:hint="eastAsia"/>
                <w:sz w:val="22"/>
                <w:lang w:eastAsia="zh-CN"/>
              </w:rPr>
              <w:t>）</w:t>
            </w:r>
            <w:r>
              <w:rPr>
                <w:sz w:val="22"/>
                <w:lang w:eastAsia="zh-CN"/>
              </w:rPr>
              <w:t xml:space="preserve"> can’t be reachable</w:t>
            </w:r>
          </w:p>
          <w:p w:rsidR="00F458CA" w:rsidRPr="00923513" w:rsidRDefault="00F458CA" w:rsidP="00D56C66">
            <w:pPr>
              <w:pStyle w:val="Body"/>
              <w:rPr>
                <w:sz w:val="22"/>
                <w:lang w:eastAsia="zh-CN"/>
              </w:rPr>
            </w:pPr>
            <w:r>
              <w:rPr>
                <w:sz w:val="22"/>
                <w:lang w:eastAsia="zh-CN"/>
              </w:rPr>
              <w:t>AP connected with HM1</w:t>
            </w:r>
          </w:p>
        </w:tc>
      </w:tr>
      <w:tr w:rsidR="00F458CA" w:rsidRPr="00BA58E3" w:rsidTr="00D56C66">
        <w:trPr>
          <w:trHeight w:val="321"/>
        </w:trPr>
        <w:tc>
          <w:tcPr>
            <w:tcW w:w="2284" w:type="dxa"/>
          </w:tcPr>
          <w:p w:rsidR="00F458CA" w:rsidRPr="00D550FE" w:rsidRDefault="00F458CA" w:rsidP="00D56C66">
            <w:pPr>
              <w:rPr>
                <w:sz w:val="24"/>
                <w:szCs w:val="24"/>
              </w:rPr>
            </w:pPr>
            <w:r w:rsidRPr="00D550FE">
              <w:rPr>
                <w:sz w:val="24"/>
                <w:szCs w:val="24"/>
              </w:rPr>
              <w:t>Test procedure</w:t>
            </w:r>
          </w:p>
        </w:tc>
        <w:tc>
          <w:tcPr>
            <w:tcW w:w="8217" w:type="dxa"/>
            <w:gridSpan w:val="3"/>
          </w:tcPr>
          <w:p w:rsidR="00F458CA" w:rsidRDefault="00F458CA" w:rsidP="00D56C66">
            <w:pPr>
              <w:pStyle w:val="Body"/>
              <w:numPr>
                <w:ilvl w:val="0"/>
                <w:numId w:val="34"/>
              </w:numPr>
              <w:rPr>
                <w:sz w:val="22"/>
                <w:lang w:eastAsia="zh-CN"/>
              </w:rPr>
            </w:pPr>
            <w:r>
              <w:rPr>
                <w:sz w:val="22"/>
                <w:lang w:eastAsia="zh-CN"/>
              </w:rPr>
              <w:t>Execute CLI “capwap ping 10.155.20.69 flood 65535”</w:t>
            </w:r>
          </w:p>
          <w:p w:rsidR="00F458CA" w:rsidRPr="002248F0" w:rsidRDefault="00F458CA" w:rsidP="00D56C66">
            <w:pPr>
              <w:pStyle w:val="Body"/>
              <w:numPr>
                <w:ilvl w:val="0"/>
                <w:numId w:val="34"/>
              </w:numPr>
              <w:rPr>
                <w:sz w:val="22"/>
                <w:lang w:eastAsia="zh-CN"/>
              </w:rPr>
            </w:pPr>
            <w:r>
              <w:rPr>
                <w:sz w:val="22"/>
                <w:lang w:eastAsia="zh-CN"/>
              </w:rPr>
              <w:t>Execute CLI “show running configure | inc capwap”</w:t>
            </w:r>
          </w:p>
        </w:tc>
      </w:tr>
      <w:tr w:rsidR="00F458CA" w:rsidRPr="00BA58E3" w:rsidTr="00D56C66">
        <w:trPr>
          <w:trHeight w:val="321"/>
        </w:trPr>
        <w:tc>
          <w:tcPr>
            <w:tcW w:w="2284" w:type="dxa"/>
          </w:tcPr>
          <w:p w:rsidR="00F458CA" w:rsidRPr="00D550FE" w:rsidRDefault="00F458CA" w:rsidP="00D56C66">
            <w:pPr>
              <w:rPr>
                <w:sz w:val="24"/>
                <w:szCs w:val="24"/>
              </w:rPr>
            </w:pPr>
            <w:r w:rsidRPr="00D550FE">
              <w:rPr>
                <w:sz w:val="24"/>
                <w:szCs w:val="24"/>
              </w:rPr>
              <w:t>Expect result</w:t>
            </w:r>
          </w:p>
        </w:tc>
        <w:tc>
          <w:tcPr>
            <w:tcW w:w="8217" w:type="dxa"/>
            <w:gridSpan w:val="3"/>
          </w:tcPr>
          <w:p w:rsidR="00F458CA" w:rsidRDefault="00F458CA" w:rsidP="00D56C66">
            <w:pPr>
              <w:pStyle w:val="Body"/>
              <w:numPr>
                <w:ilvl w:val="0"/>
                <w:numId w:val="35"/>
              </w:numPr>
              <w:rPr>
                <w:sz w:val="22"/>
                <w:lang w:eastAsia="zh-CN"/>
              </w:rPr>
            </w:pPr>
            <w:r>
              <w:rPr>
                <w:sz w:val="22"/>
                <w:lang w:eastAsia="zh-CN"/>
              </w:rPr>
              <w:t>Check AP get failed result. and AP has not abnormal issue</w:t>
            </w:r>
          </w:p>
          <w:p w:rsidR="00F458CA" w:rsidRDefault="00F458CA" w:rsidP="00D56C66">
            <w:pPr>
              <w:pStyle w:val="Body"/>
              <w:rPr>
                <w:sz w:val="22"/>
                <w:lang w:eastAsia="zh-CN"/>
              </w:rPr>
            </w:pPr>
          </w:p>
          <w:p w:rsidR="00F458CA" w:rsidRPr="00923513" w:rsidRDefault="00F458CA" w:rsidP="00D56C66">
            <w:pPr>
              <w:pStyle w:val="Body"/>
              <w:numPr>
                <w:ilvl w:val="0"/>
                <w:numId w:val="35"/>
              </w:numPr>
              <w:rPr>
                <w:sz w:val="22"/>
                <w:lang w:eastAsia="zh-CN"/>
              </w:rPr>
            </w:pPr>
            <w:r>
              <w:rPr>
                <w:sz w:val="22"/>
                <w:lang w:eastAsia="zh-CN"/>
              </w:rPr>
              <w:t>There is no corresponding CLI on running configure.</w:t>
            </w:r>
          </w:p>
        </w:tc>
      </w:tr>
      <w:tr w:rsidR="00F458CA" w:rsidRPr="00BA58E3" w:rsidTr="00D56C66">
        <w:trPr>
          <w:trHeight w:val="321"/>
        </w:trPr>
        <w:tc>
          <w:tcPr>
            <w:tcW w:w="2284" w:type="dxa"/>
          </w:tcPr>
          <w:p w:rsidR="00F458CA" w:rsidRPr="00B7717A" w:rsidRDefault="00F458CA" w:rsidP="00D56C66">
            <w:pPr>
              <w:rPr>
                <w:sz w:val="24"/>
                <w:szCs w:val="24"/>
                <w:lang w:eastAsia="zh-CN"/>
              </w:rPr>
            </w:pPr>
            <w:r>
              <w:rPr>
                <w:sz w:val="24"/>
                <w:szCs w:val="24"/>
                <w:lang w:eastAsia="zh-CN"/>
              </w:rPr>
              <w:t>Test result</w:t>
            </w:r>
          </w:p>
        </w:tc>
        <w:tc>
          <w:tcPr>
            <w:tcW w:w="8217" w:type="dxa"/>
            <w:gridSpan w:val="3"/>
          </w:tcPr>
          <w:p w:rsidR="00F458CA" w:rsidRPr="00923513" w:rsidRDefault="00F458CA" w:rsidP="00D56C66">
            <w:pPr>
              <w:pStyle w:val="Body"/>
              <w:rPr>
                <w:sz w:val="22"/>
                <w:lang w:eastAsia="zh-CN"/>
              </w:rPr>
            </w:pPr>
          </w:p>
        </w:tc>
      </w:tr>
      <w:tr w:rsidR="00F458CA" w:rsidRPr="00BA58E3" w:rsidTr="00D56C66">
        <w:trPr>
          <w:trHeight w:val="327"/>
        </w:trPr>
        <w:tc>
          <w:tcPr>
            <w:tcW w:w="2284" w:type="dxa"/>
          </w:tcPr>
          <w:p w:rsidR="00F458CA" w:rsidRDefault="00F458CA" w:rsidP="00D56C66">
            <w:pPr>
              <w:rPr>
                <w:sz w:val="24"/>
                <w:szCs w:val="24"/>
                <w:lang w:eastAsia="zh-CN"/>
              </w:rPr>
            </w:pPr>
            <w:r>
              <w:rPr>
                <w:sz w:val="24"/>
                <w:szCs w:val="24"/>
                <w:lang w:eastAsia="zh-CN"/>
              </w:rPr>
              <w:t>Comment</w:t>
            </w:r>
          </w:p>
        </w:tc>
        <w:tc>
          <w:tcPr>
            <w:tcW w:w="8217" w:type="dxa"/>
            <w:gridSpan w:val="3"/>
          </w:tcPr>
          <w:p w:rsidR="00F458CA" w:rsidRPr="00923513" w:rsidRDefault="00F458CA" w:rsidP="00D56C66">
            <w:pPr>
              <w:pStyle w:val="Body"/>
              <w:rPr>
                <w:sz w:val="22"/>
                <w:lang w:eastAsia="zh-CN"/>
              </w:rPr>
            </w:pPr>
          </w:p>
        </w:tc>
      </w:tr>
    </w:tbl>
    <w:p w:rsidR="00F458CA" w:rsidRDefault="00F458CA" w:rsidP="00B12D36">
      <w:pPr>
        <w:pStyle w:val="Body"/>
        <w:rPr>
          <w:lang w:eastAsia="zh-CN"/>
        </w:rPr>
      </w:pPr>
    </w:p>
    <w:p w:rsidR="00F458CA" w:rsidRDefault="00F458CA" w:rsidP="00B12D36">
      <w:pPr>
        <w:pStyle w:val="Body"/>
        <w:rPr>
          <w:lang w:eastAsia="zh-CN"/>
        </w:rPr>
      </w:pPr>
    </w:p>
    <w:p w:rsidR="00F458CA" w:rsidRPr="00A63EB6" w:rsidRDefault="00FC4842" w:rsidP="00092E39">
      <w:pPr>
        <w:pStyle w:val="4"/>
        <w:numPr>
          <w:ilvl w:val="3"/>
          <w:numId w:val="21"/>
        </w:numPr>
        <w:rPr>
          <w:lang w:eastAsia="zh-CN"/>
        </w:rPr>
      </w:pPr>
      <w:r>
        <w:rPr>
          <w:lang w:eastAsia="zh-CN"/>
        </w:rPr>
        <w:t>Capwapping_Function_</w:t>
      </w:r>
      <w:r w:rsidR="00DC3927">
        <w:rPr>
          <w:rFonts w:hint="eastAsia"/>
          <w:lang w:eastAsia="zh-CN"/>
        </w:rPr>
        <w:t>14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F458CA" w:rsidRPr="00BA58E3" w:rsidTr="00D56C66">
        <w:trPr>
          <w:trHeight w:val="321"/>
        </w:trPr>
        <w:tc>
          <w:tcPr>
            <w:tcW w:w="2284" w:type="dxa"/>
          </w:tcPr>
          <w:p w:rsidR="00F458CA" w:rsidRPr="00D550FE" w:rsidRDefault="00F458CA" w:rsidP="00D56C66">
            <w:pPr>
              <w:rPr>
                <w:sz w:val="24"/>
                <w:szCs w:val="24"/>
              </w:rPr>
            </w:pPr>
            <w:r w:rsidRPr="00D550FE">
              <w:rPr>
                <w:sz w:val="24"/>
                <w:szCs w:val="24"/>
              </w:rPr>
              <w:t>Case ID</w:t>
            </w:r>
          </w:p>
        </w:tc>
        <w:tc>
          <w:tcPr>
            <w:tcW w:w="8217" w:type="dxa"/>
            <w:gridSpan w:val="3"/>
          </w:tcPr>
          <w:p w:rsidR="00F458CA" w:rsidRPr="004D0D77" w:rsidRDefault="002672BC" w:rsidP="00751B9F">
            <w:pPr>
              <w:pStyle w:val="Body"/>
              <w:rPr>
                <w:sz w:val="22"/>
                <w:lang w:eastAsia="zh-CN"/>
              </w:rPr>
            </w:pPr>
            <w:r>
              <w:rPr>
                <w:rFonts w:ascii="Arial" w:hAnsi="Arial" w:cs="Arial"/>
                <w:sz w:val="21"/>
                <w:szCs w:val="21"/>
                <w:lang w:eastAsia="zh-CN"/>
              </w:rPr>
              <w:t>Capwapping_Function_</w:t>
            </w:r>
            <w:r w:rsidR="00F458CA">
              <w:rPr>
                <w:rFonts w:ascii="Arial" w:hAnsi="Arial" w:cs="Arial"/>
                <w:sz w:val="21"/>
                <w:szCs w:val="21"/>
                <w:lang w:eastAsia="zh-CN"/>
              </w:rPr>
              <w:t>1</w:t>
            </w:r>
            <w:r w:rsidR="00751B9F">
              <w:rPr>
                <w:rFonts w:ascii="Arial" w:hAnsi="Arial" w:cs="Arial" w:hint="eastAsia"/>
                <w:sz w:val="21"/>
                <w:szCs w:val="21"/>
                <w:lang w:eastAsia="zh-CN"/>
              </w:rPr>
              <w:t>4</w:t>
            </w:r>
          </w:p>
        </w:tc>
      </w:tr>
      <w:tr w:rsidR="00F458CA" w:rsidRPr="00BA58E3" w:rsidTr="00D56C66">
        <w:trPr>
          <w:trHeight w:val="321"/>
        </w:trPr>
        <w:tc>
          <w:tcPr>
            <w:tcW w:w="2284" w:type="dxa"/>
          </w:tcPr>
          <w:p w:rsidR="00F458CA" w:rsidRPr="00D550FE" w:rsidRDefault="00F458CA" w:rsidP="00D56C66">
            <w:pPr>
              <w:rPr>
                <w:sz w:val="24"/>
                <w:szCs w:val="24"/>
              </w:rPr>
            </w:pPr>
            <w:r>
              <w:rPr>
                <w:sz w:val="24"/>
                <w:szCs w:val="24"/>
              </w:rPr>
              <w:t>Priority</w:t>
            </w:r>
          </w:p>
        </w:tc>
        <w:tc>
          <w:tcPr>
            <w:tcW w:w="2739" w:type="dxa"/>
          </w:tcPr>
          <w:p w:rsidR="00F458CA" w:rsidRPr="004D0D77" w:rsidRDefault="00F458CA" w:rsidP="00D56C66">
            <w:pPr>
              <w:pStyle w:val="Body"/>
              <w:rPr>
                <w:rFonts w:ascii="Arial" w:hAnsi="Arial" w:cs="Arial"/>
                <w:sz w:val="21"/>
                <w:szCs w:val="21"/>
                <w:lang w:eastAsia="zh-CN"/>
              </w:rPr>
            </w:pPr>
            <w:r>
              <w:rPr>
                <w:rFonts w:ascii="Arial" w:hAnsi="Arial" w:cs="Arial"/>
                <w:sz w:val="21"/>
                <w:szCs w:val="21"/>
                <w:lang w:eastAsia="zh-CN"/>
              </w:rPr>
              <w:t>High</w:t>
            </w:r>
          </w:p>
        </w:tc>
        <w:tc>
          <w:tcPr>
            <w:tcW w:w="2739" w:type="dxa"/>
          </w:tcPr>
          <w:p w:rsidR="00F458CA" w:rsidRPr="00923513" w:rsidRDefault="00F458CA" w:rsidP="00D56C66">
            <w:pPr>
              <w:rPr>
                <w:sz w:val="22"/>
                <w:lang w:eastAsia="zh-CN"/>
              </w:rPr>
            </w:pPr>
            <w:r>
              <w:rPr>
                <w:sz w:val="22"/>
                <w:lang w:eastAsia="zh-CN"/>
              </w:rPr>
              <w:t>Automation Flag</w:t>
            </w:r>
          </w:p>
        </w:tc>
        <w:tc>
          <w:tcPr>
            <w:tcW w:w="2739" w:type="dxa"/>
          </w:tcPr>
          <w:p w:rsidR="00F458CA" w:rsidRPr="00923513" w:rsidRDefault="00F458CA" w:rsidP="00D56C66">
            <w:pPr>
              <w:pStyle w:val="Body"/>
              <w:rPr>
                <w:sz w:val="22"/>
                <w:lang w:eastAsia="zh-CN"/>
              </w:rPr>
            </w:pPr>
            <w:r w:rsidRPr="004D0D77">
              <w:rPr>
                <w:rFonts w:ascii="Arial" w:hAnsi="Arial" w:cs="Arial"/>
                <w:sz w:val="21"/>
                <w:szCs w:val="21"/>
                <w:lang w:eastAsia="zh-CN"/>
              </w:rPr>
              <w:t>No</w:t>
            </w:r>
          </w:p>
        </w:tc>
      </w:tr>
      <w:tr w:rsidR="00F458CA" w:rsidRPr="00BA58E3" w:rsidTr="00D56C66">
        <w:trPr>
          <w:trHeight w:val="321"/>
        </w:trPr>
        <w:tc>
          <w:tcPr>
            <w:tcW w:w="2284" w:type="dxa"/>
          </w:tcPr>
          <w:p w:rsidR="00F458CA" w:rsidRPr="00D550FE" w:rsidRDefault="00F458CA" w:rsidP="00D56C66">
            <w:pPr>
              <w:rPr>
                <w:sz w:val="24"/>
                <w:szCs w:val="24"/>
              </w:rPr>
            </w:pPr>
            <w:r w:rsidRPr="00D550FE">
              <w:rPr>
                <w:sz w:val="24"/>
                <w:szCs w:val="24"/>
              </w:rPr>
              <w:t>Topology to use</w:t>
            </w:r>
          </w:p>
        </w:tc>
        <w:tc>
          <w:tcPr>
            <w:tcW w:w="8217" w:type="dxa"/>
            <w:gridSpan w:val="3"/>
          </w:tcPr>
          <w:p w:rsidR="00F458CA" w:rsidRPr="00923513" w:rsidRDefault="00F458CA" w:rsidP="00D56C66">
            <w:pPr>
              <w:pStyle w:val="Body"/>
              <w:rPr>
                <w:sz w:val="22"/>
                <w:lang w:eastAsia="zh-CN"/>
              </w:rPr>
            </w:pPr>
            <w:r w:rsidRPr="00923513">
              <w:rPr>
                <w:sz w:val="22"/>
                <w:lang w:eastAsia="zh-CN"/>
              </w:rPr>
              <w:t xml:space="preserve"> </w:t>
            </w:r>
            <w:r>
              <w:rPr>
                <w:sz w:val="22"/>
                <w:lang w:eastAsia="zh-CN"/>
              </w:rPr>
              <w:t>Topology1</w:t>
            </w:r>
          </w:p>
        </w:tc>
      </w:tr>
      <w:tr w:rsidR="00F458CA" w:rsidRPr="00BA58E3" w:rsidTr="00D56C66">
        <w:trPr>
          <w:trHeight w:val="321"/>
        </w:trPr>
        <w:tc>
          <w:tcPr>
            <w:tcW w:w="2284" w:type="dxa"/>
          </w:tcPr>
          <w:p w:rsidR="00F458CA" w:rsidRPr="00D550FE" w:rsidRDefault="00F458CA" w:rsidP="00D56C66">
            <w:pPr>
              <w:rPr>
                <w:sz w:val="24"/>
                <w:szCs w:val="24"/>
              </w:rPr>
            </w:pPr>
            <w:r w:rsidRPr="00D550FE">
              <w:rPr>
                <w:sz w:val="24"/>
                <w:szCs w:val="24"/>
              </w:rPr>
              <w:t>Description</w:t>
            </w:r>
          </w:p>
        </w:tc>
        <w:tc>
          <w:tcPr>
            <w:tcW w:w="8217" w:type="dxa"/>
            <w:gridSpan w:val="3"/>
          </w:tcPr>
          <w:p w:rsidR="00F458CA" w:rsidRPr="00923513" w:rsidRDefault="00F458CA" w:rsidP="00092E39">
            <w:pPr>
              <w:pStyle w:val="Body"/>
              <w:rPr>
                <w:sz w:val="22"/>
                <w:lang w:eastAsia="zh-CN"/>
              </w:rPr>
            </w:pPr>
            <w:r>
              <w:rPr>
                <w:sz w:val="22"/>
                <w:lang w:eastAsia="zh-CN"/>
              </w:rPr>
              <w:t xml:space="preserve">Check failed capwap ping functional </w:t>
            </w:r>
          </w:p>
        </w:tc>
      </w:tr>
      <w:tr w:rsidR="00F458CA" w:rsidRPr="00BA58E3" w:rsidTr="00D56C66">
        <w:trPr>
          <w:trHeight w:val="321"/>
        </w:trPr>
        <w:tc>
          <w:tcPr>
            <w:tcW w:w="2284" w:type="dxa"/>
          </w:tcPr>
          <w:p w:rsidR="00F458CA" w:rsidRPr="00D550FE" w:rsidRDefault="00F458CA" w:rsidP="00D56C66">
            <w:pPr>
              <w:rPr>
                <w:sz w:val="24"/>
                <w:szCs w:val="24"/>
              </w:rPr>
            </w:pPr>
            <w:r w:rsidRPr="00D550FE">
              <w:rPr>
                <w:sz w:val="24"/>
                <w:szCs w:val="24"/>
              </w:rPr>
              <w:t>Pre-condition</w:t>
            </w:r>
          </w:p>
        </w:tc>
        <w:tc>
          <w:tcPr>
            <w:tcW w:w="8217" w:type="dxa"/>
            <w:gridSpan w:val="3"/>
          </w:tcPr>
          <w:p w:rsidR="00F458CA" w:rsidRDefault="00F458CA" w:rsidP="00D56C66">
            <w:pPr>
              <w:pStyle w:val="Body"/>
              <w:rPr>
                <w:sz w:val="22"/>
                <w:lang w:eastAsia="zh-CN"/>
              </w:rPr>
            </w:pPr>
            <w:r>
              <w:rPr>
                <w:sz w:val="22"/>
                <w:lang w:eastAsia="zh-CN"/>
              </w:rPr>
              <w:t>Reset config</w:t>
            </w:r>
          </w:p>
          <w:p w:rsidR="00F458CA" w:rsidRDefault="00F458CA" w:rsidP="00D56C66">
            <w:pPr>
              <w:pStyle w:val="Body"/>
              <w:rPr>
                <w:sz w:val="22"/>
                <w:lang w:eastAsia="zh-CN"/>
              </w:rPr>
            </w:pPr>
            <w:r>
              <w:rPr>
                <w:sz w:val="22"/>
                <w:lang w:eastAsia="zh-CN"/>
              </w:rPr>
              <w:t>HM2</w:t>
            </w:r>
            <w:r>
              <w:rPr>
                <w:rFonts w:hint="eastAsia"/>
                <w:sz w:val="22"/>
                <w:lang w:eastAsia="zh-CN"/>
              </w:rPr>
              <w:t>（</w:t>
            </w:r>
            <w:r>
              <w:rPr>
                <w:sz w:val="22"/>
                <w:lang w:eastAsia="zh-CN"/>
              </w:rPr>
              <w:t>10.155.20.68</w:t>
            </w:r>
            <w:r>
              <w:rPr>
                <w:rFonts w:hint="eastAsia"/>
                <w:sz w:val="22"/>
                <w:lang w:eastAsia="zh-CN"/>
              </w:rPr>
              <w:t>）</w:t>
            </w:r>
            <w:r>
              <w:rPr>
                <w:sz w:val="22"/>
                <w:lang w:eastAsia="zh-CN"/>
              </w:rPr>
              <w:t xml:space="preserve"> can be reachable</w:t>
            </w:r>
          </w:p>
          <w:p w:rsidR="00F458CA" w:rsidRPr="00923513" w:rsidRDefault="00F458CA" w:rsidP="00D56C66">
            <w:pPr>
              <w:pStyle w:val="Body"/>
              <w:rPr>
                <w:sz w:val="22"/>
                <w:lang w:eastAsia="zh-CN"/>
              </w:rPr>
            </w:pPr>
            <w:r>
              <w:rPr>
                <w:sz w:val="22"/>
                <w:lang w:eastAsia="zh-CN"/>
              </w:rPr>
              <w:t>AP connected with HM1</w:t>
            </w:r>
          </w:p>
        </w:tc>
      </w:tr>
      <w:tr w:rsidR="00F458CA" w:rsidRPr="00BA58E3" w:rsidTr="00D56C66">
        <w:trPr>
          <w:trHeight w:val="321"/>
        </w:trPr>
        <w:tc>
          <w:tcPr>
            <w:tcW w:w="2284" w:type="dxa"/>
          </w:tcPr>
          <w:p w:rsidR="00F458CA" w:rsidRPr="00D550FE" w:rsidRDefault="00F458CA" w:rsidP="00D56C66">
            <w:pPr>
              <w:rPr>
                <w:sz w:val="24"/>
                <w:szCs w:val="24"/>
              </w:rPr>
            </w:pPr>
            <w:r w:rsidRPr="00D550FE">
              <w:rPr>
                <w:sz w:val="24"/>
                <w:szCs w:val="24"/>
              </w:rPr>
              <w:t>Test procedure</w:t>
            </w:r>
          </w:p>
        </w:tc>
        <w:tc>
          <w:tcPr>
            <w:tcW w:w="8217" w:type="dxa"/>
            <w:gridSpan w:val="3"/>
          </w:tcPr>
          <w:p w:rsidR="00F458CA" w:rsidRDefault="00F458CA" w:rsidP="00D56C66">
            <w:pPr>
              <w:pStyle w:val="Body"/>
              <w:numPr>
                <w:ilvl w:val="0"/>
                <w:numId w:val="34"/>
              </w:numPr>
              <w:rPr>
                <w:sz w:val="22"/>
                <w:lang w:eastAsia="zh-CN"/>
              </w:rPr>
            </w:pPr>
            <w:r>
              <w:rPr>
                <w:sz w:val="22"/>
                <w:lang w:eastAsia="zh-CN"/>
              </w:rPr>
              <w:t>Execute CLI “capwap ping 10.155.20.69”</w:t>
            </w:r>
          </w:p>
          <w:p w:rsidR="00F458CA" w:rsidRPr="002248F0" w:rsidRDefault="00F458CA" w:rsidP="00D56C66">
            <w:pPr>
              <w:pStyle w:val="Body"/>
              <w:numPr>
                <w:ilvl w:val="0"/>
                <w:numId w:val="34"/>
              </w:numPr>
              <w:rPr>
                <w:sz w:val="22"/>
                <w:lang w:eastAsia="zh-CN"/>
              </w:rPr>
            </w:pPr>
            <w:r>
              <w:rPr>
                <w:sz w:val="22"/>
                <w:lang w:eastAsia="zh-CN"/>
              </w:rPr>
              <w:t>Execute CLI “show running configure | inc capwap”</w:t>
            </w:r>
          </w:p>
        </w:tc>
      </w:tr>
      <w:tr w:rsidR="00F458CA" w:rsidRPr="00BA58E3" w:rsidTr="00D56C66">
        <w:trPr>
          <w:trHeight w:val="321"/>
        </w:trPr>
        <w:tc>
          <w:tcPr>
            <w:tcW w:w="2284" w:type="dxa"/>
          </w:tcPr>
          <w:p w:rsidR="00F458CA" w:rsidRPr="00D550FE" w:rsidRDefault="00F458CA" w:rsidP="00D56C66">
            <w:pPr>
              <w:rPr>
                <w:sz w:val="24"/>
                <w:szCs w:val="24"/>
              </w:rPr>
            </w:pPr>
            <w:r w:rsidRPr="00D550FE">
              <w:rPr>
                <w:sz w:val="24"/>
                <w:szCs w:val="24"/>
              </w:rPr>
              <w:t>Expect result</w:t>
            </w:r>
          </w:p>
        </w:tc>
        <w:tc>
          <w:tcPr>
            <w:tcW w:w="8217" w:type="dxa"/>
            <w:gridSpan w:val="3"/>
          </w:tcPr>
          <w:p w:rsidR="00F458CA" w:rsidRDefault="00F458CA" w:rsidP="00D56C66">
            <w:pPr>
              <w:pStyle w:val="Body"/>
              <w:numPr>
                <w:ilvl w:val="0"/>
                <w:numId w:val="35"/>
              </w:numPr>
              <w:rPr>
                <w:sz w:val="22"/>
                <w:lang w:eastAsia="zh-CN"/>
              </w:rPr>
            </w:pPr>
            <w:r>
              <w:rPr>
                <w:sz w:val="22"/>
                <w:lang w:eastAsia="zh-CN"/>
              </w:rPr>
              <w:t>Check AP get failed result</w:t>
            </w:r>
          </w:p>
          <w:p w:rsidR="00F458CA" w:rsidRDefault="00F458CA" w:rsidP="00D56C66">
            <w:pPr>
              <w:pStyle w:val="Body"/>
              <w:rPr>
                <w:sz w:val="22"/>
                <w:lang w:eastAsia="zh-CN"/>
              </w:rPr>
            </w:pPr>
          </w:p>
          <w:p w:rsidR="00F458CA" w:rsidRPr="00923513" w:rsidRDefault="00F458CA" w:rsidP="00D56C66">
            <w:pPr>
              <w:pStyle w:val="Body"/>
              <w:numPr>
                <w:ilvl w:val="0"/>
                <w:numId w:val="35"/>
              </w:numPr>
              <w:rPr>
                <w:sz w:val="22"/>
                <w:lang w:eastAsia="zh-CN"/>
              </w:rPr>
            </w:pPr>
            <w:r>
              <w:rPr>
                <w:sz w:val="22"/>
                <w:lang w:eastAsia="zh-CN"/>
              </w:rPr>
              <w:t>There is no corresponding CLI on running configure.</w:t>
            </w:r>
          </w:p>
        </w:tc>
      </w:tr>
      <w:tr w:rsidR="00F458CA" w:rsidRPr="00BA58E3" w:rsidTr="00D56C66">
        <w:trPr>
          <w:trHeight w:val="321"/>
        </w:trPr>
        <w:tc>
          <w:tcPr>
            <w:tcW w:w="2284" w:type="dxa"/>
          </w:tcPr>
          <w:p w:rsidR="00F458CA" w:rsidRPr="00B7717A" w:rsidRDefault="00F458CA" w:rsidP="00D56C66">
            <w:pPr>
              <w:rPr>
                <w:sz w:val="24"/>
                <w:szCs w:val="24"/>
                <w:lang w:eastAsia="zh-CN"/>
              </w:rPr>
            </w:pPr>
            <w:r>
              <w:rPr>
                <w:sz w:val="24"/>
                <w:szCs w:val="24"/>
                <w:lang w:eastAsia="zh-CN"/>
              </w:rPr>
              <w:t>Test result</w:t>
            </w:r>
          </w:p>
        </w:tc>
        <w:tc>
          <w:tcPr>
            <w:tcW w:w="8217" w:type="dxa"/>
            <w:gridSpan w:val="3"/>
          </w:tcPr>
          <w:p w:rsidR="00F458CA" w:rsidRPr="00923513" w:rsidRDefault="00F458CA" w:rsidP="00D56C66">
            <w:pPr>
              <w:pStyle w:val="Body"/>
              <w:rPr>
                <w:sz w:val="22"/>
                <w:lang w:eastAsia="zh-CN"/>
              </w:rPr>
            </w:pPr>
          </w:p>
        </w:tc>
      </w:tr>
      <w:tr w:rsidR="00F458CA" w:rsidRPr="00BA58E3" w:rsidTr="00D56C66">
        <w:trPr>
          <w:trHeight w:val="327"/>
        </w:trPr>
        <w:tc>
          <w:tcPr>
            <w:tcW w:w="2284" w:type="dxa"/>
          </w:tcPr>
          <w:p w:rsidR="00F458CA" w:rsidRDefault="00F458CA" w:rsidP="00D56C66">
            <w:pPr>
              <w:rPr>
                <w:sz w:val="24"/>
                <w:szCs w:val="24"/>
                <w:lang w:eastAsia="zh-CN"/>
              </w:rPr>
            </w:pPr>
            <w:r>
              <w:rPr>
                <w:sz w:val="24"/>
                <w:szCs w:val="24"/>
                <w:lang w:eastAsia="zh-CN"/>
              </w:rPr>
              <w:t>Comment</w:t>
            </w:r>
          </w:p>
        </w:tc>
        <w:tc>
          <w:tcPr>
            <w:tcW w:w="8217" w:type="dxa"/>
            <w:gridSpan w:val="3"/>
          </w:tcPr>
          <w:p w:rsidR="00F458CA" w:rsidRPr="00923513" w:rsidRDefault="00F458CA" w:rsidP="00D56C66">
            <w:pPr>
              <w:pStyle w:val="Body"/>
              <w:rPr>
                <w:sz w:val="22"/>
                <w:lang w:eastAsia="zh-CN"/>
              </w:rPr>
            </w:pPr>
          </w:p>
        </w:tc>
      </w:tr>
    </w:tbl>
    <w:p w:rsidR="00F458CA" w:rsidRPr="00092E39" w:rsidRDefault="00F458CA" w:rsidP="00B12D36">
      <w:pPr>
        <w:pStyle w:val="Body"/>
        <w:rPr>
          <w:lang w:eastAsia="zh-CN"/>
        </w:rPr>
      </w:pPr>
    </w:p>
    <w:p w:rsidR="00F458CA" w:rsidRDefault="00F458CA" w:rsidP="00B12D36">
      <w:pPr>
        <w:pStyle w:val="Body"/>
        <w:rPr>
          <w:lang w:eastAsia="zh-CN"/>
        </w:rPr>
      </w:pPr>
    </w:p>
    <w:p w:rsidR="00F458CA" w:rsidRDefault="00F458CA" w:rsidP="00B12D36">
      <w:pPr>
        <w:pStyle w:val="Body"/>
        <w:rPr>
          <w:lang w:eastAsia="zh-CN"/>
        </w:rPr>
      </w:pPr>
    </w:p>
    <w:p w:rsidR="00F458CA" w:rsidRDefault="00F458CA" w:rsidP="00B12D36">
      <w:pPr>
        <w:pStyle w:val="Body"/>
        <w:rPr>
          <w:lang w:eastAsia="zh-CN"/>
        </w:rPr>
      </w:pPr>
    </w:p>
    <w:p w:rsidR="00F458CA" w:rsidRDefault="00F458CA" w:rsidP="00B12D36">
      <w:pPr>
        <w:pStyle w:val="Body"/>
        <w:rPr>
          <w:lang w:eastAsia="zh-CN"/>
        </w:rPr>
      </w:pPr>
    </w:p>
    <w:p w:rsidR="00F458CA" w:rsidRDefault="00F458CA" w:rsidP="00B12D36">
      <w:pPr>
        <w:pStyle w:val="Body"/>
        <w:rPr>
          <w:lang w:eastAsia="zh-CN"/>
        </w:rPr>
      </w:pPr>
    </w:p>
    <w:p w:rsidR="00F458CA" w:rsidRDefault="00F458CA" w:rsidP="00B12D36">
      <w:pPr>
        <w:pStyle w:val="Body"/>
        <w:rPr>
          <w:lang w:eastAsia="zh-CN"/>
        </w:rPr>
      </w:pPr>
    </w:p>
    <w:p w:rsidR="00F458CA" w:rsidRPr="00536025" w:rsidRDefault="00DA409C" w:rsidP="00DA409C">
      <w:pPr>
        <w:pStyle w:val="3"/>
        <w:numPr>
          <w:ilvl w:val="2"/>
          <w:numId w:val="21"/>
        </w:numPr>
        <w:rPr>
          <w:lang w:eastAsia="zh-CN"/>
        </w:rPr>
      </w:pPr>
      <w:r>
        <w:rPr>
          <w:rFonts w:hint="eastAsia"/>
          <w:lang w:eastAsia="zh-CN"/>
        </w:rPr>
        <w:t>Check capwap broadcast/multi-cast result</w:t>
      </w:r>
      <w:r w:rsidR="00F458CA">
        <w:rPr>
          <w:lang w:eastAsia="zh-CN"/>
        </w:rPr>
        <w:br/>
      </w:r>
    </w:p>
    <w:p w:rsidR="00F458CA" w:rsidRPr="00A63EB6" w:rsidRDefault="00FC4842" w:rsidP="00536025">
      <w:pPr>
        <w:pStyle w:val="4"/>
        <w:numPr>
          <w:ilvl w:val="3"/>
          <w:numId w:val="21"/>
        </w:numPr>
        <w:rPr>
          <w:lang w:eastAsia="zh-CN"/>
        </w:rPr>
      </w:pPr>
      <w:r>
        <w:rPr>
          <w:lang w:eastAsia="zh-CN"/>
        </w:rPr>
        <w:t>Capwapping_Function_</w:t>
      </w:r>
      <w:r w:rsidR="00DC3927">
        <w:rPr>
          <w:rFonts w:hint="eastAsia"/>
          <w:lang w:eastAsia="zh-CN"/>
        </w:rPr>
        <w:t>15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F458CA" w:rsidRPr="00BA58E3" w:rsidTr="00D22DB4">
        <w:trPr>
          <w:trHeight w:val="321"/>
        </w:trPr>
        <w:tc>
          <w:tcPr>
            <w:tcW w:w="2284" w:type="dxa"/>
          </w:tcPr>
          <w:p w:rsidR="00F458CA" w:rsidRPr="00D550FE" w:rsidRDefault="00F458CA" w:rsidP="00D22DB4">
            <w:pPr>
              <w:rPr>
                <w:sz w:val="24"/>
                <w:szCs w:val="24"/>
              </w:rPr>
            </w:pPr>
            <w:r w:rsidRPr="00D550FE">
              <w:rPr>
                <w:sz w:val="24"/>
                <w:szCs w:val="24"/>
              </w:rPr>
              <w:t>Case ID</w:t>
            </w:r>
          </w:p>
        </w:tc>
        <w:tc>
          <w:tcPr>
            <w:tcW w:w="8217" w:type="dxa"/>
            <w:gridSpan w:val="3"/>
          </w:tcPr>
          <w:p w:rsidR="00F458CA" w:rsidRPr="004D0D77" w:rsidRDefault="002672BC" w:rsidP="00DC3927">
            <w:pPr>
              <w:pStyle w:val="Body"/>
              <w:rPr>
                <w:sz w:val="22"/>
                <w:lang w:eastAsia="zh-CN"/>
              </w:rPr>
            </w:pPr>
            <w:r>
              <w:rPr>
                <w:rFonts w:ascii="Arial" w:hAnsi="Arial" w:cs="Arial"/>
                <w:sz w:val="21"/>
                <w:szCs w:val="21"/>
                <w:lang w:eastAsia="zh-CN"/>
              </w:rPr>
              <w:t>Capwapping_Function_</w:t>
            </w:r>
            <w:r w:rsidR="00DC3927">
              <w:rPr>
                <w:rFonts w:ascii="Arial" w:hAnsi="Arial" w:cs="Arial" w:hint="eastAsia"/>
                <w:sz w:val="21"/>
                <w:szCs w:val="21"/>
                <w:lang w:eastAsia="zh-CN"/>
              </w:rPr>
              <w:t>15</w:t>
            </w:r>
          </w:p>
        </w:tc>
      </w:tr>
      <w:tr w:rsidR="00F458CA" w:rsidRPr="00BA58E3" w:rsidTr="00D22DB4">
        <w:trPr>
          <w:trHeight w:val="321"/>
        </w:trPr>
        <w:tc>
          <w:tcPr>
            <w:tcW w:w="2284" w:type="dxa"/>
          </w:tcPr>
          <w:p w:rsidR="00F458CA" w:rsidRPr="00D550FE" w:rsidRDefault="00F458CA" w:rsidP="00D22DB4">
            <w:pPr>
              <w:rPr>
                <w:sz w:val="24"/>
                <w:szCs w:val="24"/>
              </w:rPr>
            </w:pPr>
            <w:r>
              <w:rPr>
                <w:sz w:val="24"/>
                <w:szCs w:val="24"/>
              </w:rPr>
              <w:t>Priority</w:t>
            </w:r>
          </w:p>
        </w:tc>
        <w:tc>
          <w:tcPr>
            <w:tcW w:w="2739" w:type="dxa"/>
          </w:tcPr>
          <w:p w:rsidR="00F458CA" w:rsidRPr="004D0D77" w:rsidRDefault="00A821B0" w:rsidP="00D22DB4">
            <w:pPr>
              <w:pStyle w:val="Body"/>
              <w:rPr>
                <w:rFonts w:ascii="Arial" w:hAnsi="Arial" w:cs="Arial"/>
                <w:sz w:val="21"/>
                <w:szCs w:val="21"/>
                <w:lang w:eastAsia="zh-CN"/>
              </w:rPr>
            </w:pPr>
            <w:r>
              <w:rPr>
                <w:rFonts w:ascii="Arial" w:hAnsi="Arial" w:cs="Arial" w:hint="eastAsia"/>
                <w:sz w:val="21"/>
                <w:szCs w:val="21"/>
                <w:lang w:eastAsia="zh-CN"/>
              </w:rPr>
              <w:t>Low</w:t>
            </w:r>
          </w:p>
        </w:tc>
        <w:tc>
          <w:tcPr>
            <w:tcW w:w="2739" w:type="dxa"/>
          </w:tcPr>
          <w:p w:rsidR="00F458CA" w:rsidRPr="00923513" w:rsidRDefault="00F458CA" w:rsidP="00D22DB4">
            <w:pPr>
              <w:rPr>
                <w:sz w:val="22"/>
                <w:lang w:eastAsia="zh-CN"/>
              </w:rPr>
            </w:pPr>
            <w:r>
              <w:rPr>
                <w:sz w:val="22"/>
                <w:lang w:eastAsia="zh-CN"/>
              </w:rPr>
              <w:t>Automation Flag</w:t>
            </w:r>
          </w:p>
        </w:tc>
        <w:tc>
          <w:tcPr>
            <w:tcW w:w="2739" w:type="dxa"/>
          </w:tcPr>
          <w:p w:rsidR="00F458CA" w:rsidRPr="00923513" w:rsidRDefault="00F458CA" w:rsidP="00D22DB4">
            <w:pPr>
              <w:pStyle w:val="Body"/>
              <w:rPr>
                <w:sz w:val="22"/>
                <w:lang w:eastAsia="zh-CN"/>
              </w:rPr>
            </w:pPr>
            <w:r w:rsidRPr="004D0D77">
              <w:rPr>
                <w:rFonts w:ascii="Arial" w:hAnsi="Arial" w:cs="Arial"/>
                <w:sz w:val="21"/>
                <w:szCs w:val="21"/>
                <w:lang w:eastAsia="zh-CN"/>
              </w:rPr>
              <w:t>No</w:t>
            </w:r>
          </w:p>
        </w:tc>
      </w:tr>
      <w:tr w:rsidR="00F458CA" w:rsidRPr="00BA58E3" w:rsidTr="00D22DB4">
        <w:trPr>
          <w:trHeight w:val="321"/>
        </w:trPr>
        <w:tc>
          <w:tcPr>
            <w:tcW w:w="2284" w:type="dxa"/>
          </w:tcPr>
          <w:p w:rsidR="00F458CA" w:rsidRPr="00D550FE" w:rsidRDefault="00F458CA" w:rsidP="00D22DB4">
            <w:pPr>
              <w:rPr>
                <w:sz w:val="24"/>
                <w:szCs w:val="24"/>
              </w:rPr>
            </w:pPr>
            <w:r w:rsidRPr="00D550FE">
              <w:rPr>
                <w:sz w:val="24"/>
                <w:szCs w:val="24"/>
              </w:rPr>
              <w:t>Topology to use</w:t>
            </w:r>
          </w:p>
        </w:tc>
        <w:tc>
          <w:tcPr>
            <w:tcW w:w="8217" w:type="dxa"/>
            <w:gridSpan w:val="3"/>
          </w:tcPr>
          <w:p w:rsidR="00F458CA" w:rsidRPr="00923513" w:rsidRDefault="00F458CA" w:rsidP="00D22DB4">
            <w:pPr>
              <w:pStyle w:val="Body"/>
              <w:rPr>
                <w:sz w:val="22"/>
                <w:lang w:eastAsia="zh-CN"/>
              </w:rPr>
            </w:pPr>
            <w:r w:rsidRPr="00923513">
              <w:rPr>
                <w:sz w:val="22"/>
                <w:lang w:eastAsia="zh-CN"/>
              </w:rPr>
              <w:t xml:space="preserve"> </w:t>
            </w:r>
            <w:r>
              <w:rPr>
                <w:sz w:val="22"/>
                <w:lang w:eastAsia="zh-CN"/>
              </w:rPr>
              <w:t>Topology1</w:t>
            </w:r>
          </w:p>
        </w:tc>
      </w:tr>
      <w:tr w:rsidR="00F458CA" w:rsidRPr="00BA58E3" w:rsidTr="00D22DB4">
        <w:trPr>
          <w:trHeight w:val="321"/>
        </w:trPr>
        <w:tc>
          <w:tcPr>
            <w:tcW w:w="2284" w:type="dxa"/>
          </w:tcPr>
          <w:p w:rsidR="00F458CA" w:rsidRPr="00D550FE" w:rsidRDefault="00F458CA" w:rsidP="00D22DB4">
            <w:pPr>
              <w:rPr>
                <w:sz w:val="24"/>
                <w:szCs w:val="24"/>
              </w:rPr>
            </w:pPr>
            <w:r w:rsidRPr="00D550FE">
              <w:rPr>
                <w:sz w:val="24"/>
                <w:szCs w:val="24"/>
              </w:rPr>
              <w:t>Description</w:t>
            </w:r>
          </w:p>
        </w:tc>
        <w:tc>
          <w:tcPr>
            <w:tcW w:w="8217" w:type="dxa"/>
            <w:gridSpan w:val="3"/>
          </w:tcPr>
          <w:p w:rsidR="00F458CA" w:rsidRPr="00923513" w:rsidRDefault="00F458CA" w:rsidP="00D22DB4">
            <w:pPr>
              <w:pStyle w:val="Body"/>
              <w:rPr>
                <w:sz w:val="22"/>
                <w:lang w:eastAsia="zh-CN"/>
              </w:rPr>
            </w:pPr>
            <w:r>
              <w:rPr>
                <w:sz w:val="22"/>
                <w:lang w:eastAsia="zh-CN"/>
              </w:rPr>
              <w:t xml:space="preserve">Check capwap broadcast result </w:t>
            </w:r>
          </w:p>
        </w:tc>
      </w:tr>
      <w:tr w:rsidR="00F458CA" w:rsidRPr="00BA58E3" w:rsidTr="00D22DB4">
        <w:trPr>
          <w:trHeight w:val="321"/>
        </w:trPr>
        <w:tc>
          <w:tcPr>
            <w:tcW w:w="2284" w:type="dxa"/>
          </w:tcPr>
          <w:p w:rsidR="00F458CA" w:rsidRPr="00D550FE" w:rsidRDefault="00F458CA" w:rsidP="00D22DB4">
            <w:pPr>
              <w:rPr>
                <w:sz w:val="24"/>
                <w:szCs w:val="24"/>
              </w:rPr>
            </w:pPr>
            <w:r w:rsidRPr="00D550FE">
              <w:rPr>
                <w:sz w:val="24"/>
                <w:szCs w:val="24"/>
              </w:rPr>
              <w:t>Pre-condition</w:t>
            </w:r>
          </w:p>
        </w:tc>
        <w:tc>
          <w:tcPr>
            <w:tcW w:w="8217" w:type="dxa"/>
            <w:gridSpan w:val="3"/>
          </w:tcPr>
          <w:p w:rsidR="00F458CA" w:rsidRDefault="00F458CA" w:rsidP="00D22DB4">
            <w:pPr>
              <w:pStyle w:val="Body"/>
              <w:rPr>
                <w:sz w:val="22"/>
                <w:lang w:eastAsia="zh-CN"/>
              </w:rPr>
            </w:pPr>
            <w:r>
              <w:rPr>
                <w:sz w:val="22"/>
                <w:lang w:eastAsia="zh-CN"/>
              </w:rPr>
              <w:t>Reset config</w:t>
            </w:r>
          </w:p>
          <w:p w:rsidR="00F458CA" w:rsidRDefault="00F458CA" w:rsidP="00D22DB4">
            <w:pPr>
              <w:pStyle w:val="Body"/>
              <w:rPr>
                <w:sz w:val="22"/>
                <w:lang w:eastAsia="zh-CN"/>
              </w:rPr>
            </w:pPr>
            <w:r>
              <w:rPr>
                <w:sz w:val="22"/>
                <w:lang w:eastAsia="zh-CN"/>
              </w:rPr>
              <w:t>HM2</w:t>
            </w:r>
            <w:r>
              <w:rPr>
                <w:rFonts w:hint="eastAsia"/>
                <w:sz w:val="22"/>
                <w:lang w:eastAsia="zh-CN"/>
              </w:rPr>
              <w:t>（</w:t>
            </w:r>
            <w:r>
              <w:rPr>
                <w:sz w:val="22"/>
                <w:lang w:eastAsia="zh-CN"/>
              </w:rPr>
              <w:t>10.155.20.68</w:t>
            </w:r>
            <w:r>
              <w:rPr>
                <w:rFonts w:hint="eastAsia"/>
                <w:sz w:val="22"/>
                <w:lang w:eastAsia="zh-CN"/>
              </w:rPr>
              <w:t>）</w:t>
            </w:r>
            <w:r>
              <w:rPr>
                <w:sz w:val="22"/>
                <w:lang w:eastAsia="zh-CN"/>
              </w:rPr>
              <w:t xml:space="preserve"> can be reachable</w:t>
            </w:r>
          </w:p>
          <w:p w:rsidR="00F458CA" w:rsidRPr="00923513" w:rsidRDefault="00F458CA" w:rsidP="00D22DB4">
            <w:pPr>
              <w:pStyle w:val="Body"/>
              <w:rPr>
                <w:sz w:val="22"/>
                <w:lang w:eastAsia="zh-CN"/>
              </w:rPr>
            </w:pPr>
            <w:r>
              <w:rPr>
                <w:sz w:val="22"/>
                <w:lang w:eastAsia="zh-CN"/>
              </w:rPr>
              <w:t>AP connected with HM1</w:t>
            </w:r>
          </w:p>
        </w:tc>
      </w:tr>
      <w:tr w:rsidR="00F458CA" w:rsidRPr="00BA58E3" w:rsidTr="00D22DB4">
        <w:trPr>
          <w:trHeight w:val="321"/>
        </w:trPr>
        <w:tc>
          <w:tcPr>
            <w:tcW w:w="2284" w:type="dxa"/>
          </w:tcPr>
          <w:p w:rsidR="00F458CA" w:rsidRPr="00D550FE" w:rsidRDefault="00F458CA" w:rsidP="00D22DB4">
            <w:pPr>
              <w:rPr>
                <w:sz w:val="24"/>
                <w:szCs w:val="24"/>
              </w:rPr>
            </w:pPr>
            <w:r w:rsidRPr="00D550FE">
              <w:rPr>
                <w:sz w:val="24"/>
                <w:szCs w:val="24"/>
              </w:rPr>
              <w:t>Test procedure</w:t>
            </w:r>
          </w:p>
        </w:tc>
        <w:tc>
          <w:tcPr>
            <w:tcW w:w="8217" w:type="dxa"/>
            <w:gridSpan w:val="3"/>
          </w:tcPr>
          <w:p w:rsidR="00F458CA" w:rsidRDefault="00F458CA" w:rsidP="00D22DB4">
            <w:pPr>
              <w:pStyle w:val="Body"/>
              <w:numPr>
                <w:ilvl w:val="0"/>
                <w:numId w:val="34"/>
              </w:numPr>
              <w:rPr>
                <w:sz w:val="22"/>
                <w:lang w:eastAsia="zh-CN"/>
              </w:rPr>
            </w:pPr>
            <w:r>
              <w:rPr>
                <w:sz w:val="22"/>
                <w:lang w:eastAsia="zh-CN"/>
              </w:rPr>
              <w:t>Execute CLI “capwap ping 255.255.255.255”</w:t>
            </w:r>
          </w:p>
          <w:p w:rsidR="00F458CA" w:rsidRPr="002248F0" w:rsidRDefault="00F458CA" w:rsidP="00D22DB4">
            <w:pPr>
              <w:pStyle w:val="Body"/>
              <w:numPr>
                <w:ilvl w:val="0"/>
                <w:numId w:val="34"/>
              </w:numPr>
              <w:rPr>
                <w:sz w:val="22"/>
                <w:lang w:eastAsia="zh-CN"/>
              </w:rPr>
            </w:pPr>
            <w:r>
              <w:rPr>
                <w:sz w:val="22"/>
                <w:lang w:eastAsia="zh-CN"/>
              </w:rPr>
              <w:t>Execute CLI “show running configure | inc capwap”</w:t>
            </w:r>
          </w:p>
        </w:tc>
      </w:tr>
      <w:tr w:rsidR="00F458CA" w:rsidRPr="00BA58E3" w:rsidTr="00D22DB4">
        <w:trPr>
          <w:trHeight w:val="321"/>
        </w:trPr>
        <w:tc>
          <w:tcPr>
            <w:tcW w:w="2284" w:type="dxa"/>
          </w:tcPr>
          <w:p w:rsidR="00F458CA" w:rsidRPr="00D550FE" w:rsidRDefault="00F458CA" w:rsidP="00D22DB4">
            <w:pPr>
              <w:rPr>
                <w:sz w:val="24"/>
                <w:szCs w:val="24"/>
              </w:rPr>
            </w:pPr>
            <w:r w:rsidRPr="00D550FE">
              <w:rPr>
                <w:sz w:val="24"/>
                <w:szCs w:val="24"/>
              </w:rPr>
              <w:t>Expect result</w:t>
            </w:r>
          </w:p>
        </w:tc>
        <w:tc>
          <w:tcPr>
            <w:tcW w:w="8217" w:type="dxa"/>
            <w:gridSpan w:val="3"/>
          </w:tcPr>
          <w:p w:rsidR="00F458CA" w:rsidRDefault="00F458CA" w:rsidP="00D22DB4">
            <w:pPr>
              <w:pStyle w:val="Body"/>
              <w:numPr>
                <w:ilvl w:val="0"/>
                <w:numId w:val="35"/>
              </w:numPr>
              <w:rPr>
                <w:sz w:val="22"/>
                <w:lang w:eastAsia="zh-CN"/>
              </w:rPr>
            </w:pPr>
            <w:r>
              <w:rPr>
                <w:sz w:val="22"/>
                <w:lang w:eastAsia="zh-CN"/>
              </w:rPr>
              <w:t>Check AP  result</w:t>
            </w:r>
          </w:p>
          <w:p w:rsidR="00F458CA" w:rsidRDefault="00F458CA" w:rsidP="00D22DB4">
            <w:pPr>
              <w:pStyle w:val="Body"/>
              <w:rPr>
                <w:sz w:val="22"/>
                <w:lang w:eastAsia="zh-CN"/>
              </w:rPr>
            </w:pPr>
          </w:p>
          <w:p w:rsidR="00F458CA" w:rsidRPr="00923513" w:rsidRDefault="00F458CA" w:rsidP="00D22DB4">
            <w:pPr>
              <w:pStyle w:val="Body"/>
              <w:numPr>
                <w:ilvl w:val="0"/>
                <w:numId w:val="35"/>
              </w:numPr>
              <w:rPr>
                <w:sz w:val="22"/>
                <w:lang w:eastAsia="zh-CN"/>
              </w:rPr>
            </w:pPr>
            <w:r>
              <w:rPr>
                <w:sz w:val="22"/>
                <w:lang w:eastAsia="zh-CN"/>
              </w:rPr>
              <w:t>There is no corresponding CLI on running configure.</w:t>
            </w:r>
          </w:p>
        </w:tc>
      </w:tr>
      <w:tr w:rsidR="00F458CA" w:rsidRPr="00BA58E3" w:rsidTr="00536025">
        <w:trPr>
          <w:trHeight w:val="350"/>
        </w:trPr>
        <w:tc>
          <w:tcPr>
            <w:tcW w:w="2284" w:type="dxa"/>
          </w:tcPr>
          <w:p w:rsidR="00F458CA" w:rsidRPr="00B7717A" w:rsidRDefault="00F458CA" w:rsidP="00D22DB4">
            <w:pPr>
              <w:rPr>
                <w:sz w:val="24"/>
                <w:szCs w:val="24"/>
                <w:lang w:eastAsia="zh-CN"/>
              </w:rPr>
            </w:pPr>
            <w:r>
              <w:rPr>
                <w:sz w:val="24"/>
                <w:szCs w:val="24"/>
                <w:lang w:eastAsia="zh-CN"/>
              </w:rPr>
              <w:t>Test result</w:t>
            </w:r>
          </w:p>
        </w:tc>
        <w:tc>
          <w:tcPr>
            <w:tcW w:w="8217" w:type="dxa"/>
            <w:gridSpan w:val="3"/>
          </w:tcPr>
          <w:p w:rsidR="00F458CA" w:rsidRPr="00923513" w:rsidRDefault="00F458CA" w:rsidP="00D22DB4">
            <w:pPr>
              <w:pStyle w:val="Body"/>
              <w:rPr>
                <w:sz w:val="22"/>
                <w:lang w:eastAsia="zh-CN"/>
              </w:rPr>
            </w:pPr>
          </w:p>
        </w:tc>
      </w:tr>
      <w:tr w:rsidR="00F458CA" w:rsidRPr="00BA58E3" w:rsidTr="00D22DB4">
        <w:trPr>
          <w:trHeight w:val="327"/>
        </w:trPr>
        <w:tc>
          <w:tcPr>
            <w:tcW w:w="2284" w:type="dxa"/>
          </w:tcPr>
          <w:p w:rsidR="00F458CA" w:rsidRDefault="00F458CA" w:rsidP="00D22DB4">
            <w:pPr>
              <w:rPr>
                <w:sz w:val="24"/>
                <w:szCs w:val="24"/>
                <w:lang w:eastAsia="zh-CN"/>
              </w:rPr>
            </w:pPr>
            <w:r>
              <w:rPr>
                <w:sz w:val="24"/>
                <w:szCs w:val="24"/>
                <w:lang w:eastAsia="zh-CN"/>
              </w:rPr>
              <w:t>Comment</w:t>
            </w:r>
          </w:p>
        </w:tc>
        <w:tc>
          <w:tcPr>
            <w:tcW w:w="8217" w:type="dxa"/>
            <w:gridSpan w:val="3"/>
          </w:tcPr>
          <w:p w:rsidR="00F458CA" w:rsidRPr="00923513" w:rsidRDefault="00F458CA" w:rsidP="00D22DB4">
            <w:pPr>
              <w:pStyle w:val="Body"/>
              <w:rPr>
                <w:sz w:val="22"/>
                <w:lang w:eastAsia="zh-CN"/>
              </w:rPr>
            </w:pPr>
          </w:p>
        </w:tc>
      </w:tr>
    </w:tbl>
    <w:p w:rsidR="00F458CA" w:rsidRDefault="00F458CA" w:rsidP="00B12D36">
      <w:pPr>
        <w:pStyle w:val="Body"/>
        <w:rPr>
          <w:lang w:eastAsia="zh-CN"/>
        </w:rPr>
      </w:pPr>
    </w:p>
    <w:p w:rsidR="00F458CA" w:rsidRDefault="00F458CA" w:rsidP="00B12D36">
      <w:pPr>
        <w:pStyle w:val="Body"/>
        <w:rPr>
          <w:lang w:eastAsia="zh-CN"/>
        </w:rPr>
      </w:pPr>
    </w:p>
    <w:p w:rsidR="00F458CA" w:rsidRPr="00A63EB6" w:rsidRDefault="00FC4842" w:rsidP="00536025">
      <w:pPr>
        <w:pStyle w:val="4"/>
        <w:numPr>
          <w:ilvl w:val="3"/>
          <w:numId w:val="21"/>
        </w:numPr>
        <w:rPr>
          <w:lang w:eastAsia="zh-CN"/>
        </w:rPr>
      </w:pPr>
      <w:r>
        <w:rPr>
          <w:lang w:eastAsia="zh-CN"/>
        </w:rPr>
        <w:t>Capwapping_Function_</w:t>
      </w:r>
      <w:r w:rsidR="00DC3927">
        <w:rPr>
          <w:rFonts w:hint="eastAsia"/>
          <w:lang w:eastAsia="zh-CN"/>
        </w:rPr>
        <w:t>16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84"/>
        <w:gridCol w:w="2739"/>
        <w:gridCol w:w="2739"/>
        <w:gridCol w:w="2739"/>
      </w:tblGrid>
      <w:tr w:rsidR="00F458CA" w:rsidRPr="00BA58E3" w:rsidTr="00D22DB4">
        <w:trPr>
          <w:trHeight w:val="321"/>
        </w:trPr>
        <w:tc>
          <w:tcPr>
            <w:tcW w:w="2284" w:type="dxa"/>
          </w:tcPr>
          <w:p w:rsidR="00F458CA" w:rsidRPr="00D550FE" w:rsidRDefault="00F458CA" w:rsidP="00D22DB4">
            <w:pPr>
              <w:rPr>
                <w:sz w:val="24"/>
                <w:szCs w:val="24"/>
              </w:rPr>
            </w:pPr>
            <w:r w:rsidRPr="00D550FE">
              <w:rPr>
                <w:sz w:val="24"/>
                <w:szCs w:val="24"/>
              </w:rPr>
              <w:t>Case ID</w:t>
            </w:r>
          </w:p>
        </w:tc>
        <w:tc>
          <w:tcPr>
            <w:tcW w:w="8217" w:type="dxa"/>
            <w:gridSpan w:val="3"/>
          </w:tcPr>
          <w:p w:rsidR="00F458CA" w:rsidRPr="004D0D77" w:rsidRDefault="002672BC" w:rsidP="00DC3927">
            <w:pPr>
              <w:pStyle w:val="Body"/>
              <w:rPr>
                <w:sz w:val="22"/>
                <w:lang w:eastAsia="zh-CN"/>
              </w:rPr>
            </w:pPr>
            <w:r>
              <w:rPr>
                <w:rFonts w:ascii="Arial" w:hAnsi="Arial" w:cs="Arial"/>
                <w:sz w:val="21"/>
                <w:szCs w:val="21"/>
                <w:lang w:eastAsia="zh-CN"/>
              </w:rPr>
              <w:t>Capwapping_Function_</w:t>
            </w:r>
            <w:r w:rsidR="00DC3927">
              <w:rPr>
                <w:rFonts w:ascii="Arial" w:hAnsi="Arial" w:cs="Arial" w:hint="eastAsia"/>
                <w:sz w:val="21"/>
                <w:szCs w:val="21"/>
                <w:lang w:eastAsia="zh-CN"/>
              </w:rPr>
              <w:t>16</w:t>
            </w:r>
          </w:p>
        </w:tc>
      </w:tr>
      <w:tr w:rsidR="00F458CA" w:rsidRPr="00BA58E3" w:rsidTr="00D22DB4">
        <w:trPr>
          <w:trHeight w:val="321"/>
        </w:trPr>
        <w:tc>
          <w:tcPr>
            <w:tcW w:w="2284" w:type="dxa"/>
          </w:tcPr>
          <w:p w:rsidR="00F458CA" w:rsidRPr="00D550FE" w:rsidRDefault="00F458CA" w:rsidP="00D22DB4">
            <w:pPr>
              <w:rPr>
                <w:sz w:val="24"/>
                <w:szCs w:val="24"/>
              </w:rPr>
            </w:pPr>
            <w:r>
              <w:rPr>
                <w:sz w:val="24"/>
                <w:szCs w:val="24"/>
              </w:rPr>
              <w:t>Priority</w:t>
            </w:r>
          </w:p>
        </w:tc>
        <w:tc>
          <w:tcPr>
            <w:tcW w:w="2739" w:type="dxa"/>
          </w:tcPr>
          <w:p w:rsidR="00F458CA" w:rsidRPr="004D0D77" w:rsidRDefault="00A821B0" w:rsidP="00D22DB4">
            <w:pPr>
              <w:pStyle w:val="Body"/>
              <w:rPr>
                <w:rFonts w:ascii="Arial" w:hAnsi="Arial" w:cs="Arial"/>
                <w:sz w:val="21"/>
                <w:szCs w:val="21"/>
                <w:lang w:eastAsia="zh-CN"/>
              </w:rPr>
            </w:pPr>
            <w:r>
              <w:rPr>
                <w:rFonts w:ascii="Arial" w:hAnsi="Arial" w:cs="Arial" w:hint="eastAsia"/>
                <w:sz w:val="21"/>
                <w:szCs w:val="21"/>
                <w:lang w:eastAsia="zh-CN"/>
              </w:rPr>
              <w:t>Low</w:t>
            </w:r>
          </w:p>
        </w:tc>
        <w:tc>
          <w:tcPr>
            <w:tcW w:w="2739" w:type="dxa"/>
          </w:tcPr>
          <w:p w:rsidR="00F458CA" w:rsidRPr="00923513" w:rsidRDefault="00F458CA" w:rsidP="00D22DB4">
            <w:pPr>
              <w:rPr>
                <w:sz w:val="22"/>
                <w:lang w:eastAsia="zh-CN"/>
              </w:rPr>
            </w:pPr>
            <w:r>
              <w:rPr>
                <w:sz w:val="22"/>
                <w:lang w:eastAsia="zh-CN"/>
              </w:rPr>
              <w:t>Automation Flag</w:t>
            </w:r>
          </w:p>
        </w:tc>
        <w:tc>
          <w:tcPr>
            <w:tcW w:w="2739" w:type="dxa"/>
          </w:tcPr>
          <w:p w:rsidR="00F458CA" w:rsidRPr="00923513" w:rsidRDefault="00F458CA" w:rsidP="00D22DB4">
            <w:pPr>
              <w:pStyle w:val="Body"/>
              <w:rPr>
                <w:sz w:val="22"/>
                <w:lang w:eastAsia="zh-CN"/>
              </w:rPr>
            </w:pPr>
            <w:r w:rsidRPr="004D0D77">
              <w:rPr>
                <w:rFonts w:ascii="Arial" w:hAnsi="Arial" w:cs="Arial"/>
                <w:sz w:val="21"/>
                <w:szCs w:val="21"/>
                <w:lang w:eastAsia="zh-CN"/>
              </w:rPr>
              <w:t>No</w:t>
            </w:r>
          </w:p>
        </w:tc>
      </w:tr>
      <w:tr w:rsidR="00F458CA" w:rsidRPr="00BA58E3" w:rsidTr="00D22DB4">
        <w:trPr>
          <w:trHeight w:val="321"/>
        </w:trPr>
        <w:tc>
          <w:tcPr>
            <w:tcW w:w="2284" w:type="dxa"/>
          </w:tcPr>
          <w:p w:rsidR="00F458CA" w:rsidRPr="00D550FE" w:rsidRDefault="00F458CA" w:rsidP="00D22DB4">
            <w:pPr>
              <w:rPr>
                <w:sz w:val="24"/>
                <w:szCs w:val="24"/>
              </w:rPr>
            </w:pPr>
            <w:r w:rsidRPr="00D550FE">
              <w:rPr>
                <w:sz w:val="24"/>
                <w:szCs w:val="24"/>
              </w:rPr>
              <w:t>Topology to use</w:t>
            </w:r>
          </w:p>
        </w:tc>
        <w:tc>
          <w:tcPr>
            <w:tcW w:w="8217" w:type="dxa"/>
            <w:gridSpan w:val="3"/>
          </w:tcPr>
          <w:p w:rsidR="00F458CA" w:rsidRPr="00923513" w:rsidRDefault="00F458CA" w:rsidP="00D22DB4">
            <w:pPr>
              <w:pStyle w:val="Body"/>
              <w:rPr>
                <w:sz w:val="22"/>
                <w:lang w:eastAsia="zh-CN"/>
              </w:rPr>
            </w:pPr>
            <w:r w:rsidRPr="00923513">
              <w:rPr>
                <w:sz w:val="22"/>
                <w:lang w:eastAsia="zh-CN"/>
              </w:rPr>
              <w:t xml:space="preserve"> </w:t>
            </w:r>
            <w:r>
              <w:rPr>
                <w:sz w:val="22"/>
                <w:lang w:eastAsia="zh-CN"/>
              </w:rPr>
              <w:t>Topology1</w:t>
            </w:r>
          </w:p>
        </w:tc>
      </w:tr>
      <w:tr w:rsidR="00F458CA" w:rsidRPr="00BA58E3" w:rsidTr="00D22DB4">
        <w:trPr>
          <w:trHeight w:val="321"/>
        </w:trPr>
        <w:tc>
          <w:tcPr>
            <w:tcW w:w="2284" w:type="dxa"/>
          </w:tcPr>
          <w:p w:rsidR="00F458CA" w:rsidRPr="00D550FE" w:rsidRDefault="00F458CA" w:rsidP="00D22DB4">
            <w:pPr>
              <w:rPr>
                <w:sz w:val="24"/>
                <w:szCs w:val="24"/>
              </w:rPr>
            </w:pPr>
            <w:r w:rsidRPr="00D550FE">
              <w:rPr>
                <w:sz w:val="24"/>
                <w:szCs w:val="24"/>
              </w:rPr>
              <w:t>Description</w:t>
            </w:r>
          </w:p>
        </w:tc>
        <w:tc>
          <w:tcPr>
            <w:tcW w:w="8217" w:type="dxa"/>
            <w:gridSpan w:val="3"/>
          </w:tcPr>
          <w:p w:rsidR="00F458CA" w:rsidRPr="00923513" w:rsidRDefault="00F458CA" w:rsidP="00D22DB4">
            <w:pPr>
              <w:pStyle w:val="Body"/>
              <w:rPr>
                <w:sz w:val="22"/>
                <w:lang w:eastAsia="zh-CN"/>
              </w:rPr>
            </w:pPr>
            <w:r>
              <w:rPr>
                <w:sz w:val="22"/>
                <w:lang w:eastAsia="zh-CN"/>
              </w:rPr>
              <w:t xml:space="preserve">Check capwap multi-cast result </w:t>
            </w:r>
          </w:p>
        </w:tc>
      </w:tr>
      <w:tr w:rsidR="00F458CA" w:rsidRPr="00BA58E3" w:rsidTr="00D22DB4">
        <w:trPr>
          <w:trHeight w:val="321"/>
        </w:trPr>
        <w:tc>
          <w:tcPr>
            <w:tcW w:w="2284" w:type="dxa"/>
          </w:tcPr>
          <w:p w:rsidR="00F458CA" w:rsidRPr="00D550FE" w:rsidRDefault="00F458CA" w:rsidP="00D22DB4">
            <w:pPr>
              <w:rPr>
                <w:sz w:val="24"/>
                <w:szCs w:val="24"/>
              </w:rPr>
            </w:pPr>
            <w:r w:rsidRPr="00D550FE">
              <w:rPr>
                <w:sz w:val="24"/>
                <w:szCs w:val="24"/>
              </w:rPr>
              <w:t>Pre-condition</w:t>
            </w:r>
          </w:p>
        </w:tc>
        <w:tc>
          <w:tcPr>
            <w:tcW w:w="8217" w:type="dxa"/>
            <w:gridSpan w:val="3"/>
          </w:tcPr>
          <w:p w:rsidR="00F458CA" w:rsidRDefault="00F458CA" w:rsidP="00D22DB4">
            <w:pPr>
              <w:pStyle w:val="Body"/>
              <w:rPr>
                <w:sz w:val="22"/>
                <w:lang w:eastAsia="zh-CN"/>
              </w:rPr>
            </w:pPr>
            <w:r>
              <w:rPr>
                <w:sz w:val="22"/>
                <w:lang w:eastAsia="zh-CN"/>
              </w:rPr>
              <w:t>Reset config</w:t>
            </w:r>
          </w:p>
          <w:p w:rsidR="00F458CA" w:rsidRDefault="00F458CA" w:rsidP="00D22DB4">
            <w:pPr>
              <w:pStyle w:val="Body"/>
              <w:rPr>
                <w:sz w:val="22"/>
                <w:lang w:eastAsia="zh-CN"/>
              </w:rPr>
            </w:pPr>
            <w:r>
              <w:rPr>
                <w:sz w:val="22"/>
                <w:lang w:eastAsia="zh-CN"/>
              </w:rPr>
              <w:t>HM2</w:t>
            </w:r>
            <w:r>
              <w:rPr>
                <w:rFonts w:hint="eastAsia"/>
                <w:sz w:val="22"/>
                <w:lang w:eastAsia="zh-CN"/>
              </w:rPr>
              <w:t>（</w:t>
            </w:r>
            <w:r>
              <w:rPr>
                <w:sz w:val="22"/>
                <w:lang w:eastAsia="zh-CN"/>
              </w:rPr>
              <w:t>10.155.20.68</w:t>
            </w:r>
            <w:r>
              <w:rPr>
                <w:rFonts w:hint="eastAsia"/>
                <w:sz w:val="22"/>
                <w:lang w:eastAsia="zh-CN"/>
              </w:rPr>
              <w:t>）</w:t>
            </w:r>
            <w:r>
              <w:rPr>
                <w:sz w:val="22"/>
                <w:lang w:eastAsia="zh-CN"/>
              </w:rPr>
              <w:t xml:space="preserve"> can be reachable</w:t>
            </w:r>
          </w:p>
          <w:p w:rsidR="00F458CA" w:rsidRPr="00923513" w:rsidRDefault="00F458CA" w:rsidP="00D22DB4">
            <w:pPr>
              <w:pStyle w:val="Body"/>
              <w:rPr>
                <w:sz w:val="22"/>
                <w:lang w:eastAsia="zh-CN"/>
              </w:rPr>
            </w:pPr>
            <w:r>
              <w:rPr>
                <w:sz w:val="22"/>
                <w:lang w:eastAsia="zh-CN"/>
              </w:rPr>
              <w:t>AP connected with HM1</w:t>
            </w:r>
          </w:p>
        </w:tc>
      </w:tr>
      <w:tr w:rsidR="00F458CA" w:rsidRPr="00BA58E3" w:rsidTr="00D22DB4">
        <w:trPr>
          <w:trHeight w:val="321"/>
        </w:trPr>
        <w:tc>
          <w:tcPr>
            <w:tcW w:w="2284" w:type="dxa"/>
          </w:tcPr>
          <w:p w:rsidR="00F458CA" w:rsidRPr="00D550FE" w:rsidRDefault="00F458CA" w:rsidP="00D22DB4">
            <w:pPr>
              <w:rPr>
                <w:sz w:val="24"/>
                <w:szCs w:val="24"/>
              </w:rPr>
            </w:pPr>
            <w:r w:rsidRPr="00D550FE">
              <w:rPr>
                <w:sz w:val="24"/>
                <w:szCs w:val="24"/>
              </w:rPr>
              <w:lastRenderedPageBreak/>
              <w:t>Test procedure</w:t>
            </w:r>
          </w:p>
        </w:tc>
        <w:tc>
          <w:tcPr>
            <w:tcW w:w="8217" w:type="dxa"/>
            <w:gridSpan w:val="3"/>
          </w:tcPr>
          <w:p w:rsidR="00F458CA" w:rsidRDefault="00F458CA" w:rsidP="00D22DB4">
            <w:pPr>
              <w:pStyle w:val="Body"/>
              <w:numPr>
                <w:ilvl w:val="0"/>
                <w:numId w:val="34"/>
              </w:numPr>
              <w:rPr>
                <w:sz w:val="22"/>
                <w:lang w:eastAsia="zh-CN"/>
              </w:rPr>
            </w:pPr>
            <w:r>
              <w:rPr>
                <w:sz w:val="22"/>
                <w:lang w:eastAsia="zh-CN"/>
              </w:rPr>
              <w:t>Execute CLI “capwap ping 255.255.255.0”</w:t>
            </w:r>
          </w:p>
          <w:p w:rsidR="00F458CA" w:rsidRPr="002248F0" w:rsidRDefault="00F458CA" w:rsidP="00D22DB4">
            <w:pPr>
              <w:pStyle w:val="Body"/>
              <w:numPr>
                <w:ilvl w:val="0"/>
                <w:numId w:val="34"/>
              </w:numPr>
              <w:rPr>
                <w:sz w:val="22"/>
                <w:lang w:eastAsia="zh-CN"/>
              </w:rPr>
            </w:pPr>
            <w:r>
              <w:rPr>
                <w:sz w:val="22"/>
                <w:lang w:eastAsia="zh-CN"/>
              </w:rPr>
              <w:t>Execute CLI “show running configure | inc capwap”</w:t>
            </w:r>
          </w:p>
        </w:tc>
      </w:tr>
      <w:tr w:rsidR="00F458CA" w:rsidRPr="00BA58E3" w:rsidTr="00D22DB4">
        <w:trPr>
          <w:trHeight w:val="321"/>
        </w:trPr>
        <w:tc>
          <w:tcPr>
            <w:tcW w:w="2284" w:type="dxa"/>
          </w:tcPr>
          <w:p w:rsidR="00F458CA" w:rsidRPr="00D550FE" w:rsidRDefault="00F458CA" w:rsidP="00D22DB4">
            <w:pPr>
              <w:rPr>
                <w:sz w:val="24"/>
                <w:szCs w:val="24"/>
              </w:rPr>
            </w:pPr>
            <w:r w:rsidRPr="00D550FE">
              <w:rPr>
                <w:sz w:val="24"/>
                <w:szCs w:val="24"/>
              </w:rPr>
              <w:t>Expect result</w:t>
            </w:r>
          </w:p>
        </w:tc>
        <w:tc>
          <w:tcPr>
            <w:tcW w:w="8217" w:type="dxa"/>
            <w:gridSpan w:val="3"/>
          </w:tcPr>
          <w:p w:rsidR="00F458CA" w:rsidRDefault="00F458CA" w:rsidP="00D22DB4">
            <w:pPr>
              <w:pStyle w:val="Body"/>
              <w:numPr>
                <w:ilvl w:val="0"/>
                <w:numId w:val="35"/>
              </w:numPr>
              <w:rPr>
                <w:sz w:val="22"/>
                <w:lang w:eastAsia="zh-CN"/>
              </w:rPr>
            </w:pPr>
            <w:r>
              <w:rPr>
                <w:sz w:val="22"/>
                <w:lang w:eastAsia="zh-CN"/>
              </w:rPr>
              <w:t>Check AP  result</w:t>
            </w:r>
          </w:p>
          <w:p w:rsidR="00F458CA" w:rsidRDefault="00F458CA" w:rsidP="00D22DB4">
            <w:pPr>
              <w:pStyle w:val="Body"/>
              <w:rPr>
                <w:sz w:val="22"/>
                <w:lang w:eastAsia="zh-CN"/>
              </w:rPr>
            </w:pPr>
          </w:p>
          <w:p w:rsidR="00F458CA" w:rsidRPr="00923513" w:rsidRDefault="00F458CA" w:rsidP="00D22DB4">
            <w:pPr>
              <w:pStyle w:val="Body"/>
              <w:numPr>
                <w:ilvl w:val="0"/>
                <w:numId w:val="35"/>
              </w:numPr>
              <w:rPr>
                <w:sz w:val="22"/>
                <w:lang w:eastAsia="zh-CN"/>
              </w:rPr>
            </w:pPr>
            <w:r>
              <w:rPr>
                <w:sz w:val="22"/>
                <w:lang w:eastAsia="zh-CN"/>
              </w:rPr>
              <w:t>There is no corresponding CLI on running configure.</w:t>
            </w:r>
          </w:p>
        </w:tc>
      </w:tr>
      <w:tr w:rsidR="00F458CA" w:rsidRPr="00BA58E3" w:rsidTr="00D22DB4">
        <w:trPr>
          <w:trHeight w:val="350"/>
        </w:trPr>
        <w:tc>
          <w:tcPr>
            <w:tcW w:w="2284" w:type="dxa"/>
          </w:tcPr>
          <w:p w:rsidR="00F458CA" w:rsidRPr="00B7717A" w:rsidRDefault="00F458CA" w:rsidP="00D22DB4">
            <w:pPr>
              <w:rPr>
                <w:sz w:val="24"/>
                <w:szCs w:val="24"/>
                <w:lang w:eastAsia="zh-CN"/>
              </w:rPr>
            </w:pPr>
            <w:r>
              <w:rPr>
                <w:sz w:val="24"/>
                <w:szCs w:val="24"/>
                <w:lang w:eastAsia="zh-CN"/>
              </w:rPr>
              <w:t>Test result</w:t>
            </w:r>
          </w:p>
        </w:tc>
        <w:tc>
          <w:tcPr>
            <w:tcW w:w="8217" w:type="dxa"/>
            <w:gridSpan w:val="3"/>
          </w:tcPr>
          <w:p w:rsidR="00F458CA" w:rsidRPr="00923513" w:rsidRDefault="00F458CA" w:rsidP="00D22DB4">
            <w:pPr>
              <w:pStyle w:val="Body"/>
              <w:rPr>
                <w:sz w:val="22"/>
                <w:lang w:eastAsia="zh-CN"/>
              </w:rPr>
            </w:pPr>
          </w:p>
        </w:tc>
      </w:tr>
      <w:tr w:rsidR="00F458CA" w:rsidRPr="00BA58E3" w:rsidTr="00D22DB4">
        <w:trPr>
          <w:trHeight w:val="327"/>
        </w:trPr>
        <w:tc>
          <w:tcPr>
            <w:tcW w:w="2284" w:type="dxa"/>
          </w:tcPr>
          <w:p w:rsidR="00F458CA" w:rsidRDefault="00F458CA" w:rsidP="00D22DB4">
            <w:pPr>
              <w:rPr>
                <w:sz w:val="24"/>
                <w:szCs w:val="24"/>
                <w:lang w:eastAsia="zh-CN"/>
              </w:rPr>
            </w:pPr>
            <w:r>
              <w:rPr>
                <w:sz w:val="24"/>
                <w:szCs w:val="24"/>
                <w:lang w:eastAsia="zh-CN"/>
              </w:rPr>
              <w:t>Comment</w:t>
            </w:r>
          </w:p>
        </w:tc>
        <w:tc>
          <w:tcPr>
            <w:tcW w:w="8217" w:type="dxa"/>
            <w:gridSpan w:val="3"/>
          </w:tcPr>
          <w:p w:rsidR="00F458CA" w:rsidRPr="00923513" w:rsidRDefault="00F458CA" w:rsidP="00D22DB4">
            <w:pPr>
              <w:pStyle w:val="Body"/>
              <w:rPr>
                <w:sz w:val="22"/>
                <w:lang w:eastAsia="zh-CN"/>
              </w:rPr>
            </w:pPr>
          </w:p>
        </w:tc>
      </w:tr>
    </w:tbl>
    <w:p w:rsidR="00F458CA" w:rsidRPr="00B12D36" w:rsidRDefault="00F458CA" w:rsidP="00B12D36">
      <w:pPr>
        <w:pStyle w:val="Body"/>
        <w:rPr>
          <w:lang w:eastAsia="zh-CN"/>
        </w:rPr>
      </w:pPr>
    </w:p>
    <w:p w:rsidR="00F458CA" w:rsidRPr="00FF53C9" w:rsidRDefault="00F458CA" w:rsidP="000C46BF">
      <w:pPr>
        <w:pStyle w:val="2"/>
        <w:numPr>
          <w:ilvl w:val="1"/>
          <w:numId w:val="21"/>
        </w:numPr>
        <w:ind w:left="0" w:firstLine="0"/>
        <w:rPr>
          <w:color w:val="auto"/>
          <w:sz w:val="24"/>
          <w:szCs w:val="24"/>
          <w:lang w:eastAsia="zh-CN"/>
        </w:rPr>
      </w:pPr>
      <w:r w:rsidRPr="001B51BF">
        <w:rPr>
          <w:color w:val="auto"/>
          <w:sz w:val="24"/>
          <w:szCs w:val="24"/>
          <w:lang w:eastAsia="zh-CN"/>
        </w:rPr>
        <w:t>Stress Test Case</w:t>
      </w:r>
      <w:bookmarkEnd w:id="14"/>
    </w:p>
    <w:p w:rsidR="00F458CA" w:rsidRPr="001B51BF" w:rsidRDefault="00F458CA" w:rsidP="00006BF5">
      <w:pPr>
        <w:pStyle w:val="2"/>
        <w:numPr>
          <w:ilvl w:val="1"/>
          <w:numId w:val="21"/>
        </w:numPr>
        <w:ind w:left="0" w:firstLine="0"/>
        <w:rPr>
          <w:color w:val="auto"/>
          <w:sz w:val="24"/>
          <w:szCs w:val="24"/>
          <w:lang w:eastAsia="zh-CN"/>
        </w:rPr>
      </w:pPr>
      <w:bookmarkStart w:id="20" w:name="_Toc255228845"/>
      <w:r w:rsidRPr="001B51BF">
        <w:rPr>
          <w:color w:val="auto"/>
          <w:sz w:val="24"/>
          <w:szCs w:val="24"/>
          <w:lang w:eastAsia="zh-CN"/>
        </w:rPr>
        <w:t>Duration Test Case</w:t>
      </w:r>
      <w:bookmarkEnd w:id="20"/>
    </w:p>
    <w:p w:rsidR="00F458CA" w:rsidRPr="001B51BF" w:rsidRDefault="00F458CA" w:rsidP="00006BF5">
      <w:pPr>
        <w:pStyle w:val="2"/>
        <w:numPr>
          <w:ilvl w:val="1"/>
          <w:numId w:val="21"/>
        </w:numPr>
        <w:ind w:left="0" w:firstLine="0"/>
        <w:rPr>
          <w:color w:val="auto"/>
          <w:sz w:val="24"/>
          <w:szCs w:val="24"/>
          <w:lang w:eastAsia="zh-CN"/>
        </w:rPr>
      </w:pPr>
      <w:bookmarkStart w:id="21" w:name="_Toc255228846"/>
      <w:r w:rsidRPr="001B51BF">
        <w:rPr>
          <w:color w:val="auto"/>
          <w:sz w:val="24"/>
          <w:szCs w:val="24"/>
          <w:lang w:eastAsia="zh-CN"/>
        </w:rPr>
        <w:t>Performance Test Case</w:t>
      </w:r>
      <w:bookmarkEnd w:id="21"/>
    </w:p>
    <w:p w:rsidR="00F458CA" w:rsidRPr="001B51BF" w:rsidRDefault="00F458CA" w:rsidP="00D53AA6">
      <w:pPr>
        <w:pStyle w:val="2"/>
        <w:numPr>
          <w:ilvl w:val="1"/>
          <w:numId w:val="21"/>
        </w:numPr>
        <w:ind w:left="0" w:firstLine="0"/>
        <w:rPr>
          <w:color w:val="auto"/>
          <w:sz w:val="24"/>
          <w:szCs w:val="24"/>
          <w:lang w:eastAsia="zh-CN"/>
        </w:rPr>
      </w:pPr>
      <w:bookmarkStart w:id="22" w:name="_Toc255228847"/>
      <w:r w:rsidRPr="001B51BF">
        <w:rPr>
          <w:color w:val="auto"/>
          <w:sz w:val="24"/>
          <w:szCs w:val="24"/>
          <w:lang w:eastAsia="zh-CN"/>
        </w:rPr>
        <w:t>Scalability Test Case</w:t>
      </w:r>
      <w:bookmarkEnd w:id="22"/>
    </w:p>
    <w:p w:rsidR="00F458CA" w:rsidRPr="001B51BF" w:rsidRDefault="00F458CA" w:rsidP="00D53AA6">
      <w:pPr>
        <w:pStyle w:val="2"/>
        <w:numPr>
          <w:ilvl w:val="1"/>
          <w:numId w:val="21"/>
        </w:numPr>
        <w:ind w:left="0" w:firstLine="0"/>
        <w:rPr>
          <w:color w:val="auto"/>
          <w:sz w:val="24"/>
          <w:szCs w:val="24"/>
          <w:lang w:eastAsia="zh-CN"/>
        </w:rPr>
      </w:pPr>
      <w:bookmarkStart w:id="23" w:name="_Toc255228848"/>
      <w:r w:rsidRPr="001B51BF">
        <w:rPr>
          <w:color w:val="auto"/>
          <w:sz w:val="24"/>
          <w:szCs w:val="24"/>
          <w:lang w:eastAsia="zh-CN"/>
        </w:rPr>
        <w:t>Compatibility Test Case</w:t>
      </w:r>
      <w:bookmarkEnd w:id="23"/>
    </w:p>
    <w:p w:rsidR="00F458CA" w:rsidRPr="001B51BF" w:rsidRDefault="00F458CA" w:rsidP="00D53AA6">
      <w:pPr>
        <w:pStyle w:val="2"/>
        <w:numPr>
          <w:ilvl w:val="1"/>
          <w:numId w:val="21"/>
        </w:numPr>
        <w:ind w:left="0" w:firstLine="0"/>
        <w:rPr>
          <w:color w:val="auto"/>
          <w:sz w:val="24"/>
          <w:szCs w:val="24"/>
          <w:lang w:eastAsia="zh-CN"/>
        </w:rPr>
      </w:pPr>
      <w:bookmarkStart w:id="24" w:name="_Toc255228849"/>
      <w:r w:rsidRPr="001B51BF">
        <w:rPr>
          <w:color w:val="auto"/>
          <w:sz w:val="24"/>
          <w:szCs w:val="24"/>
          <w:lang w:eastAsia="zh-CN"/>
        </w:rPr>
        <w:t xml:space="preserve">CLI </w:t>
      </w:r>
      <w:r>
        <w:rPr>
          <w:color w:val="auto"/>
          <w:sz w:val="24"/>
          <w:szCs w:val="24"/>
          <w:lang w:eastAsia="zh-CN"/>
        </w:rPr>
        <w:t xml:space="preserve">Management </w:t>
      </w:r>
      <w:r w:rsidRPr="001B51BF">
        <w:rPr>
          <w:color w:val="auto"/>
          <w:sz w:val="24"/>
          <w:szCs w:val="24"/>
          <w:lang w:eastAsia="zh-CN"/>
        </w:rPr>
        <w:t>(Automation Status: Yes/No)</w:t>
      </w:r>
      <w:bookmarkEnd w:id="24"/>
    </w:p>
    <w:p w:rsidR="00F458CA" w:rsidRPr="001B51BF" w:rsidRDefault="00F458CA" w:rsidP="006C4D7A">
      <w:pPr>
        <w:pStyle w:val="Body"/>
        <w:rPr>
          <w:rFonts w:ascii="Arial" w:hAnsi="Arial" w:cs="Arial"/>
          <w:sz w:val="21"/>
          <w:szCs w:val="21"/>
          <w:lang w:eastAsia="zh-CN"/>
        </w:rPr>
      </w:pPr>
      <w:r w:rsidRPr="001B51BF">
        <w:rPr>
          <w:rFonts w:ascii="Arial" w:hAnsi="Arial" w:cs="Arial"/>
          <w:sz w:val="21"/>
          <w:szCs w:val="21"/>
          <w:lang w:eastAsia="zh-CN"/>
        </w:rPr>
        <w:t>&lt;Just list all cli that this feature has one by one&gt;</w:t>
      </w:r>
    </w:p>
    <w:p w:rsidR="00F458CA" w:rsidRPr="001B51BF" w:rsidRDefault="00F458CA" w:rsidP="001B51BF">
      <w:pPr>
        <w:rPr>
          <w:rFonts w:ascii="Arial" w:hAnsi="Arial" w:cs="Arial"/>
          <w:sz w:val="21"/>
          <w:szCs w:val="21"/>
          <w:lang w:eastAsia="zh-CN"/>
        </w:rPr>
      </w:pPr>
      <w:r w:rsidRPr="001B51BF">
        <w:rPr>
          <w:rFonts w:ascii="Arial" w:hAnsi="Arial" w:cs="Arial"/>
          <w:b w:val="0"/>
          <w:color w:val="auto"/>
          <w:sz w:val="21"/>
          <w:szCs w:val="21"/>
          <w:lang w:eastAsia="zh-CN"/>
        </w:rPr>
        <w:t xml:space="preserve">&lt; </w:t>
      </w:r>
      <w:r>
        <w:rPr>
          <w:rFonts w:ascii="Arial" w:hAnsi="Arial" w:cs="Arial"/>
          <w:b w:val="0"/>
          <w:color w:val="auto"/>
          <w:sz w:val="21"/>
          <w:szCs w:val="21"/>
          <w:lang w:eastAsia="zh-CN"/>
        </w:rPr>
        <w:t>memory leak case for these CLI.N</w:t>
      </w:r>
      <w:r w:rsidRPr="001B51BF">
        <w:rPr>
          <w:rFonts w:ascii="Arial" w:hAnsi="Arial" w:cs="Arial"/>
          <w:b w:val="0"/>
          <w:color w:val="auto"/>
          <w:sz w:val="21"/>
          <w:szCs w:val="21"/>
          <w:lang w:eastAsia="zh-CN"/>
        </w:rPr>
        <w:t>ormally, the leak is happened when we do some commands repeatedly.  Like create an object, then delete that object, it should release all the memory it allocated. But this is not true for all the cases.</w:t>
      </w:r>
      <w:r>
        <w:rPr>
          <w:rFonts w:ascii="Arial" w:hAnsi="Arial" w:cs="Arial"/>
          <w:b w:val="0"/>
          <w:color w:val="auto"/>
          <w:sz w:val="21"/>
          <w:szCs w:val="21"/>
          <w:lang w:eastAsia="zh-CN"/>
        </w:rPr>
        <w:t xml:space="preserve"> </w:t>
      </w:r>
      <w:r w:rsidRPr="001B51BF">
        <w:rPr>
          <w:rFonts w:ascii="Arial" w:hAnsi="Arial" w:cs="Arial"/>
          <w:b w:val="0"/>
          <w:color w:val="auto"/>
          <w:sz w:val="21"/>
          <w:szCs w:val="21"/>
          <w:lang w:eastAsia="zh-CN"/>
        </w:rPr>
        <w:t>If you create/delete an object several times(but how many times?) and the memory just going down and never recovered, it maybe a memory leak(again, how can we decide it is really a memory leak?).&gt;</w:t>
      </w:r>
    </w:p>
    <w:p w:rsidR="00F458CA" w:rsidRPr="002E1BB7" w:rsidRDefault="00F458CA" w:rsidP="001B51BF">
      <w:pPr>
        <w:pStyle w:val="2"/>
        <w:numPr>
          <w:ilvl w:val="1"/>
          <w:numId w:val="21"/>
        </w:numPr>
        <w:ind w:left="0" w:firstLine="0"/>
        <w:rPr>
          <w:color w:val="auto"/>
          <w:sz w:val="24"/>
          <w:szCs w:val="24"/>
          <w:lang w:eastAsia="zh-CN"/>
        </w:rPr>
      </w:pPr>
      <w:bookmarkStart w:id="25" w:name="_Toc255228850"/>
      <w:r w:rsidRPr="002E1BB7">
        <w:rPr>
          <w:color w:val="auto"/>
          <w:sz w:val="24"/>
          <w:szCs w:val="24"/>
          <w:lang w:eastAsia="zh-CN"/>
        </w:rPr>
        <w:t>GUI Management-HiveManager</w:t>
      </w:r>
      <w:bookmarkEnd w:id="25"/>
    </w:p>
    <w:p w:rsidR="00F458CA" w:rsidRPr="00F17FD2" w:rsidRDefault="00F458CA" w:rsidP="00F17FD2">
      <w:pPr>
        <w:rPr>
          <w:rFonts w:ascii="Arial" w:hAnsi="Arial" w:cs="Arial"/>
          <w:b w:val="0"/>
          <w:color w:val="auto"/>
          <w:sz w:val="21"/>
          <w:szCs w:val="21"/>
          <w:lang w:eastAsia="zh-CN"/>
        </w:rPr>
      </w:pPr>
      <w:r w:rsidRPr="00F17FD2">
        <w:rPr>
          <w:rFonts w:ascii="Arial" w:hAnsi="Arial" w:cs="Arial"/>
          <w:b w:val="0"/>
          <w:color w:val="auto"/>
          <w:sz w:val="21"/>
          <w:szCs w:val="21"/>
          <w:lang w:eastAsia="zh-CN"/>
        </w:rPr>
        <w:t>&lt;</w:t>
      </w:r>
      <w:r>
        <w:rPr>
          <w:rFonts w:ascii="Arial" w:hAnsi="Arial" w:cs="Arial"/>
          <w:b w:val="0"/>
          <w:color w:val="auto"/>
          <w:sz w:val="21"/>
          <w:szCs w:val="21"/>
          <w:lang w:eastAsia="zh-CN"/>
        </w:rPr>
        <w:t>List HM test case or test log</w:t>
      </w:r>
      <w:r w:rsidRPr="00F17FD2">
        <w:rPr>
          <w:rFonts w:ascii="Arial" w:hAnsi="Arial" w:cs="Arial"/>
          <w:b w:val="0"/>
          <w:color w:val="auto"/>
          <w:sz w:val="21"/>
          <w:szCs w:val="21"/>
          <w:lang w:eastAsia="zh-CN"/>
        </w:rPr>
        <w:t>&gt;</w:t>
      </w:r>
    </w:p>
    <w:p w:rsidR="00F458CA" w:rsidRPr="002E1BB7" w:rsidRDefault="00F458CA" w:rsidP="001B51BF">
      <w:pPr>
        <w:pStyle w:val="2"/>
        <w:numPr>
          <w:ilvl w:val="1"/>
          <w:numId w:val="21"/>
        </w:numPr>
        <w:ind w:left="0" w:firstLine="0"/>
        <w:rPr>
          <w:color w:val="auto"/>
          <w:sz w:val="24"/>
          <w:szCs w:val="24"/>
          <w:lang w:eastAsia="zh-CN"/>
        </w:rPr>
      </w:pPr>
      <w:bookmarkStart w:id="26" w:name="_Toc255228851"/>
      <w:r w:rsidRPr="002E1BB7">
        <w:rPr>
          <w:color w:val="auto"/>
          <w:sz w:val="24"/>
          <w:szCs w:val="24"/>
          <w:lang w:eastAsia="zh-CN"/>
        </w:rPr>
        <w:t>GUI Management-HiveUI</w:t>
      </w:r>
      <w:bookmarkEnd w:id="26"/>
    </w:p>
    <w:p w:rsidR="00F458CA" w:rsidRPr="00F17FD2" w:rsidRDefault="00F458CA" w:rsidP="00F17FD2">
      <w:pPr>
        <w:rPr>
          <w:rFonts w:ascii="Arial" w:hAnsi="Arial" w:cs="Arial"/>
          <w:b w:val="0"/>
          <w:color w:val="auto"/>
          <w:sz w:val="21"/>
          <w:szCs w:val="21"/>
          <w:lang w:eastAsia="zh-CN"/>
        </w:rPr>
      </w:pPr>
      <w:r w:rsidRPr="00F17FD2">
        <w:rPr>
          <w:rFonts w:ascii="Arial" w:hAnsi="Arial" w:cs="Arial"/>
          <w:b w:val="0"/>
          <w:color w:val="auto"/>
          <w:sz w:val="21"/>
          <w:szCs w:val="21"/>
          <w:lang w:eastAsia="zh-CN"/>
        </w:rPr>
        <w:t>&lt;</w:t>
      </w:r>
      <w:r>
        <w:rPr>
          <w:rFonts w:ascii="Arial" w:hAnsi="Arial" w:cs="Arial"/>
          <w:b w:val="0"/>
          <w:color w:val="auto"/>
          <w:sz w:val="21"/>
          <w:szCs w:val="21"/>
          <w:lang w:eastAsia="zh-CN"/>
        </w:rPr>
        <w:t>List HiveUI test case or test log</w:t>
      </w:r>
      <w:r w:rsidRPr="00F17FD2">
        <w:rPr>
          <w:rFonts w:ascii="Arial" w:hAnsi="Arial" w:cs="Arial"/>
          <w:b w:val="0"/>
          <w:color w:val="auto"/>
          <w:sz w:val="21"/>
          <w:szCs w:val="21"/>
          <w:lang w:eastAsia="zh-CN"/>
        </w:rPr>
        <w:t>&gt;</w:t>
      </w:r>
    </w:p>
    <w:bookmarkEnd w:id="11"/>
    <w:p w:rsidR="00F458CA" w:rsidRPr="00F17FD2" w:rsidRDefault="00F458CA" w:rsidP="00F17FD2">
      <w:pPr>
        <w:pStyle w:val="Body"/>
        <w:rPr>
          <w:lang w:eastAsia="zh-CN"/>
        </w:rPr>
      </w:pPr>
    </w:p>
    <w:sectPr w:rsidR="00F458CA" w:rsidRPr="00F17FD2" w:rsidSect="00184524">
      <w:headerReference w:type="even" r:id="rId17"/>
      <w:type w:val="continuous"/>
      <w:pgSz w:w="12240" w:h="15840"/>
      <w:pgMar w:top="2520" w:right="1080" w:bottom="1800" w:left="1080" w:header="720" w:footer="720" w:gutter="0"/>
      <w:cols w:space="720"/>
      <w:docGrid w:type="lines"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 wne:kcmPrimary="0433">
      <wne:acd wne:acdName="acd2"/>
    </wne:keymap>
    <wne:keymap wne:kcmPrimary="0434">
      <wne:acd wne:acdName="acd4"/>
    </wne:keymap>
    <wne:keymap wne:kcmPrimary="0442">
      <wne:acd wne:acdName="acd3"/>
    </wne:keymap>
    <wne:keymap wne:kcmPrimary="044C">
      <wne:acd wne:acdName="acd6"/>
    </wne:keymap>
    <wne:keymap wne:kcmPrimary="044E">
      <wne:acd wne:acdName="acd7"/>
    </wne:keymap>
    <wne:keymap wne:kcmPrimary="0450">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IA" wne:acdName="acd0" wne:fciIndexBasedOn="0065"/>
    <wne:acd wne:argValue="AQAAAAEA" wne:acdName="acd1" wne:fciIndexBasedOn="0065"/>
    <wne:acd wne:argValue="AQAAAAMA" wne:acdName="acd2" wne:fciIndexBasedOn="0065"/>
    <wne:acd wne:argValue="AgBCAG8AZAB5AA==" wne:acdName="acd3" wne:fciIndexBasedOn="0065"/>
    <wne:acd wne:argValue="AQAAAAQA" wne:acdName="acd4" wne:fciIndexBasedOn="0065"/>
    <wne:acd wne:argValue="AgBQAGwAYQBpAG4A" wne:acdName="acd5" wne:fciIndexBasedOn="0065"/>
    <wne:acd wne:argValue="AQAAADAA" wne:acdName="acd6" wne:fciIndexBasedOn="0065"/>
    <wne:acd wne:argValue="AQAAADEA" wne:acdName="acd7"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23FF" w:rsidRDefault="002223FF" w:rsidP="00920388">
      <w:r>
        <w:separator/>
      </w:r>
    </w:p>
  </w:endnote>
  <w:endnote w:type="continuationSeparator" w:id="0">
    <w:p w:rsidR="002223FF" w:rsidRDefault="002223FF" w:rsidP="009203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8CA" w:rsidRDefault="00243A4C">
    <w:pPr>
      <w:pStyle w:val="a7"/>
    </w:pPr>
    <w:r>
      <w:rPr>
        <w:noProof/>
        <w:lang w:eastAsia="zh-CN"/>
      </w:rPr>
      <w:pict>
        <v:shapetype id="_x0000_t202" coordsize="21600,21600" o:spt="202" path="m,l,21600r21600,l21600,xe">
          <v:stroke joinstyle="miter"/>
          <v:path gradientshapeok="t" o:connecttype="rect"/>
        </v:shapetype>
        <v:shape id="_x0000_s2054" type="#_x0000_t202" style="position:absolute;margin-left:319.5pt;margin-top:-1.9pt;width:117pt;height:48.75pt;z-index:-1" filled="f" stroked="f">
          <v:shadow color="black" opacity="49151f" offset=".74833mm,.74833mm"/>
          <v:textbox style="mso-next-textbox:#_x0000_s2054">
            <w:txbxContent>
              <w:p w:rsidR="00F458CA" w:rsidRDefault="00F458CA" w:rsidP="00295EF7">
                <w:pPr>
                  <w:pStyle w:val="Body"/>
                  <w:jc w:val="center"/>
                  <w:rPr>
                    <w:b/>
                    <w:sz w:val="24"/>
                    <w:szCs w:val="24"/>
                  </w:rPr>
                </w:pPr>
                <w:r>
                  <w:rPr>
                    <w:b/>
                    <w:sz w:val="24"/>
                    <w:szCs w:val="24"/>
                  </w:rPr>
                  <w:t>- Strictly -</w:t>
                </w:r>
              </w:p>
              <w:p w:rsidR="00F458CA" w:rsidRPr="00830F08" w:rsidRDefault="00F458CA" w:rsidP="00295EF7">
                <w:pPr>
                  <w:pStyle w:val="Body"/>
                  <w:jc w:val="center"/>
                  <w:rPr>
                    <w:b/>
                    <w:sz w:val="24"/>
                    <w:szCs w:val="24"/>
                  </w:rPr>
                </w:pPr>
                <w:r>
                  <w:rPr>
                    <w:b/>
                    <w:sz w:val="24"/>
                    <w:szCs w:val="24"/>
                  </w:rPr>
                  <w:t xml:space="preserve">- </w:t>
                </w:r>
                <w:r w:rsidRPr="00830F08">
                  <w:rPr>
                    <w:b/>
                    <w:sz w:val="24"/>
                    <w:szCs w:val="24"/>
                  </w:rPr>
                  <w:t>Confidential</w:t>
                </w:r>
                <w:r>
                  <w:rPr>
                    <w:b/>
                    <w:sz w:val="24"/>
                    <w:szCs w:val="24"/>
                  </w:rPr>
                  <w:t xml:space="preserve"> -</w:t>
                </w:r>
              </w:p>
            </w:txbxContent>
          </v:textbox>
        </v:shape>
      </w:pict>
    </w:r>
    <w:r>
      <w:rPr>
        <w:noProof/>
        <w:lang w:eastAsia="zh-CN"/>
      </w:rPr>
      <w:pict>
        <v:shape id="_x0000_s2055" type="#_x0000_t202" style="position:absolute;margin-left:488.35pt;margin-top:742.4pt;width:69pt;height:18pt;z-index:13;mso-position-horizontal-relative:page;mso-position-vertical-relative:page" filled="f" stroked="f">
          <v:textbox style="mso-next-textbox:#_x0000_s2055">
            <w:txbxContent>
              <w:p w:rsidR="00F458CA" w:rsidRPr="00920388" w:rsidRDefault="00F458CA" w:rsidP="00920388">
                <w:pPr>
                  <w:pStyle w:val="Body"/>
                  <w:rPr>
                    <w:b/>
                  </w:rPr>
                </w:pPr>
                <w:r w:rsidRPr="00920388">
                  <w:rPr>
                    <w:b/>
                  </w:rPr>
                  <w:t xml:space="preserve">Page </w:t>
                </w:r>
                <w:r w:rsidR="00243A4C" w:rsidRPr="00920388">
                  <w:rPr>
                    <w:b/>
                  </w:rPr>
                  <w:fldChar w:fldCharType="begin"/>
                </w:r>
                <w:r w:rsidRPr="00920388">
                  <w:rPr>
                    <w:b/>
                  </w:rPr>
                  <w:instrText xml:space="preserve"> PAGE </w:instrText>
                </w:r>
                <w:r w:rsidR="00243A4C" w:rsidRPr="00920388">
                  <w:rPr>
                    <w:b/>
                  </w:rPr>
                  <w:fldChar w:fldCharType="separate"/>
                </w:r>
                <w:r w:rsidR="00DC2D50">
                  <w:rPr>
                    <w:b/>
                    <w:noProof/>
                  </w:rPr>
                  <w:t>6</w:t>
                </w:r>
                <w:r w:rsidR="00243A4C" w:rsidRPr="00920388">
                  <w:rPr>
                    <w:b/>
                  </w:rPr>
                  <w:fldChar w:fldCharType="end"/>
                </w:r>
                <w:r w:rsidRPr="00920388">
                  <w:rPr>
                    <w:b/>
                  </w:rPr>
                  <w:t xml:space="preserve"> of </w:t>
                </w:r>
                <w:r w:rsidR="00243A4C" w:rsidRPr="00920388">
                  <w:rPr>
                    <w:b/>
                  </w:rPr>
                  <w:fldChar w:fldCharType="begin"/>
                </w:r>
                <w:r w:rsidRPr="00920388">
                  <w:rPr>
                    <w:b/>
                  </w:rPr>
                  <w:instrText xml:space="preserve"> NUMPAGES </w:instrText>
                </w:r>
                <w:r w:rsidR="00243A4C" w:rsidRPr="00920388">
                  <w:rPr>
                    <w:b/>
                  </w:rPr>
                  <w:fldChar w:fldCharType="separate"/>
                </w:r>
                <w:r w:rsidR="00DC2D50">
                  <w:rPr>
                    <w:b/>
                    <w:noProof/>
                  </w:rPr>
                  <w:t>17</w:t>
                </w:r>
                <w:r w:rsidR="00243A4C" w:rsidRPr="00920388">
                  <w:rPr>
                    <w:b/>
                  </w:rPr>
                  <w:fldChar w:fldCharType="end"/>
                </w:r>
              </w:p>
              <w:p w:rsidR="00F458CA" w:rsidRPr="004C2F1E" w:rsidRDefault="00F458CA" w:rsidP="00920388">
                <w:pPr>
                  <w:pStyle w:val="1"/>
                  <w:numPr>
                    <w:ilvl w:val="0"/>
                    <w:numId w:val="21"/>
                  </w:numPr>
                </w:pPr>
              </w:p>
              <w:p w:rsidR="00F458CA" w:rsidRPr="004C2F1E" w:rsidRDefault="00F458CA" w:rsidP="00920388"/>
              <w:p w:rsidR="00F458CA" w:rsidRPr="004C2F1E" w:rsidRDefault="00F458CA" w:rsidP="00920388"/>
            </w:txbxContent>
          </v:textbox>
          <w10:wrap anchorx="page" anchory="page"/>
          <w10:anchorlock/>
        </v:shape>
      </w:pict>
    </w:r>
    <w:r>
      <w:rPr>
        <w:noProof/>
        <w:lang w:eastAsia="zh-CN"/>
      </w:rPr>
      <w:pict>
        <v:shape id="_x0000_s2056" type="#_x0000_t202" style="position:absolute;margin-left:49.1pt;margin-top:741.65pt;width:329.95pt;height:41.1pt;z-index:12;mso-position-horizontal-relative:page;mso-position-vertical-relative:page" filled="f" stroked="f">
          <v:textbox style="mso-next-textbox:#_x0000_s2056">
            <w:txbxContent>
              <w:p w:rsidR="00F458CA" w:rsidRPr="00920388" w:rsidRDefault="00F458CA" w:rsidP="00920388">
                <w:pPr>
                  <w:pStyle w:val="Body"/>
                  <w:rPr>
                    <w:b/>
                  </w:rPr>
                </w:pPr>
                <w:r w:rsidRPr="00920388">
                  <w:rPr>
                    <w:b/>
                  </w:rPr>
                  <w:t>© 2006</w:t>
                </w:r>
                <w:r>
                  <w:rPr>
                    <w:b/>
                  </w:rPr>
                  <w:t>-2008</w:t>
                </w:r>
                <w:r w:rsidRPr="00920388">
                  <w:rPr>
                    <w:b/>
                  </w:rPr>
                  <w:t xml:space="preserve"> Aerohive Networks Inc.  All Rights Reserved. All registered trademarks are property of their respective owners.</w:t>
                </w:r>
              </w:p>
              <w:p w:rsidR="00F458CA" w:rsidRPr="004C2F1E" w:rsidRDefault="00F458CA" w:rsidP="00920388"/>
              <w:p w:rsidR="00F458CA" w:rsidRPr="004C2F1E" w:rsidRDefault="00F458CA" w:rsidP="00920388">
                <w:pPr>
                  <w:pStyle w:val="1"/>
                  <w:numPr>
                    <w:ilvl w:val="0"/>
                    <w:numId w:val="21"/>
                  </w:numPr>
                </w:pPr>
              </w:p>
              <w:p w:rsidR="00F458CA" w:rsidRPr="004C2F1E" w:rsidRDefault="00F458CA" w:rsidP="00920388"/>
            </w:txbxContent>
          </v:textbox>
          <w10:wrap anchorx="page" anchory="page"/>
          <w10:anchorlock/>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23FF" w:rsidRDefault="002223FF" w:rsidP="00920388">
      <w:r>
        <w:separator/>
      </w:r>
    </w:p>
  </w:footnote>
  <w:footnote w:type="continuationSeparator" w:id="0">
    <w:p w:rsidR="002223FF" w:rsidRDefault="002223FF" w:rsidP="009203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8CA" w:rsidRDefault="00243A4C" w:rsidP="00920388">
    <w:r>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8" o:spid="_x0000_s2049" type="#_x0000_t75" alt="aerohive_rgb (Small)" style="position:absolute;margin-left:436.05pt;margin-top:.2pt;width:75.75pt;height:34.8pt;z-index:10;visibility:visible">
          <v:imagedata r:id="rId1" o:title=""/>
        </v:shape>
      </w:pict>
    </w:r>
    <w:r>
      <w:rPr>
        <w:noProof/>
        <w:lang w:eastAsia="zh-CN"/>
      </w:rPr>
      <w:pict>
        <v:rect id="_x0000_s2050" style="position:absolute;margin-left:-20.8pt;margin-top:732.95pt;width:634.8pt;height:3.55pt;z-index:4;mso-position-horizontal-relative:page;mso-position-vertical-relative:page" fillcolor="#0a1b5e">
          <w10:wrap anchorx="page" anchory="page"/>
          <w10:anchorlock/>
        </v:rect>
      </w:pict>
    </w:r>
    <w:r>
      <w:rPr>
        <w:noProof/>
        <w:lang w:eastAsia="zh-CN"/>
      </w:rPr>
      <w:pict>
        <v:rect id="_x0000_s2051" style="position:absolute;margin-left:-4.95pt;margin-top:77.85pt;width:631.6pt;height:10.1pt;z-index:1;mso-position-horizontal-relative:page;mso-position-vertical-relative:page" fillcolor="#f7c92e">
          <w10:wrap anchorx="page" anchory="page"/>
          <w10:anchorlock/>
        </v:rect>
      </w:pict>
    </w:r>
    <w:r>
      <w:rPr>
        <w:noProof/>
        <w:lang w:eastAsia="zh-CN"/>
      </w:rPr>
      <w:pict>
        <v:shapetype id="_x0000_t202" coordsize="21600,21600" o:spt="202" path="m,l,21600r21600,l21600,xe">
          <v:stroke joinstyle="miter"/>
          <v:path gradientshapeok="t" o:connecttype="rect"/>
        </v:shapetype>
        <v:shape id="_x0000_s2052" type="#_x0000_t202" style="position:absolute;margin-left:45.35pt;margin-top:84.3pt;width:347.25pt;height:18pt;z-index:3;mso-position-horizontal-relative:page;mso-position-vertical-relative:page" filled="f" stroked="f">
          <v:textbox style="mso-next-textbox:#_x0000_s2052">
            <w:txbxContent>
              <w:p w:rsidR="00F458CA" w:rsidRPr="0021640B" w:rsidRDefault="00F458CA" w:rsidP="0021640B">
                <w:pPr>
                  <w:pStyle w:val="Body"/>
                  <w:rPr>
                    <w:color w:val="FFFFFF"/>
                  </w:rPr>
                </w:pPr>
                <w:r>
                  <w:rPr>
                    <w:color w:val="FFFFFF"/>
                    <w:lang w:eastAsia="zh-CN"/>
                  </w:rPr>
                  <w:t>High-Density TestCase</w:t>
                </w:r>
                <w:r w:rsidRPr="0021640B">
                  <w:rPr>
                    <w:color w:val="FFFFFF"/>
                  </w:rPr>
                  <w:tab/>
                  <w:t xml:space="preserve">     - Strictly Confidential -</w:t>
                </w:r>
              </w:p>
              <w:p w:rsidR="00F458CA" w:rsidRPr="004C2F1E" w:rsidRDefault="00F458CA" w:rsidP="00920388"/>
              <w:p w:rsidR="00F458CA" w:rsidRDefault="00F458CA" w:rsidP="004C7F2A">
                <w:pPr>
                  <w:pStyle w:val="1"/>
                  <w:numPr>
                    <w:ilvl w:val="0"/>
                    <w:numId w:val="21"/>
                  </w:numPr>
                </w:pPr>
              </w:p>
              <w:p w:rsidR="00F458CA" w:rsidRDefault="00F458CA" w:rsidP="00920388"/>
            </w:txbxContent>
          </v:textbox>
          <w10:wrap anchorx="page" anchory="page"/>
          <w10:anchorlock/>
        </v:shape>
      </w:pict>
    </w:r>
    <w:r>
      <w:rPr>
        <w:noProof/>
        <w:lang w:eastAsia="zh-CN"/>
      </w:rPr>
      <w:pict>
        <v:rect id="_x0000_s2053" style="position:absolute;margin-left:-4.95pt;margin-top:86.1pt;width:636.65pt;height:13.1pt;z-index:2;mso-position-horizontal-relative:page;mso-position-vertical-relative:page" fillcolor="#002740">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8CA" w:rsidRDefault="00243A4C" w:rsidP="00920388">
    <w:pPr>
      <w:pStyle w:val="Body"/>
    </w:pPr>
    <w:r>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0" o:spid="_x0000_s2057" type="#_x0000_t75" alt="aerohive_rgb (Small)" style="position:absolute;margin-left:436.8pt;margin-top:-1.3pt;width:75.75pt;height:34.8pt;z-index:11;visibility:visible">
          <v:imagedata r:id="rId1" o:title=""/>
        </v:shape>
      </w:pict>
    </w:r>
    <w:r>
      <w:rPr>
        <w:noProof/>
        <w:lang w:eastAsia="zh-CN"/>
      </w:rPr>
      <w:pict>
        <v:rect id="_x0000_s2058" style="position:absolute;margin-left:-20.8pt;margin-top:732.95pt;width:634.8pt;height:3.55pt;z-index:9;mso-position-horizontal-relative:page;mso-position-vertical-relative:page" fillcolor="#0a1b5e">
          <w10:wrap anchorx="page" anchory="page"/>
          <w10:anchorlock/>
        </v:rect>
      </w:pict>
    </w:r>
    <w:r>
      <w:rPr>
        <w:noProof/>
        <w:lang w:eastAsia="zh-CN"/>
      </w:rPr>
      <w:pict>
        <v:rect id="_x0000_s2059" style="position:absolute;margin-left:-.7pt;margin-top:76.25pt;width:631.6pt;height:9pt;z-index:5;mso-position-horizontal-relative:page;mso-position-vertical-relative:page" fillcolor="#f7c92e">
          <w10:wrap anchorx="page" anchory="page"/>
          <w10:anchorlock/>
        </v:rect>
      </w:pict>
    </w:r>
    <w:r>
      <w:rPr>
        <w:noProof/>
        <w:lang w:eastAsia="zh-CN"/>
      </w:rPr>
      <w:pict>
        <v:shapetype id="_x0000_t202" coordsize="21600,21600" o:spt="202" path="m,l,21600r21600,l21600,xe">
          <v:stroke joinstyle="miter"/>
          <v:path gradientshapeok="t" o:connecttype="rect"/>
        </v:shapetype>
        <v:shape id="_x0000_s2060" type="#_x0000_t202" style="position:absolute;margin-left:49.85pt;margin-top:84.3pt;width:162pt;height:18pt;z-index:7;mso-position-horizontal-relative:page;mso-position-vertical-relative:page" filled="f" stroked="f">
          <v:textbox style="mso-next-textbox:#_x0000_s2060">
            <w:txbxContent>
              <w:p w:rsidR="00F458CA" w:rsidRPr="007A0000" w:rsidRDefault="00F458CA" w:rsidP="0021640B">
                <w:pPr>
                  <w:pStyle w:val="Body"/>
                  <w:rPr>
                    <w:color w:val="FFFFFF"/>
                    <w:lang w:eastAsia="zh-CN"/>
                  </w:rPr>
                </w:pPr>
                <w:r>
                  <w:rPr>
                    <w:color w:val="FFFFFF"/>
                    <w:lang w:eastAsia="zh-CN"/>
                  </w:rPr>
                  <w:t>Capwap ping Testcase</w:t>
                </w:r>
              </w:p>
              <w:p w:rsidR="00F458CA" w:rsidRDefault="00F458CA" w:rsidP="00920388"/>
              <w:p w:rsidR="00F458CA" w:rsidRDefault="00F458CA" w:rsidP="004C7F2A">
                <w:pPr>
                  <w:pStyle w:val="1"/>
                  <w:numPr>
                    <w:ilvl w:val="0"/>
                    <w:numId w:val="21"/>
                  </w:numPr>
                </w:pPr>
              </w:p>
              <w:p w:rsidR="00F458CA" w:rsidRDefault="00F458CA" w:rsidP="00920388"/>
            </w:txbxContent>
          </v:textbox>
          <w10:wrap anchorx="page" anchory="page"/>
          <w10:anchorlock/>
        </v:shape>
      </w:pict>
    </w:r>
    <w:r>
      <w:rPr>
        <w:noProof/>
        <w:lang w:eastAsia="zh-CN"/>
      </w:rPr>
      <w:pict>
        <v:shape id="_x0000_s2061" type="#_x0000_t202" style="position:absolute;margin-left:312.55pt;margin-top:84.3pt;width:241.95pt;height:18pt;z-index:8;mso-position-horizontal-relative:page;mso-position-vertical-relative:page" filled="f" stroked="f">
          <v:textbox style="mso-next-textbox:#_x0000_s2061">
            <w:txbxContent>
              <w:p w:rsidR="00F458CA" w:rsidRPr="007A0000" w:rsidRDefault="00F458CA" w:rsidP="0021640B">
                <w:pPr>
                  <w:pStyle w:val="Body"/>
                  <w:rPr>
                    <w:color w:val="FFFFFF"/>
                    <w:lang w:eastAsia="zh-CN"/>
                  </w:rPr>
                </w:pPr>
                <w:r w:rsidRPr="0021640B">
                  <w:rPr>
                    <w:color w:val="FFFFFF"/>
                  </w:rPr>
                  <w:t xml:space="preserve">          Date: </w:t>
                </w:r>
                <w:r>
                  <w:rPr>
                    <w:color w:val="FFFFFF"/>
                    <w:lang w:eastAsia="zh-CN"/>
                  </w:rPr>
                  <w:t>May. 01</w:t>
                </w:r>
                <w:r>
                  <w:rPr>
                    <w:color w:val="FFFFFF"/>
                  </w:rPr>
                  <w:t>, 20</w:t>
                </w:r>
                <w:r w:rsidRPr="00711A49">
                  <w:rPr>
                    <w:color w:val="FFFFFF"/>
                    <w:lang w:eastAsia="zh-CN"/>
                  </w:rPr>
                  <w:t>10</w:t>
                </w:r>
                <w:r w:rsidRPr="0021640B">
                  <w:rPr>
                    <w:color w:val="FFFFFF"/>
                  </w:rPr>
                  <w:t xml:space="preserve"> – Revision: </w:t>
                </w:r>
                <w:r>
                  <w:rPr>
                    <w:color w:val="FFFFFF"/>
                  </w:rPr>
                  <w:t>0.</w:t>
                </w:r>
                <w:r>
                  <w:rPr>
                    <w:color w:val="FFFFFF"/>
                    <w:lang w:eastAsia="zh-CN"/>
                  </w:rPr>
                  <w:t>1</w:t>
                </w:r>
              </w:p>
              <w:p w:rsidR="00F458CA" w:rsidRDefault="00F458CA" w:rsidP="004C7F2A">
                <w:pPr>
                  <w:pStyle w:val="1"/>
                  <w:numPr>
                    <w:ilvl w:val="0"/>
                    <w:numId w:val="21"/>
                  </w:numPr>
                </w:pPr>
              </w:p>
              <w:p w:rsidR="00F458CA" w:rsidRDefault="00F458CA" w:rsidP="00920388"/>
            </w:txbxContent>
          </v:textbox>
          <w10:wrap anchorx="page" anchory="page"/>
          <w10:anchorlock/>
        </v:shape>
      </w:pict>
    </w:r>
    <w:r>
      <w:rPr>
        <w:noProof/>
        <w:lang w:eastAsia="zh-CN"/>
      </w:rPr>
      <w:pict>
        <v:rect id="_x0000_s2062" style="position:absolute;margin-left:-.7pt;margin-top:85.6pt;width:632.4pt;height:15.3pt;z-index:6;mso-position-horizontal-relative:page;mso-position-vertical-relative:page" fillcolor="#002740">
          <w10:wrap anchorx="page" anchory="page"/>
          <w10:anchorlock/>
        </v:rect>
      </w:pict>
    </w:r>
    <w:r w:rsidR="00F458CA">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58CA" w:rsidRDefault="00F458CA" w:rsidP="0092038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B52BFD0"/>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E912E77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8B70ACF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21AC4BC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53B2559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C940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1BA2DF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11ABDC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23244D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EB0BB36"/>
    <w:lvl w:ilvl="0">
      <w:start w:val="1"/>
      <w:numFmt w:val="bullet"/>
      <w:lvlText w:val=""/>
      <w:lvlJc w:val="left"/>
      <w:pPr>
        <w:tabs>
          <w:tab w:val="num" w:pos="360"/>
        </w:tabs>
        <w:ind w:left="360" w:hanging="360"/>
      </w:pPr>
      <w:rPr>
        <w:rFonts w:ascii="Symbol" w:hAnsi="Symbol" w:hint="default"/>
      </w:rPr>
    </w:lvl>
  </w:abstractNum>
  <w:abstractNum w:abstractNumId="10">
    <w:nsid w:val="0168179D"/>
    <w:multiLevelType w:val="multilevel"/>
    <w:tmpl w:val="0409001D"/>
    <w:styleLink w:val="111111"/>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nsid w:val="01A65A56"/>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021915A9"/>
    <w:multiLevelType w:val="hybridMultilevel"/>
    <w:tmpl w:val="8AEC1CBA"/>
    <w:lvl w:ilvl="0" w:tplc="2CD672E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nsid w:val="0A976161"/>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4">
    <w:nsid w:val="0D8E29E7"/>
    <w:multiLevelType w:val="hybridMultilevel"/>
    <w:tmpl w:val="833062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8811A26"/>
    <w:multiLevelType w:val="multilevel"/>
    <w:tmpl w:val="0409001F"/>
    <w:styleLink w:val="1111110"/>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6">
    <w:nsid w:val="2E96635D"/>
    <w:multiLevelType w:val="multilevel"/>
    <w:tmpl w:val="8DF42BBA"/>
    <w:lvl w:ilvl="0">
      <w:start w:val="1"/>
      <w:numFmt w:val="bullet"/>
      <w:pStyle w:val="a"/>
      <w:lvlText w:val=""/>
      <w:lvlJc w:val="left"/>
      <w:pPr>
        <w:tabs>
          <w:tab w:val="num" w:pos="360"/>
        </w:tabs>
        <w:ind w:left="720" w:hanging="360"/>
      </w:pPr>
      <w:rPr>
        <w:rFonts w:ascii="Wingdings" w:hAnsi="Wingdings" w:hint="default"/>
        <w:sz w:val="24"/>
      </w:rPr>
    </w:lvl>
    <w:lvl w:ilvl="1">
      <w:start w:val="1"/>
      <w:numFmt w:val="bullet"/>
      <w:lvlText w:val="-"/>
      <w:lvlJc w:val="left"/>
      <w:pPr>
        <w:tabs>
          <w:tab w:val="num" w:pos="360"/>
        </w:tabs>
        <w:ind w:left="1080" w:hanging="360"/>
      </w:pPr>
      <w:rPr>
        <w:rFonts w:ascii="Verdana" w:hAnsi="Verdana" w:hint="default"/>
      </w:rPr>
    </w:lvl>
    <w:lvl w:ilvl="2">
      <w:start w:val="1"/>
      <w:numFmt w:val="bullet"/>
      <w:lvlText w:val=""/>
      <w:lvlJc w:val="left"/>
      <w:pPr>
        <w:tabs>
          <w:tab w:val="num" w:pos="360"/>
        </w:tabs>
        <w:ind w:left="1440" w:hanging="360"/>
      </w:pPr>
      <w:rPr>
        <w:rFonts w:ascii="Wingdings" w:hAnsi="Wingdings" w:hint="default"/>
      </w:rPr>
    </w:lvl>
    <w:lvl w:ilvl="3">
      <w:start w:val="1"/>
      <w:numFmt w:val="none"/>
      <w:lvlText w:val=""/>
      <w:lvlJc w:val="left"/>
      <w:pPr>
        <w:tabs>
          <w:tab w:val="num" w:pos="360"/>
        </w:tabs>
        <w:ind w:left="2160" w:hanging="360"/>
      </w:pPr>
      <w:rPr>
        <w:rFonts w:cs="Times New Roman" w:hint="default"/>
      </w:rPr>
    </w:lvl>
    <w:lvl w:ilvl="4">
      <w:start w:val="1"/>
      <w:numFmt w:val="none"/>
      <w:lvlText w:val=""/>
      <w:lvlJc w:val="left"/>
      <w:pPr>
        <w:tabs>
          <w:tab w:val="num" w:pos="1800"/>
        </w:tabs>
        <w:ind w:left="1800" w:hanging="360"/>
      </w:pPr>
      <w:rPr>
        <w:rFonts w:cs="Times New Roman" w:hint="default"/>
      </w:rPr>
    </w:lvl>
    <w:lvl w:ilvl="5">
      <w:start w:val="1"/>
      <w:numFmt w:val="none"/>
      <w:lvlText w:val=""/>
      <w:lvlJc w:val="left"/>
      <w:pPr>
        <w:tabs>
          <w:tab w:val="num" w:pos="2160"/>
        </w:tabs>
        <w:ind w:left="2160" w:hanging="360"/>
      </w:pPr>
      <w:rPr>
        <w:rFonts w:cs="Times New Roman" w:hint="default"/>
      </w:rPr>
    </w:lvl>
    <w:lvl w:ilvl="6">
      <w:start w:val="1"/>
      <w:numFmt w:val="none"/>
      <w:lvlText w:val=""/>
      <w:lvlJc w:val="left"/>
      <w:pPr>
        <w:tabs>
          <w:tab w:val="num" w:pos="2520"/>
        </w:tabs>
        <w:ind w:left="2520" w:hanging="360"/>
      </w:pPr>
      <w:rPr>
        <w:rFonts w:cs="Times New Roman" w:hint="default"/>
      </w:rPr>
    </w:lvl>
    <w:lvl w:ilvl="7">
      <w:start w:val="1"/>
      <w:numFmt w:val="none"/>
      <w:lvlText w:val=""/>
      <w:lvlJc w:val="left"/>
      <w:pPr>
        <w:tabs>
          <w:tab w:val="num" w:pos="2880"/>
        </w:tabs>
        <w:ind w:left="2880" w:hanging="360"/>
      </w:pPr>
      <w:rPr>
        <w:rFonts w:cs="Times New Roman" w:hint="default"/>
      </w:rPr>
    </w:lvl>
    <w:lvl w:ilvl="8">
      <w:start w:val="1"/>
      <w:numFmt w:val="none"/>
      <w:lvlText w:val=""/>
      <w:lvlJc w:val="left"/>
      <w:pPr>
        <w:tabs>
          <w:tab w:val="num" w:pos="3240"/>
        </w:tabs>
        <w:ind w:left="3240" w:hanging="360"/>
      </w:pPr>
      <w:rPr>
        <w:rFonts w:cs="Times New Roman" w:hint="default"/>
      </w:rPr>
    </w:lvl>
  </w:abstractNum>
  <w:abstractNum w:abstractNumId="17">
    <w:nsid w:val="3F1B2B8D"/>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445529F"/>
    <w:multiLevelType w:val="hybridMultilevel"/>
    <w:tmpl w:val="00DA25CA"/>
    <w:lvl w:ilvl="0" w:tplc="1212A23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nsid w:val="46FE40DA"/>
    <w:multiLevelType w:val="multilevel"/>
    <w:tmpl w:val="04090023"/>
    <w:styleLink w:val="a0"/>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0">
    <w:nsid w:val="5DE61502"/>
    <w:multiLevelType w:val="multilevel"/>
    <w:tmpl w:val="3FA026F8"/>
    <w:lvl w:ilvl="0">
      <w:start w:val="1"/>
      <w:numFmt w:val="decimal"/>
      <w:suff w:val="space"/>
      <w:lvlText w:val="%1."/>
      <w:lvlJc w:val="left"/>
      <w:pPr>
        <w:ind w:left="432" w:hanging="432"/>
      </w:pPr>
      <w:rPr>
        <w:rFonts w:cs="Times New Roman" w:hint="default"/>
      </w:rPr>
    </w:lvl>
    <w:lvl w:ilvl="1">
      <w:start w:val="1"/>
      <w:numFmt w:val="decimal"/>
      <w:suff w:val="space"/>
      <w:lvlText w:val="%1.%2."/>
      <w:lvlJc w:val="left"/>
      <w:pPr>
        <w:ind w:left="286" w:hanging="144"/>
      </w:pPr>
      <w:rPr>
        <w:rFonts w:cs="Times New Roman" w:hint="default"/>
        <w:b/>
        <w:sz w:val="24"/>
        <w:szCs w:val="24"/>
      </w:rPr>
    </w:lvl>
    <w:lvl w:ilvl="2">
      <w:start w:val="1"/>
      <w:numFmt w:val="decimal"/>
      <w:suff w:val="space"/>
      <w:lvlText w:val="%1.%2.%3."/>
      <w:lvlJc w:val="left"/>
      <w:pPr>
        <w:ind w:left="666" w:hanging="216"/>
      </w:pPr>
      <w:rPr>
        <w:rFonts w:cs="Times New Roman"/>
        <w:b/>
        <w:bCs w:val="0"/>
        <w:i w:val="0"/>
        <w:iCs w:val="0"/>
        <w:caps w:val="0"/>
        <w:smallCaps w:val="0"/>
        <w:strike w:val="0"/>
        <w:dstrike w:val="0"/>
        <w:outline w:val="0"/>
        <w:shadow w:val="0"/>
        <w:emboss w:val="0"/>
        <w:imprint w:val="0"/>
        <w:vanish w:val="0"/>
        <w:spacing w:val="0"/>
        <w:kern w:val="0"/>
        <w:position w:val="0"/>
        <w:u w:val="none"/>
        <w:vertAlign w:val="baseline"/>
      </w:rPr>
    </w:lvl>
    <w:lvl w:ilvl="3">
      <w:start w:val="1"/>
      <w:numFmt w:val="decimal"/>
      <w:suff w:val="space"/>
      <w:lvlText w:val="%1.%2.%3.%4."/>
      <w:lvlJc w:val="left"/>
      <w:rPr>
        <w:rFonts w:cs="Times New Roman" w:hint="default"/>
      </w:rPr>
    </w:lvl>
    <w:lvl w:ilvl="4">
      <w:start w:val="1"/>
      <w:numFmt w:val="decimal"/>
      <w:lvlText w:val="%1.%2.%3.%4.%5"/>
      <w:lvlJc w:val="left"/>
      <w:pPr>
        <w:tabs>
          <w:tab w:val="num" w:pos="738"/>
        </w:tabs>
        <w:ind w:left="738" w:hanging="1008"/>
      </w:pPr>
      <w:rPr>
        <w:rFonts w:cs="Times New Roman" w:hint="default"/>
      </w:rPr>
    </w:lvl>
    <w:lvl w:ilvl="5">
      <w:start w:val="1"/>
      <w:numFmt w:val="decimal"/>
      <w:lvlText w:val="%1.%2.%3.%4.%5.%6"/>
      <w:lvlJc w:val="left"/>
      <w:pPr>
        <w:tabs>
          <w:tab w:val="num" w:pos="882"/>
        </w:tabs>
        <w:ind w:left="882" w:hanging="1152"/>
      </w:pPr>
      <w:rPr>
        <w:rFonts w:cs="Times New Roman" w:hint="default"/>
      </w:rPr>
    </w:lvl>
    <w:lvl w:ilvl="6">
      <w:start w:val="1"/>
      <w:numFmt w:val="decimal"/>
      <w:lvlText w:val="%1.%2.%3.%4.%5.%6.%7"/>
      <w:lvlJc w:val="left"/>
      <w:pPr>
        <w:tabs>
          <w:tab w:val="num" w:pos="1026"/>
        </w:tabs>
        <w:ind w:left="1026" w:hanging="1296"/>
      </w:pPr>
      <w:rPr>
        <w:rFonts w:cs="Times New Roman" w:hint="default"/>
      </w:rPr>
    </w:lvl>
    <w:lvl w:ilvl="7">
      <w:start w:val="1"/>
      <w:numFmt w:val="decimal"/>
      <w:lvlText w:val="%1.%2.%3.%4.%5.%6.%7.%8"/>
      <w:lvlJc w:val="left"/>
      <w:pPr>
        <w:tabs>
          <w:tab w:val="num" w:pos="1170"/>
        </w:tabs>
        <w:ind w:left="1170" w:hanging="1440"/>
      </w:pPr>
      <w:rPr>
        <w:rFonts w:cs="Times New Roman" w:hint="default"/>
      </w:rPr>
    </w:lvl>
    <w:lvl w:ilvl="8">
      <w:start w:val="1"/>
      <w:numFmt w:val="decimal"/>
      <w:lvlText w:val="%1.%2.%3.%4.%5.%6.%7.%8.%9"/>
      <w:lvlJc w:val="left"/>
      <w:pPr>
        <w:tabs>
          <w:tab w:val="num" w:pos="1314"/>
        </w:tabs>
        <w:ind w:left="1314" w:hanging="1584"/>
      </w:pPr>
      <w:rPr>
        <w:rFonts w:cs="Times New Roman" w:hint="default"/>
      </w:rPr>
    </w:lvl>
  </w:abstractNum>
  <w:abstractNum w:abstractNumId="21">
    <w:nsid w:val="5EE12D12"/>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1BE5515"/>
    <w:multiLevelType w:val="multilevel"/>
    <w:tmpl w:val="768C744C"/>
    <w:lvl w:ilvl="0">
      <w:start w:val="1"/>
      <w:numFmt w:val="decimal"/>
      <w:pStyle w:val="a1"/>
      <w:lvlText w:val="%1."/>
      <w:lvlJc w:val="left"/>
      <w:pPr>
        <w:tabs>
          <w:tab w:val="num" w:pos="720"/>
        </w:tabs>
        <w:ind w:left="720" w:hanging="360"/>
      </w:pPr>
      <w:rPr>
        <w:rFonts w:cs="Times New Roman" w:hint="default"/>
        <w:sz w:val="20"/>
        <w:szCs w:val="20"/>
      </w:rPr>
    </w:lvl>
    <w:lvl w:ilvl="1">
      <w:start w:val="1"/>
      <w:numFmt w:val="lowerLetter"/>
      <w:lvlText w:val="%2."/>
      <w:lvlJc w:val="left"/>
      <w:pPr>
        <w:tabs>
          <w:tab w:val="num" w:pos="1080"/>
        </w:tabs>
        <w:ind w:left="1080" w:hanging="360"/>
      </w:pPr>
      <w:rPr>
        <w:rFonts w:cs="Times New Roman" w:hint="default"/>
      </w:rPr>
    </w:lvl>
    <w:lvl w:ilvl="2">
      <w:start w:val="1"/>
      <w:numFmt w:val="lowerRoman"/>
      <w:lvlText w:val="%3."/>
      <w:lvlJc w:val="left"/>
      <w:pPr>
        <w:tabs>
          <w:tab w:val="num" w:pos="1440"/>
        </w:tabs>
        <w:ind w:left="1440" w:hanging="360"/>
      </w:pPr>
      <w:rPr>
        <w:rFonts w:cs="Times New Roman" w:hint="default"/>
      </w:rPr>
    </w:lvl>
    <w:lvl w:ilvl="3">
      <w:start w:val="1"/>
      <w:numFmt w:val="none"/>
      <w:lvlText w:val="%4"/>
      <w:lvlJc w:val="left"/>
      <w:pPr>
        <w:tabs>
          <w:tab w:val="num" w:pos="1800"/>
        </w:tabs>
        <w:ind w:left="1800" w:hanging="360"/>
      </w:pPr>
      <w:rPr>
        <w:rFonts w:cs="Times New Roman" w:hint="default"/>
      </w:rPr>
    </w:lvl>
    <w:lvl w:ilvl="4">
      <w:start w:val="1"/>
      <w:numFmt w:val="none"/>
      <w:lvlText w:val="(%5)"/>
      <w:lvlJc w:val="left"/>
      <w:pPr>
        <w:tabs>
          <w:tab w:val="num" w:pos="2160"/>
        </w:tabs>
        <w:ind w:left="2160" w:hanging="360"/>
      </w:pPr>
      <w:rPr>
        <w:rFonts w:cs="Times New Roman" w:hint="default"/>
      </w:rPr>
    </w:lvl>
    <w:lvl w:ilvl="5">
      <w:start w:val="1"/>
      <w:numFmt w:val="none"/>
      <w:lvlText w:val="(%6)"/>
      <w:lvlJc w:val="left"/>
      <w:pPr>
        <w:tabs>
          <w:tab w:val="num" w:pos="2520"/>
        </w:tabs>
        <w:ind w:left="2520" w:hanging="360"/>
      </w:pPr>
      <w:rPr>
        <w:rFonts w:cs="Times New Roman" w:hint="default"/>
      </w:rPr>
    </w:lvl>
    <w:lvl w:ilvl="6">
      <w:start w:val="1"/>
      <w:numFmt w:val="none"/>
      <w:lvlText w:val="%7."/>
      <w:lvlJc w:val="left"/>
      <w:pPr>
        <w:tabs>
          <w:tab w:val="num" w:pos="2880"/>
        </w:tabs>
        <w:ind w:left="2880" w:hanging="360"/>
      </w:pPr>
      <w:rPr>
        <w:rFonts w:cs="Times New Roman" w:hint="default"/>
      </w:rPr>
    </w:lvl>
    <w:lvl w:ilvl="7">
      <w:start w:val="1"/>
      <w:numFmt w:val="lowerLetter"/>
      <w:lvlText w:val="%8."/>
      <w:lvlJc w:val="left"/>
      <w:pPr>
        <w:tabs>
          <w:tab w:val="num" w:pos="3240"/>
        </w:tabs>
        <w:ind w:left="3240" w:hanging="360"/>
      </w:pPr>
      <w:rPr>
        <w:rFonts w:cs="Times New Roman" w:hint="default"/>
      </w:rPr>
    </w:lvl>
    <w:lvl w:ilvl="8">
      <w:start w:val="1"/>
      <w:numFmt w:val="lowerRoman"/>
      <w:lvlText w:val="%9."/>
      <w:lvlJc w:val="left"/>
      <w:pPr>
        <w:tabs>
          <w:tab w:val="num" w:pos="3600"/>
        </w:tabs>
        <w:ind w:left="3600" w:hanging="360"/>
      </w:pPr>
      <w:rPr>
        <w:rFonts w:cs="Times New Roman" w:hint="default"/>
      </w:rPr>
    </w:lvl>
  </w:abstractNum>
  <w:num w:numId="1">
    <w:abstractNumId w:val="9"/>
  </w:num>
  <w:num w:numId="2">
    <w:abstractNumId w:val="0"/>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8"/>
  </w:num>
  <w:num w:numId="11">
    <w:abstractNumId w:val="9"/>
  </w:num>
  <w:num w:numId="12">
    <w:abstractNumId w:val="0"/>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8"/>
  </w:num>
  <w:num w:numId="21">
    <w:abstractNumId w:val="20"/>
  </w:num>
  <w:num w:numId="22">
    <w:abstractNumId w:val="15"/>
  </w:num>
  <w:num w:numId="23">
    <w:abstractNumId w:val="10"/>
  </w:num>
  <w:num w:numId="24">
    <w:abstractNumId w:val="19"/>
  </w:num>
  <w:num w:numId="25">
    <w:abstractNumId w:val="5"/>
  </w:num>
  <w:num w:numId="26">
    <w:abstractNumId w:val="4"/>
  </w:num>
  <w:num w:numId="27">
    <w:abstractNumId w:val="3"/>
  </w:num>
  <w:num w:numId="28">
    <w:abstractNumId w:val="2"/>
  </w:num>
  <w:num w:numId="29">
    <w:abstractNumId w:val="1"/>
  </w:num>
  <w:num w:numId="30">
    <w:abstractNumId w:val="0"/>
  </w:num>
  <w:num w:numId="31">
    <w:abstractNumId w:val="22"/>
  </w:num>
  <w:num w:numId="32">
    <w:abstractNumId w:val="16"/>
  </w:num>
  <w:num w:numId="33">
    <w:abstractNumId w:val="14"/>
  </w:num>
  <w:num w:numId="34">
    <w:abstractNumId w:val="12"/>
  </w:num>
  <w:num w:numId="35">
    <w:abstractNumId w:val="18"/>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num>
  <w:num w:numId="38">
    <w:abstractNumId w:val="20"/>
  </w:num>
  <w:num w:numId="39">
    <w:abstractNumId w:val="21"/>
  </w:num>
  <w:num w:numId="40">
    <w:abstractNumId w:val="17"/>
  </w:num>
  <w:num w:numId="41">
    <w:abstractNumId w:val="11"/>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4"/>
  <w:revisionView w:markup="0"/>
  <w:doNotTrackMoves/>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18434"/>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16CE5"/>
    <w:rsid w:val="00000994"/>
    <w:rsid w:val="00001EDE"/>
    <w:rsid w:val="00002051"/>
    <w:rsid w:val="000023B4"/>
    <w:rsid w:val="00003318"/>
    <w:rsid w:val="0000331A"/>
    <w:rsid w:val="00003B08"/>
    <w:rsid w:val="00003C14"/>
    <w:rsid w:val="00003D8C"/>
    <w:rsid w:val="00004894"/>
    <w:rsid w:val="00004898"/>
    <w:rsid w:val="00005239"/>
    <w:rsid w:val="000057F0"/>
    <w:rsid w:val="00005A92"/>
    <w:rsid w:val="00005FA8"/>
    <w:rsid w:val="000062BB"/>
    <w:rsid w:val="0000637A"/>
    <w:rsid w:val="000065D0"/>
    <w:rsid w:val="0000665E"/>
    <w:rsid w:val="00006BF5"/>
    <w:rsid w:val="00006DBB"/>
    <w:rsid w:val="000072D9"/>
    <w:rsid w:val="000072E6"/>
    <w:rsid w:val="000076DE"/>
    <w:rsid w:val="00007F23"/>
    <w:rsid w:val="000100FF"/>
    <w:rsid w:val="00010212"/>
    <w:rsid w:val="0001034C"/>
    <w:rsid w:val="0001075F"/>
    <w:rsid w:val="00010823"/>
    <w:rsid w:val="00010D3F"/>
    <w:rsid w:val="00010F9A"/>
    <w:rsid w:val="000118E2"/>
    <w:rsid w:val="000121F9"/>
    <w:rsid w:val="00012E6C"/>
    <w:rsid w:val="00013338"/>
    <w:rsid w:val="0001342B"/>
    <w:rsid w:val="00013E12"/>
    <w:rsid w:val="00013F6F"/>
    <w:rsid w:val="00014A0D"/>
    <w:rsid w:val="0001614C"/>
    <w:rsid w:val="0001721A"/>
    <w:rsid w:val="00017829"/>
    <w:rsid w:val="00017B6F"/>
    <w:rsid w:val="0002065F"/>
    <w:rsid w:val="000216B8"/>
    <w:rsid w:val="000219EC"/>
    <w:rsid w:val="00021A1C"/>
    <w:rsid w:val="00021DA8"/>
    <w:rsid w:val="00022198"/>
    <w:rsid w:val="00022560"/>
    <w:rsid w:val="00022FAD"/>
    <w:rsid w:val="00023468"/>
    <w:rsid w:val="000241D7"/>
    <w:rsid w:val="000254DB"/>
    <w:rsid w:val="00025528"/>
    <w:rsid w:val="000256E1"/>
    <w:rsid w:val="00025C1C"/>
    <w:rsid w:val="00025C49"/>
    <w:rsid w:val="00025EDF"/>
    <w:rsid w:val="0002619D"/>
    <w:rsid w:val="0002778B"/>
    <w:rsid w:val="00027809"/>
    <w:rsid w:val="00027DBF"/>
    <w:rsid w:val="00027DD1"/>
    <w:rsid w:val="0003006C"/>
    <w:rsid w:val="0003068F"/>
    <w:rsid w:val="00031696"/>
    <w:rsid w:val="000319C7"/>
    <w:rsid w:val="00031AEB"/>
    <w:rsid w:val="00031ED4"/>
    <w:rsid w:val="000328C4"/>
    <w:rsid w:val="00032B51"/>
    <w:rsid w:val="000333AE"/>
    <w:rsid w:val="00034CAB"/>
    <w:rsid w:val="00035367"/>
    <w:rsid w:val="000358EA"/>
    <w:rsid w:val="000366CA"/>
    <w:rsid w:val="00036BD2"/>
    <w:rsid w:val="00037794"/>
    <w:rsid w:val="00037B32"/>
    <w:rsid w:val="00037E86"/>
    <w:rsid w:val="00040112"/>
    <w:rsid w:val="00040968"/>
    <w:rsid w:val="0004176A"/>
    <w:rsid w:val="00041920"/>
    <w:rsid w:val="00041A91"/>
    <w:rsid w:val="00041D28"/>
    <w:rsid w:val="000420BF"/>
    <w:rsid w:val="00042206"/>
    <w:rsid w:val="00042F7C"/>
    <w:rsid w:val="00043FD8"/>
    <w:rsid w:val="000442B6"/>
    <w:rsid w:val="00044EEF"/>
    <w:rsid w:val="0004501F"/>
    <w:rsid w:val="000451CD"/>
    <w:rsid w:val="00045403"/>
    <w:rsid w:val="00045424"/>
    <w:rsid w:val="000454C6"/>
    <w:rsid w:val="00045E13"/>
    <w:rsid w:val="00045FAE"/>
    <w:rsid w:val="00046240"/>
    <w:rsid w:val="000465AD"/>
    <w:rsid w:val="00046803"/>
    <w:rsid w:val="000473D6"/>
    <w:rsid w:val="0004744B"/>
    <w:rsid w:val="000477C5"/>
    <w:rsid w:val="0005071B"/>
    <w:rsid w:val="00050AA8"/>
    <w:rsid w:val="000529D2"/>
    <w:rsid w:val="00052F68"/>
    <w:rsid w:val="0005355B"/>
    <w:rsid w:val="00054EF1"/>
    <w:rsid w:val="00054F21"/>
    <w:rsid w:val="0005547E"/>
    <w:rsid w:val="00055630"/>
    <w:rsid w:val="000558B5"/>
    <w:rsid w:val="00055C37"/>
    <w:rsid w:val="0005654C"/>
    <w:rsid w:val="0005705B"/>
    <w:rsid w:val="00057421"/>
    <w:rsid w:val="0005763C"/>
    <w:rsid w:val="0005765B"/>
    <w:rsid w:val="00060016"/>
    <w:rsid w:val="00060382"/>
    <w:rsid w:val="000616C7"/>
    <w:rsid w:val="00061CE9"/>
    <w:rsid w:val="00061CF5"/>
    <w:rsid w:val="000621F3"/>
    <w:rsid w:val="0006221A"/>
    <w:rsid w:val="0006251D"/>
    <w:rsid w:val="00062F63"/>
    <w:rsid w:val="000638EA"/>
    <w:rsid w:val="000639B2"/>
    <w:rsid w:val="00063C1C"/>
    <w:rsid w:val="000646F0"/>
    <w:rsid w:val="00064885"/>
    <w:rsid w:val="00064FC1"/>
    <w:rsid w:val="00065E83"/>
    <w:rsid w:val="0006625D"/>
    <w:rsid w:val="00066C55"/>
    <w:rsid w:val="00067E05"/>
    <w:rsid w:val="00067FC9"/>
    <w:rsid w:val="000708A2"/>
    <w:rsid w:val="000709B2"/>
    <w:rsid w:val="00070CBA"/>
    <w:rsid w:val="00070CF5"/>
    <w:rsid w:val="00070F8D"/>
    <w:rsid w:val="00071385"/>
    <w:rsid w:val="0007179B"/>
    <w:rsid w:val="00071BE7"/>
    <w:rsid w:val="00071D52"/>
    <w:rsid w:val="00071F37"/>
    <w:rsid w:val="000723D1"/>
    <w:rsid w:val="00072A08"/>
    <w:rsid w:val="00072BC7"/>
    <w:rsid w:val="00072C90"/>
    <w:rsid w:val="00072EDD"/>
    <w:rsid w:val="00073DC0"/>
    <w:rsid w:val="00073EC7"/>
    <w:rsid w:val="0007469A"/>
    <w:rsid w:val="00074C69"/>
    <w:rsid w:val="00074F1E"/>
    <w:rsid w:val="00075063"/>
    <w:rsid w:val="000751D6"/>
    <w:rsid w:val="00075410"/>
    <w:rsid w:val="000757B3"/>
    <w:rsid w:val="00075DE9"/>
    <w:rsid w:val="000766C6"/>
    <w:rsid w:val="000773B2"/>
    <w:rsid w:val="0007762C"/>
    <w:rsid w:val="00080722"/>
    <w:rsid w:val="00081148"/>
    <w:rsid w:val="0008171A"/>
    <w:rsid w:val="0008188F"/>
    <w:rsid w:val="000818BF"/>
    <w:rsid w:val="00081A43"/>
    <w:rsid w:val="000822FE"/>
    <w:rsid w:val="000825C6"/>
    <w:rsid w:val="00082698"/>
    <w:rsid w:val="00082753"/>
    <w:rsid w:val="00083560"/>
    <w:rsid w:val="00083CB9"/>
    <w:rsid w:val="00083D0E"/>
    <w:rsid w:val="000856E2"/>
    <w:rsid w:val="00085F61"/>
    <w:rsid w:val="0008612C"/>
    <w:rsid w:val="00086801"/>
    <w:rsid w:val="000868A1"/>
    <w:rsid w:val="0008725C"/>
    <w:rsid w:val="000873E3"/>
    <w:rsid w:val="00092081"/>
    <w:rsid w:val="0009279D"/>
    <w:rsid w:val="00092876"/>
    <w:rsid w:val="00092E39"/>
    <w:rsid w:val="0009311B"/>
    <w:rsid w:val="000931E4"/>
    <w:rsid w:val="00093DB3"/>
    <w:rsid w:val="00094145"/>
    <w:rsid w:val="00095172"/>
    <w:rsid w:val="000962D0"/>
    <w:rsid w:val="000964BE"/>
    <w:rsid w:val="00096B23"/>
    <w:rsid w:val="00096E6E"/>
    <w:rsid w:val="0009769C"/>
    <w:rsid w:val="00097DF4"/>
    <w:rsid w:val="000A02CC"/>
    <w:rsid w:val="000A1229"/>
    <w:rsid w:val="000A2194"/>
    <w:rsid w:val="000A22CE"/>
    <w:rsid w:val="000A24B5"/>
    <w:rsid w:val="000A2AC2"/>
    <w:rsid w:val="000A2EEE"/>
    <w:rsid w:val="000A332B"/>
    <w:rsid w:val="000A3DFC"/>
    <w:rsid w:val="000A4D8F"/>
    <w:rsid w:val="000A51D2"/>
    <w:rsid w:val="000A6174"/>
    <w:rsid w:val="000A64CC"/>
    <w:rsid w:val="000A6BB0"/>
    <w:rsid w:val="000A70E3"/>
    <w:rsid w:val="000A759C"/>
    <w:rsid w:val="000A7AA7"/>
    <w:rsid w:val="000A7EE7"/>
    <w:rsid w:val="000B0369"/>
    <w:rsid w:val="000B054F"/>
    <w:rsid w:val="000B0570"/>
    <w:rsid w:val="000B1E79"/>
    <w:rsid w:val="000B2203"/>
    <w:rsid w:val="000B24C4"/>
    <w:rsid w:val="000B2864"/>
    <w:rsid w:val="000B2E3A"/>
    <w:rsid w:val="000B3F90"/>
    <w:rsid w:val="000B4DFD"/>
    <w:rsid w:val="000B4F47"/>
    <w:rsid w:val="000B5DC3"/>
    <w:rsid w:val="000B6E55"/>
    <w:rsid w:val="000B7546"/>
    <w:rsid w:val="000B78A4"/>
    <w:rsid w:val="000B7976"/>
    <w:rsid w:val="000B79EB"/>
    <w:rsid w:val="000B7E8D"/>
    <w:rsid w:val="000C0714"/>
    <w:rsid w:val="000C088A"/>
    <w:rsid w:val="000C0CDE"/>
    <w:rsid w:val="000C1527"/>
    <w:rsid w:val="000C174E"/>
    <w:rsid w:val="000C1818"/>
    <w:rsid w:val="000C1BE8"/>
    <w:rsid w:val="000C25F4"/>
    <w:rsid w:val="000C2D53"/>
    <w:rsid w:val="000C3002"/>
    <w:rsid w:val="000C3275"/>
    <w:rsid w:val="000C3DC2"/>
    <w:rsid w:val="000C46BF"/>
    <w:rsid w:val="000C4A05"/>
    <w:rsid w:val="000C516F"/>
    <w:rsid w:val="000C576E"/>
    <w:rsid w:val="000C5BB7"/>
    <w:rsid w:val="000C611E"/>
    <w:rsid w:val="000C6F6A"/>
    <w:rsid w:val="000C75F2"/>
    <w:rsid w:val="000D13BC"/>
    <w:rsid w:val="000D1E95"/>
    <w:rsid w:val="000D305C"/>
    <w:rsid w:val="000D3119"/>
    <w:rsid w:val="000D32FF"/>
    <w:rsid w:val="000D3749"/>
    <w:rsid w:val="000D3802"/>
    <w:rsid w:val="000D380D"/>
    <w:rsid w:val="000D3DCF"/>
    <w:rsid w:val="000D410C"/>
    <w:rsid w:val="000D4B07"/>
    <w:rsid w:val="000D4B65"/>
    <w:rsid w:val="000D4D9C"/>
    <w:rsid w:val="000D54DB"/>
    <w:rsid w:val="000D5596"/>
    <w:rsid w:val="000D65BF"/>
    <w:rsid w:val="000D67B5"/>
    <w:rsid w:val="000D6FF2"/>
    <w:rsid w:val="000D77DF"/>
    <w:rsid w:val="000E1346"/>
    <w:rsid w:val="000E1841"/>
    <w:rsid w:val="000E1D8A"/>
    <w:rsid w:val="000E2422"/>
    <w:rsid w:val="000E245C"/>
    <w:rsid w:val="000E2761"/>
    <w:rsid w:val="000E284E"/>
    <w:rsid w:val="000E3158"/>
    <w:rsid w:val="000E32FA"/>
    <w:rsid w:val="000E37F1"/>
    <w:rsid w:val="000E3B5D"/>
    <w:rsid w:val="000E41BF"/>
    <w:rsid w:val="000E45E1"/>
    <w:rsid w:val="000E617C"/>
    <w:rsid w:val="000E6E0A"/>
    <w:rsid w:val="000E7CD8"/>
    <w:rsid w:val="000F0544"/>
    <w:rsid w:val="000F0FCF"/>
    <w:rsid w:val="000F1DFE"/>
    <w:rsid w:val="000F2EE7"/>
    <w:rsid w:val="000F370F"/>
    <w:rsid w:val="000F3736"/>
    <w:rsid w:val="000F39AA"/>
    <w:rsid w:val="000F3A82"/>
    <w:rsid w:val="000F4241"/>
    <w:rsid w:val="000F44E3"/>
    <w:rsid w:val="000F4A1A"/>
    <w:rsid w:val="000F4D6A"/>
    <w:rsid w:val="000F4E9D"/>
    <w:rsid w:val="000F583C"/>
    <w:rsid w:val="000F5CC0"/>
    <w:rsid w:val="000F71EF"/>
    <w:rsid w:val="000F7454"/>
    <w:rsid w:val="00100589"/>
    <w:rsid w:val="00100711"/>
    <w:rsid w:val="00100AD2"/>
    <w:rsid w:val="00100DFA"/>
    <w:rsid w:val="00101860"/>
    <w:rsid w:val="00101A3A"/>
    <w:rsid w:val="00101C8A"/>
    <w:rsid w:val="00101D4A"/>
    <w:rsid w:val="00102437"/>
    <w:rsid w:val="0010244C"/>
    <w:rsid w:val="001026FE"/>
    <w:rsid w:val="00102C7E"/>
    <w:rsid w:val="00103447"/>
    <w:rsid w:val="00103BBA"/>
    <w:rsid w:val="00104427"/>
    <w:rsid w:val="00104600"/>
    <w:rsid w:val="00104A75"/>
    <w:rsid w:val="00104B7F"/>
    <w:rsid w:val="001053F0"/>
    <w:rsid w:val="00105718"/>
    <w:rsid w:val="0010587C"/>
    <w:rsid w:val="00106E33"/>
    <w:rsid w:val="001074BA"/>
    <w:rsid w:val="001077EE"/>
    <w:rsid w:val="00110141"/>
    <w:rsid w:val="00110615"/>
    <w:rsid w:val="0011061F"/>
    <w:rsid w:val="00111CC6"/>
    <w:rsid w:val="0011260A"/>
    <w:rsid w:val="00112D66"/>
    <w:rsid w:val="00112DE6"/>
    <w:rsid w:val="00113512"/>
    <w:rsid w:val="00113E8B"/>
    <w:rsid w:val="00113FDC"/>
    <w:rsid w:val="001140EA"/>
    <w:rsid w:val="00115D5B"/>
    <w:rsid w:val="00116EC1"/>
    <w:rsid w:val="001176CD"/>
    <w:rsid w:val="00117F33"/>
    <w:rsid w:val="0012022D"/>
    <w:rsid w:val="001209AB"/>
    <w:rsid w:val="00121775"/>
    <w:rsid w:val="00121AAD"/>
    <w:rsid w:val="00122062"/>
    <w:rsid w:val="001224D4"/>
    <w:rsid w:val="001236AB"/>
    <w:rsid w:val="001245F2"/>
    <w:rsid w:val="0012491B"/>
    <w:rsid w:val="00126BAB"/>
    <w:rsid w:val="00126CF2"/>
    <w:rsid w:val="001273AD"/>
    <w:rsid w:val="00127741"/>
    <w:rsid w:val="0012779F"/>
    <w:rsid w:val="00127A3E"/>
    <w:rsid w:val="00127DF5"/>
    <w:rsid w:val="00127F76"/>
    <w:rsid w:val="001302ED"/>
    <w:rsid w:val="00131546"/>
    <w:rsid w:val="00131627"/>
    <w:rsid w:val="00132DD6"/>
    <w:rsid w:val="00132FD6"/>
    <w:rsid w:val="00133481"/>
    <w:rsid w:val="0013379F"/>
    <w:rsid w:val="00133A35"/>
    <w:rsid w:val="0013504D"/>
    <w:rsid w:val="00135332"/>
    <w:rsid w:val="00135D2E"/>
    <w:rsid w:val="0013620B"/>
    <w:rsid w:val="00137B0E"/>
    <w:rsid w:val="00140735"/>
    <w:rsid w:val="00140BF9"/>
    <w:rsid w:val="00140E78"/>
    <w:rsid w:val="0014244D"/>
    <w:rsid w:val="001424D8"/>
    <w:rsid w:val="001425BB"/>
    <w:rsid w:val="0014345E"/>
    <w:rsid w:val="00144691"/>
    <w:rsid w:val="00144B94"/>
    <w:rsid w:val="00144FBB"/>
    <w:rsid w:val="00145A73"/>
    <w:rsid w:val="00145C1D"/>
    <w:rsid w:val="001461B7"/>
    <w:rsid w:val="00146CBF"/>
    <w:rsid w:val="00146EDE"/>
    <w:rsid w:val="00147009"/>
    <w:rsid w:val="00147221"/>
    <w:rsid w:val="00147A3F"/>
    <w:rsid w:val="00147B32"/>
    <w:rsid w:val="0015057F"/>
    <w:rsid w:val="00151315"/>
    <w:rsid w:val="00151689"/>
    <w:rsid w:val="0015202F"/>
    <w:rsid w:val="00152184"/>
    <w:rsid w:val="00152BD1"/>
    <w:rsid w:val="00152F24"/>
    <w:rsid w:val="001538A2"/>
    <w:rsid w:val="00153C24"/>
    <w:rsid w:val="00153F5B"/>
    <w:rsid w:val="00154363"/>
    <w:rsid w:val="001545F1"/>
    <w:rsid w:val="00154880"/>
    <w:rsid w:val="00154F1A"/>
    <w:rsid w:val="001554DD"/>
    <w:rsid w:val="00155BD0"/>
    <w:rsid w:val="00156892"/>
    <w:rsid w:val="00156D6C"/>
    <w:rsid w:val="00157140"/>
    <w:rsid w:val="00157B9A"/>
    <w:rsid w:val="00157F87"/>
    <w:rsid w:val="00160FE6"/>
    <w:rsid w:val="00161891"/>
    <w:rsid w:val="00162521"/>
    <w:rsid w:val="00162604"/>
    <w:rsid w:val="001631DD"/>
    <w:rsid w:val="00163587"/>
    <w:rsid w:val="00163711"/>
    <w:rsid w:val="00163A1B"/>
    <w:rsid w:val="00163ADB"/>
    <w:rsid w:val="0016471E"/>
    <w:rsid w:val="00165DD8"/>
    <w:rsid w:val="00165FC7"/>
    <w:rsid w:val="00166403"/>
    <w:rsid w:val="00166981"/>
    <w:rsid w:val="0016701E"/>
    <w:rsid w:val="00167B52"/>
    <w:rsid w:val="001706E0"/>
    <w:rsid w:val="001718A1"/>
    <w:rsid w:val="00172072"/>
    <w:rsid w:val="001736BA"/>
    <w:rsid w:val="00173A00"/>
    <w:rsid w:val="00174083"/>
    <w:rsid w:val="00174A19"/>
    <w:rsid w:val="0017521A"/>
    <w:rsid w:val="00175554"/>
    <w:rsid w:val="00176D6D"/>
    <w:rsid w:val="00176DDD"/>
    <w:rsid w:val="001804E8"/>
    <w:rsid w:val="00180B1A"/>
    <w:rsid w:val="00180BD0"/>
    <w:rsid w:val="001818A4"/>
    <w:rsid w:val="00182401"/>
    <w:rsid w:val="00183FB8"/>
    <w:rsid w:val="00184524"/>
    <w:rsid w:val="0018465D"/>
    <w:rsid w:val="001848D0"/>
    <w:rsid w:val="001848EA"/>
    <w:rsid w:val="00184922"/>
    <w:rsid w:val="0018499C"/>
    <w:rsid w:val="00184CA3"/>
    <w:rsid w:val="00185072"/>
    <w:rsid w:val="00185172"/>
    <w:rsid w:val="001857DF"/>
    <w:rsid w:val="0018637C"/>
    <w:rsid w:val="00186F50"/>
    <w:rsid w:val="00187544"/>
    <w:rsid w:val="00187C98"/>
    <w:rsid w:val="00187F1C"/>
    <w:rsid w:val="001900CB"/>
    <w:rsid w:val="00190501"/>
    <w:rsid w:val="00191B23"/>
    <w:rsid w:val="00191E83"/>
    <w:rsid w:val="00192150"/>
    <w:rsid w:val="001921B9"/>
    <w:rsid w:val="00193058"/>
    <w:rsid w:val="00193295"/>
    <w:rsid w:val="001948B0"/>
    <w:rsid w:val="00194D2D"/>
    <w:rsid w:val="001950F2"/>
    <w:rsid w:val="00195265"/>
    <w:rsid w:val="00196055"/>
    <w:rsid w:val="00196676"/>
    <w:rsid w:val="00196781"/>
    <w:rsid w:val="00196D05"/>
    <w:rsid w:val="0019759E"/>
    <w:rsid w:val="00197E40"/>
    <w:rsid w:val="001A0622"/>
    <w:rsid w:val="001A0645"/>
    <w:rsid w:val="001A0821"/>
    <w:rsid w:val="001A0B83"/>
    <w:rsid w:val="001A0F21"/>
    <w:rsid w:val="001A0FB5"/>
    <w:rsid w:val="001A1F9D"/>
    <w:rsid w:val="001A22C3"/>
    <w:rsid w:val="001A2B81"/>
    <w:rsid w:val="001A2C3C"/>
    <w:rsid w:val="001A2CC1"/>
    <w:rsid w:val="001A37F2"/>
    <w:rsid w:val="001A3B5B"/>
    <w:rsid w:val="001A4950"/>
    <w:rsid w:val="001A61CA"/>
    <w:rsid w:val="001A7008"/>
    <w:rsid w:val="001A7CE3"/>
    <w:rsid w:val="001B12BA"/>
    <w:rsid w:val="001B165C"/>
    <w:rsid w:val="001B1B91"/>
    <w:rsid w:val="001B1BB3"/>
    <w:rsid w:val="001B1D9A"/>
    <w:rsid w:val="001B20C1"/>
    <w:rsid w:val="001B4045"/>
    <w:rsid w:val="001B41F7"/>
    <w:rsid w:val="001B4890"/>
    <w:rsid w:val="001B4C13"/>
    <w:rsid w:val="001B51BF"/>
    <w:rsid w:val="001B5416"/>
    <w:rsid w:val="001B5E91"/>
    <w:rsid w:val="001B63F5"/>
    <w:rsid w:val="001B6B58"/>
    <w:rsid w:val="001B72BB"/>
    <w:rsid w:val="001B772B"/>
    <w:rsid w:val="001B7BCA"/>
    <w:rsid w:val="001B7E58"/>
    <w:rsid w:val="001C05C2"/>
    <w:rsid w:val="001C0C16"/>
    <w:rsid w:val="001C2C1A"/>
    <w:rsid w:val="001C30A7"/>
    <w:rsid w:val="001C3763"/>
    <w:rsid w:val="001C3F6D"/>
    <w:rsid w:val="001C4545"/>
    <w:rsid w:val="001C4E48"/>
    <w:rsid w:val="001C5420"/>
    <w:rsid w:val="001C59E8"/>
    <w:rsid w:val="001C64A7"/>
    <w:rsid w:val="001C7063"/>
    <w:rsid w:val="001D02EF"/>
    <w:rsid w:val="001D072A"/>
    <w:rsid w:val="001D0754"/>
    <w:rsid w:val="001D16D8"/>
    <w:rsid w:val="001D1765"/>
    <w:rsid w:val="001D17F1"/>
    <w:rsid w:val="001D1B76"/>
    <w:rsid w:val="001D2A9D"/>
    <w:rsid w:val="001D4011"/>
    <w:rsid w:val="001D4D55"/>
    <w:rsid w:val="001D52B6"/>
    <w:rsid w:val="001D547E"/>
    <w:rsid w:val="001D586A"/>
    <w:rsid w:val="001D6145"/>
    <w:rsid w:val="001D6CE1"/>
    <w:rsid w:val="001D723F"/>
    <w:rsid w:val="001D77F4"/>
    <w:rsid w:val="001D7800"/>
    <w:rsid w:val="001E0A45"/>
    <w:rsid w:val="001E0CED"/>
    <w:rsid w:val="001E0D1D"/>
    <w:rsid w:val="001E19A3"/>
    <w:rsid w:val="001E2217"/>
    <w:rsid w:val="001E2421"/>
    <w:rsid w:val="001E280E"/>
    <w:rsid w:val="001E3722"/>
    <w:rsid w:val="001E3A69"/>
    <w:rsid w:val="001E4757"/>
    <w:rsid w:val="001E4A35"/>
    <w:rsid w:val="001E5891"/>
    <w:rsid w:val="001E5F0A"/>
    <w:rsid w:val="001E5F5C"/>
    <w:rsid w:val="001E6318"/>
    <w:rsid w:val="001E656A"/>
    <w:rsid w:val="001E6C79"/>
    <w:rsid w:val="001E73A5"/>
    <w:rsid w:val="001E76E4"/>
    <w:rsid w:val="001E786F"/>
    <w:rsid w:val="001E7D72"/>
    <w:rsid w:val="001E7FBA"/>
    <w:rsid w:val="001F1DE1"/>
    <w:rsid w:val="001F2096"/>
    <w:rsid w:val="001F24D5"/>
    <w:rsid w:val="001F2A78"/>
    <w:rsid w:val="001F3547"/>
    <w:rsid w:val="001F4A2C"/>
    <w:rsid w:val="001F4ACD"/>
    <w:rsid w:val="001F6401"/>
    <w:rsid w:val="001F76C2"/>
    <w:rsid w:val="001F7E4A"/>
    <w:rsid w:val="002001C7"/>
    <w:rsid w:val="0020046B"/>
    <w:rsid w:val="002008F7"/>
    <w:rsid w:val="002010C6"/>
    <w:rsid w:val="002019CD"/>
    <w:rsid w:val="00201B7C"/>
    <w:rsid w:val="00201CA9"/>
    <w:rsid w:val="00201DE3"/>
    <w:rsid w:val="00202074"/>
    <w:rsid w:val="002029DD"/>
    <w:rsid w:val="00202CBF"/>
    <w:rsid w:val="00203443"/>
    <w:rsid w:val="002035F2"/>
    <w:rsid w:val="00203C2C"/>
    <w:rsid w:val="00203CCA"/>
    <w:rsid w:val="002044EB"/>
    <w:rsid w:val="00204759"/>
    <w:rsid w:val="00205439"/>
    <w:rsid w:val="00207185"/>
    <w:rsid w:val="00207824"/>
    <w:rsid w:val="00210AEA"/>
    <w:rsid w:val="002113EB"/>
    <w:rsid w:val="00211443"/>
    <w:rsid w:val="002121F4"/>
    <w:rsid w:val="00212279"/>
    <w:rsid w:val="002125CC"/>
    <w:rsid w:val="00212790"/>
    <w:rsid w:val="00212A52"/>
    <w:rsid w:val="002137C5"/>
    <w:rsid w:val="00214026"/>
    <w:rsid w:val="00214215"/>
    <w:rsid w:val="002146F6"/>
    <w:rsid w:val="00214706"/>
    <w:rsid w:val="00214C4D"/>
    <w:rsid w:val="00214E51"/>
    <w:rsid w:val="0021528D"/>
    <w:rsid w:val="00215D88"/>
    <w:rsid w:val="002162C8"/>
    <w:rsid w:val="0021640B"/>
    <w:rsid w:val="002178EB"/>
    <w:rsid w:val="00220650"/>
    <w:rsid w:val="00220ED6"/>
    <w:rsid w:val="00221158"/>
    <w:rsid w:val="002212F0"/>
    <w:rsid w:val="0022147D"/>
    <w:rsid w:val="00221C98"/>
    <w:rsid w:val="00222117"/>
    <w:rsid w:val="002223FF"/>
    <w:rsid w:val="00222812"/>
    <w:rsid w:val="002231B3"/>
    <w:rsid w:val="0022353C"/>
    <w:rsid w:val="002238AE"/>
    <w:rsid w:val="002241D7"/>
    <w:rsid w:val="002248F0"/>
    <w:rsid w:val="00224C20"/>
    <w:rsid w:val="00224D1A"/>
    <w:rsid w:val="002259BC"/>
    <w:rsid w:val="0022659A"/>
    <w:rsid w:val="00226B93"/>
    <w:rsid w:val="00226BC2"/>
    <w:rsid w:val="002272B4"/>
    <w:rsid w:val="0022765C"/>
    <w:rsid w:val="00227C0A"/>
    <w:rsid w:val="002300D5"/>
    <w:rsid w:val="00231049"/>
    <w:rsid w:val="00231335"/>
    <w:rsid w:val="002315C2"/>
    <w:rsid w:val="00231B4C"/>
    <w:rsid w:val="002325FB"/>
    <w:rsid w:val="0023307F"/>
    <w:rsid w:val="00233912"/>
    <w:rsid w:val="00233BB4"/>
    <w:rsid w:val="00233CB9"/>
    <w:rsid w:val="00233D8E"/>
    <w:rsid w:val="00234DAE"/>
    <w:rsid w:val="002358B2"/>
    <w:rsid w:val="00235A8C"/>
    <w:rsid w:val="00235C12"/>
    <w:rsid w:val="0023656D"/>
    <w:rsid w:val="00236688"/>
    <w:rsid w:val="002368F4"/>
    <w:rsid w:val="00237369"/>
    <w:rsid w:val="00240851"/>
    <w:rsid w:val="002409E2"/>
    <w:rsid w:val="00240E67"/>
    <w:rsid w:val="00240F94"/>
    <w:rsid w:val="002415E6"/>
    <w:rsid w:val="00242413"/>
    <w:rsid w:val="0024271A"/>
    <w:rsid w:val="00243767"/>
    <w:rsid w:val="00243817"/>
    <w:rsid w:val="00243A4C"/>
    <w:rsid w:val="0024487F"/>
    <w:rsid w:val="002456EF"/>
    <w:rsid w:val="00245FDB"/>
    <w:rsid w:val="00246813"/>
    <w:rsid w:val="00246952"/>
    <w:rsid w:val="00246FAD"/>
    <w:rsid w:val="00247106"/>
    <w:rsid w:val="002477AF"/>
    <w:rsid w:val="00251778"/>
    <w:rsid w:val="002517DC"/>
    <w:rsid w:val="00252588"/>
    <w:rsid w:val="00254479"/>
    <w:rsid w:val="00254686"/>
    <w:rsid w:val="0025498D"/>
    <w:rsid w:val="00254D28"/>
    <w:rsid w:val="0025580A"/>
    <w:rsid w:val="00255BA5"/>
    <w:rsid w:val="00256222"/>
    <w:rsid w:val="0025727B"/>
    <w:rsid w:val="00257A55"/>
    <w:rsid w:val="0026088B"/>
    <w:rsid w:val="00261169"/>
    <w:rsid w:val="0026121E"/>
    <w:rsid w:val="002612A4"/>
    <w:rsid w:val="002619F3"/>
    <w:rsid w:val="00261C2C"/>
    <w:rsid w:val="00262B00"/>
    <w:rsid w:val="002630F4"/>
    <w:rsid w:val="002632E2"/>
    <w:rsid w:val="002641C1"/>
    <w:rsid w:val="002643BD"/>
    <w:rsid w:val="00264516"/>
    <w:rsid w:val="00264560"/>
    <w:rsid w:val="00264896"/>
    <w:rsid w:val="002648C1"/>
    <w:rsid w:val="00265574"/>
    <w:rsid w:val="00265ED2"/>
    <w:rsid w:val="00266257"/>
    <w:rsid w:val="00266ADA"/>
    <w:rsid w:val="00266F58"/>
    <w:rsid w:val="00267064"/>
    <w:rsid w:val="002672BC"/>
    <w:rsid w:val="0026753C"/>
    <w:rsid w:val="00267EA3"/>
    <w:rsid w:val="0027006D"/>
    <w:rsid w:val="00270BCD"/>
    <w:rsid w:val="002712AB"/>
    <w:rsid w:val="002714E0"/>
    <w:rsid w:val="002719F7"/>
    <w:rsid w:val="00271C28"/>
    <w:rsid w:val="00272329"/>
    <w:rsid w:val="002741A6"/>
    <w:rsid w:val="00274853"/>
    <w:rsid w:val="00274B9B"/>
    <w:rsid w:val="00274EC3"/>
    <w:rsid w:val="002757E7"/>
    <w:rsid w:val="002770DE"/>
    <w:rsid w:val="002774B7"/>
    <w:rsid w:val="00280061"/>
    <w:rsid w:val="00280513"/>
    <w:rsid w:val="002806E9"/>
    <w:rsid w:val="0028356A"/>
    <w:rsid w:val="00283ABB"/>
    <w:rsid w:val="002841CA"/>
    <w:rsid w:val="00284866"/>
    <w:rsid w:val="002848E0"/>
    <w:rsid w:val="00284946"/>
    <w:rsid w:val="00284B5E"/>
    <w:rsid w:val="00285562"/>
    <w:rsid w:val="002857FF"/>
    <w:rsid w:val="00285D7F"/>
    <w:rsid w:val="00286940"/>
    <w:rsid w:val="00287CE1"/>
    <w:rsid w:val="002901EB"/>
    <w:rsid w:val="002907D7"/>
    <w:rsid w:val="00291E17"/>
    <w:rsid w:val="002921C3"/>
    <w:rsid w:val="002929C6"/>
    <w:rsid w:val="00293BF7"/>
    <w:rsid w:val="00293C87"/>
    <w:rsid w:val="00293F67"/>
    <w:rsid w:val="0029435A"/>
    <w:rsid w:val="002950C0"/>
    <w:rsid w:val="00295AB9"/>
    <w:rsid w:val="00295C88"/>
    <w:rsid w:val="00295EF7"/>
    <w:rsid w:val="00296DDA"/>
    <w:rsid w:val="00296DF0"/>
    <w:rsid w:val="00297E34"/>
    <w:rsid w:val="002A076D"/>
    <w:rsid w:val="002A0E2E"/>
    <w:rsid w:val="002A0E5B"/>
    <w:rsid w:val="002A13EB"/>
    <w:rsid w:val="002A192C"/>
    <w:rsid w:val="002A2386"/>
    <w:rsid w:val="002A326E"/>
    <w:rsid w:val="002A37E5"/>
    <w:rsid w:val="002A3A87"/>
    <w:rsid w:val="002A4CBD"/>
    <w:rsid w:val="002A4DA7"/>
    <w:rsid w:val="002A59D2"/>
    <w:rsid w:val="002A5A1C"/>
    <w:rsid w:val="002A5A6F"/>
    <w:rsid w:val="002A5E4C"/>
    <w:rsid w:val="002A6011"/>
    <w:rsid w:val="002A7122"/>
    <w:rsid w:val="002A7FD7"/>
    <w:rsid w:val="002B02EF"/>
    <w:rsid w:val="002B046A"/>
    <w:rsid w:val="002B055F"/>
    <w:rsid w:val="002B0870"/>
    <w:rsid w:val="002B0B5F"/>
    <w:rsid w:val="002B215D"/>
    <w:rsid w:val="002B2B47"/>
    <w:rsid w:val="002B319E"/>
    <w:rsid w:val="002B4DAA"/>
    <w:rsid w:val="002B5265"/>
    <w:rsid w:val="002B54CF"/>
    <w:rsid w:val="002B5927"/>
    <w:rsid w:val="002B6486"/>
    <w:rsid w:val="002B67FE"/>
    <w:rsid w:val="002B6827"/>
    <w:rsid w:val="002B7482"/>
    <w:rsid w:val="002B75F9"/>
    <w:rsid w:val="002B7C0B"/>
    <w:rsid w:val="002B7DA6"/>
    <w:rsid w:val="002B7EB2"/>
    <w:rsid w:val="002C06F6"/>
    <w:rsid w:val="002C372D"/>
    <w:rsid w:val="002C3B4F"/>
    <w:rsid w:val="002C49C3"/>
    <w:rsid w:val="002C4BB7"/>
    <w:rsid w:val="002C4C61"/>
    <w:rsid w:val="002C5057"/>
    <w:rsid w:val="002C56D1"/>
    <w:rsid w:val="002C603D"/>
    <w:rsid w:val="002C6755"/>
    <w:rsid w:val="002C6F55"/>
    <w:rsid w:val="002C7582"/>
    <w:rsid w:val="002C77D4"/>
    <w:rsid w:val="002D049A"/>
    <w:rsid w:val="002D07A5"/>
    <w:rsid w:val="002D172D"/>
    <w:rsid w:val="002D19A7"/>
    <w:rsid w:val="002D2D92"/>
    <w:rsid w:val="002D31AD"/>
    <w:rsid w:val="002D4C00"/>
    <w:rsid w:val="002D4C96"/>
    <w:rsid w:val="002D6DE9"/>
    <w:rsid w:val="002D72DD"/>
    <w:rsid w:val="002D74D0"/>
    <w:rsid w:val="002E0233"/>
    <w:rsid w:val="002E04BC"/>
    <w:rsid w:val="002E057A"/>
    <w:rsid w:val="002E0ADB"/>
    <w:rsid w:val="002E1042"/>
    <w:rsid w:val="002E1446"/>
    <w:rsid w:val="002E1BB7"/>
    <w:rsid w:val="002E1CAF"/>
    <w:rsid w:val="002E2A51"/>
    <w:rsid w:val="002E3A00"/>
    <w:rsid w:val="002E3A1C"/>
    <w:rsid w:val="002E3F68"/>
    <w:rsid w:val="002E4AE0"/>
    <w:rsid w:val="002E4D0D"/>
    <w:rsid w:val="002E4FDE"/>
    <w:rsid w:val="002E59F4"/>
    <w:rsid w:val="002E5ED8"/>
    <w:rsid w:val="002E6055"/>
    <w:rsid w:val="002E62C7"/>
    <w:rsid w:val="002E6515"/>
    <w:rsid w:val="002E6C20"/>
    <w:rsid w:val="002E6C4C"/>
    <w:rsid w:val="002E7732"/>
    <w:rsid w:val="002F00C9"/>
    <w:rsid w:val="002F14D6"/>
    <w:rsid w:val="002F1CFB"/>
    <w:rsid w:val="002F2A1F"/>
    <w:rsid w:val="002F3B76"/>
    <w:rsid w:val="002F4085"/>
    <w:rsid w:val="002F43C6"/>
    <w:rsid w:val="002F4670"/>
    <w:rsid w:val="002F471D"/>
    <w:rsid w:val="002F48E6"/>
    <w:rsid w:val="002F4ABF"/>
    <w:rsid w:val="002F4C0E"/>
    <w:rsid w:val="002F5335"/>
    <w:rsid w:val="002F544E"/>
    <w:rsid w:val="002F5929"/>
    <w:rsid w:val="002F5B25"/>
    <w:rsid w:val="002F600B"/>
    <w:rsid w:val="002F6321"/>
    <w:rsid w:val="002F6BA8"/>
    <w:rsid w:val="00300D4D"/>
    <w:rsid w:val="00300EC3"/>
    <w:rsid w:val="003010EE"/>
    <w:rsid w:val="00301A3C"/>
    <w:rsid w:val="00301AB9"/>
    <w:rsid w:val="00302303"/>
    <w:rsid w:val="00302842"/>
    <w:rsid w:val="00303132"/>
    <w:rsid w:val="00303501"/>
    <w:rsid w:val="00305376"/>
    <w:rsid w:val="00305395"/>
    <w:rsid w:val="00305A09"/>
    <w:rsid w:val="00306403"/>
    <w:rsid w:val="00306811"/>
    <w:rsid w:val="003077FA"/>
    <w:rsid w:val="00310B37"/>
    <w:rsid w:val="00310B42"/>
    <w:rsid w:val="00310F3D"/>
    <w:rsid w:val="003111F0"/>
    <w:rsid w:val="00311E28"/>
    <w:rsid w:val="00312B54"/>
    <w:rsid w:val="00312D01"/>
    <w:rsid w:val="0031321F"/>
    <w:rsid w:val="00314BA5"/>
    <w:rsid w:val="00314E00"/>
    <w:rsid w:val="00315898"/>
    <w:rsid w:val="00316578"/>
    <w:rsid w:val="00316A6E"/>
    <w:rsid w:val="00317296"/>
    <w:rsid w:val="00317FCE"/>
    <w:rsid w:val="0032035E"/>
    <w:rsid w:val="003211CC"/>
    <w:rsid w:val="00321827"/>
    <w:rsid w:val="003223A4"/>
    <w:rsid w:val="00322D5A"/>
    <w:rsid w:val="0032368A"/>
    <w:rsid w:val="00323C6B"/>
    <w:rsid w:val="00324263"/>
    <w:rsid w:val="00325B40"/>
    <w:rsid w:val="00325D6D"/>
    <w:rsid w:val="00326DA3"/>
    <w:rsid w:val="003276CF"/>
    <w:rsid w:val="00327C0F"/>
    <w:rsid w:val="003304C4"/>
    <w:rsid w:val="003304D4"/>
    <w:rsid w:val="00330BE6"/>
    <w:rsid w:val="00330E72"/>
    <w:rsid w:val="00331413"/>
    <w:rsid w:val="003314E1"/>
    <w:rsid w:val="003315B5"/>
    <w:rsid w:val="00331655"/>
    <w:rsid w:val="003317FF"/>
    <w:rsid w:val="00332C10"/>
    <w:rsid w:val="00333281"/>
    <w:rsid w:val="00333322"/>
    <w:rsid w:val="00333D54"/>
    <w:rsid w:val="00333E6F"/>
    <w:rsid w:val="003341AD"/>
    <w:rsid w:val="0033458C"/>
    <w:rsid w:val="003346C5"/>
    <w:rsid w:val="00334E12"/>
    <w:rsid w:val="00335232"/>
    <w:rsid w:val="003354B0"/>
    <w:rsid w:val="003362A5"/>
    <w:rsid w:val="00336C4A"/>
    <w:rsid w:val="00336D29"/>
    <w:rsid w:val="00337086"/>
    <w:rsid w:val="003376E8"/>
    <w:rsid w:val="00337A88"/>
    <w:rsid w:val="00337E2E"/>
    <w:rsid w:val="003404FC"/>
    <w:rsid w:val="00341F06"/>
    <w:rsid w:val="003425FA"/>
    <w:rsid w:val="00342829"/>
    <w:rsid w:val="0034282E"/>
    <w:rsid w:val="003429FF"/>
    <w:rsid w:val="00342E3D"/>
    <w:rsid w:val="003430FD"/>
    <w:rsid w:val="0034330F"/>
    <w:rsid w:val="00344B7C"/>
    <w:rsid w:val="00345250"/>
    <w:rsid w:val="00345430"/>
    <w:rsid w:val="00345732"/>
    <w:rsid w:val="00345B18"/>
    <w:rsid w:val="00346043"/>
    <w:rsid w:val="003466AF"/>
    <w:rsid w:val="00350227"/>
    <w:rsid w:val="003505E1"/>
    <w:rsid w:val="003507D2"/>
    <w:rsid w:val="00350838"/>
    <w:rsid w:val="003510D2"/>
    <w:rsid w:val="003527B6"/>
    <w:rsid w:val="00352803"/>
    <w:rsid w:val="00352DAB"/>
    <w:rsid w:val="00353BD8"/>
    <w:rsid w:val="0035493E"/>
    <w:rsid w:val="00354DB5"/>
    <w:rsid w:val="00354F82"/>
    <w:rsid w:val="00354FC7"/>
    <w:rsid w:val="0035515D"/>
    <w:rsid w:val="00355450"/>
    <w:rsid w:val="00355600"/>
    <w:rsid w:val="003560BA"/>
    <w:rsid w:val="00356314"/>
    <w:rsid w:val="00356423"/>
    <w:rsid w:val="00356EC3"/>
    <w:rsid w:val="00357C04"/>
    <w:rsid w:val="00360500"/>
    <w:rsid w:val="00360AD5"/>
    <w:rsid w:val="00360E6F"/>
    <w:rsid w:val="003614D9"/>
    <w:rsid w:val="003616BD"/>
    <w:rsid w:val="00361951"/>
    <w:rsid w:val="00361A2C"/>
    <w:rsid w:val="003628FC"/>
    <w:rsid w:val="00362DAD"/>
    <w:rsid w:val="00363A12"/>
    <w:rsid w:val="0036465A"/>
    <w:rsid w:val="003665AD"/>
    <w:rsid w:val="00366656"/>
    <w:rsid w:val="00366CA2"/>
    <w:rsid w:val="00366E8E"/>
    <w:rsid w:val="00367256"/>
    <w:rsid w:val="00367393"/>
    <w:rsid w:val="00367ED9"/>
    <w:rsid w:val="00370121"/>
    <w:rsid w:val="0037104E"/>
    <w:rsid w:val="00371447"/>
    <w:rsid w:val="00371645"/>
    <w:rsid w:val="003722E9"/>
    <w:rsid w:val="00372667"/>
    <w:rsid w:val="0037281A"/>
    <w:rsid w:val="0037288F"/>
    <w:rsid w:val="00372B40"/>
    <w:rsid w:val="00373D4F"/>
    <w:rsid w:val="003740A4"/>
    <w:rsid w:val="00374944"/>
    <w:rsid w:val="00375090"/>
    <w:rsid w:val="003759CF"/>
    <w:rsid w:val="00375A81"/>
    <w:rsid w:val="0037604F"/>
    <w:rsid w:val="00376172"/>
    <w:rsid w:val="00376B72"/>
    <w:rsid w:val="003773E7"/>
    <w:rsid w:val="00377DD9"/>
    <w:rsid w:val="00380570"/>
    <w:rsid w:val="00380C0D"/>
    <w:rsid w:val="0038100C"/>
    <w:rsid w:val="0038165A"/>
    <w:rsid w:val="00382139"/>
    <w:rsid w:val="003821BF"/>
    <w:rsid w:val="00382C83"/>
    <w:rsid w:val="00382E5F"/>
    <w:rsid w:val="0038346B"/>
    <w:rsid w:val="003834F9"/>
    <w:rsid w:val="00383521"/>
    <w:rsid w:val="003847B9"/>
    <w:rsid w:val="0038492B"/>
    <w:rsid w:val="00384EA8"/>
    <w:rsid w:val="00384F6C"/>
    <w:rsid w:val="003854FA"/>
    <w:rsid w:val="003856FF"/>
    <w:rsid w:val="00385C44"/>
    <w:rsid w:val="00386AF9"/>
    <w:rsid w:val="00386ED5"/>
    <w:rsid w:val="003871B9"/>
    <w:rsid w:val="0038764F"/>
    <w:rsid w:val="0038798F"/>
    <w:rsid w:val="00387BA2"/>
    <w:rsid w:val="003916E9"/>
    <w:rsid w:val="003922DE"/>
    <w:rsid w:val="00392A52"/>
    <w:rsid w:val="00392BD5"/>
    <w:rsid w:val="00393A45"/>
    <w:rsid w:val="00393BCD"/>
    <w:rsid w:val="00394458"/>
    <w:rsid w:val="00394B1C"/>
    <w:rsid w:val="00394CAF"/>
    <w:rsid w:val="003958B0"/>
    <w:rsid w:val="00396CC2"/>
    <w:rsid w:val="00396E6B"/>
    <w:rsid w:val="003A03B4"/>
    <w:rsid w:val="003A15B7"/>
    <w:rsid w:val="003A1FF7"/>
    <w:rsid w:val="003A2381"/>
    <w:rsid w:val="003A3A95"/>
    <w:rsid w:val="003A3B34"/>
    <w:rsid w:val="003A3BFF"/>
    <w:rsid w:val="003A3F37"/>
    <w:rsid w:val="003A42C3"/>
    <w:rsid w:val="003A43CA"/>
    <w:rsid w:val="003A445F"/>
    <w:rsid w:val="003A5CE2"/>
    <w:rsid w:val="003A604D"/>
    <w:rsid w:val="003A71A9"/>
    <w:rsid w:val="003A7867"/>
    <w:rsid w:val="003A78A2"/>
    <w:rsid w:val="003A7965"/>
    <w:rsid w:val="003B06E4"/>
    <w:rsid w:val="003B078C"/>
    <w:rsid w:val="003B1136"/>
    <w:rsid w:val="003B176D"/>
    <w:rsid w:val="003B21AD"/>
    <w:rsid w:val="003B2EE2"/>
    <w:rsid w:val="003B4598"/>
    <w:rsid w:val="003B4611"/>
    <w:rsid w:val="003B541C"/>
    <w:rsid w:val="003B57FB"/>
    <w:rsid w:val="003B5A79"/>
    <w:rsid w:val="003B6A69"/>
    <w:rsid w:val="003B7900"/>
    <w:rsid w:val="003C00CD"/>
    <w:rsid w:val="003C022E"/>
    <w:rsid w:val="003C0425"/>
    <w:rsid w:val="003C174A"/>
    <w:rsid w:val="003C21BC"/>
    <w:rsid w:val="003C2418"/>
    <w:rsid w:val="003C392A"/>
    <w:rsid w:val="003C3F2E"/>
    <w:rsid w:val="003C42B8"/>
    <w:rsid w:val="003C51F5"/>
    <w:rsid w:val="003C5D8C"/>
    <w:rsid w:val="003C6090"/>
    <w:rsid w:val="003C713D"/>
    <w:rsid w:val="003C72A4"/>
    <w:rsid w:val="003C795B"/>
    <w:rsid w:val="003D03DF"/>
    <w:rsid w:val="003D0875"/>
    <w:rsid w:val="003D0C67"/>
    <w:rsid w:val="003D1732"/>
    <w:rsid w:val="003D1B1E"/>
    <w:rsid w:val="003D2865"/>
    <w:rsid w:val="003D2C6D"/>
    <w:rsid w:val="003D2F5A"/>
    <w:rsid w:val="003D340B"/>
    <w:rsid w:val="003D3846"/>
    <w:rsid w:val="003D3BCF"/>
    <w:rsid w:val="003D3C1D"/>
    <w:rsid w:val="003D4378"/>
    <w:rsid w:val="003D4ACB"/>
    <w:rsid w:val="003D54A7"/>
    <w:rsid w:val="003D6F66"/>
    <w:rsid w:val="003D70F1"/>
    <w:rsid w:val="003D7147"/>
    <w:rsid w:val="003E05D0"/>
    <w:rsid w:val="003E14B7"/>
    <w:rsid w:val="003E1EA7"/>
    <w:rsid w:val="003E2030"/>
    <w:rsid w:val="003E24DD"/>
    <w:rsid w:val="003E3B10"/>
    <w:rsid w:val="003E3FA2"/>
    <w:rsid w:val="003E3FD0"/>
    <w:rsid w:val="003E4667"/>
    <w:rsid w:val="003E49F0"/>
    <w:rsid w:val="003E5282"/>
    <w:rsid w:val="003E531A"/>
    <w:rsid w:val="003E5333"/>
    <w:rsid w:val="003E547B"/>
    <w:rsid w:val="003E600A"/>
    <w:rsid w:val="003E648E"/>
    <w:rsid w:val="003E663C"/>
    <w:rsid w:val="003E6973"/>
    <w:rsid w:val="003E7900"/>
    <w:rsid w:val="003E7F23"/>
    <w:rsid w:val="003F02EB"/>
    <w:rsid w:val="003F0984"/>
    <w:rsid w:val="003F2DC1"/>
    <w:rsid w:val="003F2E83"/>
    <w:rsid w:val="003F5172"/>
    <w:rsid w:val="003F5EC1"/>
    <w:rsid w:val="003F6287"/>
    <w:rsid w:val="003F6DF7"/>
    <w:rsid w:val="003F705B"/>
    <w:rsid w:val="003F715B"/>
    <w:rsid w:val="003F74FF"/>
    <w:rsid w:val="003F7884"/>
    <w:rsid w:val="003F79A0"/>
    <w:rsid w:val="00400EC7"/>
    <w:rsid w:val="00401682"/>
    <w:rsid w:val="00401721"/>
    <w:rsid w:val="004027CF"/>
    <w:rsid w:val="004027ED"/>
    <w:rsid w:val="0040358B"/>
    <w:rsid w:val="004038A8"/>
    <w:rsid w:val="0040458C"/>
    <w:rsid w:val="0040479F"/>
    <w:rsid w:val="00405DED"/>
    <w:rsid w:val="00406B3B"/>
    <w:rsid w:val="00406FDE"/>
    <w:rsid w:val="00407476"/>
    <w:rsid w:val="004078FD"/>
    <w:rsid w:val="004100E3"/>
    <w:rsid w:val="00410150"/>
    <w:rsid w:val="00410215"/>
    <w:rsid w:val="00410C7D"/>
    <w:rsid w:val="00411379"/>
    <w:rsid w:val="004114AD"/>
    <w:rsid w:val="0041190D"/>
    <w:rsid w:val="00411CA3"/>
    <w:rsid w:val="00412012"/>
    <w:rsid w:val="00412AFA"/>
    <w:rsid w:val="00413F14"/>
    <w:rsid w:val="0041514C"/>
    <w:rsid w:val="00415601"/>
    <w:rsid w:val="0041587E"/>
    <w:rsid w:val="004164C9"/>
    <w:rsid w:val="00416816"/>
    <w:rsid w:val="00416AA7"/>
    <w:rsid w:val="00416EF7"/>
    <w:rsid w:val="0041755F"/>
    <w:rsid w:val="00417909"/>
    <w:rsid w:val="00417E8D"/>
    <w:rsid w:val="00420E56"/>
    <w:rsid w:val="00420FF9"/>
    <w:rsid w:val="00421504"/>
    <w:rsid w:val="00421564"/>
    <w:rsid w:val="00421DC6"/>
    <w:rsid w:val="00422013"/>
    <w:rsid w:val="004222AB"/>
    <w:rsid w:val="00423357"/>
    <w:rsid w:val="0042366F"/>
    <w:rsid w:val="00424ADF"/>
    <w:rsid w:val="00425D40"/>
    <w:rsid w:val="004267D5"/>
    <w:rsid w:val="00426FDA"/>
    <w:rsid w:val="004275FF"/>
    <w:rsid w:val="004303BC"/>
    <w:rsid w:val="004304C9"/>
    <w:rsid w:val="00430507"/>
    <w:rsid w:val="0043169D"/>
    <w:rsid w:val="004320F5"/>
    <w:rsid w:val="00433043"/>
    <w:rsid w:val="00433246"/>
    <w:rsid w:val="0043341C"/>
    <w:rsid w:val="0043348B"/>
    <w:rsid w:val="0043348D"/>
    <w:rsid w:val="00433B4F"/>
    <w:rsid w:val="004345B7"/>
    <w:rsid w:val="0043494D"/>
    <w:rsid w:val="00434ACD"/>
    <w:rsid w:val="004358C6"/>
    <w:rsid w:val="00435C65"/>
    <w:rsid w:val="00435D74"/>
    <w:rsid w:val="00437D25"/>
    <w:rsid w:val="00437D73"/>
    <w:rsid w:val="004402F9"/>
    <w:rsid w:val="0044137A"/>
    <w:rsid w:val="00441698"/>
    <w:rsid w:val="00441E87"/>
    <w:rsid w:val="00441EB0"/>
    <w:rsid w:val="00442276"/>
    <w:rsid w:val="00442DAB"/>
    <w:rsid w:val="004437F0"/>
    <w:rsid w:val="004439C1"/>
    <w:rsid w:val="00444612"/>
    <w:rsid w:val="00444FFA"/>
    <w:rsid w:val="004451A1"/>
    <w:rsid w:val="00445202"/>
    <w:rsid w:val="004454EC"/>
    <w:rsid w:val="00445880"/>
    <w:rsid w:val="004459ED"/>
    <w:rsid w:val="00446188"/>
    <w:rsid w:val="004466A4"/>
    <w:rsid w:val="00446C94"/>
    <w:rsid w:val="00446E0C"/>
    <w:rsid w:val="00447F13"/>
    <w:rsid w:val="00450278"/>
    <w:rsid w:val="004511C3"/>
    <w:rsid w:val="0045126C"/>
    <w:rsid w:val="00451E83"/>
    <w:rsid w:val="00452747"/>
    <w:rsid w:val="00452965"/>
    <w:rsid w:val="004533D0"/>
    <w:rsid w:val="00453861"/>
    <w:rsid w:val="00453939"/>
    <w:rsid w:val="00453D7E"/>
    <w:rsid w:val="00454D23"/>
    <w:rsid w:val="00457E74"/>
    <w:rsid w:val="00457F1B"/>
    <w:rsid w:val="00460984"/>
    <w:rsid w:val="00460C47"/>
    <w:rsid w:val="004612AD"/>
    <w:rsid w:val="004612D3"/>
    <w:rsid w:val="00462491"/>
    <w:rsid w:val="00462D93"/>
    <w:rsid w:val="00462DFB"/>
    <w:rsid w:val="00463403"/>
    <w:rsid w:val="004636DB"/>
    <w:rsid w:val="00466984"/>
    <w:rsid w:val="00466F09"/>
    <w:rsid w:val="00467BDC"/>
    <w:rsid w:val="00467CF6"/>
    <w:rsid w:val="00470090"/>
    <w:rsid w:val="00470123"/>
    <w:rsid w:val="00470655"/>
    <w:rsid w:val="0047087F"/>
    <w:rsid w:val="00472471"/>
    <w:rsid w:val="00472576"/>
    <w:rsid w:val="0047392C"/>
    <w:rsid w:val="004740CE"/>
    <w:rsid w:val="00474402"/>
    <w:rsid w:val="00475B49"/>
    <w:rsid w:val="00475E4D"/>
    <w:rsid w:val="0047689B"/>
    <w:rsid w:val="00476C66"/>
    <w:rsid w:val="00477A20"/>
    <w:rsid w:val="00477B44"/>
    <w:rsid w:val="0048063F"/>
    <w:rsid w:val="00480B4B"/>
    <w:rsid w:val="00481735"/>
    <w:rsid w:val="00481BD4"/>
    <w:rsid w:val="0048202C"/>
    <w:rsid w:val="00482EF7"/>
    <w:rsid w:val="0048325B"/>
    <w:rsid w:val="004838D9"/>
    <w:rsid w:val="00483CA3"/>
    <w:rsid w:val="00484660"/>
    <w:rsid w:val="00486279"/>
    <w:rsid w:val="004870C1"/>
    <w:rsid w:val="00490758"/>
    <w:rsid w:val="004907AA"/>
    <w:rsid w:val="004909D8"/>
    <w:rsid w:val="0049158A"/>
    <w:rsid w:val="004920E7"/>
    <w:rsid w:val="00492678"/>
    <w:rsid w:val="00492E7C"/>
    <w:rsid w:val="00492E95"/>
    <w:rsid w:val="0049320A"/>
    <w:rsid w:val="00493299"/>
    <w:rsid w:val="00493966"/>
    <w:rsid w:val="004939B8"/>
    <w:rsid w:val="00494562"/>
    <w:rsid w:val="00494579"/>
    <w:rsid w:val="00495171"/>
    <w:rsid w:val="004951A5"/>
    <w:rsid w:val="00495332"/>
    <w:rsid w:val="00495461"/>
    <w:rsid w:val="00495841"/>
    <w:rsid w:val="00495D96"/>
    <w:rsid w:val="0049604B"/>
    <w:rsid w:val="0049693A"/>
    <w:rsid w:val="00496A7C"/>
    <w:rsid w:val="00496C4C"/>
    <w:rsid w:val="004A03E1"/>
    <w:rsid w:val="004A0D04"/>
    <w:rsid w:val="004A0E46"/>
    <w:rsid w:val="004A1027"/>
    <w:rsid w:val="004A1143"/>
    <w:rsid w:val="004A1989"/>
    <w:rsid w:val="004A1DD4"/>
    <w:rsid w:val="004A22A6"/>
    <w:rsid w:val="004A2940"/>
    <w:rsid w:val="004A4077"/>
    <w:rsid w:val="004A45F2"/>
    <w:rsid w:val="004A4E68"/>
    <w:rsid w:val="004A5017"/>
    <w:rsid w:val="004A5C5F"/>
    <w:rsid w:val="004A5C7B"/>
    <w:rsid w:val="004A5E66"/>
    <w:rsid w:val="004A615B"/>
    <w:rsid w:val="004A6230"/>
    <w:rsid w:val="004A63B7"/>
    <w:rsid w:val="004A653C"/>
    <w:rsid w:val="004A6DEB"/>
    <w:rsid w:val="004B0859"/>
    <w:rsid w:val="004B1730"/>
    <w:rsid w:val="004B17F1"/>
    <w:rsid w:val="004B1CF2"/>
    <w:rsid w:val="004B1EA1"/>
    <w:rsid w:val="004B21BA"/>
    <w:rsid w:val="004B23BC"/>
    <w:rsid w:val="004B3A00"/>
    <w:rsid w:val="004B485C"/>
    <w:rsid w:val="004B4EAF"/>
    <w:rsid w:val="004B4F87"/>
    <w:rsid w:val="004B5306"/>
    <w:rsid w:val="004B5480"/>
    <w:rsid w:val="004B66BC"/>
    <w:rsid w:val="004B6D62"/>
    <w:rsid w:val="004B7440"/>
    <w:rsid w:val="004B7CFF"/>
    <w:rsid w:val="004C0520"/>
    <w:rsid w:val="004C056C"/>
    <w:rsid w:val="004C0D52"/>
    <w:rsid w:val="004C0D79"/>
    <w:rsid w:val="004C0DA2"/>
    <w:rsid w:val="004C1008"/>
    <w:rsid w:val="004C112C"/>
    <w:rsid w:val="004C18BD"/>
    <w:rsid w:val="004C1AC5"/>
    <w:rsid w:val="004C26DA"/>
    <w:rsid w:val="004C2787"/>
    <w:rsid w:val="004C2959"/>
    <w:rsid w:val="004C2BFE"/>
    <w:rsid w:val="004C2F1E"/>
    <w:rsid w:val="004C4221"/>
    <w:rsid w:val="004C4E81"/>
    <w:rsid w:val="004C57FE"/>
    <w:rsid w:val="004C6F96"/>
    <w:rsid w:val="004C7B6D"/>
    <w:rsid w:val="004C7F2A"/>
    <w:rsid w:val="004C7FEE"/>
    <w:rsid w:val="004D0D77"/>
    <w:rsid w:val="004D16BB"/>
    <w:rsid w:val="004D1713"/>
    <w:rsid w:val="004D17CB"/>
    <w:rsid w:val="004D1D2D"/>
    <w:rsid w:val="004D2365"/>
    <w:rsid w:val="004D2396"/>
    <w:rsid w:val="004D25B4"/>
    <w:rsid w:val="004D2860"/>
    <w:rsid w:val="004D3245"/>
    <w:rsid w:val="004D35DA"/>
    <w:rsid w:val="004D3CF1"/>
    <w:rsid w:val="004D43B4"/>
    <w:rsid w:val="004D4CA5"/>
    <w:rsid w:val="004D56B7"/>
    <w:rsid w:val="004D578F"/>
    <w:rsid w:val="004D5AC7"/>
    <w:rsid w:val="004D6F6C"/>
    <w:rsid w:val="004D7265"/>
    <w:rsid w:val="004E001A"/>
    <w:rsid w:val="004E0303"/>
    <w:rsid w:val="004E22DA"/>
    <w:rsid w:val="004E24C7"/>
    <w:rsid w:val="004E2B80"/>
    <w:rsid w:val="004E2EC5"/>
    <w:rsid w:val="004E3199"/>
    <w:rsid w:val="004E32BB"/>
    <w:rsid w:val="004E3494"/>
    <w:rsid w:val="004E4CCE"/>
    <w:rsid w:val="004E5464"/>
    <w:rsid w:val="004E57F9"/>
    <w:rsid w:val="004E63E9"/>
    <w:rsid w:val="004E66C6"/>
    <w:rsid w:val="004E66DD"/>
    <w:rsid w:val="004E6875"/>
    <w:rsid w:val="004E6A2E"/>
    <w:rsid w:val="004E777F"/>
    <w:rsid w:val="004F0B3C"/>
    <w:rsid w:val="004F1059"/>
    <w:rsid w:val="004F15C5"/>
    <w:rsid w:val="004F1D12"/>
    <w:rsid w:val="004F2006"/>
    <w:rsid w:val="004F2792"/>
    <w:rsid w:val="004F2A79"/>
    <w:rsid w:val="004F38B7"/>
    <w:rsid w:val="004F38DF"/>
    <w:rsid w:val="004F3A18"/>
    <w:rsid w:val="004F3A85"/>
    <w:rsid w:val="004F3FC5"/>
    <w:rsid w:val="004F4403"/>
    <w:rsid w:val="004F4766"/>
    <w:rsid w:val="004F55DA"/>
    <w:rsid w:val="004F58F5"/>
    <w:rsid w:val="004F5C7D"/>
    <w:rsid w:val="004F5E96"/>
    <w:rsid w:val="004F68F4"/>
    <w:rsid w:val="004F69C4"/>
    <w:rsid w:val="004F6FAB"/>
    <w:rsid w:val="00500D63"/>
    <w:rsid w:val="00501162"/>
    <w:rsid w:val="0050166B"/>
    <w:rsid w:val="005025FA"/>
    <w:rsid w:val="00502E13"/>
    <w:rsid w:val="00503483"/>
    <w:rsid w:val="005036A4"/>
    <w:rsid w:val="005036EE"/>
    <w:rsid w:val="005041A9"/>
    <w:rsid w:val="00504F0E"/>
    <w:rsid w:val="005053F1"/>
    <w:rsid w:val="00505C98"/>
    <w:rsid w:val="00505CDC"/>
    <w:rsid w:val="005065EB"/>
    <w:rsid w:val="005066AA"/>
    <w:rsid w:val="00507141"/>
    <w:rsid w:val="00507312"/>
    <w:rsid w:val="005076B1"/>
    <w:rsid w:val="005105E1"/>
    <w:rsid w:val="005107BE"/>
    <w:rsid w:val="00510DAD"/>
    <w:rsid w:val="005115F9"/>
    <w:rsid w:val="00511799"/>
    <w:rsid w:val="005125C2"/>
    <w:rsid w:val="00512687"/>
    <w:rsid w:val="00512DE7"/>
    <w:rsid w:val="00513161"/>
    <w:rsid w:val="005135C9"/>
    <w:rsid w:val="00514428"/>
    <w:rsid w:val="00514ED2"/>
    <w:rsid w:val="00515682"/>
    <w:rsid w:val="00515980"/>
    <w:rsid w:val="00515C28"/>
    <w:rsid w:val="0051691C"/>
    <w:rsid w:val="00516BDF"/>
    <w:rsid w:val="00516EE9"/>
    <w:rsid w:val="0051744B"/>
    <w:rsid w:val="005201A2"/>
    <w:rsid w:val="0052028E"/>
    <w:rsid w:val="005202FE"/>
    <w:rsid w:val="00520500"/>
    <w:rsid w:val="0052060B"/>
    <w:rsid w:val="005206F9"/>
    <w:rsid w:val="00520782"/>
    <w:rsid w:val="005209FD"/>
    <w:rsid w:val="005212A7"/>
    <w:rsid w:val="0052138E"/>
    <w:rsid w:val="0052142B"/>
    <w:rsid w:val="00521A98"/>
    <w:rsid w:val="00521CF3"/>
    <w:rsid w:val="0052280E"/>
    <w:rsid w:val="005237F2"/>
    <w:rsid w:val="00523D70"/>
    <w:rsid w:val="005244E3"/>
    <w:rsid w:val="00524749"/>
    <w:rsid w:val="005256E1"/>
    <w:rsid w:val="0052570F"/>
    <w:rsid w:val="005258F3"/>
    <w:rsid w:val="00526741"/>
    <w:rsid w:val="00526BF1"/>
    <w:rsid w:val="00527822"/>
    <w:rsid w:val="005278F3"/>
    <w:rsid w:val="00527E06"/>
    <w:rsid w:val="005312B7"/>
    <w:rsid w:val="005316A8"/>
    <w:rsid w:val="00531F26"/>
    <w:rsid w:val="005330B1"/>
    <w:rsid w:val="0053398F"/>
    <w:rsid w:val="00534486"/>
    <w:rsid w:val="0053450D"/>
    <w:rsid w:val="005345DC"/>
    <w:rsid w:val="00535A2F"/>
    <w:rsid w:val="00535C7A"/>
    <w:rsid w:val="00536025"/>
    <w:rsid w:val="00536C73"/>
    <w:rsid w:val="00536C8F"/>
    <w:rsid w:val="00536E8F"/>
    <w:rsid w:val="00537172"/>
    <w:rsid w:val="005371BC"/>
    <w:rsid w:val="005401C3"/>
    <w:rsid w:val="00540B1A"/>
    <w:rsid w:val="005413CC"/>
    <w:rsid w:val="00541867"/>
    <w:rsid w:val="005427EF"/>
    <w:rsid w:val="00542963"/>
    <w:rsid w:val="005431B6"/>
    <w:rsid w:val="005434BC"/>
    <w:rsid w:val="0054483B"/>
    <w:rsid w:val="00546BD2"/>
    <w:rsid w:val="00546CE0"/>
    <w:rsid w:val="00547606"/>
    <w:rsid w:val="00547AB9"/>
    <w:rsid w:val="00550D2B"/>
    <w:rsid w:val="0055135B"/>
    <w:rsid w:val="005534A7"/>
    <w:rsid w:val="005540E7"/>
    <w:rsid w:val="005541C1"/>
    <w:rsid w:val="00554E85"/>
    <w:rsid w:val="00555168"/>
    <w:rsid w:val="00555C62"/>
    <w:rsid w:val="00556F5F"/>
    <w:rsid w:val="0055701D"/>
    <w:rsid w:val="00557910"/>
    <w:rsid w:val="00560C02"/>
    <w:rsid w:val="00560CAE"/>
    <w:rsid w:val="005615D5"/>
    <w:rsid w:val="00561A64"/>
    <w:rsid w:val="00561B05"/>
    <w:rsid w:val="00562DAE"/>
    <w:rsid w:val="0056343E"/>
    <w:rsid w:val="005639FD"/>
    <w:rsid w:val="005642E9"/>
    <w:rsid w:val="005643C4"/>
    <w:rsid w:val="00564998"/>
    <w:rsid w:val="005654CB"/>
    <w:rsid w:val="005655E8"/>
    <w:rsid w:val="00565BC1"/>
    <w:rsid w:val="005662FA"/>
    <w:rsid w:val="00566BE9"/>
    <w:rsid w:val="00566CF7"/>
    <w:rsid w:val="0056777C"/>
    <w:rsid w:val="00567C54"/>
    <w:rsid w:val="00570258"/>
    <w:rsid w:val="00570BE0"/>
    <w:rsid w:val="00571AC4"/>
    <w:rsid w:val="005723B2"/>
    <w:rsid w:val="00573110"/>
    <w:rsid w:val="00573C71"/>
    <w:rsid w:val="00574197"/>
    <w:rsid w:val="0057430F"/>
    <w:rsid w:val="00577A94"/>
    <w:rsid w:val="00577BBC"/>
    <w:rsid w:val="00577C73"/>
    <w:rsid w:val="00577E56"/>
    <w:rsid w:val="00581067"/>
    <w:rsid w:val="0058139E"/>
    <w:rsid w:val="0058255E"/>
    <w:rsid w:val="00582DB3"/>
    <w:rsid w:val="005835A1"/>
    <w:rsid w:val="005840B9"/>
    <w:rsid w:val="0058699D"/>
    <w:rsid w:val="00587EC2"/>
    <w:rsid w:val="00590140"/>
    <w:rsid w:val="00590EAA"/>
    <w:rsid w:val="00591700"/>
    <w:rsid w:val="00591926"/>
    <w:rsid w:val="00591FDD"/>
    <w:rsid w:val="0059283A"/>
    <w:rsid w:val="005932EB"/>
    <w:rsid w:val="00594056"/>
    <w:rsid w:val="0059629D"/>
    <w:rsid w:val="00597AD4"/>
    <w:rsid w:val="00597D21"/>
    <w:rsid w:val="00597DF6"/>
    <w:rsid w:val="005A017C"/>
    <w:rsid w:val="005A1038"/>
    <w:rsid w:val="005A10A4"/>
    <w:rsid w:val="005A1EE2"/>
    <w:rsid w:val="005A215D"/>
    <w:rsid w:val="005A23FF"/>
    <w:rsid w:val="005A43BE"/>
    <w:rsid w:val="005A43E8"/>
    <w:rsid w:val="005A492D"/>
    <w:rsid w:val="005A4F5E"/>
    <w:rsid w:val="005A5270"/>
    <w:rsid w:val="005A5527"/>
    <w:rsid w:val="005A6CE3"/>
    <w:rsid w:val="005A6DC2"/>
    <w:rsid w:val="005A7372"/>
    <w:rsid w:val="005A7672"/>
    <w:rsid w:val="005A787D"/>
    <w:rsid w:val="005A7C4D"/>
    <w:rsid w:val="005A7F7D"/>
    <w:rsid w:val="005B056B"/>
    <w:rsid w:val="005B0EB9"/>
    <w:rsid w:val="005B10FD"/>
    <w:rsid w:val="005B1D2C"/>
    <w:rsid w:val="005B225B"/>
    <w:rsid w:val="005B2C56"/>
    <w:rsid w:val="005B2DD9"/>
    <w:rsid w:val="005B4125"/>
    <w:rsid w:val="005B4245"/>
    <w:rsid w:val="005B4712"/>
    <w:rsid w:val="005B47D4"/>
    <w:rsid w:val="005B4A73"/>
    <w:rsid w:val="005B5213"/>
    <w:rsid w:val="005B58D2"/>
    <w:rsid w:val="005B59E0"/>
    <w:rsid w:val="005B5EB7"/>
    <w:rsid w:val="005B5FC3"/>
    <w:rsid w:val="005B658B"/>
    <w:rsid w:val="005B6F34"/>
    <w:rsid w:val="005B6FD2"/>
    <w:rsid w:val="005B7378"/>
    <w:rsid w:val="005B7669"/>
    <w:rsid w:val="005B7F28"/>
    <w:rsid w:val="005C0208"/>
    <w:rsid w:val="005C025C"/>
    <w:rsid w:val="005C05AC"/>
    <w:rsid w:val="005C0970"/>
    <w:rsid w:val="005C0973"/>
    <w:rsid w:val="005C0A6B"/>
    <w:rsid w:val="005C3268"/>
    <w:rsid w:val="005C3E54"/>
    <w:rsid w:val="005C44E4"/>
    <w:rsid w:val="005C57AB"/>
    <w:rsid w:val="005C5CDB"/>
    <w:rsid w:val="005C6B71"/>
    <w:rsid w:val="005C6D41"/>
    <w:rsid w:val="005C71DD"/>
    <w:rsid w:val="005C7B90"/>
    <w:rsid w:val="005D0425"/>
    <w:rsid w:val="005D048B"/>
    <w:rsid w:val="005D09D4"/>
    <w:rsid w:val="005D0DCA"/>
    <w:rsid w:val="005D1887"/>
    <w:rsid w:val="005D1A9F"/>
    <w:rsid w:val="005D2BE5"/>
    <w:rsid w:val="005D336B"/>
    <w:rsid w:val="005D3698"/>
    <w:rsid w:val="005D38E7"/>
    <w:rsid w:val="005D399E"/>
    <w:rsid w:val="005D3DC8"/>
    <w:rsid w:val="005D475E"/>
    <w:rsid w:val="005D4DD1"/>
    <w:rsid w:val="005D5012"/>
    <w:rsid w:val="005D5678"/>
    <w:rsid w:val="005D6990"/>
    <w:rsid w:val="005D6AAE"/>
    <w:rsid w:val="005D7CF3"/>
    <w:rsid w:val="005E00F4"/>
    <w:rsid w:val="005E1959"/>
    <w:rsid w:val="005E1BC3"/>
    <w:rsid w:val="005E30E2"/>
    <w:rsid w:val="005E3ECA"/>
    <w:rsid w:val="005E4642"/>
    <w:rsid w:val="005E4E5B"/>
    <w:rsid w:val="005E54C3"/>
    <w:rsid w:val="005E5BF8"/>
    <w:rsid w:val="005E5ED1"/>
    <w:rsid w:val="005E68D6"/>
    <w:rsid w:val="005E72DE"/>
    <w:rsid w:val="005E7573"/>
    <w:rsid w:val="005E7E82"/>
    <w:rsid w:val="005F06B0"/>
    <w:rsid w:val="005F0D54"/>
    <w:rsid w:val="005F1BC1"/>
    <w:rsid w:val="005F1D87"/>
    <w:rsid w:val="005F28EB"/>
    <w:rsid w:val="005F44AD"/>
    <w:rsid w:val="005F4636"/>
    <w:rsid w:val="005F4979"/>
    <w:rsid w:val="005F4B4D"/>
    <w:rsid w:val="005F4E6E"/>
    <w:rsid w:val="005F4EE4"/>
    <w:rsid w:val="005F4F03"/>
    <w:rsid w:val="005F5550"/>
    <w:rsid w:val="005F57D4"/>
    <w:rsid w:val="005F629E"/>
    <w:rsid w:val="005F6A33"/>
    <w:rsid w:val="005F6C07"/>
    <w:rsid w:val="005F73A3"/>
    <w:rsid w:val="005F7772"/>
    <w:rsid w:val="00600189"/>
    <w:rsid w:val="006006DE"/>
    <w:rsid w:val="00601212"/>
    <w:rsid w:val="00602015"/>
    <w:rsid w:val="006021F0"/>
    <w:rsid w:val="00602869"/>
    <w:rsid w:val="00603439"/>
    <w:rsid w:val="006035A8"/>
    <w:rsid w:val="006036B5"/>
    <w:rsid w:val="0060376D"/>
    <w:rsid w:val="00605306"/>
    <w:rsid w:val="0060549D"/>
    <w:rsid w:val="00605A28"/>
    <w:rsid w:val="00605C40"/>
    <w:rsid w:val="00606801"/>
    <w:rsid w:val="00606FC6"/>
    <w:rsid w:val="00607324"/>
    <w:rsid w:val="00610EA5"/>
    <w:rsid w:val="00610FE1"/>
    <w:rsid w:val="0061155B"/>
    <w:rsid w:val="006118E3"/>
    <w:rsid w:val="0061248C"/>
    <w:rsid w:val="006131DD"/>
    <w:rsid w:val="006135C9"/>
    <w:rsid w:val="00613909"/>
    <w:rsid w:val="00615A5A"/>
    <w:rsid w:val="00615EAC"/>
    <w:rsid w:val="0061648D"/>
    <w:rsid w:val="00616516"/>
    <w:rsid w:val="00621ACA"/>
    <w:rsid w:val="00621D74"/>
    <w:rsid w:val="00622103"/>
    <w:rsid w:val="006224BD"/>
    <w:rsid w:val="0062344B"/>
    <w:rsid w:val="0062350A"/>
    <w:rsid w:val="006235EE"/>
    <w:rsid w:val="00624F33"/>
    <w:rsid w:val="0062507B"/>
    <w:rsid w:val="00625515"/>
    <w:rsid w:val="0062614A"/>
    <w:rsid w:val="00626917"/>
    <w:rsid w:val="00626BF6"/>
    <w:rsid w:val="00627B57"/>
    <w:rsid w:val="0063011A"/>
    <w:rsid w:val="00630A1D"/>
    <w:rsid w:val="00631CCA"/>
    <w:rsid w:val="00631DF9"/>
    <w:rsid w:val="006320E9"/>
    <w:rsid w:val="00633EDD"/>
    <w:rsid w:val="0063441C"/>
    <w:rsid w:val="006348DA"/>
    <w:rsid w:val="0063491E"/>
    <w:rsid w:val="00634A2C"/>
    <w:rsid w:val="00635420"/>
    <w:rsid w:val="00635C2C"/>
    <w:rsid w:val="006369D8"/>
    <w:rsid w:val="00636B67"/>
    <w:rsid w:val="00637A11"/>
    <w:rsid w:val="006400BD"/>
    <w:rsid w:val="0064097F"/>
    <w:rsid w:val="00640D20"/>
    <w:rsid w:val="00640D4C"/>
    <w:rsid w:val="006410E9"/>
    <w:rsid w:val="006413C0"/>
    <w:rsid w:val="00641EA4"/>
    <w:rsid w:val="00642E47"/>
    <w:rsid w:val="0064319C"/>
    <w:rsid w:val="006434DF"/>
    <w:rsid w:val="006441B7"/>
    <w:rsid w:val="006444E2"/>
    <w:rsid w:val="00644939"/>
    <w:rsid w:val="00645139"/>
    <w:rsid w:val="00645A15"/>
    <w:rsid w:val="00645B88"/>
    <w:rsid w:val="00645C30"/>
    <w:rsid w:val="00646780"/>
    <w:rsid w:val="006469A1"/>
    <w:rsid w:val="00646E4D"/>
    <w:rsid w:val="0064704F"/>
    <w:rsid w:val="00647203"/>
    <w:rsid w:val="00647A11"/>
    <w:rsid w:val="00647D78"/>
    <w:rsid w:val="006503C5"/>
    <w:rsid w:val="00650441"/>
    <w:rsid w:val="0065178E"/>
    <w:rsid w:val="00651E80"/>
    <w:rsid w:val="00652D65"/>
    <w:rsid w:val="0065321A"/>
    <w:rsid w:val="006535D8"/>
    <w:rsid w:val="00653A53"/>
    <w:rsid w:val="00653E43"/>
    <w:rsid w:val="00653E8B"/>
    <w:rsid w:val="00654422"/>
    <w:rsid w:val="006553BC"/>
    <w:rsid w:val="00655975"/>
    <w:rsid w:val="00655F90"/>
    <w:rsid w:val="00656951"/>
    <w:rsid w:val="00657B83"/>
    <w:rsid w:val="00660016"/>
    <w:rsid w:val="0066051A"/>
    <w:rsid w:val="00660911"/>
    <w:rsid w:val="00660BAE"/>
    <w:rsid w:val="006615F3"/>
    <w:rsid w:val="006617E8"/>
    <w:rsid w:val="00661A67"/>
    <w:rsid w:val="00661BC0"/>
    <w:rsid w:val="00661E99"/>
    <w:rsid w:val="00661EEB"/>
    <w:rsid w:val="006623C2"/>
    <w:rsid w:val="00663077"/>
    <w:rsid w:val="0066312F"/>
    <w:rsid w:val="006635C1"/>
    <w:rsid w:val="006637C0"/>
    <w:rsid w:val="006643DB"/>
    <w:rsid w:val="006645B3"/>
    <w:rsid w:val="00664833"/>
    <w:rsid w:val="00664D82"/>
    <w:rsid w:val="00664E49"/>
    <w:rsid w:val="00665EF3"/>
    <w:rsid w:val="00665F9D"/>
    <w:rsid w:val="0066629D"/>
    <w:rsid w:val="006669A9"/>
    <w:rsid w:val="00666A5F"/>
    <w:rsid w:val="00666AE5"/>
    <w:rsid w:val="00666C6E"/>
    <w:rsid w:val="006679AE"/>
    <w:rsid w:val="00667A72"/>
    <w:rsid w:val="006706E6"/>
    <w:rsid w:val="00670F1B"/>
    <w:rsid w:val="006711F9"/>
    <w:rsid w:val="0067159C"/>
    <w:rsid w:val="006723F7"/>
    <w:rsid w:val="00672444"/>
    <w:rsid w:val="00673825"/>
    <w:rsid w:val="00674750"/>
    <w:rsid w:val="00675075"/>
    <w:rsid w:val="00675165"/>
    <w:rsid w:val="0067541A"/>
    <w:rsid w:val="0067584D"/>
    <w:rsid w:val="00675F67"/>
    <w:rsid w:val="006761C8"/>
    <w:rsid w:val="00676693"/>
    <w:rsid w:val="006766D9"/>
    <w:rsid w:val="00676B3B"/>
    <w:rsid w:val="006777ED"/>
    <w:rsid w:val="006802D4"/>
    <w:rsid w:val="0068082C"/>
    <w:rsid w:val="00680967"/>
    <w:rsid w:val="00680E13"/>
    <w:rsid w:val="00683675"/>
    <w:rsid w:val="00684221"/>
    <w:rsid w:val="006864AA"/>
    <w:rsid w:val="006865AD"/>
    <w:rsid w:val="006868D5"/>
    <w:rsid w:val="00686BC5"/>
    <w:rsid w:val="00686DFD"/>
    <w:rsid w:val="0069126A"/>
    <w:rsid w:val="006913C0"/>
    <w:rsid w:val="00692D14"/>
    <w:rsid w:val="006935B9"/>
    <w:rsid w:val="00693B0B"/>
    <w:rsid w:val="00693B10"/>
    <w:rsid w:val="00693F8A"/>
    <w:rsid w:val="0069418F"/>
    <w:rsid w:val="00694E1E"/>
    <w:rsid w:val="00694F1C"/>
    <w:rsid w:val="00695119"/>
    <w:rsid w:val="006952D1"/>
    <w:rsid w:val="006957CD"/>
    <w:rsid w:val="00695BE4"/>
    <w:rsid w:val="00695C32"/>
    <w:rsid w:val="00696EED"/>
    <w:rsid w:val="006A079E"/>
    <w:rsid w:val="006A16C6"/>
    <w:rsid w:val="006A2032"/>
    <w:rsid w:val="006A2B63"/>
    <w:rsid w:val="006A2FA4"/>
    <w:rsid w:val="006A3271"/>
    <w:rsid w:val="006A36A9"/>
    <w:rsid w:val="006A4A94"/>
    <w:rsid w:val="006A4CBB"/>
    <w:rsid w:val="006A4F94"/>
    <w:rsid w:val="006A5462"/>
    <w:rsid w:val="006A5E46"/>
    <w:rsid w:val="006A6ACC"/>
    <w:rsid w:val="006A6D0A"/>
    <w:rsid w:val="006A75AB"/>
    <w:rsid w:val="006A7997"/>
    <w:rsid w:val="006B0376"/>
    <w:rsid w:val="006B055F"/>
    <w:rsid w:val="006B069C"/>
    <w:rsid w:val="006B0957"/>
    <w:rsid w:val="006B0B5F"/>
    <w:rsid w:val="006B14F0"/>
    <w:rsid w:val="006B184D"/>
    <w:rsid w:val="006B1ACD"/>
    <w:rsid w:val="006B1B01"/>
    <w:rsid w:val="006B203B"/>
    <w:rsid w:val="006B2794"/>
    <w:rsid w:val="006B2B8F"/>
    <w:rsid w:val="006B42A1"/>
    <w:rsid w:val="006B5BF0"/>
    <w:rsid w:val="006B5CB3"/>
    <w:rsid w:val="006B5D62"/>
    <w:rsid w:val="006B738E"/>
    <w:rsid w:val="006B765B"/>
    <w:rsid w:val="006B78E7"/>
    <w:rsid w:val="006C0537"/>
    <w:rsid w:val="006C0726"/>
    <w:rsid w:val="006C0BA8"/>
    <w:rsid w:val="006C0C6C"/>
    <w:rsid w:val="006C0FB5"/>
    <w:rsid w:val="006C2BFD"/>
    <w:rsid w:val="006C2D02"/>
    <w:rsid w:val="006C2E0D"/>
    <w:rsid w:val="006C2FFA"/>
    <w:rsid w:val="006C361E"/>
    <w:rsid w:val="006C3A3D"/>
    <w:rsid w:val="006C408A"/>
    <w:rsid w:val="006C437A"/>
    <w:rsid w:val="006C43C9"/>
    <w:rsid w:val="006C4D7A"/>
    <w:rsid w:val="006C59B6"/>
    <w:rsid w:val="006C6043"/>
    <w:rsid w:val="006C6085"/>
    <w:rsid w:val="006C61EE"/>
    <w:rsid w:val="006C6C47"/>
    <w:rsid w:val="006D025C"/>
    <w:rsid w:val="006D05EC"/>
    <w:rsid w:val="006D06A3"/>
    <w:rsid w:val="006D0D2C"/>
    <w:rsid w:val="006D1814"/>
    <w:rsid w:val="006D1EF9"/>
    <w:rsid w:val="006D2528"/>
    <w:rsid w:val="006D2D2A"/>
    <w:rsid w:val="006D3AFA"/>
    <w:rsid w:val="006D44B7"/>
    <w:rsid w:val="006D49E3"/>
    <w:rsid w:val="006D6AE1"/>
    <w:rsid w:val="006D7029"/>
    <w:rsid w:val="006D7A0F"/>
    <w:rsid w:val="006E04D0"/>
    <w:rsid w:val="006E0651"/>
    <w:rsid w:val="006E0767"/>
    <w:rsid w:val="006E0D68"/>
    <w:rsid w:val="006E0E36"/>
    <w:rsid w:val="006E138A"/>
    <w:rsid w:val="006E162D"/>
    <w:rsid w:val="006E20BE"/>
    <w:rsid w:val="006E2247"/>
    <w:rsid w:val="006E2C50"/>
    <w:rsid w:val="006E30AA"/>
    <w:rsid w:val="006E3224"/>
    <w:rsid w:val="006E3B8E"/>
    <w:rsid w:val="006E52CA"/>
    <w:rsid w:val="006E53B8"/>
    <w:rsid w:val="006E5547"/>
    <w:rsid w:val="006E5DD2"/>
    <w:rsid w:val="006E623F"/>
    <w:rsid w:val="006E63CA"/>
    <w:rsid w:val="006E651D"/>
    <w:rsid w:val="006E680B"/>
    <w:rsid w:val="006E6FD1"/>
    <w:rsid w:val="006E79CA"/>
    <w:rsid w:val="006E79CB"/>
    <w:rsid w:val="006E7CF1"/>
    <w:rsid w:val="006F1732"/>
    <w:rsid w:val="006F1815"/>
    <w:rsid w:val="006F18AA"/>
    <w:rsid w:val="006F1A85"/>
    <w:rsid w:val="006F1BED"/>
    <w:rsid w:val="006F2022"/>
    <w:rsid w:val="006F27BF"/>
    <w:rsid w:val="006F2D31"/>
    <w:rsid w:val="006F3207"/>
    <w:rsid w:val="006F362C"/>
    <w:rsid w:val="006F3D99"/>
    <w:rsid w:val="006F3F0F"/>
    <w:rsid w:val="006F3F70"/>
    <w:rsid w:val="006F3FB9"/>
    <w:rsid w:val="006F45D7"/>
    <w:rsid w:val="006F61FF"/>
    <w:rsid w:val="006F6DF1"/>
    <w:rsid w:val="006F704C"/>
    <w:rsid w:val="007007F7"/>
    <w:rsid w:val="00700B90"/>
    <w:rsid w:val="00702014"/>
    <w:rsid w:val="00702C6D"/>
    <w:rsid w:val="00702D99"/>
    <w:rsid w:val="00703084"/>
    <w:rsid w:val="00703BD4"/>
    <w:rsid w:val="00703CA8"/>
    <w:rsid w:val="00704161"/>
    <w:rsid w:val="00704A1D"/>
    <w:rsid w:val="00704C5C"/>
    <w:rsid w:val="007050BA"/>
    <w:rsid w:val="0070596F"/>
    <w:rsid w:val="00705BA4"/>
    <w:rsid w:val="007062F4"/>
    <w:rsid w:val="007063D9"/>
    <w:rsid w:val="007066BD"/>
    <w:rsid w:val="0070673B"/>
    <w:rsid w:val="00707C38"/>
    <w:rsid w:val="007103E3"/>
    <w:rsid w:val="00710A9D"/>
    <w:rsid w:val="0071183D"/>
    <w:rsid w:val="00711A49"/>
    <w:rsid w:val="00711EC1"/>
    <w:rsid w:val="00711FC0"/>
    <w:rsid w:val="00712A09"/>
    <w:rsid w:val="00712A2C"/>
    <w:rsid w:val="00712F87"/>
    <w:rsid w:val="0071315F"/>
    <w:rsid w:val="007131A1"/>
    <w:rsid w:val="007131A2"/>
    <w:rsid w:val="00713BA5"/>
    <w:rsid w:val="00713C9F"/>
    <w:rsid w:val="00714092"/>
    <w:rsid w:val="007143EC"/>
    <w:rsid w:val="0071490E"/>
    <w:rsid w:val="00714C63"/>
    <w:rsid w:val="0071544E"/>
    <w:rsid w:val="00715804"/>
    <w:rsid w:val="0071585D"/>
    <w:rsid w:val="0071606A"/>
    <w:rsid w:val="00716F69"/>
    <w:rsid w:val="007170EC"/>
    <w:rsid w:val="007173A1"/>
    <w:rsid w:val="007175DE"/>
    <w:rsid w:val="00717C99"/>
    <w:rsid w:val="00720208"/>
    <w:rsid w:val="00720BBC"/>
    <w:rsid w:val="00720FD6"/>
    <w:rsid w:val="007217B2"/>
    <w:rsid w:val="00721E94"/>
    <w:rsid w:val="00722055"/>
    <w:rsid w:val="0072232D"/>
    <w:rsid w:val="007230E5"/>
    <w:rsid w:val="007237BC"/>
    <w:rsid w:val="00723B88"/>
    <w:rsid w:val="00724C5C"/>
    <w:rsid w:val="00725345"/>
    <w:rsid w:val="007262E5"/>
    <w:rsid w:val="0072670A"/>
    <w:rsid w:val="00726A01"/>
    <w:rsid w:val="0072703A"/>
    <w:rsid w:val="00730F0D"/>
    <w:rsid w:val="007312AF"/>
    <w:rsid w:val="00731440"/>
    <w:rsid w:val="00731FD6"/>
    <w:rsid w:val="0073244D"/>
    <w:rsid w:val="007327F9"/>
    <w:rsid w:val="007329C1"/>
    <w:rsid w:val="0073342A"/>
    <w:rsid w:val="00733A81"/>
    <w:rsid w:val="00733F77"/>
    <w:rsid w:val="007343DE"/>
    <w:rsid w:val="00734904"/>
    <w:rsid w:val="00734BA8"/>
    <w:rsid w:val="00734C72"/>
    <w:rsid w:val="00734CA2"/>
    <w:rsid w:val="00735236"/>
    <w:rsid w:val="007355D5"/>
    <w:rsid w:val="0073571E"/>
    <w:rsid w:val="0073574D"/>
    <w:rsid w:val="00736AF1"/>
    <w:rsid w:val="00736F76"/>
    <w:rsid w:val="0073703C"/>
    <w:rsid w:val="00740DDC"/>
    <w:rsid w:val="007414BD"/>
    <w:rsid w:val="007416E0"/>
    <w:rsid w:val="00741734"/>
    <w:rsid w:val="00742653"/>
    <w:rsid w:val="0074315C"/>
    <w:rsid w:val="00744221"/>
    <w:rsid w:val="00744633"/>
    <w:rsid w:val="00744FE1"/>
    <w:rsid w:val="007450E9"/>
    <w:rsid w:val="00745365"/>
    <w:rsid w:val="00745647"/>
    <w:rsid w:val="00745B77"/>
    <w:rsid w:val="00746538"/>
    <w:rsid w:val="0074749D"/>
    <w:rsid w:val="00747BC4"/>
    <w:rsid w:val="00747D97"/>
    <w:rsid w:val="0075072F"/>
    <w:rsid w:val="007508BB"/>
    <w:rsid w:val="00751B9F"/>
    <w:rsid w:val="00752D31"/>
    <w:rsid w:val="00752FB5"/>
    <w:rsid w:val="00753E61"/>
    <w:rsid w:val="0075438E"/>
    <w:rsid w:val="00756363"/>
    <w:rsid w:val="007567B5"/>
    <w:rsid w:val="00757FFC"/>
    <w:rsid w:val="00760354"/>
    <w:rsid w:val="007605CE"/>
    <w:rsid w:val="007607A5"/>
    <w:rsid w:val="00761D24"/>
    <w:rsid w:val="0076365F"/>
    <w:rsid w:val="007636C4"/>
    <w:rsid w:val="007639F5"/>
    <w:rsid w:val="007641C6"/>
    <w:rsid w:val="007648E8"/>
    <w:rsid w:val="007651AE"/>
    <w:rsid w:val="007652F0"/>
    <w:rsid w:val="00765A17"/>
    <w:rsid w:val="00765EC8"/>
    <w:rsid w:val="007663EE"/>
    <w:rsid w:val="0076641D"/>
    <w:rsid w:val="007664B0"/>
    <w:rsid w:val="0076664E"/>
    <w:rsid w:val="007672ED"/>
    <w:rsid w:val="0076766C"/>
    <w:rsid w:val="00767A86"/>
    <w:rsid w:val="00770305"/>
    <w:rsid w:val="00770419"/>
    <w:rsid w:val="007708B6"/>
    <w:rsid w:val="00771E8D"/>
    <w:rsid w:val="007722BD"/>
    <w:rsid w:val="007725AC"/>
    <w:rsid w:val="00772D27"/>
    <w:rsid w:val="00772DDE"/>
    <w:rsid w:val="0077308C"/>
    <w:rsid w:val="00773325"/>
    <w:rsid w:val="00773B78"/>
    <w:rsid w:val="00773BF8"/>
    <w:rsid w:val="00774268"/>
    <w:rsid w:val="00774786"/>
    <w:rsid w:val="00774933"/>
    <w:rsid w:val="00774D73"/>
    <w:rsid w:val="00774DD1"/>
    <w:rsid w:val="007760B5"/>
    <w:rsid w:val="00776232"/>
    <w:rsid w:val="0077655D"/>
    <w:rsid w:val="00776FC7"/>
    <w:rsid w:val="007776F0"/>
    <w:rsid w:val="007809E9"/>
    <w:rsid w:val="007822B6"/>
    <w:rsid w:val="00782365"/>
    <w:rsid w:val="007825ED"/>
    <w:rsid w:val="00782F13"/>
    <w:rsid w:val="0078344B"/>
    <w:rsid w:val="007837F7"/>
    <w:rsid w:val="00784B13"/>
    <w:rsid w:val="0078530C"/>
    <w:rsid w:val="00785BB4"/>
    <w:rsid w:val="0078614C"/>
    <w:rsid w:val="007878CA"/>
    <w:rsid w:val="0078799A"/>
    <w:rsid w:val="0079004C"/>
    <w:rsid w:val="0079055E"/>
    <w:rsid w:val="00790ABB"/>
    <w:rsid w:val="00790E56"/>
    <w:rsid w:val="007911EA"/>
    <w:rsid w:val="00791536"/>
    <w:rsid w:val="00791C8E"/>
    <w:rsid w:val="00792075"/>
    <w:rsid w:val="00792655"/>
    <w:rsid w:val="00793AB4"/>
    <w:rsid w:val="00793EB3"/>
    <w:rsid w:val="00793F05"/>
    <w:rsid w:val="00793F61"/>
    <w:rsid w:val="00793F7B"/>
    <w:rsid w:val="0079506D"/>
    <w:rsid w:val="00795DB1"/>
    <w:rsid w:val="00796296"/>
    <w:rsid w:val="007965AC"/>
    <w:rsid w:val="007967E3"/>
    <w:rsid w:val="00796E65"/>
    <w:rsid w:val="0079711B"/>
    <w:rsid w:val="007971C5"/>
    <w:rsid w:val="007979B2"/>
    <w:rsid w:val="007A0000"/>
    <w:rsid w:val="007A05E3"/>
    <w:rsid w:val="007A06BF"/>
    <w:rsid w:val="007A08DA"/>
    <w:rsid w:val="007A11AB"/>
    <w:rsid w:val="007A16AB"/>
    <w:rsid w:val="007A1C93"/>
    <w:rsid w:val="007A1E16"/>
    <w:rsid w:val="007A2386"/>
    <w:rsid w:val="007A2CFA"/>
    <w:rsid w:val="007A344F"/>
    <w:rsid w:val="007A34EB"/>
    <w:rsid w:val="007A352F"/>
    <w:rsid w:val="007A36A1"/>
    <w:rsid w:val="007A38F7"/>
    <w:rsid w:val="007A47FD"/>
    <w:rsid w:val="007A4C9C"/>
    <w:rsid w:val="007A4F00"/>
    <w:rsid w:val="007A5971"/>
    <w:rsid w:val="007A5A9F"/>
    <w:rsid w:val="007A65FA"/>
    <w:rsid w:val="007A70BE"/>
    <w:rsid w:val="007A7165"/>
    <w:rsid w:val="007A71BF"/>
    <w:rsid w:val="007A771E"/>
    <w:rsid w:val="007A7C22"/>
    <w:rsid w:val="007B02A0"/>
    <w:rsid w:val="007B089D"/>
    <w:rsid w:val="007B13CA"/>
    <w:rsid w:val="007B250B"/>
    <w:rsid w:val="007B2730"/>
    <w:rsid w:val="007B3343"/>
    <w:rsid w:val="007B3BBF"/>
    <w:rsid w:val="007B3FED"/>
    <w:rsid w:val="007B49E2"/>
    <w:rsid w:val="007B4C9D"/>
    <w:rsid w:val="007B5147"/>
    <w:rsid w:val="007B535E"/>
    <w:rsid w:val="007B5F5D"/>
    <w:rsid w:val="007B62D5"/>
    <w:rsid w:val="007B6979"/>
    <w:rsid w:val="007B6AE0"/>
    <w:rsid w:val="007B719F"/>
    <w:rsid w:val="007B737C"/>
    <w:rsid w:val="007B74CF"/>
    <w:rsid w:val="007B785C"/>
    <w:rsid w:val="007B7996"/>
    <w:rsid w:val="007B7D6D"/>
    <w:rsid w:val="007C00CF"/>
    <w:rsid w:val="007C0377"/>
    <w:rsid w:val="007C08CA"/>
    <w:rsid w:val="007C15E4"/>
    <w:rsid w:val="007C1763"/>
    <w:rsid w:val="007C2C9B"/>
    <w:rsid w:val="007C367F"/>
    <w:rsid w:val="007C3935"/>
    <w:rsid w:val="007C39BD"/>
    <w:rsid w:val="007C4299"/>
    <w:rsid w:val="007C4E51"/>
    <w:rsid w:val="007C50E6"/>
    <w:rsid w:val="007C5458"/>
    <w:rsid w:val="007C5654"/>
    <w:rsid w:val="007C5BBA"/>
    <w:rsid w:val="007C5E2B"/>
    <w:rsid w:val="007C6690"/>
    <w:rsid w:val="007C6A31"/>
    <w:rsid w:val="007C6BF7"/>
    <w:rsid w:val="007C6CD3"/>
    <w:rsid w:val="007C76EB"/>
    <w:rsid w:val="007D00AC"/>
    <w:rsid w:val="007D07E2"/>
    <w:rsid w:val="007D0E3A"/>
    <w:rsid w:val="007D107A"/>
    <w:rsid w:val="007D1D4C"/>
    <w:rsid w:val="007D21FE"/>
    <w:rsid w:val="007D2935"/>
    <w:rsid w:val="007D2E86"/>
    <w:rsid w:val="007D3344"/>
    <w:rsid w:val="007D3530"/>
    <w:rsid w:val="007D3969"/>
    <w:rsid w:val="007D3C26"/>
    <w:rsid w:val="007D4096"/>
    <w:rsid w:val="007D505B"/>
    <w:rsid w:val="007D50B5"/>
    <w:rsid w:val="007D5131"/>
    <w:rsid w:val="007D58EE"/>
    <w:rsid w:val="007D623C"/>
    <w:rsid w:val="007D6AFF"/>
    <w:rsid w:val="007D76BA"/>
    <w:rsid w:val="007D7983"/>
    <w:rsid w:val="007D7C1E"/>
    <w:rsid w:val="007D7D48"/>
    <w:rsid w:val="007D7D73"/>
    <w:rsid w:val="007E0F7F"/>
    <w:rsid w:val="007E112E"/>
    <w:rsid w:val="007E13B6"/>
    <w:rsid w:val="007E21D2"/>
    <w:rsid w:val="007E23F8"/>
    <w:rsid w:val="007E24A0"/>
    <w:rsid w:val="007E2AEA"/>
    <w:rsid w:val="007E3762"/>
    <w:rsid w:val="007E423A"/>
    <w:rsid w:val="007E43A1"/>
    <w:rsid w:val="007E64A2"/>
    <w:rsid w:val="007E6895"/>
    <w:rsid w:val="007E6EBB"/>
    <w:rsid w:val="007F024D"/>
    <w:rsid w:val="007F062F"/>
    <w:rsid w:val="007F1E09"/>
    <w:rsid w:val="007F28D4"/>
    <w:rsid w:val="007F2934"/>
    <w:rsid w:val="007F4A14"/>
    <w:rsid w:val="007F562D"/>
    <w:rsid w:val="007F6051"/>
    <w:rsid w:val="007F651A"/>
    <w:rsid w:val="007F66CE"/>
    <w:rsid w:val="007F69F6"/>
    <w:rsid w:val="007F7550"/>
    <w:rsid w:val="007F7AC3"/>
    <w:rsid w:val="007F7CA2"/>
    <w:rsid w:val="00800056"/>
    <w:rsid w:val="00800970"/>
    <w:rsid w:val="00801024"/>
    <w:rsid w:val="00801034"/>
    <w:rsid w:val="00801B60"/>
    <w:rsid w:val="00801E22"/>
    <w:rsid w:val="008031DD"/>
    <w:rsid w:val="00803259"/>
    <w:rsid w:val="0080330A"/>
    <w:rsid w:val="008035F4"/>
    <w:rsid w:val="0080532D"/>
    <w:rsid w:val="00805CBE"/>
    <w:rsid w:val="00805CFF"/>
    <w:rsid w:val="00805EDF"/>
    <w:rsid w:val="008062A7"/>
    <w:rsid w:val="0080637E"/>
    <w:rsid w:val="008072C3"/>
    <w:rsid w:val="00807A07"/>
    <w:rsid w:val="00807B98"/>
    <w:rsid w:val="00807F1A"/>
    <w:rsid w:val="00810285"/>
    <w:rsid w:val="00810340"/>
    <w:rsid w:val="00810565"/>
    <w:rsid w:val="0081078E"/>
    <w:rsid w:val="008109E7"/>
    <w:rsid w:val="00810F69"/>
    <w:rsid w:val="008115C1"/>
    <w:rsid w:val="00811633"/>
    <w:rsid w:val="0081183A"/>
    <w:rsid w:val="0081184D"/>
    <w:rsid w:val="00811CBE"/>
    <w:rsid w:val="0081303E"/>
    <w:rsid w:val="008132CB"/>
    <w:rsid w:val="0081347C"/>
    <w:rsid w:val="0081392B"/>
    <w:rsid w:val="0081456E"/>
    <w:rsid w:val="008146CA"/>
    <w:rsid w:val="0081589A"/>
    <w:rsid w:val="00815902"/>
    <w:rsid w:val="00815AA6"/>
    <w:rsid w:val="00815F3B"/>
    <w:rsid w:val="008163C0"/>
    <w:rsid w:val="00816617"/>
    <w:rsid w:val="00816ED1"/>
    <w:rsid w:val="00817296"/>
    <w:rsid w:val="00817345"/>
    <w:rsid w:val="00817917"/>
    <w:rsid w:val="00821723"/>
    <w:rsid w:val="008221D4"/>
    <w:rsid w:val="00822368"/>
    <w:rsid w:val="008223FE"/>
    <w:rsid w:val="00822554"/>
    <w:rsid w:val="008227E9"/>
    <w:rsid w:val="00822F6F"/>
    <w:rsid w:val="008237F2"/>
    <w:rsid w:val="00823B85"/>
    <w:rsid w:val="00824078"/>
    <w:rsid w:val="008244DF"/>
    <w:rsid w:val="008244EE"/>
    <w:rsid w:val="008250A0"/>
    <w:rsid w:val="008251CE"/>
    <w:rsid w:val="00826387"/>
    <w:rsid w:val="008267F8"/>
    <w:rsid w:val="00827C95"/>
    <w:rsid w:val="00830111"/>
    <w:rsid w:val="008301CF"/>
    <w:rsid w:val="0083043E"/>
    <w:rsid w:val="00830F08"/>
    <w:rsid w:val="00830F57"/>
    <w:rsid w:val="008312DC"/>
    <w:rsid w:val="00831B71"/>
    <w:rsid w:val="00831F61"/>
    <w:rsid w:val="0083208A"/>
    <w:rsid w:val="008321C0"/>
    <w:rsid w:val="0083231B"/>
    <w:rsid w:val="00832649"/>
    <w:rsid w:val="008333AC"/>
    <w:rsid w:val="00833542"/>
    <w:rsid w:val="00833C3F"/>
    <w:rsid w:val="00833E56"/>
    <w:rsid w:val="00833F99"/>
    <w:rsid w:val="0083596D"/>
    <w:rsid w:val="00835A94"/>
    <w:rsid w:val="00835E44"/>
    <w:rsid w:val="00835EB5"/>
    <w:rsid w:val="00835FD6"/>
    <w:rsid w:val="00836276"/>
    <w:rsid w:val="00836427"/>
    <w:rsid w:val="0083652D"/>
    <w:rsid w:val="0083668E"/>
    <w:rsid w:val="008378FD"/>
    <w:rsid w:val="008379D4"/>
    <w:rsid w:val="00840921"/>
    <w:rsid w:val="00840A13"/>
    <w:rsid w:val="00840A7E"/>
    <w:rsid w:val="00841036"/>
    <w:rsid w:val="00841575"/>
    <w:rsid w:val="008419F1"/>
    <w:rsid w:val="00841D91"/>
    <w:rsid w:val="00841E9A"/>
    <w:rsid w:val="00842216"/>
    <w:rsid w:val="00842D21"/>
    <w:rsid w:val="008431AF"/>
    <w:rsid w:val="0084336D"/>
    <w:rsid w:val="008444E5"/>
    <w:rsid w:val="00844B15"/>
    <w:rsid w:val="00844CB1"/>
    <w:rsid w:val="00844CBC"/>
    <w:rsid w:val="00844F4C"/>
    <w:rsid w:val="008450C3"/>
    <w:rsid w:val="0084518D"/>
    <w:rsid w:val="00845360"/>
    <w:rsid w:val="00845E93"/>
    <w:rsid w:val="008468B1"/>
    <w:rsid w:val="008468F7"/>
    <w:rsid w:val="00846D88"/>
    <w:rsid w:val="008470D0"/>
    <w:rsid w:val="00847D81"/>
    <w:rsid w:val="008502D0"/>
    <w:rsid w:val="00850D2B"/>
    <w:rsid w:val="00850F6A"/>
    <w:rsid w:val="0085107E"/>
    <w:rsid w:val="0085237C"/>
    <w:rsid w:val="00852BDB"/>
    <w:rsid w:val="0085366C"/>
    <w:rsid w:val="0085377C"/>
    <w:rsid w:val="0085417D"/>
    <w:rsid w:val="0085462D"/>
    <w:rsid w:val="008548FD"/>
    <w:rsid w:val="00855141"/>
    <w:rsid w:val="0085545C"/>
    <w:rsid w:val="00855807"/>
    <w:rsid w:val="00855C30"/>
    <w:rsid w:val="00855C7C"/>
    <w:rsid w:val="00855D8C"/>
    <w:rsid w:val="00855DD1"/>
    <w:rsid w:val="008560C4"/>
    <w:rsid w:val="008566AE"/>
    <w:rsid w:val="008568AB"/>
    <w:rsid w:val="00856AC3"/>
    <w:rsid w:val="00856D60"/>
    <w:rsid w:val="00856DCD"/>
    <w:rsid w:val="00857228"/>
    <w:rsid w:val="00860487"/>
    <w:rsid w:val="00860B3D"/>
    <w:rsid w:val="00860C87"/>
    <w:rsid w:val="0086181C"/>
    <w:rsid w:val="00861908"/>
    <w:rsid w:val="0086192A"/>
    <w:rsid w:val="00861FFB"/>
    <w:rsid w:val="008623F2"/>
    <w:rsid w:val="00862A6B"/>
    <w:rsid w:val="00862C52"/>
    <w:rsid w:val="0086315B"/>
    <w:rsid w:val="00863B38"/>
    <w:rsid w:val="00864205"/>
    <w:rsid w:val="00864DBE"/>
    <w:rsid w:val="00864FBF"/>
    <w:rsid w:val="00865127"/>
    <w:rsid w:val="0086551F"/>
    <w:rsid w:val="00865E68"/>
    <w:rsid w:val="00866159"/>
    <w:rsid w:val="00866523"/>
    <w:rsid w:val="008701B3"/>
    <w:rsid w:val="00871901"/>
    <w:rsid w:val="00871F1A"/>
    <w:rsid w:val="0087265A"/>
    <w:rsid w:val="00872BD4"/>
    <w:rsid w:val="00873361"/>
    <w:rsid w:val="00873DA9"/>
    <w:rsid w:val="00874AEF"/>
    <w:rsid w:val="00874DF6"/>
    <w:rsid w:val="00874DFF"/>
    <w:rsid w:val="00876547"/>
    <w:rsid w:val="00876DBA"/>
    <w:rsid w:val="00877DCC"/>
    <w:rsid w:val="0088027C"/>
    <w:rsid w:val="008804A9"/>
    <w:rsid w:val="00880BA0"/>
    <w:rsid w:val="00880C4A"/>
    <w:rsid w:val="00880EBD"/>
    <w:rsid w:val="00881185"/>
    <w:rsid w:val="008815A0"/>
    <w:rsid w:val="00881771"/>
    <w:rsid w:val="00882147"/>
    <w:rsid w:val="00882330"/>
    <w:rsid w:val="00882B13"/>
    <w:rsid w:val="00882C53"/>
    <w:rsid w:val="008835F4"/>
    <w:rsid w:val="00883AA1"/>
    <w:rsid w:val="0088414F"/>
    <w:rsid w:val="008842E8"/>
    <w:rsid w:val="00884535"/>
    <w:rsid w:val="0088588B"/>
    <w:rsid w:val="00885E77"/>
    <w:rsid w:val="00886704"/>
    <w:rsid w:val="008867C4"/>
    <w:rsid w:val="008871EB"/>
    <w:rsid w:val="008872B9"/>
    <w:rsid w:val="00887F45"/>
    <w:rsid w:val="00890519"/>
    <w:rsid w:val="0089054A"/>
    <w:rsid w:val="0089065B"/>
    <w:rsid w:val="00890885"/>
    <w:rsid w:val="008923B6"/>
    <w:rsid w:val="00892611"/>
    <w:rsid w:val="00893179"/>
    <w:rsid w:val="00893228"/>
    <w:rsid w:val="008939D3"/>
    <w:rsid w:val="0089416D"/>
    <w:rsid w:val="008945B7"/>
    <w:rsid w:val="00895117"/>
    <w:rsid w:val="008954A1"/>
    <w:rsid w:val="0089562F"/>
    <w:rsid w:val="0089598F"/>
    <w:rsid w:val="00895B52"/>
    <w:rsid w:val="0089611A"/>
    <w:rsid w:val="008961D9"/>
    <w:rsid w:val="0089661F"/>
    <w:rsid w:val="00896753"/>
    <w:rsid w:val="00896ABE"/>
    <w:rsid w:val="0089764D"/>
    <w:rsid w:val="0089767C"/>
    <w:rsid w:val="008A0679"/>
    <w:rsid w:val="008A06D5"/>
    <w:rsid w:val="008A0A80"/>
    <w:rsid w:val="008A0EB4"/>
    <w:rsid w:val="008A1602"/>
    <w:rsid w:val="008A23E3"/>
    <w:rsid w:val="008A2649"/>
    <w:rsid w:val="008A2A96"/>
    <w:rsid w:val="008A2D0A"/>
    <w:rsid w:val="008A2DE3"/>
    <w:rsid w:val="008A3286"/>
    <w:rsid w:val="008A371B"/>
    <w:rsid w:val="008A3768"/>
    <w:rsid w:val="008A445A"/>
    <w:rsid w:val="008A44F2"/>
    <w:rsid w:val="008A47C5"/>
    <w:rsid w:val="008A4EC7"/>
    <w:rsid w:val="008A51C6"/>
    <w:rsid w:val="008A59E4"/>
    <w:rsid w:val="008A5AB4"/>
    <w:rsid w:val="008A6144"/>
    <w:rsid w:val="008A6578"/>
    <w:rsid w:val="008A6C3D"/>
    <w:rsid w:val="008A72C1"/>
    <w:rsid w:val="008A7423"/>
    <w:rsid w:val="008A7EEA"/>
    <w:rsid w:val="008B0039"/>
    <w:rsid w:val="008B0576"/>
    <w:rsid w:val="008B0630"/>
    <w:rsid w:val="008B0C32"/>
    <w:rsid w:val="008B19AD"/>
    <w:rsid w:val="008B1FED"/>
    <w:rsid w:val="008B2C40"/>
    <w:rsid w:val="008B2D76"/>
    <w:rsid w:val="008B2DB8"/>
    <w:rsid w:val="008B33D3"/>
    <w:rsid w:val="008B3E8A"/>
    <w:rsid w:val="008B3FBD"/>
    <w:rsid w:val="008B41A4"/>
    <w:rsid w:val="008B4337"/>
    <w:rsid w:val="008B466D"/>
    <w:rsid w:val="008B479F"/>
    <w:rsid w:val="008B5999"/>
    <w:rsid w:val="008B6A52"/>
    <w:rsid w:val="008B7270"/>
    <w:rsid w:val="008B7450"/>
    <w:rsid w:val="008B7DDA"/>
    <w:rsid w:val="008C0FD9"/>
    <w:rsid w:val="008C169E"/>
    <w:rsid w:val="008C26DA"/>
    <w:rsid w:val="008C35ED"/>
    <w:rsid w:val="008C3997"/>
    <w:rsid w:val="008C4202"/>
    <w:rsid w:val="008C4D39"/>
    <w:rsid w:val="008C4E6E"/>
    <w:rsid w:val="008C543B"/>
    <w:rsid w:val="008C5469"/>
    <w:rsid w:val="008C569B"/>
    <w:rsid w:val="008C5767"/>
    <w:rsid w:val="008C5BD6"/>
    <w:rsid w:val="008C6035"/>
    <w:rsid w:val="008C64D5"/>
    <w:rsid w:val="008C731A"/>
    <w:rsid w:val="008C7B9E"/>
    <w:rsid w:val="008D0129"/>
    <w:rsid w:val="008D0B6F"/>
    <w:rsid w:val="008D138F"/>
    <w:rsid w:val="008D15D5"/>
    <w:rsid w:val="008D26E9"/>
    <w:rsid w:val="008D2D3A"/>
    <w:rsid w:val="008D316E"/>
    <w:rsid w:val="008D4A84"/>
    <w:rsid w:val="008D53FD"/>
    <w:rsid w:val="008D58D1"/>
    <w:rsid w:val="008D58D6"/>
    <w:rsid w:val="008D6A8B"/>
    <w:rsid w:val="008D6D1C"/>
    <w:rsid w:val="008D6F98"/>
    <w:rsid w:val="008D7D0C"/>
    <w:rsid w:val="008E0050"/>
    <w:rsid w:val="008E1520"/>
    <w:rsid w:val="008E246E"/>
    <w:rsid w:val="008E2798"/>
    <w:rsid w:val="008E2BEC"/>
    <w:rsid w:val="008E2FD1"/>
    <w:rsid w:val="008E3570"/>
    <w:rsid w:val="008E39E6"/>
    <w:rsid w:val="008E4300"/>
    <w:rsid w:val="008E5768"/>
    <w:rsid w:val="008E6383"/>
    <w:rsid w:val="008E6F3C"/>
    <w:rsid w:val="008E7655"/>
    <w:rsid w:val="008E7822"/>
    <w:rsid w:val="008F0B44"/>
    <w:rsid w:val="008F0C30"/>
    <w:rsid w:val="008F12A3"/>
    <w:rsid w:val="008F2427"/>
    <w:rsid w:val="008F343D"/>
    <w:rsid w:val="008F379A"/>
    <w:rsid w:val="008F3845"/>
    <w:rsid w:val="008F4EA6"/>
    <w:rsid w:val="008F6013"/>
    <w:rsid w:val="008F66D0"/>
    <w:rsid w:val="008F696E"/>
    <w:rsid w:val="008F6B59"/>
    <w:rsid w:val="008F7083"/>
    <w:rsid w:val="008F715A"/>
    <w:rsid w:val="008F7DF0"/>
    <w:rsid w:val="009004FC"/>
    <w:rsid w:val="009006D9"/>
    <w:rsid w:val="00900A08"/>
    <w:rsid w:val="00900DEB"/>
    <w:rsid w:val="009010BD"/>
    <w:rsid w:val="0090148D"/>
    <w:rsid w:val="00901597"/>
    <w:rsid w:val="0090182B"/>
    <w:rsid w:val="009018A3"/>
    <w:rsid w:val="009019DB"/>
    <w:rsid w:val="009032D4"/>
    <w:rsid w:val="00903A93"/>
    <w:rsid w:val="00904AD5"/>
    <w:rsid w:val="00905017"/>
    <w:rsid w:val="009053FA"/>
    <w:rsid w:val="00905DA1"/>
    <w:rsid w:val="009065CF"/>
    <w:rsid w:val="00906EF4"/>
    <w:rsid w:val="0090771B"/>
    <w:rsid w:val="00907ACD"/>
    <w:rsid w:val="009103B5"/>
    <w:rsid w:val="00910A42"/>
    <w:rsid w:val="009112AD"/>
    <w:rsid w:val="009113EC"/>
    <w:rsid w:val="00911B2D"/>
    <w:rsid w:val="00912C9B"/>
    <w:rsid w:val="00912DA6"/>
    <w:rsid w:val="00913C8A"/>
    <w:rsid w:val="009141AA"/>
    <w:rsid w:val="0091440A"/>
    <w:rsid w:val="0091445C"/>
    <w:rsid w:val="00914A4A"/>
    <w:rsid w:val="00916289"/>
    <w:rsid w:val="00916BDE"/>
    <w:rsid w:val="00916F02"/>
    <w:rsid w:val="00917118"/>
    <w:rsid w:val="00917AA3"/>
    <w:rsid w:val="00920388"/>
    <w:rsid w:val="00920B72"/>
    <w:rsid w:val="00920C86"/>
    <w:rsid w:val="00921FD4"/>
    <w:rsid w:val="0092260F"/>
    <w:rsid w:val="00922CEF"/>
    <w:rsid w:val="00922E96"/>
    <w:rsid w:val="009234C0"/>
    <w:rsid w:val="00923513"/>
    <w:rsid w:val="0092415D"/>
    <w:rsid w:val="009246F9"/>
    <w:rsid w:val="009259B4"/>
    <w:rsid w:val="00925C07"/>
    <w:rsid w:val="00925C88"/>
    <w:rsid w:val="00925FAF"/>
    <w:rsid w:val="00926595"/>
    <w:rsid w:val="0093079D"/>
    <w:rsid w:val="00930BEA"/>
    <w:rsid w:val="00931D6F"/>
    <w:rsid w:val="0093320B"/>
    <w:rsid w:val="009335B8"/>
    <w:rsid w:val="00934602"/>
    <w:rsid w:val="00934BEE"/>
    <w:rsid w:val="00934CBD"/>
    <w:rsid w:val="00935050"/>
    <w:rsid w:val="00935837"/>
    <w:rsid w:val="00935B14"/>
    <w:rsid w:val="00935B29"/>
    <w:rsid w:val="00935BA5"/>
    <w:rsid w:val="00935F3D"/>
    <w:rsid w:val="0093605D"/>
    <w:rsid w:val="00936237"/>
    <w:rsid w:val="00936674"/>
    <w:rsid w:val="00936B7D"/>
    <w:rsid w:val="00936CEF"/>
    <w:rsid w:val="00936CFA"/>
    <w:rsid w:val="0093707F"/>
    <w:rsid w:val="0093715E"/>
    <w:rsid w:val="00937661"/>
    <w:rsid w:val="00937F47"/>
    <w:rsid w:val="009402E8"/>
    <w:rsid w:val="00940604"/>
    <w:rsid w:val="0094090C"/>
    <w:rsid w:val="00940EDF"/>
    <w:rsid w:val="00941AF8"/>
    <w:rsid w:val="00943473"/>
    <w:rsid w:val="0094351E"/>
    <w:rsid w:val="009441D6"/>
    <w:rsid w:val="009443D2"/>
    <w:rsid w:val="009456CB"/>
    <w:rsid w:val="00946580"/>
    <w:rsid w:val="00946774"/>
    <w:rsid w:val="009469D8"/>
    <w:rsid w:val="0094703E"/>
    <w:rsid w:val="0094721D"/>
    <w:rsid w:val="00947F2E"/>
    <w:rsid w:val="009514CF"/>
    <w:rsid w:val="00951836"/>
    <w:rsid w:val="009519E4"/>
    <w:rsid w:val="00951C58"/>
    <w:rsid w:val="00951F76"/>
    <w:rsid w:val="009528E3"/>
    <w:rsid w:val="009536BC"/>
    <w:rsid w:val="0095390F"/>
    <w:rsid w:val="00954129"/>
    <w:rsid w:val="009542DF"/>
    <w:rsid w:val="00954B5B"/>
    <w:rsid w:val="00954C08"/>
    <w:rsid w:val="00954EFB"/>
    <w:rsid w:val="0095508A"/>
    <w:rsid w:val="00955712"/>
    <w:rsid w:val="00955D2A"/>
    <w:rsid w:val="00956C51"/>
    <w:rsid w:val="009572EE"/>
    <w:rsid w:val="00957696"/>
    <w:rsid w:val="009576D2"/>
    <w:rsid w:val="00957B97"/>
    <w:rsid w:val="00960427"/>
    <w:rsid w:val="0096059C"/>
    <w:rsid w:val="00960D60"/>
    <w:rsid w:val="00960E80"/>
    <w:rsid w:val="00961A2A"/>
    <w:rsid w:val="0096237F"/>
    <w:rsid w:val="00962381"/>
    <w:rsid w:val="00962621"/>
    <w:rsid w:val="009634D7"/>
    <w:rsid w:val="0096361E"/>
    <w:rsid w:val="009643B8"/>
    <w:rsid w:val="0096466F"/>
    <w:rsid w:val="00964D9D"/>
    <w:rsid w:val="00965502"/>
    <w:rsid w:val="009657E2"/>
    <w:rsid w:val="009658E9"/>
    <w:rsid w:val="0096677A"/>
    <w:rsid w:val="00967967"/>
    <w:rsid w:val="00967B07"/>
    <w:rsid w:val="00967B96"/>
    <w:rsid w:val="00970CA8"/>
    <w:rsid w:val="00970CE6"/>
    <w:rsid w:val="009712C7"/>
    <w:rsid w:val="00971503"/>
    <w:rsid w:val="00971F67"/>
    <w:rsid w:val="0097265C"/>
    <w:rsid w:val="009738F6"/>
    <w:rsid w:val="0097458F"/>
    <w:rsid w:val="00974779"/>
    <w:rsid w:val="00974B97"/>
    <w:rsid w:val="00974E33"/>
    <w:rsid w:val="00975A92"/>
    <w:rsid w:val="0097601A"/>
    <w:rsid w:val="009763E9"/>
    <w:rsid w:val="009768AD"/>
    <w:rsid w:val="00976C20"/>
    <w:rsid w:val="0097726C"/>
    <w:rsid w:val="00977B1D"/>
    <w:rsid w:val="00977BD1"/>
    <w:rsid w:val="00977DFE"/>
    <w:rsid w:val="009800CE"/>
    <w:rsid w:val="00980937"/>
    <w:rsid w:val="009821D9"/>
    <w:rsid w:val="00983162"/>
    <w:rsid w:val="00983DC1"/>
    <w:rsid w:val="00984DCC"/>
    <w:rsid w:val="00985CA2"/>
    <w:rsid w:val="009863BF"/>
    <w:rsid w:val="0098655F"/>
    <w:rsid w:val="009865D9"/>
    <w:rsid w:val="00986A07"/>
    <w:rsid w:val="00986D13"/>
    <w:rsid w:val="009874B8"/>
    <w:rsid w:val="009878EE"/>
    <w:rsid w:val="0099011F"/>
    <w:rsid w:val="009903BB"/>
    <w:rsid w:val="009906B7"/>
    <w:rsid w:val="00990E86"/>
    <w:rsid w:val="00990ECA"/>
    <w:rsid w:val="00991592"/>
    <w:rsid w:val="00991FE9"/>
    <w:rsid w:val="0099250B"/>
    <w:rsid w:val="00993A18"/>
    <w:rsid w:val="009944DB"/>
    <w:rsid w:val="009948BA"/>
    <w:rsid w:val="009949B2"/>
    <w:rsid w:val="00994C34"/>
    <w:rsid w:val="00995121"/>
    <w:rsid w:val="0099518F"/>
    <w:rsid w:val="0099535C"/>
    <w:rsid w:val="009954E8"/>
    <w:rsid w:val="00995C0C"/>
    <w:rsid w:val="00995E40"/>
    <w:rsid w:val="00996EC3"/>
    <w:rsid w:val="0099723F"/>
    <w:rsid w:val="00997535"/>
    <w:rsid w:val="00997C25"/>
    <w:rsid w:val="009A0048"/>
    <w:rsid w:val="009A0E1B"/>
    <w:rsid w:val="009A16E4"/>
    <w:rsid w:val="009A1E17"/>
    <w:rsid w:val="009A25C6"/>
    <w:rsid w:val="009A26FD"/>
    <w:rsid w:val="009A2AF2"/>
    <w:rsid w:val="009A3B80"/>
    <w:rsid w:val="009A3EF8"/>
    <w:rsid w:val="009A55D2"/>
    <w:rsid w:val="009A567E"/>
    <w:rsid w:val="009A6AD5"/>
    <w:rsid w:val="009A7138"/>
    <w:rsid w:val="009B0686"/>
    <w:rsid w:val="009B11C6"/>
    <w:rsid w:val="009B131D"/>
    <w:rsid w:val="009B1698"/>
    <w:rsid w:val="009B1B48"/>
    <w:rsid w:val="009B28EE"/>
    <w:rsid w:val="009B41C4"/>
    <w:rsid w:val="009B4DA7"/>
    <w:rsid w:val="009B5192"/>
    <w:rsid w:val="009B6837"/>
    <w:rsid w:val="009C00BE"/>
    <w:rsid w:val="009C1257"/>
    <w:rsid w:val="009C149A"/>
    <w:rsid w:val="009C1821"/>
    <w:rsid w:val="009C1A77"/>
    <w:rsid w:val="009C1B7A"/>
    <w:rsid w:val="009C208F"/>
    <w:rsid w:val="009C3045"/>
    <w:rsid w:val="009C3392"/>
    <w:rsid w:val="009C3693"/>
    <w:rsid w:val="009C39D5"/>
    <w:rsid w:val="009C50F8"/>
    <w:rsid w:val="009C5F00"/>
    <w:rsid w:val="009C6020"/>
    <w:rsid w:val="009C63CD"/>
    <w:rsid w:val="009C6436"/>
    <w:rsid w:val="009C6FEE"/>
    <w:rsid w:val="009C7C42"/>
    <w:rsid w:val="009D018A"/>
    <w:rsid w:val="009D0EC5"/>
    <w:rsid w:val="009D1139"/>
    <w:rsid w:val="009D1F21"/>
    <w:rsid w:val="009D3A1C"/>
    <w:rsid w:val="009D3FB9"/>
    <w:rsid w:val="009D4D55"/>
    <w:rsid w:val="009D6227"/>
    <w:rsid w:val="009D6593"/>
    <w:rsid w:val="009D6C52"/>
    <w:rsid w:val="009D722A"/>
    <w:rsid w:val="009D7BF5"/>
    <w:rsid w:val="009E044D"/>
    <w:rsid w:val="009E04E0"/>
    <w:rsid w:val="009E138C"/>
    <w:rsid w:val="009E16F6"/>
    <w:rsid w:val="009E2543"/>
    <w:rsid w:val="009E2859"/>
    <w:rsid w:val="009E3794"/>
    <w:rsid w:val="009E38A0"/>
    <w:rsid w:val="009E3E92"/>
    <w:rsid w:val="009E3FE7"/>
    <w:rsid w:val="009E4C13"/>
    <w:rsid w:val="009E5893"/>
    <w:rsid w:val="009E5B99"/>
    <w:rsid w:val="009E5C43"/>
    <w:rsid w:val="009E5F0D"/>
    <w:rsid w:val="009E701E"/>
    <w:rsid w:val="009E77C7"/>
    <w:rsid w:val="009F04D9"/>
    <w:rsid w:val="009F06FB"/>
    <w:rsid w:val="009F0943"/>
    <w:rsid w:val="009F0963"/>
    <w:rsid w:val="009F0BE7"/>
    <w:rsid w:val="009F1F4F"/>
    <w:rsid w:val="009F2C93"/>
    <w:rsid w:val="009F2D2A"/>
    <w:rsid w:val="009F31D6"/>
    <w:rsid w:val="009F357B"/>
    <w:rsid w:val="009F3C49"/>
    <w:rsid w:val="009F465B"/>
    <w:rsid w:val="009F50BA"/>
    <w:rsid w:val="009F5725"/>
    <w:rsid w:val="009F5AEE"/>
    <w:rsid w:val="009F668F"/>
    <w:rsid w:val="00A003D2"/>
    <w:rsid w:val="00A00D09"/>
    <w:rsid w:val="00A01014"/>
    <w:rsid w:val="00A01EC1"/>
    <w:rsid w:val="00A026A8"/>
    <w:rsid w:val="00A03861"/>
    <w:rsid w:val="00A03CDF"/>
    <w:rsid w:val="00A0455E"/>
    <w:rsid w:val="00A04B21"/>
    <w:rsid w:val="00A04FD8"/>
    <w:rsid w:val="00A05576"/>
    <w:rsid w:val="00A059B0"/>
    <w:rsid w:val="00A05B92"/>
    <w:rsid w:val="00A0643D"/>
    <w:rsid w:val="00A0718E"/>
    <w:rsid w:val="00A1008F"/>
    <w:rsid w:val="00A1015B"/>
    <w:rsid w:val="00A110CD"/>
    <w:rsid w:val="00A1169F"/>
    <w:rsid w:val="00A11875"/>
    <w:rsid w:val="00A126C4"/>
    <w:rsid w:val="00A12E02"/>
    <w:rsid w:val="00A13AFC"/>
    <w:rsid w:val="00A13D2E"/>
    <w:rsid w:val="00A14809"/>
    <w:rsid w:val="00A1507E"/>
    <w:rsid w:val="00A153D1"/>
    <w:rsid w:val="00A1662D"/>
    <w:rsid w:val="00A16643"/>
    <w:rsid w:val="00A167D4"/>
    <w:rsid w:val="00A16844"/>
    <w:rsid w:val="00A16E09"/>
    <w:rsid w:val="00A17F50"/>
    <w:rsid w:val="00A2010C"/>
    <w:rsid w:val="00A20262"/>
    <w:rsid w:val="00A207D5"/>
    <w:rsid w:val="00A217F6"/>
    <w:rsid w:val="00A2318E"/>
    <w:rsid w:val="00A23B3F"/>
    <w:rsid w:val="00A246DF"/>
    <w:rsid w:val="00A24783"/>
    <w:rsid w:val="00A24C87"/>
    <w:rsid w:val="00A24F09"/>
    <w:rsid w:val="00A24FC1"/>
    <w:rsid w:val="00A250D8"/>
    <w:rsid w:val="00A25623"/>
    <w:rsid w:val="00A25D4E"/>
    <w:rsid w:val="00A25DD2"/>
    <w:rsid w:val="00A2689D"/>
    <w:rsid w:val="00A26CA6"/>
    <w:rsid w:val="00A26E14"/>
    <w:rsid w:val="00A2713B"/>
    <w:rsid w:val="00A27339"/>
    <w:rsid w:val="00A27A22"/>
    <w:rsid w:val="00A27A70"/>
    <w:rsid w:val="00A30C32"/>
    <w:rsid w:val="00A30D7D"/>
    <w:rsid w:val="00A31179"/>
    <w:rsid w:val="00A312C2"/>
    <w:rsid w:val="00A3148E"/>
    <w:rsid w:val="00A31867"/>
    <w:rsid w:val="00A31FF6"/>
    <w:rsid w:val="00A32178"/>
    <w:rsid w:val="00A325DC"/>
    <w:rsid w:val="00A32FAE"/>
    <w:rsid w:val="00A33060"/>
    <w:rsid w:val="00A335C6"/>
    <w:rsid w:val="00A344FA"/>
    <w:rsid w:val="00A34FE8"/>
    <w:rsid w:val="00A3513E"/>
    <w:rsid w:val="00A35AEA"/>
    <w:rsid w:val="00A35D58"/>
    <w:rsid w:val="00A360FD"/>
    <w:rsid w:val="00A362A4"/>
    <w:rsid w:val="00A36DE0"/>
    <w:rsid w:val="00A37A8A"/>
    <w:rsid w:val="00A40FD9"/>
    <w:rsid w:val="00A41884"/>
    <w:rsid w:val="00A41A01"/>
    <w:rsid w:val="00A41C92"/>
    <w:rsid w:val="00A4217E"/>
    <w:rsid w:val="00A43587"/>
    <w:rsid w:val="00A44F55"/>
    <w:rsid w:val="00A450DF"/>
    <w:rsid w:val="00A45158"/>
    <w:rsid w:val="00A4554D"/>
    <w:rsid w:val="00A45D8C"/>
    <w:rsid w:val="00A46134"/>
    <w:rsid w:val="00A46829"/>
    <w:rsid w:val="00A46FF8"/>
    <w:rsid w:val="00A473A4"/>
    <w:rsid w:val="00A505C9"/>
    <w:rsid w:val="00A50625"/>
    <w:rsid w:val="00A50770"/>
    <w:rsid w:val="00A5149D"/>
    <w:rsid w:val="00A51A40"/>
    <w:rsid w:val="00A51B6A"/>
    <w:rsid w:val="00A52371"/>
    <w:rsid w:val="00A5240B"/>
    <w:rsid w:val="00A52901"/>
    <w:rsid w:val="00A52CE7"/>
    <w:rsid w:val="00A53E2D"/>
    <w:rsid w:val="00A546AA"/>
    <w:rsid w:val="00A547DD"/>
    <w:rsid w:val="00A549BC"/>
    <w:rsid w:val="00A55494"/>
    <w:rsid w:val="00A55561"/>
    <w:rsid w:val="00A55875"/>
    <w:rsid w:val="00A56FEA"/>
    <w:rsid w:val="00A57873"/>
    <w:rsid w:val="00A57CDD"/>
    <w:rsid w:val="00A60A02"/>
    <w:rsid w:val="00A60D3E"/>
    <w:rsid w:val="00A61385"/>
    <w:rsid w:val="00A62655"/>
    <w:rsid w:val="00A62D57"/>
    <w:rsid w:val="00A62D94"/>
    <w:rsid w:val="00A62E47"/>
    <w:rsid w:val="00A633E1"/>
    <w:rsid w:val="00A636E9"/>
    <w:rsid w:val="00A63EB6"/>
    <w:rsid w:val="00A645D9"/>
    <w:rsid w:val="00A64CCB"/>
    <w:rsid w:val="00A64DBD"/>
    <w:rsid w:val="00A6557B"/>
    <w:rsid w:val="00A6671E"/>
    <w:rsid w:val="00A6674A"/>
    <w:rsid w:val="00A66F13"/>
    <w:rsid w:val="00A674F8"/>
    <w:rsid w:val="00A67A3E"/>
    <w:rsid w:val="00A67B51"/>
    <w:rsid w:val="00A70592"/>
    <w:rsid w:val="00A70CF8"/>
    <w:rsid w:val="00A71037"/>
    <w:rsid w:val="00A71DDA"/>
    <w:rsid w:val="00A71F03"/>
    <w:rsid w:val="00A722F1"/>
    <w:rsid w:val="00A72C37"/>
    <w:rsid w:val="00A72E00"/>
    <w:rsid w:val="00A730B0"/>
    <w:rsid w:val="00A75AFE"/>
    <w:rsid w:val="00A75E91"/>
    <w:rsid w:val="00A75F52"/>
    <w:rsid w:val="00A76038"/>
    <w:rsid w:val="00A7633C"/>
    <w:rsid w:val="00A7661E"/>
    <w:rsid w:val="00A768FE"/>
    <w:rsid w:val="00A777E1"/>
    <w:rsid w:val="00A77927"/>
    <w:rsid w:val="00A77F7A"/>
    <w:rsid w:val="00A80CA9"/>
    <w:rsid w:val="00A80EBD"/>
    <w:rsid w:val="00A8130D"/>
    <w:rsid w:val="00A818E6"/>
    <w:rsid w:val="00A82086"/>
    <w:rsid w:val="00A821B0"/>
    <w:rsid w:val="00A82304"/>
    <w:rsid w:val="00A82946"/>
    <w:rsid w:val="00A8419C"/>
    <w:rsid w:val="00A8566A"/>
    <w:rsid w:val="00A85D1F"/>
    <w:rsid w:val="00A85FD6"/>
    <w:rsid w:val="00A870F5"/>
    <w:rsid w:val="00A8792C"/>
    <w:rsid w:val="00A90394"/>
    <w:rsid w:val="00A90932"/>
    <w:rsid w:val="00A914EF"/>
    <w:rsid w:val="00A91EC3"/>
    <w:rsid w:val="00A92301"/>
    <w:rsid w:val="00A926D4"/>
    <w:rsid w:val="00A92734"/>
    <w:rsid w:val="00A93558"/>
    <w:rsid w:val="00A935AD"/>
    <w:rsid w:val="00A935B4"/>
    <w:rsid w:val="00A944BE"/>
    <w:rsid w:val="00A964CE"/>
    <w:rsid w:val="00A96A79"/>
    <w:rsid w:val="00A976D3"/>
    <w:rsid w:val="00A97A01"/>
    <w:rsid w:val="00A97AA8"/>
    <w:rsid w:val="00AA089C"/>
    <w:rsid w:val="00AA0C14"/>
    <w:rsid w:val="00AA0FFF"/>
    <w:rsid w:val="00AA14DD"/>
    <w:rsid w:val="00AA2990"/>
    <w:rsid w:val="00AA2B80"/>
    <w:rsid w:val="00AA2FE3"/>
    <w:rsid w:val="00AA30D5"/>
    <w:rsid w:val="00AA4029"/>
    <w:rsid w:val="00AA4E55"/>
    <w:rsid w:val="00AA535E"/>
    <w:rsid w:val="00AA5D09"/>
    <w:rsid w:val="00AA5D36"/>
    <w:rsid w:val="00AA649D"/>
    <w:rsid w:val="00AA6F3A"/>
    <w:rsid w:val="00AA7A04"/>
    <w:rsid w:val="00AA7ACA"/>
    <w:rsid w:val="00AB0157"/>
    <w:rsid w:val="00AB0B2D"/>
    <w:rsid w:val="00AB2D6B"/>
    <w:rsid w:val="00AB2F3F"/>
    <w:rsid w:val="00AB2F45"/>
    <w:rsid w:val="00AB387C"/>
    <w:rsid w:val="00AB43B2"/>
    <w:rsid w:val="00AB47CD"/>
    <w:rsid w:val="00AB4A07"/>
    <w:rsid w:val="00AB4A4D"/>
    <w:rsid w:val="00AB4D1E"/>
    <w:rsid w:val="00AB5266"/>
    <w:rsid w:val="00AB641F"/>
    <w:rsid w:val="00AB6CEF"/>
    <w:rsid w:val="00AB732A"/>
    <w:rsid w:val="00AB749E"/>
    <w:rsid w:val="00AC002C"/>
    <w:rsid w:val="00AC0201"/>
    <w:rsid w:val="00AC0692"/>
    <w:rsid w:val="00AC0BA0"/>
    <w:rsid w:val="00AC1E5D"/>
    <w:rsid w:val="00AC264A"/>
    <w:rsid w:val="00AC269C"/>
    <w:rsid w:val="00AC300B"/>
    <w:rsid w:val="00AC305D"/>
    <w:rsid w:val="00AC337F"/>
    <w:rsid w:val="00AC353D"/>
    <w:rsid w:val="00AC35E5"/>
    <w:rsid w:val="00AC3AC5"/>
    <w:rsid w:val="00AC3AFD"/>
    <w:rsid w:val="00AC3C47"/>
    <w:rsid w:val="00AC3DA1"/>
    <w:rsid w:val="00AC4ABD"/>
    <w:rsid w:val="00AC559B"/>
    <w:rsid w:val="00AC5BA4"/>
    <w:rsid w:val="00AC5CAE"/>
    <w:rsid w:val="00AC6192"/>
    <w:rsid w:val="00AC6258"/>
    <w:rsid w:val="00AC6647"/>
    <w:rsid w:val="00AC68AA"/>
    <w:rsid w:val="00AC715F"/>
    <w:rsid w:val="00AC7B58"/>
    <w:rsid w:val="00AC7E66"/>
    <w:rsid w:val="00AC7E90"/>
    <w:rsid w:val="00AD028E"/>
    <w:rsid w:val="00AD20B4"/>
    <w:rsid w:val="00AD2369"/>
    <w:rsid w:val="00AD27CA"/>
    <w:rsid w:val="00AD27FF"/>
    <w:rsid w:val="00AD2E42"/>
    <w:rsid w:val="00AD2FB8"/>
    <w:rsid w:val="00AD3063"/>
    <w:rsid w:val="00AD3979"/>
    <w:rsid w:val="00AD3A80"/>
    <w:rsid w:val="00AD3E1A"/>
    <w:rsid w:val="00AD3FE3"/>
    <w:rsid w:val="00AD47E8"/>
    <w:rsid w:val="00AD5095"/>
    <w:rsid w:val="00AD59DB"/>
    <w:rsid w:val="00AD5C0F"/>
    <w:rsid w:val="00AD5E54"/>
    <w:rsid w:val="00AD5FD1"/>
    <w:rsid w:val="00AD63EC"/>
    <w:rsid w:val="00AD6402"/>
    <w:rsid w:val="00AD6C26"/>
    <w:rsid w:val="00AD7818"/>
    <w:rsid w:val="00AD7887"/>
    <w:rsid w:val="00AE150C"/>
    <w:rsid w:val="00AE1A75"/>
    <w:rsid w:val="00AE22D0"/>
    <w:rsid w:val="00AE233D"/>
    <w:rsid w:val="00AE26C6"/>
    <w:rsid w:val="00AE29D0"/>
    <w:rsid w:val="00AE3120"/>
    <w:rsid w:val="00AE3D25"/>
    <w:rsid w:val="00AE4117"/>
    <w:rsid w:val="00AE4190"/>
    <w:rsid w:val="00AE41D2"/>
    <w:rsid w:val="00AE429C"/>
    <w:rsid w:val="00AE4762"/>
    <w:rsid w:val="00AE4EE5"/>
    <w:rsid w:val="00AE5FE1"/>
    <w:rsid w:val="00AE6CBB"/>
    <w:rsid w:val="00AE7413"/>
    <w:rsid w:val="00AE78A8"/>
    <w:rsid w:val="00AF0240"/>
    <w:rsid w:val="00AF077D"/>
    <w:rsid w:val="00AF08B6"/>
    <w:rsid w:val="00AF0AE8"/>
    <w:rsid w:val="00AF2C99"/>
    <w:rsid w:val="00AF3986"/>
    <w:rsid w:val="00AF3E8E"/>
    <w:rsid w:val="00AF467F"/>
    <w:rsid w:val="00AF5680"/>
    <w:rsid w:val="00AF596C"/>
    <w:rsid w:val="00AF5EAE"/>
    <w:rsid w:val="00AF638D"/>
    <w:rsid w:val="00AF65F7"/>
    <w:rsid w:val="00AF6713"/>
    <w:rsid w:val="00AF747C"/>
    <w:rsid w:val="00B004B8"/>
    <w:rsid w:val="00B00851"/>
    <w:rsid w:val="00B0180B"/>
    <w:rsid w:val="00B0263C"/>
    <w:rsid w:val="00B02765"/>
    <w:rsid w:val="00B034BB"/>
    <w:rsid w:val="00B0357D"/>
    <w:rsid w:val="00B037DD"/>
    <w:rsid w:val="00B04325"/>
    <w:rsid w:val="00B0487D"/>
    <w:rsid w:val="00B04AF2"/>
    <w:rsid w:val="00B04E5D"/>
    <w:rsid w:val="00B051AE"/>
    <w:rsid w:val="00B0640A"/>
    <w:rsid w:val="00B065CB"/>
    <w:rsid w:val="00B07CA8"/>
    <w:rsid w:val="00B10FEB"/>
    <w:rsid w:val="00B113D8"/>
    <w:rsid w:val="00B11794"/>
    <w:rsid w:val="00B117AE"/>
    <w:rsid w:val="00B11F6F"/>
    <w:rsid w:val="00B12711"/>
    <w:rsid w:val="00B12D36"/>
    <w:rsid w:val="00B14AEA"/>
    <w:rsid w:val="00B15DC8"/>
    <w:rsid w:val="00B16852"/>
    <w:rsid w:val="00B17127"/>
    <w:rsid w:val="00B17E0E"/>
    <w:rsid w:val="00B200E8"/>
    <w:rsid w:val="00B20278"/>
    <w:rsid w:val="00B2103C"/>
    <w:rsid w:val="00B21046"/>
    <w:rsid w:val="00B21106"/>
    <w:rsid w:val="00B211DE"/>
    <w:rsid w:val="00B211F6"/>
    <w:rsid w:val="00B21469"/>
    <w:rsid w:val="00B2164D"/>
    <w:rsid w:val="00B21675"/>
    <w:rsid w:val="00B21D08"/>
    <w:rsid w:val="00B21EE6"/>
    <w:rsid w:val="00B21FA6"/>
    <w:rsid w:val="00B21FD4"/>
    <w:rsid w:val="00B2249A"/>
    <w:rsid w:val="00B225D9"/>
    <w:rsid w:val="00B2264B"/>
    <w:rsid w:val="00B23E2E"/>
    <w:rsid w:val="00B240D1"/>
    <w:rsid w:val="00B2420D"/>
    <w:rsid w:val="00B25B08"/>
    <w:rsid w:val="00B266D6"/>
    <w:rsid w:val="00B2701B"/>
    <w:rsid w:val="00B27171"/>
    <w:rsid w:val="00B27409"/>
    <w:rsid w:val="00B27674"/>
    <w:rsid w:val="00B27DB5"/>
    <w:rsid w:val="00B27E9B"/>
    <w:rsid w:val="00B30011"/>
    <w:rsid w:val="00B304C8"/>
    <w:rsid w:val="00B30AE2"/>
    <w:rsid w:val="00B30BB8"/>
    <w:rsid w:val="00B31047"/>
    <w:rsid w:val="00B31A01"/>
    <w:rsid w:val="00B329B9"/>
    <w:rsid w:val="00B32FE0"/>
    <w:rsid w:val="00B332D0"/>
    <w:rsid w:val="00B33DE2"/>
    <w:rsid w:val="00B343F3"/>
    <w:rsid w:val="00B36E1E"/>
    <w:rsid w:val="00B37290"/>
    <w:rsid w:val="00B37399"/>
    <w:rsid w:val="00B40727"/>
    <w:rsid w:val="00B41040"/>
    <w:rsid w:val="00B41725"/>
    <w:rsid w:val="00B42892"/>
    <w:rsid w:val="00B4298E"/>
    <w:rsid w:val="00B42BB8"/>
    <w:rsid w:val="00B431F3"/>
    <w:rsid w:val="00B43507"/>
    <w:rsid w:val="00B43590"/>
    <w:rsid w:val="00B4416E"/>
    <w:rsid w:val="00B44CF9"/>
    <w:rsid w:val="00B45649"/>
    <w:rsid w:val="00B45B63"/>
    <w:rsid w:val="00B46964"/>
    <w:rsid w:val="00B4709E"/>
    <w:rsid w:val="00B47102"/>
    <w:rsid w:val="00B5002A"/>
    <w:rsid w:val="00B51180"/>
    <w:rsid w:val="00B51B14"/>
    <w:rsid w:val="00B52393"/>
    <w:rsid w:val="00B523B3"/>
    <w:rsid w:val="00B5279B"/>
    <w:rsid w:val="00B52920"/>
    <w:rsid w:val="00B52FFC"/>
    <w:rsid w:val="00B537C5"/>
    <w:rsid w:val="00B53C9E"/>
    <w:rsid w:val="00B53DD6"/>
    <w:rsid w:val="00B5447A"/>
    <w:rsid w:val="00B55638"/>
    <w:rsid w:val="00B55DF9"/>
    <w:rsid w:val="00B55E7E"/>
    <w:rsid w:val="00B56003"/>
    <w:rsid w:val="00B568E9"/>
    <w:rsid w:val="00B56ED8"/>
    <w:rsid w:val="00B57867"/>
    <w:rsid w:val="00B57DC4"/>
    <w:rsid w:val="00B6005C"/>
    <w:rsid w:val="00B61399"/>
    <w:rsid w:val="00B618BD"/>
    <w:rsid w:val="00B61EFC"/>
    <w:rsid w:val="00B61FD2"/>
    <w:rsid w:val="00B62C40"/>
    <w:rsid w:val="00B6314D"/>
    <w:rsid w:val="00B63925"/>
    <w:rsid w:val="00B642BF"/>
    <w:rsid w:val="00B64628"/>
    <w:rsid w:val="00B64E00"/>
    <w:rsid w:val="00B65052"/>
    <w:rsid w:val="00B658F1"/>
    <w:rsid w:val="00B66877"/>
    <w:rsid w:val="00B70417"/>
    <w:rsid w:val="00B70552"/>
    <w:rsid w:val="00B70921"/>
    <w:rsid w:val="00B70E0E"/>
    <w:rsid w:val="00B719EC"/>
    <w:rsid w:val="00B71DD8"/>
    <w:rsid w:val="00B72263"/>
    <w:rsid w:val="00B7242F"/>
    <w:rsid w:val="00B728DD"/>
    <w:rsid w:val="00B73222"/>
    <w:rsid w:val="00B73473"/>
    <w:rsid w:val="00B736CF"/>
    <w:rsid w:val="00B7418E"/>
    <w:rsid w:val="00B74255"/>
    <w:rsid w:val="00B74730"/>
    <w:rsid w:val="00B75789"/>
    <w:rsid w:val="00B75DC9"/>
    <w:rsid w:val="00B75E30"/>
    <w:rsid w:val="00B75F5F"/>
    <w:rsid w:val="00B7694A"/>
    <w:rsid w:val="00B76ACF"/>
    <w:rsid w:val="00B7717A"/>
    <w:rsid w:val="00B7740E"/>
    <w:rsid w:val="00B77639"/>
    <w:rsid w:val="00B77F40"/>
    <w:rsid w:val="00B801BE"/>
    <w:rsid w:val="00B806C3"/>
    <w:rsid w:val="00B80EAD"/>
    <w:rsid w:val="00B82165"/>
    <w:rsid w:val="00B82A25"/>
    <w:rsid w:val="00B82C7F"/>
    <w:rsid w:val="00B8352D"/>
    <w:rsid w:val="00B839A5"/>
    <w:rsid w:val="00B8437F"/>
    <w:rsid w:val="00B85DEA"/>
    <w:rsid w:val="00B86E32"/>
    <w:rsid w:val="00B86ED2"/>
    <w:rsid w:val="00B87105"/>
    <w:rsid w:val="00B8724B"/>
    <w:rsid w:val="00B87421"/>
    <w:rsid w:val="00B87496"/>
    <w:rsid w:val="00B87607"/>
    <w:rsid w:val="00B90E4D"/>
    <w:rsid w:val="00B9107B"/>
    <w:rsid w:val="00B9138D"/>
    <w:rsid w:val="00B91987"/>
    <w:rsid w:val="00B91C0E"/>
    <w:rsid w:val="00B91FE5"/>
    <w:rsid w:val="00B924F0"/>
    <w:rsid w:val="00B92637"/>
    <w:rsid w:val="00B92B62"/>
    <w:rsid w:val="00B92E77"/>
    <w:rsid w:val="00B932EC"/>
    <w:rsid w:val="00B93C69"/>
    <w:rsid w:val="00B94092"/>
    <w:rsid w:val="00B94643"/>
    <w:rsid w:val="00B9484C"/>
    <w:rsid w:val="00B95023"/>
    <w:rsid w:val="00B95270"/>
    <w:rsid w:val="00B952A8"/>
    <w:rsid w:val="00B962A9"/>
    <w:rsid w:val="00B9704F"/>
    <w:rsid w:val="00B9789E"/>
    <w:rsid w:val="00B97C1B"/>
    <w:rsid w:val="00BA0134"/>
    <w:rsid w:val="00BA0A92"/>
    <w:rsid w:val="00BA0FD7"/>
    <w:rsid w:val="00BA1276"/>
    <w:rsid w:val="00BA1F59"/>
    <w:rsid w:val="00BA29B5"/>
    <w:rsid w:val="00BA31FB"/>
    <w:rsid w:val="00BA3382"/>
    <w:rsid w:val="00BA340E"/>
    <w:rsid w:val="00BA357B"/>
    <w:rsid w:val="00BA3619"/>
    <w:rsid w:val="00BA3E0E"/>
    <w:rsid w:val="00BA4201"/>
    <w:rsid w:val="00BA4B8E"/>
    <w:rsid w:val="00BA50C5"/>
    <w:rsid w:val="00BA58E3"/>
    <w:rsid w:val="00BA6281"/>
    <w:rsid w:val="00BA68C7"/>
    <w:rsid w:val="00BA6A7C"/>
    <w:rsid w:val="00BA7401"/>
    <w:rsid w:val="00BA7D7A"/>
    <w:rsid w:val="00BB00EE"/>
    <w:rsid w:val="00BB0256"/>
    <w:rsid w:val="00BB0718"/>
    <w:rsid w:val="00BB1239"/>
    <w:rsid w:val="00BB1292"/>
    <w:rsid w:val="00BB1B16"/>
    <w:rsid w:val="00BB1C59"/>
    <w:rsid w:val="00BB205B"/>
    <w:rsid w:val="00BB2444"/>
    <w:rsid w:val="00BB2E87"/>
    <w:rsid w:val="00BB3D3E"/>
    <w:rsid w:val="00BB42B5"/>
    <w:rsid w:val="00BB5090"/>
    <w:rsid w:val="00BB5104"/>
    <w:rsid w:val="00BB53D5"/>
    <w:rsid w:val="00BB5B94"/>
    <w:rsid w:val="00BB5CE4"/>
    <w:rsid w:val="00BB5F91"/>
    <w:rsid w:val="00BB65D8"/>
    <w:rsid w:val="00BB6BA0"/>
    <w:rsid w:val="00BB6E12"/>
    <w:rsid w:val="00BB7163"/>
    <w:rsid w:val="00BB7671"/>
    <w:rsid w:val="00BB7A03"/>
    <w:rsid w:val="00BB7C10"/>
    <w:rsid w:val="00BC09B8"/>
    <w:rsid w:val="00BC1D57"/>
    <w:rsid w:val="00BC2273"/>
    <w:rsid w:val="00BC25DB"/>
    <w:rsid w:val="00BC2C04"/>
    <w:rsid w:val="00BC3058"/>
    <w:rsid w:val="00BC32B8"/>
    <w:rsid w:val="00BC3C77"/>
    <w:rsid w:val="00BC4633"/>
    <w:rsid w:val="00BC5307"/>
    <w:rsid w:val="00BC6260"/>
    <w:rsid w:val="00BC634A"/>
    <w:rsid w:val="00BC6E4E"/>
    <w:rsid w:val="00BD0676"/>
    <w:rsid w:val="00BD0678"/>
    <w:rsid w:val="00BD1733"/>
    <w:rsid w:val="00BD2A1C"/>
    <w:rsid w:val="00BD31C5"/>
    <w:rsid w:val="00BD3684"/>
    <w:rsid w:val="00BD493E"/>
    <w:rsid w:val="00BD50C0"/>
    <w:rsid w:val="00BD7CD0"/>
    <w:rsid w:val="00BD7D7B"/>
    <w:rsid w:val="00BD7DB3"/>
    <w:rsid w:val="00BE005B"/>
    <w:rsid w:val="00BE0434"/>
    <w:rsid w:val="00BE0878"/>
    <w:rsid w:val="00BE1077"/>
    <w:rsid w:val="00BE11C6"/>
    <w:rsid w:val="00BE13AA"/>
    <w:rsid w:val="00BE1732"/>
    <w:rsid w:val="00BE1A3F"/>
    <w:rsid w:val="00BE1A5A"/>
    <w:rsid w:val="00BE1C51"/>
    <w:rsid w:val="00BE2164"/>
    <w:rsid w:val="00BE2540"/>
    <w:rsid w:val="00BE2841"/>
    <w:rsid w:val="00BE3013"/>
    <w:rsid w:val="00BE4737"/>
    <w:rsid w:val="00BE48E6"/>
    <w:rsid w:val="00BE5E12"/>
    <w:rsid w:val="00BE76EE"/>
    <w:rsid w:val="00BE7823"/>
    <w:rsid w:val="00BE7863"/>
    <w:rsid w:val="00BF0DE5"/>
    <w:rsid w:val="00BF103B"/>
    <w:rsid w:val="00BF186A"/>
    <w:rsid w:val="00BF1AA5"/>
    <w:rsid w:val="00BF34CC"/>
    <w:rsid w:val="00BF3A7A"/>
    <w:rsid w:val="00BF3B53"/>
    <w:rsid w:val="00BF4F37"/>
    <w:rsid w:val="00BF51D0"/>
    <w:rsid w:val="00BF54D6"/>
    <w:rsid w:val="00BF56BD"/>
    <w:rsid w:val="00BF5D0C"/>
    <w:rsid w:val="00BF6497"/>
    <w:rsid w:val="00BF6A39"/>
    <w:rsid w:val="00BF73FA"/>
    <w:rsid w:val="00C00708"/>
    <w:rsid w:val="00C00790"/>
    <w:rsid w:val="00C00AA3"/>
    <w:rsid w:val="00C01031"/>
    <w:rsid w:val="00C013A6"/>
    <w:rsid w:val="00C01A14"/>
    <w:rsid w:val="00C01B1B"/>
    <w:rsid w:val="00C01F40"/>
    <w:rsid w:val="00C039C3"/>
    <w:rsid w:val="00C03D9A"/>
    <w:rsid w:val="00C05284"/>
    <w:rsid w:val="00C05D7E"/>
    <w:rsid w:val="00C06272"/>
    <w:rsid w:val="00C06670"/>
    <w:rsid w:val="00C06C46"/>
    <w:rsid w:val="00C0701B"/>
    <w:rsid w:val="00C075EC"/>
    <w:rsid w:val="00C07B6C"/>
    <w:rsid w:val="00C10170"/>
    <w:rsid w:val="00C1099E"/>
    <w:rsid w:val="00C10BB8"/>
    <w:rsid w:val="00C10E29"/>
    <w:rsid w:val="00C115A6"/>
    <w:rsid w:val="00C118A1"/>
    <w:rsid w:val="00C118FC"/>
    <w:rsid w:val="00C11C61"/>
    <w:rsid w:val="00C11D48"/>
    <w:rsid w:val="00C129C5"/>
    <w:rsid w:val="00C12B9B"/>
    <w:rsid w:val="00C13516"/>
    <w:rsid w:val="00C13BDD"/>
    <w:rsid w:val="00C143AF"/>
    <w:rsid w:val="00C144E6"/>
    <w:rsid w:val="00C14594"/>
    <w:rsid w:val="00C149D7"/>
    <w:rsid w:val="00C15313"/>
    <w:rsid w:val="00C15975"/>
    <w:rsid w:val="00C165A9"/>
    <w:rsid w:val="00C16AA3"/>
    <w:rsid w:val="00C1746E"/>
    <w:rsid w:val="00C17B23"/>
    <w:rsid w:val="00C20FDC"/>
    <w:rsid w:val="00C21271"/>
    <w:rsid w:val="00C21331"/>
    <w:rsid w:val="00C214D3"/>
    <w:rsid w:val="00C21929"/>
    <w:rsid w:val="00C219CE"/>
    <w:rsid w:val="00C21FA4"/>
    <w:rsid w:val="00C23A9F"/>
    <w:rsid w:val="00C23EB5"/>
    <w:rsid w:val="00C24128"/>
    <w:rsid w:val="00C2421A"/>
    <w:rsid w:val="00C2445F"/>
    <w:rsid w:val="00C24BAE"/>
    <w:rsid w:val="00C25420"/>
    <w:rsid w:val="00C254D4"/>
    <w:rsid w:val="00C25598"/>
    <w:rsid w:val="00C25CC9"/>
    <w:rsid w:val="00C25DDE"/>
    <w:rsid w:val="00C2634F"/>
    <w:rsid w:val="00C273DA"/>
    <w:rsid w:val="00C27427"/>
    <w:rsid w:val="00C27A5E"/>
    <w:rsid w:val="00C27CFF"/>
    <w:rsid w:val="00C27D78"/>
    <w:rsid w:val="00C3040C"/>
    <w:rsid w:val="00C30612"/>
    <w:rsid w:val="00C3098A"/>
    <w:rsid w:val="00C31DB4"/>
    <w:rsid w:val="00C31EC4"/>
    <w:rsid w:val="00C32196"/>
    <w:rsid w:val="00C322DD"/>
    <w:rsid w:val="00C33391"/>
    <w:rsid w:val="00C33876"/>
    <w:rsid w:val="00C33B51"/>
    <w:rsid w:val="00C33DC5"/>
    <w:rsid w:val="00C3402E"/>
    <w:rsid w:val="00C34FA5"/>
    <w:rsid w:val="00C35135"/>
    <w:rsid w:val="00C357BB"/>
    <w:rsid w:val="00C35B80"/>
    <w:rsid w:val="00C35C28"/>
    <w:rsid w:val="00C3640E"/>
    <w:rsid w:val="00C365A1"/>
    <w:rsid w:val="00C36BB7"/>
    <w:rsid w:val="00C37125"/>
    <w:rsid w:val="00C37A07"/>
    <w:rsid w:val="00C401EF"/>
    <w:rsid w:val="00C40701"/>
    <w:rsid w:val="00C409AF"/>
    <w:rsid w:val="00C409DA"/>
    <w:rsid w:val="00C412F2"/>
    <w:rsid w:val="00C41C61"/>
    <w:rsid w:val="00C429CC"/>
    <w:rsid w:val="00C43AAE"/>
    <w:rsid w:val="00C43D8B"/>
    <w:rsid w:val="00C44E27"/>
    <w:rsid w:val="00C4519D"/>
    <w:rsid w:val="00C455CC"/>
    <w:rsid w:val="00C4598A"/>
    <w:rsid w:val="00C46151"/>
    <w:rsid w:val="00C461B2"/>
    <w:rsid w:val="00C46468"/>
    <w:rsid w:val="00C46CD3"/>
    <w:rsid w:val="00C4720E"/>
    <w:rsid w:val="00C47947"/>
    <w:rsid w:val="00C47C20"/>
    <w:rsid w:val="00C47C45"/>
    <w:rsid w:val="00C50021"/>
    <w:rsid w:val="00C50FC9"/>
    <w:rsid w:val="00C51494"/>
    <w:rsid w:val="00C516B6"/>
    <w:rsid w:val="00C51F93"/>
    <w:rsid w:val="00C53527"/>
    <w:rsid w:val="00C537BD"/>
    <w:rsid w:val="00C544D3"/>
    <w:rsid w:val="00C54F70"/>
    <w:rsid w:val="00C55103"/>
    <w:rsid w:val="00C5576C"/>
    <w:rsid w:val="00C55BF5"/>
    <w:rsid w:val="00C561AE"/>
    <w:rsid w:val="00C567B7"/>
    <w:rsid w:val="00C56B5A"/>
    <w:rsid w:val="00C5733A"/>
    <w:rsid w:val="00C57369"/>
    <w:rsid w:val="00C57640"/>
    <w:rsid w:val="00C57F16"/>
    <w:rsid w:val="00C610BD"/>
    <w:rsid w:val="00C61C76"/>
    <w:rsid w:val="00C62F2D"/>
    <w:rsid w:val="00C63663"/>
    <w:rsid w:val="00C64912"/>
    <w:rsid w:val="00C65087"/>
    <w:rsid w:val="00C657E6"/>
    <w:rsid w:val="00C65EAC"/>
    <w:rsid w:val="00C66306"/>
    <w:rsid w:val="00C664D6"/>
    <w:rsid w:val="00C66AF1"/>
    <w:rsid w:val="00C66C44"/>
    <w:rsid w:val="00C67078"/>
    <w:rsid w:val="00C677C5"/>
    <w:rsid w:val="00C705D5"/>
    <w:rsid w:val="00C70E96"/>
    <w:rsid w:val="00C72A06"/>
    <w:rsid w:val="00C73495"/>
    <w:rsid w:val="00C734E2"/>
    <w:rsid w:val="00C74C45"/>
    <w:rsid w:val="00C74E65"/>
    <w:rsid w:val="00C75282"/>
    <w:rsid w:val="00C7538F"/>
    <w:rsid w:val="00C75B29"/>
    <w:rsid w:val="00C75B76"/>
    <w:rsid w:val="00C770DE"/>
    <w:rsid w:val="00C77400"/>
    <w:rsid w:val="00C77586"/>
    <w:rsid w:val="00C77903"/>
    <w:rsid w:val="00C77918"/>
    <w:rsid w:val="00C77E70"/>
    <w:rsid w:val="00C80A15"/>
    <w:rsid w:val="00C80B20"/>
    <w:rsid w:val="00C81685"/>
    <w:rsid w:val="00C81AFD"/>
    <w:rsid w:val="00C81ED9"/>
    <w:rsid w:val="00C821EC"/>
    <w:rsid w:val="00C828A5"/>
    <w:rsid w:val="00C84137"/>
    <w:rsid w:val="00C8449B"/>
    <w:rsid w:val="00C846FD"/>
    <w:rsid w:val="00C84D24"/>
    <w:rsid w:val="00C8531A"/>
    <w:rsid w:val="00C856DC"/>
    <w:rsid w:val="00C85C9F"/>
    <w:rsid w:val="00C86038"/>
    <w:rsid w:val="00C8607B"/>
    <w:rsid w:val="00C8678F"/>
    <w:rsid w:val="00C8792E"/>
    <w:rsid w:val="00C87A0B"/>
    <w:rsid w:val="00C87B83"/>
    <w:rsid w:val="00C87B9D"/>
    <w:rsid w:val="00C87FDD"/>
    <w:rsid w:val="00C90305"/>
    <w:rsid w:val="00C90A7E"/>
    <w:rsid w:val="00C91416"/>
    <w:rsid w:val="00C9196A"/>
    <w:rsid w:val="00C91B5B"/>
    <w:rsid w:val="00C91B75"/>
    <w:rsid w:val="00C91EA6"/>
    <w:rsid w:val="00C91ECE"/>
    <w:rsid w:val="00C929B1"/>
    <w:rsid w:val="00C936E1"/>
    <w:rsid w:val="00C936FC"/>
    <w:rsid w:val="00C93757"/>
    <w:rsid w:val="00C93DE4"/>
    <w:rsid w:val="00C9435E"/>
    <w:rsid w:val="00C943B3"/>
    <w:rsid w:val="00C944D6"/>
    <w:rsid w:val="00C94816"/>
    <w:rsid w:val="00C95382"/>
    <w:rsid w:val="00C96C69"/>
    <w:rsid w:val="00C96DEF"/>
    <w:rsid w:val="00C97AE5"/>
    <w:rsid w:val="00C97C02"/>
    <w:rsid w:val="00C97FF8"/>
    <w:rsid w:val="00CA01CE"/>
    <w:rsid w:val="00CA16C2"/>
    <w:rsid w:val="00CA2045"/>
    <w:rsid w:val="00CA2805"/>
    <w:rsid w:val="00CA2D26"/>
    <w:rsid w:val="00CA30A9"/>
    <w:rsid w:val="00CA375A"/>
    <w:rsid w:val="00CA3BDF"/>
    <w:rsid w:val="00CA3EBC"/>
    <w:rsid w:val="00CA407B"/>
    <w:rsid w:val="00CA541F"/>
    <w:rsid w:val="00CA562C"/>
    <w:rsid w:val="00CA7AEA"/>
    <w:rsid w:val="00CA7D7A"/>
    <w:rsid w:val="00CB009C"/>
    <w:rsid w:val="00CB031B"/>
    <w:rsid w:val="00CB0819"/>
    <w:rsid w:val="00CB0D81"/>
    <w:rsid w:val="00CB1F5A"/>
    <w:rsid w:val="00CB26F4"/>
    <w:rsid w:val="00CB296E"/>
    <w:rsid w:val="00CB2F00"/>
    <w:rsid w:val="00CB3ED8"/>
    <w:rsid w:val="00CB4183"/>
    <w:rsid w:val="00CB4A31"/>
    <w:rsid w:val="00CB4E70"/>
    <w:rsid w:val="00CB577A"/>
    <w:rsid w:val="00CB59C9"/>
    <w:rsid w:val="00CB7398"/>
    <w:rsid w:val="00CC01EB"/>
    <w:rsid w:val="00CC0760"/>
    <w:rsid w:val="00CC0785"/>
    <w:rsid w:val="00CC0924"/>
    <w:rsid w:val="00CC0E59"/>
    <w:rsid w:val="00CC0EAB"/>
    <w:rsid w:val="00CC117A"/>
    <w:rsid w:val="00CC158B"/>
    <w:rsid w:val="00CC3047"/>
    <w:rsid w:val="00CC3183"/>
    <w:rsid w:val="00CC321E"/>
    <w:rsid w:val="00CC327A"/>
    <w:rsid w:val="00CC3AEB"/>
    <w:rsid w:val="00CC43EA"/>
    <w:rsid w:val="00CC46EB"/>
    <w:rsid w:val="00CC4D04"/>
    <w:rsid w:val="00CC537B"/>
    <w:rsid w:val="00CC679B"/>
    <w:rsid w:val="00CC6907"/>
    <w:rsid w:val="00CC71CF"/>
    <w:rsid w:val="00CC7578"/>
    <w:rsid w:val="00CC767A"/>
    <w:rsid w:val="00CC776E"/>
    <w:rsid w:val="00CC7A6D"/>
    <w:rsid w:val="00CD0A9A"/>
    <w:rsid w:val="00CD0D22"/>
    <w:rsid w:val="00CD1082"/>
    <w:rsid w:val="00CD240C"/>
    <w:rsid w:val="00CD25CA"/>
    <w:rsid w:val="00CD2CD4"/>
    <w:rsid w:val="00CD35BE"/>
    <w:rsid w:val="00CD3836"/>
    <w:rsid w:val="00CD38C9"/>
    <w:rsid w:val="00CD3968"/>
    <w:rsid w:val="00CD3C86"/>
    <w:rsid w:val="00CD3D0D"/>
    <w:rsid w:val="00CD4485"/>
    <w:rsid w:val="00CD44EF"/>
    <w:rsid w:val="00CD4C95"/>
    <w:rsid w:val="00CD5A43"/>
    <w:rsid w:val="00CD5B23"/>
    <w:rsid w:val="00CD7270"/>
    <w:rsid w:val="00CD7EA8"/>
    <w:rsid w:val="00CD7FFC"/>
    <w:rsid w:val="00CE0769"/>
    <w:rsid w:val="00CE1BF6"/>
    <w:rsid w:val="00CE1FFB"/>
    <w:rsid w:val="00CE2310"/>
    <w:rsid w:val="00CE2553"/>
    <w:rsid w:val="00CE2700"/>
    <w:rsid w:val="00CE29A3"/>
    <w:rsid w:val="00CE29BD"/>
    <w:rsid w:val="00CE2B1D"/>
    <w:rsid w:val="00CE2E13"/>
    <w:rsid w:val="00CE3AEF"/>
    <w:rsid w:val="00CE4EDA"/>
    <w:rsid w:val="00CE5462"/>
    <w:rsid w:val="00CE546D"/>
    <w:rsid w:val="00CE5BAC"/>
    <w:rsid w:val="00CE5BC7"/>
    <w:rsid w:val="00CE5BDD"/>
    <w:rsid w:val="00CE6343"/>
    <w:rsid w:val="00CE63AE"/>
    <w:rsid w:val="00CE788C"/>
    <w:rsid w:val="00CE7E05"/>
    <w:rsid w:val="00CF0478"/>
    <w:rsid w:val="00CF04A4"/>
    <w:rsid w:val="00CF0C4C"/>
    <w:rsid w:val="00CF0E0A"/>
    <w:rsid w:val="00CF2BA4"/>
    <w:rsid w:val="00CF2DEA"/>
    <w:rsid w:val="00CF2E3D"/>
    <w:rsid w:val="00CF2F57"/>
    <w:rsid w:val="00CF305D"/>
    <w:rsid w:val="00CF3E4B"/>
    <w:rsid w:val="00CF458F"/>
    <w:rsid w:val="00CF4651"/>
    <w:rsid w:val="00CF48D9"/>
    <w:rsid w:val="00CF4C9E"/>
    <w:rsid w:val="00CF505A"/>
    <w:rsid w:val="00CF6C4B"/>
    <w:rsid w:val="00CF7B7F"/>
    <w:rsid w:val="00CF7D46"/>
    <w:rsid w:val="00CF7EC2"/>
    <w:rsid w:val="00D00043"/>
    <w:rsid w:val="00D00728"/>
    <w:rsid w:val="00D00D37"/>
    <w:rsid w:val="00D0163B"/>
    <w:rsid w:val="00D01902"/>
    <w:rsid w:val="00D029AD"/>
    <w:rsid w:val="00D029D0"/>
    <w:rsid w:val="00D02B4D"/>
    <w:rsid w:val="00D03636"/>
    <w:rsid w:val="00D03EF7"/>
    <w:rsid w:val="00D05049"/>
    <w:rsid w:val="00D052C9"/>
    <w:rsid w:val="00D06938"/>
    <w:rsid w:val="00D0724D"/>
    <w:rsid w:val="00D07405"/>
    <w:rsid w:val="00D0796E"/>
    <w:rsid w:val="00D0798A"/>
    <w:rsid w:val="00D10F9B"/>
    <w:rsid w:val="00D1216A"/>
    <w:rsid w:val="00D127B3"/>
    <w:rsid w:val="00D12879"/>
    <w:rsid w:val="00D1297A"/>
    <w:rsid w:val="00D12B05"/>
    <w:rsid w:val="00D1399A"/>
    <w:rsid w:val="00D13A4F"/>
    <w:rsid w:val="00D13C4A"/>
    <w:rsid w:val="00D1402F"/>
    <w:rsid w:val="00D14496"/>
    <w:rsid w:val="00D14D28"/>
    <w:rsid w:val="00D15379"/>
    <w:rsid w:val="00D15E84"/>
    <w:rsid w:val="00D1660B"/>
    <w:rsid w:val="00D1700E"/>
    <w:rsid w:val="00D170EC"/>
    <w:rsid w:val="00D1715D"/>
    <w:rsid w:val="00D17633"/>
    <w:rsid w:val="00D176E5"/>
    <w:rsid w:val="00D17863"/>
    <w:rsid w:val="00D17F08"/>
    <w:rsid w:val="00D20238"/>
    <w:rsid w:val="00D209D6"/>
    <w:rsid w:val="00D20C26"/>
    <w:rsid w:val="00D20F8D"/>
    <w:rsid w:val="00D20FCF"/>
    <w:rsid w:val="00D2149A"/>
    <w:rsid w:val="00D21565"/>
    <w:rsid w:val="00D222BE"/>
    <w:rsid w:val="00D22738"/>
    <w:rsid w:val="00D22DB4"/>
    <w:rsid w:val="00D23E6B"/>
    <w:rsid w:val="00D2449B"/>
    <w:rsid w:val="00D24F68"/>
    <w:rsid w:val="00D27CB1"/>
    <w:rsid w:val="00D27DCE"/>
    <w:rsid w:val="00D30047"/>
    <w:rsid w:val="00D30082"/>
    <w:rsid w:val="00D31964"/>
    <w:rsid w:val="00D34115"/>
    <w:rsid w:val="00D36494"/>
    <w:rsid w:val="00D37B30"/>
    <w:rsid w:val="00D403C8"/>
    <w:rsid w:val="00D40D76"/>
    <w:rsid w:val="00D416A1"/>
    <w:rsid w:val="00D42710"/>
    <w:rsid w:val="00D427B9"/>
    <w:rsid w:val="00D445AA"/>
    <w:rsid w:val="00D44E22"/>
    <w:rsid w:val="00D44EBC"/>
    <w:rsid w:val="00D44F48"/>
    <w:rsid w:val="00D450A7"/>
    <w:rsid w:val="00D45712"/>
    <w:rsid w:val="00D45C29"/>
    <w:rsid w:val="00D45E71"/>
    <w:rsid w:val="00D4667A"/>
    <w:rsid w:val="00D4685E"/>
    <w:rsid w:val="00D46930"/>
    <w:rsid w:val="00D46F0F"/>
    <w:rsid w:val="00D47003"/>
    <w:rsid w:val="00D47250"/>
    <w:rsid w:val="00D47296"/>
    <w:rsid w:val="00D4745A"/>
    <w:rsid w:val="00D47703"/>
    <w:rsid w:val="00D4792B"/>
    <w:rsid w:val="00D47ABB"/>
    <w:rsid w:val="00D47F42"/>
    <w:rsid w:val="00D50FB1"/>
    <w:rsid w:val="00D516CF"/>
    <w:rsid w:val="00D5187F"/>
    <w:rsid w:val="00D52050"/>
    <w:rsid w:val="00D52F80"/>
    <w:rsid w:val="00D53AA6"/>
    <w:rsid w:val="00D540AF"/>
    <w:rsid w:val="00D54C26"/>
    <w:rsid w:val="00D54DEC"/>
    <w:rsid w:val="00D550FE"/>
    <w:rsid w:val="00D551E6"/>
    <w:rsid w:val="00D55EA7"/>
    <w:rsid w:val="00D56C66"/>
    <w:rsid w:val="00D601D3"/>
    <w:rsid w:val="00D6079B"/>
    <w:rsid w:val="00D60FC8"/>
    <w:rsid w:val="00D6130F"/>
    <w:rsid w:val="00D61E00"/>
    <w:rsid w:val="00D62EC5"/>
    <w:rsid w:val="00D62EEC"/>
    <w:rsid w:val="00D63687"/>
    <w:rsid w:val="00D63C7A"/>
    <w:rsid w:val="00D63FD6"/>
    <w:rsid w:val="00D65836"/>
    <w:rsid w:val="00D65A61"/>
    <w:rsid w:val="00D668ED"/>
    <w:rsid w:val="00D66DE6"/>
    <w:rsid w:val="00D66F0A"/>
    <w:rsid w:val="00D67F79"/>
    <w:rsid w:val="00D7114F"/>
    <w:rsid w:val="00D71551"/>
    <w:rsid w:val="00D72C32"/>
    <w:rsid w:val="00D7327A"/>
    <w:rsid w:val="00D73EA4"/>
    <w:rsid w:val="00D73FE7"/>
    <w:rsid w:val="00D74316"/>
    <w:rsid w:val="00D7451F"/>
    <w:rsid w:val="00D7569D"/>
    <w:rsid w:val="00D75ADA"/>
    <w:rsid w:val="00D77C81"/>
    <w:rsid w:val="00D77E62"/>
    <w:rsid w:val="00D77EAD"/>
    <w:rsid w:val="00D77EBB"/>
    <w:rsid w:val="00D80802"/>
    <w:rsid w:val="00D80935"/>
    <w:rsid w:val="00D80DE9"/>
    <w:rsid w:val="00D81049"/>
    <w:rsid w:val="00D8115A"/>
    <w:rsid w:val="00D81516"/>
    <w:rsid w:val="00D8159E"/>
    <w:rsid w:val="00D82248"/>
    <w:rsid w:val="00D82519"/>
    <w:rsid w:val="00D8296C"/>
    <w:rsid w:val="00D83554"/>
    <w:rsid w:val="00D83F79"/>
    <w:rsid w:val="00D84814"/>
    <w:rsid w:val="00D84EDC"/>
    <w:rsid w:val="00D850A8"/>
    <w:rsid w:val="00D85EEE"/>
    <w:rsid w:val="00D85F9A"/>
    <w:rsid w:val="00D8687C"/>
    <w:rsid w:val="00D87130"/>
    <w:rsid w:val="00D9100A"/>
    <w:rsid w:val="00D91609"/>
    <w:rsid w:val="00D920AD"/>
    <w:rsid w:val="00D922EC"/>
    <w:rsid w:val="00D92974"/>
    <w:rsid w:val="00D92E4B"/>
    <w:rsid w:val="00D932B0"/>
    <w:rsid w:val="00D9481D"/>
    <w:rsid w:val="00D94A8A"/>
    <w:rsid w:val="00D94C81"/>
    <w:rsid w:val="00D94E33"/>
    <w:rsid w:val="00D94E99"/>
    <w:rsid w:val="00D94F71"/>
    <w:rsid w:val="00D95032"/>
    <w:rsid w:val="00D9563C"/>
    <w:rsid w:val="00D95B95"/>
    <w:rsid w:val="00D95C6E"/>
    <w:rsid w:val="00D96562"/>
    <w:rsid w:val="00D9696C"/>
    <w:rsid w:val="00D96DC4"/>
    <w:rsid w:val="00D9704F"/>
    <w:rsid w:val="00D97130"/>
    <w:rsid w:val="00D97B4C"/>
    <w:rsid w:val="00D97CD1"/>
    <w:rsid w:val="00DA08D8"/>
    <w:rsid w:val="00DA0C27"/>
    <w:rsid w:val="00DA0C93"/>
    <w:rsid w:val="00DA0F3E"/>
    <w:rsid w:val="00DA18AA"/>
    <w:rsid w:val="00DA22FC"/>
    <w:rsid w:val="00DA2342"/>
    <w:rsid w:val="00DA3AD5"/>
    <w:rsid w:val="00DA409C"/>
    <w:rsid w:val="00DA41D7"/>
    <w:rsid w:val="00DA429D"/>
    <w:rsid w:val="00DA495D"/>
    <w:rsid w:val="00DA4E85"/>
    <w:rsid w:val="00DA4ECA"/>
    <w:rsid w:val="00DA4F4C"/>
    <w:rsid w:val="00DA53DE"/>
    <w:rsid w:val="00DA54C4"/>
    <w:rsid w:val="00DA56F9"/>
    <w:rsid w:val="00DA60B4"/>
    <w:rsid w:val="00DA79EE"/>
    <w:rsid w:val="00DA7AC0"/>
    <w:rsid w:val="00DA7BF7"/>
    <w:rsid w:val="00DB0CEA"/>
    <w:rsid w:val="00DB0E8B"/>
    <w:rsid w:val="00DB1243"/>
    <w:rsid w:val="00DB12E8"/>
    <w:rsid w:val="00DB14C7"/>
    <w:rsid w:val="00DB166E"/>
    <w:rsid w:val="00DB1841"/>
    <w:rsid w:val="00DB2024"/>
    <w:rsid w:val="00DB3905"/>
    <w:rsid w:val="00DB4293"/>
    <w:rsid w:val="00DB5286"/>
    <w:rsid w:val="00DB5DE3"/>
    <w:rsid w:val="00DB65E6"/>
    <w:rsid w:val="00DB6CA3"/>
    <w:rsid w:val="00DB6FD0"/>
    <w:rsid w:val="00DB72D6"/>
    <w:rsid w:val="00DC00D0"/>
    <w:rsid w:val="00DC04BC"/>
    <w:rsid w:val="00DC0825"/>
    <w:rsid w:val="00DC0DC6"/>
    <w:rsid w:val="00DC1CD9"/>
    <w:rsid w:val="00DC252B"/>
    <w:rsid w:val="00DC2D50"/>
    <w:rsid w:val="00DC34E6"/>
    <w:rsid w:val="00DC3927"/>
    <w:rsid w:val="00DC393B"/>
    <w:rsid w:val="00DC3B59"/>
    <w:rsid w:val="00DC3B67"/>
    <w:rsid w:val="00DC3EF5"/>
    <w:rsid w:val="00DC4020"/>
    <w:rsid w:val="00DC41A3"/>
    <w:rsid w:val="00DC47A0"/>
    <w:rsid w:val="00DC4C69"/>
    <w:rsid w:val="00DC4E3A"/>
    <w:rsid w:val="00DC5601"/>
    <w:rsid w:val="00DC5ED7"/>
    <w:rsid w:val="00DC61E3"/>
    <w:rsid w:val="00DC63B1"/>
    <w:rsid w:val="00DC65ED"/>
    <w:rsid w:val="00DC6982"/>
    <w:rsid w:val="00DC71FC"/>
    <w:rsid w:val="00DC753C"/>
    <w:rsid w:val="00DC7567"/>
    <w:rsid w:val="00DC7D01"/>
    <w:rsid w:val="00DD0005"/>
    <w:rsid w:val="00DD031E"/>
    <w:rsid w:val="00DD0C46"/>
    <w:rsid w:val="00DD1297"/>
    <w:rsid w:val="00DD2A52"/>
    <w:rsid w:val="00DD2C1E"/>
    <w:rsid w:val="00DD3600"/>
    <w:rsid w:val="00DD3BED"/>
    <w:rsid w:val="00DD3C29"/>
    <w:rsid w:val="00DD493E"/>
    <w:rsid w:val="00DD5B32"/>
    <w:rsid w:val="00DD6105"/>
    <w:rsid w:val="00DD6A94"/>
    <w:rsid w:val="00DD6C65"/>
    <w:rsid w:val="00DD7608"/>
    <w:rsid w:val="00DD7FB3"/>
    <w:rsid w:val="00DE0CA9"/>
    <w:rsid w:val="00DE1F78"/>
    <w:rsid w:val="00DE2039"/>
    <w:rsid w:val="00DE28EA"/>
    <w:rsid w:val="00DE2B54"/>
    <w:rsid w:val="00DE3B43"/>
    <w:rsid w:val="00DE4F69"/>
    <w:rsid w:val="00DE53C6"/>
    <w:rsid w:val="00DE55C4"/>
    <w:rsid w:val="00DE6AE2"/>
    <w:rsid w:val="00DE6CF5"/>
    <w:rsid w:val="00DE751C"/>
    <w:rsid w:val="00DF05BF"/>
    <w:rsid w:val="00DF05C2"/>
    <w:rsid w:val="00DF0D64"/>
    <w:rsid w:val="00DF1EBE"/>
    <w:rsid w:val="00DF254E"/>
    <w:rsid w:val="00DF2847"/>
    <w:rsid w:val="00DF2FCC"/>
    <w:rsid w:val="00DF309C"/>
    <w:rsid w:val="00DF3366"/>
    <w:rsid w:val="00DF4BAE"/>
    <w:rsid w:val="00DF5878"/>
    <w:rsid w:val="00DF5A3C"/>
    <w:rsid w:val="00DF60C4"/>
    <w:rsid w:val="00DF67E4"/>
    <w:rsid w:val="00DF7AE8"/>
    <w:rsid w:val="00DF7D3D"/>
    <w:rsid w:val="00DF7D57"/>
    <w:rsid w:val="00E002BC"/>
    <w:rsid w:val="00E0052E"/>
    <w:rsid w:val="00E0056B"/>
    <w:rsid w:val="00E00851"/>
    <w:rsid w:val="00E00BD7"/>
    <w:rsid w:val="00E00DB2"/>
    <w:rsid w:val="00E00E2E"/>
    <w:rsid w:val="00E0156E"/>
    <w:rsid w:val="00E01651"/>
    <w:rsid w:val="00E01B8F"/>
    <w:rsid w:val="00E01C0A"/>
    <w:rsid w:val="00E02445"/>
    <w:rsid w:val="00E02580"/>
    <w:rsid w:val="00E030FE"/>
    <w:rsid w:val="00E034B2"/>
    <w:rsid w:val="00E03851"/>
    <w:rsid w:val="00E04481"/>
    <w:rsid w:val="00E0525F"/>
    <w:rsid w:val="00E06371"/>
    <w:rsid w:val="00E06F72"/>
    <w:rsid w:val="00E0760B"/>
    <w:rsid w:val="00E10F8A"/>
    <w:rsid w:val="00E1119C"/>
    <w:rsid w:val="00E11D8F"/>
    <w:rsid w:val="00E120E6"/>
    <w:rsid w:val="00E12C9D"/>
    <w:rsid w:val="00E139BA"/>
    <w:rsid w:val="00E145A4"/>
    <w:rsid w:val="00E148CA"/>
    <w:rsid w:val="00E14A19"/>
    <w:rsid w:val="00E14C98"/>
    <w:rsid w:val="00E14CDE"/>
    <w:rsid w:val="00E14DF7"/>
    <w:rsid w:val="00E1525A"/>
    <w:rsid w:val="00E15356"/>
    <w:rsid w:val="00E1544E"/>
    <w:rsid w:val="00E15675"/>
    <w:rsid w:val="00E159D5"/>
    <w:rsid w:val="00E20E38"/>
    <w:rsid w:val="00E22594"/>
    <w:rsid w:val="00E22B04"/>
    <w:rsid w:val="00E23844"/>
    <w:rsid w:val="00E247DC"/>
    <w:rsid w:val="00E249CD"/>
    <w:rsid w:val="00E256FC"/>
    <w:rsid w:val="00E25B0C"/>
    <w:rsid w:val="00E263BA"/>
    <w:rsid w:val="00E26A6B"/>
    <w:rsid w:val="00E27046"/>
    <w:rsid w:val="00E277C2"/>
    <w:rsid w:val="00E30E49"/>
    <w:rsid w:val="00E311AD"/>
    <w:rsid w:val="00E3157A"/>
    <w:rsid w:val="00E31B31"/>
    <w:rsid w:val="00E33121"/>
    <w:rsid w:val="00E33532"/>
    <w:rsid w:val="00E33536"/>
    <w:rsid w:val="00E336CB"/>
    <w:rsid w:val="00E34562"/>
    <w:rsid w:val="00E34AB4"/>
    <w:rsid w:val="00E34ECC"/>
    <w:rsid w:val="00E35102"/>
    <w:rsid w:val="00E354F9"/>
    <w:rsid w:val="00E36BB6"/>
    <w:rsid w:val="00E371A8"/>
    <w:rsid w:val="00E37624"/>
    <w:rsid w:val="00E37D34"/>
    <w:rsid w:val="00E37DF1"/>
    <w:rsid w:val="00E400ED"/>
    <w:rsid w:val="00E40E8E"/>
    <w:rsid w:val="00E413F4"/>
    <w:rsid w:val="00E4164E"/>
    <w:rsid w:val="00E416BC"/>
    <w:rsid w:val="00E41C42"/>
    <w:rsid w:val="00E41F22"/>
    <w:rsid w:val="00E42341"/>
    <w:rsid w:val="00E4309F"/>
    <w:rsid w:val="00E43CA0"/>
    <w:rsid w:val="00E448D9"/>
    <w:rsid w:val="00E456E8"/>
    <w:rsid w:val="00E46082"/>
    <w:rsid w:val="00E464E4"/>
    <w:rsid w:val="00E4685B"/>
    <w:rsid w:val="00E47D7F"/>
    <w:rsid w:val="00E47DB4"/>
    <w:rsid w:val="00E507BF"/>
    <w:rsid w:val="00E50A05"/>
    <w:rsid w:val="00E51804"/>
    <w:rsid w:val="00E522DE"/>
    <w:rsid w:val="00E533D8"/>
    <w:rsid w:val="00E534C8"/>
    <w:rsid w:val="00E55578"/>
    <w:rsid w:val="00E5572D"/>
    <w:rsid w:val="00E567F6"/>
    <w:rsid w:val="00E574CA"/>
    <w:rsid w:val="00E6076B"/>
    <w:rsid w:val="00E60B9C"/>
    <w:rsid w:val="00E611E1"/>
    <w:rsid w:val="00E61442"/>
    <w:rsid w:val="00E614AC"/>
    <w:rsid w:val="00E62932"/>
    <w:rsid w:val="00E62A9A"/>
    <w:rsid w:val="00E63F89"/>
    <w:rsid w:val="00E64121"/>
    <w:rsid w:val="00E646E3"/>
    <w:rsid w:val="00E648EE"/>
    <w:rsid w:val="00E64E8D"/>
    <w:rsid w:val="00E65454"/>
    <w:rsid w:val="00E660E1"/>
    <w:rsid w:val="00E662C1"/>
    <w:rsid w:val="00E6713D"/>
    <w:rsid w:val="00E67249"/>
    <w:rsid w:val="00E6791B"/>
    <w:rsid w:val="00E67BD1"/>
    <w:rsid w:val="00E67E3E"/>
    <w:rsid w:val="00E67FA1"/>
    <w:rsid w:val="00E706BD"/>
    <w:rsid w:val="00E71286"/>
    <w:rsid w:val="00E71F56"/>
    <w:rsid w:val="00E72755"/>
    <w:rsid w:val="00E72819"/>
    <w:rsid w:val="00E739A7"/>
    <w:rsid w:val="00E73F42"/>
    <w:rsid w:val="00E7459E"/>
    <w:rsid w:val="00E747D2"/>
    <w:rsid w:val="00E754DD"/>
    <w:rsid w:val="00E755E6"/>
    <w:rsid w:val="00E75F2F"/>
    <w:rsid w:val="00E76141"/>
    <w:rsid w:val="00E76662"/>
    <w:rsid w:val="00E76A48"/>
    <w:rsid w:val="00E76B31"/>
    <w:rsid w:val="00E77154"/>
    <w:rsid w:val="00E774A7"/>
    <w:rsid w:val="00E81267"/>
    <w:rsid w:val="00E838CA"/>
    <w:rsid w:val="00E84845"/>
    <w:rsid w:val="00E84934"/>
    <w:rsid w:val="00E8529B"/>
    <w:rsid w:val="00E85729"/>
    <w:rsid w:val="00E858D3"/>
    <w:rsid w:val="00E85B2F"/>
    <w:rsid w:val="00E863B5"/>
    <w:rsid w:val="00E864B9"/>
    <w:rsid w:val="00E8656B"/>
    <w:rsid w:val="00E87576"/>
    <w:rsid w:val="00E87ADD"/>
    <w:rsid w:val="00E9042E"/>
    <w:rsid w:val="00E90931"/>
    <w:rsid w:val="00E90D67"/>
    <w:rsid w:val="00E923B5"/>
    <w:rsid w:val="00E933D1"/>
    <w:rsid w:val="00E94212"/>
    <w:rsid w:val="00E94403"/>
    <w:rsid w:val="00E94824"/>
    <w:rsid w:val="00E9553D"/>
    <w:rsid w:val="00E9580D"/>
    <w:rsid w:val="00E95F18"/>
    <w:rsid w:val="00E96F2B"/>
    <w:rsid w:val="00E9764C"/>
    <w:rsid w:val="00E97DCE"/>
    <w:rsid w:val="00EA0226"/>
    <w:rsid w:val="00EA03F2"/>
    <w:rsid w:val="00EA0FE3"/>
    <w:rsid w:val="00EA1B04"/>
    <w:rsid w:val="00EA226E"/>
    <w:rsid w:val="00EA2733"/>
    <w:rsid w:val="00EA2ACC"/>
    <w:rsid w:val="00EA2E3B"/>
    <w:rsid w:val="00EA3508"/>
    <w:rsid w:val="00EA39E9"/>
    <w:rsid w:val="00EA3CE3"/>
    <w:rsid w:val="00EA3D32"/>
    <w:rsid w:val="00EA408B"/>
    <w:rsid w:val="00EA40F4"/>
    <w:rsid w:val="00EA449F"/>
    <w:rsid w:val="00EA5052"/>
    <w:rsid w:val="00EA6225"/>
    <w:rsid w:val="00EA6811"/>
    <w:rsid w:val="00EA69CB"/>
    <w:rsid w:val="00EA6A9B"/>
    <w:rsid w:val="00EB0097"/>
    <w:rsid w:val="00EB0882"/>
    <w:rsid w:val="00EB0A1A"/>
    <w:rsid w:val="00EB273A"/>
    <w:rsid w:val="00EB2753"/>
    <w:rsid w:val="00EB2E36"/>
    <w:rsid w:val="00EB2EF9"/>
    <w:rsid w:val="00EB426B"/>
    <w:rsid w:val="00EB46F1"/>
    <w:rsid w:val="00EB4744"/>
    <w:rsid w:val="00EB4CBC"/>
    <w:rsid w:val="00EB52EB"/>
    <w:rsid w:val="00EB53BC"/>
    <w:rsid w:val="00EB5FD6"/>
    <w:rsid w:val="00EB69D7"/>
    <w:rsid w:val="00EB7CF8"/>
    <w:rsid w:val="00EC0D03"/>
    <w:rsid w:val="00EC1344"/>
    <w:rsid w:val="00EC256C"/>
    <w:rsid w:val="00EC292A"/>
    <w:rsid w:val="00EC4A9D"/>
    <w:rsid w:val="00EC4D30"/>
    <w:rsid w:val="00EC62C6"/>
    <w:rsid w:val="00EC655A"/>
    <w:rsid w:val="00EC683C"/>
    <w:rsid w:val="00EC6D27"/>
    <w:rsid w:val="00EC7359"/>
    <w:rsid w:val="00EC748C"/>
    <w:rsid w:val="00EC777D"/>
    <w:rsid w:val="00EC7B49"/>
    <w:rsid w:val="00ED057A"/>
    <w:rsid w:val="00ED183E"/>
    <w:rsid w:val="00ED288B"/>
    <w:rsid w:val="00ED2F04"/>
    <w:rsid w:val="00ED3197"/>
    <w:rsid w:val="00ED331A"/>
    <w:rsid w:val="00ED3420"/>
    <w:rsid w:val="00ED38A4"/>
    <w:rsid w:val="00ED3BB0"/>
    <w:rsid w:val="00ED432A"/>
    <w:rsid w:val="00ED5288"/>
    <w:rsid w:val="00ED54AD"/>
    <w:rsid w:val="00ED5DEE"/>
    <w:rsid w:val="00ED6362"/>
    <w:rsid w:val="00ED6781"/>
    <w:rsid w:val="00ED6BBE"/>
    <w:rsid w:val="00ED6CC3"/>
    <w:rsid w:val="00ED6F30"/>
    <w:rsid w:val="00ED7831"/>
    <w:rsid w:val="00ED7A8D"/>
    <w:rsid w:val="00EE04D5"/>
    <w:rsid w:val="00EE0BDE"/>
    <w:rsid w:val="00EE10A2"/>
    <w:rsid w:val="00EE1213"/>
    <w:rsid w:val="00EE1649"/>
    <w:rsid w:val="00EE192F"/>
    <w:rsid w:val="00EE206A"/>
    <w:rsid w:val="00EE382D"/>
    <w:rsid w:val="00EE38D5"/>
    <w:rsid w:val="00EE3E99"/>
    <w:rsid w:val="00EE40AF"/>
    <w:rsid w:val="00EE41B8"/>
    <w:rsid w:val="00EE49B4"/>
    <w:rsid w:val="00EE4AFB"/>
    <w:rsid w:val="00EE4D09"/>
    <w:rsid w:val="00EE5B91"/>
    <w:rsid w:val="00EE5D24"/>
    <w:rsid w:val="00EE6246"/>
    <w:rsid w:val="00EE6935"/>
    <w:rsid w:val="00EE6A3E"/>
    <w:rsid w:val="00EE7887"/>
    <w:rsid w:val="00EF0002"/>
    <w:rsid w:val="00EF107B"/>
    <w:rsid w:val="00EF1329"/>
    <w:rsid w:val="00EF1573"/>
    <w:rsid w:val="00EF23C8"/>
    <w:rsid w:val="00EF2680"/>
    <w:rsid w:val="00EF368F"/>
    <w:rsid w:val="00EF3A90"/>
    <w:rsid w:val="00EF3B0F"/>
    <w:rsid w:val="00EF3DD4"/>
    <w:rsid w:val="00EF3FC4"/>
    <w:rsid w:val="00EF43D8"/>
    <w:rsid w:val="00EF4526"/>
    <w:rsid w:val="00EF5067"/>
    <w:rsid w:val="00EF679F"/>
    <w:rsid w:val="00EF736F"/>
    <w:rsid w:val="00EF79A4"/>
    <w:rsid w:val="00EF7D86"/>
    <w:rsid w:val="00F01449"/>
    <w:rsid w:val="00F02052"/>
    <w:rsid w:val="00F02C0D"/>
    <w:rsid w:val="00F034F7"/>
    <w:rsid w:val="00F03D23"/>
    <w:rsid w:val="00F03EC1"/>
    <w:rsid w:val="00F0425A"/>
    <w:rsid w:val="00F0435C"/>
    <w:rsid w:val="00F04F40"/>
    <w:rsid w:val="00F04F71"/>
    <w:rsid w:val="00F056F5"/>
    <w:rsid w:val="00F065A6"/>
    <w:rsid w:val="00F067F4"/>
    <w:rsid w:val="00F06C8F"/>
    <w:rsid w:val="00F0733B"/>
    <w:rsid w:val="00F0739A"/>
    <w:rsid w:val="00F073FB"/>
    <w:rsid w:val="00F07B5F"/>
    <w:rsid w:val="00F10446"/>
    <w:rsid w:val="00F10C77"/>
    <w:rsid w:val="00F11225"/>
    <w:rsid w:val="00F11A1F"/>
    <w:rsid w:val="00F121AD"/>
    <w:rsid w:val="00F126EF"/>
    <w:rsid w:val="00F12C30"/>
    <w:rsid w:val="00F13D0D"/>
    <w:rsid w:val="00F140A5"/>
    <w:rsid w:val="00F143E0"/>
    <w:rsid w:val="00F14A78"/>
    <w:rsid w:val="00F15690"/>
    <w:rsid w:val="00F158A0"/>
    <w:rsid w:val="00F166CE"/>
    <w:rsid w:val="00F16AEE"/>
    <w:rsid w:val="00F16CE5"/>
    <w:rsid w:val="00F17542"/>
    <w:rsid w:val="00F1756C"/>
    <w:rsid w:val="00F1764A"/>
    <w:rsid w:val="00F17FD2"/>
    <w:rsid w:val="00F2011F"/>
    <w:rsid w:val="00F2104C"/>
    <w:rsid w:val="00F21688"/>
    <w:rsid w:val="00F21857"/>
    <w:rsid w:val="00F21BC4"/>
    <w:rsid w:val="00F22D8F"/>
    <w:rsid w:val="00F234D5"/>
    <w:rsid w:val="00F241ED"/>
    <w:rsid w:val="00F242B2"/>
    <w:rsid w:val="00F24827"/>
    <w:rsid w:val="00F2509C"/>
    <w:rsid w:val="00F255CC"/>
    <w:rsid w:val="00F25885"/>
    <w:rsid w:val="00F266F4"/>
    <w:rsid w:val="00F26C56"/>
    <w:rsid w:val="00F27DE5"/>
    <w:rsid w:val="00F307EF"/>
    <w:rsid w:val="00F30872"/>
    <w:rsid w:val="00F31581"/>
    <w:rsid w:val="00F3179A"/>
    <w:rsid w:val="00F31AA6"/>
    <w:rsid w:val="00F31ECA"/>
    <w:rsid w:val="00F32492"/>
    <w:rsid w:val="00F3348F"/>
    <w:rsid w:val="00F33E93"/>
    <w:rsid w:val="00F3497B"/>
    <w:rsid w:val="00F34FAF"/>
    <w:rsid w:val="00F35580"/>
    <w:rsid w:val="00F357F1"/>
    <w:rsid w:val="00F35896"/>
    <w:rsid w:val="00F36B08"/>
    <w:rsid w:val="00F36CBD"/>
    <w:rsid w:val="00F37238"/>
    <w:rsid w:val="00F375A5"/>
    <w:rsid w:val="00F378C6"/>
    <w:rsid w:val="00F37A36"/>
    <w:rsid w:val="00F37E66"/>
    <w:rsid w:val="00F37F69"/>
    <w:rsid w:val="00F4007F"/>
    <w:rsid w:val="00F40189"/>
    <w:rsid w:val="00F4039F"/>
    <w:rsid w:val="00F40A61"/>
    <w:rsid w:val="00F40CF5"/>
    <w:rsid w:val="00F41250"/>
    <w:rsid w:val="00F4127E"/>
    <w:rsid w:val="00F41A34"/>
    <w:rsid w:val="00F41BC3"/>
    <w:rsid w:val="00F41D1C"/>
    <w:rsid w:val="00F421C4"/>
    <w:rsid w:val="00F42785"/>
    <w:rsid w:val="00F440BF"/>
    <w:rsid w:val="00F44568"/>
    <w:rsid w:val="00F458CA"/>
    <w:rsid w:val="00F45B09"/>
    <w:rsid w:val="00F45B41"/>
    <w:rsid w:val="00F46393"/>
    <w:rsid w:val="00F4641E"/>
    <w:rsid w:val="00F47070"/>
    <w:rsid w:val="00F47BF9"/>
    <w:rsid w:val="00F50416"/>
    <w:rsid w:val="00F507FF"/>
    <w:rsid w:val="00F50E06"/>
    <w:rsid w:val="00F51090"/>
    <w:rsid w:val="00F51A48"/>
    <w:rsid w:val="00F521E6"/>
    <w:rsid w:val="00F521EB"/>
    <w:rsid w:val="00F52567"/>
    <w:rsid w:val="00F52B89"/>
    <w:rsid w:val="00F5323B"/>
    <w:rsid w:val="00F5332F"/>
    <w:rsid w:val="00F53613"/>
    <w:rsid w:val="00F538E7"/>
    <w:rsid w:val="00F53A59"/>
    <w:rsid w:val="00F54538"/>
    <w:rsid w:val="00F54ACA"/>
    <w:rsid w:val="00F55195"/>
    <w:rsid w:val="00F55B00"/>
    <w:rsid w:val="00F55CC1"/>
    <w:rsid w:val="00F55F5D"/>
    <w:rsid w:val="00F5678F"/>
    <w:rsid w:val="00F56A06"/>
    <w:rsid w:val="00F57E25"/>
    <w:rsid w:val="00F6020F"/>
    <w:rsid w:val="00F604C3"/>
    <w:rsid w:val="00F60569"/>
    <w:rsid w:val="00F60761"/>
    <w:rsid w:val="00F60B73"/>
    <w:rsid w:val="00F60D07"/>
    <w:rsid w:val="00F60FD6"/>
    <w:rsid w:val="00F61152"/>
    <w:rsid w:val="00F616DA"/>
    <w:rsid w:val="00F619AA"/>
    <w:rsid w:val="00F61F64"/>
    <w:rsid w:val="00F62362"/>
    <w:rsid w:val="00F63465"/>
    <w:rsid w:val="00F63B6C"/>
    <w:rsid w:val="00F6488A"/>
    <w:rsid w:val="00F656B6"/>
    <w:rsid w:val="00F658F3"/>
    <w:rsid w:val="00F662C6"/>
    <w:rsid w:val="00F667AF"/>
    <w:rsid w:val="00F66950"/>
    <w:rsid w:val="00F67100"/>
    <w:rsid w:val="00F671F2"/>
    <w:rsid w:val="00F67729"/>
    <w:rsid w:val="00F7279A"/>
    <w:rsid w:val="00F73127"/>
    <w:rsid w:val="00F73CC9"/>
    <w:rsid w:val="00F74164"/>
    <w:rsid w:val="00F74687"/>
    <w:rsid w:val="00F74D01"/>
    <w:rsid w:val="00F75818"/>
    <w:rsid w:val="00F76654"/>
    <w:rsid w:val="00F76929"/>
    <w:rsid w:val="00F77D8C"/>
    <w:rsid w:val="00F77F78"/>
    <w:rsid w:val="00F8051D"/>
    <w:rsid w:val="00F8058C"/>
    <w:rsid w:val="00F80CD7"/>
    <w:rsid w:val="00F81340"/>
    <w:rsid w:val="00F81807"/>
    <w:rsid w:val="00F81BA3"/>
    <w:rsid w:val="00F81D8F"/>
    <w:rsid w:val="00F8231B"/>
    <w:rsid w:val="00F83C2A"/>
    <w:rsid w:val="00F83C9D"/>
    <w:rsid w:val="00F84000"/>
    <w:rsid w:val="00F84713"/>
    <w:rsid w:val="00F84F8A"/>
    <w:rsid w:val="00F85728"/>
    <w:rsid w:val="00F857C9"/>
    <w:rsid w:val="00F866CD"/>
    <w:rsid w:val="00F866EC"/>
    <w:rsid w:val="00F86856"/>
    <w:rsid w:val="00F87486"/>
    <w:rsid w:val="00F905C3"/>
    <w:rsid w:val="00F907C0"/>
    <w:rsid w:val="00F91383"/>
    <w:rsid w:val="00F91660"/>
    <w:rsid w:val="00F91868"/>
    <w:rsid w:val="00F921FC"/>
    <w:rsid w:val="00F92E9F"/>
    <w:rsid w:val="00F9339C"/>
    <w:rsid w:val="00F937A2"/>
    <w:rsid w:val="00F937E7"/>
    <w:rsid w:val="00F940AA"/>
    <w:rsid w:val="00F95496"/>
    <w:rsid w:val="00F9598F"/>
    <w:rsid w:val="00F959C8"/>
    <w:rsid w:val="00F95D0F"/>
    <w:rsid w:val="00F9631D"/>
    <w:rsid w:val="00F9650F"/>
    <w:rsid w:val="00FA0217"/>
    <w:rsid w:val="00FA08BA"/>
    <w:rsid w:val="00FA2F99"/>
    <w:rsid w:val="00FA305C"/>
    <w:rsid w:val="00FA3082"/>
    <w:rsid w:val="00FA3244"/>
    <w:rsid w:val="00FA338B"/>
    <w:rsid w:val="00FA37A2"/>
    <w:rsid w:val="00FA42B0"/>
    <w:rsid w:val="00FA5592"/>
    <w:rsid w:val="00FA624A"/>
    <w:rsid w:val="00FA6319"/>
    <w:rsid w:val="00FA6869"/>
    <w:rsid w:val="00FA69C0"/>
    <w:rsid w:val="00FA6B02"/>
    <w:rsid w:val="00FA72EF"/>
    <w:rsid w:val="00FA782B"/>
    <w:rsid w:val="00FB0292"/>
    <w:rsid w:val="00FB1E4B"/>
    <w:rsid w:val="00FB23AE"/>
    <w:rsid w:val="00FB2596"/>
    <w:rsid w:val="00FB2C38"/>
    <w:rsid w:val="00FB2E64"/>
    <w:rsid w:val="00FB39DC"/>
    <w:rsid w:val="00FB3B10"/>
    <w:rsid w:val="00FB44E4"/>
    <w:rsid w:val="00FB48B4"/>
    <w:rsid w:val="00FB4FF9"/>
    <w:rsid w:val="00FB5656"/>
    <w:rsid w:val="00FB5BBB"/>
    <w:rsid w:val="00FB62AC"/>
    <w:rsid w:val="00FB6841"/>
    <w:rsid w:val="00FB6E23"/>
    <w:rsid w:val="00FC0319"/>
    <w:rsid w:val="00FC1583"/>
    <w:rsid w:val="00FC160D"/>
    <w:rsid w:val="00FC1633"/>
    <w:rsid w:val="00FC2C81"/>
    <w:rsid w:val="00FC2C9F"/>
    <w:rsid w:val="00FC2FF1"/>
    <w:rsid w:val="00FC301F"/>
    <w:rsid w:val="00FC333D"/>
    <w:rsid w:val="00FC3FB6"/>
    <w:rsid w:val="00FC4842"/>
    <w:rsid w:val="00FC4C11"/>
    <w:rsid w:val="00FC4F45"/>
    <w:rsid w:val="00FC636E"/>
    <w:rsid w:val="00FC6BAD"/>
    <w:rsid w:val="00FC7723"/>
    <w:rsid w:val="00FC793E"/>
    <w:rsid w:val="00FC7D26"/>
    <w:rsid w:val="00FD00F1"/>
    <w:rsid w:val="00FD1938"/>
    <w:rsid w:val="00FD2088"/>
    <w:rsid w:val="00FD2711"/>
    <w:rsid w:val="00FD2A5C"/>
    <w:rsid w:val="00FD2F91"/>
    <w:rsid w:val="00FD3232"/>
    <w:rsid w:val="00FD334C"/>
    <w:rsid w:val="00FD388C"/>
    <w:rsid w:val="00FD3A5D"/>
    <w:rsid w:val="00FD3FC2"/>
    <w:rsid w:val="00FD4DF0"/>
    <w:rsid w:val="00FD4DFB"/>
    <w:rsid w:val="00FD5898"/>
    <w:rsid w:val="00FD616E"/>
    <w:rsid w:val="00FD653D"/>
    <w:rsid w:val="00FD687B"/>
    <w:rsid w:val="00FD688B"/>
    <w:rsid w:val="00FD7002"/>
    <w:rsid w:val="00FD7050"/>
    <w:rsid w:val="00FD706C"/>
    <w:rsid w:val="00FD7668"/>
    <w:rsid w:val="00FD7A15"/>
    <w:rsid w:val="00FD7CF3"/>
    <w:rsid w:val="00FE0982"/>
    <w:rsid w:val="00FE09D7"/>
    <w:rsid w:val="00FE0E17"/>
    <w:rsid w:val="00FE1344"/>
    <w:rsid w:val="00FE196A"/>
    <w:rsid w:val="00FE1EFF"/>
    <w:rsid w:val="00FE205E"/>
    <w:rsid w:val="00FE2517"/>
    <w:rsid w:val="00FE2FA5"/>
    <w:rsid w:val="00FE32F6"/>
    <w:rsid w:val="00FE36DC"/>
    <w:rsid w:val="00FE36E2"/>
    <w:rsid w:val="00FE39BA"/>
    <w:rsid w:val="00FE4C52"/>
    <w:rsid w:val="00FE4E2F"/>
    <w:rsid w:val="00FE55A4"/>
    <w:rsid w:val="00FE57CE"/>
    <w:rsid w:val="00FE69DF"/>
    <w:rsid w:val="00FE75D2"/>
    <w:rsid w:val="00FE7A34"/>
    <w:rsid w:val="00FF0755"/>
    <w:rsid w:val="00FF0901"/>
    <w:rsid w:val="00FF0EDE"/>
    <w:rsid w:val="00FF19D4"/>
    <w:rsid w:val="00FF2461"/>
    <w:rsid w:val="00FF253F"/>
    <w:rsid w:val="00FF27FB"/>
    <w:rsid w:val="00FF2894"/>
    <w:rsid w:val="00FF3252"/>
    <w:rsid w:val="00FF33EA"/>
    <w:rsid w:val="00FF3BBD"/>
    <w:rsid w:val="00FF3C24"/>
    <w:rsid w:val="00FF3C45"/>
    <w:rsid w:val="00FF4355"/>
    <w:rsid w:val="00FF436A"/>
    <w:rsid w:val="00FF46F9"/>
    <w:rsid w:val="00FF536C"/>
    <w:rsid w:val="00FF53C6"/>
    <w:rsid w:val="00FF53C9"/>
    <w:rsid w:val="00FF5A5D"/>
    <w:rsid w:val="00FF5E74"/>
    <w:rsid w:val="00FF67F8"/>
    <w:rsid w:val="00FF6837"/>
    <w:rsid w:val="00FF701F"/>
    <w:rsid w:val="00FF711A"/>
    <w:rsid w:val="00FF732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a2">
    <w:name w:val="Normal"/>
    <w:qFormat/>
    <w:rsid w:val="004C1AC5"/>
    <w:rPr>
      <w:rFonts w:ascii="Trebuchet MS" w:hAnsi="Trebuchet MS"/>
      <w:b/>
      <w:color w:val="000000"/>
      <w:lang w:eastAsia="en-US"/>
    </w:rPr>
  </w:style>
  <w:style w:type="paragraph" w:styleId="1">
    <w:name w:val="heading 1"/>
    <w:basedOn w:val="a3"/>
    <w:next w:val="Body"/>
    <w:link w:val="1Char"/>
    <w:uiPriority w:val="99"/>
    <w:qFormat/>
    <w:rsid w:val="00165FC7"/>
    <w:pPr>
      <w:spacing w:before="360" w:after="240"/>
      <w:ind w:left="432" w:hanging="432"/>
      <w:outlineLvl w:val="0"/>
    </w:pPr>
    <w:rPr>
      <w:rFonts w:ascii="Arial" w:hAnsi="Arial"/>
      <w:color w:val="000000"/>
    </w:rPr>
  </w:style>
  <w:style w:type="paragraph" w:styleId="2">
    <w:name w:val="heading 2"/>
    <w:basedOn w:val="1"/>
    <w:next w:val="Body"/>
    <w:link w:val="2Char"/>
    <w:uiPriority w:val="99"/>
    <w:qFormat/>
    <w:rsid w:val="004C112C"/>
    <w:pPr>
      <w:numPr>
        <w:ilvl w:val="1"/>
      </w:numPr>
      <w:spacing w:after="120"/>
      <w:ind w:left="286" w:hanging="144"/>
      <w:outlineLvl w:val="1"/>
    </w:pPr>
    <w:rPr>
      <w:color w:val="002740"/>
      <w:sz w:val="22"/>
    </w:rPr>
  </w:style>
  <w:style w:type="paragraph" w:styleId="3">
    <w:name w:val="heading 3"/>
    <w:aliases w:val="Heading 3 Char,Char4 Char"/>
    <w:basedOn w:val="2"/>
    <w:next w:val="Body"/>
    <w:link w:val="3Char"/>
    <w:uiPriority w:val="99"/>
    <w:qFormat/>
    <w:rsid w:val="00207185"/>
    <w:pPr>
      <w:keepNext/>
      <w:numPr>
        <w:ilvl w:val="0"/>
      </w:numPr>
      <w:ind w:left="666" w:hanging="216"/>
      <w:outlineLvl w:val="2"/>
    </w:pPr>
    <w:rPr>
      <w:rFonts w:cs="Arial"/>
      <w:bCs/>
      <w:sz w:val="20"/>
      <w:szCs w:val="26"/>
    </w:rPr>
  </w:style>
  <w:style w:type="paragraph" w:styleId="4">
    <w:name w:val="heading 4"/>
    <w:aliases w:val="Heading 4 Char,Char3 Char"/>
    <w:basedOn w:val="3"/>
    <w:next w:val="Body"/>
    <w:link w:val="4Char"/>
    <w:uiPriority w:val="99"/>
    <w:qFormat/>
    <w:rsid w:val="00653E8B"/>
    <w:pPr>
      <w:ind w:left="0" w:firstLine="0"/>
      <w:outlineLvl w:val="3"/>
    </w:pPr>
    <w:rPr>
      <w:bCs w:val="0"/>
      <w:szCs w:val="28"/>
    </w:rPr>
  </w:style>
  <w:style w:type="paragraph" w:styleId="5">
    <w:name w:val="heading 5"/>
    <w:aliases w:val="Heading 5 Char,Heading 5 Char1 Char,Heading 5 Char Char Char,Char2 Char Char Char,Char2 Char Char1"/>
    <w:basedOn w:val="a2"/>
    <w:next w:val="a2"/>
    <w:link w:val="5Char"/>
    <w:autoRedefine/>
    <w:uiPriority w:val="99"/>
    <w:qFormat/>
    <w:rsid w:val="00653E8B"/>
    <w:pPr>
      <w:tabs>
        <w:tab w:val="num" w:pos="738"/>
      </w:tabs>
      <w:spacing w:before="240" w:after="60"/>
      <w:ind w:left="738" w:hanging="1008"/>
      <w:outlineLvl w:val="4"/>
    </w:pPr>
    <w:rPr>
      <w:b w:val="0"/>
      <w:bCs/>
      <w:iCs/>
      <w:color w:val="000080"/>
      <w:szCs w:val="26"/>
    </w:rPr>
  </w:style>
  <w:style w:type="paragraph" w:styleId="6">
    <w:name w:val="heading 6"/>
    <w:basedOn w:val="a2"/>
    <w:next w:val="a2"/>
    <w:link w:val="6Char"/>
    <w:autoRedefine/>
    <w:uiPriority w:val="99"/>
    <w:qFormat/>
    <w:rsid w:val="00653E8B"/>
    <w:pPr>
      <w:tabs>
        <w:tab w:val="num" w:pos="882"/>
      </w:tabs>
      <w:spacing w:before="240" w:after="60"/>
      <w:ind w:left="882" w:hanging="1152"/>
      <w:outlineLvl w:val="5"/>
    </w:pPr>
    <w:rPr>
      <w:b w:val="0"/>
      <w:bCs/>
      <w:color w:val="000080"/>
      <w:sz w:val="16"/>
      <w:szCs w:val="22"/>
    </w:rPr>
  </w:style>
  <w:style w:type="paragraph" w:styleId="7">
    <w:name w:val="heading 7"/>
    <w:basedOn w:val="a2"/>
    <w:next w:val="a2"/>
    <w:link w:val="7Char"/>
    <w:autoRedefine/>
    <w:uiPriority w:val="99"/>
    <w:qFormat/>
    <w:rsid w:val="00653E8B"/>
    <w:pPr>
      <w:tabs>
        <w:tab w:val="num" w:pos="1026"/>
      </w:tabs>
      <w:spacing w:before="240" w:after="60"/>
      <w:ind w:left="1026" w:hanging="1296"/>
      <w:outlineLvl w:val="6"/>
    </w:pPr>
    <w:rPr>
      <w:sz w:val="16"/>
      <w:szCs w:val="24"/>
    </w:rPr>
  </w:style>
  <w:style w:type="paragraph" w:styleId="8">
    <w:name w:val="heading 8"/>
    <w:basedOn w:val="a2"/>
    <w:next w:val="a2"/>
    <w:link w:val="8Char"/>
    <w:autoRedefine/>
    <w:uiPriority w:val="99"/>
    <w:qFormat/>
    <w:rsid w:val="00653E8B"/>
    <w:pPr>
      <w:tabs>
        <w:tab w:val="num" w:pos="1170"/>
      </w:tabs>
      <w:spacing w:before="240" w:after="60"/>
      <w:ind w:left="1170" w:hanging="1440"/>
      <w:outlineLvl w:val="7"/>
    </w:pPr>
    <w:rPr>
      <w:iCs/>
      <w:sz w:val="16"/>
      <w:szCs w:val="24"/>
    </w:rPr>
  </w:style>
  <w:style w:type="paragraph" w:styleId="9">
    <w:name w:val="heading 9"/>
    <w:basedOn w:val="a2"/>
    <w:next w:val="a2"/>
    <w:link w:val="9Char"/>
    <w:autoRedefine/>
    <w:uiPriority w:val="99"/>
    <w:qFormat/>
    <w:rsid w:val="00653E8B"/>
    <w:pPr>
      <w:tabs>
        <w:tab w:val="num" w:pos="1314"/>
      </w:tabs>
      <w:spacing w:before="240" w:after="60"/>
      <w:ind w:left="1314" w:hanging="1584"/>
      <w:outlineLvl w:val="8"/>
    </w:pPr>
    <w:rPr>
      <w:rFonts w:cs="Arial"/>
      <w:sz w:val="16"/>
      <w:szCs w:val="22"/>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basedOn w:val="a4"/>
    <w:link w:val="1"/>
    <w:uiPriority w:val="99"/>
    <w:locked/>
    <w:rsid w:val="00165FC7"/>
    <w:rPr>
      <w:rFonts w:ascii="Arial" w:hAnsi="Arial"/>
      <w:b/>
      <w:color w:val="000000"/>
      <w:sz w:val="24"/>
      <w:szCs w:val="20"/>
      <w:lang w:eastAsia="en-US"/>
    </w:rPr>
  </w:style>
  <w:style w:type="character" w:customStyle="1" w:styleId="2Char">
    <w:name w:val="标题 2 Char"/>
    <w:basedOn w:val="a4"/>
    <w:link w:val="2"/>
    <w:uiPriority w:val="9"/>
    <w:semiHidden/>
    <w:rsid w:val="00D72162"/>
    <w:rPr>
      <w:rFonts w:ascii="Cambria" w:eastAsia="宋体" w:hAnsi="Cambria" w:cs="Times New Roman"/>
      <w:b/>
      <w:bCs/>
      <w:i/>
      <w:iCs/>
      <w:color w:val="000000"/>
      <w:sz w:val="28"/>
      <w:szCs w:val="28"/>
      <w:lang w:eastAsia="en-US"/>
    </w:rPr>
  </w:style>
  <w:style w:type="character" w:customStyle="1" w:styleId="3Char">
    <w:name w:val="标题 3 Char"/>
    <w:aliases w:val="Heading 3 Char Char,Char4 Char Char"/>
    <w:basedOn w:val="a4"/>
    <w:link w:val="3"/>
    <w:uiPriority w:val="99"/>
    <w:rsid w:val="00D72162"/>
    <w:rPr>
      <w:rFonts w:ascii="Arial" w:hAnsi="Arial" w:cs="Arial"/>
      <w:b/>
      <w:bCs/>
      <w:color w:val="002740"/>
      <w:sz w:val="20"/>
      <w:szCs w:val="26"/>
      <w:lang w:eastAsia="en-US"/>
    </w:rPr>
  </w:style>
  <w:style w:type="character" w:customStyle="1" w:styleId="4Char">
    <w:name w:val="标题 4 Char"/>
    <w:aliases w:val="Heading 4 Char Char,Char3 Char Char"/>
    <w:basedOn w:val="a4"/>
    <w:link w:val="4"/>
    <w:uiPriority w:val="99"/>
    <w:rsid w:val="00D72162"/>
    <w:rPr>
      <w:rFonts w:ascii="Arial" w:hAnsi="Arial" w:cs="Arial"/>
      <w:b/>
      <w:color w:val="002740"/>
      <w:sz w:val="20"/>
      <w:szCs w:val="28"/>
      <w:lang w:eastAsia="en-US"/>
    </w:rPr>
  </w:style>
  <w:style w:type="character" w:customStyle="1" w:styleId="5Char">
    <w:name w:val="标题 5 Char"/>
    <w:aliases w:val="Heading 5 Char Char,Heading 5 Char1 Char Char,Heading 5 Char Char Char Char,Char2 Char Char Char Char,Char2 Char Char1 Char"/>
    <w:basedOn w:val="a4"/>
    <w:link w:val="5"/>
    <w:uiPriority w:val="99"/>
    <w:rsid w:val="00D72162"/>
    <w:rPr>
      <w:rFonts w:ascii="Trebuchet MS" w:hAnsi="Trebuchet MS"/>
      <w:bCs/>
      <w:iCs/>
      <w:color w:val="000080"/>
      <w:sz w:val="20"/>
      <w:szCs w:val="26"/>
      <w:lang w:eastAsia="en-US"/>
    </w:rPr>
  </w:style>
  <w:style w:type="character" w:customStyle="1" w:styleId="6Char">
    <w:name w:val="标题 6 Char"/>
    <w:basedOn w:val="a4"/>
    <w:link w:val="6"/>
    <w:uiPriority w:val="99"/>
    <w:rsid w:val="00D72162"/>
    <w:rPr>
      <w:rFonts w:ascii="Trebuchet MS" w:hAnsi="Trebuchet MS"/>
      <w:bCs/>
      <w:color w:val="000080"/>
      <w:sz w:val="16"/>
      <w:lang w:eastAsia="en-US"/>
    </w:rPr>
  </w:style>
  <w:style w:type="character" w:customStyle="1" w:styleId="7Char">
    <w:name w:val="标题 7 Char"/>
    <w:basedOn w:val="a4"/>
    <w:link w:val="7"/>
    <w:uiPriority w:val="99"/>
    <w:rsid w:val="00D72162"/>
    <w:rPr>
      <w:rFonts w:ascii="Trebuchet MS" w:hAnsi="Trebuchet MS"/>
      <w:b/>
      <w:color w:val="000000"/>
      <w:sz w:val="16"/>
      <w:szCs w:val="24"/>
      <w:lang w:eastAsia="en-US"/>
    </w:rPr>
  </w:style>
  <w:style w:type="character" w:customStyle="1" w:styleId="8Char">
    <w:name w:val="标题 8 Char"/>
    <w:basedOn w:val="a4"/>
    <w:link w:val="8"/>
    <w:uiPriority w:val="99"/>
    <w:rsid w:val="00D72162"/>
    <w:rPr>
      <w:rFonts w:ascii="Trebuchet MS" w:hAnsi="Trebuchet MS"/>
      <w:b/>
      <w:iCs/>
      <w:color w:val="000000"/>
      <w:sz w:val="16"/>
      <w:szCs w:val="24"/>
      <w:lang w:eastAsia="en-US"/>
    </w:rPr>
  </w:style>
  <w:style w:type="character" w:customStyle="1" w:styleId="9Char">
    <w:name w:val="标题 9 Char"/>
    <w:basedOn w:val="a4"/>
    <w:link w:val="9"/>
    <w:uiPriority w:val="99"/>
    <w:rsid w:val="00D72162"/>
    <w:rPr>
      <w:rFonts w:ascii="Trebuchet MS" w:hAnsi="Trebuchet MS" w:cs="Arial"/>
      <w:b/>
      <w:color w:val="000000"/>
      <w:sz w:val="16"/>
      <w:lang w:eastAsia="en-US"/>
    </w:rPr>
  </w:style>
  <w:style w:type="paragraph" w:styleId="a7">
    <w:name w:val="footer"/>
    <w:basedOn w:val="a2"/>
    <w:link w:val="Char"/>
    <w:uiPriority w:val="99"/>
    <w:semiHidden/>
    <w:rsid w:val="00D052C9"/>
    <w:pPr>
      <w:tabs>
        <w:tab w:val="center" w:pos="4320"/>
        <w:tab w:val="right" w:pos="8640"/>
      </w:tabs>
    </w:pPr>
  </w:style>
  <w:style w:type="character" w:customStyle="1" w:styleId="Char">
    <w:name w:val="页脚 Char"/>
    <w:basedOn w:val="a4"/>
    <w:link w:val="a7"/>
    <w:uiPriority w:val="99"/>
    <w:locked/>
    <w:rsid w:val="004C1AC5"/>
    <w:rPr>
      <w:rFonts w:ascii="Trebuchet MS" w:eastAsia="Times New Roman" w:hAnsi="Trebuchet MS" w:cs="Times New Roman"/>
      <w:b/>
      <w:color w:val="FFFFFF"/>
      <w:lang w:val="en-US" w:eastAsia="en-US" w:bidi="ar-SA"/>
    </w:rPr>
  </w:style>
  <w:style w:type="character" w:customStyle="1" w:styleId="DocumentTitle">
    <w:name w:val="Document Title"/>
    <w:basedOn w:val="a4"/>
    <w:uiPriority w:val="99"/>
    <w:rsid w:val="0005705B"/>
    <w:rPr>
      <w:rFonts w:ascii="Trebuchet MS" w:hAnsi="Trebuchet MS" w:cs="Times New Roman"/>
      <w:b/>
      <w:color w:val="002740"/>
      <w:sz w:val="32"/>
    </w:rPr>
  </w:style>
  <w:style w:type="paragraph" w:styleId="a8">
    <w:name w:val="Document Map"/>
    <w:basedOn w:val="a2"/>
    <w:link w:val="Char0"/>
    <w:uiPriority w:val="99"/>
    <w:semiHidden/>
    <w:rsid w:val="00D052C9"/>
    <w:pPr>
      <w:shd w:val="clear" w:color="auto" w:fill="000080"/>
    </w:pPr>
    <w:rPr>
      <w:rFonts w:ascii="Tahoma" w:hAnsi="Tahoma" w:cs="Tahoma"/>
    </w:rPr>
  </w:style>
  <w:style w:type="character" w:customStyle="1" w:styleId="Char0">
    <w:name w:val="文档结构图 Char"/>
    <w:basedOn w:val="a4"/>
    <w:link w:val="a8"/>
    <w:uiPriority w:val="99"/>
    <w:semiHidden/>
    <w:rsid w:val="00D72162"/>
    <w:rPr>
      <w:b/>
      <w:color w:val="000000"/>
      <w:sz w:val="0"/>
      <w:szCs w:val="0"/>
      <w:lang w:eastAsia="en-US"/>
    </w:rPr>
  </w:style>
  <w:style w:type="paragraph" w:styleId="10">
    <w:name w:val="toc 1"/>
    <w:basedOn w:val="a2"/>
    <w:next w:val="Body"/>
    <w:uiPriority w:val="99"/>
    <w:rsid w:val="00736AF1"/>
    <w:pPr>
      <w:tabs>
        <w:tab w:val="right" w:leader="dot" w:pos="10070"/>
      </w:tabs>
      <w:spacing w:before="120" w:after="120"/>
    </w:pPr>
    <w:rPr>
      <w:noProof/>
      <w:color w:val="002740"/>
      <w:sz w:val="22"/>
      <w:szCs w:val="24"/>
    </w:rPr>
  </w:style>
  <w:style w:type="paragraph" w:styleId="20">
    <w:name w:val="toc 2"/>
    <w:basedOn w:val="a2"/>
    <w:next w:val="Body"/>
    <w:uiPriority w:val="99"/>
    <w:rsid w:val="00736AF1"/>
    <w:pPr>
      <w:spacing w:before="120" w:after="120"/>
    </w:pPr>
    <w:rPr>
      <w:color w:val="002740"/>
      <w:sz w:val="22"/>
      <w:u w:val="single"/>
    </w:rPr>
  </w:style>
  <w:style w:type="character" w:styleId="a9">
    <w:name w:val="Hyperlink"/>
    <w:basedOn w:val="a4"/>
    <w:uiPriority w:val="99"/>
    <w:rsid w:val="00D052C9"/>
    <w:rPr>
      <w:rFonts w:cs="Times New Roman"/>
      <w:color w:val="0000FF"/>
      <w:u w:val="single"/>
    </w:rPr>
  </w:style>
  <w:style w:type="paragraph" w:styleId="30">
    <w:name w:val="toc 3"/>
    <w:basedOn w:val="a2"/>
    <w:next w:val="Body"/>
    <w:uiPriority w:val="99"/>
    <w:rsid w:val="00736AF1"/>
    <w:pPr>
      <w:spacing w:before="120" w:after="120"/>
    </w:pPr>
    <w:rPr>
      <w:b w:val="0"/>
      <w:sz w:val="22"/>
    </w:rPr>
  </w:style>
  <w:style w:type="paragraph" w:styleId="aa">
    <w:name w:val="Balloon Text"/>
    <w:basedOn w:val="a2"/>
    <w:link w:val="Char1"/>
    <w:uiPriority w:val="99"/>
    <w:semiHidden/>
    <w:rsid w:val="00D052C9"/>
    <w:rPr>
      <w:rFonts w:ascii="Tahoma" w:hAnsi="Tahoma" w:cs="Tahoma"/>
      <w:sz w:val="16"/>
      <w:szCs w:val="16"/>
    </w:rPr>
  </w:style>
  <w:style w:type="character" w:customStyle="1" w:styleId="Char1">
    <w:name w:val="批注框文本 Char"/>
    <w:basedOn w:val="a4"/>
    <w:link w:val="aa"/>
    <w:uiPriority w:val="99"/>
    <w:semiHidden/>
    <w:rsid w:val="00D72162"/>
    <w:rPr>
      <w:b/>
      <w:color w:val="000000"/>
      <w:sz w:val="0"/>
      <w:szCs w:val="0"/>
      <w:lang w:eastAsia="en-US"/>
    </w:rPr>
  </w:style>
  <w:style w:type="character" w:styleId="ab">
    <w:name w:val="annotation reference"/>
    <w:basedOn w:val="a4"/>
    <w:uiPriority w:val="99"/>
    <w:semiHidden/>
    <w:rsid w:val="002F2A1F"/>
    <w:rPr>
      <w:rFonts w:cs="Times New Roman"/>
      <w:sz w:val="16"/>
      <w:szCs w:val="16"/>
    </w:rPr>
  </w:style>
  <w:style w:type="paragraph" w:styleId="ac">
    <w:name w:val="annotation text"/>
    <w:basedOn w:val="a2"/>
    <w:link w:val="Char2"/>
    <w:uiPriority w:val="99"/>
    <w:semiHidden/>
    <w:rsid w:val="002F2A1F"/>
  </w:style>
  <w:style w:type="character" w:customStyle="1" w:styleId="Char2">
    <w:name w:val="批注文字 Char"/>
    <w:basedOn w:val="a4"/>
    <w:link w:val="ac"/>
    <w:uiPriority w:val="99"/>
    <w:semiHidden/>
    <w:rsid w:val="00D72162"/>
    <w:rPr>
      <w:rFonts w:ascii="Trebuchet MS" w:hAnsi="Trebuchet MS"/>
      <w:b/>
      <w:color w:val="000000"/>
      <w:sz w:val="20"/>
      <w:szCs w:val="20"/>
      <w:lang w:eastAsia="en-US"/>
    </w:rPr>
  </w:style>
  <w:style w:type="paragraph" w:styleId="ad">
    <w:name w:val="annotation subject"/>
    <w:basedOn w:val="ac"/>
    <w:next w:val="ac"/>
    <w:link w:val="Char3"/>
    <w:uiPriority w:val="99"/>
    <w:semiHidden/>
    <w:rsid w:val="002F2A1F"/>
    <w:rPr>
      <w:b w:val="0"/>
      <w:bCs/>
    </w:rPr>
  </w:style>
  <w:style w:type="character" w:customStyle="1" w:styleId="Char3">
    <w:name w:val="批注主题 Char"/>
    <w:basedOn w:val="Char2"/>
    <w:link w:val="ad"/>
    <w:uiPriority w:val="99"/>
    <w:semiHidden/>
    <w:rsid w:val="00D72162"/>
    <w:rPr>
      <w:bCs/>
    </w:rPr>
  </w:style>
  <w:style w:type="character" w:customStyle="1" w:styleId="EmailStyle401">
    <w:name w:val="EmailStyle40"/>
    <w:aliases w:val="EmailStyle40"/>
    <w:basedOn w:val="a4"/>
    <w:uiPriority w:val="99"/>
    <w:semiHidden/>
    <w:personal/>
    <w:rsid w:val="00CF7EC2"/>
    <w:rPr>
      <w:rFonts w:ascii="Arial" w:hAnsi="Arial" w:cs="Arial"/>
      <w:color w:val="000080"/>
      <w:sz w:val="20"/>
      <w:szCs w:val="20"/>
    </w:rPr>
  </w:style>
  <w:style w:type="paragraph" w:styleId="40">
    <w:name w:val="toc 4"/>
    <w:basedOn w:val="a2"/>
    <w:next w:val="Body"/>
    <w:uiPriority w:val="99"/>
    <w:rsid w:val="00736AF1"/>
    <w:pPr>
      <w:spacing w:before="120" w:after="120"/>
    </w:pPr>
    <w:rPr>
      <w:b w:val="0"/>
      <w:sz w:val="22"/>
      <w:szCs w:val="24"/>
    </w:rPr>
  </w:style>
  <w:style w:type="paragraph" w:styleId="50">
    <w:name w:val="toc 5"/>
    <w:basedOn w:val="a2"/>
    <w:next w:val="Body"/>
    <w:uiPriority w:val="99"/>
    <w:rsid w:val="00664E49"/>
    <w:rPr>
      <w:b w:val="0"/>
      <w:color w:val="FFFFFF"/>
      <w:szCs w:val="24"/>
    </w:rPr>
  </w:style>
  <w:style w:type="paragraph" w:styleId="60">
    <w:name w:val="toc 6"/>
    <w:basedOn w:val="a2"/>
    <w:next w:val="a2"/>
    <w:autoRedefine/>
    <w:uiPriority w:val="99"/>
    <w:rsid w:val="00811633"/>
    <w:pPr>
      <w:ind w:left="1200"/>
    </w:pPr>
    <w:rPr>
      <w:rFonts w:ascii="Times New Roman" w:hAnsi="Times New Roman"/>
      <w:szCs w:val="24"/>
    </w:rPr>
  </w:style>
  <w:style w:type="paragraph" w:styleId="70">
    <w:name w:val="toc 7"/>
    <w:basedOn w:val="a2"/>
    <w:next w:val="a2"/>
    <w:autoRedefine/>
    <w:uiPriority w:val="99"/>
    <w:rsid w:val="00811633"/>
    <w:pPr>
      <w:ind w:left="1440"/>
    </w:pPr>
    <w:rPr>
      <w:rFonts w:ascii="Times New Roman" w:hAnsi="Times New Roman"/>
      <w:szCs w:val="24"/>
    </w:rPr>
  </w:style>
  <w:style w:type="paragraph" w:styleId="80">
    <w:name w:val="toc 8"/>
    <w:basedOn w:val="a2"/>
    <w:next w:val="a2"/>
    <w:autoRedefine/>
    <w:uiPriority w:val="99"/>
    <w:rsid w:val="00811633"/>
    <w:pPr>
      <w:ind w:left="1680"/>
    </w:pPr>
    <w:rPr>
      <w:rFonts w:ascii="Times New Roman" w:hAnsi="Times New Roman"/>
      <w:szCs w:val="24"/>
    </w:rPr>
  </w:style>
  <w:style w:type="paragraph" w:styleId="90">
    <w:name w:val="toc 9"/>
    <w:basedOn w:val="a2"/>
    <w:next w:val="a2"/>
    <w:autoRedefine/>
    <w:uiPriority w:val="99"/>
    <w:rsid w:val="00811633"/>
    <w:pPr>
      <w:ind w:left="1920"/>
    </w:pPr>
    <w:rPr>
      <w:rFonts w:ascii="Times New Roman" w:hAnsi="Times New Roman"/>
      <w:szCs w:val="24"/>
    </w:rPr>
  </w:style>
  <w:style w:type="paragraph" w:styleId="ae">
    <w:name w:val="Block Text"/>
    <w:basedOn w:val="a2"/>
    <w:uiPriority w:val="99"/>
    <w:semiHidden/>
    <w:rsid w:val="00470655"/>
    <w:pPr>
      <w:spacing w:after="120"/>
      <w:ind w:left="1440" w:right="1440"/>
    </w:pPr>
  </w:style>
  <w:style w:type="paragraph" w:styleId="21">
    <w:name w:val="Body Text 2"/>
    <w:basedOn w:val="a2"/>
    <w:link w:val="2Char0"/>
    <w:uiPriority w:val="99"/>
    <w:semiHidden/>
    <w:rsid w:val="00470655"/>
    <w:pPr>
      <w:spacing w:after="120" w:line="480" w:lineRule="auto"/>
    </w:pPr>
  </w:style>
  <w:style w:type="character" w:customStyle="1" w:styleId="2Char0">
    <w:name w:val="正文文本 2 Char"/>
    <w:basedOn w:val="a4"/>
    <w:link w:val="21"/>
    <w:uiPriority w:val="99"/>
    <w:semiHidden/>
    <w:rsid w:val="00D72162"/>
    <w:rPr>
      <w:rFonts w:ascii="Trebuchet MS" w:hAnsi="Trebuchet MS"/>
      <w:b/>
      <w:color w:val="000000"/>
      <w:sz w:val="20"/>
      <w:szCs w:val="20"/>
      <w:lang w:eastAsia="en-US"/>
    </w:rPr>
  </w:style>
  <w:style w:type="paragraph" w:styleId="31">
    <w:name w:val="Body Text 3"/>
    <w:basedOn w:val="a2"/>
    <w:link w:val="3Char0"/>
    <w:uiPriority w:val="99"/>
    <w:semiHidden/>
    <w:rsid w:val="00470655"/>
    <w:pPr>
      <w:spacing w:after="120"/>
    </w:pPr>
    <w:rPr>
      <w:sz w:val="16"/>
      <w:szCs w:val="16"/>
    </w:rPr>
  </w:style>
  <w:style w:type="character" w:customStyle="1" w:styleId="3Char0">
    <w:name w:val="正文文本 3 Char"/>
    <w:basedOn w:val="a4"/>
    <w:link w:val="31"/>
    <w:uiPriority w:val="99"/>
    <w:semiHidden/>
    <w:rsid w:val="00D72162"/>
    <w:rPr>
      <w:rFonts w:ascii="Trebuchet MS" w:hAnsi="Trebuchet MS"/>
      <w:b/>
      <w:color w:val="000000"/>
      <w:sz w:val="16"/>
      <w:szCs w:val="16"/>
      <w:lang w:eastAsia="en-US"/>
    </w:rPr>
  </w:style>
  <w:style w:type="paragraph" w:styleId="af">
    <w:name w:val="Body Text"/>
    <w:basedOn w:val="a2"/>
    <w:link w:val="Char4"/>
    <w:uiPriority w:val="99"/>
    <w:semiHidden/>
    <w:rsid w:val="00470655"/>
    <w:pPr>
      <w:spacing w:after="120"/>
    </w:pPr>
  </w:style>
  <w:style w:type="character" w:customStyle="1" w:styleId="Char4">
    <w:name w:val="正文文本 Char"/>
    <w:basedOn w:val="a4"/>
    <w:link w:val="af"/>
    <w:uiPriority w:val="99"/>
    <w:semiHidden/>
    <w:rsid w:val="00D72162"/>
    <w:rPr>
      <w:rFonts w:ascii="Trebuchet MS" w:hAnsi="Trebuchet MS"/>
      <w:b/>
      <w:color w:val="000000"/>
      <w:sz w:val="20"/>
      <w:szCs w:val="20"/>
      <w:lang w:eastAsia="en-US"/>
    </w:rPr>
  </w:style>
  <w:style w:type="paragraph" w:styleId="af0">
    <w:name w:val="Body Text First Indent"/>
    <w:basedOn w:val="af"/>
    <w:link w:val="Char5"/>
    <w:uiPriority w:val="99"/>
    <w:semiHidden/>
    <w:rsid w:val="00470655"/>
    <w:pPr>
      <w:ind w:firstLine="210"/>
    </w:pPr>
  </w:style>
  <w:style w:type="character" w:customStyle="1" w:styleId="Char5">
    <w:name w:val="正文首行缩进 Char"/>
    <w:basedOn w:val="Char4"/>
    <w:link w:val="af0"/>
    <w:uiPriority w:val="99"/>
    <w:semiHidden/>
    <w:rsid w:val="00D72162"/>
  </w:style>
  <w:style w:type="paragraph" w:styleId="af1">
    <w:name w:val="Body Text Indent"/>
    <w:basedOn w:val="a2"/>
    <w:link w:val="Char6"/>
    <w:uiPriority w:val="99"/>
    <w:semiHidden/>
    <w:rsid w:val="00470655"/>
    <w:pPr>
      <w:spacing w:after="120"/>
      <w:ind w:left="360"/>
    </w:pPr>
  </w:style>
  <w:style w:type="character" w:customStyle="1" w:styleId="Char6">
    <w:name w:val="正文文本缩进 Char"/>
    <w:basedOn w:val="a4"/>
    <w:link w:val="af1"/>
    <w:uiPriority w:val="99"/>
    <w:semiHidden/>
    <w:rsid w:val="00D72162"/>
    <w:rPr>
      <w:rFonts w:ascii="Trebuchet MS" w:hAnsi="Trebuchet MS"/>
      <w:b/>
      <w:color w:val="000000"/>
      <w:sz w:val="20"/>
      <w:szCs w:val="20"/>
      <w:lang w:eastAsia="en-US"/>
    </w:rPr>
  </w:style>
  <w:style w:type="paragraph" w:styleId="22">
    <w:name w:val="Body Text First Indent 2"/>
    <w:basedOn w:val="af1"/>
    <w:link w:val="2Char1"/>
    <w:uiPriority w:val="99"/>
    <w:semiHidden/>
    <w:rsid w:val="00470655"/>
    <w:pPr>
      <w:ind w:firstLine="210"/>
    </w:pPr>
  </w:style>
  <w:style w:type="character" w:customStyle="1" w:styleId="2Char1">
    <w:name w:val="正文首行缩进 2 Char"/>
    <w:basedOn w:val="Char6"/>
    <w:link w:val="22"/>
    <w:uiPriority w:val="99"/>
    <w:semiHidden/>
    <w:rsid w:val="00D72162"/>
  </w:style>
  <w:style w:type="paragraph" w:styleId="23">
    <w:name w:val="Body Text Indent 2"/>
    <w:basedOn w:val="a2"/>
    <w:link w:val="2Char2"/>
    <w:uiPriority w:val="99"/>
    <w:semiHidden/>
    <w:rsid w:val="00470655"/>
    <w:pPr>
      <w:spacing w:after="120" w:line="480" w:lineRule="auto"/>
      <w:ind w:left="360"/>
    </w:pPr>
  </w:style>
  <w:style w:type="character" w:customStyle="1" w:styleId="2Char2">
    <w:name w:val="正文文本缩进 2 Char"/>
    <w:basedOn w:val="a4"/>
    <w:link w:val="23"/>
    <w:uiPriority w:val="99"/>
    <w:semiHidden/>
    <w:rsid w:val="00D72162"/>
    <w:rPr>
      <w:rFonts w:ascii="Trebuchet MS" w:hAnsi="Trebuchet MS"/>
      <w:b/>
      <w:color w:val="000000"/>
      <w:sz w:val="20"/>
      <w:szCs w:val="20"/>
      <w:lang w:eastAsia="en-US"/>
    </w:rPr>
  </w:style>
  <w:style w:type="paragraph" w:styleId="32">
    <w:name w:val="Body Text Indent 3"/>
    <w:basedOn w:val="a2"/>
    <w:link w:val="3Char1"/>
    <w:uiPriority w:val="99"/>
    <w:semiHidden/>
    <w:rsid w:val="00470655"/>
    <w:pPr>
      <w:spacing w:after="120"/>
      <w:ind w:left="360"/>
    </w:pPr>
    <w:rPr>
      <w:sz w:val="16"/>
      <w:szCs w:val="16"/>
    </w:rPr>
  </w:style>
  <w:style w:type="character" w:customStyle="1" w:styleId="3Char1">
    <w:name w:val="正文文本缩进 3 Char"/>
    <w:basedOn w:val="a4"/>
    <w:link w:val="32"/>
    <w:uiPriority w:val="99"/>
    <w:semiHidden/>
    <w:rsid w:val="00D72162"/>
    <w:rPr>
      <w:rFonts w:ascii="Trebuchet MS" w:hAnsi="Trebuchet MS"/>
      <w:b/>
      <w:color w:val="000000"/>
      <w:sz w:val="16"/>
      <w:szCs w:val="16"/>
      <w:lang w:eastAsia="en-US"/>
    </w:rPr>
  </w:style>
  <w:style w:type="paragraph" w:styleId="af2">
    <w:name w:val="Closing"/>
    <w:basedOn w:val="a2"/>
    <w:link w:val="Char7"/>
    <w:uiPriority w:val="99"/>
    <w:semiHidden/>
    <w:rsid w:val="00470655"/>
    <w:pPr>
      <w:ind w:left="4320"/>
    </w:pPr>
  </w:style>
  <w:style w:type="character" w:customStyle="1" w:styleId="Char7">
    <w:name w:val="结束语 Char"/>
    <w:basedOn w:val="a4"/>
    <w:link w:val="af2"/>
    <w:uiPriority w:val="99"/>
    <w:semiHidden/>
    <w:rsid w:val="00D72162"/>
    <w:rPr>
      <w:rFonts w:ascii="Trebuchet MS" w:hAnsi="Trebuchet MS"/>
      <w:b/>
      <w:color w:val="000000"/>
      <w:sz w:val="20"/>
      <w:szCs w:val="20"/>
      <w:lang w:eastAsia="en-US"/>
    </w:rPr>
  </w:style>
  <w:style w:type="paragraph" w:styleId="af3">
    <w:name w:val="Date"/>
    <w:basedOn w:val="a2"/>
    <w:next w:val="a2"/>
    <w:link w:val="Char8"/>
    <w:uiPriority w:val="99"/>
    <w:semiHidden/>
    <w:rsid w:val="00470655"/>
  </w:style>
  <w:style w:type="character" w:customStyle="1" w:styleId="Char8">
    <w:name w:val="日期 Char"/>
    <w:basedOn w:val="a4"/>
    <w:link w:val="af3"/>
    <w:uiPriority w:val="99"/>
    <w:semiHidden/>
    <w:rsid w:val="00D72162"/>
    <w:rPr>
      <w:rFonts w:ascii="Trebuchet MS" w:hAnsi="Trebuchet MS"/>
      <w:b/>
      <w:color w:val="000000"/>
      <w:sz w:val="20"/>
      <w:szCs w:val="20"/>
      <w:lang w:eastAsia="en-US"/>
    </w:rPr>
  </w:style>
  <w:style w:type="paragraph" w:styleId="af4">
    <w:name w:val="E-mail Signature"/>
    <w:basedOn w:val="a2"/>
    <w:link w:val="Char9"/>
    <w:uiPriority w:val="99"/>
    <w:semiHidden/>
    <w:rsid w:val="00470655"/>
  </w:style>
  <w:style w:type="character" w:customStyle="1" w:styleId="Char9">
    <w:name w:val="电子邮件签名 Char"/>
    <w:basedOn w:val="a4"/>
    <w:link w:val="af4"/>
    <w:uiPriority w:val="99"/>
    <w:semiHidden/>
    <w:rsid w:val="00D72162"/>
    <w:rPr>
      <w:rFonts w:ascii="Trebuchet MS" w:hAnsi="Trebuchet MS"/>
      <w:b/>
      <w:color w:val="000000"/>
      <w:sz w:val="20"/>
      <w:szCs w:val="20"/>
      <w:lang w:eastAsia="en-US"/>
    </w:rPr>
  </w:style>
  <w:style w:type="character" w:styleId="af5">
    <w:name w:val="Emphasis"/>
    <w:basedOn w:val="a4"/>
    <w:uiPriority w:val="99"/>
    <w:qFormat/>
    <w:rsid w:val="00470655"/>
    <w:rPr>
      <w:rFonts w:cs="Times New Roman"/>
      <w:i/>
      <w:iCs/>
    </w:rPr>
  </w:style>
  <w:style w:type="paragraph" w:styleId="af6">
    <w:name w:val="envelope address"/>
    <w:basedOn w:val="a2"/>
    <w:uiPriority w:val="99"/>
    <w:semiHidden/>
    <w:rsid w:val="00470655"/>
    <w:pPr>
      <w:framePr w:w="7920" w:h="1980" w:hRule="exact" w:hSpace="180" w:wrap="auto" w:hAnchor="page" w:xAlign="center" w:yAlign="bottom"/>
      <w:ind w:left="2880"/>
    </w:pPr>
    <w:rPr>
      <w:rFonts w:ascii="Arial" w:hAnsi="Arial" w:cs="Arial"/>
      <w:sz w:val="24"/>
      <w:szCs w:val="24"/>
    </w:rPr>
  </w:style>
  <w:style w:type="paragraph" w:styleId="af7">
    <w:name w:val="envelope return"/>
    <w:basedOn w:val="a2"/>
    <w:uiPriority w:val="99"/>
    <w:semiHidden/>
    <w:rsid w:val="00470655"/>
    <w:rPr>
      <w:rFonts w:ascii="Arial" w:hAnsi="Arial" w:cs="Arial"/>
    </w:rPr>
  </w:style>
  <w:style w:type="character" w:styleId="HTML">
    <w:name w:val="HTML Acronym"/>
    <w:basedOn w:val="a4"/>
    <w:uiPriority w:val="99"/>
    <w:semiHidden/>
    <w:rsid w:val="00470655"/>
    <w:rPr>
      <w:rFonts w:cs="Times New Roman"/>
    </w:rPr>
  </w:style>
  <w:style w:type="paragraph" w:styleId="HTML0">
    <w:name w:val="HTML Address"/>
    <w:basedOn w:val="a2"/>
    <w:link w:val="HTMLChar"/>
    <w:uiPriority w:val="99"/>
    <w:semiHidden/>
    <w:rsid w:val="00470655"/>
    <w:rPr>
      <w:i/>
      <w:iCs/>
    </w:rPr>
  </w:style>
  <w:style w:type="character" w:customStyle="1" w:styleId="HTMLChar">
    <w:name w:val="HTML 地址 Char"/>
    <w:basedOn w:val="a4"/>
    <w:link w:val="HTML0"/>
    <w:uiPriority w:val="99"/>
    <w:semiHidden/>
    <w:rsid w:val="00D72162"/>
    <w:rPr>
      <w:rFonts w:ascii="Trebuchet MS" w:hAnsi="Trebuchet MS"/>
      <w:b/>
      <w:i/>
      <w:iCs/>
      <w:color w:val="000000"/>
      <w:sz w:val="20"/>
      <w:szCs w:val="20"/>
      <w:lang w:eastAsia="en-US"/>
    </w:rPr>
  </w:style>
  <w:style w:type="character" w:styleId="HTML1">
    <w:name w:val="HTML Cite"/>
    <w:basedOn w:val="a4"/>
    <w:uiPriority w:val="99"/>
    <w:semiHidden/>
    <w:rsid w:val="00470655"/>
    <w:rPr>
      <w:rFonts w:cs="Times New Roman"/>
      <w:i/>
      <w:iCs/>
    </w:rPr>
  </w:style>
  <w:style w:type="character" w:styleId="HTML2">
    <w:name w:val="HTML Code"/>
    <w:basedOn w:val="a4"/>
    <w:uiPriority w:val="99"/>
    <w:semiHidden/>
    <w:rsid w:val="00470655"/>
    <w:rPr>
      <w:rFonts w:ascii="Courier New" w:hAnsi="Courier New" w:cs="Courier New"/>
      <w:sz w:val="20"/>
      <w:szCs w:val="20"/>
    </w:rPr>
  </w:style>
  <w:style w:type="character" w:styleId="HTML3">
    <w:name w:val="HTML Keyboard"/>
    <w:basedOn w:val="a4"/>
    <w:uiPriority w:val="99"/>
    <w:semiHidden/>
    <w:rsid w:val="00470655"/>
    <w:rPr>
      <w:rFonts w:ascii="Courier New" w:hAnsi="Courier New" w:cs="Courier New"/>
      <w:sz w:val="20"/>
      <w:szCs w:val="20"/>
    </w:rPr>
  </w:style>
  <w:style w:type="paragraph" w:styleId="HTML4">
    <w:name w:val="HTML Preformatted"/>
    <w:basedOn w:val="a2"/>
    <w:link w:val="HTMLChar0"/>
    <w:uiPriority w:val="99"/>
    <w:semiHidden/>
    <w:rsid w:val="00470655"/>
    <w:rPr>
      <w:rFonts w:ascii="Courier New" w:hAnsi="Courier New" w:cs="Courier New"/>
    </w:rPr>
  </w:style>
  <w:style w:type="character" w:customStyle="1" w:styleId="HTMLChar0">
    <w:name w:val="HTML 预设格式 Char"/>
    <w:basedOn w:val="a4"/>
    <w:link w:val="HTML4"/>
    <w:uiPriority w:val="99"/>
    <w:semiHidden/>
    <w:rsid w:val="00D72162"/>
    <w:rPr>
      <w:rFonts w:ascii="Courier New" w:hAnsi="Courier New" w:cs="Courier New"/>
      <w:b/>
      <w:color w:val="000000"/>
      <w:sz w:val="20"/>
      <w:szCs w:val="20"/>
      <w:lang w:eastAsia="en-US"/>
    </w:rPr>
  </w:style>
  <w:style w:type="character" w:styleId="HTML5">
    <w:name w:val="HTML Sample"/>
    <w:basedOn w:val="a4"/>
    <w:uiPriority w:val="99"/>
    <w:semiHidden/>
    <w:rsid w:val="00470655"/>
    <w:rPr>
      <w:rFonts w:ascii="Courier New" w:hAnsi="Courier New" w:cs="Courier New"/>
    </w:rPr>
  </w:style>
  <w:style w:type="character" w:styleId="HTML6">
    <w:name w:val="HTML Typewriter"/>
    <w:basedOn w:val="a4"/>
    <w:uiPriority w:val="99"/>
    <w:semiHidden/>
    <w:rsid w:val="00470655"/>
    <w:rPr>
      <w:rFonts w:ascii="Courier New" w:hAnsi="Courier New" w:cs="Courier New"/>
      <w:sz w:val="20"/>
      <w:szCs w:val="20"/>
    </w:rPr>
  </w:style>
  <w:style w:type="character" w:styleId="HTML7">
    <w:name w:val="HTML Variable"/>
    <w:basedOn w:val="a4"/>
    <w:uiPriority w:val="99"/>
    <w:semiHidden/>
    <w:rsid w:val="00470655"/>
    <w:rPr>
      <w:rFonts w:cs="Times New Roman"/>
      <w:i/>
      <w:iCs/>
    </w:rPr>
  </w:style>
  <w:style w:type="character" w:styleId="af8">
    <w:name w:val="line number"/>
    <w:basedOn w:val="a4"/>
    <w:uiPriority w:val="99"/>
    <w:semiHidden/>
    <w:rsid w:val="00470655"/>
    <w:rPr>
      <w:rFonts w:cs="Times New Roman"/>
    </w:rPr>
  </w:style>
  <w:style w:type="paragraph" w:styleId="af9">
    <w:name w:val="List"/>
    <w:basedOn w:val="a2"/>
    <w:uiPriority w:val="99"/>
    <w:semiHidden/>
    <w:rsid w:val="00470655"/>
    <w:pPr>
      <w:ind w:left="360" w:hanging="360"/>
    </w:pPr>
  </w:style>
  <w:style w:type="paragraph" w:styleId="24">
    <w:name w:val="List 2"/>
    <w:basedOn w:val="a2"/>
    <w:uiPriority w:val="99"/>
    <w:semiHidden/>
    <w:rsid w:val="00470655"/>
    <w:pPr>
      <w:ind w:left="720" w:hanging="360"/>
    </w:pPr>
  </w:style>
  <w:style w:type="paragraph" w:styleId="33">
    <w:name w:val="List 3"/>
    <w:basedOn w:val="a2"/>
    <w:uiPriority w:val="99"/>
    <w:semiHidden/>
    <w:rsid w:val="00470655"/>
    <w:pPr>
      <w:ind w:left="1080" w:hanging="360"/>
    </w:pPr>
  </w:style>
  <w:style w:type="paragraph" w:styleId="41">
    <w:name w:val="List 4"/>
    <w:basedOn w:val="a2"/>
    <w:uiPriority w:val="99"/>
    <w:semiHidden/>
    <w:rsid w:val="00470655"/>
    <w:pPr>
      <w:ind w:left="1440" w:hanging="360"/>
    </w:pPr>
  </w:style>
  <w:style w:type="paragraph" w:styleId="51">
    <w:name w:val="List 5"/>
    <w:basedOn w:val="a2"/>
    <w:uiPriority w:val="99"/>
    <w:semiHidden/>
    <w:rsid w:val="00470655"/>
    <w:pPr>
      <w:ind w:left="1800" w:hanging="360"/>
    </w:pPr>
  </w:style>
  <w:style w:type="paragraph" w:styleId="afa">
    <w:name w:val="Message Header"/>
    <w:basedOn w:val="a2"/>
    <w:link w:val="Chara"/>
    <w:uiPriority w:val="99"/>
    <w:semiHidden/>
    <w:rsid w:val="004706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Chara">
    <w:name w:val="信息标题 Char"/>
    <w:basedOn w:val="a4"/>
    <w:link w:val="afa"/>
    <w:uiPriority w:val="99"/>
    <w:semiHidden/>
    <w:rsid w:val="00D72162"/>
    <w:rPr>
      <w:rFonts w:ascii="Cambria" w:eastAsia="宋体" w:hAnsi="Cambria" w:cs="Times New Roman"/>
      <w:b/>
      <w:color w:val="000000"/>
      <w:sz w:val="24"/>
      <w:szCs w:val="24"/>
      <w:shd w:val="pct20" w:color="auto" w:fill="auto"/>
      <w:lang w:eastAsia="en-US"/>
    </w:rPr>
  </w:style>
  <w:style w:type="paragraph" w:styleId="afb">
    <w:name w:val="Normal (Web)"/>
    <w:basedOn w:val="a2"/>
    <w:uiPriority w:val="99"/>
    <w:rsid w:val="00470655"/>
    <w:rPr>
      <w:rFonts w:ascii="Times New Roman" w:hAnsi="Times New Roman"/>
      <w:sz w:val="24"/>
      <w:szCs w:val="24"/>
    </w:rPr>
  </w:style>
  <w:style w:type="paragraph" w:styleId="afc">
    <w:name w:val="Normal Indent"/>
    <w:basedOn w:val="a2"/>
    <w:uiPriority w:val="99"/>
    <w:semiHidden/>
    <w:rsid w:val="00470655"/>
    <w:pPr>
      <w:ind w:left="720"/>
    </w:pPr>
  </w:style>
  <w:style w:type="paragraph" w:styleId="afd">
    <w:name w:val="Note Heading"/>
    <w:basedOn w:val="a2"/>
    <w:next w:val="a2"/>
    <w:link w:val="Charb"/>
    <w:uiPriority w:val="99"/>
    <w:semiHidden/>
    <w:rsid w:val="00470655"/>
  </w:style>
  <w:style w:type="character" w:customStyle="1" w:styleId="Charb">
    <w:name w:val="注释标题 Char"/>
    <w:basedOn w:val="a4"/>
    <w:link w:val="afd"/>
    <w:uiPriority w:val="99"/>
    <w:semiHidden/>
    <w:rsid w:val="00D72162"/>
    <w:rPr>
      <w:rFonts w:ascii="Trebuchet MS" w:hAnsi="Trebuchet MS"/>
      <w:b/>
      <w:color w:val="000000"/>
      <w:sz w:val="20"/>
      <w:szCs w:val="20"/>
      <w:lang w:eastAsia="en-US"/>
    </w:rPr>
  </w:style>
  <w:style w:type="character" w:styleId="afe">
    <w:name w:val="page number"/>
    <w:basedOn w:val="a4"/>
    <w:uiPriority w:val="99"/>
    <w:semiHidden/>
    <w:rsid w:val="00470655"/>
    <w:rPr>
      <w:rFonts w:cs="Times New Roman"/>
    </w:rPr>
  </w:style>
  <w:style w:type="paragraph" w:styleId="aff">
    <w:name w:val="Salutation"/>
    <w:basedOn w:val="a2"/>
    <w:next w:val="a2"/>
    <w:link w:val="Charc"/>
    <w:uiPriority w:val="99"/>
    <w:semiHidden/>
    <w:rsid w:val="00470655"/>
  </w:style>
  <w:style w:type="character" w:customStyle="1" w:styleId="Charc">
    <w:name w:val="称呼 Char"/>
    <w:basedOn w:val="a4"/>
    <w:link w:val="aff"/>
    <w:uiPriority w:val="99"/>
    <w:semiHidden/>
    <w:rsid w:val="00D72162"/>
    <w:rPr>
      <w:rFonts w:ascii="Trebuchet MS" w:hAnsi="Trebuchet MS"/>
      <w:b/>
      <w:color w:val="000000"/>
      <w:sz w:val="20"/>
      <w:szCs w:val="20"/>
      <w:lang w:eastAsia="en-US"/>
    </w:rPr>
  </w:style>
  <w:style w:type="paragraph" w:styleId="aff0">
    <w:name w:val="Signature"/>
    <w:basedOn w:val="a2"/>
    <w:link w:val="Chard"/>
    <w:uiPriority w:val="99"/>
    <w:semiHidden/>
    <w:rsid w:val="00470655"/>
    <w:pPr>
      <w:ind w:left="4320"/>
    </w:pPr>
  </w:style>
  <w:style w:type="character" w:customStyle="1" w:styleId="Chard">
    <w:name w:val="签名 Char"/>
    <w:basedOn w:val="a4"/>
    <w:link w:val="aff0"/>
    <w:uiPriority w:val="99"/>
    <w:semiHidden/>
    <w:rsid w:val="00D72162"/>
    <w:rPr>
      <w:rFonts w:ascii="Trebuchet MS" w:hAnsi="Trebuchet MS"/>
      <w:b/>
      <w:color w:val="000000"/>
      <w:sz w:val="20"/>
      <w:szCs w:val="20"/>
      <w:lang w:eastAsia="en-US"/>
    </w:rPr>
  </w:style>
  <w:style w:type="character" w:styleId="aff1">
    <w:name w:val="Strong"/>
    <w:basedOn w:val="a4"/>
    <w:uiPriority w:val="99"/>
    <w:qFormat/>
    <w:rsid w:val="00470655"/>
    <w:rPr>
      <w:rFonts w:cs="Times New Roman"/>
      <w:b/>
      <w:bCs/>
    </w:rPr>
  </w:style>
  <w:style w:type="table" w:styleId="11">
    <w:name w:val="Table 3D effects 1"/>
    <w:basedOn w:val="a5"/>
    <w:uiPriority w:val="99"/>
    <w:semiHidden/>
    <w:rsid w:val="00470655"/>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25">
    <w:name w:val="Table 3D effects 2"/>
    <w:basedOn w:val="a5"/>
    <w:uiPriority w:val="99"/>
    <w:semiHidden/>
    <w:rsid w:val="00470655"/>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4">
    <w:name w:val="Table 3D effects 3"/>
    <w:basedOn w:val="a5"/>
    <w:uiPriority w:val="99"/>
    <w:semiHidden/>
    <w:rsid w:val="00470655"/>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12">
    <w:name w:val="Table Classic 1"/>
    <w:basedOn w:val="a5"/>
    <w:uiPriority w:val="99"/>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6">
    <w:name w:val="Table Classic 2"/>
    <w:basedOn w:val="a5"/>
    <w:uiPriority w:val="99"/>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35">
    <w:name w:val="Table Classic 3"/>
    <w:basedOn w:val="a5"/>
    <w:uiPriority w:val="99"/>
    <w:semiHidden/>
    <w:rsid w:val="004706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42">
    <w:name w:val="Table Classic 4"/>
    <w:basedOn w:val="a5"/>
    <w:uiPriority w:val="99"/>
    <w:semiHidden/>
    <w:rsid w:val="004706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13">
    <w:name w:val="Table Colorful 1"/>
    <w:basedOn w:val="a5"/>
    <w:uiPriority w:val="99"/>
    <w:semiHidden/>
    <w:rsid w:val="004706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27">
    <w:name w:val="Table Colorful 2"/>
    <w:basedOn w:val="a5"/>
    <w:uiPriority w:val="99"/>
    <w:semiHidden/>
    <w:rsid w:val="004706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36">
    <w:name w:val="Table Colorful 3"/>
    <w:basedOn w:val="a5"/>
    <w:uiPriority w:val="99"/>
    <w:semiHidden/>
    <w:rsid w:val="004706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uiPriority w:val="99"/>
    <w:semiHidden/>
    <w:rsid w:val="004706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8">
    <w:name w:val="Table Columns 2"/>
    <w:basedOn w:val="a5"/>
    <w:uiPriority w:val="99"/>
    <w:semiHidden/>
    <w:rsid w:val="00470655"/>
    <w:rPr>
      <w:b/>
      <w:bC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7">
    <w:name w:val="Table Columns 3"/>
    <w:basedOn w:val="a5"/>
    <w:uiPriority w:val="99"/>
    <w:semiHidden/>
    <w:rsid w:val="004706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43">
    <w:name w:val="Table Columns 4"/>
    <w:basedOn w:val="a5"/>
    <w:uiPriority w:val="99"/>
    <w:semiHidden/>
    <w:rsid w:val="00470655"/>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52">
    <w:name w:val="Table Columns 5"/>
    <w:basedOn w:val="a5"/>
    <w:uiPriority w:val="99"/>
    <w:semiHidden/>
    <w:rsid w:val="004706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aff2">
    <w:name w:val="Table Contemporary"/>
    <w:basedOn w:val="a5"/>
    <w:uiPriority w:val="99"/>
    <w:semiHidden/>
    <w:rsid w:val="004706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aff3">
    <w:name w:val="Table Elegant"/>
    <w:basedOn w:val="a5"/>
    <w:uiPriority w:val="99"/>
    <w:semiHidden/>
    <w:rsid w:val="004706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aff4">
    <w:name w:val="Table Grid"/>
    <w:basedOn w:val="a5"/>
    <w:uiPriority w:val="99"/>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Grid 1"/>
    <w:basedOn w:val="a5"/>
    <w:uiPriority w:val="99"/>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29">
    <w:name w:val="Table Grid 2"/>
    <w:basedOn w:val="a5"/>
    <w:uiPriority w:val="99"/>
    <w:semiHidden/>
    <w:rsid w:val="00470655"/>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38">
    <w:name w:val="Table Grid 3"/>
    <w:basedOn w:val="a5"/>
    <w:uiPriority w:val="99"/>
    <w:semiHidden/>
    <w:rsid w:val="004706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44">
    <w:name w:val="Table List 4"/>
    <w:basedOn w:val="a5"/>
    <w:uiPriority w:val="99"/>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3">
    <w:name w:val="Table List 5"/>
    <w:basedOn w:val="a5"/>
    <w:uiPriority w:val="99"/>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61">
    <w:name w:val="Table List 6"/>
    <w:basedOn w:val="a5"/>
    <w:uiPriority w:val="99"/>
    <w:semiHidden/>
    <w:rsid w:val="004706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71">
    <w:name w:val="Table List 7"/>
    <w:basedOn w:val="a5"/>
    <w:uiPriority w:val="99"/>
    <w:semiHidden/>
    <w:rsid w:val="004706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81">
    <w:name w:val="Table List 8"/>
    <w:basedOn w:val="a5"/>
    <w:uiPriority w:val="99"/>
    <w:semiHidden/>
    <w:rsid w:val="004706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aff5">
    <w:name w:val="Table Professional"/>
    <w:basedOn w:val="a5"/>
    <w:uiPriority w:val="99"/>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16">
    <w:name w:val="Table Simple 1"/>
    <w:basedOn w:val="a5"/>
    <w:uiPriority w:val="99"/>
    <w:semiHidden/>
    <w:rsid w:val="00470655"/>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2a">
    <w:name w:val="Table Simple 2"/>
    <w:basedOn w:val="a5"/>
    <w:uiPriority w:val="99"/>
    <w:semiHidden/>
    <w:rsid w:val="00470655"/>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39">
    <w:name w:val="Table Simple 3"/>
    <w:basedOn w:val="a5"/>
    <w:uiPriority w:val="99"/>
    <w:semiHidden/>
    <w:rsid w:val="004706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5"/>
    <w:uiPriority w:val="99"/>
    <w:semiHidden/>
    <w:rsid w:val="00470655"/>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b">
    <w:name w:val="Table Subtle 2"/>
    <w:basedOn w:val="a5"/>
    <w:uiPriority w:val="99"/>
    <w:semiHidden/>
    <w:rsid w:val="004706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aff6">
    <w:name w:val="Table Theme"/>
    <w:basedOn w:val="a5"/>
    <w:uiPriority w:val="99"/>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8">
    <w:name w:val="Table Web 1"/>
    <w:basedOn w:val="a5"/>
    <w:uiPriority w:val="99"/>
    <w:semiHidden/>
    <w:rsid w:val="004706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2c">
    <w:name w:val="Table Web 2"/>
    <w:basedOn w:val="a5"/>
    <w:uiPriority w:val="99"/>
    <w:semiHidden/>
    <w:rsid w:val="004706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3a">
    <w:name w:val="Table Web 3"/>
    <w:basedOn w:val="a5"/>
    <w:uiPriority w:val="99"/>
    <w:semiHidden/>
    <w:rsid w:val="004706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a">
    <w:name w:val="List Bullet"/>
    <w:basedOn w:val="Body"/>
    <w:link w:val="Chare"/>
    <w:uiPriority w:val="99"/>
    <w:rsid w:val="003B57FB"/>
    <w:pPr>
      <w:numPr>
        <w:numId w:val="32"/>
      </w:numPr>
    </w:pPr>
  </w:style>
  <w:style w:type="character" w:customStyle="1" w:styleId="Chare">
    <w:name w:val="列表项目符号 Char"/>
    <w:basedOn w:val="a4"/>
    <w:link w:val="a"/>
    <w:uiPriority w:val="99"/>
    <w:locked/>
    <w:rsid w:val="003B57FB"/>
    <w:rPr>
      <w:rFonts w:ascii="Trebuchet MS" w:hAnsi="Trebuchet MS"/>
      <w:sz w:val="20"/>
      <w:szCs w:val="20"/>
      <w:lang w:eastAsia="en-US"/>
    </w:rPr>
  </w:style>
  <w:style w:type="paragraph" w:styleId="54">
    <w:name w:val="List Continue 5"/>
    <w:basedOn w:val="a2"/>
    <w:uiPriority w:val="99"/>
    <w:semiHidden/>
    <w:rsid w:val="00470655"/>
    <w:pPr>
      <w:spacing w:after="120"/>
      <w:ind w:left="1800"/>
    </w:pPr>
  </w:style>
  <w:style w:type="paragraph" w:styleId="55">
    <w:name w:val="List Number 5"/>
    <w:basedOn w:val="a2"/>
    <w:uiPriority w:val="99"/>
    <w:semiHidden/>
    <w:rsid w:val="00470655"/>
    <w:pPr>
      <w:tabs>
        <w:tab w:val="num" w:pos="1800"/>
      </w:tabs>
      <w:ind w:left="1800" w:hanging="360"/>
    </w:pPr>
  </w:style>
  <w:style w:type="paragraph" w:styleId="aff7">
    <w:name w:val="Subtitle"/>
    <w:basedOn w:val="a2"/>
    <w:link w:val="Charf"/>
    <w:uiPriority w:val="99"/>
    <w:qFormat/>
    <w:rsid w:val="00470655"/>
    <w:pPr>
      <w:spacing w:after="60"/>
      <w:jc w:val="center"/>
      <w:outlineLvl w:val="1"/>
    </w:pPr>
    <w:rPr>
      <w:rFonts w:ascii="Arial" w:hAnsi="Arial" w:cs="Arial"/>
      <w:sz w:val="24"/>
      <w:szCs w:val="24"/>
    </w:rPr>
  </w:style>
  <w:style w:type="character" w:customStyle="1" w:styleId="Charf">
    <w:name w:val="副标题 Char"/>
    <w:basedOn w:val="a4"/>
    <w:link w:val="aff7"/>
    <w:uiPriority w:val="11"/>
    <w:rsid w:val="00D72162"/>
    <w:rPr>
      <w:rFonts w:ascii="Cambria" w:eastAsia="宋体" w:hAnsi="Cambria" w:cs="Times New Roman"/>
      <w:b/>
      <w:color w:val="000000"/>
      <w:sz w:val="24"/>
      <w:szCs w:val="24"/>
      <w:lang w:eastAsia="en-US"/>
    </w:rPr>
  </w:style>
  <w:style w:type="table" w:styleId="45">
    <w:name w:val="Table Grid 4"/>
    <w:basedOn w:val="a5"/>
    <w:uiPriority w:val="99"/>
    <w:semiHidden/>
    <w:rsid w:val="004706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56">
    <w:name w:val="Table Grid 5"/>
    <w:basedOn w:val="a5"/>
    <w:uiPriority w:val="99"/>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62">
    <w:name w:val="Table Grid 6"/>
    <w:basedOn w:val="a5"/>
    <w:uiPriority w:val="99"/>
    <w:semiHidden/>
    <w:rsid w:val="004706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72">
    <w:name w:val="Table Grid 7"/>
    <w:basedOn w:val="a5"/>
    <w:uiPriority w:val="99"/>
    <w:semiHidden/>
    <w:rsid w:val="004706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82">
    <w:name w:val="Table Grid 8"/>
    <w:basedOn w:val="a5"/>
    <w:uiPriority w:val="99"/>
    <w:semiHidden/>
    <w:rsid w:val="004706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19">
    <w:name w:val="Table List 1"/>
    <w:basedOn w:val="a5"/>
    <w:uiPriority w:val="99"/>
    <w:semiHidden/>
    <w:rsid w:val="004706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2d">
    <w:name w:val="Table List 2"/>
    <w:basedOn w:val="a5"/>
    <w:uiPriority w:val="99"/>
    <w:semiHidden/>
    <w:rsid w:val="00470655"/>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b">
    <w:name w:val="Table List 3"/>
    <w:basedOn w:val="a5"/>
    <w:uiPriority w:val="99"/>
    <w:semiHidden/>
    <w:rsid w:val="004706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character" w:styleId="aff8">
    <w:name w:val="FollowedHyperlink"/>
    <w:basedOn w:val="a4"/>
    <w:uiPriority w:val="99"/>
    <w:semiHidden/>
    <w:rsid w:val="00470655"/>
    <w:rPr>
      <w:rFonts w:cs="Times New Roman"/>
      <w:color w:val="800080"/>
      <w:u w:val="single"/>
    </w:rPr>
  </w:style>
  <w:style w:type="paragraph" w:styleId="2e">
    <w:name w:val="List Bullet 2"/>
    <w:basedOn w:val="Body"/>
    <w:autoRedefine/>
    <w:uiPriority w:val="99"/>
    <w:semiHidden/>
    <w:rsid w:val="00412AFA"/>
  </w:style>
  <w:style w:type="paragraph" w:styleId="3c">
    <w:name w:val="List Bullet 3"/>
    <w:basedOn w:val="a2"/>
    <w:uiPriority w:val="99"/>
    <w:semiHidden/>
    <w:rsid w:val="00412AFA"/>
  </w:style>
  <w:style w:type="paragraph" w:styleId="46">
    <w:name w:val="List Bullet 4"/>
    <w:basedOn w:val="a2"/>
    <w:uiPriority w:val="99"/>
    <w:semiHidden/>
    <w:rsid w:val="00470655"/>
    <w:pPr>
      <w:tabs>
        <w:tab w:val="num" w:pos="1440"/>
      </w:tabs>
      <w:ind w:left="1440" w:hanging="360"/>
    </w:pPr>
  </w:style>
  <w:style w:type="paragraph" w:styleId="57">
    <w:name w:val="List Bullet 5"/>
    <w:basedOn w:val="a2"/>
    <w:uiPriority w:val="99"/>
    <w:semiHidden/>
    <w:rsid w:val="00470655"/>
    <w:pPr>
      <w:tabs>
        <w:tab w:val="num" w:pos="1800"/>
      </w:tabs>
      <w:ind w:left="1800" w:hanging="360"/>
    </w:pPr>
  </w:style>
  <w:style w:type="character" w:styleId="HTML8">
    <w:name w:val="HTML Definition"/>
    <w:basedOn w:val="a4"/>
    <w:uiPriority w:val="99"/>
    <w:semiHidden/>
    <w:rsid w:val="00470655"/>
    <w:rPr>
      <w:rFonts w:cs="Times New Roman"/>
      <w:i/>
      <w:iCs/>
    </w:rPr>
  </w:style>
  <w:style w:type="paragraph" w:customStyle="1" w:styleId="Body">
    <w:name w:val="Body"/>
    <w:link w:val="BodyChar"/>
    <w:uiPriority w:val="99"/>
    <w:rsid w:val="00DA4F4C"/>
    <w:rPr>
      <w:rFonts w:ascii="Trebuchet MS" w:hAnsi="Trebuchet MS"/>
      <w:lang w:eastAsia="en-US"/>
    </w:rPr>
  </w:style>
  <w:style w:type="character" w:customStyle="1" w:styleId="BodyChar">
    <w:name w:val="Body Char"/>
    <w:basedOn w:val="a4"/>
    <w:link w:val="Body"/>
    <w:uiPriority w:val="99"/>
    <w:locked/>
    <w:rsid w:val="0021640B"/>
    <w:rPr>
      <w:rFonts w:ascii="Trebuchet MS" w:hAnsi="Trebuchet MS"/>
      <w:lang w:val="en-US" w:eastAsia="en-US" w:bidi="ar-SA"/>
    </w:rPr>
  </w:style>
  <w:style w:type="paragraph" w:styleId="aff9">
    <w:name w:val="List Continue"/>
    <w:basedOn w:val="a2"/>
    <w:uiPriority w:val="99"/>
    <w:semiHidden/>
    <w:rsid w:val="008961D9"/>
    <w:pPr>
      <w:spacing w:after="120"/>
      <w:ind w:left="360"/>
    </w:pPr>
  </w:style>
  <w:style w:type="paragraph" w:styleId="2f">
    <w:name w:val="List Continue 2"/>
    <w:basedOn w:val="a2"/>
    <w:uiPriority w:val="99"/>
    <w:semiHidden/>
    <w:rsid w:val="008961D9"/>
    <w:pPr>
      <w:spacing w:after="120"/>
      <w:ind w:left="720"/>
    </w:pPr>
  </w:style>
  <w:style w:type="paragraph" w:styleId="3d">
    <w:name w:val="List Continue 3"/>
    <w:basedOn w:val="a2"/>
    <w:uiPriority w:val="99"/>
    <w:semiHidden/>
    <w:rsid w:val="008961D9"/>
    <w:pPr>
      <w:spacing w:after="120"/>
      <w:ind w:left="1080"/>
    </w:pPr>
  </w:style>
  <w:style w:type="paragraph" w:styleId="47">
    <w:name w:val="List Continue 4"/>
    <w:basedOn w:val="a2"/>
    <w:uiPriority w:val="99"/>
    <w:semiHidden/>
    <w:rsid w:val="008961D9"/>
    <w:pPr>
      <w:spacing w:after="120"/>
      <w:ind w:left="1440"/>
    </w:pPr>
  </w:style>
  <w:style w:type="paragraph" w:styleId="2f0">
    <w:name w:val="List Number 2"/>
    <w:basedOn w:val="a2"/>
    <w:uiPriority w:val="99"/>
    <w:semiHidden/>
    <w:rsid w:val="00F22D8F"/>
    <w:pPr>
      <w:tabs>
        <w:tab w:val="num" w:pos="720"/>
      </w:tabs>
      <w:ind w:left="720" w:hanging="360"/>
    </w:pPr>
  </w:style>
  <w:style w:type="paragraph" w:styleId="3e">
    <w:name w:val="List Number 3"/>
    <w:basedOn w:val="a2"/>
    <w:uiPriority w:val="99"/>
    <w:semiHidden/>
    <w:rsid w:val="00F22D8F"/>
    <w:pPr>
      <w:tabs>
        <w:tab w:val="num" w:pos="1080"/>
      </w:tabs>
      <w:ind w:left="1080" w:hanging="360"/>
    </w:pPr>
  </w:style>
  <w:style w:type="paragraph" w:styleId="48">
    <w:name w:val="List Number 4"/>
    <w:basedOn w:val="a2"/>
    <w:uiPriority w:val="99"/>
    <w:semiHidden/>
    <w:rsid w:val="00F22D8F"/>
    <w:pPr>
      <w:tabs>
        <w:tab w:val="num" w:pos="1440"/>
      </w:tabs>
      <w:ind w:left="1440" w:hanging="360"/>
    </w:pPr>
  </w:style>
  <w:style w:type="paragraph" w:styleId="a1">
    <w:name w:val="List Number"/>
    <w:basedOn w:val="Body"/>
    <w:uiPriority w:val="99"/>
    <w:rsid w:val="003E6973"/>
    <w:pPr>
      <w:numPr>
        <w:numId w:val="31"/>
      </w:numPr>
    </w:pPr>
  </w:style>
  <w:style w:type="paragraph" w:styleId="affa">
    <w:name w:val="Title"/>
    <w:basedOn w:val="a2"/>
    <w:link w:val="Charf0"/>
    <w:uiPriority w:val="99"/>
    <w:qFormat/>
    <w:rsid w:val="00FF4355"/>
    <w:pPr>
      <w:spacing w:before="240" w:after="60"/>
      <w:outlineLvl w:val="0"/>
    </w:pPr>
    <w:rPr>
      <w:rFonts w:ascii="Arial" w:hAnsi="Arial" w:cs="Arial"/>
      <w:b w:val="0"/>
      <w:bCs/>
      <w:kern w:val="28"/>
      <w:sz w:val="32"/>
      <w:szCs w:val="32"/>
    </w:rPr>
  </w:style>
  <w:style w:type="character" w:customStyle="1" w:styleId="Charf0">
    <w:name w:val="标题 Char"/>
    <w:basedOn w:val="a4"/>
    <w:link w:val="affa"/>
    <w:uiPriority w:val="10"/>
    <w:rsid w:val="00D72162"/>
    <w:rPr>
      <w:rFonts w:ascii="Cambria" w:eastAsia="宋体" w:hAnsi="Cambria" w:cs="Times New Roman"/>
      <w:b/>
      <w:bCs/>
      <w:color w:val="000000"/>
      <w:kern w:val="28"/>
      <w:sz w:val="32"/>
      <w:szCs w:val="32"/>
      <w:lang w:eastAsia="en-US"/>
    </w:rPr>
  </w:style>
  <w:style w:type="paragraph" w:styleId="a3">
    <w:name w:val="header"/>
    <w:basedOn w:val="a2"/>
    <w:link w:val="Charf1"/>
    <w:uiPriority w:val="99"/>
    <w:rsid w:val="00B75E30"/>
    <w:pPr>
      <w:tabs>
        <w:tab w:val="center" w:pos="4320"/>
        <w:tab w:val="right" w:pos="8640"/>
      </w:tabs>
    </w:pPr>
    <w:rPr>
      <w:color w:val="002740"/>
      <w:sz w:val="24"/>
    </w:rPr>
  </w:style>
  <w:style w:type="character" w:customStyle="1" w:styleId="Charf1">
    <w:name w:val="页眉 Char"/>
    <w:basedOn w:val="a4"/>
    <w:link w:val="a3"/>
    <w:uiPriority w:val="99"/>
    <w:semiHidden/>
    <w:rsid w:val="00D72162"/>
    <w:rPr>
      <w:rFonts w:ascii="Trebuchet MS" w:hAnsi="Trebuchet MS"/>
      <w:b/>
      <w:color w:val="000000"/>
      <w:sz w:val="20"/>
      <w:szCs w:val="20"/>
      <w:lang w:eastAsia="en-US"/>
    </w:rPr>
  </w:style>
  <w:style w:type="paragraph" w:styleId="affb">
    <w:name w:val="Plain Text"/>
    <w:basedOn w:val="a2"/>
    <w:link w:val="Charf2"/>
    <w:uiPriority w:val="99"/>
    <w:rsid w:val="00E81267"/>
    <w:rPr>
      <w:rFonts w:ascii="Courier New" w:hAnsi="Courier New" w:cs="Courier New"/>
      <w:b w:val="0"/>
    </w:rPr>
  </w:style>
  <w:style w:type="character" w:customStyle="1" w:styleId="Charf2">
    <w:name w:val="纯文本 Char"/>
    <w:basedOn w:val="a4"/>
    <w:link w:val="affb"/>
    <w:uiPriority w:val="99"/>
    <w:semiHidden/>
    <w:rsid w:val="00D72162"/>
    <w:rPr>
      <w:rFonts w:ascii="Courier New" w:hAnsi="Courier New" w:cs="Courier New"/>
      <w:b/>
      <w:color w:val="000000"/>
      <w:sz w:val="20"/>
      <w:szCs w:val="20"/>
      <w:lang w:eastAsia="en-US"/>
    </w:rPr>
  </w:style>
  <w:style w:type="paragraph" w:customStyle="1" w:styleId="StyleBodyItalic">
    <w:name w:val="Style Body + Italic"/>
    <w:basedOn w:val="Body"/>
    <w:uiPriority w:val="99"/>
    <w:rsid w:val="00DA4F4C"/>
    <w:rPr>
      <w:i/>
      <w:iCs/>
    </w:rPr>
  </w:style>
  <w:style w:type="paragraph" w:customStyle="1" w:styleId="pdefault">
    <w:name w:val="pdefault"/>
    <w:basedOn w:val="a2"/>
    <w:uiPriority w:val="99"/>
    <w:rsid w:val="004C1AC5"/>
    <w:pPr>
      <w:spacing w:before="100" w:beforeAutospacing="1" w:after="100" w:afterAutospacing="1"/>
    </w:pPr>
    <w:rPr>
      <w:rFonts w:ascii="Times New Roman" w:hAnsi="Times New Roman"/>
      <w:b w:val="0"/>
      <w:color w:val="auto"/>
      <w:sz w:val="24"/>
      <w:szCs w:val="24"/>
    </w:rPr>
  </w:style>
  <w:style w:type="character" w:customStyle="1" w:styleId="Plain">
    <w:name w:val="Plain"/>
    <w:basedOn w:val="a4"/>
    <w:uiPriority w:val="99"/>
    <w:rsid w:val="00E81267"/>
    <w:rPr>
      <w:rFonts w:ascii="Courier New" w:hAnsi="Courier New" w:cs="Times New Roman"/>
      <w:color w:val="000000"/>
      <w:sz w:val="20"/>
    </w:rPr>
  </w:style>
  <w:style w:type="character" w:customStyle="1" w:styleId="BodyBold">
    <w:name w:val="Body+Bold"/>
    <w:basedOn w:val="a4"/>
    <w:uiPriority w:val="99"/>
    <w:rsid w:val="00E81267"/>
    <w:rPr>
      <w:rFonts w:ascii="Trebuchet MS" w:hAnsi="Trebuchet MS" w:cs="Times New Roman"/>
      <w:b/>
      <w:color w:val="000000"/>
      <w:sz w:val="20"/>
    </w:rPr>
  </w:style>
  <w:style w:type="character" w:customStyle="1" w:styleId="StyleBodyItalic1">
    <w:name w:val="Style Body + Italic1"/>
    <w:basedOn w:val="a4"/>
    <w:uiPriority w:val="99"/>
    <w:rsid w:val="00285562"/>
    <w:rPr>
      <w:rFonts w:ascii="Trebuchet MS" w:hAnsi="Trebuchet MS" w:cs="Times New Roman"/>
      <w:i/>
      <w:sz w:val="20"/>
    </w:rPr>
  </w:style>
  <w:style w:type="paragraph" w:styleId="affc">
    <w:name w:val="caption"/>
    <w:aliases w:val="Caption Char,Caption Char1 Char,Caption Char Char1 Char,fig and tbl Char Char1 Char,fighead2 Char Char1 Char,Table Caption Char Char1 Char,fighead21 Char Char1 Char,fighead22 Char Char1 Char,fighead23 Char Char1 Char,Tabl... Char Char Char"/>
    <w:basedOn w:val="a2"/>
    <w:next w:val="a2"/>
    <w:link w:val="Charf3"/>
    <w:uiPriority w:val="99"/>
    <w:qFormat/>
    <w:rsid w:val="004C1AC5"/>
    <w:rPr>
      <w:rFonts w:ascii="Times New Roman" w:eastAsia="MS Mincho" w:hAnsi="Times New Roman"/>
      <w:bCs/>
      <w:color w:val="auto"/>
      <w:lang w:eastAsia="ja-JP"/>
    </w:rPr>
  </w:style>
  <w:style w:type="character" w:customStyle="1" w:styleId="term">
    <w:name w:val="term"/>
    <w:basedOn w:val="a4"/>
    <w:uiPriority w:val="99"/>
    <w:rsid w:val="00526741"/>
    <w:rPr>
      <w:rFonts w:cs="Times New Roman"/>
    </w:rPr>
  </w:style>
  <w:style w:type="character" w:customStyle="1" w:styleId="quote">
    <w:name w:val="quote"/>
    <w:basedOn w:val="a4"/>
    <w:uiPriority w:val="99"/>
    <w:rsid w:val="00526741"/>
    <w:rPr>
      <w:rFonts w:cs="Times New Roman"/>
    </w:rPr>
  </w:style>
  <w:style w:type="character" w:customStyle="1" w:styleId="postbody1">
    <w:name w:val="postbody1"/>
    <w:basedOn w:val="a4"/>
    <w:uiPriority w:val="99"/>
    <w:rsid w:val="00DC7D01"/>
    <w:rPr>
      <w:rFonts w:ascii="Verdana" w:hAnsi="Verdana" w:cs="Times New Roman"/>
      <w:color w:val="333333"/>
      <w:sz w:val="16"/>
      <w:szCs w:val="16"/>
    </w:rPr>
  </w:style>
  <w:style w:type="paragraph" w:customStyle="1" w:styleId="ListParagraph1">
    <w:name w:val="List Paragraph1"/>
    <w:basedOn w:val="a2"/>
    <w:uiPriority w:val="99"/>
    <w:rsid w:val="00DB1841"/>
    <w:pPr>
      <w:ind w:left="720"/>
    </w:pPr>
    <w:rPr>
      <w:rFonts w:ascii="Times New Roman" w:eastAsia="MS Mincho" w:hAnsi="Times New Roman"/>
      <w:b w:val="0"/>
      <w:color w:val="auto"/>
      <w:sz w:val="24"/>
      <w:szCs w:val="24"/>
      <w:lang w:eastAsia="ja-JP"/>
    </w:rPr>
  </w:style>
  <w:style w:type="paragraph" w:customStyle="1" w:styleId="ptctablecap">
    <w:name w:val="ptc_tablecap"/>
    <w:basedOn w:val="a2"/>
    <w:uiPriority w:val="99"/>
    <w:rsid w:val="001E5F5C"/>
    <w:pPr>
      <w:spacing w:after="190"/>
    </w:pPr>
    <w:rPr>
      <w:rFonts w:ascii="Arial" w:hAnsi="Arial" w:cs="Arial"/>
      <w:b w:val="0"/>
      <w:sz w:val="16"/>
      <w:szCs w:val="16"/>
      <w:lang w:eastAsia="zh-CN"/>
    </w:rPr>
  </w:style>
  <w:style w:type="paragraph" w:customStyle="1" w:styleId="pb1body1">
    <w:name w:val="pb1_body1"/>
    <w:basedOn w:val="a2"/>
    <w:uiPriority w:val="99"/>
    <w:rsid w:val="001E5F5C"/>
    <w:pPr>
      <w:spacing w:after="190"/>
    </w:pPr>
    <w:rPr>
      <w:rFonts w:ascii="Arial" w:hAnsi="Arial" w:cs="Arial"/>
      <w:b w:val="0"/>
      <w:sz w:val="16"/>
      <w:szCs w:val="16"/>
      <w:lang w:eastAsia="zh-CN"/>
    </w:rPr>
  </w:style>
  <w:style w:type="paragraph" w:customStyle="1" w:styleId="pntnotetable">
    <w:name w:val="pnt_notetable"/>
    <w:basedOn w:val="a2"/>
    <w:uiPriority w:val="99"/>
    <w:rsid w:val="001E5F5C"/>
    <w:pPr>
      <w:spacing w:after="190"/>
    </w:pPr>
    <w:rPr>
      <w:rFonts w:ascii="Arial" w:hAnsi="Arial" w:cs="Arial"/>
      <w:b w:val="0"/>
      <w:sz w:val="16"/>
      <w:szCs w:val="16"/>
      <w:lang w:eastAsia="zh-CN"/>
    </w:rPr>
  </w:style>
  <w:style w:type="paragraph" w:customStyle="1" w:styleId="pb2body2">
    <w:name w:val="pb2_body2"/>
    <w:basedOn w:val="a2"/>
    <w:uiPriority w:val="99"/>
    <w:rsid w:val="001E5F5C"/>
    <w:pPr>
      <w:spacing w:after="190"/>
    </w:pPr>
    <w:rPr>
      <w:rFonts w:ascii="Arial" w:hAnsi="Arial" w:cs="Arial"/>
      <w:b w:val="0"/>
      <w:sz w:val="16"/>
      <w:szCs w:val="16"/>
      <w:lang w:eastAsia="zh-CN"/>
    </w:rPr>
  </w:style>
  <w:style w:type="paragraph" w:customStyle="1" w:styleId="ptftablefootnote">
    <w:name w:val="ptf_tablefootnote"/>
    <w:basedOn w:val="a2"/>
    <w:uiPriority w:val="99"/>
    <w:rsid w:val="001E5F5C"/>
    <w:pPr>
      <w:spacing w:after="190"/>
    </w:pPr>
    <w:rPr>
      <w:rFonts w:ascii="Arial" w:hAnsi="Arial" w:cs="Arial"/>
      <w:b w:val="0"/>
      <w:sz w:val="16"/>
      <w:szCs w:val="16"/>
      <w:lang w:eastAsia="zh-CN"/>
    </w:rPr>
  </w:style>
  <w:style w:type="character" w:customStyle="1" w:styleId="Charf3">
    <w:name w:val="题注 Char"/>
    <w:aliases w:val="Caption Char Char,Caption Char1 Char Char,Caption Char Char1 Char Char,fig and tbl Char Char1 Char Char,fighead2 Char Char1 Char Char,Table Caption Char Char1 Char Char,fighead21 Char Char1 Char Char,fighead22 Char Char1 Char Char"/>
    <w:basedOn w:val="a4"/>
    <w:link w:val="affc"/>
    <w:uiPriority w:val="99"/>
    <w:locked/>
    <w:rsid w:val="00C51494"/>
    <w:rPr>
      <w:rFonts w:eastAsia="MS Mincho" w:cs="Times New Roman"/>
      <w:b/>
      <w:bCs/>
      <w:lang w:eastAsia="ja-JP"/>
    </w:rPr>
  </w:style>
  <w:style w:type="paragraph" w:customStyle="1" w:styleId="L1-Body">
    <w:name w:val="L1-Body"/>
    <w:uiPriority w:val="99"/>
    <w:rsid w:val="005B5213"/>
    <w:pPr>
      <w:widowControl w:val="0"/>
      <w:tabs>
        <w:tab w:val="left" w:pos="1440"/>
      </w:tabs>
      <w:spacing w:before="100" w:after="100" w:line="240" w:lineRule="exact"/>
    </w:pPr>
    <w:rPr>
      <w:rFonts w:ascii="Times" w:hAnsi="Times"/>
      <w:color w:val="000000"/>
      <w:lang w:eastAsia="en-US"/>
    </w:rPr>
  </w:style>
  <w:style w:type="paragraph" w:styleId="TOC">
    <w:name w:val="TOC Heading"/>
    <w:basedOn w:val="1"/>
    <w:next w:val="a2"/>
    <w:uiPriority w:val="99"/>
    <w:qFormat/>
    <w:rsid w:val="008F4EA6"/>
    <w:pPr>
      <w:keepNext/>
      <w:keepLines/>
      <w:tabs>
        <w:tab w:val="clear" w:pos="4320"/>
        <w:tab w:val="clear" w:pos="8640"/>
      </w:tabs>
      <w:spacing w:before="480" w:after="0" w:line="276" w:lineRule="auto"/>
      <w:ind w:left="0" w:firstLine="0"/>
      <w:outlineLvl w:val="9"/>
    </w:pPr>
    <w:rPr>
      <w:rFonts w:ascii="Cambria" w:hAnsi="Cambria"/>
      <w:bCs/>
      <w:color w:val="365F91"/>
      <w:sz w:val="28"/>
      <w:szCs w:val="28"/>
      <w:lang w:eastAsia="zh-CN"/>
    </w:rPr>
  </w:style>
  <w:style w:type="paragraph" w:styleId="affd">
    <w:name w:val="List Paragraph"/>
    <w:basedOn w:val="a2"/>
    <w:uiPriority w:val="99"/>
    <w:qFormat/>
    <w:rsid w:val="007A08DA"/>
    <w:pPr>
      <w:ind w:firstLine="420"/>
      <w:jc w:val="both"/>
    </w:pPr>
    <w:rPr>
      <w:rFonts w:ascii="Calibri" w:hAnsi="Calibri" w:cs="宋体"/>
      <w:b w:val="0"/>
      <w:color w:val="auto"/>
      <w:sz w:val="21"/>
      <w:szCs w:val="21"/>
      <w:lang w:eastAsia="zh-CN"/>
    </w:rPr>
  </w:style>
  <w:style w:type="numbering" w:styleId="111111">
    <w:name w:val="Outline List 1"/>
    <w:basedOn w:val="a6"/>
    <w:uiPriority w:val="99"/>
    <w:semiHidden/>
    <w:unhideWhenUsed/>
    <w:locked/>
    <w:rsid w:val="00D72162"/>
    <w:pPr>
      <w:numPr>
        <w:numId w:val="23"/>
      </w:numPr>
    </w:pPr>
  </w:style>
  <w:style w:type="numbering" w:styleId="1111110">
    <w:name w:val="Outline List 2"/>
    <w:basedOn w:val="a6"/>
    <w:uiPriority w:val="99"/>
    <w:semiHidden/>
    <w:unhideWhenUsed/>
    <w:locked/>
    <w:rsid w:val="00D72162"/>
    <w:pPr>
      <w:numPr>
        <w:numId w:val="22"/>
      </w:numPr>
    </w:pPr>
  </w:style>
  <w:style w:type="numbering" w:styleId="a0">
    <w:name w:val="Outline List 3"/>
    <w:basedOn w:val="a6"/>
    <w:uiPriority w:val="99"/>
    <w:semiHidden/>
    <w:unhideWhenUsed/>
    <w:locked/>
    <w:rsid w:val="00D72162"/>
    <w:pPr>
      <w:numPr>
        <w:numId w:val="24"/>
      </w:numPr>
    </w:pPr>
  </w:style>
</w:styles>
</file>

<file path=word/webSettings.xml><?xml version="1.0" encoding="utf-8"?>
<w:webSettings xmlns:r="http://schemas.openxmlformats.org/officeDocument/2006/relationships" xmlns:w="http://schemas.openxmlformats.org/wordprocessingml/2006/main">
  <w:divs>
    <w:div w:id="1676221637">
      <w:marLeft w:val="0"/>
      <w:marRight w:val="0"/>
      <w:marTop w:val="0"/>
      <w:marBottom w:val="0"/>
      <w:divBdr>
        <w:top w:val="none" w:sz="0" w:space="0" w:color="auto"/>
        <w:left w:val="none" w:sz="0" w:space="0" w:color="auto"/>
        <w:bottom w:val="none" w:sz="0" w:space="0" w:color="auto"/>
        <w:right w:val="none" w:sz="0" w:space="0" w:color="auto"/>
      </w:divBdr>
    </w:div>
    <w:div w:id="1676221644">
      <w:marLeft w:val="0"/>
      <w:marRight w:val="0"/>
      <w:marTop w:val="0"/>
      <w:marBottom w:val="0"/>
      <w:divBdr>
        <w:top w:val="none" w:sz="0" w:space="0" w:color="auto"/>
        <w:left w:val="none" w:sz="0" w:space="0" w:color="auto"/>
        <w:bottom w:val="none" w:sz="0" w:space="0" w:color="auto"/>
        <w:right w:val="none" w:sz="0" w:space="0" w:color="auto"/>
      </w:divBdr>
      <w:divsChild>
        <w:div w:id="1676221822">
          <w:marLeft w:val="0"/>
          <w:marRight w:val="0"/>
          <w:marTop w:val="0"/>
          <w:marBottom w:val="0"/>
          <w:divBdr>
            <w:top w:val="none" w:sz="0" w:space="0" w:color="auto"/>
            <w:left w:val="none" w:sz="0" w:space="0" w:color="auto"/>
            <w:bottom w:val="none" w:sz="0" w:space="0" w:color="auto"/>
            <w:right w:val="none" w:sz="0" w:space="0" w:color="auto"/>
          </w:divBdr>
          <w:divsChild>
            <w:div w:id="1676222003">
              <w:marLeft w:val="0"/>
              <w:marRight w:val="0"/>
              <w:marTop w:val="0"/>
              <w:marBottom w:val="144"/>
              <w:divBdr>
                <w:top w:val="none" w:sz="0" w:space="0" w:color="auto"/>
                <w:left w:val="none" w:sz="0" w:space="0" w:color="auto"/>
                <w:bottom w:val="none" w:sz="0" w:space="0" w:color="auto"/>
                <w:right w:val="none" w:sz="0" w:space="0" w:color="auto"/>
              </w:divBdr>
              <w:divsChild>
                <w:div w:id="1676221766">
                  <w:marLeft w:val="2928"/>
                  <w:marRight w:val="0"/>
                  <w:marTop w:val="720"/>
                  <w:marBottom w:val="0"/>
                  <w:divBdr>
                    <w:top w:val="single" w:sz="6" w:space="0" w:color="AAAAAA"/>
                    <w:left w:val="single" w:sz="6" w:space="12" w:color="AAAAAA"/>
                    <w:bottom w:val="single" w:sz="6" w:space="18" w:color="AAAAAA"/>
                    <w:right w:val="none" w:sz="0" w:space="0" w:color="auto"/>
                  </w:divBdr>
                  <w:divsChild>
                    <w:div w:id="167622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221647">
      <w:marLeft w:val="0"/>
      <w:marRight w:val="0"/>
      <w:marTop w:val="0"/>
      <w:marBottom w:val="0"/>
      <w:divBdr>
        <w:top w:val="none" w:sz="0" w:space="0" w:color="auto"/>
        <w:left w:val="none" w:sz="0" w:space="0" w:color="auto"/>
        <w:bottom w:val="none" w:sz="0" w:space="0" w:color="auto"/>
        <w:right w:val="none" w:sz="0" w:space="0" w:color="auto"/>
      </w:divBdr>
    </w:div>
    <w:div w:id="1676221651">
      <w:marLeft w:val="0"/>
      <w:marRight w:val="0"/>
      <w:marTop w:val="0"/>
      <w:marBottom w:val="0"/>
      <w:divBdr>
        <w:top w:val="none" w:sz="0" w:space="0" w:color="auto"/>
        <w:left w:val="none" w:sz="0" w:space="0" w:color="auto"/>
        <w:bottom w:val="none" w:sz="0" w:space="0" w:color="auto"/>
        <w:right w:val="none" w:sz="0" w:space="0" w:color="auto"/>
      </w:divBdr>
    </w:div>
    <w:div w:id="1676221653">
      <w:marLeft w:val="0"/>
      <w:marRight w:val="0"/>
      <w:marTop w:val="0"/>
      <w:marBottom w:val="0"/>
      <w:divBdr>
        <w:top w:val="none" w:sz="0" w:space="0" w:color="auto"/>
        <w:left w:val="none" w:sz="0" w:space="0" w:color="auto"/>
        <w:bottom w:val="none" w:sz="0" w:space="0" w:color="auto"/>
        <w:right w:val="none" w:sz="0" w:space="0" w:color="auto"/>
      </w:divBdr>
      <w:divsChild>
        <w:div w:id="1676221816">
          <w:marLeft w:val="0"/>
          <w:marRight w:val="0"/>
          <w:marTop w:val="0"/>
          <w:marBottom w:val="0"/>
          <w:divBdr>
            <w:top w:val="none" w:sz="0" w:space="0" w:color="auto"/>
            <w:left w:val="none" w:sz="0" w:space="0" w:color="auto"/>
            <w:bottom w:val="none" w:sz="0" w:space="0" w:color="auto"/>
            <w:right w:val="none" w:sz="0" w:space="0" w:color="auto"/>
          </w:divBdr>
        </w:div>
      </w:divsChild>
    </w:div>
    <w:div w:id="1676221654">
      <w:marLeft w:val="0"/>
      <w:marRight w:val="0"/>
      <w:marTop w:val="0"/>
      <w:marBottom w:val="0"/>
      <w:divBdr>
        <w:top w:val="none" w:sz="0" w:space="0" w:color="auto"/>
        <w:left w:val="none" w:sz="0" w:space="0" w:color="auto"/>
        <w:bottom w:val="none" w:sz="0" w:space="0" w:color="auto"/>
        <w:right w:val="none" w:sz="0" w:space="0" w:color="auto"/>
      </w:divBdr>
    </w:div>
    <w:div w:id="1676221656">
      <w:marLeft w:val="0"/>
      <w:marRight w:val="0"/>
      <w:marTop w:val="0"/>
      <w:marBottom w:val="0"/>
      <w:divBdr>
        <w:top w:val="none" w:sz="0" w:space="0" w:color="auto"/>
        <w:left w:val="none" w:sz="0" w:space="0" w:color="auto"/>
        <w:bottom w:val="none" w:sz="0" w:space="0" w:color="auto"/>
        <w:right w:val="none" w:sz="0" w:space="0" w:color="auto"/>
      </w:divBdr>
      <w:divsChild>
        <w:div w:id="1676221813">
          <w:marLeft w:val="0"/>
          <w:marRight w:val="0"/>
          <w:marTop w:val="0"/>
          <w:marBottom w:val="0"/>
          <w:divBdr>
            <w:top w:val="none" w:sz="0" w:space="0" w:color="auto"/>
            <w:left w:val="none" w:sz="0" w:space="0" w:color="auto"/>
            <w:bottom w:val="none" w:sz="0" w:space="0" w:color="auto"/>
            <w:right w:val="none" w:sz="0" w:space="0" w:color="auto"/>
          </w:divBdr>
          <w:divsChild>
            <w:div w:id="1676221879">
              <w:marLeft w:val="0"/>
              <w:marRight w:val="0"/>
              <w:marTop w:val="0"/>
              <w:marBottom w:val="0"/>
              <w:divBdr>
                <w:top w:val="none" w:sz="0" w:space="0" w:color="auto"/>
                <w:left w:val="none" w:sz="0" w:space="0" w:color="auto"/>
                <w:bottom w:val="none" w:sz="0" w:space="0" w:color="auto"/>
                <w:right w:val="none" w:sz="0" w:space="0" w:color="auto"/>
              </w:divBdr>
              <w:divsChild>
                <w:div w:id="1676221688">
                  <w:marLeft w:val="0"/>
                  <w:marRight w:val="0"/>
                  <w:marTop w:val="0"/>
                  <w:marBottom w:val="0"/>
                  <w:divBdr>
                    <w:top w:val="none" w:sz="0" w:space="0" w:color="auto"/>
                    <w:left w:val="none" w:sz="0" w:space="0" w:color="auto"/>
                    <w:bottom w:val="none" w:sz="0" w:space="0" w:color="auto"/>
                    <w:right w:val="none" w:sz="0" w:space="0" w:color="auto"/>
                  </w:divBdr>
                  <w:divsChild>
                    <w:div w:id="1676221772">
                      <w:marLeft w:val="0"/>
                      <w:marRight w:val="0"/>
                      <w:marTop w:val="0"/>
                      <w:marBottom w:val="0"/>
                      <w:divBdr>
                        <w:top w:val="none" w:sz="0" w:space="0" w:color="auto"/>
                        <w:left w:val="none" w:sz="0" w:space="0" w:color="auto"/>
                        <w:bottom w:val="none" w:sz="0" w:space="0" w:color="auto"/>
                        <w:right w:val="none" w:sz="0" w:space="0" w:color="auto"/>
                      </w:divBdr>
                      <w:divsChild>
                        <w:div w:id="1676221659">
                          <w:marLeft w:val="0"/>
                          <w:marRight w:val="0"/>
                          <w:marTop w:val="0"/>
                          <w:marBottom w:val="0"/>
                          <w:divBdr>
                            <w:top w:val="none" w:sz="0" w:space="0" w:color="auto"/>
                            <w:left w:val="none" w:sz="0" w:space="0" w:color="auto"/>
                            <w:bottom w:val="none" w:sz="0" w:space="0" w:color="auto"/>
                            <w:right w:val="none" w:sz="0" w:space="0" w:color="auto"/>
                          </w:divBdr>
                        </w:div>
                      </w:divsChild>
                    </w:div>
                    <w:div w:id="1676221840">
                      <w:marLeft w:val="0"/>
                      <w:marRight w:val="0"/>
                      <w:marTop w:val="0"/>
                      <w:marBottom w:val="0"/>
                      <w:divBdr>
                        <w:top w:val="none" w:sz="0" w:space="0" w:color="auto"/>
                        <w:left w:val="none" w:sz="0" w:space="0" w:color="auto"/>
                        <w:bottom w:val="none" w:sz="0" w:space="0" w:color="auto"/>
                        <w:right w:val="none" w:sz="0" w:space="0" w:color="auto"/>
                      </w:divBdr>
                      <w:divsChild>
                        <w:div w:id="167622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1897">
                  <w:marLeft w:val="0"/>
                  <w:marRight w:val="0"/>
                  <w:marTop w:val="0"/>
                  <w:marBottom w:val="0"/>
                  <w:divBdr>
                    <w:top w:val="none" w:sz="0" w:space="0" w:color="auto"/>
                    <w:left w:val="none" w:sz="0" w:space="0" w:color="auto"/>
                    <w:bottom w:val="none" w:sz="0" w:space="0" w:color="auto"/>
                    <w:right w:val="none" w:sz="0" w:space="0" w:color="auto"/>
                  </w:divBdr>
                  <w:divsChild>
                    <w:div w:id="1676221737">
                      <w:marLeft w:val="0"/>
                      <w:marRight w:val="0"/>
                      <w:marTop w:val="0"/>
                      <w:marBottom w:val="0"/>
                      <w:divBdr>
                        <w:top w:val="none" w:sz="0" w:space="0" w:color="auto"/>
                        <w:left w:val="none" w:sz="0" w:space="0" w:color="auto"/>
                        <w:bottom w:val="none" w:sz="0" w:space="0" w:color="auto"/>
                        <w:right w:val="none" w:sz="0" w:space="0" w:color="auto"/>
                      </w:divBdr>
                    </w:div>
                    <w:div w:id="1676221833">
                      <w:marLeft w:val="0"/>
                      <w:marRight w:val="0"/>
                      <w:marTop w:val="0"/>
                      <w:marBottom w:val="0"/>
                      <w:divBdr>
                        <w:top w:val="none" w:sz="0" w:space="0" w:color="auto"/>
                        <w:left w:val="none" w:sz="0" w:space="0" w:color="auto"/>
                        <w:bottom w:val="none" w:sz="0" w:space="0" w:color="auto"/>
                        <w:right w:val="none" w:sz="0" w:space="0" w:color="auto"/>
                      </w:divBdr>
                      <w:divsChild>
                        <w:div w:id="1676221720">
                          <w:marLeft w:val="0"/>
                          <w:marRight w:val="0"/>
                          <w:marTop w:val="0"/>
                          <w:marBottom w:val="0"/>
                          <w:divBdr>
                            <w:top w:val="none" w:sz="0" w:space="0" w:color="auto"/>
                            <w:left w:val="none" w:sz="0" w:space="0" w:color="auto"/>
                            <w:bottom w:val="none" w:sz="0" w:space="0" w:color="auto"/>
                            <w:right w:val="none" w:sz="0" w:space="0" w:color="auto"/>
                          </w:divBdr>
                        </w:div>
                        <w:div w:id="1676221896">
                          <w:marLeft w:val="0"/>
                          <w:marRight w:val="0"/>
                          <w:marTop w:val="0"/>
                          <w:marBottom w:val="0"/>
                          <w:divBdr>
                            <w:top w:val="none" w:sz="0" w:space="0" w:color="auto"/>
                            <w:left w:val="none" w:sz="0" w:space="0" w:color="auto"/>
                            <w:bottom w:val="none" w:sz="0" w:space="0" w:color="auto"/>
                            <w:right w:val="none" w:sz="0" w:space="0" w:color="auto"/>
                          </w:divBdr>
                          <w:divsChild>
                            <w:div w:id="1676221756">
                              <w:marLeft w:val="0"/>
                              <w:marRight w:val="0"/>
                              <w:marTop w:val="0"/>
                              <w:marBottom w:val="0"/>
                              <w:divBdr>
                                <w:top w:val="none" w:sz="0" w:space="0" w:color="auto"/>
                                <w:left w:val="none" w:sz="0" w:space="0" w:color="auto"/>
                                <w:bottom w:val="none" w:sz="0" w:space="0" w:color="auto"/>
                                <w:right w:val="none" w:sz="0" w:space="0" w:color="auto"/>
                              </w:divBdr>
                              <w:divsChild>
                                <w:div w:id="1676221861">
                                  <w:marLeft w:val="0"/>
                                  <w:marRight w:val="0"/>
                                  <w:marTop w:val="0"/>
                                  <w:marBottom w:val="0"/>
                                  <w:divBdr>
                                    <w:top w:val="none" w:sz="0" w:space="0" w:color="auto"/>
                                    <w:left w:val="none" w:sz="0" w:space="0" w:color="auto"/>
                                    <w:bottom w:val="none" w:sz="0" w:space="0" w:color="auto"/>
                                    <w:right w:val="none" w:sz="0" w:space="0" w:color="auto"/>
                                  </w:divBdr>
                                </w:div>
                              </w:divsChild>
                            </w:div>
                            <w:div w:id="1676221901">
                              <w:marLeft w:val="0"/>
                              <w:marRight w:val="0"/>
                              <w:marTop w:val="0"/>
                              <w:marBottom w:val="0"/>
                              <w:divBdr>
                                <w:top w:val="none" w:sz="0" w:space="0" w:color="auto"/>
                                <w:left w:val="none" w:sz="0" w:space="0" w:color="auto"/>
                                <w:bottom w:val="none" w:sz="0" w:space="0" w:color="auto"/>
                                <w:right w:val="none" w:sz="0" w:space="0" w:color="auto"/>
                              </w:divBdr>
                              <w:divsChild>
                                <w:div w:id="16762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21909">
                      <w:marLeft w:val="0"/>
                      <w:marRight w:val="0"/>
                      <w:marTop w:val="0"/>
                      <w:marBottom w:val="0"/>
                      <w:divBdr>
                        <w:top w:val="none" w:sz="0" w:space="0" w:color="auto"/>
                        <w:left w:val="none" w:sz="0" w:space="0" w:color="auto"/>
                        <w:bottom w:val="none" w:sz="0" w:space="0" w:color="auto"/>
                        <w:right w:val="none" w:sz="0" w:space="0" w:color="auto"/>
                      </w:divBdr>
                    </w:div>
                    <w:div w:id="1676221960">
                      <w:marLeft w:val="0"/>
                      <w:marRight w:val="0"/>
                      <w:marTop w:val="0"/>
                      <w:marBottom w:val="0"/>
                      <w:divBdr>
                        <w:top w:val="none" w:sz="0" w:space="0" w:color="auto"/>
                        <w:left w:val="none" w:sz="0" w:space="0" w:color="auto"/>
                        <w:bottom w:val="none" w:sz="0" w:space="0" w:color="auto"/>
                        <w:right w:val="none" w:sz="0" w:space="0" w:color="auto"/>
                      </w:divBdr>
                    </w:div>
                  </w:divsChild>
                </w:div>
                <w:div w:id="1676221950">
                  <w:marLeft w:val="0"/>
                  <w:marRight w:val="0"/>
                  <w:marTop w:val="0"/>
                  <w:marBottom w:val="0"/>
                  <w:divBdr>
                    <w:top w:val="none" w:sz="0" w:space="0" w:color="auto"/>
                    <w:left w:val="none" w:sz="0" w:space="0" w:color="auto"/>
                    <w:bottom w:val="none" w:sz="0" w:space="0" w:color="auto"/>
                    <w:right w:val="none" w:sz="0" w:space="0" w:color="auto"/>
                  </w:divBdr>
                </w:div>
                <w:div w:id="1676221954">
                  <w:marLeft w:val="0"/>
                  <w:marRight w:val="0"/>
                  <w:marTop w:val="0"/>
                  <w:marBottom w:val="0"/>
                  <w:divBdr>
                    <w:top w:val="none" w:sz="0" w:space="0" w:color="auto"/>
                    <w:left w:val="none" w:sz="0" w:space="0" w:color="auto"/>
                    <w:bottom w:val="none" w:sz="0" w:space="0" w:color="auto"/>
                    <w:right w:val="none" w:sz="0" w:space="0" w:color="auto"/>
                  </w:divBdr>
                  <w:divsChild>
                    <w:div w:id="16762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221657">
      <w:marLeft w:val="0"/>
      <w:marRight w:val="0"/>
      <w:marTop w:val="0"/>
      <w:marBottom w:val="0"/>
      <w:divBdr>
        <w:top w:val="none" w:sz="0" w:space="0" w:color="auto"/>
        <w:left w:val="none" w:sz="0" w:space="0" w:color="auto"/>
        <w:bottom w:val="none" w:sz="0" w:space="0" w:color="auto"/>
        <w:right w:val="none" w:sz="0" w:space="0" w:color="auto"/>
      </w:divBdr>
      <w:divsChild>
        <w:div w:id="1676221722">
          <w:marLeft w:val="0"/>
          <w:marRight w:val="0"/>
          <w:marTop w:val="0"/>
          <w:marBottom w:val="0"/>
          <w:divBdr>
            <w:top w:val="none" w:sz="0" w:space="0" w:color="auto"/>
            <w:left w:val="none" w:sz="0" w:space="0" w:color="auto"/>
            <w:bottom w:val="none" w:sz="0" w:space="0" w:color="auto"/>
            <w:right w:val="none" w:sz="0" w:space="0" w:color="auto"/>
          </w:divBdr>
          <w:divsChild>
            <w:div w:id="1676221945">
              <w:marLeft w:val="0"/>
              <w:marRight w:val="0"/>
              <w:marTop w:val="0"/>
              <w:marBottom w:val="0"/>
              <w:divBdr>
                <w:top w:val="none" w:sz="0" w:space="0" w:color="auto"/>
                <w:left w:val="none" w:sz="0" w:space="0" w:color="auto"/>
                <w:bottom w:val="none" w:sz="0" w:space="0" w:color="auto"/>
                <w:right w:val="none" w:sz="0" w:space="0" w:color="auto"/>
              </w:divBdr>
            </w:div>
            <w:div w:id="167622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1658">
      <w:marLeft w:val="0"/>
      <w:marRight w:val="0"/>
      <w:marTop w:val="0"/>
      <w:marBottom w:val="0"/>
      <w:divBdr>
        <w:top w:val="none" w:sz="0" w:space="0" w:color="auto"/>
        <w:left w:val="none" w:sz="0" w:space="0" w:color="auto"/>
        <w:bottom w:val="none" w:sz="0" w:space="0" w:color="auto"/>
        <w:right w:val="none" w:sz="0" w:space="0" w:color="auto"/>
      </w:divBdr>
      <w:divsChild>
        <w:div w:id="1676221849">
          <w:marLeft w:val="0"/>
          <w:marRight w:val="0"/>
          <w:marTop w:val="0"/>
          <w:marBottom w:val="0"/>
          <w:divBdr>
            <w:top w:val="none" w:sz="0" w:space="0" w:color="auto"/>
            <w:left w:val="none" w:sz="0" w:space="0" w:color="auto"/>
            <w:bottom w:val="none" w:sz="0" w:space="0" w:color="auto"/>
            <w:right w:val="none" w:sz="0" w:space="0" w:color="auto"/>
          </w:divBdr>
          <w:divsChild>
            <w:div w:id="1676221749">
              <w:marLeft w:val="0"/>
              <w:marRight w:val="0"/>
              <w:marTop w:val="0"/>
              <w:marBottom w:val="0"/>
              <w:divBdr>
                <w:top w:val="none" w:sz="0" w:space="0" w:color="auto"/>
                <w:left w:val="none" w:sz="0" w:space="0" w:color="auto"/>
                <w:bottom w:val="none" w:sz="0" w:space="0" w:color="auto"/>
                <w:right w:val="none" w:sz="0" w:space="0" w:color="auto"/>
              </w:divBdr>
            </w:div>
            <w:div w:id="16762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1665">
      <w:marLeft w:val="0"/>
      <w:marRight w:val="0"/>
      <w:marTop w:val="0"/>
      <w:marBottom w:val="0"/>
      <w:divBdr>
        <w:top w:val="none" w:sz="0" w:space="0" w:color="auto"/>
        <w:left w:val="none" w:sz="0" w:space="0" w:color="auto"/>
        <w:bottom w:val="none" w:sz="0" w:space="0" w:color="auto"/>
        <w:right w:val="none" w:sz="0" w:space="0" w:color="auto"/>
      </w:divBdr>
      <w:divsChild>
        <w:div w:id="1676221838">
          <w:marLeft w:val="0"/>
          <w:marRight w:val="0"/>
          <w:marTop w:val="0"/>
          <w:marBottom w:val="0"/>
          <w:divBdr>
            <w:top w:val="none" w:sz="0" w:space="0" w:color="auto"/>
            <w:left w:val="none" w:sz="0" w:space="0" w:color="auto"/>
            <w:bottom w:val="none" w:sz="0" w:space="0" w:color="auto"/>
            <w:right w:val="none" w:sz="0" w:space="0" w:color="auto"/>
          </w:divBdr>
          <w:divsChild>
            <w:div w:id="1676221655">
              <w:marLeft w:val="0"/>
              <w:marRight w:val="0"/>
              <w:marTop w:val="0"/>
              <w:marBottom w:val="340"/>
              <w:divBdr>
                <w:top w:val="none" w:sz="0" w:space="0" w:color="auto"/>
                <w:left w:val="none" w:sz="0" w:space="0" w:color="auto"/>
                <w:bottom w:val="none" w:sz="0" w:space="0" w:color="auto"/>
                <w:right w:val="none" w:sz="0" w:space="0" w:color="auto"/>
              </w:divBdr>
              <w:divsChild>
                <w:div w:id="1676221920">
                  <w:marLeft w:val="0"/>
                  <w:marRight w:val="0"/>
                  <w:marTop w:val="0"/>
                  <w:marBottom w:val="0"/>
                  <w:divBdr>
                    <w:top w:val="none" w:sz="0" w:space="0" w:color="auto"/>
                    <w:left w:val="none" w:sz="0" w:space="0" w:color="auto"/>
                    <w:bottom w:val="none" w:sz="0" w:space="0" w:color="auto"/>
                    <w:right w:val="none" w:sz="0" w:space="0" w:color="auto"/>
                  </w:divBdr>
                  <w:divsChild>
                    <w:div w:id="1676221891">
                      <w:marLeft w:val="0"/>
                      <w:marRight w:val="0"/>
                      <w:marTop w:val="0"/>
                      <w:marBottom w:val="0"/>
                      <w:divBdr>
                        <w:top w:val="none" w:sz="0" w:space="0" w:color="auto"/>
                        <w:left w:val="none" w:sz="0" w:space="0" w:color="auto"/>
                        <w:bottom w:val="none" w:sz="0" w:space="0" w:color="auto"/>
                        <w:right w:val="none" w:sz="0" w:space="0" w:color="auto"/>
                      </w:divBdr>
                      <w:divsChild>
                        <w:div w:id="167622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221681">
      <w:marLeft w:val="0"/>
      <w:marRight w:val="0"/>
      <w:marTop w:val="0"/>
      <w:marBottom w:val="0"/>
      <w:divBdr>
        <w:top w:val="none" w:sz="0" w:space="0" w:color="auto"/>
        <w:left w:val="none" w:sz="0" w:space="0" w:color="auto"/>
        <w:bottom w:val="none" w:sz="0" w:space="0" w:color="auto"/>
        <w:right w:val="none" w:sz="0" w:space="0" w:color="auto"/>
      </w:divBdr>
    </w:div>
    <w:div w:id="1676221684">
      <w:marLeft w:val="0"/>
      <w:marRight w:val="0"/>
      <w:marTop w:val="0"/>
      <w:marBottom w:val="0"/>
      <w:divBdr>
        <w:top w:val="none" w:sz="0" w:space="0" w:color="auto"/>
        <w:left w:val="none" w:sz="0" w:space="0" w:color="auto"/>
        <w:bottom w:val="none" w:sz="0" w:space="0" w:color="auto"/>
        <w:right w:val="none" w:sz="0" w:space="0" w:color="auto"/>
      </w:divBdr>
      <w:divsChild>
        <w:div w:id="1676221758">
          <w:marLeft w:val="0"/>
          <w:marRight w:val="0"/>
          <w:marTop w:val="0"/>
          <w:marBottom w:val="0"/>
          <w:divBdr>
            <w:top w:val="none" w:sz="0" w:space="0" w:color="auto"/>
            <w:left w:val="none" w:sz="0" w:space="0" w:color="auto"/>
            <w:bottom w:val="none" w:sz="0" w:space="0" w:color="auto"/>
            <w:right w:val="none" w:sz="0" w:space="0" w:color="auto"/>
          </w:divBdr>
          <w:divsChild>
            <w:div w:id="1676221729">
              <w:marLeft w:val="0"/>
              <w:marRight w:val="0"/>
              <w:marTop w:val="0"/>
              <w:marBottom w:val="0"/>
              <w:divBdr>
                <w:top w:val="none" w:sz="0" w:space="0" w:color="auto"/>
                <w:left w:val="none" w:sz="0" w:space="0" w:color="auto"/>
                <w:bottom w:val="none" w:sz="0" w:space="0" w:color="auto"/>
                <w:right w:val="none" w:sz="0" w:space="0" w:color="auto"/>
              </w:divBdr>
            </w:div>
            <w:div w:id="1676221743">
              <w:marLeft w:val="0"/>
              <w:marRight w:val="0"/>
              <w:marTop w:val="0"/>
              <w:marBottom w:val="0"/>
              <w:divBdr>
                <w:top w:val="none" w:sz="0" w:space="0" w:color="auto"/>
                <w:left w:val="none" w:sz="0" w:space="0" w:color="auto"/>
                <w:bottom w:val="none" w:sz="0" w:space="0" w:color="auto"/>
                <w:right w:val="none" w:sz="0" w:space="0" w:color="auto"/>
              </w:divBdr>
            </w:div>
            <w:div w:id="1676221769">
              <w:marLeft w:val="0"/>
              <w:marRight w:val="0"/>
              <w:marTop w:val="0"/>
              <w:marBottom w:val="0"/>
              <w:divBdr>
                <w:top w:val="none" w:sz="0" w:space="0" w:color="auto"/>
                <w:left w:val="none" w:sz="0" w:space="0" w:color="auto"/>
                <w:bottom w:val="none" w:sz="0" w:space="0" w:color="auto"/>
                <w:right w:val="none" w:sz="0" w:space="0" w:color="auto"/>
              </w:divBdr>
            </w:div>
            <w:div w:id="1676221837">
              <w:marLeft w:val="0"/>
              <w:marRight w:val="0"/>
              <w:marTop w:val="0"/>
              <w:marBottom w:val="0"/>
              <w:divBdr>
                <w:top w:val="none" w:sz="0" w:space="0" w:color="auto"/>
                <w:left w:val="none" w:sz="0" w:space="0" w:color="auto"/>
                <w:bottom w:val="none" w:sz="0" w:space="0" w:color="auto"/>
                <w:right w:val="none" w:sz="0" w:space="0" w:color="auto"/>
              </w:divBdr>
            </w:div>
            <w:div w:id="1676221860">
              <w:marLeft w:val="0"/>
              <w:marRight w:val="0"/>
              <w:marTop w:val="0"/>
              <w:marBottom w:val="0"/>
              <w:divBdr>
                <w:top w:val="none" w:sz="0" w:space="0" w:color="auto"/>
                <w:left w:val="none" w:sz="0" w:space="0" w:color="auto"/>
                <w:bottom w:val="none" w:sz="0" w:space="0" w:color="auto"/>
                <w:right w:val="none" w:sz="0" w:space="0" w:color="auto"/>
              </w:divBdr>
            </w:div>
            <w:div w:id="1676221967">
              <w:marLeft w:val="0"/>
              <w:marRight w:val="0"/>
              <w:marTop w:val="0"/>
              <w:marBottom w:val="0"/>
              <w:divBdr>
                <w:top w:val="none" w:sz="0" w:space="0" w:color="auto"/>
                <w:left w:val="none" w:sz="0" w:space="0" w:color="auto"/>
                <w:bottom w:val="none" w:sz="0" w:space="0" w:color="auto"/>
                <w:right w:val="none" w:sz="0" w:space="0" w:color="auto"/>
              </w:divBdr>
            </w:div>
            <w:div w:id="16762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1686">
      <w:marLeft w:val="0"/>
      <w:marRight w:val="0"/>
      <w:marTop w:val="0"/>
      <w:marBottom w:val="0"/>
      <w:divBdr>
        <w:top w:val="none" w:sz="0" w:space="0" w:color="auto"/>
        <w:left w:val="none" w:sz="0" w:space="0" w:color="auto"/>
        <w:bottom w:val="none" w:sz="0" w:space="0" w:color="auto"/>
        <w:right w:val="none" w:sz="0" w:space="0" w:color="auto"/>
      </w:divBdr>
      <w:divsChild>
        <w:div w:id="1676221775">
          <w:marLeft w:val="0"/>
          <w:marRight w:val="0"/>
          <w:marTop w:val="0"/>
          <w:marBottom w:val="0"/>
          <w:divBdr>
            <w:top w:val="none" w:sz="0" w:space="0" w:color="auto"/>
            <w:left w:val="none" w:sz="0" w:space="0" w:color="auto"/>
            <w:bottom w:val="none" w:sz="0" w:space="0" w:color="auto"/>
            <w:right w:val="none" w:sz="0" w:space="0" w:color="auto"/>
          </w:divBdr>
          <w:divsChild>
            <w:div w:id="1676221810">
              <w:marLeft w:val="0"/>
              <w:marRight w:val="0"/>
              <w:marTop w:val="0"/>
              <w:marBottom w:val="0"/>
              <w:divBdr>
                <w:top w:val="none" w:sz="0" w:space="0" w:color="auto"/>
                <w:left w:val="none" w:sz="0" w:space="0" w:color="auto"/>
                <w:bottom w:val="none" w:sz="0" w:space="0" w:color="auto"/>
                <w:right w:val="none" w:sz="0" w:space="0" w:color="auto"/>
              </w:divBdr>
            </w:div>
            <w:div w:id="167622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1690">
      <w:marLeft w:val="0"/>
      <w:marRight w:val="0"/>
      <w:marTop w:val="0"/>
      <w:marBottom w:val="0"/>
      <w:divBdr>
        <w:top w:val="none" w:sz="0" w:space="0" w:color="auto"/>
        <w:left w:val="none" w:sz="0" w:space="0" w:color="auto"/>
        <w:bottom w:val="none" w:sz="0" w:space="0" w:color="auto"/>
        <w:right w:val="none" w:sz="0" w:space="0" w:color="auto"/>
      </w:divBdr>
      <w:divsChild>
        <w:div w:id="1676221745">
          <w:marLeft w:val="0"/>
          <w:marRight w:val="0"/>
          <w:marTop w:val="0"/>
          <w:marBottom w:val="0"/>
          <w:divBdr>
            <w:top w:val="none" w:sz="0" w:space="0" w:color="auto"/>
            <w:left w:val="none" w:sz="0" w:space="0" w:color="auto"/>
            <w:bottom w:val="none" w:sz="0" w:space="0" w:color="auto"/>
            <w:right w:val="none" w:sz="0" w:space="0" w:color="auto"/>
          </w:divBdr>
          <w:divsChild>
            <w:div w:id="1676221667">
              <w:marLeft w:val="0"/>
              <w:marRight w:val="0"/>
              <w:marTop w:val="0"/>
              <w:marBottom w:val="0"/>
              <w:divBdr>
                <w:top w:val="none" w:sz="0" w:space="0" w:color="auto"/>
                <w:left w:val="none" w:sz="0" w:space="0" w:color="auto"/>
                <w:bottom w:val="none" w:sz="0" w:space="0" w:color="auto"/>
                <w:right w:val="none" w:sz="0" w:space="0" w:color="auto"/>
              </w:divBdr>
            </w:div>
            <w:div w:id="16762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1694">
      <w:marLeft w:val="0"/>
      <w:marRight w:val="0"/>
      <w:marTop w:val="0"/>
      <w:marBottom w:val="0"/>
      <w:divBdr>
        <w:top w:val="none" w:sz="0" w:space="0" w:color="auto"/>
        <w:left w:val="none" w:sz="0" w:space="0" w:color="auto"/>
        <w:bottom w:val="none" w:sz="0" w:space="0" w:color="auto"/>
        <w:right w:val="none" w:sz="0" w:space="0" w:color="auto"/>
      </w:divBdr>
    </w:div>
    <w:div w:id="1676221695">
      <w:marLeft w:val="0"/>
      <w:marRight w:val="0"/>
      <w:marTop w:val="0"/>
      <w:marBottom w:val="0"/>
      <w:divBdr>
        <w:top w:val="none" w:sz="0" w:space="0" w:color="auto"/>
        <w:left w:val="none" w:sz="0" w:space="0" w:color="auto"/>
        <w:bottom w:val="none" w:sz="0" w:space="0" w:color="auto"/>
        <w:right w:val="none" w:sz="0" w:space="0" w:color="auto"/>
      </w:divBdr>
    </w:div>
    <w:div w:id="1676221697">
      <w:marLeft w:val="0"/>
      <w:marRight w:val="0"/>
      <w:marTop w:val="0"/>
      <w:marBottom w:val="0"/>
      <w:divBdr>
        <w:top w:val="none" w:sz="0" w:space="0" w:color="auto"/>
        <w:left w:val="none" w:sz="0" w:space="0" w:color="auto"/>
        <w:bottom w:val="none" w:sz="0" w:space="0" w:color="auto"/>
        <w:right w:val="none" w:sz="0" w:space="0" w:color="auto"/>
      </w:divBdr>
    </w:div>
    <w:div w:id="1676221702">
      <w:marLeft w:val="0"/>
      <w:marRight w:val="0"/>
      <w:marTop w:val="0"/>
      <w:marBottom w:val="0"/>
      <w:divBdr>
        <w:top w:val="none" w:sz="0" w:space="0" w:color="auto"/>
        <w:left w:val="none" w:sz="0" w:space="0" w:color="auto"/>
        <w:bottom w:val="none" w:sz="0" w:space="0" w:color="auto"/>
        <w:right w:val="none" w:sz="0" w:space="0" w:color="auto"/>
      </w:divBdr>
      <w:divsChild>
        <w:div w:id="1676221894">
          <w:marLeft w:val="0"/>
          <w:marRight w:val="0"/>
          <w:marTop w:val="0"/>
          <w:marBottom w:val="0"/>
          <w:divBdr>
            <w:top w:val="none" w:sz="0" w:space="0" w:color="auto"/>
            <w:left w:val="none" w:sz="0" w:space="0" w:color="auto"/>
            <w:bottom w:val="none" w:sz="0" w:space="0" w:color="auto"/>
            <w:right w:val="none" w:sz="0" w:space="0" w:color="auto"/>
          </w:divBdr>
          <w:divsChild>
            <w:div w:id="1676221732">
              <w:marLeft w:val="0"/>
              <w:marRight w:val="0"/>
              <w:marTop w:val="0"/>
              <w:marBottom w:val="0"/>
              <w:divBdr>
                <w:top w:val="none" w:sz="0" w:space="0" w:color="auto"/>
                <w:left w:val="none" w:sz="0" w:space="0" w:color="auto"/>
                <w:bottom w:val="none" w:sz="0" w:space="0" w:color="auto"/>
                <w:right w:val="none" w:sz="0" w:space="0" w:color="auto"/>
              </w:divBdr>
            </w:div>
            <w:div w:id="1676221744">
              <w:marLeft w:val="0"/>
              <w:marRight w:val="0"/>
              <w:marTop w:val="0"/>
              <w:marBottom w:val="0"/>
              <w:divBdr>
                <w:top w:val="none" w:sz="0" w:space="0" w:color="auto"/>
                <w:left w:val="none" w:sz="0" w:space="0" w:color="auto"/>
                <w:bottom w:val="none" w:sz="0" w:space="0" w:color="auto"/>
                <w:right w:val="none" w:sz="0" w:space="0" w:color="auto"/>
              </w:divBdr>
            </w:div>
            <w:div w:id="1676221790">
              <w:marLeft w:val="0"/>
              <w:marRight w:val="0"/>
              <w:marTop w:val="0"/>
              <w:marBottom w:val="0"/>
              <w:divBdr>
                <w:top w:val="none" w:sz="0" w:space="0" w:color="auto"/>
                <w:left w:val="none" w:sz="0" w:space="0" w:color="auto"/>
                <w:bottom w:val="none" w:sz="0" w:space="0" w:color="auto"/>
                <w:right w:val="none" w:sz="0" w:space="0" w:color="auto"/>
              </w:divBdr>
            </w:div>
            <w:div w:id="1676221852">
              <w:marLeft w:val="0"/>
              <w:marRight w:val="0"/>
              <w:marTop w:val="0"/>
              <w:marBottom w:val="0"/>
              <w:divBdr>
                <w:top w:val="none" w:sz="0" w:space="0" w:color="auto"/>
                <w:left w:val="none" w:sz="0" w:space="0" w:color="auto"/>
                <w:bottom w:val="none" w:sz="0" w:space="0" w:color="auto"/>
                <w:right w:val="none" w:sz="0" w:space="0" w:color="auto"/>
              </w:divBdr>
            </w:div>
            <w:div w:id="1676221886">
              <w:marLeft w:val="0"/>
              <w:marRight w:val="0"/>
              <w:marTop w:val="0"/>
              <w:marBottom w:val="0"/>
              <w:divBdr>
                <w:top w:val="none" w:sz="0" w:space="0" w:color="auto"/>
                <w:left w:val="none" w:sz="0" w:space="0" w:color="auto"/>
                <w:bottom w:val="none" w:sz="0" w:space="0" w:color="auto"/>
                <w:right w:val="none" w:sz="0" w:space="0" w:color="auto"/>
              </w:divBdr>
            </w:div>
            <w:div w:id="1676221932">
              <w:marLeft w:val="0"/>
              <w:marRight w:val="0"/>
              <w:marTop w:val="0"/>
              <w:marBottom w:val="0"/>
              <w:divBdr>
                <w:top w:val="none" w:sz="0" w:space="0" w:color="auto"/>
                <w:left w:val="none" w:sz="0" w:space="0" w:color="auto"/>
                <w:bottom w:val="none" w:sz="0" w:space="0" w:color="auto"/>
                <w:right w:val="none" w:sz="0" w:space="0" w:color="auto"/>
              </w:divBdr>
            </w:div>
            <w:div w:id="16762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1706">
      <w:marLeft w:val="0"/>
      <w:marRight w:val="0"/>
      <w:marTop w:val="0"/>
      <w:marBottom w:val="0"/>
      <w:divBdr>
        <w:top w:val="none" w:sz="0" w:space="0" w:color="auto"/>
        <w:left w:val="none" w:sz="0" w:space="0" w:color="auto"/>
        <w:bottom w:val="none" w:sz="0" w:space="0" w:color="auto"/>
        <w:right w:val="none" w:sz="0" w:space="0" w:color="auto"/>
      </w:divBdr>
      <w:divsChild>
        <w:div w:id="1676221944">
          <w:marLeft w:val="0"/>
          <w:marRight w:val="0"/>
          <w:marTop w:val="0"/>
          <w:marBottom w:val="0"/>
          <w:divBdr>
            <w:top w:val="none" w:sz="0" w:space="0" w:color="auto"/>
            <w:left w:val="none" w:sz="0" w:space="0" w:color="auto"/>
            <w:bottom w:val="none" w:sz="0" w:space="0" w:color="auto"/>
            <w:right w:val="none" w:sz="0" w:space="0" w:color="auto"/>
          </w:divBdr>
          <w:divsChild>
            <w:div w:id="1676221723">
              <w:marLeft w:val="0"/>
              <w:marRight w:val="0"/>
              <w:marTop w:val="0"/>
              <w:marBottom w:val="0"/>
              <w:divBdr>
                <w:top w:val="none" w:sz="0" w:space="0" w:color="auto"/>
                <w:left w:val="none" w:sz="0" w:space="0" w:color="auto"/>
                <w:bottom w:val="none" w:sz="0" w:space="0" w:color="auto"/>
                <w:right w:val="none" w:sz="0" w:space="0" w:color="auto"/>
              </w:divBdr>
            </w:div>
            <w:div w:id="1676221765">
              <w:marLeft w:val="0"/>
              <w:marRight w:val="0"/>
              <w:marTop w:val="0"/>
              <w:marBottom w:val="0"/>
              <w:divBdr>
                <w:top w:val="none" w:sz="0" w:space="0" w:color="auto"/>
                <w:left w:val="none" w:sz="0" w:space="0" w:color="auto"/>
                <w:bottom w:val="none" w:sz="0" w:space="0" w:color="auto"/>
                <w:right w:val="none" w:sz="0" w:space="0" w:color="auto"/>
              </w:divBdr>
            </w:div>
            <w:div w:id="1676221781">
              <w:marLeft w:val="0"/>
              <w:marRight w:val="0"/>
              <w:marTop w:val="0"/>
              <w:marBottom w:val="0"/>
              <w:divBdr>
                <w:top w:val="none" w:sz="0" w:space="0" w:color="auto"/>
                <w:left w:val="none" w:sz="0" w:space="0" w:color="auto"/>
                <w:bottom w:val="none" w:sz="0" w:space="0" w:color="auto"/>
                <w:right w:val="none" w:sz="0" w:space="0" w:color="auto"/>
              </w:divBdr>
            </w:div>
            <w:div w:id="1676221798">
              <w:marLeft w:val="0"/>
              <w:marRight w:val="0"/>
              <w:marTop w:val="0"/>
              <w:marBottom w:val="0"/>
              <w:divBdr>
                <w:top w:val="none" w:sz="0" w:space="0" w:color="auto"/>
                <w:left w:val="none" w:sz="0" w:space="0" w:color="auto"/>
                <w:bottom w:val="none" w:sz="0" w:space="0" w:color="auto"/>
                <w:right w:val="none" w:sz="0" w:space="0" w:color="auto"/>
              </w:divBdr>
            </w:div>
            <w:div w:id="1676221874">
              <w:marLeft w:val="0"/>
              <w:marRight w:val="0"/>
              <w:marTop w:val="0"/>
              <w:marBottom w:val="0"/>
              <w:divBdr>
                <w:top w:val="none" w:sz="0" w:space="0" w:color="auto"/>
                <w:left w:val="none" w:sz="0" w:space="0" w:color="auto"/>
                <w:bottom w:val="none" w:sz="0" w:space="0" w:color="auto"/>
                <w:right w:val="none" w:sz="0" w:space="0" w:color="auto"/>
              </w:divBdr>
            </w:div>
            <w:div w:id="1676221882">
              <w:marLeft w:val="0"/>
              <w:marRight w:val="0"/>
              <w:marTop w:val="0"/>
              <w:marBottom w:val="0"/>
              <w:divBdr>
                <w:top w:val="none" w:sz="0" w:space="0" w:color="auto"/>
                <w:left w:val="none" w:sz="0" w:space="0" w:color="auto"/>
                <w:bottom w:val="none" w:sz="0" w:space="0" w:color="auto"/>
                <w:right w:val="none" w:sz="0" w:space="0" w:color="auto"/>
              </w:divBdr>
            </w:div>
            <w:div w:id="1676221903">
              <w:marLeft w:val="0"/>
              <w:marRight w:val="0"/>
              <w:marTop w:val="0"/>
              <w:marBottom w:val="0"/>
              <w:divBdr>
                <w:top w:val="none" w:sz="0" w:space="0" w:color="auto"/>
                <w:left w:val="none" w:sz="0" w:space="0" w:color="auto"/>
                <w:bottom w:val="none" w:sz="0" w:space="0" w:color="auto"/>
                <w:right w:val="none" w:sz="0" w:space="0" w:color="auto"/>
              </w:divBdr>
            </w:div>
            <w:div w:id="1676221971">
              <w:marLeft w:val="0"/>
              <w:marRight w:val="0"/>
              <w:marTop w:val="0"/>
              <w:marBottom w:val="0"/>
              <w:divBdr>
                <w:top w:val="none" w:sz="0" w:space="0" w:color="auto"/>
                <w:left w:val="none" w:sz="0" w:space="0" w:color="auto"/>
                <w:bottom w:val="none" w:sz="0" w:space="0" w:color="auto"/>
                <w:right w:val="none" w:sz="0" w:space="0" w:color="auto"/>
              </w:divBdr>
            </w:div>
            <w:div w:id="1676221984">
              <w:marLeft w:val="0"/>
              <w:marRight w:val="0"/>
              <w:marTop w:val="0"/>
              <w:marBottom w:val="0"/>
              <w:divBdr>
                <w:top w:val="none" w:sz="0" w:space="0" w:color="auto"/>
                <w:left w:val="none" w:sz="0" w:space="0" w:color="auto"/>
                <w:bottom w:val="none" w:sz="0" w:space="0" w:color="auto"/>
                <w:right w:val="none" w:sz="0" w:space="0" w:color="auto"/>
              </w:divBdr>
            </w:div>
            <w:div w:id="16762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1708">
      <w:marLeft w:val="0"/>
      <w:marRight w:val="0"/>
      <w:marTop w:val="0"/>
      <w:marBottom w:val="0"/>
      <w:divBdr>
        <w:top w:val="none" w:sz="0" w:space="0" w:color="auto"/>
        <w:left w:val="none" w:sz="0" w:space="0" w:color="auto"/>
        <w:bottom w:val="none" w:sz="0" w:space="0" w:color="auto"/>
        <w:right w:val="none" w:sz="0" w:space="0" w:color="auto"/>
      </w:divBdr>
      <w:divsChild>
        <w:div w:id="1676221974">
          <w:marLeft w:val="0"/>
          <w:marRight w:val="0"/>
          <w:marTop w:val="0"/>
          <w:marBottom w:val="0"/>
          <w:divBdr>
            <w:top w:val="none" w:sz="0" w:space="0" w:color="auto"/>
            <w:left w:val="none" w:sz="0" w:space="0" w:color="auto"/>
            <w:bottom w:val="none" w:sz="0" w:space="0" w:color="auto"/>
            <w:right w:val="none" w:sz="0" w:space="0" w:color="auto"/>
          </w:divBdr>
          <w:divsChild>
            <w:div w:id="1676221755">
              <w:marLeft w:val="0"/>
              <w:marRight w:val="0"/>
              <w:marTop w:val="0"/>
              <w:marBottom w:val="0"/>
              <w:divBdr>
                <w:top w:val="none" w:sz="0" w:space="0" w:color="auto"/>
                <w:left w:val="none" w:sz="0" w:space="0" w:color="auto"/>
                <w:bottom w:val="none" w:sz="0" w:space="0" w:color="auto"/>
                <w:right w:val="none" w:sz="0" w:space="0" w:color="auto"/>
              </w:divBdr>
            </w:div>
            <w:div w:id="1676221791">
              <w:marLeft w:val="0"/>
              <w:marRight w:val="0"/>
              <w:marTop w:val="0"/>
              <w:marBottom w:val="0"/>
              <w:divBdr>
                <w:top w:val="none" w:sz="0" w:space="0" w:color="auto"/>
                <w:left w:val="none" w:sz="0" w:space="0" w:color="auto"/>
                <w:bottom w:val="none" w:sz="0" w:space="0" w:color="auto"/>
                <w:right w:val="none" w:sz="0" w:space="0" w:color="auto"/>
              </w:divBdr>
            </w:div>
            <w:div w:id="1676221866">
              <w:marLeft w:val="0"/>
              <w:marRight w:val="0"/>
              <w:marTop w:val="0"/>
              <w:marBottom w:val="0"/>
              <w:divBdr>
                <w:top w:val="none" w:sz="0" w:space="0" w:color="auto"/>
                <w:left w:val="none" w:sz="0" w:space="0" w:color="auto"/>
                <w:bottom w:val="none" w:sz="0" w:space="0" w:color="auto"/>
                <w:right w:val="none" w:sz="0" w:space="0" w:color="auto"/>
              </w:divBdr>
            </w:div>
            <w:div w:id="167622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1709">
      <w:marLeft w:val="0"/>
      <w:marRight w:val="0"/>
      <w:marTop w:val="0"/>
      <w:marBottom w:val="0"/>
      <w:divBdr>
        <w:top w:val="none" w:sz="0" w:space="0" w:color="auto"/>
        <w:left w:val="none" w:sz="0" w:space="0" w:color="auto"/>
        <w:bottom w:val="none" w:sz="0" w:space="0" w:color="auto"/>
        <w:right w:val="none" w:sz="0" w:space="0" w:color="auto"/>
      </w:divBdr>
    </w:div>
    <w:div w:id="1676221712">
      <w:marLeft w:val="0"/>
      <w:marRight w:val="0"/>
      <w:marTop w:val="0"/>
      <w:marBottom w:val="0"/>
      <w:divBdr>
        <w:top w:val="none" w:sz="0" w:space="0" w:color="auto"/>
        <w:left w:val="none" w:sz="0" w:space="0" w:color="auto"/>
        <w:bottom w:val="none" w:sz="0" w:space="0" w:color="auto"/>
        <w:right w:val="none" w:sz="0" w:space="0" w:color="auto"/>
      </w:divBdr>
      <w:divsChild>
        <w:div w:id="1676221636">
          <w:marLeft w:val="0"/>
          <w:marRight w:val="0"/>
          <w:marTop w:val="0"/>
          <w:marBottom w:val="0"/>
          <w:divBdr>
            <w:top w:val="none" w:sz="0" w:space="0" w:color="auto"/>
            <w:left w:val="none" w:sz="0" w:space="0" w:color="auto"/>
            <w:bottom w:val="none" w:sz="0" w:space="0" w:color="auto"/>
            <w:right w:val="none" w:sz="0" w:space="0" w:color="auto"/>
          </w:divBdr>
        </w:div>
        <w:div w:id="1676221638">
          <w:marLeft w:val="0"/>
          <w:marRight w:val="0"/>
          <w:marTop w:val="0"/>
          <w:marBottom w:val="0"/>
          <w:divBdr>
            <w:top w:val="none" w:sz="0" w:space="0" w:color="auto"/>
            <w:left w:val="none" w:sz="0" w:space="0" w:color="auto"/>
            <w:bottom w:val="none" w:sz="0" w:space="0" w:color="auto"/>
            <w:right w:val="none" w:sz="0" w:space="0" w:color="auto"/>
          </w:divBdr>
        </w:div>
        <w:div w:id="1676221639">
          <w:marLeft w:val="0"/>
          <w:marRight w:val="0"/>
          <w:marTop w:val="0"/>
          <w:marBottom w:val="0"/>
          <w:divBdr>
            <w:top w:val="none" w:sz="0" w:space="0" w:color="auto"/>
            <w:left w:val="none" w:sz="0" w:space="0" w:color="auto"/>
            <w:bottom w:val="none" w:sz="0" w:space="0" w:color="auto"/>
            <w:right w:val="none" w:sz="0" w:space="0" w:color="auto"/>
          </w:divBdr>
        </w:div>
        <w:div w:id="1676221640">
          <w:marLeft w:val="0"/>
          <w:marRight w:val="0"/>
          <w:marTop w:val="0"/>
          <w:marBottom w:val="0"/>
          <w:divBdr>
            <w:top w:val="none" w:sz="0" w:space="0" w:color="auto"/>
            <w:left w:val="none" w:sz="0" w:space="0" w:color="auto"/>
            <w:bottom w:val="none" w:sz="0" w:space="0" w:color="auto"/>
            <w:right w:val="none" w:sz="0" w:space="0" w:color="auto"/>
          </w:divBdr>
        </w:div>
        <w:div w:id="1676221641">
          <w:marLeft w:val="0"/>
          <w:marRight w:val="0"/>
          <w:marTop w:val="0"/>
          <w:marBottom w:val="0"/>
          <w:divBdr>
            <w:top w:val="none" w:sz="0" w:space="0" w:color="auto"/>
            <w:left w:val="none" w:sz="0" w:space="0" w:color="auto"/>
            <w:bottom w:val="none" w:sz="0" w:space="0" w:color="auto"/>
            <w:right w:val="none" w:sz="0" w:space="0" w:color="auto"/>
          </w:divBdr>
        </w:div>
        <w:div w:id="1676221645">
          <w:marLeft w:val="0"/>
          <w:marRight w:val="0"/>
          <w:marTop w:val="0"/>
          <w:marBottom w:val="0"/>
          <w:divBdr>
            <w:top w:val="none" w:sz="0" w:space="0" w:color="auto"/>
            <w:left w:val="none" w:sz="0" w:space="0" w:color="auto"/>
            <w:bottom w:val="none" w:sz="0" w:space="0" w:color="auto"/>
            <w:right w:val="none" w:sz="0" w:space="0" w:color="auto"/>
          </w:divBdr>
        </w:div>
        <w:div w:id="1676221648">
          <w:marLeft w:val="0"/>
          <w:marRight w:val="0"/>
          <w:marTop w:val="0"/>
          <w:marBottom w:val="0"/>
          <w:divBdr>
            <w:top w:val="none" w:sz="0" w:space="0" w:color="auto"/>
            <w:left w:val="none" w:sz="0" w:space="0" w:color="auto"/>
            <w:bottom w:val="none" w:sz="0" w:space="0" w:color="auto"/>
            <w:right w:val="none" w:sz="0" w:space="0" w:color="auto"/>
          </w:divBdr>
        </w:div>
        <w:div w:id="1676221649">
          <w:marLeft w:val="0"/>
          <w:marRight w:val="0"/>
          <w:marTop w:val="0"/>
          <w:marBottom w:val="0"/>
          <w:divBdr>
            <w:top w:val="none" w:sz="0" w:space="0" w:color="auto"/>
            <w:left w:val="none" w:sz="0" w:space="0" w:color="auto"/>
            <w:bottom w:val="none" w:sz="0" w:space="0" w:color="auto"/>
            <w:right w:val="none" w:sz="0" w:space="0" w:color="auto"/>
          </w:divBdr>
        </w:div>
        <w:div w:id="1676221652">
          <w:marLeft w:val="0"/>
          <w:marRight w:val="0"/>
          <w:marTop w:val="0"/>
          <w:marBottom w:val="0"/>
          <w:divBdr>
            <w:top w:val="none" w:sz="0" w:space="0" w:color="auto"/>
            <w:left w:val="none" w:sz="0" w:space="0" w:color="auto"/>
            <w:bottom w:val="none" w:sz="0" w:space="0" w:color="auto"/>
            <w:right w:val="none" w:sz="0" w:space="0" w:color="auto"/>
          </w:divBdr>
        </w:div>
        <w:div w:id="1676221673">
          <w:marLeft w:val="0"/>
          <w:marRight w:val="0"/>
          <w:marTop w:val="0"/>
          <w:marBottom w:val="0"/>
          <w:divBdr>
            <w:top w:val="none" w:sz="0" w:space="0" w:color="auto"/>
            <w:left w:val="none" w:sz="0" w:space="0" w:color="auto"/>
            <w:bottom w:val="none" w:sz="0" w:space="0" w:color="auto"/>
            <w:right w:val="none" w:sz="0" w:space="0" w:color="auto"/>
          </w:divBdr>
        </w:div>
        <w:div w:id="1676221674">
          <w:marLeft w:val="0"/>
          <w:marRight w:val="0"/>
          <w:marTop w:val="0"/>
          <w:marBottom w:val="0"/>
          <w:divBdr>
            <w:top w:val="none" w:sz="0" w:space="0" w:color="auto"/>
            <w:left w:val="none" w:sz="0" w:space="0" w:color="auto"/>
            <w:bottom w:val="none" w:sz="0" w:space="0" w:color="auto"/>
            <w:right w:val="none" w:sz="0" w:space="0" w:color="auto"/>
          </w:divBdr>
        </w:div>
        <w:div w:id="1676221675">
          <w:marLeft w:val="0"/>
          <w:marRight w:val="0"/>
          <w:marTop w:val="0"/>
          <w:marBottom w:val="0"/>
          <w:divBdr>
            <w:top w:val="none" w:sz="0" w:space="0" w:color="auto"/>
            <w:left w:val="none" w:sz="0" w:space="0" w:color="auto"/>
            <w:bottom w:val="none" w:sz="0" w:space="0" w:color="auto"/>
            <w:right w:val="none" w:sz="0" w:space="0" w:color="auto"/>
          </w:divBdr>
        </w:div>
        <w:div w:id="1676221677">
          <w:marLeft w:val="0"/>
          <w:marRight w:val="0"/>
          <w:marTop w:val="0"/>
          <w:marBottom w:val="0"/>
          <w:divBdr>
            <w:top w:val="none" w:sz="0" w:space="0" w:color="auto"/>
            <w:left w:val="none" w:sz="0" w:space="0" w:color="auto"/>
            <w:bottom w:val="none" w:sz="0" w:space="0" w:color="auto"/>
            <w:right w:val="none" w:sz="0" w:space="0" w:color="auto"/>
          </w:divBdr>
        </w:div>
        <w:div w:id="1676221680">
          <w:marLeft w:val="0"/>
          <w:marRight w:val="0"/>
          <w:marTop w:val="0"/>
          <w:marBottom w:val="0"/>
          <w:divBdr>
            <w:top w:val="none" w:sz="0" w:space="0" w:color="auto"/>
            <w:left w:val="none" w:sz="0" w:space="0" w:color="auto"/>
            <w:bottom w:val="none" w:sz="0" w:space="0" w:color="auto"/>
            <w:right w:val="none" w:sz="0" w:space="0" w:color="auto"/>
          </w:divBdr>
        </w:div>
        <w:div w:id="1676221682">
          <w:marLeft w:val="0"/>
          <w:marRight w:val="0"/>
          <w:marTop w:val="0"/>
          <w:marBottom w:val="0"/>
          <w:divBdr>
            <w:top w:val="none" w:sz="0" w:space="0" w:color="auto"/>
            <w:left w:val="none" w:sz="0" w:space="0" w:color="auto"/>
            <w:bottom w:val="none" w:sz="0" w:space="0" w:color="auto"/>
            <w:right w:val="none" w:sz="0" w:space="0" w:color="auto"/>
          </w:divBdr>
        </w:div>
        <w:div w:id="1676221689">
          <w:marLeft w:val="0"/>
          <w:marRight w:val="0"/>
          <w:marTop w:val="0"/>
          <w:marBottom w:val="0"/>
          <w:divBdr>
            <w:top w:val="none" w:sz="0" w:space="0" w:color="auto"/>
            <w:left w:val="none" w:sz="0" w:space="0" w:color="auto"/>
            <w:bottom w:val="none" w:sz="0" w:space="0" w:color="auto"/>
            <w:right w:val="none" w:sz="0" w:space="0" w:color="auto"/>
          </w:divBdr>
        </w:div>
        <w:div w:id="1676221698">
          <w:marLeft w:val="0"/>
          <w:marRight w:val="0"/>
          <w:marTop w:val="0"/>
          <w:marBottom w:val="0"/>
          <w:divBdr>
            <w:top w:val="none" w:sz="0" w:space="0" w:color="auto"/>
            <w:left w:val="none" w:sz="0" w:space="0" w:color="auto"/>
            <w:bottom w:val="none" w:sz="0" w:space="0" w:color="auto"/>
            <w:right w:val="none" w:sz="0" w:space="0" w:color="auto"/>
          </w:divBdr>
        </w:div>
        <w:div w:id="1676221707">
          <w:marLeft w:val="0"/>
          <w:marRight w:val="0"/>
          <w:marTop w:val="0"/>
          <w:marBottom w:val="0"/>
          <w:divBdr>
            <w:top w:val="none" w:sz="0" w:space="0" w:color="auto"/>
            <w:left w:val="none" w:sz="0" w:space="0" w:color="auto"/>
            <w:bottom w:val="none" w:sz="0" w:space="0" w:color="auto"/>
            <w:right w:val="none" w:sz="0" w:space="0" w:color="auto"/>
          </w:divBdr>
        </w:div>
        <w:div w:id="1676221714">
          <w:marLeft w:val="0"/>
          <w:marRight w:val="0"/>
          <w:marTop w:val="0"/>
          <w:marBottom w:val="0"/>
          <w:divBdr>
            <w:top w:val="none" w:sz="0" w:space="0" w:color="auto"/>
            <w:left w:val="none" w:sz="0" w:space="0" w:color="auto"/>
            <w:bottom w:val="none" w:sz="0" w:space="0" w:color="auto"/>
            <w:right w:val="none" w:sz="0" w:space="0" w:color="auto"/>
          </w:divBdr>
        </w:div>
        <w:div w:id="1676221715">
          <w:marLeft w:val="0"/>
          <w:marRight w:val="0"/>
          <w:marTop w:val="0"/>
          <w:marBottom w:val="0"/>
          <w:divBdr>
            <w:top w:val="none" w:sz="0" w:space="0" w:color="auto"/>
            <w:left w:val="none" w:sz="0" w:space="0" w:color="auto"/>
            <w:bottom w:val="none" w:sz="0" w:space="0" w:color="auto"/>
            <w:right w:val="none" w:sz="0" w:space="0" w:color="auto"/>
          </w:divBdr>
        </w:div>
        <w:div w:id="1676221725">
          <w:marLeft w:val="0"/>
          <w:marRight w:val="0"/>
          <w:marTop w:val="0"/>
          <w:marBottom w:val="0"/>
          <w:divBdr>
            <w:top w:val="none" w:sz="0" w:space="0" w:color="auto"/>
            <w:left w:val="none" w:sz="0" w:space="0" w:color="auto"/>
            <w:bottom w:val="none" w:sz="0" w:space="0" w:color="auto"/>
            <w:right w:val="none" w:sz="0" w:space="0" w:color="auto"/>
          </w:divBdr>
        </w:div>
        <w:div w:id="1676221728">
          <w:marLeft w:val="0"/>
          <w:marRight w:val="0"/>
          <w:marTop w:val="0"/>
          <w:marBottom w:val="0"/>
          <w:divBdr>
            <w:top w:val="none" w:sz="0" w:space="0" w:color="auto"/>
            <w:left w:val="none" w:sz="0" w:space="0" w:color="auto"/>
            <w:bottom w:val="none" w:sz="0" w:space="0" w:color="auto"/>
            <w:right w:val="none" w:sz="0" w:space="0" w:color="auto"/>
          </w:divBdr>
        </w:div>
        <w:div w:id="1676221730">
          <w:marLeft w:val="0"/>
          <w:marRight w:val="0"/>
          <w:marTop w:val="0"/>
          <w:marBottom w:val="0"/>
          <w:divBdr>
            <w:top w:val="none" w:sz="0" w:space="0" w:color="auto"/>
            <w:left w:val="none" w:sz="0" w:space="0" w:color="auto"/>
            <w:bottom w:val="none" w:sz="0" w:space="0" w:color="auto"/>
            <w:right w:val="none" w:sz="0" w:space="0" w:color="auto"/>
          </w:divBdr>
        </w:div>
        <w:div w:id="1676221731">
          <w:marLeft w:val="0"/>
          <w:marRight w:val="0"/>
          <w:marTop w:val="0"/>
          <w:marBottom w:val="0"/>
          <w:divBdr>
            <w:top w:val="none" w:sz="0" w:space="0" w:color="auto"/>
            <w:left w:val="none" w:sz="0" w:space="0" w:color="auto"/>
            <w:bottom w:val="none" w:sz="0" w:space="0" w:color="auto"/>
            <w:right w:val="none" w:sz="0" w:space="0" w:color="auto"/>
          </w:divBdr>
        </w:div>
        <w:div w:id="1676221733">
          <w:marLeft w:val="0"/>
          <w:marRight w:val="0"/>
          <w:marTop w:val="0"/>
          <w:marBottom w:val="0"/>
          <w:divBdr>
            <w:top w:val="none" w:sz="0" w:space="0" w:color="auto"/>
            <w:left w:val="none" w:sz="0" w:space="0" w:color="auto"/>
            <w:bottom w:val="none" w:sz="0" w:space="0" w:color="auto"/>
            <w:right w:val="none" w:sz="0" w:space="0" w:color="auto"/>
          </w:divBdr>
        </w:div>
        <w:div w:id="1676221735">
          <w:marLeft w:val="0"/>
          <w:marRight w:val="0"/>
          <w:marTop w:val="0"/>
          <w:marBottom w:val="0"/>
          <w:divBdr>
            <w:top w:val="none" w:sz="0" w:space="0" w:color="auto"/>
            <w:left w:val="none" w:sz="0" w:space="0" w:color="auto"/>
            <w:bottom w:val="none" w:sz="0" w:space="0" w:color="auto"/>
            <w:right w:val="none" w:sz="0" w:space="0" w:color="auto"/>
          </w:divBdr>
        </w:div>
        <w:div w:id="1676221736">
          <w:marLeft w:val="0"/>
          <w:marRight w:val="0"/>
          <w:marTop w:val="0"/>
          <w:marBottom w:val="0"/>
          <w:divBdr>
            <w:top w:val="none" w:sz="0" w:space="0" w:color="auto"/>
            <w:left w:val="none" w:sz="0" w:space="0" w:color="auto"/>
            <w:bottom w:val="none" w:sz="0" w:space="0" w:color="auto"/>
            <w:right w:val="none" w:sz="0" w:space="0" w:color="auto"/>
          </w:divBdr>
        </w:div>
        <w:div w:id="1676221738">
          <w:marLeft w:val="0"/>
          <w:marRight w:val="0"/>
          <w:marTop w:val="0"/>
          <w:marBottom w:val="0"/>
          <w:divBdr>
            <w:top w:val="none" w:sz="0" w:space="0" w:color="auto"/>
            <w:left w:val="none" w:sz="0" w:space="0" w:color="auto"/>
            <w:bottom w:val="none" w:sz="0" w:space="0" w:color="auto"/>
            <w:right w:val="none" w:sz="0" w:space="0" w:color="auto"/>
          </w:divBdr>
        </w:div>
        <w:div w:id="1676221747">
          <w:marLeft w:val="0"/>
          <w:marRight w:val="0"/>
          <w:marTop w:val="0"/>
          <w:marBottom w:val="0"/>
          <w:divBdr>
            <w:top w:val="none" w:sz="0" w:space="0" w:color="auto"/>
            <w:left w:val="none" w:sz="0" w:space="0" w:color="auto"/>
            <w:bottom w:val="none" w:sz="0" w:space="0" w:color="auto"/>
            <w:right w:val="none" w:sz="0" w:space="0" w:color="auto"/>
          </w:divBdr>
        </w:div>
        <w:div w:id="1676221752">
          <w:marLeft w:val="0"/>
          <w:marRight w:val="0"/>
          <w:marTop w:val="0"/>
          <w:marBottom w:val="0"/>
          <w:divBdr>
            <w:top w:val="none" w:sz="0" w:space="0" w:color="auto"/>
            <w:left w:val="none" w:sz="0" w:space="0" w:color="auto"/>
            <w:bottom w:val="none" w:sz="0" w:space="0" w:color="auto"/>
            <w:right w:val="none" w:sz="0" w:space="0" w:color="auto"/>
          </w:divBdr>
        </w:div>
        <w:div w:id="1676221753">
          <w:marLeft w:val="0"/>
          <w:marRight w:val="0"/>
          <w:marTop w:val="0"/>
          <w:marBottom w:val="0"/>
          <w:divBdr>
            <w:top w:val="none" w:sz="0" w:space="0" w:color="auto"/>
            <w:left w:val="none" w:sz="0" w:space="0" w:color="auto"/>
            <w:bottom w:val="none" w:sz="0" w:space="0" w:color="auto"/>
            <w:right w:val="none" w:sz="0" w:space="0" w:color="auto"/>
          </w:divBdr>
        </w:div>
        <w:div w:id="1676221754">
          <w:marLeft w:val="0"/>
          <w:marRight w:val="0"/>
          <w:marTop w:val="0"/>
          <w:marBottom w:val="0"/>
          <w:divBdr>
            <w:top w:val="none" w:sz="0" w:space="0" w:color="auto"/>
            <w:left w:val="none" w:sz="0" w:space="0" w:color="auto"/>
            <w:bottom w:val="none" w:sz="0" w:space="0" w:color="auto"/>
            <w:right w:val="none" w:sz="0" w:space="0" w:color="auto"/>
          </w:divBdr>
        </w:div>
        <w:div w:id="1676221760">
          <w:marLeft w:val="0"/>
          <w:marRight w:val="0"/>
          <w:marTop w:val="0"/>
          <w:marBottom w:val="0"/>
          <w:divBdr>
            <w:top w:val="none" w:sz="0" w:space="0" w:color="auto"/>
            <w:left w:val="none" w:sz="0" w:space="0" w:color="auto"/>
            <w:bottom w:val="none" w:sz="0" w:space="0" w:color="auto"/>
            <w:right w:val="none" w:sz="0" w:space="0" w:color="auto"/>
          </w:divBdr>
        </w:div>
        <w:div w:id="1676221762">
          <w:marLeft w:val="0"/>
          <w:marRight w:val="0"/>
          <w:marTop w:val="0"/>
          <w:marBottom w:val="0"/>
          <w:divBdr>
            <w:top w:val="none" w:sz="0" w:space="0" w:color="auto"/>
            <w:left w:val="none" w:sz="0" w:space="0" w:color="auto"/>
            <w:bottom w:val="none" w:sz="0" w:space="0" w:color="auto"/>
            <w:right w:val="none" w:sz="0" w:space="0" w:color="auto"/>
          </w:divBdr>
        </w:div>
        <w:div w:id="1676221763">
          <w:marLeft w:val="0"/>
          <w:marRight w:val="0"/>
          <w:marTop w:val="0"/>
          <w:marBottom w:val="0"/>
          <w:divBdr>
            <w:top w:val="none" w:sz="0" w:space="0" w:color="auto"/>
            <w:left w:val="none" w:sz="0" w:space="0" w:color="auto"/>
            <w:bottom w:val="none" w:sz="0" w:space="0" w:color="auto"/>
            <w:right w:val="none" w:sz="0" w:space="0" w:color="auto"/>
          </w:divBdr>
        </w:div>
        <w:div w:id="1676221770">
          <w:marLeft w:val="0"/>
          <w:marRight w:val="0"/>
          <w:marTop w:val="0"/>
          <w:marBottom w:val="0"/>
          <w:divBdr>
            <w:top w:val="none" w:sz="0" w:space="0" w:color="auto"/>
            <w:left w:val="none" w:sz="0" w:space="0" w:color="auto"/>
            <w:bottom w:val="none" w:sz="0" w:space="0" w:color="auto"/>
            <w:right w:val="none" w:sz="0" w:space="0" w:color="auto"/>
          </w:divBdr>
        </w:div>
        <w:div w:id="1676221771">
          <w:marLeft w:val="0"/>
          <w:marRight w:val="0"/>
          <w:marTop w:val="0"/>
          <w:marBottom w:val="0"/>
          <w:divBdr>
            <w:top w:val="none" w:sz="0" w:space="0" w:color="auto"/>
            <w:left w:val="none" w:sz="0" w:space="0" w:color="auto"/>
            <w:bottom w:val="none" w:sz="0" w:space="0" w:color="auto"/>
            <w:right w:val="none" w:sz="0" w:space="0" w:color="auto"/>
          </w:divBdr>
        </w:div>
        <w:div w:id="1676221776">
          <w:marLeft w:val="0"/>
          <w:marRight w:val="0"/>
          <w:marTop w:val="0"/>
          <w:marBottom w:val="0"/>
          <w:divBdr>
            <w:top w:val="none" w:sz="0" w:space="0" w:color="auto"/>
            <w:left w:val="none" w:sz="0" w:space="0" w:color="auto"/>
            <w:bottom w:val="none" w:sz="0" w:space="0" w:color="auto"/>
            <w:right w:val="none" w:sz="0" w:space="0" w:color="auto"/>
          </w:divBdr>
        </w:div>
        <w:div w:id="1676221777">
          <w:marLeft w:val="0"/>
          <w:marRight w:val="0"/>
          <w:marTop w:val="0"/>
          <w:marBottom w:val="0"/>
          <w:divBdr>
            <w:top w:val="none" w:sz="0" w:space="0" w:color="auto"/>
            <w:left w:val="none" w:sz="0" w:space="0" w:color="auto"/>
            <w:bottom w:val="none" w:sz="0" w:space="0" w:color="auto"/>
            <w:right w:val="none" w:sz="0" w:space="0" w:color="auto"/>
          </w:divBdr>
        </w:div>
        <w:div w:id="1676221778">
          <w:marLeft w:val="0"/>
          <w:marRight w:val="0"/>
          <w:marTop w:val="0"/>
          <w:marBottom w:val="0"/>
          <w:divBdr>
            <w:top w:val="none" w:sz="0" w:space="0" w:color="auto"/>
            <w:left w:val="none" w:sz="0" w:space="0" w:color="auto"/>
            <w:bottom w:val="none" w:sz="0" w:space="0" w:color="auto"/>
            <w:right w:val="none" w:sz="0" w:space="0" w:color="auto"/>
          </w:divBdr>
        </w:div>
        <w:div w:id="1676221779">
          <w:marLeft w:val="0"/>
          <w:marRight w:val="0"/>
          <w:marTop w:val="0"/>
          <w:marBottom w:val="0"/>
          <w:divBdr>
            <w:top w:val="none" w:sz="0" w:space="0" w:color="auto"/>
            <w:left w:val="none" w:sz="0" w:space="0" w:color="auto"/>
            <w:bottom w:val="none" w:sz="0" w:space="0" w:color="auto"/>
            <w:right w:val="none" w:sz="0" w:space="0" w:color="auto"/>
          </w:divBdr>
        </w:div>
        <w:div w:id="1676221782">
          <w:marLeft w:val="0"/>
          <w:marRight w:val="0"/>
          <w:marTop w:val="0"/>
          <w:marBottom w:val="0"/>
          <w:divBdr>
            <w:top w:val="none" w:sz="0" w:space="0" w:color="auto"/>
            <w:left w:val="none" w:sz="0" w:space="0" w:color="auto"/>
            <w:bottom w:val="none" w:sz="0" w:space="0" w:color="auto"/>
            <w:right w:val="none" w:sz="0" w:space="0" w:color="auto"/>
          </w:divBdr>
        </w:div>
        <w:div w:id="1676221784">
          <w:marLeft w:val="0"/>
          <w:marRight w:val="0"/>
          <w:marTop w:val="0"/>
          <w:marBottom w:val="0"/>
          <w:divBdr>
            <w:top w:val="none" w:sz="0" w:space="0" w:color="auto"/>
            <w:left w:val="none" w:sz="0" w:space="0" w:color="auto"/>
            <w:bottom w:val="none" w:sz="0" w:space="0" w:color="auto"/>
            <w:right w:val="none" w:sz="0" w:space="0" w:color="auto"/>
          </w:divBdr>
        </w:div>
        <w:div w:id="1676221785">
          <w:marLeft w:val="0"/>
          <w:marRight w:val="0"/>
          <w:marTop w:val="0"/>
          <w:marBottom w:val="0"/>
          <w:divBdr>
            <w:top w:val="none" w:sz="0" w:space="0" w:color="auto"/>
            <w:left w:val="none" w:sz="0" w:space="0" w:color="auto"/>
            <w:bottom w:val="none" w:sz="0" w:space="0" w:color="auto"/>
            <w:right w:val="none" w:sz="0" w:space="0" w:color="auto"/>
          </w:divBdr>
        </w:div>
        <w:div w:id="1676221786">
          <w:marLeft w:val="0"/>
          <w:marRight w:val="0"/>
          <w:marTop w:val="0"/>
          <w:marBottom w:val="0"/>
          <w:divBdr>
            <w:top w:val="none" w:sz="0" w:space="0" w:color="auto"/>
            <w:left w:val="none" w:sz="0" w:space="0" w:color="auto"/>
            <w:bottom w:val="none" w:sz="0" w:space="0" w:color="auto"/>
            <w:right w:val="none" w:sz="0" w:space="0" w:color="auto"/>
          </w:divBdr>
        </w:div>
        <w:div w:id="1676221795">
          <w:marLeft w:val="0"/>
          <w:marRight w:val="0"/>
          <w:marTop w:val="0"/>
          <w:marBottom w:val="0"/>
          <w:divBdr>
            <w:top w:val="none" w:sz="0" w:space="0" w:color="auto"/>
            <w:left w:val="none" w:sz="0" w:space="0" w:color="auto"/>
            <w:bottom w:val="none" w:sz="0" w:space="0" w:color="auto"/>
            <w:right w:val="none" w:sz="0" w:space="0" w:color="auto"/>
          </w:divBdr>
        </w:div>
        <w:div w:id="1676221797">
          <w:marLeft w:val="0"/>
          <w:marRight w:val="0"/>
          <w:marTop w:val="0"/>
          <w:marBottom w:val="0"/>
          <w:divBdr>
            <w:top w:val="none" w:sz="0" w:space="0" w:color="auto"/>
            <w:left w:val="none" w:sz="0" w:space="0" w:color="auto"/>
            <w:bottom w:val="none" w:sz="0" w:space="0" w:color="auto"/>
            <w:right w:val="none" w:sz="0" w:space="0" w:color="auto"/>
          </w:divBdr>
        </w:div>
        <w:div w:id="1676221799">
          <w:marLeft w:val="0"/>
          <w:marRight w:val="0"/>
          <w:marTop w:val="0"/>
          <w:marBottom w:val="0"/>
          <w:divBdr>
            <w:top w:val="none" w:sz="0" w:space="0" w:color="auto"/>
            <w:left w:val="none" w:sz="0" w:space="0" w:color="auto"/>
            <w:bottom w:val="none" w:sz="0" w:space="0" w:color="auto"/>
            <w:right w:val="none" w:sz="0" w:space="0" w:color="auto"/>
          </w:divBdr>
        </w:div>
        <w:div w:id="1676221805">
          <w:marLeft w:val="0"/>
          <w:marRight w:val="0"/>
          <w:marTop w:val="0"/>
          <w:marBottom w:val="0"/>
          <w:divBdr>
            <w:top w:val="none" w:sz="0" w:space="0" w:color="auto"/>
            <w:left w:val="none" w:sz="0" w:space="0" w:color="auto"/>
            <w:bottom w:val="none" w:sz="0" w:space="0" w:color="auto"/>
            <w:right w:val="none" w:sz="0" w:space="0" w:color="auto"/>
          </w:divBdr>
        </w:div>
        <w:div w:id="1676221817">
          <w:marLeft w:val="0"/>
          <w:marRight w:val="0"/>
          <w:marTop w:val="0"/>
          <w:marBottom w:val="0"/>
          <w:divBdr>
            <w:top w:val="none" w:sz="0" w:space="0" w:color="auto"/>
            <w:left w:val="none" w:sz="0" w:space="0" w:color="auto"/>
            <w:bottom w:val="none" w:sz="0" w:space="0" w:color="auto"/>
            <w:right w:val="none" w:sz="0" w:space="0" w:color="auto"/>
          </w:divBdr>
        </w:div>
        <w:div w:id="1676221821">
          <w:marLeft w:val="0"/>
          <w:marRight w:val="0"/>
          <w:marTop w:val="0"/>
          <w:marBottom w:val="0"/>
          <w:divBdr>
            <w:top w:val="none" w:sz="0" w:space="0" w:color="auto"/>
            <w:left w:val="none" w:sz="0" w:space="0" w:color="auto"/>
            <w:bottom w:val="none" w:sz="0" w:space="0" w:color="auto"/>
            <w:right w:val="none" w:sz="0" w:space="0" w:color="auto"/>
          </w:divBdr>
        </w:div>
        <w:div w:id="1676221829">
          <w:marLeft w:val="0"/>
          <w:marRight w:val="0"/>
          <w:marTop w:val="0"/>
          <w:marBottom w:val="0"/>
          <w:divBdr>
            <w:top w:val="none" w:sz="0" w:space="0" w:color="auto"/>
            <w:left w:val="none" w:sz="0" w:space="0" w:color="auto"/>
            <w:bottom w:val="none" w:sz="0" w:space="0" w:color="auto"/>
            <w:right w:val="none" w:sz="0" w:space="0" w:color="auto"/>
          </w:divBdr>
        </w:div>
        <w:div w:id="1676221834">
          <w:marLeft w:val="0"/>
          <w:marRight w:val="0"/>
          <w:marTop w:val="0"/>
          <w:marBottom w:val="0"/>
          <w:divBdr>
            <w:top w:val="none" w:sz="0" w:space="0" w:color="auto"/>
            <w:left w:val="none" w:sz="0" w:space="0" w:color="auto"/>
            <w:bottom w:val="none" w:sz="0" w:space="0" w:color="auto"/>
            <w:right w:val="none" w:sz="0" w:space="0" w:color="auto"/>
          </w:divBdr>
        </w:div>
        <w:div w:id="1676221844">
          <w:marLeft w:val="0"/>
          <w:marRight w:val="0"/>
          <w:marTop w:val="0"/>
          <w:marBottom w:val="0"/>
          <w:divBdr>
            <w:top w:val="none" w:sz="0" w:space="0" w:color="auto"/>
            <w:left w:val="none" w:sz="0" w:space="0" w:color="auto"/>
            <w:bottom w:val="none" w:sz="0" w:space="0" w:color="auto"/>
            <w:right w:val="none" w:sz="0" w:space="0" w:color="auto"/>
          </w:divBdr>
        </w:div>
        <w:div w:id="1676221846">
          <w:marLeft w:val="0"/>
          <w:marRight w:val="0"/>
          <w:marTop w:val="0"/>
          <w:marBottom w:val="0"/>
          <w:divBdr>
            <w:top w:val="none" w:sz="0" w:space="0" w:color="auto"/>
            <w:left w:val="none" w:sz="0" w:space="0" w:color="auto"/>
            <w:bottom w:val="none" w:sz="0" w:space="0" w:color="auto"/>
            <w:right w:val="none" w:sz="0" w:space="0" w:color="auto"/>
          </w:divBdr>
        </w:div>
        <w:div w:id="1676221869">
          <w:marLeft w:val="0"/>
          <w:marRight w:val="0"/>
          <w:marTop w:val="0"/>
          <w:marBottom w:val="0"/>
          <w:divBdr>
            <w:top w:val="none" w:sz="0" w:space="0" w:color="auto"/>
            <w:left w:val="none" w:sz="0" w:space="0" w:color="auto"/>
            <w:bottom w:val="none" w:sz="0" w:space="0" w:color="auto"/>
            <w:right w:val="none" w:sz="0" w:space="0" w:color="auto"/>
          </w:divBdr>
        </w:div>
        <w:div w:id="1676221870">
          <w:marLeft w:val="0"/>
          <w:marRight w:val="0"/>
          <w:marTop w:val="0"/>
          <w:marBottom w:val="0"/>
          <w:divBdr>
            <w:top w:val="none" w:sz="0" w:space="0" w:color="auto"/>
            <w:left w:val="none" w:sz="0" w:space="0" w:color="auto"/>
            <w:bottom w:val="none" w:sz="0" w:space="0" w:color="auto"/>
            <w:right w:val="none" w:sz="0" w:space="0" w:color="auto"/>
          </w:divBdr>
        </w:div>
        <w:div w:id="1676221871">
          <w:marLeft w:val="0"/>
          <w:marRight w:val="0"/>
          <w:marTop w:val="0"/>
          <w:marBottom w:val="0"/>
          <w:divBdr>
            <w:top w:val="none" w:sz="0" w:space="0" w:color="auto"/>
            <w:left w:val="none" w:sz="0" w:space="0" w:color="auto"/>
            <w:bottom w:val="none" w:sz="0" w:space="0" w:color="auto"/>
            <w:right w:val="none" w:sz="0" w:space="0" w:color="auto"/>
          </w:divBdr>
        </w:div>
        <w:div w:id="1676221878">
          <w:marLeft w:val="0"/>
          <w:marRight w:val="0"/>
          <w:marTop w:val="0"/>
          <w:marBottom w:val="0"/>
          <w:divBdr>
            <w:top w:val="none" w:sz="0" w:space="0" w:color="auto"/>
            <w:left w:val="none" w:sz="0" w:space="0" w:color="auto"/>
            <w:bottom w:val="none" w:sz="0" w:space="0" w:color="auto"/>
            <w:right w:val="none" w:sz="0" w:space="0" w:color="auto"/>
          </w:divBdr>
        </w:div>
        <w:div w:id="1676221880">
          <w:marLeft w:val="0"/>
          <w:marRight w:val="0"/>
          <w:marTop w:val="0"/>
          <w:marBottom w:val="0"/>
          <w:divBdr>
            <w:top w:val="none" w:sz="0" w:space="0" w:color="auto"/>
            <w:left w:val="none" w:sz="0" w:space="0" w:color="auto"/>
            <w:bottom w:val="none" w:sz="0" w:space="0" w:color="auto"/>
            <w:right w:val="none" w:sz="0" w:space="0" w:color="auto"/>
          </w:divBdr>
        </w:div>
        <w:div w:id="1676221884">
          <w:marLeft w:val="0"/>
          <w:marRight w:val="0"/>
          <w:marTop w:val="0"/>
          <w:marBottom w:val="0"/>
          <w:divBdr>
            <w:top w:val="none" w:sz="0" w:space="0" w:color="auto"/>
            <w:left w:val="none" w:sz="0" w:space="0" w:color="auto"/>
            <w:bottom w:val="none" w:sz="0" w:space="0" w:color="auto"/>
            <w:right w:val="none" w:sz="0" w:space="0" w:color="auto"/>
          </w:divBdr>
        </w:div>
        <w:div w:id="1676221885">
          <w:marLeft w:val="0"/>
          <w:marRight w:val="0"/>
          <w:marTop w:val="0"/>
          <w:marBottom w:val="0"/>
          <w:divBdr>
            <w:top w:val="none" w:sz="0" w:space="0" w:color="auto"/>
            <w:left w:val="none" w:sz="0" w:space="0" w:color="auto"/>
            <w:bottom w:val="none" w:sz="0" w:space="0" w:color="auto"/>
            <w:right w:val="none" w:sz="0" w:space="0" w:color="auto"/>
          </w:divBdr>
        </w:div>
        <w:div w:id="1676221887">
          <w:marLeft w:val="0"/>
          <w:marRight w:val="0"/>
          <w:marTop w:val="0"/>
          <w:marBottom w:val="0"/>
          <w:divBdr>
            <w:top w:val="none" w:sz="0" w:space="0" w:color="auto"/>
            <w:left w:val="none" w:sz="0" w:space="0" w:color="auto"/>
            <w:bottom w:val="none" w:sz="0" w:space="0" w:color="auto"/>
            <w:right w:val="none" w:sz="0" w:space="0" w:color="auto"/>
          </w:divBdr>
        </w:div>
        <w:div w:id="1676221890">
          <w:marLeft w:val="0"/>
          <w:marRight w:val="0"/>
          <w:marTop w:val="0"/>
          <w:marBottom w:val="0"/>
          <w:divBdr>
            <w:top w:val="none" w:sz="0" w:space="0" w:color="auto"/>
            <w:left w:val="none" w:sz="0" w:space="0" w:color="auto"/>
            <w:bottom w:val="none" w:sz="0" w:space="0" w:color="auto"/>
            <w:right w:val="none" w:sz="0" w:space="0" w:color="auto"/>
          </w:divBdr>
        </w:div>
        <w:div w:id="1676221892">
          <w:marLeft w:val="0"/>
          <w:marRight w:val="0"/>
          <w:marTop w:val="0"/>
          <w:marBottom w:val="0"/>
          <w:divBdr>
            <w:top w:val="none" w:sz="0" w:space="0" w:color="auto"/>
            <w:left w:val="none" w:sz="0" w:space="0" w:color="auto"/>
            <w:bottom w:val="none" w:sz="0" w:space="0" w:color="auto"/>
            <w:right w:val="none" w:sz="0" w:space="0" w:color="auto"/>
          </w:divBdr>
        </w:div>
        <w:div w:id="1676221893">
          <w:marLeft w:val="0"/>
          <w:marRight w:val="0"/>
          <w:marTop w:val="0"/>
          <w:marBottom w:val="0"/>
          <w:divBdr>
            <w:top w:val="none" w:sz="0" w:space="0" w:color="auto"/>
            <w:left w:val="none" w:sz="0" w:space="0" w:color="auto"/>
            <w:bottom w:val="none" w:sz="0" w:space="0" w:color="auto"/>
            <w:right w:val="none" w:sz="0" w:space="0" w:color="auto"/>
          </w:divBdr>
        </w:div>
        <w:div w:id="1676221899">
          <w:marLeft w:val="0"/>
          <w:marRight w:val="0"/>
          <w:marTop w:val="0"/>
          <w:marBottom w:val="0"/>
          <w:divBdr>
            <w:top w:val="none" w:sz="0" w:space="0" w:color="auto"/>
            <w:left w:val="none" w:sz="0" w:space="0" w:color="auto"/>
            <w:bottom w:val="none" w:sz="0" w:space="0" w:color="auto"/>
            <w:right w:val="none" w:sz="0" w:space="0" w:color="auto"/>
          </w:divBdr>
        </w:div>
        <w:div w:id="1676221900">
          <w:marLeft w:val="0"/>
          <w:marRight w:val="0"/>
          <w:marTop w:val="0"/>
          <w:marBottom w:val="0"/>
          <w:divBdr>
            <w:top w:val="none" w:sz="0" w:space="0" w:color="auto"/>
            <w:left w:val="none" w:sz="0" w:space="0" w:color="auto"/>
            <w:bottom w:val="none" w:sz="0" w:space="0" w:color="auto"/>
            <w:right w:val="none" w:sz="0" w:space="0" w:color="auto"/>
          </w:divBdr>
        </w:div>
        <w:div w:id="1676221905">
          <w:marLeft w:val="0"/>
          <w:marRight w:val="0"/>
          <w:marTop w:val="0"/>
          <w:marBottom w:val="0"/>
          <w:divBdr>
            <w:top w:val="none" w:sz="0" w:space="0" w:color="auto"/>
            <w:left w:val="none" w:sz="0" w:space="0" w:color="auto"/>
            <w:bottom w:val="none" w:sz="0" w:space="0" w:color="auto"/>
            <w:right w:val="none" w:sz="0" w:space="0" w:color="auto"/>
          </w:divBdr>
        </w:div>
        <w:div w:id="1676221907">
          <w:marLeft w:val="0"/>
          <w:marRight w:val="0"/>
          <w:marTop w:val="0"/>
          <w:marBottom w:val="0"/>
          <w:divBdr>
            <w:top w:val="none" w:sz="0" w:space="0" w:color="auto"/>
            <w:left w:val="none" w:sz="0" w:space="0" w:color="auto"/>
            <w:bottom w:val="none" w:sz="0" w:space="0" w:color="auto"/>
            <w:right w:val="none" w:sz="0" w:space="0" w:color="auto"/>
          </w:divBdr>
        </w:div>
        <w:div w:id="1676221908">
          <w:marLeft w:val="0"/>
          <w:marRight w:val="0"/>
          <w:marTop w:val="0"/>
          <w:marBottom w:val="0"/>
          <w:divBdr>
            <w:top w:val="none" w:sz="0" w:space="0" w:color="auto"/>
            <w:left w:val="none" w:sz="0" w:space="0" w:color="auto"/>
            <w:bottom w:val="none" w:sz="0" w:space="0" w:color="auto"/>
            <w:right w:val="none" w:sz="0" w:space="0" w:color="auto"/>
          </w:divBdr>
        </w:div>
        <w:div w:id="1676221912">
          <w:marLeft w:val="0"/>
          <w:marRight w:val="0"/>
          <w:marTop w:val="0"/>
          <w:marBottom w:val="0"/>
          <w:divBdr>
            <w:top w:val="none" w:sz="0" w:space="0" w:color="auto"/>
            <w:left w:val="none" w:sz="0" w:space="0" w:color="auto"/>
            <w:bottom w:val="none" w:sz="0" w:space="0" w:color="auto"/>
            <w:right w:val="none" w:sz="0" w:space="0" w:color="auto"/>
          </w:divBdr>
        </w:div>
        <w:div w:id="1676221917">
          <w:marLeft w:val="0"/>
          <w:marRight w:val="0"/>
          <w:marTop w:val="0"/>
          <w:marBottom w:val="0"/>
          <w:divBdr>
            <w:top w:val="none" w:sz="0" w:space="0" w:color="auto"/>
            <w:left w:val="none" w:sz="0" w:space="0" w:color="auto"/>
            <w:bottom w:val="none" w:sz="0" w:space="0" w:color="auto"/>
            <w:right w:val="none" w:sz="0" w:space="0" w:color="auto"/>
          </w:divBdr>
        </w:div>
        <w:div w:id="1676221919">
          <w:marLeft w:val="0"/>
          <w:marRight w:val="0"/>
          <w:marTop w:val="0"/>
          <w:marBottom w:val="0"/>
          <w:divBdr>
            <w:top w:val="none" w:sz="0" w:space="0" w:color="auto"/>
            <w:left w:val="none" w:sz="0" w:space="0" w:color="auto"/>
            <w:bottom w:val="none" w:sz="0" w:space="0" w:color="auto"/>
            <w:right w:val="none" w:sz="0" w:space="0" w:color="auto"/>
          </w:divBdr>
        </w:div>
        <w:div w:id="1676221931">
          <w:marLeft w:val="0"/>
          <w:marRight w:val="0"/>
          <w:marTop w:val="0"/>
          <w:marBottom w:val="0"/>
          <w:divBdr>
            <w:top w:val="none" w:sz="0" w:space="0" w:color="auto"/>
            <w:left w:val="none" w:sz="0" w:space="0" w:color="auto"/>
            <w:bottom w:val="none" w:sz="0" w:space="0" w:color="auto"/>
            <w:right w:val="none" w:sz="0" w:space="0" w:color="auto"/>
          </w:divBdr>
        </w:div>
        <w:div w:id="1676221934">
          <w:marLeft w:val="0"/>
          <w:marRight w:val="0"/>
          <w:marTop w:val="0"/>
          <w:marBottom w:val="0"/>
          <w:divBdr>
            <w:top w:val="none" w:sz="0" w:space="0" w:color="auto"/>
            <w:left w:val="none" w:sz="0" w:space="0" w:color="auto"/>
            <w:bottom w:val="none" w:sz="0" w:space="0" w:color="auto"/>
            <w:right w:val="none" w:sz="0" w:space="0" w:color="auto"/>
          </w:divBdr>
        </w:div>
        <w:div w:id="1676221940">
          <w:marLeft w:val="0"/>
          <w:marRight w:val="0"/>
          <w:marTop w:val="0"/>
          <w:marBottom w:val="0"/>
          <w:divBdr>
            <w:top w:val="none" w:sz="0" w:space="0" w:color="auto"/>
            <w:left w:val="none" w:sz="0" w:space="0" w:color="auto"/>
            <w:bottom w:val="none" w:sz="0" w:space="0" w:color="auto"/>
            <w:right w:val="none" w:sz="0" w:space="0" w:color="auto"/>
          </w:divBdr>
        </w:div>
        <w:div w:id="1676221948">
          <w:marLeft w:val="0"/>
          <w:marRight w:val="0"/>
          <w:marTop w:val="0"/>
          <w:marBottom w:val="0"/>
          <w:divBdr>
            <w:top w:val="none" w:sz="0" w:space="0" w:color="auto"/>
            <w:left w:val="none" w:sz="0" w:space="0" w:color="auto"/>
            <w:bottom w:val="none" w:sz="0" w:space="0" w:color="auto"/>
            <w:right w:val="none" w:sz="0" w:space="0" w:color="auto"/>
          </w:divBdr>
        </w:div>
        <w:div w:id="1676221953">
          <w:marLeft w:val="0"/>
          <w:marRight w:val="0"/>
          <w:marTop w:val="0"/>
          <w:marBottom w:val="0"/>
          <w:divBdr>
            <w:top w:val="none" w:sz="0" w:space="0" w:color="auto"/>
            <w:left w:val="none" w:sz="0" w:space="0" w:color="auto"/>
            <w:bottom w:val="none" w:sz="0" w:space="0" w:color="auto"/>
            <w:right w:val="none" w:sz="0" w:space="0" w:color="auto"/>
          </w:divBdr>
        </w:div>
        <w:div w:id="1676221956">
          <w:marLeft w:val="0"/>
          <w:marRight w:val="0"/>
          <w:marTop w:val="0"/>
          <w:marBottom w:val="0"/>
          <w:divBdr>
            <w:top w:val="none" w:sz="0" w:space="0" w:color="auto"/>
            <w:left w:val="none" w:sz="0" w:space="0" w:color="auto"/>
            <w:bottom w:val="none" w:sz="0" w:space="0" w:color="auto"/>
            <w:right w:val="none" w:sz="0" w:space="0" w:color="auto"/>
          </w:divBdr>
        </w:div>
        <w:div w:id="1676221962">
          <w:marLeft w:val="0"/>
          <w:marRight w:val="0"/>
          <w:marTop w:val="0"/>
          <w:marBottom w:val="0"/>
          <w:divBdr>
            <w:top w:val="none" w:sz="0" w:space="0" w:color="auto"/>
            <w:left w:val="none" w:sz="0" w:space="0" w:color="auto"/>
            <w:bottom w:val="none" w:sz="0" w:space="0" w:color="auto"/>
            <w:right w:val="none" w:sz="0" w:space="0" w:color="auto"/>
          </w:divBdr>
        </w:div>
        <w:div w:id="1676221966">
          <w:marLeft w:val="0"/>
          <w:marRight w:val="0"/>
          <w:marTop w:val="0"/>
          <w:marBottom w:val="0"/>
          <w:divBdr>
            <w:top w:val="none" w:sz="0" w:space="0" w:color="auto"/>
            <w:left w:val="none" w:sz="0" w:space="0" w:color="auto"/>
            <w:bottom w:val="none" w:sz="0" w:space="0" w:color="auto"/>
            <w:right w:val="none" w:sz="0" w:space="0" w:color="auto"/>
          </w:divBdr>
        </w:div>
        <w:div w:id="1676221968">
          <w:marLeft w:val="0"/>
          <w:marRight w:val="0"/>
          <w:marTop w:val="0"/>
          <w:marBottom w:val="0"/>
          <w:divBdr>
            <w:top w:val="none" w:sz="0" w:space="0" w:color="auto"/>
            <w:left w:val="none" w:sz="0" w:space="0" w:color="auto"/>
            <w:bottom w:val="none" w:sz="0" w:space="0" w:color="auto"/>
            <w:right w:val="none" w:sz="0" w:space="0" w:color="auto"/>
          </w:divBdr>
        </w:div>
        <w:div w:id="1676221977">
          <w:marLeft w:val="0"/>
          <w:marRight w:val="0"/>
          <w:marTop w:val="0"/>
          <w:marBottom w:val="0"/>
          <w:divBdr>
            <w:top w:val="none" w:sz="0" w:space="0" w:color="auto"/>
            <w:left w:val="none" w:sz="0" w:space="0" w:color="auto"/>
            <w:bottom w:val="none" w:sz="0" w:space="0" w:color="auto"/>
            <w:right w:val="none" w:sz="0" w:space="0" w:color="auto"/>
          </w:divBdr>
        </w:div>
        <w:div w:id="1676221979">
          <w:marLeft w:val="0"/>
          <w:marRight w:val="0"/>
          <w:marTop w:val="0"/>
          <w:marBottom w:val="0"/>
          <w:divBdr>
            <w:top w:val="none" w:sz="0" w:space="0" w:color="auto"/>
            <w:left w:val="none" w:sz="0" w:space="0" w:color="auto"/>
            <w:bottom w:val="none" w:sz="0" w:space="0" w:color="auto"/>
            <w:right w:val="none" w:sz="0" w:space="0" w:color="auto"/>
          </w:divBdr>
        </w:div>
        <w:div w:id="1676221980">
          <w:marLeft w:val="0"/>
          <w:marRight w:val="0"/>
          <w:marTop w:val="0"/>
          <w:marBottom w:val="0"/>
          <w:divBdr>
            <w:top w:val="none" w:sz="0" w:space="0" w:color="auto"/>
            <w:left w:val="none" w:sz="0" w:space="0" w:color="auto"/>
            <w:bottom w:val="none" w:sz="0" w:space="0" w:color="auto"/>
            <w:right w:val="none" w:sz="0" w:space="0" w:color="auto"/>
          </w:divBdr>
        </w:div>
        <w:div w:id="1676221983">
          <w:marLeft w:val="0"/>
          <w:marRight w:val="0"/>
          <w:marTop w:val="0"/>
          <w:marBottom w:val="0"/>
          <w:divBdr>
            <w:top w:val="none" w:sz="0" w:space="0" w:color="auto"/>
            <w:left w:val="none" w:sz="0" w:space="0" w:color="auto"/>
            <w:bottom w:val="none" w:sz="0" w:space="0" w:color="auto"/>
            <w:right w:val="none" w:sz="0" w:space="0" w:color="auto"/>
          </w:divBdr>
        </w:div>
        <w:div w:id="1676221988">
          <w:marLeft w:val="0"/>
          <w:marRight w:val="0"/>
          <w:marTop w:val="0"/>
          <w:marBottom w:val="0"/>
          <w:divBdr>
            <w:top w:val="none" w:sz="0" w:space="0" w:color="auto"/>
            <w:left w:val="none" w:sz="0" w:space="0" w:color="auto"/>
            <w:bottom w:val="none" w:sz="0" w:space="0" w:color="auto"/>
            <w:right w:val="none" w:sz="0" w:space="0" w:color="auto"/>
          </w:divBdr>
        </w:div>
        <w:div w:id="1676221989">
          <w:marLeft w:val="0"/>
          <w:marRight w:val="0"/>
          <w:marTop w:val="0"/>
          <w:marBottom w:val="0"/>
          <w:divBdr>
            <w:top w:val="none" w:sz="0" w:space="0" w:color="auto"/>
            <w:left w:val="none" w:sz="0" w:space="0" w:color="auto"/>
            <w:bottom w:val="none" w:sz="0" w:space="0" w:color="auto"/>
            <w:right w:val="none" w:sz="0" w:space="0" w:color="auto"/>
          </w:divBdr>
        </w:div>
        <w:div w:id="1676221990">
          <w:marLeft w:val="0"/>
          <w:marRight w:val="0"/>
          <w:marTop w:val="0"/>
          <w:marBottom w:val="0"/>
          <w:divBdr>
            <w:top w:val="none" w:sz="0" w:space="0" w:color="auto"/>
            <w:left w:val="none" w:sz="0" w:space="0" w:color="auto"/>
            <w:bottom w:val="none" w:sz="0" w:space="0" w:color="auto"/>
            <w:right w:val="none" w:sz="0" w:space="0" w:color="auto"/>
          </w:divBdr>
        </w:div>
        <w:div w:id="1676221992">
          <w:marLeft w:val="0"/>
          <w:marRight w:val="0"/>
          <w:marTop w:val="0"/>
          <w:marBottom w:val="0"/>
          <w:divBdr>
            <w:top w:val="none" w:sz="0" w:space="0" w:color="auto"/>
            <w:left w:val="none" w:sz="0" w:space="0" w:color="auto"/>
            <w:bottom w:val="none" w:sz="0" w:space="0" w:color="auto"/>
            <w:right w:val="none" w:sz="0" w:space="0" w:color="auto"/>
          </w:divBdr>
        </w:div>
        <w:div w:id="1676221994">
          <w:marLeft w:val="0"/>
          <w:marRight w:val="0"/>
          <w:marTop w:val="0"/>
          <w:marBottom w:val="0"/>
          <w:divBdr>
            <w:top w:val="none" w:sz="0" w:space="0" w:color="auto"/>
            <w:left w:val="none" w:sz="0" w:space="0" w:color="auto"/>
            <w:bottom w:val="none" w:sz="0" w:space="0" w:color="auto"/>
            <w:right w:val="none" w:sz="0" w:space="0" w:color="auto"/>
          </w:divBdr>
        </w:div>
        <w:div w:id="1676221999">
          <w:marLeft w:val="0"/>
          <w:marRight w:val="0"/>
          <w:marTop w:val="0"/>
          <w:marBottom w:val="0"/>
          <w:divBdr>
            <w:top w:val="none" w:sz="0" w:space="0" w:color="auto"/>
            <w:left w:val="none" w:sz="0" w:space="0" w:color="auto"/>
            <w:bottom w:val="none" w:sz="0" w:space="0" w:color="auto"/>
            <w:right w:val="none" w:sz="0" w:space="0" w:color="auto"/>
          </w:divBdr>
        </w:div>
        <w:div w:id="1676222008">
          <w:marLeft w:val="0"/>
          <w:marRight w:val="0"/>
          <w:marTop w:val="0"/>
          <w:marBottom w:val="0"/>
          <w:divBdr>
            <w:top w:val="none" w:sz="0" w:space="0" w:color="auto"/>
            <w:left w:val="none" w:sz="0" w:space="0" w:color="auto"/>
            <w:bottom w:val="none" w:sz="0" w:space="0" w:color="auto"/>
            <w:right w:val="none" w:sz="0" w:space="0" w:color="auto"/>
          </w:divBdr>
        </w:div>
      </w:divsChild>
    </w:div>
    <w:div w:id="1676221713">
      <w:marLeft w:val="0"/>
      <w:marRight w:val="0"/>
      <w:marTop w:val="0"/>
      <w:marBottom w:val="0"/>
      <w:divBdr>
        <w:top w:val="none" w:sz="0" w:space="0" w:color="auto"/>
        <w:left w:val="none" w:sz="0" w:space="0" w:color="auto"/>
        <w:bottom w:val="none" w:sz="0" w:space="0" w:color="auto"/>
        <w:right w:val="none" w:sz="0" w:space="0" w:color="auto"/>
      </w:divBdr>
    </w:div>
    <w:div w:id="1676221716">
      <w:marLeft w:val="0"/>
      <w:marRight w:val="0"/>
      <w:marTop w:val="0"/>
      <w:marBottom w:val="0"/>
      <w:divBdr>
        <w:top w:val="none" w:sz="0" w:space="0" w:color="auto"/>
        <w:left w:val="none" w:sz="0" w:space="0" w:color="auto"/>
        <w:bottom w:val="none" w:sz="0" w:space="0" w:color="auto"/>
        <w:right w:val="none" w:sz="0" w:space="0" w:color="auto"/>
      </w:divBdr>
    </w:div>
    <w:div w:id="1676221717">
      <w:marLeft w:val="0"/>
      <w:marRight w:val="0"/>
      <w:marTop w:val="0"/>
      <w:marBottom w:val="0"/>
      <w:divBdr>
        <w:top w:val="none" w:sz="0" w:space="0" w:color="auto"/>
        <w:left w:val="none" w:sz="0" w:space="0" w:color="auto"/>
        <w:bottom w:val="none" w:sz="0" w:space="0" w:color="auto"/>
        <w:right w:val="none" w:sz="0" w:space="0" w:color="auto"/>
      </w:divBdr>
    </w:div>
    <w:div w:id="1676221727">
      <w:marLeft w:val="0"/>
      <w:marRight w:val="0"/>
      <w:marTop w:val="0"/>
      <w:marBottom w:val="0"/>
      <w:divBdr>
        <w:top w:val="none" w:sz="0" w:space="0" w:color="auto"/>
        <w:left w:val="none" w:sz="0" w:space="0" w:color="auto"/>
        <w:bottom w:val="none" w:sz="0" w:space="0" w:color="auto"/>
        <w:right w:val="none" w:sz="0" w:space="0" w:color="auto"/>
      </w:divBdr>
    </w:div>
    <w:div w:id="1676221741">
      <w:marLeft w:val="0"/>
      <w:marRight w:val="0"/>
      <w:marTop w:val="0"/>
      <w:marBottom w:val="0"/>
      <w:divBdr>
        <w:top w:val="none" w:sz="0" w:space="0" w:color="auto"/>
        <w:left w:val="none" w:sz="0" w:space="0" w:color="auto"/>
        <w:bottom w:val="none" w:sz="0" w:space="0" w:color="auto"/>
        <w:right w:val="none" w:sz="0" w:space="0" w:color="auto"/>
      </w:divBdr>
    </w:div>
    <w:div w:id="1676221759">
      <w:marLeft w:val="0"/>
      <w:marRight w:val="0"/>
      <w:marTop w:val="0"/>
      <w:marBottom w:val="0"/>
      <w:divBdr>
        <w:top w:val="none" w:sz="0" w:space="0" w:color="auto"/>
        <w:left w:val="none" w:sz="0" w:space="0" w:color="auto"/>
        <w:bottom w:val="none" w:sz="0" w:space="0" w:color="auto"/>
        <w:right w:val="none" w:sz="0" w:space="0" w:color="auto"/>
      </w:divBdr>
    </w:div>
    <w:div w:id="1676221764">
      <w:marLeft w:val="0"/>
      <w:marRight w:val="0"/>
      <w:marTop w:val="0"/>
      <w:marBottom w:val="0"/>
      <w:divBdr>
        <w:top w:val="none" w:sz="0" w:space="0" w:color="auto"/>
        <w:left w:val="none" w:sz="0" w:space="0" w:color="auto"/>
        <w:bottom w:val="none" w:sz="0" w:space="0" w:color="auto"/>
        <w:right w:val="none" w:sz="0" w:space="0" w:color="auto"/>
      </w:divBdr>
    </w:div>
    <w:div w:id="1676221788">
      <w:marLeft w:val="0"/>
      <w:marRight w:val="0"/>
      <w:marTop w:val="0"/>
      <w:marBottom w:val="0"/>
      <w:divBdr>
        <w:top w:val="none" w:sz="0" w:space="0" w:color="auto"/>
        <w:left w:val="none" w:sz="0" w:space="0" w:color="auto"/>
        <w:bottom w:val="none" w:sz="0" w:space="0" w:color="auto"/>
        <w:right w:val="none" w:sz="0" w:space="0" w:color="auto"/>
      </w:divBdr>
      <w:divsChild>
        <w:div w:id="1676221832">
          <w:marLeft w:val="0"/>
          <w:marRight w:val="0"/>
          <w:marTop w:val="0"/>
          <w:marBottom w:val="0"/>
          <w:divBdr>
            <w:top w:val="none" w:sz="0" w:space="0" w:color="auto"/>
            <w:left w:val="none" w:sz="0" w:space="0" w:color="auto"/>
            <w:bottom w:val="none" w:sz="0" w:space="0" w:color="auto"/>
            <w:right w:val="none" w:sz="0" w:space="0" w:color="auto"/>
          </w:divBdr>
          <w:divsChild>
            <w:div w:id="1676221827">
              <w:marLeft w:val="0"/>
              <w:marRight w:val="0"/>
              <w:marTop w:val="0"/>
              <w:marBottom w:val="144"/>
              <w:divBdr>
                <w:top w:val="none" w:sz="0" w:space="0" w:color="auto"/>
                <w:left w:val="none" w:sz="0" w:space="0" w:color="auto"/>
                <w:bottom w:val="none" w:sz="0" w:space="0" w:color="auto"/>
                <w:right w:val="none" w:sz="0" w:space="0" w:color="auto"/>
              </w:divBdr>
              <w:divsChild>
                <w:div w:id="1676221986">
                  <w:marLeft w:val="2928"/>
                  <w:marRight w:val="0"/>
                  <w:marTop w:val="720"/>
                  <w:marBottom w:val="0"/>
                  <w:divBdr>
                    <w:top w:val="single" w:sz="6" w:space="0" w:color="AAAAAA"/>
                    <w:left w:val="single" w:sz="6" w:space="12" w:color="AAAAAA"/>
                    <w:bottom w:val="single" w:sz="6" w:space="18" w:color="AAAAAA"/>
                    <w:right w:val="none" w:sz="0" w:space="0" w:color="auto"/>
                  </w:divBdr>
                  <w:divsChild>
                    <w:div w:id="16762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221800">
      <w:marLeft w:val="0"/>
      <w:marRight w:val="0"/>
      <w:marTop w:val="0"/>
      <w:marBottom w:val="0"/>
      <w:divBdr>
        <w:top w:val="none" w:sz="0" w:space="0" w:color="auto"/>
        <w:left w:val="none" w:sz="0" w:space="0" w:color="auto"/>
        <w:bottom w:val="none" w:sz="0" w:space="0" w:color="auto"/>
        <w:right w:val="none" w:sz="0" w:space="0" w:color="auto"/>
      </w:divBdr>
      <w:divsChild>
        <w:div w:id="1676221664">
          <w:marLeft w:val="0"/>
          <w:marRight w:val="0"/>
          <w:marTop w:val="0"/>
          <w:marBottom w:val="0"/>
          <w:divBdr>
            <w:top w:val="none" w:sz="0" w:space="0" w:color="auto"/>
            <w:left w:val="none" w:sz="0" w:space="0" w:color="auto"/>
            <w:bottom w:val="none" w:sz="0" w:space="0" w:color="auto"/>
            <w:right w:val="none" w:sz="0" w:space="0" w:color="auto"/>
          </w:divBdr>
          <w:divsChild>
            <w:div w:id="1676221669">
              <w:marLeft w:val="0"/>
              <w:marRight w:val="0"/>
              <w:marTop w:val="0"/>
              <w:marBottom w:val="0"/>
              <w:divBdr>
                <w:top w:val="none" w:sz="0" w:space="0" w:color="auto"/>
                <w:left w:val="none" w:sz="0" w:space="0" w:color="auto"/>
                <w:bottom w:val="none" w:sz="0" w:space="0" w:color="auto"/>
                <w:right w:val="none" w:sz="0" w:space="0" w:color="auto"/>
              </w:divBdr>
            </w:div>
            <w:div w:id="1676221718">
              <w:marLeft w:val="0"/>
              <w:marRight w:val="0"/>
              <w:marTop w:val="0"/>
              <w:marBottom w:val="0"/>
              <w:divBdr>
                <w:top w:val="none" w:sz="0" w:space="0" w:color="auto"/>
                <w:left w:val="none" w:sz="0" w:space="0" w:color="auto"/>
                <w:bottom w:val="none" w:sz="0" w:space="0" w:color="auto"/>
                <w:right w:val="none" w:sz="0" w:space="0" w:color="auto"/>
              </w:divBdr>
            </w:div>
            <w:div w:id="1676221803">
              <w:marLeft w:val="0"/>
              <w:marRight w:val="0"/>
              <w:marTop w:val="0"/>
              <w:marBottom w:val="0"/>
              <w:divBdr>
                <w:top w:val="none" w:sz="0" w:space="0" w:color="auto"/>
                <w:left w:val="none" w:sz="0" w:space="0" w:color="auto"/>
                <w:bottom w:val="none" w:sz="0" w:space="0" w:color="auto"/>
                <w:right w:val="none" w:sz="0" w:space="0" w:color="auto"/>
              </w:divBdr>
            </w:div>
            <w:div w:id="1676221828">
              <w:marLeft w:val="0"/>
              <w:marRight w:val="0"/>
              <w:marTop w:val="0"/>
              <w:marBottom w:val="0"/>
              <w:divBdr>
                <w:top w:val="none" w:sz="0" w:space="0" w:color="auto"/>
                <w:left w:val="none" w:sz="0" w:space="0" w:color="auto"/>
                <w:bottom w:val="none" w:sz="0" w:space="0" w:color="auto"/>
                <w:right w:val="none" w:sz="0" w:space="0" w:color="auto"/>
              </w:divBdr>
            </w:div>
            <w:div w:id="1676221853">
              <w:marLeft w:val="0"/>
              <w:marRight w:val="0"/>
              <w:marTop w:val="0"/>
              <w:marBottom w:val="0"/>
              <w:divBdr>
                <w:top w:val="none" w:sz="0" w:space="0" w:color="auto"/>
                <w:left w:val="none" w:sz="0" w:space="0" w:color="auto"/>
                <w:bottom w:val="none" w:sz="0" w:space="0" w:color="auto"/>
                <w:right w:val="none" w:sz="0" w:space="0" w:color="auto"/>
              </w:divBdr>
            </w:div>
            <w:div w:id="1676221883">
              <w:marLeft w:val="0"/>
              <w:marRight w:val="0"/>
              <w:marTop w:val="0"/>
              <w:marBottom w:val="0"/>
              <w:divBdr>
                <w:top w:val="none" w:sz="0" w:space="0" w:color="auto"/>
                <w:left w:val="none" w:sz="0" w:space="0" w:color="auto"/>
                <w:bottom w:val="none" w:sz="0" w:space="0" w:color="auto"/>
                <w:right w:val="none" w:sz="0" w:space="0" w:color="auto"/>
              </w:divBdr>
            </w:div>
            <w:div w:id="167622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1806">
      <w:marLeft w:val="0"/>
      <w:marRight w:val="0"/>
      <w:marTop w:val="0"/>
      <w:marBottom w:val="0"/>
      <w:divBdr>
        <w:top w:val="none" w:sz="0" w:space="0" w:color="auto"/>
        <w:left w:val="none" w:sz="0" w:space="0" w:color="auto"/>
        <w:bottom w:val="none" w:sz="0" w:space="0" w:color="auto"/>
        <w:right w:val="none" w:sz="0" w:space="0" w:color="auto"/>
      </w:divBdr>
    </w:div>
    <w:div w:id="1676221812">
      <w:marLeft w:val="0"/>
      <w:marRight w:val="0"/>
      <w:marTop w:val="0"/>
      <w:marBottom w:val="0"/>
      <w:divBdr>
        <w:top w:val="none" w:sz="0" w:space="0" w:color="auto"/>
        <w:left w:val="none" w:sz="0" w:space="0" w:color="auto"/>
        <w:bottom w:val="none" w:sz="0" w:space="0" w:color="auto"/>
        <w:right w:val="none" w:sz="0" w:space="0" w:color="auto"/>
      </w:divBdr>
    </w:div>
    <w:div w:id="1676221815">
      <w:marLeft w:val="0"/>
      <w:marRight w:val="0"/>
      <w:marTop w:val="0"/>
      <w:marBottom w:val="0"/>
      <w:divBdr>
        <w:top w:val="none" w:sz="0" w:space="0" w:color="auto"/>
        <w:left w:val="none" w:sz="0" w:space="0" w:color="auto"/>
        <w:bottom w:val="none" w:sz="0" w:space="0" w:color="auto"/>
        <w:right w:val="none" w:sz="0" w:space="0" w:color="auto"/>
      </w:divBdr>
    </w:div>
    <w:div w:id="1676221820">
      <w:marLeft w:val="0"/>
      <w:marRight w:val="0"/>
      <w:marTop w:val="0"/>
      <w:marBottom w:val="0"/>
      <w:divBdr>
        <w:top w:val="none" w:sz="0" w:space="0" w:color="auto"/>
        <w:left w:val="none" w:sz="0" w:space="0" w:color="auto"/>
        <w:bottom w:val="none" w:sz="0" w:space="0" w:color="auto"/>
        <w:right w:val="none" w:sz="0" w:space="0" w:color="auto"/>
      </w:divBdr>
      <w:divsChild>
        <w:div w:id="1676221904">
          <w:marLeft w:val="0"/>
          <w:marRight w:val="0"/>
          <w:marTop w:val="0"/>
          <w:marBottom w:val="0"/>
          <w:divBdr>
            <w:top w:val="none" w:sz="0" w:space="0" w:color="auto"/>
            <w:left w:val="none" w:sz="0" w:space="0" w:color="auto"/>
            <w:bottom w:val="none" w:sz="0" w:space="0" w:color="auto"/>
            <w:right w:val="none" w:sz="0" w:space="0" w:color="auto"/>
          </w:divBdr>
          <w:divsChild>
            <w:div w:id="1676221787">
              <w:marLeft w:val="0"/>
              <w:marRight w:val="0"/>
              <w:marTop w:val="0"/>
              <w:marBottom w:val="144"/>
              <w:divBdr>
                <w:top w:val="none" w:sz="0" w:space="0" w:color="auto"/>
                <w:left w:val="none" w:sz="0" w:space="0" w:color="auto"/>
                <w:bottom w:val="none" w:sz="0" w:space="0" w:color="auto"/>
                <w:right w:val="none" w:sz="0" w:space="0" w:color="auto"/>
              </w:divBdr>
              <w:divsChild>
                <w:div w:id="1676221687">
                  <w:marLeft w:val="2928"/>
                  <w:marRight w:val="0"/>
                  <w:marTop w:val="720"/>
                  <w:marBottom w:val="0"/>
                  <w:divBdr>
                    <w:top w:val="single" w:sz="6" w:space="0" w:color="AAAAAA"/>
                    <w:left w:val="single" w:sz="6" w:space="12" w:color="AAAAAA"/>
                    <w:bottom w:val="single" w:sz="6" w:space="18" w:color="AAAAAA"/>
                    <w:right w:val="none" w:sz="0" w:space="0" w:color="auto"/>
                  </w:divBdr>
                  <w:divsChild>
                    <w:div w:id="16762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221826">
      <w:marLeft w:val="0"/>
      <w:marRight w:val="0"/>
      <w:marTop w:val="0"/>
      <w:marBottom w:val="0"/>
      <w:divBdr>
        <w:top w:val="none" w:sz="0" w:space="0" w:color="auto"/>
        <w:left w:val="none" w:sz="0" w:space="0" w:color="auto"/>
        <w:bottom w:val="none" w:sz="0" w:space="0" w:color="auto"/>
        <w:right w:val="none" w:sz="0" w:space="0" w:color="auto"/>
      </w:divBdr>
      <w:divsChild>
        <w:div w:id="1676221862">
          <w:marLeft w:val="0"/>
          <w:marRight w:val="0"/>
          <w:marTop w:val="0"/>
          <w:marBottom w:val="0"/>
          <w:divBdr>
            <w:top w:val="none" w:sz="0" w:space="0" w:color="auto"/>
            <w:left w:val="none" w:sz="0" w:space="0" w:color="auto"/>
            <w:bottom w:val="none" w:sz="0" w:space="0" w:color="auto"/>
            <w:right w:val="none" w:sz="0" w:space="0" w:color="auto"/>
          </w:divBdr>
          <w:divsChild>
            <w:div w:id="1676221710">
              <w:marLeft w:val="0"/>
              <w:marRight w:val="0"/>
              <w:marTop w:val="0"/>
              <w:marBottom w:val="0"/>
              <w:divBdr>
                <w:top w:val="none" w:sz="0" w:space="0" w:color="auto"/>
                <w:left w:val="none" w:sz="0" w:space="0" w:color="auto"/>
                <w:bottom w:val="none" w:sz="0" w:space="0" w:color="auto"/>
                <w:right w:val="none" w:sz="0" w:space="0" w:color="auto"/>
              </w:divBdr>
            </w:div>
            <w:div w:id="16762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1830">
      <w:marLeft w:val="0"/>
      <w:marRight w:val="0"/>
      <w:marTop w:val="0"/>
      <w:marBottom w:val="0"/>
      <w:divBdr>
        <w:top w:val="none" w:sz="0" w:space="0" w:color="auto"/>
        <w:left w:val="none" w:sz="0" w:space="0" w:color="auto"/>
        <w:bottom w:val="none" w:sz="0" w:space="0" w:color="auto"/>
        <w:right w:val="none" w:sz="0" w:space="0" w:color="auto"/>
      </w:divBdr>
    </w:div>
    <w:div w:id="1676221835">
      <w:marLeft w:val="0"/>
      <w:marRight w:val="0"/>
      <w:marTop w:val="0"/>
      <w:marBottom w:val="0"/>
      <w:divBdr>
        <w:top w:val="none" w:sz="0" w:space="0" w:color="auto"/>
        <w:left w:val="none" w:sz="0" w:space="0" w:color="auto"/>
        <w:bottom w:val="none" w:sz="0" w:space="0" w:color="auto"/>
        <w:right w:val="none" w:sz="0" w:space="0" w:color="auto"/>
      </w:divBdr>
    </w:div>
    <w:div w:id="1676221836">
      <w:marLeft w:val="0"/>
      <w:marRight w:val="0"/>
      <w:marTop w:val="0"/>
      <w:marBottom w:val="0"/>
      <w:divBdr>
        <w:top w:val="none" w:sz="0" w:space="0" w:color="auto"/>
        <w:left w:val="none" w:sz="0" w:space="0" w:color="auto"/>
        <w:bottom w:val="none" w:sz="0" w:space="0" w:color="auto"/>
        <w:right w:val="none" w:sz="0" w:space="0" w:color="auto"/>
      </w:divBdr>
    </w:div>
    <w:div w:id="1676221843">
      <w:marLeft w:val="0"/>
      <w:marRight w:val="0"/>
      <w:marTop w:val="0"/>
      <w:marBottom w:val="0"/>
      <w:divBdr>
        <w:top w:val="none" w:sz="0" w:space="0" w:color="auto"/>
        <w:left w:val="none" w:sz="0" w:space="0" w:color="auto"/>
        <w:bottom w:val="none" w:sz="0" w:space="0" w:color="auto"/>
        <w:right w:val="none" w:sz="0" w:space="0" w:color="auto"/>
      </w:divBdr>
      <w:divsChild>
        <w:div w:id="1676221719">
          <w:marLeft w:val="0"/>
          <w:marRight w:val="0"/>
          <w:marTop w:val="0"/>
          <w:marBottom w:val="0"/>
          <w:divBdr>
            <w:top w:val="none" w:sz="0" w:space="0" w:color="auto"/>
            <w:left w:val="none" w:sz="0" w:space="0" w:color="auto"/>
            <w:bottom w:val="none" w:sz="0" w:space="0" w:color="auto"/>
            <w:right w:val="none" w:sz="0" w:space="0" w:color="auto"/>
          </w:divBdr>
          <w:divsChild>
            <w:div w:id="1676221959">
              <w:marLeft w:val="0"/>
              <w:marRight w:val="0"/>
              <w:marTop w:val="0"/>
              <w:marBottom w:val="0"/>
              <w:divBdr>
                <w:top w:val="none" w:sz="0" w:space="0" w:color="auto"/>
                <w:left w:val="none" w:sz="0" w:space="0" w:color="auto"/>
                <w:bottom w:val="none" w:sz="0" w:space="0" w:color="auto"/>
                <w:right w:val="none" w:sz="0" w:space="0" w:color="auto"/>
              </w:divBdr>
              <w:divsChild>
                <w:div w:id="167622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1794">
          <w:marLeft w:val="0"/>
          <w:marRight w:val="0"/>
          <w:marTop w:val="0"/>
          <w:marBottom w:val="0"/>
          <w:divBdr>
            <w:top w:val="none" w:sz="0" w:space="0" w:color="auto"/>
            <w:left w:val="none" w:sz="0" w:space="0" w:color="auto"/>
            <w:bottom w:val="none" w:sz="0" w:space="0" w:color="auto"/>
            <w:right w:val="none" w:sz="0" w:space="0" w:color="auto"/>
          </w:divBdr>
        </w:div>
        <w:div w:id="1676221851">
          <w:marLeft w:val="0"/>
          <w:marRight w:val="0"/>
          <w:marTop w:val="0"/>
          <w:marBottom w:val="0"/>
          <w:divBdr>
            <w:top w:val="none" w:sz="0" w:space="0" w:color="auto"/>
            <w:left w:val="none" w:sz="0" w:space="0" w:color="auto"/>
            <w:bottom w:val="none" w:sz="0" w:space="0" w:color="auto"/>
            <w:right w:val="none" w:sz="0" w:space="0" w:color="auto"/>
          </w:divBdr>
        </w:div>
        <w:div w:id="1676221864">
          <w:marLeft w:val="0"/>
          <w:marRight w:val="0"/>
          <w:marTop w:val="0"/>
          <w:marBottom w:val="0"/>
          <w:divBdr>
            <w:top w:val="none" w:sz="0" w:space="0" w:color="auto"/>
            <w:left w:val="none" w:sz="0" w:space="0" w:color="auto"/>
            <w:bottom w:val="none" w:sz="0" w:space="0" w:color="auto"/>
            <w:right w:val="none" w:sz="0" w:space="0" w:color="auto"/>
          </w:divBdr>
          <w:divsChild>
            <w:div w:id="1676221991">
              <w:marLeft w:val="0"/>
              <w:marRight w:val="0"/>
              <w:marTop w:val="0"/>
              <w:marBottom w:val="0"/>
              <w:divBdr>
                <w:top w:val="none" w:sz="0" w:space="0" w:color="auto"/>
                <w:left w:val="none" w:sz="0" w:space="0" w:color="auto"/>
                <w:bottom w:val="none" w:sz="0" w:space="0" w:color="auto"/>
                <w:right w:val="none" w:sz="0" w:space="0" w:color="auto"/>
              </w:divBdr>
              <w:divsChild>
                <w:div w:id="16762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1955">
          <w:marLeft w:val="0"/>
          <w:marRight w:val="0"/>
          <w:marTop w:val="0"/>
          <w:marBottom w:val="0"/>
          <w:divBdr>
            <w:top w:val="none" w:sz="0" w:space="0" w:color="auto"/>
            <w:left w:val="none" w:sz="0" w:space="0" w:color="auto"/>
            <w:bottom w:val="none" w:sz="0" w:space="0" w:color="auto"/>
            <w:right w:val="none" w:sz="0" w:space="0" w:color="auto"/>
          </w:divBdr>
          <w:divsChild>
            <w:div w:id="1676221693">
              <w:marLeft w:val="0"/>
              <w:marRight w:val="0"/>
              <w:marTop w:val="0"/>
              <w:marBottom w:val="0"/>
              <w:divBdr>
                <w:top w:val="none" w:sz="0" w:space="0" w:color="auto"/>
                <w:left w:val="none" w:sz="0" w:space="0" w:color="auto"/>
                <w:bottom w:val="none" w:sz="0" w:space="0" w:color="auto"/>
                <w:right w:val="none" w:sz="0" w:space="0" w:color="auto"/>
              </w:divBdr>
              <w:divsChild>
                <w:div w:id="1676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21848">
      <w:marLeft w:val="0"/>
      <w:marRight w:val="0"/>
      <w:marTop w:val="0"/>
      <w:marBottom w:val="0"/>
      <w:divBdr>
        <w:top w:val="none" w:sz="0" w:space="0" w:color="auto"/>
        <w:left w:val="none" w:sz="0" w:space="0" w:color="auto"/>
        <w:bottom w:val="none" w:sz="0" w:space="0" w:color="auto"/>
        <w:right w:val="none" w:sz="0" w:space="0" w:color="auto"/>
      </w:divBdr>
    </w:div>
    <w:div w:id="1676221850">
      <w:marLeft w:val="0"/>
      <w:marRight w:val="0"/>
      <w:marTop w:val="0"/>
      <w:marBottom w:val="0"/>
      <w:divBdr>
        <w:top w:val="none" w:sz="0" w:space="0" w:color="auto"/>
        <w:left w:val="none" w:sz="0" w:space="0" w:color="auto"/>
        <w:bottom w:val="none" w:sz="0" w:space="0" w:color="auto"/>
        <w:right w:val="none" w:sz="0" w:space="0" w:color="auto"/>
      </w:divBdr>
    </w:div>
    <w:div w:id="1676221854">
      <w:marLeft w:val="0"/>
      <w:marRight w:val="0"/>
      <w:marTop w:val="0"/>
      <w:marBottom w:val="0"/>
      <w:divBdr>
        <w:top w:val="none" w:sz="0" w:space="0" w:color="auto"/>
        <w:left w:val="none" w:sz="0" w:space="0" w:color="auto"/>
        <w:bottom w:val="none" w:sz="0" w:space="0" w:color="auto"/>
        <w:right w:val="none" w:sz="0" w:space="0" w:color="auto"/>
      </w:divBdr>
    </w:div>
    <w:div w:id="1676221855">
      <w:marLeft w:val="0"/>
      <w:marRight w:val="0"/>
      <w:marTop w:val="0"/>
      <w:marBottom w:val="0"/>
      <w:divBdr>
        <w:top w:val="none" w:sz="0" w:space="0" w:color="auto"/>
        <w:left w:val="none" w:sz="0" w:space="0" w:color="auto"/>
        <w:bottom w:val="none" w:sz="0" w:space="0" w:color="auto"/>
        <w:right w:val="none" w:sz="0" w:space="0" w:color="auto"/>
      </w:divBdr>
      <w:divsChild>
        <w:div w:id="1676221671">
          <w:marLeft w:val="0"/>
          <w:marRight w:val="0"/>
          <w:marTop w:val="0"/>
          <w:marBottom w:val="0"/>
          <w:divBdr>
            <w:top w:val="none" w:sz="0" w:space="0" w:color="auto"/>
            <w:left w:val="none" w:sz="0" w:space="0" w:color="auto"/>
            <w:bottom w:val="none" w:sz="0" w:space="0" w:color="auto"/>
            <w:right w:val="none" w:sz="0" w:space="0" w:color="auto"/>
          </w:divBdr>
          <w:divsChild>
            <w:div w:id="1676221768">
              <w:marLeft w:val="0"/>
              <w:marRight w:val="0"/>
              <w:marTop w:val="0"/>
              <w:marBottom w:val="0"/>
              <w:divBdr>
                <w:top w:val="none" w:sz="0" w:space="0" w:color="auto"/>
                <w:left w:val="none" w:sz="0" w:space="0" w:color="auto"/>
                <w:bottom w:val="none" w:sz="0" w:space="0" w:color="auto"/>
                <w:right w:val="none" w:sz="0" w:space="0" w:color="auto"/>
              </w:divBdr>
            </w:div>
            <w:div w:id="16762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1856">
      <w:marLeft w:val="0"/>
      <w:marRight w:val="0"/>
      <w:marTop w:val="0"/>
      <w:marBottom w:val="0"/>
      <w:divBdr>
        <w:top w:val="none" w:sz="0" w:space="0" w:color="auto"/>
        <w:left w:val="none" w:sz="0" w:space="0" w:color="auto"/>
        <w:bottom w:val="none" w:sz="0" w:space="0" w:color="auto"/>
        <w:right w:val="none" w:sz="0" w:space="0" w:color="auto"/>
      </w:divBdr>
      <w:divsChild>
        <w:div w:id="1676221670">
          <w:marLeft w:val="0"/>
          <w:marRight w:val="0"/>
          <w:marTop w:val="0"/>
          <w:marBottom w:val="0"/>
          <w:divBdr>
            <w:top w:val="none" w:sz="0" w:space="0" w:color="auto"/>
            <w:left w:val="none" w:sz="0" w:space="0" w:color="auto"/>
            <w:bottom w:val="none" w:sz="0" w:space="0" w:color="auto"/>
            <w:right w:val="none" w:sz="0" w:space="0" w:color="auto"/>
          </w:divBdr>
        </w:div>
      </w:divsChild>
    </w:div>
    <w:div w:id="1676221857">
      <w:marLeft w:val="0"/>
      <w:marRight w:val="0"/>
      <w:marTop w:val="0"/>
      <w:marBottom w:val="0"/>
      <w:divBdr>
        <w:top w:val="none" w:sz="0" w:space="0" w:color="auto"/>
        <w:left w:val="none" w:sz="0" w:space="0" w:color="auto"/>
        <w:bottom w:val="none" w:sz="0" w:space="0" w:color="auto"/>
        <w:right w:val="none" w:sz="0" w:space="0" w:color="auto"/>
      </w:divBdr>
    </w:div>
    <w:div w:id="1676221858">
      <w:marLeft w:val="0"/>
      <w:marRight w:val="0"/>
      <w:marTop w:val="0"/>
      <w:marBottom w:val="0"/>
      <w:divBdr>
        <w:top w:val="none" w:sz="0" w:space="0" w:color="auto"/>
        <w:left w:val="none" w:sz="0" w:space="0" w:color="auto"/>
        <w:bottom w:val="none" w:sz="0" w:space="0" w:color="auto"/>
        <w:right w:val="none" w:sz="0" w:space="0" w:color="auto"/>
      </w:divBdr>
      <w:divsChild>
        <w:div w:id="1676221818">
          <w:marLeft w:val="0"/>
          <w:marRight w:val="0"/>
          <w:marTop w:val="0"/>
          <w:marBottom w:val="0"/>
          <w:divBdr>
            <w:top w:val="none" w:sz="0" w:space="0" w:color="auto"/>
            <w:left w:val="none" w:sz="0" w:space="0" w:color="auto"/>
            <w:bottom w:val="none" w:sz="0" w:space="0" w:color="auto"/>
            <w:right w:val="none" w:sz="0" w:space="0" w:color="auto"/>
          </w:divBdr>
          <w:divsChild>
            <w:div w:id="1676221965">
              <w:marLeft w:val="0"/>
              <w:marRight w:val="0"/>
              <w:marTop w:val="0"/>
              <w:marBottom w:val="0"/>
              <w:divBdr>
                <w:top w:val="none" w:sz="0" w:space="0" w:color="auto"/>
                <w:left w:val="none" w:sz="0" w:space="0" w:color="auto"/>
                <w:bottom w:val="none" w:sz="0" w:space="0" w:color="auto"/>
                <w:right w:val="none" w:sz="0" w:space="0" w:color="auto"/>
              </w:divBdr>
            </w:div>
            <w:div w:id="16762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1867">
      <w:marLeft w:val="0"/>
      <w:marRight w:val="0"/>
      <w:marTop w:val="0"/>
      <w:marBottom w:val="0"/>
      <w:divBdr>
        <w:top w:val="none" w:sz="0" w:space="0" w:color="auto"/>
        <w:left w:val="none" w:sz="0" w:space="0" w:color="auto"/>
        <w:bottom w:val="none" w:sz="0" w:space="0" w:color="auto"/>
        <w:right w:val="none" w:sz="0" w:space="0" w:color="auto"/>
      </w:divBdr>
    </w:div>
    <w:div w:id="1676221875">
      <w:marLeft w:val="0"/>
      <w:marRight w:val="0"/>
      <w:marTop w:val="0"/>
      <w:marBottom w:val="0"/>
      <w:divBdr>
        <w:top w:val="none" w:sz="0" w:space="0" w:color="auto"/>
        <w:left w:val="none" w:sz="0" w:space="0" w:color="auto"/>
        <w:bottom w:val="none" w:sz="0" w:space="0" w:color="auto"/>
        <w:right w:val="none" w:sz="0" w:space="0" w:color="auto"/>
      </w:divBdr>
      <w:divsChild>
        <w:div w:id="1676221774">
          <w:marLeft w:val="0"/>
          <w:marRight w:val="0"/>
          <w:marTop w:val="0"/>
          <w:marBottom w:val="0"/>
          <w:divBdr>
            <w:top w:val="none" w:sz="0" w:space="0" w:color="auto"/>
            <w:left w:val="none" w:sz="0" w:space="0" w:color="auto"/>
            <w:bottom w:val="none" w:sz="0" w:space="0" w:color="auto"/>
            <w:right w:val="none" w:sz="0" w:space="0" w:color="auto"/>
          </w:divBdr>
          <w:divsChild>
            <w:div w:id="1676221937">
              <w:marLeft w:val="0"/>
              <w:marRight w:val="0"/>
              <w:marTop w:val="0"/>
              <w:marBottom w:val="144"/>
              <w:divBdr>
                <w:top w:val="none" w:sz="0" w:space="0" w:color="auto"/>
                <w:left w:val="none" w:sz="0" w:space="0" w:color="auto"/>
                <w:bottom w:val="none" w:sz="0" w:space="0" w:color="auto"/>
                <w:right w:val="none" w:sz="0" w:space="0" w:color="auto"/>
              </w:divBdr>
              <w:divsChild>
                <w:div w:id="1676221873">
                  <w:marLeft w:val="2928"/>
                  <w:marRight w:val="0"/>
                  <w:marTop w:val="720"/>
                  <w:marBottom w:val="0"/>
                  <w:divBdr>
                    <w:top w:val="single" w:sz="6" w:space="0" w:color="AAAAAA"/>
                    <w:left w:val="single" w:sz="6" w:space="12" w:color="AAAAAA"/>
                    <w:bottom w:val="single" w:sz="6" w:space="18" w:color="AAAAAA"/>
                    <w:right w:val="none" w:sz="0" w:space="0" w:color="auto"/>
                  </w:divBdr>
                  <w:divsChild>
                    <w:div w:id="16762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221888">
      <w:marLeft w:val="68"/>
      <w:marRight w:val="68"/>
      <w:marTop w:val="68"/>
      <w:marBottom w:val="68"/>
      <w:divBdr>
        <w:top w:val="none" w:sz="0" w:space="0" w:color="auto"/>
        <w:left w:val="none" w:sz="0" w:space="0" w:color="auto"/>
        <w:bottom w:val="none" w:sz="0" w:space="0" w:color="auto"/>
        <w:right w:val="none" w:sz="0" w:space="0" w:color="auto"/>
      </w:divBdr>
      <w:divsChild>
        <w:div w:id="1676221877">
          <w:marLeft w:val="0"/>
          <w:marRight w:val="0"/>
          <w:marTop w:val="0"/>
          <w:marBottom w:val="0"/>
          <w:divBdr>
            <w:top w:val="none" w:sz="0" w:space="0" w:color="auto"/>
            <w:left w:val="none" w:sz="0" w:space="0" w:color="auto"/>
            <w:bottom w:val="none" w:sz="0" w:space="0" w:color="auto"/>
            <w:right w:val="none" w:sz="0" w:space="0" w:color="auto"/>
          </w:divBdr>
          <w:divsChild>
            <w:div w:id="1676221842">
              <w:marLeft w:val="0"/>
              <w:marRight w:val="0"/>
              <w:marTop w:val="0"/>
              <w:marBottom w:val="0"/>
              <w:divBdr>
                <w:top w:val="none" w:sz="0" w:space="0" w:color="auto"/>
                <w:left w:val="none" w:sz="0" w:space="0" w:color="auto"/>
                <w:bottom w:val="none" w:sz="0" w:space="0" w:color="auto"/>
                <w:right w:val="none" w:sz="0" w:space="0" w:color="auto"/>
              </w:divBdr>
              <w:divsChild>
                <w:div w:id="1676221646">
                  <w:marLeft w:val="0"/>
                  <w:marRight w:val="0"/>
                  <w:marTop w:val="0"/>
                  <w:marBottom w:val="0"/>
                  <w:divBdr>
                    <w:top w:val="none" w:sz="0" w:space="0" w:color="auto"/>
                    <w:left w:val="single" w:sz="6" w:space="0" w:color="1C5D9A"/>
                    <w:bottom w:val="none" w:sz="0" w:space="0" w:color="auto"/>
                    <w:right w:val="single" w:sz="6" w:space="0" w:color="1C5D9A"/>
                  </w:divBdr>
                  <w:divsChild>
                    <w:div w:id="1676221925">
                      <w:marLeft w:val="0"/>
                      <w:marRight w:val="54"/>
                      <w:marTop w:val="0"/>
                      <w:marBottom w:val="0"/>
                      <w:divBdr>
                        <w:top w:val="none" w:sz="0" w:space="0" w:color="auto"/>
                        <w:left w:val="none" w:sz="0" w:space="0" w:color="auto"/>
                        <w:bottom w:val="none" w:sz="0" w:space="0" w:color="auto"/>
                        <w:right w:val="none" w:sz="0" w:space="0" w:color="auto"/>
                      </w:divBdr>
                      <w:divsChild>
                        <w:div w:id="1676221949">
                          <w:marLeft w:val="0"/>
                          <w:marRight w:val="0"/>
                          <w:marTop w:val="68"/>
                          <w:marBottom w:val="68"/>
                          <w:divBdr>
                            <w:top w:val="none" w:sz="0" w:space="0" w:color="auto"/>
                            <w:left w:val="none" w:sz="0" w:space="0" w:color="auto"/>
                            <w:bottom w:val="none" w:sz="0" w:space="0" w:color="auto"/>
                            <w:right w:val="none" w:sz="0" w:space="0" w:color="auto"/>
                          </w:divBdr>
                          <w:divsChild>
                            <w:div w:id="1676221824">
                              <w:marLeft w:val="0"/>
                              <w:marRight w:val="0"/>
                              <w:marTop w:val="0"/>
                              <w:marBottom w:val="0"/>
                              <w:divBdr>
                                <w:top w:val="none" w:sz="0" w:space="0" w:color="auto"/>
                                <w:left w:val="none" w:sz="0" w:space="0" w:color="auto"/>
                                <w:bottom w:val="none" w:sz="0" w:space="0" w:color="auto"/>
                                <w:right w:val="none" w:sz="0" w:space="0" w:color="auto"/>
                              </w:divBdr>
                              <w:divsChild>
                                <w:div w:id="1676221661">
                                  <w:marLeft w:val="340"/>
                                  <w:marRight w:val="0"/>
                                  <w:marTop w:val="136"/>
                                  <w:marBottom w:val="0"/>
                                  <w:divBdr>
                                    <w:top w:val="none" w:sz="0" w:space="0" w:color="auto"/>
                                    <w:left w:val="single" w:sz="24" w:space="7" w:color="CCCCCC"/>
                                    <w:bottom w:val="none" w:sz="0" w:space="0" w:color="auto"/>
                                    <w:right w:val="none" w:sz="0" w:space="0" w:color="auto"/>
                                  </w:divBdr>
                                </w:div>
                                <w:div w:id="1676221868">
                                  <w:marLeft w:val="340"/>
                                  <w:marRight w:val="0"/>
                                  <w:marTop w:val="136"/>
                                  <w:marBottom w:val="0"/>
                                  <w:divBdr>
                                    <w:top w:val="none" w:sz="0" w:space="0" w:color="auto"/>
                                    <w:left w:val="single" w:sz="24" w:space="7" w:color="CCCCCC"/>
                                    <w:bottom w:val="none" w:sz="0" w:space="0" w:color="auto"/>
                                    <w:right w:val="none" w:sz="0" w:space="0" w:color="auto"/>
                                  </w:divBdr>
                                </w:div>
                              </w:divsChild>
                            </w:div>
                          </w:divsChild>
                        </w:div>
                      </w:divsChild>
                    </w:div>
                  </w:divsChild>
                </w:div>
              </w:divsChild>
            </w:div>
          </w:divsChild>
        </w:div>
      </w:divsChild>
    </w:div>
    <w:div w:id="1676221889">
      <w:marLeft w:val="0"/>
      <w:marRight w:val="0"/>
      <w:marTop w:val="0"/>
      <w:marBottom w:val="0"/>
      <w:divBdr>
        <w:top w:val="none" w:sz="0" w:space="0" w:color="auto"/>
        <w:left w:val="none" w:sz="0" w:space="0" w:color="auto"/>
        <w:bottom w:val="none" w:sz="0" w:space="0" w:color="auto"/>
        <w:right w:val="none" w:sz="0" w:space="0" w:color="auto"/>
      </w:divBdr>
    </w:div>
    <w:div w:id="1676221898">
      <w:marLeft w:val="0"/>
      <w:marRight w:val="0"/>
      <w:marTop w:val="0"/>
      <w:marBottom w:val="0"/>
      <w:divBdr>
        <w:top w:val="none" w:sz="0" w:space="0" w:color="auto"/>
        <w:left w:val="none" w:sz="0" w:space="0" w:color="auto"/>
        <w:bottom w:val="none" w:sz="0" w:space="0" w:color="auto"/>
        <w:right w:val="none" w:sz="0" w:space="0" w:color="auto"/>
      </w:divBdr>
      <w:divsChild>
        <w:div w:id="1676221699">
          <w:marLeft w:val="0"/>
          <w:marRight w:val="0"/>
          <w:marTop w:val="0"/>
          <w:marBottom w:val="0"/>
          <w:divBdr>
            <w:top w:val="none" w:sz="0" w:space="0" w:color="auto"/>
            <w:left w:val="none" w:sz="0" w:space="0" w:color="auto"/>
            <w:bottom w:val="none" w:sz="0" w:space="0" w:color="auto"/>
            <w:right w:val="none" w:sz="0" w:space="0" w:color="auto"/>
          </w:divBdr>
          <w:divsChild>
            <w:div w:id="1676221721">
              <w:marLeft w:val="0"/>
              <w:marRight w:val="0"/>
              <w:marTop w:val="0"/>
              <w:marBottom w:val="144"/>
              <w:divBdr>
                <w:top w:val="none" w:sz="0" w:space="0" w:color="auto"/>
                <w:left w:val="none" w:sz="0" w:space="0" w:color="auto"/>
                <w:bottom w:val="none" w:sz="0" w:space="0" w:color="auto"/>
                <w:right w:val="none" w:sz="0" w:space="0" w:color="auto"/>
              </w:divBdr>
              <w:divsChild>
                <w:div w:id="1676221740">
                  <w:marLeft w:val="2928"/>
                  <w:marRight w:val="0"/>
                  <w:marTop w:val="720"/>
                  <w:marBottom w:val="0"/>
                  <w:divBdr>
                    <w:top w:val="single" w:sz="6" w:space="0" w:color="AAAAAA"/>
                    <w:left w:val="single" w:sz="6" w:space="12" w:color="AAAAAA"/>
                    <w:bottom w:val="single" w:sz="6" w:space="18" w:color="AAAAAA"/>
                    <w:right w:val="none" w:sz="0" w:space="0" w:color="auto"/>
                  </w:divBdr>
                  <w:divsChild>
                    <w:div w:id="16762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221911">
      <w:marLeft w:val="0"/>
      <w:marRight w:val="0"/>
      <w:marTop w:val="0"/>
      <w:marBottom w:val="0"/>
      <w:divBdr>
        <w:top w:val="none" w:sz="0" w:space="0" w:color="auto"/>
        <w:left w:val="none" w:sz="0" w:space="0" w:color="auto"/>
        <w:bottom w:val="none" w:sz="0" w:space="0" w:color="auto"/>
        <w:right w:val="none" w:sz="0" w:space="0" w:color="auto"/>
      </w:divBdr>
    </w:div>
    <w:div w:id="1676221913">
      <w:marLeft w:val="0"/>
      <w:marRight w:val="0"/>
      <w:marTop w:val="0"/>
      <w:marBottom w:val="0"/>
      <w:divBdr>
        <w:top w:val="none" w:sz="0" w:space="0" w:color="auto"/>
        <w:left w:val="none" w:sz="0" w:space="0" w:color="auto"/>
        <w:bottom w:val="none" w:sz="0" w:space="0" w:color="auto"/>
        <w:right w:val="none" w:sz="0" w:space="0" w:color="auto"/>
      </w:divBdr>
    </w:div>
    <w:div w:id="1676221915">
      <w:marLeft w:val="0"/>
      <w:marRight w:val="0"/>
      <w:marTop w:val="0"/>
      <w:marBottom w:val="0"/>
      <w:divBdr>
        <w:top w:val="none" w:sz="0" w:space="0" w:color="auto"/>
        <w:left w:val="none" w:sz="0" w:space="0" w:color="auto"/>
        <w:bottom w:val="none" w:sz="0" w:space="0" w:color="auto"/>
        <w:right w:val="none" w:sz="0" w:space="0" w:color="auto"/>
      </w:divBdr>
      <w:divsChild>
        <w:div w:id="1676221685">
          <w:marLeft w:val="0"/>
          <w:marRight w:val="0"/>
          <w:marTop w:val="0"/>
          <w:marBottom w:val="0"/>
          <w:divBdr>
            <w:top w:val="none" w:sz="0" w:space="0" w:color="auto"/>
            <w:left w:val="none" w:sz="0" w:space="0" w:color="auto"/>
            <w:bottom w:val="none" w:sz="0" w:space="0" w:color="auto"/>
            <w:right w:val="none" w:sz="0" w:space="0" w:color="auto"/>
          </w:divBdr>
          <w:divsChild>
            <w:div w:id="1676221662">
              <w:marLeft w:val="0"/>
              <w:marRight w:val="0"/>
              <w:marTop w:val="0"/>
              <w:marBottom w:val="0"/>
              <w:divBdr>
                <w:top w:val="none" w:sz="0" w:space="0" w:color="auto"/>
                <w:left w:val="none" w:sz="0" w:space="0" w:color="auto"/>
                <w:bottom w:val="none" w:sz="0" w:space="0" w:color="auto"/>
                <w:right w:val="none" w:sz="0" w:space="0" w:color="auto"/>
              </w:divBdr>
            </w:div>
            <w:div w:id="1676221691">
              <w:marLeft w:val="0"/>
              <w:marRight w:val="0"/>
              <w:marTop w:val="0"/>
              <w:marBottom w:val="0"/>
              <w:divBdr>
                <w:top w:val="none" w:sz="0" w:space="0" w:color="auto"/>
                <w:left w:val="none" w:sz="0" w:space="0" w:color="auto"/>
                <w:bottom w:val="none" w:sz="0" w:space="0" w:color="auto"/>
                <w:right w:val="none" w:sz="0" w:space="0" w:color="auto"/>
              </w:divBdr>
            </w:div>
            <w:div w:id="1676221705">
              <w:marLeft w:val="0"/>
              <w:marRight w:val="0"/>
              <w:marTop w:val="0"/>
              <w:marBottom w:val="0"/>
              <w:divBdr>
                <w:top w:val="none" w:sz="0" w:space="0" w:color="auto"/>
                <w:left w:val="none" w:sz="0" w:space="0" w:color="auto"/>
                <w:bottom w:val="none" w:sz="0" w:space="0" w:color="auto"/>
                <w:right w:val="none" w:sz="0" w:space="0" w:color="auto"/>
              </w:divBdr>
            </w:div>
            <w:div w:id="1676221724">
              <w:marLeft w:val="0"/>
              <w:marRight w:val="0"/>
              <w:marTop w:val="0"/>
              <w:marBottom w:val="0"/>
              <w:divBdr>
                <w:top w:val="none" w:sz="0" w:space="0" w:color="auto"/>
                <w:left w:val="none" w:sz="0" w:space="0" w:color="auto"/>
                <w:bottom w:val="none" w:sz="0" w:space="0" w:color="auto"/>
                <w:right w:val="none" w:sz="0" w:space="0" w:color="auto"/>
              </w:divBdr>
            </w:div>
            <w:div w:id="1676221734">
              <w:marLeft w:val="0"/>
              <w:marRight w:val="0"/>
              <w:marTop w:val="0"/>
              <w:marBottom w:val="0"/>
              <w:divBdr>
                <w:top w:val="none" w:sz="0" w:space="0" w:color="auto"/>
                <w:left w:val="none" w:sz="0" w:space="0" w:color="auto"/>
                <w:bottom w:val="none" w:sz="0" w:space="0" w:color="auto"/>
                <w:right w:val="none" w:sz="0" w:space="0" w:color="auto"/>
              </w:divBdr>
            </w:div>
            <w:div w:id="1676221789">
              <w:marLeft w:val="0"/>
              <w:marRight w:val="0"/>
              <w:marTop w:val="0"/>
              <w:marBottom w:val="0"/>
              <w:divBdr>
                <w:top w:val="none" w:sz="0" w:space="0" w:color="auto"/>
                <w:left w:val="none" w:sz="0" w:space="0" w:color="auto"/>
                <w:bottom w:val="none" w:sz="0" w:space="0" w:color="auto"/>
                <w:right w:val="none" w:sz="0" w:space="0" w:color="auto"/>
              </w:divBdr>
            </w:div>
            <w:div w:id="1676221802">
              <w:marLeft w:val="0"/>
              <w:marRight w:val="0"/>
              <w:marTop w:val="0"/>
              <w:marBottom w:val="0"/>
              <w:divBdr>
                <w:top w:val="none" w:sz="0" w:space="0" w:color="auto"/>
                <w:left w:val="none" w:sz="0" w:space="0" w:color="auto"/>
                <w:bottom w:val="none" w:sz="0" w:space="0" w:color="auto"/>
                <w:right w:val="none" w:sz="0" w:space="0" w:color="auto"/>
              </w:divBdr>
            </w:div>
            <w:div w:id="167622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1918">
      <w:marLeft w:val="0"/>
      <w:marRight w:val="0"/>
      <w:marTop w:val="0"/>
      <w:marBottom w:val="0"/>
      <w:divBdr>
        <w:top w:val="none" w:sz="0" w:space="0" w:color="auto"/>
        <w:left w:val="none" w:sz="0" w:space="0" w:color="auto"/>
        <w:bottom w:val="none" w:sz="0" w:space="0" w:color="auto"/>
        <w:right w:val="none" w:sz="0" w:space="0" w:color="auto"/>
      </w:divBdr>
    </w:div>
    <w:div w:id="1676221921">
      <w:marLeft w:val="0"/>
      <w:marRight w:val="0"/>
      <w:marTop w:val="0"/>
      <w:marBottom w:val="0"/>
      <w:divBdr>
        <w:top w:val="none" w:sz="0" w:space="0" w:color="auto"/>
        <w:left w:val="none" w:sz="0" w:space="0" w:color="auto"/>
        <w:bottom w:val="none" w:sz="0" w:space="0" w:color="auto"/>
        <w:right w:val="none" w:sz="0" w:space="0" w:color="auto"/>
      </w:divBdr>
      <w:divsChild>
        <w:div w:id="1676222004">
          <w:marLeft w:val="0"/>
          <w:marRight w:val="0"/>
          <w:marTop w:val="0"/>
          <w:marBottom w:val="0"/>
          <w:divBdr>
            <w:top w:val="none" w:sz="0" w:space="0" w:color="auto"/>
            <w:left w:val="none" w:sz="0" w:space="0" w:color="auto"/>
            <w:bottom w:val="none" w:sz="0" w:space="0" w:color="auto"/>
            <w:right w:val="none" w:sz="0" w:space="0" w:color="auto"/>
          </w:divBdr>
        </w:div>
      </w:divsChild>
    </w:div>
    <w:div w:id="1676221923">
      <w:marLeft w:val="0"/>
      <w:marRight w:val="0"/>
      <w:marTop w:val="0"/>
      <w:marBottom w:val="0"/>
      <w:divBdr>
        <w:top w:val="none" w:sz="0" w:space="0" w:color="auto"/>
        <w:left w:val="none" w:sz="0" w:space="0" w:color="auto"/>
        <w:bottom w:val="none" w:sz="0" w:space="0" w:color="auto"/>
        <w:right w:val="none" w:sz="0" w:space="0" w:color="auto"/>
      </w:divBdr>
      <w:divsChild>
        <w:div w:id="1676221767">
          <w:marLeft w:val="0"/>
          <w:marRight w:val="0"/>
          <w:marTop w:val="0"/>
          <w:marBottom w:val="0"/>
          <w:divBdr>
            <w:top w:val="none" w:sz="0" w:space="0" w:color="auto"/>
            <w:left w:val="none" w:sz="0" w:space="0" w:color="auto"/>
            <w:bottom w:val="none" w:sz="0" w:space="0" w:color="auto"/>
            <w:right w:val="none" w:sz="0" w:space="0" w:color="auto"/>
          </w:divBdr>
          <w:divsChild>
            <w:div w:id="1676221672">
              <w:marLeft w:val="0"/>
              <w:marRight w:val="0"/>
              <w:marTop w:val="0"/>
              <w:marBottom w:val="0"/>
              <w:divBdr>
                <w:top w:val="none" w:sz="0" w:space="0" w:color="auto"/>
                <w:left w:val="none" w:sz="0" w:space="0" w:color="auto"/>
                <w:bottom w:val="none" w:sz="0" w:space="0" w:color="auto"/>
                <w:right w:val="none" w:sz="0" w:space="0" w:color="auto"/>
              </w:divBdr>
            </w:div>
            <w:div w:id="1676221704">
              <w:marLeft w:val="0"/>
              <w:marRight w:val="0"/>
              <w:marTop w:val="0"/>
              <w:marBottom w:val="0"/>
              <w:divBdr>
                <w:top w:val="none" w:sz="0" w:space="0" w:color="auto"/>
                <w:left w:val="none" w:sz="0" w:space="0" w:color="auto"/>
                <w:bottom w:val="none" w:sz="0" w:space="0" w:color="auto"/>
                <w:right w:val="none" w:sz="0" w:space="0" w:color="auto"/>
              </w:divBdr>
            </w:div>
            <w:div w:id="1676221742">
              <w:marLeft w:val="0"/>
              <w:marRight w:val="0"/>
              <w:marTop w:val="0"/>
              <w:marBottom w:val="0"/>
              <w:divBdr>
                <w:top w:val="none" w:sz="0" w:space="0" w:color="auto"/>
                <w:left w:val="none" w:sz="0" w:space="0" w:color="auto"/>
                <w:bottom w:val="none" w:sz="0" w:space="0" w:color="auto"/>
                <w:right w:val="none" w:sz="0" w:space="0" w:color="auto"/>
              </w:divBdr>
            </w:div>
            <w:div w:id="1676221839">
              <w:marLeft w:val="0"/>
              <w:marRight w:val="0"/>
              <w:marTop w:val="0"/>
              <w:marBottom w:val="0"/>
              <w:divBdr>
                <w:top w:val="none" w:sz="0" w:space="0" w:color="auto"/>
                <w:left w:val="none" w:sz="0" w:space="0" w:color="auto"/>
                <w:bottom w:val="none" w:sz="0" w:space="0" w:color="auto"/>
                <w:right w:val="none" w:sz="0" w:space="0" w:color="auto"/>
              </w:divBdr>
            </w:div>
            <w:div w:id="167622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1924">
      <w:marLeft w:val="0"/>
      <w:marRight w:val="0"/>
      <w:marTop w:val="0"/>
      <w:marBottom w:val="0"/>
      <w:divBdr>
        <w:top w:val="none" w:sz="0" w:space="0" w:color="auto"/>
        <w:left w:val="none" w:sz="0" w:space="0" w:color="auto"/>
        <w:bottom w:val="none" w:sz="0" w:space="0" w:color="auto"/>
        <w:right w:val="none" w:sz="0" w:space="0" w:color="auto"/>
      </w:divBdr>
    </w:div>
    <w:div w:id="1676221935">
      <w:marLeft w:val="0"/>
      <w:marRight w:val="0"/>
      <w:marTop w:val="0"/>
      <w:marBottom w:val="0"/>
      <w:divBdr>
        <w:top w:val="none" w:sz="0" w:space="0" w:color="auto"/>
        <w:left w:val="none" w:sz="0" w:space="0" w:color="auto"/>
        <w:bottom w:val="none" w:sz="0" w:space="0" w:color="auto"/>
        <w:right w:val="none" w:sz="0" w:space="0" w:color="auto"/>
      </w:divBdr>
      <w:divsChild>
        <w:div w:id="1676221865">
          <w:marLeft w:val="0"/>
          <w:marRight w:val="0"/>
          <w:marTop w:val="0"/>
          <w:marBottom w:val="0"/>
          <w:divBdr>
            <w:top w:val="none" w:sz="0" w:space="0" w:color="auto"/>
            <w:left w:val="none" w:sz="0" w:space="0" w:color="auto"/>
            <w:bottom w:val="none" w:sz="0" w:space="0" w:color="auto"/>
            <w:right w:val="none" w:sz="0" w:space="0" w:color="auto"/>
          </w:divBdr>
          <w:divsChild>
            <w:div w:id="1676221895">
              <w:marLeft w:val="0"/>
              <w:marRight w:val="0"/>
              <w:marTop w:val="0"/>
              <w:marBottom w:val="0"/>
              <w:divBdr>
                <w:top w:val="none" w:sz="0" w:space="0" w:color="auto"/>
                <w:left w:val="none" w:sz="0" w:space="0" w:color="auto"/>
                <w:bottom w:val="none" w:sz="0" w:space="0" w:color="auto"/>
                <w:right w:val="none" w:sz="0" w:space="0" w:color="auto"/>
              </w:divBdr>
              <w:divsChild>
                <w:div w:id="16762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21936">
      <w:marLeft w:val="0"/>
      <w:marRight w:val="0"/>
      <w:marTop w:val="0"/>
      <w:marBottom w:val="0"/>
      <w:divBdr>
        <w:top w:val="none" w:sz="0" w:space="0" w:color="auto"/>
        <w:left w:val="none" w:sz="0" w:space="0" w:color="auto"/>
        <w:bottom w:val="none" w:sz="0" w:space="0" w:color="auto"/>
        <w:right w:val="none" w:sz="0" w:space="0" w:color="auto"/>
      </w:divBdr>
      <w:divsChild>
        <w:div w:id="1676221643">
          <w:marLeft w:val="0"/>
          <w:marRight w:val="0"/>
          <w:marTop w:val="0"/>
          <w:marBottom w:val="0"/>
          <w:divBdr>
            <w:top w:val="none" w:sz="0" w:space="0" w:color="auto"/>
            <w:left w:val="none" w:sz="0" w:space="0" w:color="auto"/>
            <w:bottom w:val="none" w:sz="0" w:space="0" w:color="auto"/>
            <w:right w:val="none" w:sz="0" w:space="0" w:color="auto"/>
          </w:divBdr>
          <w:divsChild>
            <w:div w:id="1676221642">
              <w:marLeft w:val="0"/>
              <w:marRight w:val="0"/>
              <w:marTop w:val="0"/>
              <w:marBottom w:val="144"/>
              <w:divBdr>
                <w:top w:val="none" w:sz="0" w:space="0" w:color="auto"/>
                <w:left w:val="none" w:sz="0" w:space="0" w:color="auto"/>
                <w:bottom w:val="none" w:sz="0" w:space="0" w:color="auto"/>
                <w:right w:val="none" w:sz="0" w:space="0" w:color="auto"/>
              </w:divBdr>
              <w:divsChild>
                <w:div w:id="1676222005">
                  <w:marLeft w:val="2928"/>
                  <w:marRight w:val="0"/>
                  <w:marTop w:val="720"/>
                  <w:marBottom w:val="0"/>
                  <w:divBdr>
                    <w:top w:val="single" w:sz="6" w:space="0" w:color="AAAAAA"/>
                    <w:left w:val="single" w:sz="6" w:space="12" w:color="AAAAAA"/>
                    <w:bottom w:val="single" w:sz="6" w:space="18" w:color="AAAAAA"/>
                    <w:right w:val="none" w:sz="0" w:space="0" w:color="auto"/>
                  </w:divBdr>
                  <w:divsChild>
                    <w:div w:id="16762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221939">
      <w:marLeft w:val="0"/>
      <w:marRight w:val="0"/>
      <w:marTop w:val="0"/>
      <w:marBottom w:val="0"/>
      <w:divBdr>
        <w:top w:val="none" w:sz="0" w:space="0" w:color="auto"/>
        <w:left w:val="none" w:sz="0" w:space="0" w:color="auto"/>
        <w:bottom w:val="none" w:sz="0" w:space="0" w:color="auto"/>
        <w:right w:val="none" w:sz="0" w:space="0" w:color="auto"/>
      </w:divBdr>
      <w:divsChild>
        <w:div w:id="1676221668">
          <w:marLeft w:val="0"/>
          <w:marRight w:val="0"/>
          <w:marTop w:val="0"/>
          <w:marBottom w:val="0"/>
          <w:divBdr>
            <w:top w:val="none" w:sz="0" w:space="0" w:color="auto"/>
            <w:left w:val="none" w:sz="0" w:space="0" w:color="auto"/>
            <w:bottom w:val="none" w:sz="0" w:space="0" w:color="auto"/>
            <w:right w:val="none" w:sz="0" w:space="0" w:color="auto"/>
          </w:divBdr>
          <w:divsChild>
            <w:div w:id="1676221914">
              <w:marLeft w:val="0"/>
              <w:marRight w:val="0"/>
              <w:marTop w:val="0"/>
              <w:marBottom w:val="0"/>
              <w:divBdr>
                <w:top w:val="none" w:sz="0" w:space="0" w:color="auto"/>
                <w:left w:val="none" w:sz="0" w:space="0" w:color="auto"/>
                <w:bottom w:val="none" w:sz="0" w:space="0" w:color="auto"/>
                <w:right w:val="none" w:sz="0" w:space="0" w:color="auto"/>
              </w:divBdr>
            </w:div>
            <w:div w:id="16762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1941">
      <w:marLeft w:val="0"/>
      <w:marRight w:val="0"/>
      <w:marTop w:val="0"/>
      <w:marBottom w:val="0"/>
      <w:divBdr>
        <w:top w:val="none" w:sz="0" w:space="0" w:color="auto"/>
        <w:left w:val="none" w:sz="0" w:space="0" w:color="auto"/>
        <w:bottom w:val="none" w:sz="0" w:space="0" w:color="auto"/>
        <w:right w:val="none" w:sz="0" w:space="0" w:color="auto"/>
      </w:divBdr>
    </w:div>
    <w:div w:id="1676221942">
      <w:marLeft w:val="0"/>
      <w:marRight w:val="0"/>
      <w:marTop w:val="0"/>
      <w:marBottom w:val="0"/>
      <w:divBdr>
        <w:top w:val="none" w:sz="0" w:space="0" w:color="auto"/>
        <w:left w:val="none" w:sz="0" w:space="0" w:color="auto"/>
        <w:bottom w:val="none" w:sz="0" w:space="0" w:color="auto"/>
        <w:right w:val="none" w:sz="0" w:space="0" w:color="auto"/>
      </w:divBdr>
    </w:div>
    <w:div w:id="1676221943">
      <w:marLeft w:val="0"/>
      <w:marRight w:val="0"/>
      <w:marTop w:val="0"/>
      <w:marBottom w:val="0"/>
      <w:divBdr>
        <w:top w:val="none" w:sz="0" w:space="0" w:color="auto"/>
        <w:left w:val="none" w:sz="0" w:space="0" w:color="auto"/>
        <w:bottom w:val="none" w:sz="0" w:space="0" w:color="auto"/>
        <w:right w:val="none" w:sz="0" w:space="0" w:color="auto"/>
      </w:divBdr>
      <w:divsChild>
        <w:div w:id="1676221807">
          <w:marLeft w:val="0"/>
          <w:marRight w:val="0"/>
          <w:marTop w:val="0"/>
          <w:marBottom w:val="0"/>
          <w:divBdr>
            <w:top w:val="none" w:sz="0" w:space="0" w:color="auto"/>
            <w:left w:val="none" w:sz="0" w:space="0" w:color="auto"/>
            <w:bottom w:val="none" w:sz="0" w:space="0" w:color="auto"/>
            <w:right w:val="none" w:sz="0" w:space="0" w:color="auto"/>
          </w:divBdr>
          <w:divsChild>
            <w:div w:id="1676221819">
              <w:marLeft w:val="0"/>
              <w:marRight w:val="0"/>
              <w:marTop w:val="0"/>
              <w:marBottom w:val="144"/>
              <w:divBdr>
                <w:top w:val="none" w:sz="0" w:space="0" w:color="auto"/>
                <w:left w:val="none" w:sz="0" w:space="0" w:color="auto"/>
                <w:bottom w:val="none" w:sz="0" w:space="0" w:color="auto"/>
                <w:right w:val="none" w:sz="0" w:space="0" w:color="auto"/>
              </w:divBdr>
              <w:divsChild>
                <w:div w:id="1676222006">
                  <w:marLeft w:val="2928"/>
                  <w:marRight w:val="0"/>
                  <w:marTop w:val="720"/>
                  <w:marBottom w:val="0"/>
                  <w:divBdr>
                    <w:top w:val="single" w:sz="6" w:space="0" w:color="AAAAAA"/>
                    <w:left w:val="single" w:sz="6" w:space="12" w:color="AAAAAA"/>
                    <w:bottom w:val="single" w:sz="6" w:space="18" w:color="AAAAAA"/>
                    <w:right w:val="none" w:sz="0" w:space="0" w:color="auto"/>
                  </w:divBdr>
                  <w:divsChild>
                    <w:div w:id="16762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221946">
      <w:marLeft w:val="0"/>
      <w:marRight w:val="0"/>
      <w:marTop w:val="0"/>
      <w:marBottom w:val="0"/>
      <w:divBdr>
        <w:top w:val="none" w:sz="0" w:space="0" w:color="auto"/>
        <w:left w:val="none" w:sz="0" w:space="0" w:color="auto"/>
        <w:bottom w:val="none" w:sz="0" w:space="0" w:color="auto"/>
        <w:right w:val="none" w:sz="0" w:space="0" w:color="auto"/>
      </w:divBdr>
    </w:div>
    <w:div w:id="1676221951">
      <w:marLeft w:val="0"/>
      <w:marRight w:val="0"/>
      <w:marTop w:val="0"/>
      <w:marBottom w:val="0"/>
      <w:divBdr>
        <w:top w:val="none" w:sz="0" w:space="0" w:color="auto"/>
        <w:left w:val="none" w:sz="0" w:space="0" w:color="auto"/>
        <w:bottom w:val="none" w:sz="0" w:space="0" w:color="auto"/>
        <w:right w:val="none" w:sz="0" w:space="0" w:color="auto"/>
      </w:divBdr>
    </w:div>
    <w:div w:id="1676221952">
      <w:marLeft w:val="0"/>
      <w:marRight w:val="0"/>
      <w:marTop w:val="0"/>
      <w:marBottom w:val="0"/>
      <w:divBdr>
        <w:top w:val="none" w:sz="0" w:space="0" w:color="auto"/>
        <w:left w:val="none" w:sz="0" w:space="0" w:color="auto"/>
        <w:bottom w:val="none" w:sz="0" w:space="0" w:color="auto"/>
        <w:right w:val="none" w:sz="0" w:space="0" w:color="auto"/>
      </w:divBdr>
    </w:div>
    <w:div w:id="1676221958">
      <w:marLeft w:val="0"/>
      <w:marRight w:val="0"/>
      <w:marTop w:val="0"/>
      <w:marBottom w:val="0"/>
      <w:divBdr>
        <w:top w:val="none" w:sz="0" w:space="0" w:color="auto"/>
        <w:left w:val="none" w:sz="0" w:space="0" w:color="auto"/>
        <w:bottom w:val="none" w:sz="0" w:space="0" w:color="auto"/>
        <w:right w:val="none" w:sz="0" w:space="0" w:color="auto"/>
      </w:divBdr>
      <w:divsChild>
        <w:div w:id="1676221841">
          <w:marLeft w:val="0"/>
          <w:marRight w:val="0"/>
          <w:marTop w:val="0"/>
          <w:marBottom w:val="0"/>
          <w:divBdr>
            <w:top w:val="none" w:sz="0" w:space="0" w:color="auto"/>
            <w:left w:val="none" w:sz="0" w:space="0" w:color="auto"/>
            <w:bottom w:val="none" w:sz="0" w:space="0" w:color="auto"/>
            <w:right w:val="none" w:sz="0" w:space="0" w:color="auto"/>
          </w:divBdr>
        </w:div>
      </w:divsChild>
    </w:div>
    <w:div w:id="1676221961">
      <w:marLeft w:val="0"/>
      <w:marRight w:val="0"/>
      <w:marTop w:val="0"/>
      <w:marBottom w:val="0"/>
      <w:divBdr>
        <w:top w:val="none" w:sz="0" w:space="0" w:color="auto"/>
        <w:left w:val="none" w:sz="0" w:space="0" w:color="auto"/>
        <w:bottom w:val="none" w:sz="0" w:space="0" w:color="auto"/>
        <w:right w:val="none" w:sz="0" w:space="0" w:color="auto"/>
      </w:divBdr>
      <w:divsChild>
        <w:div w:id="1676221700">
          <w:marLeft w:val="0"/>
          <w:marRight w:val="0"/>
          <w:marTop w:val="0"/>
          <w:marBottom w:val="0"/>
          <w:divBdr>
            <w:top w:val="none" w:sz="0" w:space="0" w:color="auto"/>
            <w:left w:val="none" w:sz="0" w:space="0" w:color="auto"/>
            <w:bottom w:val="none" w:sz="0" w:space="0" w:color="auto"/>
            <w:right w:val="none" w:sz="0" w:space="0" w:color="auto"/>
          </w:divBdr>
          <w:divsChild>
            <w:div w:id="1676221711">
              <w:marLeft w:val="0"/>
              <w:marRight w:val="0"/>
              <w:marTop w:val="0"/>
              <w:marBottom w:val="0"/>
              <w:divBdr>
                <w:top w:val="none" w:sz="0" w:space="0" w:color="auto"/>
                <w:left w:val="none" w:sz="0" w:space="0" w:color="auto"/>
                <w:bottom w:val="none" w:sz="0" w:space="0" w:color="auto"/>
                <w:right w:val="none" w:sz="0" w:space="0" w:color="auto"/>
              </w:divBdr>
            </w:div>
            <w:div w:id="1676221793">
              <w:marLeft w:val="0"/>
              <w:marRight w:val="0"/>
              <w:marTop w:val="0"/>
              <w:marBottom w:val="0"/>
              <w:divBdr>
                <w:top w:val="none" w:sz="0" w:space="0" w:color="auto"/>
                <w:left w:val="none" w:sz="0" w:space="0" w:color="auto"/>
                <w:bottom w:val="none" w:sz="0" w:space="0" w:color="auto"/>
                <w:right w:val="none" w:sz="0" w:space="0" w:color="auto"/>
              </w:divBdr>
            </w:div>
            <w:div w:id="1676221910">
              <w:marLeft w:val="0"/>
              <w:marRight w:val="0"/>
              <w:marTop w:val="0"/>
              <w:marBottom w:val="0"/>
              <w:divBdr>
                <w:top w:val="none" w:sz="0" w:space="0" w:color="auto"/>
                <w:left w:val="none" w:sz="0" w:space="0" w:color="auto"/>
                <w:bottom w:val="none" w:sz="0" w:space="0" w:color="auto"/>
                <w:right w:val="none" w:sz="0" w:space="0" w:color="auto"/>
              </w:divBdr>
            </w:div>
            <w:div w:id="16762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1969">
      <w:marLeft w:val="0"/>
      <w:marRight w:val="0"/>
      <w:marTop w:val="0"/>
      <w:marBottom w:val="0"/>
      <w:divBdr>
        <w:top w:val="none" w:sz="0" w:space="0" w:color="auto"/>
        <w:left w:val="none" w:sz="0" w:space="0" w:color="auto"/>
        <w:bottom w:val="none" w:sz="0" w:space="0" w:color="auto"/>
        <w:right w:val="none" w:sz="0" w:space="0" w:color="auto"/>
      </w:divBdr>
    </w:div>
    <w:div w:id="1676221970">
      <w:marLeft w:val="0"/>
      <w:marRight w:val="0"/>
      <w:marTop w:val="0"/>
      <w:marBottom w:val="0"/>
      <w:divBdr>
        <w:top w:val="none" w:sz="0" w:space="0" w:color="auto"/>
        <w:left w:val="none" w:sz="0" w:space="0" w:color="auto"/>
        <w:bottom w:val="none" w:sz="0" w:space="0" w:color="auto"/>
        <w:right w:val="none" w:sz="0" w:space="0" w:color="auto"/>
      </w:divBdr>
      <w:divsChild>
        <w:div w:id="1676221872">
          <w:marLeft w:val="0"/>
          <w:marRight w:val="0"/>
          <w:marTop w:val="0"/>
          <w:marBottom w:val="0"/>
          <w:divBdr>
            <w:top w:val="none" w:sz="0" w:space="0" w:color="auto"/>
            <w:left w:val="none" w:sz="0" w:space="0" w:color="auto"/>
            <w:bottom w:val="none" w:sz="0" w:space="0" w:color="auto"/>
            <w:right w:val="none" w:sz="0" w:space="0" w:color="auto"/>
          </w:divBdr>
        </w:div>
      </w:divsChild>
    </w:div>
    <w:div w:id="1676221972">
      <w:marLeft w:val="0"/>
      <w:marRight w:val="0"/>
      <w:marTop w:val="0"/>
      <w:marBottom w:val="0"/>
      <w:divBdr>
        <w:top w:val="none" w:sz="0" w:space="0" w:color="auto"/>
        <w:left w:val="none" w:sz="0" w:space="0" w:color="auto"/>
        <w:bottom w:val="none" w:sz="0" w:space="0" w:color="auto"/>
        <w:right w:val="none" w:sz="0" w:space="0" w:color="auto"/>
      </w:divBdr>
    </w:div>
    <w:div w:id="1676221975">
      <w:marLeft w:val="0"/>
      <w:marRight w:val="0"/>
      <w:marTop w:val="0"/>
      <w:marBottom w:val="0"/>
      <w:divBdr>
        <w:top w:val="none" w:sz="0" w:space="0" w:color="auto"/>
        <w:left w:val="none" w:sz="0" w:space="0" w:color="auto"/>
        <w:bottom w:val="none" w:sz="0" w:space="0" w:color="auto"/>
        <w:right w:val="none" w:sz="0" w:space="0" w:color="auto"/>
      </w:divBdr>
    </w:div>
    <w:div w:id="1676221976">
      <w:marLeft w:val="0"/>
      <w:marRight w:val="0"/>
      <w:marTop w:val="0"/>
      <w:marBottom w:val="0"/>
      <w:divBdr>
        <w:top w:val="none" w:sz="0" w:space="0" w:color="auto"/>
        <w:left w:val="none" w:sz="0" w:space="0" w:color="auto"/>
        <w:bottom w:val="none" w:sz="0" w:space="0" w:color="auto"/>
        <w:right w:val="none" w:sz="0" w:space="0" w:color="auto"/>
      </w:divBdr>
      <w:divsChild>
        <w:div w:id="1676221666">
          <w:marLeft w:val="0"/>
          <w:marRight w:val="0"/>
          <w:marTop w:val="0"/>
          <w:marBottom w:val="0"/>
          <w:divBdr>
            <w:top w:val="none" w:sz="0" w:space="0" w:color="auto"/>
            <w:left w:val="none" w:sz="0" w:space="0" w:color="auto"/>
            <w:bottom w:val="none" w:sz="0" w:space="0" w:color="auto"/>
            <w:right w:val="none" w:sz="0" w:space="0" w:color="auto"/>
          </w:divBdr>
          <w:divsChild>
            <w:div w:id="1676221676">
              <w:marLeft w:val="0"/>
              <w:marRight w:val="0"/>
              <w:marTop w:val="0"/>
              <w:marBottom w:val="144"/>
              <w:divBdr>
                <w:top w:val="none" w:sz="0" w:space="0" w:color="auto"/>
                <w:left w:val="none" w:sz="0" w:space="0" w:color="auto"/>
                <w:bottom w:val="none" w:sz="0" w:space="0" w:color="auto"/>
                <w:right w:val="none" w:sz="0" w:space="0" w:color="auto"/>
              </w:divBdr>
              <w:divsChild>
                <w:div w:id="1676221660">
                  <w:marLeft w:val="2928"/>
                  <w:marRight w:val="0"/>
                  <w:marTop w:val="720"/>
                  <w:marBottom w:val="0"/>
                  <w:divBdr>
                    <w:top w:val="single" w:sz="6" w:space="0" w:color="AAAAAA"/>
                    <w:left w:val="single" w:sz="6" w:space="12" w:color="AAAAAA"/>
                    <w:bottom w:val="single" w:sz="6" w:space="18" w:color="AAAAAA"/>
                    <w:right w:val="none" w:sz="0" w:space="0" w:color="auto"/>
                  </w:divBdr>
                  <w:divsChild>
                    <w:div w:id="1676221796">
                      <w:marLeft w:val="68"/>
                      <w:marRight w:val="0"/>
                      <w:marTop w:val="0"/>
                      <w:marBottom w:val="0"/>
                      <w:divBdr>
                        <w:top w:val="none" w:sz="0" w:space="0" w:color="auto"/>
                        <w:left w:val="none" w:sz="0" w:space="0" w:color="auto"/>
                        <w:bottom w:val="none" w:sz="0" w:space="0" w:color="auto"/>
                        <w:right w:val="none" w:sz="0" w:space="0" w:color="auto"/>
                      </w:divBdr>
                    </w:div>
                    <w:div w:id="1676221801">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221978">
      <w:marLeft w:val="0"/>
      <w:marRight w:val="0"/>
      <w:marTop w:val="0"/>
      <w:marBottom w:val="0"/>
      <w:divBdr>
        <w:top w:val="none" w:sz="0" w:space="0" w:color="auto"/>
        <w:left w:val="none" w:sz="0" w:space="0" w:color="auto"/>
        <w:bottom w:val="none" w:sz="0" w:space="0" w:color="auto"/>
        <w:right w:val="none" w:sz="0" w:space="0" w:color="auto"/>
      </w:divBdr>
      <w:divsChild>
        <w:div w:id="1676221748">
          <w:marLeft w:val="0"/>
          <w:marRight w:val="0"/>
          <w:marTop w:val="0"/>
          <w:marBottom w:val="0"/>
          <w:divBdr>
            <w:top w:val="single" w:sz="6" w:space="0" w:color="FFFFFF"/>
            <w:left w:val="single" w:sz="6" w:space="0" w:color="FFFFFF"/>
            <w:bottom w:val="single" w:sz="6" w:space="0" w:color="FFFFFF"/>
            <w:right w:val="single" w:sz="6" w:space="0" w:color="FFFFFF"/>
          </w:divBdr>
          <w:divsChild>
            <w:div w:id="1676221757">
              <w:marLeft w:val="0"/>
              <w:marRight w:val="0"/>
              <w:marTop w:val="0"/>
              <w:marBottom w:val="0"/>
              <w:divBdr>
                <w:top w:val="none" w:sz="0" w:space="0" w:color="auto"/>
                <w:left w:val="none" w:sz="0" w:space="0" w:color="auto"/>
                <w:bottom w:val="single" w:sz="6" w:space="0" w:color="FFFFFF"/>
                <w:right w:val="none" w:sz="0" w:space="0" w:color="auto"/>
              </w:divBdr>
              <w:divsChild>
                <w:div w:id="1676221739">
                  <w:marLeft w:val="0"/>
                  <w:marRight w:val="136"/>
                  <w:marTop w:val="0"/>
                  <w:marBottom w:val="0"/>
                  <w:divBdr>
                    <w:top w:val="none" w:sz="0" w:space="0" w:color="auto"/>
                    <w:left w:val="none" w:sz="0" w:space="0" w:color="auto"/>
                    <w:bottom w:val="none" w:sz="0" w:space="0" w:color="auto"/>
                    <w:right w:val="none" w:sz="0" w:space="0" w:color="auto"/>
                  </w:divBdr>
                </w:div>
              </w:divsChild>
            </w:div>
          </w:divsChild>
        </w:div>
      </w:divsChild>
    </w:div>
    <w:div w:id="1676221981">
      <w:marLeft w:val="0"/>
      <w:marRight w:val="0"/>
      <w:marTop w:val="0"/>
      <w:marBottom w:val="0"/>
      <w:divBdr>
        <w:top w:val="none" w:sz="0" w:space="0" w:color="auto"/>
        <w:left w:val="none" w:sz="0" w:space="0" w:color="auto"/>
        <w:bottom w:val="none" w:sz="0" w:space="0" w:color="auto"/>
        <w:right w:val="none" w:sz="0" w:space="0" w:color="auto"/>
      </w:divBdr>
    </w:div>
    <w:div w:id="1676221982">
      <w:marLeft w:val="0"/>
      <w:marRight w:val="0"/>
      <w:marTop w:val="0"/>
      <w:marBottom w:val="0"/>
      <w:divBdr>
        <w:top w:val="none" w:sz="0" w:space="0" w:color="auto"/>
        <w:left w:val="none" w:sz="0" w:space="0" w:color="auto"/>
        <w:bottom w:val="none" w:sz="0" w:space="0" w:color="auto"/>
        <w:right w:val="none" w:sz="0" w:space="0" w:color="auto"/>
      </w:divBdr>
      <w:divsChild>
        <w:div w:id="1676221963">
          <w:marLeft w:val="0"/>
          <w:marRight w:val="408"/>
          <w:marTop w:val="217"/>
          <w:marBottom w:val="0"/>
          <w:divBdr>
            <w:top w:val="none" w:sz="0" w:space="0" w:color="auto"/>
            <w:left w:val="none" w:sz="0" w:space="0" w:color="auto"/>
            <w:bottom w:val="none" w:sz="0" w:space="0" w:color="auto"/>
            <w:right w:val="none" w:sz="0" w:space="0" w:color="auto"/>
          </w:divBdr>
          <w:divsChild>
            <w:div w:id="1676221922">
              <w:marLeft w:val="0"/>
              <w:marRight w:val="0"/>
              <w:marTop w:val="0"/>
              <w:marBottom w:val="0"/>
              <w:divBdr>
                <w:top w:val="none" w:sz="0" w:space="0" w:color="auto"/>
                <w:left w:val="none" w:sz="0" w:space="0" w:color="auto"/>
                <w:bottom w:val="none" w:sz="0" w:space="0" w:color="auto"/>
                <w:right w:val="none" w:sz="0" w:space="0" w:color="auto"/>
              </w:divBdr>
              <w:divsChild>
                <w:div w:id="1676221663">
                  <w:marLeft w:val="720"/>
                  <w:marRight w:val="720"/>
                  <w:marTop w:val="100"/>
                  <w:marBottom w:val="100"/>
                  <w:divBdr>
                    <w:top w:val="none" w:sz="0" w:space="0" w:color="auto"/>
                    <w:left w:val="none" w:sz="0" w:space="0" w:color="auto"/>
                    <w:bottom w:val="none" w:sz="0" w:space="0" w:color="auto"/>
                    <w:right w:val="none" w:sz="0" w:space="0" w:color="auto"/>
                  </w:divBdr>
                  <w:divsChild>
                    <w:div w:id="1676221783">
                      <w:marLeft w:val="0"/>
                      <w:marRight w:val="0"/>
                      <w:marTop w:val="0"/>
                      <w:marBottom w:val="0"/>
                      <w:divBdr>
                        <w:top w:val="none" w:sz="0" w:space="0" w:color="auto"/>
                        <w:left w:val="none" w:sz="0" w:space="0" w:color="auto"/>
                        <w:bottom w:val="none" w:sz="0" w:space="0" w:color="auto"/>
                        <w:right w:val="none" w:sz="0" w:space="0" w:color="auto"/>
                      </w:divBdr>
                    </w:div>
                    <w:div w:id="1676221929">
                      <w:marLeft w:val="0"/>
                      <w:marRight w:val="0"/>
                      <w:marTop w:val="0"/>
                      <w:marBottom w:val="0"/>
                      <w:divBdr>
                        <w:top w:val="none" w:sz="0" w:space="0" w:color="auto"/>
                        <w:left w:val="none" w:sz="0" w:space="0" w:color="auto"/>
                        <w:bottom w:val="none" w:sz="0" w:space="0" w:color="auto"/>
                        <w:right w:val="none" w:sz="0" w:space="0" w:color="auto"/>
                      </w:divBdr>
                    </w:div>
                    <w:div w:id="16762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221985">
      <w:marLeft w:val="0"/>
      <w:marRight w:val="0"/>
      <w:marTop w:val="0"/>
      <w:marBottom w:val="0"/>
      <w:divBdr>
        <w:top w:val="none" w:sz="0" w:space="0" w:color="auto"/>
        <w:left w:val="none" w:sz="0" w:space="0" w:color="auto"/>
        <w:bottom w:val="none" w:sz="0" w:space="0" w:color="auto"/>
        <w:right w:val="none" w:sz="0" w:space="0" w:color="auto"/>
      </w:divBdr>
      <w:divsChild>
        <w:div w:id="1676221678">
          <w:marLeft w:val="0"/>
          <w:marRight w:val="0"/>
          <w:marTop w:val="0"/>
          <w:marBottom w:val="0"/>
          <w:divBdr>
            <w:top w:val="none" w:sz="0" w:space="0" w:color="auto"/>
            <w:left w:val="none" w:sz="0" w:space="0" w:color="auto"/>
            <w:bottom w:val="none" w:sz="0" w:space="0" w:color="auto"/>
            <w:right w:val="none" w:sz="0" w:space="0" w:color="auto"/>
          </w:divBdr>
          <w:divsChild>
            <w:div w:id="1676221679">
              <w:marLeft w:val="0"/>
              <w:marRight w:val="0"/>
              <w:marTop w:val="0"/>
              <w:marBottom w:val="0"/>
              <w:divBdr>
                <w:top w:val="none" w:sz="0" w:space="0" w:color="auto"/>
                <w:left w:val="none" w:sz="0" w:space="0" w:color="auto"/>
                <w:bottom w:val="none" w:sz="0" w:space="0" w:color="auto"/>
                <w:right w:val="none" w:sz="0" w:space="0" w:color="auto"/>
              </w:divBdr>
            </w:div>
            <w:div w:id="1676221750">
              <w:marLeft w:val="0"/>
              <w:marRight w:val="0"/>
              <w:marTop w:val="0"/>
              <w:marBottom w:val="0"/>
              <w:divBdr>
                <w:top w:val="none" w:sz="0" w:space="0" w:color="auto"/>
                <w:left w:val="none" w:sz="0" w:space="0" w:color="auto"/>
                <w:bottom w:val="none" w:sz="0" w:space="0" w:color="auto"/>
                <w:right w:val="none" w:sz="0" w:space="0" w:color="auto"/>
              </w:divBdr>
            </w:div>
            <w:div w:id="1676221881">
              <w:marLeft w:val="0"/>
              <w:marRight w:val="0"/>
              <w:marTop w:val="0"/>
              <w:marBottom w:val="0"/>
              <w:divBdr>
                <w:top w:val="none" w:sz="0" w:space="0" w:color="auto"/>
                <w:left w:val="none" w:sz="0" w:space="0" w:color="auto"/>
                <w:bottom w:val="none" w:sz="0" w:space="0" w:color="auto"/>
                <w:right w:val="none" w:sz="0" w:space="0" w:color="auto"/>
              </w:divBdr>
            </w:div>
            <w:div w:id="1676221928">
              <w:marLeft w:val="0"/>
              <w:marRight w:val="0"/>
              <w:marTop w:val="0"/>
              <w:marBottom w:val="0"/>
              <w:divBdr>
                <w:top w:val="none" w:sz="0" w:space="0" w:color="auto"/>
                <w:left w:val="none" w:sz="0" w:space="0" w:color="auto"/>
                <w:bottom w:val="none" w:sz="0" w:space="0" w:color="auto"/>
                <w:right w:val="none" w:sz="0" w:space="0" w:color="auto"/>
              </w:divBdr>
            </w:div>
            <w:div w:id="16762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1993">
      <w:marLeft w:val="0"/>
      <w:marRight w:val="0"/>
      <w:marTop w:val="0"/>
      <w:marBottom w:val="0"/>
      <w:divBdr>
        <w:top w:val="none" w:sz="0" w:space="0" w:color="auto"/>
        <w:left w:val="none" w:sz="0" w:space="0" w:color="auto"/>
        <w:bottom w:val="none" w:sz="0" w:space="0" w:color="auto"/>
        <w:right w:val="none" w:sz="0" w:space="0" w:color="auto"/>
      </w:divBdr>
    </w:div>
    <w:div w:id="1676221996">
      <w:marLeft w:val="0"/>
      <w:marRight w:val="0"/>
      <w:marTop w:val="0"/>
      <w:marBottom w:val="0"/>
      <w:divBdr>
        <w:top w:val="none" w:sz="0" w:space="0" w:color="auto"/>
        <w:left w:val="none" w:sz="0" w:space="0" w:color="auto"/>
        <w:bottom w:val="none" w:sz="0" w:space="0" w:color="auto"/>
        <w:right w:val="none" w:sz="0" w:space="0" w:color="auto"/>
      </w:divBdr>
      <w:divsChild>
        <w:div w:id="1676221751">
          <w:marLeft w:val="0"/>
          <w:marRight w:val="0"/>
          <w:marTop w:val="0"/>
          <w:marBottom w:val="0"/>
          <w:divBdr>
            <w:top w:val="none" w:sz="0" w:space="0" w:color="auto"/>
            <w:left w:val="none" w:sz="0" w:space="0" w:color="auto"/>
            <w:bottom w:val="none" w:sz="0" w:space="0" w:color="auto"/>
            <w:right w:val="none" w:sz="0" w:space="0" w:color="auto"/>
          </w:divBdr>
          <w:divsChild>
            <w:div w:id="1676221696">
              <w:marLeft w:val="0"/>
              <w:marRight w:val="0"/>
              <w:marTop w:val="0"/>
              <w:marBottom w:val="0"/>
              <w:divBdr>
                <w:top w:val="none" w:sz="0" w:space="0" w:color="auto"/>
                <w:left w:val="none" w:sz="0" w:space="0" w:color="auto"/>
                <w:bottom w:val="none" w:sz="0" w:space="0" w:color="auto"/>
                <w:right w:val="none" w:sz="0" w:space="0" w:color="auto"/>
              </w:divBdr>
            </w:div>
            <w:div w:id="1676221701">
              <w:marLeft w:val="0"/>
              <w:marRight w:val="0"/>
              <w:marTop w:val="0"/>
              <w:marBottom w:val="0"/>
              <w:divBdr>
                <w:top w:val="none" w:sz="0" w:space="0" w:color="auto"/>
                <w:left w:val="none" w:sz="0" w:space="0" w:color="auto"/>
                <w:bottom w:val="none" w:sz="0" w:space="0" w:color="auto"/>
                <w:right w:val="none" w:sz="0" w:space="0" w:color="auto"/>
              </w:divBdr>
            </w:div>
            <w:div w:id="1676221703">
              <w:marLeft w:val="0"/>
              <w:marRight w:val="0"/>
              <w:marTop w:val="0"/>
              <w:marBottom w:val="0"/>
              <w:divBdr>
                <w:top w:val="none" w:sz="0" w:space="0" w:color="auto"/>
                <w:left w:val="none" w:sz="0" w:space="0" w:color="auto"/>
                <w:bottom w:val="none" w:sz="0" w:space="0" w:color="auto"/>
                <w:right w:val="none" w:sz="0" w:space="0" w:color="auto"/>
              </w:divBdr>
            </w:div>
            <w:div w:id="1676221761">
              <w:marLeft w:val="0"/>
              <w:marRight w:val="0"/>
              <w:marTop w:val="0"/>
              <w:marBottom w:val="0"/>
              <w:divBdr>
                <w:top w:val="none" w:sz="0" w:space="0" w:color="auto"/>
                <w:left w:val="none" w:sz="0" w:space="0" w:color="auto"/>
                <w:bottom w:val="none" w:sz="0" w:space="0" w:color="auto"/>
                <w:right w:val="none" w:sz="0" w:space="0" w:color="auto"/>
              </w:divBdr>
            </w:div>
            <w:div w:id="1676221809">
              <w:marLeft w:val="0"/>
              <w:marRight w:val="0"/>
              <w:marTop w:val="0"/>
              <w:marBottom w:val="0"/>
              <w:divBdr>
                <w:top w:val="none" w:sz="0" w:space="0" w:color="auto"/>
                <w:left w:val="none" w:sz="0" w:space="0" w:color="auto"/>
                <w:bottom w:val="none" w:sz="0" w:space="0" w:color="auto"/>
                <w:right w:val="none" w:sz="0" w:space="0" w:color="auto"/>
              </w:divBdr>
            </w:div>
            <w:div w:id="1676221823">
              <w:marLeft w:val="0"/>
              <w:marRight w:val="0"/>
              <w:marTop w:val="0"/>
              <w:marBottom w:val="0"/>
              <w:divBdr>
                <w:top w:val="none" w:sz="0" w:space="0" w:color="auto"/>
                <w:left w:val="none" w:sz="0" w:space="0" w:color="auto"/>
                <w:bottom w:val="none" w:sz="0" w:space="0" w:color="auto"/>
                <w:right w:val="none" w:sz="0" w:space="0" w:color="auto"/>
              </w:divBdr>
            </w:div>
            <w:div w:id="16762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1998">
      <w:marLeft w:val="0"/>
      <w:marRight w:val="0"/>
      <w:marTop w:val="0"/>
      <w:marBottom w:val="0"/>
      <w:divBdr>
        <w:top w:val="none" w:sz="0" w:space="0" w:color="auto"/>
        <w:left w:val="none" w:sz="0" w:space="0" w:color="auto"/>
        <w:bottom w:val="none" w:sz="0" w:space="0" w:color="auto"/>
        <w:right w:val="none" w:sz="0" w:space="0" w:color="auto"/>
      </w:divBdr>
      <w:divsChild>
        <w:div w:id="1676221808">
          <w:marLeft w:val="0"/>
          <w:marRight w:val="0"/>
          <w:marTop w:val="0"/>
          <w:marBottom w:val="0"/>
          <w:divBdr>
            <w:top w:val="none" w:sz="0" w:space="0" w:color="auto"/>
            <w:left w:val="none" w:sz="0" w:space="0" w:color="auto"/>
            <w:bottom w:val="none" w:sz="0" w:space="0" w:color="auto"/>
            <w:right w:val="none" w:sz="0" w:space="0" w:color="auto"/>
          </w:divBdr>
          <w:divsChild>
            <w:div w:id="1676221804">
              <w:marLeft w:val="0"/>
              <w:marRight w:val="0"/>
              <w:marTop w:val="0"/>
              <w:marBottom w:val="0"/>
              <w:divBdr>
                <w:top w:val="none" w:sz="0" w:space="0" w:color="auto"/>
                <w:left w:val="none" w:sz="0" w:space="0" w:color="auto"/>
                <w:bottom w:val="none" w:sz="0" w:space="0" w:color="auto"/>
                <w:right w:val="none" w:sz="0" w:space="0" w:color="auto"/>
              </w:divBdr>
            </w:div>
            <w:div w:id="16762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200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turn.aerohive.com/view.php?fDocumentId=281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turn.aerohive.com/view.php?fDocumentId=2838"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joke.com"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saturn.aerohive.com/view.php?fDocumentId=2806" TargetMode="External"/><Relationship Id="rId5" Type="http://schemas.openxmlformats.org/officeDocument/2006/relationships/webSettings" Target="webSettings.xml"/><Relationship Id="rId15" Type="http://schemas.openxmlformats.org/officeDocument/2006/relationships/hyperlink" Target="http://www.joke11111111111111111111.com"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1492</TotalTime>
  <Pages>17</Pages>
  <Words>1958</Words>
  <Characters>11165</Characters>
  <Application>Microsoft Office Word</Application>
  <DocSecurity>0</DocSecurity>
  <Lines>93</Lines>
  <Paragraphs>26</Paragraphs>
  <ScaleCrop>false</ScaleCrop>
  <Company>Aerohive Networks</Company>
  <LinksUpToDate>false</LinksUpToDate>
  <CharactersWithSpaces>13097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paull</dc:creator>
  <cp:keywords/>
  <dc:description/>
  <cp:lastModifiedBy>hzhao</cp:lastModifiedBy>
  <cp:revision>40</cp:revision>
  <cp:lastPrinted>2006-07-25T09:39:00Z</cp:lastPrinted>
  <dcterms:created xsi:type="dcterms:W3CDTF">2010-03-30T06:50:00Z</dcterms:created>
  <dcterms:modified xsi:type="dcterms:W3CDTF">2012-09-12T06:59:00Z</dcterms:modified>
</cp:coreProperties>
</file>