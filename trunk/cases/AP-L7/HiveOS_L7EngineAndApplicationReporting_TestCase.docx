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524" w:rsidRPr="00322E9D" w:rsidRDefault="00184524" w:rsidP="002921C3">
      <w:pPr>
        <w:pStyle w:val="Body"/>
        <w:rPr>
          <w:rFonts w:ascii="Times New Roman" w:eastAsia="宋体" w:hAnsi="Times New Roman"/>
          <w:lang w:eastAsia="zh-C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920388">
      <w:pPr>
        <w:rPr>
          <w:rFonts w:ascii="Times New Roman" w:hAnsi="Times New Roman"/>
          <w:color w:val="auto"/>
        </w:rPr>
      </w:pPr>
    </w:p>
    <w:p w:rsidR="00184524" w:rsidRPr="008101F7" w:rsidRDefault="00773325" w:rsidP="00920388">
      <w:pPr>
        <w:rPr>
          <w:rStyle w:val="DocumentTitle"/>
          <w:sz w:val="36"/>
          <w:szCs w:val="36"/>
        </w:rPr>
      </w:pPr>
      <w:r w:rsidRPr="008101F7">
        <w:rPr>
          <w:rStyle w:val="DocumentTitle"/>
          <w:sz w:val="36"/>
          <w:szCs w:val="36"/>
        </w:rPr>
        <w:t>Aerohive</w:t>
      </w:r>
      <w:r w:rsidR="00184524" w:rsidRPr="008101F7">
        <w:rPr>
          <w:rStyle w:val="DocumentTitle"/>
          <w:sz w:val="36"/>
          <w:szCs w:val="36"/>
        </w:rPr>
        <w:t xml:space="preserve"> </w:t>
      </w:r>
      <w:r w:rsidR="00F60FD6" w:rsidRPr="008101F7">
        <w:rPr>
          <w:rStyle w:val="DocumentTitle"/>
          <w:sz w:val="36"/>
          <w:szCs w:val="36"/>
        </w:rPr>
        <w:t xml:space="preserve">Networks Inc. </w:t>
      </w:r>
    </w:p>
    <w:p w:rsidR="00184524" w:rsidRPr="008101F7" w:rsidRDefault="000C0F34" w:rsidP="00920388">
      <w:pPr>
        <w:rPr>
          <w:rStyle w:val="DocumentTitle"/>
          <w:sz w:val="36"/>
          <w:szCs w:val="36"/>
        </w:rPr>
        <w:sectPr w:rsidR="00184524" w:rsidRPr="008101F7">
          <w:headerReference w:type="default" r:id="rId10"/>
          <w:footerReference w:type="default" r:id="rId11"/>
          <w:pgSz w:w="12240" w:h="15840"/>
          <w:pgMar w:top="2520" w:right="1080" w:bottom="1800" w:left="1080" w:header="720" w:footer="720" w:gutter="0"/>
          <w:cols w:space="720"/>
        </w:sectPr>
      </w:pPr>
      <w:r w:rsidRPr="008101F7">
        <w:rPr>
          <w:rStyle w:val="DocumentTitle"/>
          <w:sz w:val="36"/>
          <w:szCs w:val="36"/>
        </w:rPr>
        <w:t xml:space="preserve">L7 Engine and </w:t>
      </w:r>
      <w:r w:rsidR="00322E9D" w:rsidRPr="008101F7">
        <w:rPr>
          <w:rStyle w:val="DocumentTitle"/>
          <w:sz w:val="36"/>
          <w:szCs w:val="36"/>
        </w:rPr>
        <w:t>Application Reporting Test Case</w:t>
      </w: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631CCA" w:rsidRPr="008101F7" w:rsidRDefault="00631CCA" w:rsidP="002921C3">
      <w:pPr>
        <w:pStyle w:val="Header"/>
      </w:pPr>
      <w:r w:rsidRPr="008101F7">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88"/>
        <w:gridCol w:w="1440"/>
        <w:gridCol w:w="2340"/>
        <w:gridCol w:w="3888"/>
      </w:tblGrid>
      <w:tr w:rsidR="00631CCA" w:rsidRPr="008101F7" w:rsidTr="009103B5">
        <w:tc>
          <w:tcPr>
            <w:tcW w:w="1188" w:type="dxa"/>
            <w:shd w:val="solid" w:color="000000" w:fill="FFFFFF"/>
          </w:tcPr>
          <w:p w:rsidR="00631CCA" w:rsidRPr="008101F7" w:rsidRDefault="00631CCA" w:rsidP="008101F7">
            <w:pPr>
              <w:rPr>
                <w:b w:val="0"/>
                <w:bCs/>
              </w:rPr>
            </w:pPr>
            <w:r w:rsidRPr="008101F7">
              <w:rPr>
                <w:b w:val="0"/>
                <w:bCs/>
              </w:rPr>
              <w:t>Version</w:t>
            </w:r>
          </w:p>
        </w:tc>
        <w:tc>
          <w:tcPr>
            <w:tcW w:w="1440" w:type="dxa"/>
            <w:shd w:val="solid" w:color="000000" w:fill="FFFFFF"/>
          </w:tcPr>
          <w:p w:rsidR="00631CCA" w:rsidRPr="008101F7" w:rsidRDefault="00631CCA" w:rsidP="008101F7">
            <w:pPr>
              <w:rPr>
                <w:b w:val="0"/>
                <w:bCs/>
              </w:rPr>
            </w:pPr>
            <w:r w:rsidRPr="008101F7">
              <w:rPr>
                <w:b w:val="0"/>
                <w:bCs/>
              </w:rPr>
              <w:t>Date</w:t>
            </w:r>
          </w:p>
        </w:tc>
        <w:tc>
          <w:tcPr>
            <w:tcW w:w="2340" w:type="dxa"/>
            <w:shd w:val="solid" w:color="000000" w:fill="FFFFFF"/>
          </w:tcPr>
          <w:p w:rsidR="00631CCA" w:rsidRPr="008101F7" w:rsidRDefault="00631CCA" w:rsidP="008101F7">
            <w:pPr>
              <w:rPr>
                <w:b w:val="0"/>
                <w:bCs/>
              </w:rPr>
            </w:pPr>
            <w:r w:rsidRPr="008101F7">
              <w:rPr>
                <w:b w:val="0"/>
                <w:bCs/>
              </w:rPr>
              <w:t>Author</w:t>
            </w:r>
          </w:p>
        </w:tc>
        <w:tc>
          <w:tcPr>
            <w:tcW w:w="3888" w:type="dxa"/>
            <w:shd w:val="solid" w:color="000000" w:fill="FFFFFF"/>
          </w:tcPr>
          <w:p w:rsidR="00631CCA" w:rsidRPr="008101F7" w:rsidRDefault="00631CCA" w:rsidP="008101F7">
            <w:pPr>
              <w:rPr>
                <w:b w:val="0"/>
                <w:bCs/>
              </w:rPr>
            </w:pPr>
            <w:r w:rsidRPr="008101F7">
              <w:rPr>
                <w:b w:val="0"/>
                <w:bCs/>
              </w:rPr>
              <w:t>Description</w:t>
            </w:r>
            <w:r w:rsidR="00B75E30" w:rsidRPr="008101F7">
              <w:rPr>
                <w:b w:val="0"/>
                <w:bCs/>
              </w:rPr>
              <w:tab/>
            </w:r>
          </w:p>
        </w:tc>
      </w:tr>
      <w:tr w:rsidR="00B065CB" w:rsidRPr="008101F7" w:rsidTr="009103B5">
        <w:tc>
          <w:tcPr>
            <w:tcW w:w="1188" w:type="dxa"/>
            <w:shd w:val="clear" w:color="auto" w:fill="auto"/>
          </w:tcPr>
          <w:p w:rsidR="00B065CB" w:rsidRPr="008101F7" w:rsidRDefault="00B065CB" w:rsidP="008101F7">
            <w:pPr>
              <w:rPr>
                <w:b w:val="0"/>
              </w:rPr>
            </w:pPr>
            <w:r w:rsidRPr="008101F7">
              <w:rPr>
                <w:b w:val="0"/>
              </w:rPr>
              <w:t>0.1</w:t>
            </w:r>
          </w:p>
        </w:tc>
        <w:tc>
          <w:tcPr>
            <w:tcW w:w="1440" w:type="dxa"/>
            <w:shd w:val="clear" w:color="auto" w:fill="auto"/>
          </w:tcPr>
          <w:p w:rsidR="00B065CB" w:rsidRPr="008101F7" w:rsidRDefault="00322E9D" w:rsidP="008101F7">
            <w:pPr>
              <w:rPr>
                <w:b w:val="0"/>
              </w:rPr>
            </w:pPr>
            <w:r w:rsidRPr="008101F7">
              <w:rPr>
                <w:b w:val="0"/>
              </w:rPr>
              <w:t>2012-0</w:t>
            </w:r>
            <w:r w:rsidR="006931B9" w:rsidRPr="008101F7">
              <w:rPr>
                <w:b w:val="0"/>
              </w:rPr>
              <w:t>9</w:t>
            </w:r>
            <w:r w:rsidRPr="008101F7">
              <w:rPr>
                <w:b w:val="0"/>
              </w:rPr>
              <w:t>-</w:t>
            </w:r>
            <w:r w:rsidR="006931B9" w:rsidRPr="008101F7">
              <w:rPr>
                <w:b w:val="0"/>
              </w:rPr>
              <w:t>11</w:t>
            </w:r>
          </w:p>
        </w:tc>
        <w:tc>
          <w:tcPr>
            <w:tcW w:w="2340" w:type="dxa"/>
            <w:shd w:val="clear" w:color="auto" w:fill="auto"/>
          </w:tcPr>
          <w:p w:rsidR="00B065CB" w:rsidRPr="008101F7" w:rsidRDefault="006931B9" w:rsidP="008101F7">
            <w:pPr>
              <w:rPr>
                <w:b w:val="0"/>
              </w:rPr>
            </w:pPr>
            <w:r w:rsidRPr="008101F7">
              <w:rPr>
                <w:b w:val="0"/>
              </w:rPr>
              <w:t>Cao Dihua</w:t>
            </w:r>
          </w:p>
        </w:tc>
        <w:tc>
          <w:tcPr>
            <w:tcW w:w="3888" w:type="dxa"/>
            <w:shd w:val="clear" w:color="auto" w:fill="auto"/>
          </w:tcPr>
          <w:p w:rsidR="00B065CB" w:rsidRPr="008101F7" w:rsidRDefault="00B065CB" w:rsidP="008101F7">
            <w:pPr>
              <w:rPr>
                <w:b w:val="0"/>
              </w:rPr>
            </w:pPr>
            <w:r w:rsidRPr="008101F7">
              <w:rPr>
                <w:b w:val="0"/>
              </w:rPr>
              <w:t>Initial version</w:t>
            </w:r>
          </w:p>
        </w:tc>
      </w:tr>
      <w:tr w:rsidR="004C112C" w:rsidRPr="008101F7" w:rsidTr="009103B5">
        <w:tc>
          <w:tcPr>
            <w:tcW w:w="1188" w:type="dxa"/>
            <w:shd w:val="clear" w:color="auto" w:fill="auto"/>
          </w:tcPr>
          <w:p w:rsidR="004C112C" w:rsidRPr="006A1B24" w:rsidRDefault="006A1B24" w:rsidP="008101F7">
            <w:pPr>
              <w:rPr>
                <w:rFonts w:eastAsia="宋体"/>
                <w:b w:val="0"/>
                <w:lang w:eastAsia="zh-CN"/>
              </w:rPr>
            </w:pPr>
            <w:r>
              <w:rPr>
                <w:rFonts w:eastAsia="宋体" w:hint="eastAsia"/>
                <w:b w:val="0"/>
                <w:lang w:eastAsia="zh-CN"/>
              </w:rPr>
              <w:t>0.2</w:t>
            </w:r>
          </w:p>
        </w:tc>
        <w:tc>
          <w:tcPr>
            <w:tcW w:w="1440" w:type="dxa"/>
            <w:shd w:val="clear" w:color="auto" w:fill="auto"/>
          </w:tcPr>
          <w:p w:rsidR="004C112C" w:rsidRPr="006A1B24" w:rsidRDefault="006A1B24" w:rsidP="008101F7">
            <w:pPr>
              <w:rPr>
                <w:rFonts w:eastAsia="宋体"/>
                <w:b w:val="0"/>
                <w:lang w:eastAsia="zh-CN"/>
              </w:rPr>
            </w:pPr>
            <w:r>
              <w:rPr>
                <w:rFonts w:eastAsia="宋体" w:hint="eastAsia"/>
                <w:b w:val="0"/>
                <w:lang w:eastAsia="zh-CN"/>
              </w:rPr>
              <w:t>2012-10-15</w:t>
            </w:r>
          </w:p>
        </w:tc>
        <w:tc>
          <w:tcPr>
            <w:tcW w:w="2340" w:type="dxa"/>
            <w:shd w:val="clear" w:color="auto" w:fill="auto"/>
          </w:tcPr>
          <w:p w:rsidR="004C112C" w:rsidRPr="006A1B24" w:rsidRDefault="006A1B24" w:rsidP="008101F7">
            <w:pPr>
              <w:rPr>
                <w:rFonts w:eastAsia="宋体"/>
                <w:b w:val="0"/>
                <w:lang w:eastAsia="zh-CN"/>
              </w:rPr>
            </w:pPr>
            <w:r>
              <w:rPr>
                <w:rFonts w:eastAsia="宋体" w:hint="eastAsia"/>
                <w:b w:val="0"/>
                <w:lang w:eastAsia="zh-CN"/>
              </w:rPr>
              <w:t>Lei Xu</w:t>
            </w:r>
          </w:p>
        </w:tc>
        <w:tc>
          <w:tcPr>
            <w:tcW w:w="3888" w:type="dxa"/>
            <w:shd w:val="clear" w:color="auto" w:fill="auto"/>
          </w:tcPr>
          <w:p w:rsidR="00D17633" w:rsidRPr="006A1B24" w:rsidRDefault="006A1B24" w:rsidP="008101F7">
            <w:pPr>
              <w:rPr>
                <w:rFonts w:eastAsia="宋体"/>
                <w:b w:val="0"/>
                <w:lang w:eastAsia="zh-CN"/>
              </w:rPr>
            </w:pPr>
            <w:r>
              <w:rPr>
                <w:rFonts w:eastAsia="宋体" w:hint="eastAsia"/>
                <w:b w:val="0"/>
                <w:lang w:eastAsia="zh-CN"/>
              </w:rPr>
              <w:t>The 2</w:t>
            </w:r>
            <w:r w:rsidRPr="006A1B24">
              <w:rPr>
                <w:rFonts w:eastAsia="宋体" w:hint="eastAsia"/>
                <w:b w:val="0"/>
                <w:vertAlign w:val="superscript"/>
                <w:lang w:eastAsia="zh-CN"/>
              </w:rPr>
              <w:t>nd</w:t>
            </w:r>
            <w:r>
              <w:rPr>
                <w:rFonts w:eastAsia="宋体" w:hint="eastAsia"/>
                <w:b w:val="0"/>
                <w:lang w:eastAsia="zh-CN"/>
              </w:rPr>
              <w:t xml:space="preserve"> version, modify test case according to FS enhancement.</w:t>
            </w:r>
          </w:p>
        </w:tc>
      </w:tr>
      <w:tr w:rsidR="004C112C" w:rsidRPr="008101F7" w:rsidTr="009103B5">
        <w:tc>
          <w:tcPr>
            <w:tcW w:w="1188" w:type="dxa"/>
            <w:shd w:val="clear" w:color="auto" w:fill="auto"/>
          </w:tcPr>
          <w:p w:rsidR="004C112C" w:rsidRPr="009C292E" w:rsidRDefault="009C292E" w:rsidP="008101F7">
            <w:pPr>
              <w:rPr>
                <w:rFonts w:eastAsiaTheme="minorEastAsia"/>
                <w:b w:val="0"/>
                <w:lang w:eastAsia="zh-CN"/>
              </w:rPr>
            </w:pPr>
            <w:r>
              <w:rPr>
                <w:rFonts w:eastAsiaTheme="minorEastAsia" w:hint="eastAsia"/>
                <w:b w:val="0"/>
                <w:lang w:eastAsia="zh-CN"/>
              </w:rPr>
              <w:t>0.3</w:t>
            </w:r>
          </w:p>
        </w:tc>
        <w:tc>
          <w:tcPr>
            <w:tcW w:w="1440" w:type="dxa"/>
            <w:shd w:val="clear" w:color="auto" w:fill="auto"/>
          </w:tcPr>
          <w:p w:rsidR="004C112C" w:rsidRPr="009C292E" w:rsidRDefault="009C292E" w:rsidP="008101F7">
            <w:pPr>
              <w:rPr>
                <w:rFonts w:eastAsiaTheme="minorEastAsia"/>
                <w:b w:val="0"/>
                <w:lang w:eastAsia="zh-CN"/>
              </w:rPr>
            </w:pPr>
            <w:r>
              <w:rPr>
                <w:rFonts w:eastAsiaTheme="minorEastAsia" w:hint="eastAsia"/>
                <w:b w:val="0"/>
                <w:lang w:eastAsia="zh-CN"/>
              </w:rPr>
              <w:t>2012-10-29</w:t>
            </w:r>
          </w:p>
        </w:tc>
        <w:tc>
          <w:tcPr>
            <w:tcW w:w="2340" w:type="dxa"/>
            <w:shd w:val="clear" w:color="auto" w:fill="auto"/>
          </w:tcPr>
          <w:p w:rsidR="004C112C" w:rsidRPr="009C292E" w:rsidRDefault="009C292E" w:rsidP="008101F7">
            <w:pPr>
              <w:rPr>
                <w:rFonts w:eastAsiaTheme="minorEastAsia"/>
                <w:b w:val="0"/>
                <w:lang w:eastAsia="zh-CN"/>
              </w:rPr>
            </w:pPr>
            <w:r>
              <w:rPr>
                <w:rFonts w:eastAsiaTheme="minorEastAsia" w:hint="eastAsia"/>
                <w:b w:val="0"/>
                <w:lang w:eastAsia="zh-CN"/>
              </w:rPr>
              <w:t>Lei Xu</w:t>
            </w:r>
          </w:p>
        </w:tc>
        <w:tc>
          <w:tcPr>
            <w:tcW w:w="3888" w:type="dxa"/>
            <w:shd w:val="clear" w:color="auto" w:fill="auto"/>
          </w:tcPr>
          <w:p w:rsidR="00457E74" w:rsidRPr="009C292E" w:rsidRDefault="009C292E" w:rsidP="008101F7">
            <w:pPr>
              <w:rPr>
                <w:rFonts w:eastAsiaTheme="minorEastAsia"/>
                <w:b w:val="0"/>
                <w:lang w:eastAsia="zh-CN"/>
              </w:rPr>
            </w:pPr>
            <w:r>
              <w:rPr>
                <w:rFonts w:eastAsiaTheme="minorEastAsia" w:hint="eastAsia"/>
                <w:b w:val="0"/>
                <w:lang w:eastAsia="zh-CN"/>
              </w:rPr>
              <w:t>Enahnce test case as per internal review.</w:t>
            </w:r>
          </w:p>
        </w:tc>
      </w:tr>
      <w:tr w:rsidR="0072232D" w:rsidRPr="008101F7" w:rsidTr="009103B5">
        <w:tc>
          <w:tcPr>
            <w:tcW w:w="1188" w:type="dxa"/>
            <w:shd w:val="clear" w:color="auto" w:fill="auto"/>
          </w:tcPr>
          <w:p w:rsidR="0072232D" w:rsidRPr="008101F7" w:rsidRDefault="00FA69D3" w:rsidP="008101F7">
            <w:pPr>
              <w:rPr>
                <w:b w:val="0"/>
              </w:rPr>
            </w:pPr>
            <w:r>
              <w:rPr>
                <w:b w:val="0"/>
              </w:rPr>
              <w:t>0.4</w:t>
            </w:r>
          </w:p>
        </w:tc>
        <w:tc>
          <w:tcPr>
            <w:tcW w:w="1440" w:type="dxa"/>
            <w:shd w:val="clear" w:color="auto" w:fill="auto"/>
          </w:tcPr>
          <w:p w:rsidR="0072232D" w:rsidRPr="00FA69D3" w:rsidRDefault="00FA69D3" w:rsidP="008101F7">
            <w:pPr>
              <w:rPr>
                <w:rFonts w:eastAsiaTheme="minorEastAsia"/>
                <w:b w:val="0"/>
                <w:lang w:eastAsia="zh-CN"/>
              </w:rPr>
            </w:pPr>
            <w:r>
              <w:rPr>
                <w:b w:val="0"/>
              </w:rPr>
              <w:t>2013-07-0</w:t>
            </w:r>
            <w:r>
              <w:rPr>
                <w:rFonts w:eastAsiaTheme="minorEastAsia" w:hint="eastAsia"/>
                <w:b w:val="0"/>
                <w:lang w:eastAsia="zh-CN"/>
              </w:rPr>
              <w:t>8</w:t>
            </w:r>
          </w:p>
        </w:tc>
        <w:tc>
          <w:tcPr>
            <w:tcW w:w="2340" w:type="dxa"/>
            <w:shd w:val="clear" w:color="auto" w:fill="auto"/>
          </w:tcPr>
          <w:p w:rsidR="0072232D" w:rsidRPr="00FA69D3" w:rsidRDefault="00FA69D3" w:rsidP="008101F7">
            <w:pPr>
              <w:rPr>
                <w:rFonts w:eastAsiaTheme="minorEastAsia"/>
                <w:b w:val="0"/>
                <w:lang w:eastAsia="zh-CN"/>
              </w:rPr>
            </w:pPr>
            <w:r>
              <w:rPr>
                <w:b w:val="0"/>
              </w:rPr>
              <w:t>Lei</w:t>
            </w:r>
            <w:r>
              <w:rPr>
                <w:rFonts w:eastAsiaTheme="minorEastAsia" w:hint="eastAsia"/>
                <w:b w:val="0"/>
                <w:lang w:eastAsia="zh-CN"/>
              </w:rPr>
              <w:t xml:space="preserve"> Xu</w:t>
            </w:r>
          </w:p>
        </w:tc>
        <w:tc>
          <w:tcPr>
            <w:tcW w:w="3888" w:type="dxa"/>
            <w:shd w:val="clear" w:color="auto" w:fill="auto"/>
          </w:tcPr>
          <w:p w:rsidR="0072232D" w:rsidRPr="00FA69D3" w:rsidRDefault="00FA69D3" w:rsidP="008101F7">
            <w:pPr>
              <w:rPr>
                <w:rFonts w:eastAsiaTheme="minorEastAsia"/>
                <w:b w:val="0"/>
                <w:lang w:eastAsia="zh-CN"/>
              </w:rPr>
            </w:pPr>
            <w:r>
              <w:rPr>
                <w:rFonts w:eastAsiaTheme="minorEastAsia" w:hint="eastAsia"/>
                <w:b w:val="0"/>
                <w:lang w:eastAsia="zh-CN"/>
              </w:rPr>
              <w:t>Add test case on HiveOS application discovery.</w:t>
            </w:r>
          </w:p>
        </w:tc>
      </w:tr>
      <w:tr w:rsidR="00BD2A1C" w:rsidRPr="008101F7" w:rsidTr="009103B5">
        <w:tc>
          <w:tcPr>
            <w:tcW w:w="1188" w:type="dxa"/>
            <w:shd w:val="clear" w:color="auto" w:fill="auto"/>
          </w:tcPr>
          <w:p w:rsidR="00BD2A1C" w:rsidRPr="008101F7" w:rsidRDefault="00BD2A1C" w:rsidP="008101F7">
            <w:pPr>
              <w:rPr>
                <w:b w:val="0"/>
              </w:rPr>
            </w:pPr>
          </w:p>
        </w:tc>
        <w:tc>
          <w:tcPr>
            <w:tcW w:w="1440" w:type="dxa"/>
            <w:shd w:val="clear" w:color="auto" w:fill="auto"/>
          </w:tcPr>
          <w:p w:rsidR="00BD2A1C" w:rsidRPr="008101F7" w:rsidRDefault="00BD2A1C" w:rsidP="008101F7">
            <w:pPr>
              <w:rPr>
                <w:b w:val="0"/>
              </w:rPr>
            </w:pPr>
          </w:p>
        </w:tc>
        <w:tc>
          <w:tcPr>
            <w:tcW w:w="2340" w:type="dxa"/>
            <w:shd w:val="clear" w:color="auto" w:fill="auto"/>
          </w:tcPr>
          <w:p w:rsidR="00BD2A1C" w:rsidRPr="008101F7" w:rsidRDefault="00BD2A1C" w:rsidP="008101F7">
            <w:pPr>
              <w:rPr>
                <w:b w:val="0"/>
              </w:rPr>
            </w:pPr>
          </w:p>
        </w:tc>
        <w:tc>
          <w:tcPr>
            <w:tcW w:w="3888" w:type="dxa"/>
            <w:shd w:val="clear" w:color="auto" w:fill="auto"/>
          </w:tcPr>
          <w:p w:rsidR="00BD2A1C" w:rsidRPr="008101F7" w:rsidRDefault="00BD2A1C" w:rsidP="008101F7">
            <w:pPr>
              <w:rPr>
                <w:b w:val="0"/>
              </w:rPr>
            </w:pPr>
          </w:p>
        </w:tc>
      </w:tr>
      <w:tr w:rsidR="004A63B7" w:rsidRPr="008101F7" w:rsidTr="009103B5">
        <w:tc>
          <w:tcPr>
            <w:tcW w:w="1188" w:type="dxa"/>
            <w:shd w:val="clear" w:color="auto" w:fill="auto"/>
          </w:tcPr>
          <w:p w:rsidR="004A63B7" w:rsidRPr="008101F7" w:rsidRDefault="004A63B7" w:rsidP="008101F7">
            <w:pPr>
              <w:rPr>
                <w:b w:val="0"/>
              </w:rPr>
            </w:pPr>
          </w:p>
        </w:tc>
        <w:tc>
          <w:tcPr>
            <w:tcW w:w="1440" w:type="dxa"/>
            <w:shd w:val="clear" w:color="auto" w:fill="auto"/>
          </w:tcPr>
          <w:p w:rsidR="004A63B7" w:rsidRPr="008101F7" w:rsidRDefault="004A63B7" w:rsidP="008101F7">
            <w:pPr>
              <w:rPr>
                <w:b w:val="0"/>
              </w:rPr>
            </w:pPr>
          </w:p>
        </w:tc>
        <w:tc>
          <w:tcPr>
            <w:tcW w:w="2340" w:type="dxa"/>
            <w:shd w:val="clear" w:color="auto" w:fill="auto"/>
          </w:tcPr>
          <w:p w:rsidR="004A63B7" w:rsidRPr="008101F7" w:rsidRDefault="004A63B7" w:rsidP="008101F7">
            <w:pPr>
              <w:rPr>
                <w:b w:val="0"/>
              </w:rPr>
            </w:pPr>
          </w:p>
        </w:tc>
        <w:tc>
          <w:tcPr>
            <w:tcW w:w="3888" w:type="dxa"/>
            <w:shd w:val="clear" w:color="auto" w:fill="auto"/>
          </w:tcPr>
          <w:p w:rsidR="004A63B7" w:rsidRPr="008101F7" w:rsidRDefault="004A63B7" w:rsidP="008101F7">
            <w:pPr>
              <w:rPr>
                <w:b w:val="0"/>
              </w:rPr>
            </w:pPr>
          </w:p>
        </w:tc>
      </w:tr>
      <w:tr w:rsidR="007C5BBA" w:rsidRPr="008101F7" w:rsidTr="009103B5">
        <w:tc>
          <w:tcPr>
            <w:tcW w:w="1188" w:type="dxa"/>
            <w:shd w:val="clear" w:color="auto" w:fill="auto"/>
          </w:tcPr>
          <w:p w:rsidR="007C5BBA" w:rsidRPr="008101F7" w:rsidRDefault="007C5BBA" w:rsidP="008101F7">
            <w:pPr>
              <w:rPr>
                <w:b w:val="0"/>
              </w:rPr>
            </w:pPr>
          </w:p>
        </w:tc>
        <w:tc>
          <w:tcPr>
            <w:tcW w:w="1440" w:type="dxa"/>
            <w:shd w:val="clear" w:color="auto" w:fill="auto"/>
          </w:tcPr>
          <w:p w:rsidR="007C5BBA" w:rsidRPr="008101F7" w:rsidRDefault="007C5BBA" w:rsidP="008101F7">
            <w:pPr>
              <w:rPr>
                <w:b w:val="0"/>
              </w:rPr>
            </w:pPr>
          </w:p>
        </w:tc>
        <w:tc>
          <w:tcPr>
            <w:tcW w:w="2340" w:type="dxa"/>
            <w:shd w:val="clear" w:color="auto" w:fill="auto"/>
          </w:tcPr>
          <w:p w:rsidR="007C5BBA" w:rsidRPr="008101F7" w:rsidRDefault="007C5BBA" w:rsidP="008101F7">
            <w:pPr>
              <w:rPr>
                <w:b w:val="0"/>
              </w:rPr>
            </w:pPr>
          </w:p>
        </w:tc>
        <w:tc>
          <w:tcPr>
            <w:tcW w:w="3888" w:type="dxa"/>
            <w:shd w:val="clear" w:color="auto" w:fill="auto"/>
          </w:tcPr>
          <w:p w:rsidR="007C5BBA" w:rsidRPr="008101F7" w:rsidRDefault="007C5BBA" w:rsidP="008101F7">
            <w:pPr>
              <w:rPr>
                <w:b w:val="0"/>
              </w:rPr>
            </w:pPr>
          </w:p>
        </w:tc>
      </w:tr>
    </w:tbl>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184524" w:rsidRPr="00322E9D" w:rsidRDefault="00184524" w:rsidP="002921C3">
      <w:pPr>
        <w:pStyle w:val="Body"/>
        <w:rPr>
          <w:rFonts w:ascii="Times New Roman" w:hAnsi="Times New Roman"/>
        </w:rPr>
        <w:sectPr w:rsidR="00184524" w:rsidRPr="00322E9D" w:rsidSect="00184524">
          <w:headerReference w:type="default" r:id="rId12"/>
          <w:type w:val="continuous"/>
          <w:pgSz w:w="12240" w:h="15840"/>
          <w:pgMar w:top="2520" w:right="1080" w:bottom="1800" w:left="1080" w:header="720" w:footer="720" w:gutter="0"/>
          <w:cols w:space="720"/>
        </w:sectPr>
      </w:pPr>
      <w:r w:rsidRPr="00322E9D">
        <w:rPr>
          <w:rFonts w:ascii="Times New Roman" w:hAnsi="Times New Roman"/>
        </w:rPr>
        <w:br w:type="page"/>
      </w:r>
    </w:p>
    <w:p w:rsidR="00FF4355" w:rsidRPr="008101F7" w:rsidRDefault="00FF4355" w:rsidP="00920388">
      <w:pPr>
        <w:pStyle w:val="Title"/>
      </w:pPr>
      <w:bookmarkStart w:id="4" w:name="_Toc197745554"/>
      <w:r w:rsidRPr="008101F7">
        <w:lastRenderedPageBreak/>
        <w:t>Table of Contents</w:t>
      </w:r>
      <w:bookmarkEnd w:id="4"/>
    </w:p>
    <w:p w:rsidR="004C1AC5" w:rsidRPr="008101F7" w:rsidRDefault="00295EF7" w:rsidP="004C1AC5">
      <w:pPr>
        <w:pStyle w:val="Header"/>
        <w:rPr>
          <w:rFonts w:ascii="Arial" w:hAnsi="Arial" w:cs="Arial"/>
          <w:color w:val="000000"/>
          <w:sz w:val="28"/>
          <w:szCs w:val="28"/>
        </w:rPr>
      </w:pPr>
      <w:r w:rsidRPr="000C0F34">
        <w:rPr>
          <w:rFonts w:ascii="Calibri" w:hAnsi="Calibri" w:cs="Calibri"/>
          <w:color w:val="auto"/>
          <w:sz w:val="28"/>
          <w:szCs w:val="28"/>
        </w:rPr>
        <w:br w:type="page"/>
      </w:r>
      <w:r w:rsidR="004C1AC5" w:rsidRPr="008101F7">
        <w:rPr>
          <w:rFonts w:ascii="Arial" w:hAnsi="Arial" w:cs="Arial"/>
          <w:color w:val="000000"/>
          <w:sz w:val="28"/>
          <w:szCs w:val="28"/>
        </w:rPr>
        <w:lastRenderedPageBreak/>
        <w:t>Glossary and Abbreviations</w:t>
      </w:r>
    </w:p>
    <w:p w:rsidR="001D547E" w:rsidRPr="00322E9D" w:rsidRDefault="001D547E" w:rsidP="004C1AC5">
      <w:pPr>
        <w:pStyle w:val="Header"/>
        <w:rPr>
          <w:rFonts w:ascii="Times New Roman" w:hAnsi="Times New Roman"/>
          <w:color w:val="auto"/>
          <w:sz w:val="28"/>
          <w:szCs w:val="28"/>
        </w:rPr>
      </w:pPr>
    </w:p>
    <w:p w:rsidR="007A5971" w:rsidRPr="00322E9D" w:rsidRDefault="004C1AC5" w:rsidP="00BF73FA">
      <w:pPr>
        <w:pStyle w:val="Body"/>
        <w:rPr>
          <w:rFonts w:ascii="Times New Roman" w:hAnsi="Times New Roman"/>
          <w:sz w:val="32"/>
          <w:szCs w:val="32"/>
        </w:rPr>
      </w:pPr>
      <w:r w:rsidRPr="00322E9D">
        <w:rPr>
          <w:rFonts w:ascii="Times New Roman" w:hAnsi="Times New Roman"/>
          <w:sz w:val="32"/>
          <w:szCs w:val="32"/>
        </w:rPr>
        <w:br w:type="page"/>
      </w:r>
      <w:bookmarkStart w:id="5" w:name="_Toc146529368"/>
    </w:p>
    <w:p w:rsidR="004C1AC5" w:rsidRPr="008101F7" w:rsidRDefault="007A5971" w:rsidP="008101F7">
      <w:pPr>
        <w:pStyle w:val="Heading1"/>
        <w:numPr>
          <w:ilvl w:val="0"/>
          <w:numId w:val="1"/>
        </w:numPr>
        <w:tabs>
          <w:tab w:val="clear" w:pos="4320"/>
          <w:tab w:val="center" w:pos="284"/>
        </w:tabs>
      </w:pPr>
      <w:bookmarkStart w:id="6" w:name="_Toc197745555"/>
      <w:r w:rsidRPr="008101F7">
        <w:lastRenderedPageBreak/>
        <w:t>Introduction</w:t>
      </w:r>
      <w:bookmarkEnd w:id="5"/>
      <w:bookmarkEnd w:id="6"/>
    </w:p>
    <w:p w:rsidR="00DA7C8C" w:rsidRPr="008101F7" w:rsidRDefault="00DA7C8C" w:rsidP="000C0F34">
      <w:pPr>
        <w:pStyle w:val="Body"/>
        <w:rPr>
          <w:rFonts w:ascii="Arial" w:eastAsia="宋体" w:hAnsi="Arial" w:cs="Arial"/>
          <w:sz w:val="21"/>
          <w:szCs w:val="21"/>
          <w:lang w:eastAsia="zh-CN"/>
        </w:rPr>
      </w:pPr>
      <w:r w:rsidRPr="008101F7">
        <w:rPr>
          <w:rFonts w:ascii="Arial" w:eastAsia="宋体" w:hAnsi="Arial" w:cs="Arial"/>
          <w:sz w:val="21"/>
          <w:szCs w:val="21"/>
          <w:lang w:eastAsia="zh-CN"/>
        </w:rPr>
        <w:t>HiveOS Layer 7 app</w:t>
      </w:r>
      <w:r w:rsidR="00620EFF">
        <w:rPr>
          <w:rFonts w:ascii="Arial" w:eastAsia="宋体" w:hAnsi="Arial" w:cs="Arial"/>
          <w:sz w:val="21"/>
          <w:szCs w:val="21"/>
          <w:lang w:eastAsia="zh-CN"/>
        </w:rPr>
        <w:t xml:space="preserve"> classification and reporting </w:t>
      </w:r>
      <w:r w:rsidR="00620EFF">
        <w:rPr>
          <w:rFonts w:ascii="Arial" w:eastAsia="宋体" w:hAnsi="Arial" w:cs="Arial" w:hint="eastAsia"/>
          <w:sz w:val="21"/>
          <w:szCs w:val="21"/>
          <w:lang w:eastAsia="zh-CN"/>
        </w:rPr>
        <w:t>are</w:t>
      </w:r>
      <w:r w:rsidRPr="008101F7">
        <w:rPr>
          <w:rFonts w:ascii="Arial" w:eastAsia="宋体" w:hAnsi="Arial" w:cs="Arial"/>
          <w:sz w:val="21"/>
          <w:szCs w:val="21"/>
          <w:lang w:eastAsia="zh-CN"/>
        </w:rPr>
        <w:t xml:space="preserve"> enabled by an advanced network technology named Deep Packet Inspection (DPI). These features are intended to al</w:t>
      </w:r>
      <w:r w:rsidR="0098463C" w:rsidRPr="008101F7">
        <w:rPr>
          <w:rFonts w:ascii="Arial" w:eastAsia="宋体" w:hAnsi="Arial" w:cs="Arial"/>
          <w:sz w:val="21"/>
          <w:szCs w:val="21"/>
          <w:lang w:eastAsia="zh-CN"/>
        </w:rPr>
        <w:t>low</w:t>
      </w:r>
      <w:r w:rsidRPr="008101F7">
        <w:rPr>
          <w:rFonts w:ascii="Arial" w:eastAsia="宋体" w:hAnsi="Arial" w:cs="Arial"/>
          <w:sz w:val="21"/>
          <w:szCs w:val="21"/>
          <w:lang w:eastAsia="zh-CN"/>
        </w:rPr>
        <w:t xml:space="preserve"> IT administrators to effectively identify the content and origin of each packet of data that passes through Aerohive Access Point (AP) and Branch Router (BR) product lines, and thus help Aerohive customers gain more insight and visibility into their wireless or wired network in addition to the traditionally available network information including IP addresses and port numbers, etc.</w:t>
      </w:r>
    </w:p>
    <w:p w:rsidR="00322E9D" w:rsidRPr="008101F7" w:rsidRDefault="00DA7C8C" w:rsidP="00322E9D">
      <w:pPr>
        <w:pStyle w:val="Body"/>
        <w:rPr>
          <w:rFonts w:ascii="Arial" w:eastAsia="宋体" w:hAnsi="Arial" w:cs="Arial"/>
          <w:sz w:val="21"/>
          <w:szCs w:val="21"/>
          <w:lang w:eastAsia="zh-CN"/>
        </w:rPr>
      </w:pPr>
      <w:r w:rsidRPr="008101F7">
        <w:rPr>
          <w:rFonts w:ascii="Arial" w:eastAsia="宋体" w:hAnsi="Arial" w:cs="Arial"/>
          <w:sz w:val="21"/>
          <w:szCs w:val="21"/>
          <w:lang w:eastAsia="zh-CN"/>
        </w:rPr>
        <w:t>Furthermore, knowledge of Layer 7 applications and their associated users information and content types c</w:t>
      </w:r>
      <w:r w:rsidR="000C0F34" w:rsidRPr="008101F7">
        <w:rPr>
          <w:rFonts w:ascii="Arial" w:eastAsia="宋体" w:hAnsi="Arial" w:cs="Arial"/>
          <w:sz w:val="21"/>
          <w:szCs w:val="21"/>
          <w:lang w:eastAsia="zh-CN"/>
        </w:rPr>
        <w:t>ollected on HiveOS based device</w:t>
      </w:r>
      <w:r w:rsidRPr="008101F7">
        <w:rPr>
          <w:rFonts w:ascii="Arial" w:eastAsia="宋体" w:hAnsi="Arial" w:cs="Arial"/>
          <w:sz w:val="21"/>
          <w:szCs w:val="21"/>
          <w:lang w:eastAsia="zh-CN"/>
        </w:rPr>
        <w:t>, work in conjunction with Hive Manager to provide a powerful, graphically rich, highly interactive, and fully customizable application reporting solution al</w:t>
      </w:r>
      <w:r w:rsidR="0098463C" w:rsidRPr="008101F7">
        <w:rPr>
          <w:rFonts w:ascii="Arial" w:eastAsia="宋体" w:hAnsi="Arial" w:cs="Arial"/>
          <w:sz w:val="21"/>
          <w:szCs w:val="21"/>
          <w:lang w:eastAsia="zh-CN"/>
        </w:rPr>
        <w:t>low</w:t>
      </w:r>
      <w:r w:rsidRPr="008101F7">
        <w:rPr>
          <w:rFonts w:ascii="Arial" w:eastAsia="宋体" w:hAnsi="Arial" w:cs="Arial"/>
          <w:sz w:val="21"/>
          <w:szCs w:val="21"/>
          <w:lang w:eastAsia="zh-CN"/>
        </w:rPr>
        <w:t>ing Aerohive customers to keep their fingers on the pulse of what is really going on on their networks.</w:t>
      </w:r>
    </w:p>
    <w:p w:rsidR="005B056B" w:rsidRPr="008101F7" w:rsidRDefault="00A46FF8" w:rsidP="008101F7">
      <w:pPr>
        <w:pStyle w:val="Heading1"/>
        <w:numPr>
          <w:ilvl w:val="0"/>
          <w:numId w:val="1"/>
        </w:numPr>
        <w:tabs>
          <w:tab w:val="clear" w:pos="4320"/>
          <w:tab w:val="center" w:pos="284"/>
        </w:tabs>
      </w:pPr>
      <w:bookmarkStart w:id="7" w:name="_Toc197745556"/>
      <w:r w:rsidRPr="008101F7">
        <w:t>Test</w:t>
      </w:r>
      <w:r w:rsidR="002A7FD7" w:rsidRPr="008101F7">
        <w:t xml:space="preserve"> </w:t>
      </w:r>
      <w:r w:rsidR="00303132" w:rsidRPr="008101F7">
        <w:t>Objectives</w:t>
      </w:r>
    </w:p>
    <w:p w:rsidR="00303FC7" w:rsidRDefault="00303FC7" w:rsidP="00303FC7">
      <w:pPr>
        <w:pStyle w:val="Body"/>
        <w:rPr>
          <w:rFonts w:ascii="Arial" w:eastAsia="宋体" w:hAnsi="Arial" w:cs="Arial"/>
          <w:sz w:val="21"/>
          <w:szCs w:val="21"/>
          <w:lang w:eastAsia="zh-CN"/>
        </w:rPr>
      </w:pPr>
      <w:r>
        <w:rPr>
          <w:rFonts w:ascii="Arial" w:eastAsia="宋体" w:hAnsi="Arial" w:cs="Arial" w:hint="eastAsia"/>
          <w:sz w:val="21"/>
          <w:szCs w:val="21"/>
          <w:lang w:eastAsia="zh-CN"/>
        </w:rPr>
        <w:t>Verify HiveOS can classify application, which goes through AP and BR, and report it</w:t>
      </w:r>
      <w:r>
        <w:rPr>
          <w:rFonts w:ascii="Arial" w:eastAsia="宋体" w:hAnsi="Arial" w:cs="Arial"/>
          <w:sz w:val="21"/>
          <w:szCs w:val="21"/>
          <w:lang w:eastAsia="zh-CN"/>
        </w:rPr>
        <w:t xml:space="preserve"> to HM</w:t>
      </w:r>
      <w:r>
        <w:rPr>
          <w:rFonts w:ascii="Arial" w:eastAsia="宋体" w:hAnsi="Arial" w:cs="Arial" w:hint="eastAsia"/>
          <w:sz w:val="21"/>
          <w:szCs w:val="21"/>
          <w:lang w:eastAsia="zh-CN"/>
        </w:rPr>
        <w:t xml:space="preserve"> correctly.</w:t>
      </w:r>
    </w:p>
    <w:p w:rsidR="00DA1822" w:rsidRDefault="00DA1822" w:rsidP="00303FC7">
      <w:pPr>
        <w:pStyle w:val="Body"/>
        <w:rPr>
          <w:rFonts w:ascii="Arial" w:eastAsia="宋体" w:hAnsi="Arial" w:cs="Arial"/>
          <w:color w:val="FF0000"/>
          <w:sz w:val="21"/>
          <w:szCs w:val="21"/>
          <w:lang w:eastAsia="zh-CN"/>
        </w:rPr>
      </w:pPr>
    </w:p>
    <w:p w:rsidR="0058204D" w:rsidRDefault="00BF0572" w:rsidP="00303FC7">
      <w:pPr>
        <w:pStyle w:val="Body"/>
        <w:rPr>
          <w:rFonts w:ascii="Arial" w:eastAsia="宋体" w:hAnsi="Arial" w:cs="Arial"/>
          <w:sz w:val="21"/>
          <w:szCs w:val="21"/>
          <w:lang w:eastAsia="zh-CN"/>
        </w:rPr>
      </w:pPr>
      <w:r w:rsidRPr="00DA1822">
        <w:rPr>
          <w:rFonts w:ascii="Arial" w:eastAsia="宋体" w:hAnsi="Arial" w:cs="Arial" w:hint="eastAsia"/>
          <w:sz w:val="21"/>
          <w:szCs w:val="21"/>
          <w:lang w:eastAsia="zh-CN"/>
        </w:rPr>
        <w:t xml:space="preserve">Note: </w:t>
      </w:r>
      <w:r w:rsidR="0064697A" w:rsidRPr="00DA1822">
        <w:rPr>
          <w:rFonts w:ascii="Arial" w:eastAsia="宋体" w:hAnsi="Arial" w:cs="Arial" w:hint="eastAsia"/>
          <w:sz w:val="21"/>
          <w:szCs w:val="21"/>
          <w:lang w:eastAsia="zh-CN"/>
        </w:rPr>
        <w:t>Aerohive required L7 engine, which supports more than 700 L7 applications, from other vendor. It will cost much time and effort to verify all of L7 applications. But if QA does NOT verify L7 application, we can</w:t>
      </w:r>
      <w:r w:rsidR="0064697A" w:rsidRPr="00DA1822">
        <w:rPr>
          <w:rFonts w:ascii="Arial" w:eastAsia="宋体" w:hAnsi="Arial" w:cs="Arial"/>
          <w:sz w:val="21"/>
          <w:szCs w:val="21"/>
          <w:lang w:eastAsia="zh-CN"/>
        </w:rPr>
        <w:t>’</w:t>
      </w:r>
      <w:r w:rsidR="0064697A" w:rsidRPr="00DA1822">
        <w:rPr>
          <w:rFonts w:ascii="Arial" w:eastAsia="宋体" w:hAnsi="Arial" w:cs="Arial" w:hint="eastAsia"/>
          <w:sz w:val="21"/>
          <w:szCs w:val="21"/>
          <w:lang w:eastAsia="zh-CN"/>
        </w:rPr>
        <w:t>t guarantee the quality of Aerohive product.</w:t>
      </w:r>
    </w:p>
    <w:p w:rsidR="00BF0572" w:rsidRPr="00DA1822" w:rsidRDefault="00BF0572" w:rsidP="00303FC7">
      <w:pPr>
        <w:pStyle w:val="Body"/>
        <w:rPr>
          <w:rFonts w:ascii="Arial" w:eastAsia="宋体" w:hAnsi="Arial" w:cs="Arial"/>
          <w:sz w:val="21"/>
          <w:szCs w:val="21"/>
          <w:lang w:eastAsia="zh-CN"/>
        </w:rPr>
      </w:pPr>
    </w:p>
    <w:p w:rsidR="00DA1822" w:rsidRPr="00DA1822" w:rsidRDefault="00DA1822" w:rsidP="00303FC7">
      <w:pPr>
        <w:pStyle w:val="Body"/>
        <w:rPr>
          <w:rFonts w:ascii="Arial" w:eastAsia="宋体" w:hAnsi="Arial" w:cs="Arial"/>
          <w:sz w:val="21"/>
          <w:szCs w:val="21"/>
          <w:lang w:eastAsia="zh-CN"/>
        </w:rPr>
      </w:pPr>
      <w:r w:rsidRPr="00DA1822">
        <w:rPr>
          <w:rFonts w:ascii="Arial" w:eastAsia="宋体" w:hAnsi="Arial" w:cs="Arial" w:hint="eastAsia"/>
          <w:sz w:val="21"/>
          <w:szCs w:val="21"/>
          <w:lang w:eastAsia="zh-CN"/>
        </w:rPr>
        <w:t>As per QA and HiveOS Dev discussion, we apply following policy to verify L7 engine:</w:t>
      </w:r>
    </w:p>
    <w:p w:rsidR="0058204D" w:rsidRDefault="0058204D" w:rsidP="0058204D">
      <w:pPr>
        <w:pStyle w:val="Body"/>
        <w:numPr>
          <w:ilvl w:val="0"/>
          <w:numId w:val="92"/>
        </w:numPr>
        <w:rPr>
          <w:rFonts w:ascii="Arial" w:eastAsia="宋体" w:hAnsi="Arial" w:cs="Arial"/>
          <w:sz w:val="21"/>
          <w:szCs w:val="21"/>
          <w:lang w:eastAsia="zh-CN"/>
        </w:rPr>
      </w:pPr>
      <w:r>
        <w:rPr>
          <w:rFonts w:ascii="Arial" w:eastAsia="宋体" w:hAnsi="Arial" w:cs="Arial" w:hint="eastAsia"/>
          <w:sz w:val="21"/>
          <w:szCs w:val="21"/>
          <w:lang w:eastAsia="zh-CN"/>
        </w:rPr>
        <w:t>Distinguish priority of L7 application to different level: High, Middle and Low.</w:t>
      </w:r>
    </w:p>
    <w:p w:rsidR="0058204D" w:rsidRDefault="00BE20D6" w:rsidP="0058204D">
      <w:pPr>
        <w:pStyle w:val="Body"/>
        <w:ind w:left="360"/>
        <w:rPr>
          <w:rFonts w:ascii="Arial" w:eastAsia="宋体" w:hAnsi="Arial" w:cs="Arial"/>
          <w:sz w:val="21"/>
          <w:szCs w:val="21"/>
          <w:lang w:eastAsia="zh-CN"/>
        </w:rPr>
      </w:pPr>
      <w:r>
        <w:rPr>
          <w:rFonts w:ascii="Arial" w:eastAsia="宋体" w:hAnsi="Arial" w:cs="Arial" w:hint="eastAsia"/>
          <w:sz w:val="21"/>
          <w:szCs w:val="21"/>
          <w:lang w:eastAsia="zh-CN"/>
        </w:rPr>
        <w:t xml:space="preserve">Make </w:t>
      </w:r>
      <w:r>
        <w:rPr>
          <w:rFonts w:ascii="Arial" w:eastAsia="宋体" w:hAnsi="Arial" w:cs="Arial"/>
          <w:sz w:val="21"/>
          <w:szCs w:val="21"/>
          <w:lang w:eastAsia="zh-CN"/>
        </w:rPr>
        <w:t>different</w:t>
      </w:r>
      <w:r>
        <w:rPr>
          <w:rFonts w:ascii="Arial" w:eastAsia="宋体" w:hAnsi="Arial" w:cs="Arial" w:hint="eastAsia"/>
          <w:sz w:val="21"/>
          <w:szCs w:val="21"/>
          <w:lang w:eastAsia="zh-CN"/>
        </w:rPr>
        <w:t xml:space="preserve"> effort f</w:t>
      </w:r>
      <w:r w:rsidR="0058204D">
        <w:rPr>
          <w:rFonts w:ascii="Arial" w:eastAsia="宋体" w:hAnsi="Arial" w:cs="Arial" w:hint="eastAsia"/>
          <w:sz w:val="21"/>
          <w:szCs w:val="21"/>
          <w:lang w:eastAsia="zh-CN"/>
        </w:rPr>
        <w:t>or different priority</w:t>
      </w:r>
      <w:r>
        <w:rPr>
          <w:rFonts w:ascii="Arial" w:eastAsia="宋体" w:hAnsi="Arial" w:cs="Arial" w:hint="eastAsia"/>
          <w:sz w:val="21"/>
          <w:szCs w:val="21"/>
          <w:lang w:eastAsia="zh-CN"/>
        </w:rPr>
        <w:t xml:space="preserve"> applications:</w:t>
      </w:r>
      <w:r w:rsidR="0058204D">
        <w:rPr>
          <w:rFonts w:ascii="Arial" w:eastAsia="宋体" w:hAnsi="Arial" w:cs="Arial" w:hint="eastAsia"/>
          <w:sz w:val="21"/>
          <w:szCs w:val="21"/>
          <w:lang w:eastAsia="zh-CN"/>
        </w:rPr>
        <w:t xml:space="preserve"> </w:t>
      </w:r>
    </w:p>
    <w:tbl>
      <w:tblPr>
        <w:tblW w:w="5120" w:type="dxa"/>
        <w:jc w:val="center"/>
        <w:tblInd w:w="93" w:type="dxa"/>
        <w:tblLook w:val="04A0" w:firstRow="1" w:lastRow="0" w:firstColumn="1" w:lastColumn="0" w:noHBand="0" w:noVBand="1"/>
      </w:tblPr>
      <w:tblGrid>
        <w:gridCol w:w="1320"/>
        <w:gridCol w:w="1620"/>
        <w:gridCol w:w="2180"/>
      </w:tblGrid>
      <w:tr w:rsidR="0058204D" w:rsidRPr="0058204D" w:rsidTr="0058204D">
        <w:trPr>
          <w:trHeight w:val="600"/>
          <w:jc w:val="center"/>
        </w:trPr>
        <w:tc>
          <w:tcPr>
            <w:tcW w:w="1320" w:type="dxa"/>
            <w:tcBorders>
              <w:top w:val="single" w:sz="4" w:space="0" w:color="000000"/>
              <w:left w:val="single" w:sz="4" w:space="0" w:color="000000"/>
              <w:bottom w:val="single" w:sz="4" w:space="0" w:color="000000"/>
              <w:right w:val="single" w:sz="4" w:space="0" w:color="000000"/>
            </w:tcBorders>
            <w:shd w:val="clear" w:color="000000" w:fill="FAC090"/>
            <w:vAlign w:val="center"/>
            <w:hideMark/>
          </w:tcPr>
          <w:p w:rsidR="0058204D" w:rsidRPr="0058204D" w:rsidRDefault="0058204D" w:rsidP="0058204D">
            <w:pPr>
              <w:jc w:val="center"/>
              <w:rPr>
                <w:rFonts w:ascii="Calibri" w:eastAsia="宋体" w:hAnsi="Calibri" w:cs="宋体"/>
                <w:b w:val="0"/>
                <w:sz w:val="22"/>
                <w:szCs w:val="22"/>
                <w:lang w:eastAsia="zh-CN"/>
              </w:rPr>
            </w:pPr>
            <w:r w:rsidRPr="0058204D">
              <w:rPr>
                <w:rFonts w:ascii="Calibri" w:eastAsia="宋体" w:hAnsi="Calibri" w:cs="宋体"/>
                <w:b w:val="0"/>
                <w:sz w:val="22"/>
                <w:szCs w:val="22"/>
                <w:lang w:eastAsia="zh-CN"/>
              </w:rPr>
              <w:t>App Priority</w:t>
            </w:r>
          </w:p>
        </w:tc>
        <w:tc>
          <w:tcPr>
            <w:tcW w:w="1620" w:type="dxa"/>
            <w:tcBorders>
              <w:top w:val="single" w:sz="4" w:space="0" w:color="000000"/>
              <w:left w:val="nil"/>
              <w:bottom w:val="single" w:sz="4" w:space="0" w:color="000000"/>
              <w:right w:val="single" w:sz="4" w:space="0" w:color="000000"/>
            </w:tcBorders>
            <w:shd w:val="clear" w:color="000000" w:fill="FAC090"/>
            <w:vAlign w:val="center"/>
            <w:hideMark/>
          </w:tcPr>
          <w:p w:rsidR="0058204D" w:rsidRPr="0058204D" w:rsidRDefault="0058204D" w:rsidP="0058204D">
            <w:pPr>
              <w:jc w:val="center"/>
              <w:rPr>
                <w:rFonts w:ascii="Calibri" w:eastAsia="宋体" w:hAnsi="Calibri" w:cs="宋体"/>
                <w:b w:val="0"/>
                <w:sz w:val="22"/>
                <w:szCs w:val="22"/>
                <w:lang w:eastAsia="zh-CN"/>
              </w:rPr>
            </w:pPr>
            <w:r w:rsidRPr="0058204D">
              <w:rPr>
                <w:rFonts w:ascii="Calibri" w:eastAsia="宋体" w:hAnsi="Calibri" w:cs="宋体"/>
                <w:b w:val="0"/>
                <w:sz w:val="22"/>
                <w:szCs w:val="22"/>
                <w:lang w:eastAsia="zh-CN"/>
              </w:rPr>
              <w:t>Verify App Classification</w:t>
            </w:r>
          </w:p>
        </w:tc>
        <w:tc>
          <w:tcPr>
            <w:tcW w:w="2180" w:type="dxa"/>
            <w:tcBorders>
              <w:top w:val="single" w:sz="4" w:space="0" w:color="000000"/>
              <w:left w:val="nil"/>
              <w:bottom w:val="single" w:sz="4" w:space="0" w:color="000000"/>
              <w:right w:val="single" w:sz="4" w:space="0" w:color="000000"/>
            </w:tcBorders>
            <w:shd w:val="clear" w:color="000000" w:fill="FAC090"/>
            <w:vAlign w:val="center"/>
            <w:hideMark/>
          </w:tcPr>
          <w:p w:rsidR="0058204D" w:rsidRPr="0058204D" w:rsidRDefault="0058204D" w:rsidP="0058204D">
            <w:pPr>
              <w:jc w:val="center"/>
              <w:rPr>
                <w:rFonts w:ascii="Calibri" w:eastAsia="宋体" w:hAnsi="Calibri" w:cs="宋体"/>
                <w:b w:val="0"/>
                <w:sz w:val="22"/>
                <w:szCs w:val="22"/>
                <w:lang w:eastAsia="zh-CN"/>
              </w:rPr>
            </w:pPr>
            <w:r w:rsidRPr="0058204D">
              <w:rPr>
                <w:rFonts w:ascii="Calibri" w:eastAsia="宋体" w:hAnsi="Calibri" w:cs="宋体"/>
                <w:b w:val="0"/>
                <w:sz w:val="22"/>
                <w:szCs w:val="22"/>
                <w:lang w:eastAsia="zh-CN"/>
              </w:rPr>
              <w:t>Verify App Reporting</w:t>
            </w:r>
          </w:p>
        </w:tc>
      </w:tr>
      <w:tr w:rsidR="0058204D" w:rsidRPr="0058204D" w:rsidTr="0058204D">
        <w:trPr>
          <w:trHeight w:val="300"/>
          <w:jc w:val="center"/>
        </w:trPr>
        <w:tc>
          <w:tcPr>
            <w:tcW w:w="1320" w:type="dxa"/>
            <w:tcBorders>
              <w:top w:val="nil"/>
              <w:left w:val="single" w:sz="4" w:space="0" w:color="000000"/>
              <w:bottom w:val="single" w:sz="4" w:space="0" w:color="000000"/>
              <w:right w:val="single" w:sz="4" w:space="0" w:color="000000"/>
            </w:tcBorders>
            <w:shd w:val="clear" w:color="auto" w:fill="auto"/>
            <w:vAlign w:val="center"/>
            <w:hideMark/>
          </w:tcPr>
          <w:p w:rsidR="0058204D" w:rsidRPr="0058204D" w:rsidRDefault="0058204D" w:rsidP="0058204D">
            <w:pPr>
              <w:jc w:val="center"/>
              <w:rPr>
                <w:rFonts w:ascii="Calibri" w:eastAsia="宋体" w:hAnsi="Calibri" w:cs="宋体"/>
                <w:b w:val="0"/>
                <w:sz w:val="22"/>
                <w:szCs w:val="22"/>
                <w:lang w:eastAsia="zh-CN"/>
              </w:rPr>
            </w:pPr>
            <w:r w:rsidRPr="0058204D">
              <w:rPr>
                <w:rFonts w:ascii="Calibri" w:eastAsia="宋体" w:hAnsi="Calibri" w:cs="宋体"/>
                <w:b w:val="0"/>
                <w:sz w:val="22"/>
                <w:szCs w:val="22"/>
                <w:lang w:eastAsia="zh-CN"/>
              </w:rPr>
              <w:t>High</w:t>
            </w:r>
          </w:p>
        </w:tc>
        <w:tc>
          <w:tcPr>
            <w:tcW w:w="1620" w:type="dxa"/>
            <w:tcBorders>
              <w:top w:val="nil"/>
              <w:left w:val="nil"/>
              <w:bottom w:val="single" w:sz="4" w:space="0" w:color="000000"/>
              <w:right w:val="single" w:sz="4" w:space="0" w:color="000000"/>
            </w:tcBorders>
            <w:shd w:val="clear" w:color="auto" w:fill="auto"/>
            <w:vAlign w:val="center"/>
            <w:hideMark/>
          </w:tcPr>
          <w:p w:rsidR="0058204D" w:rsidRPr="0058204D" w:rsidRDefault="0058204D" w:rsidP="0058204D">
            <w:pPr>
              <w:jc w:val="center"/>
              <w:rPr>
                <w:rFonts w:ascii="Calibri" w:eastAsia="宋体" w:hAnsi="Calibri" w:cs="宋体"/>
                <w:b w:val="0"/>
                <w:sz w:val="22"/>
                <w:szCs w:val="22"/>
                <w:lang w:eastAsia="zh-CN"/>
              </w:rPr>
            </w:pPr>
            <w:r w:rsidRPr="0058204D">
              <w:rPr>
                <w:rFonts w:ascii="Calibri" w:eastAsia="宋体" w:hAnsi="Calibri" w:cs="宋体"/>
                <w:b w:val="0"/>
                <w:sz w:val="22"/>
                <w:szCs w:val="22"/>
                <w:lang w:eastAsia="zh-CN"/>
              </w:rPr>
              <w:t>Permit</w:t>
            </w:r>
          </w:p>
        </w:tc>
        <w:tc>
          <w:tcPr>
            <w:tcW w:w="2180" w:type="dxa"/>
            <w:tcBorders>
              <w:top w:val="nil"/>
              <w:left w:val="nil"/>
              <w:bottom w:val="single" w:sz="4" w:space="0" w:color="000000"/>
              <w:right w:val="single" w:sz="4" w:space="0" w:color="000000"/>
            </w:tcBorders>
            <w:shd w:val="clear" w:color="auto" w:fill="auto"/>
            <w:vAlign w:val="center"/>
            <w:hideMark/>
          </w:tcPr>
          <w:p w:rsidR="0058204D" w:rsidRPr="0058204D" w:rsidRDefault="0058204D" w:rsidP="0058204D">
            <w:pPr>
              <w:jc w:val="center"/>
              <w:rPr>
                <w:rFonts w:ascii="Calibri" w:eastAsia="宋体" w:hAnsi="Calibri" w:cs="宋体"/>
                <w:b w:val="0"/>
                <w:sz w:val="22"/>
                <w:szCs w:val="22"/>
                <w:lang w:eastAsia="zh-CN"/>
              </w:rPr>
            </w:pPr>
            <w:r w:rsidRPr="0058204D">
              <w:rPr>
                <w:rFonts w:ascii="Calibri" w:eastAsia="宋体" w:hAnsi="Calibri" w:cs="宋体"/>
                <w:b w:val="0"/>
                <w:sz w:val="22"/>
                <w:szCs w:val="22"/>
                <w:lang w:eastAsia="zh-CN"/>
              </w:rPr>
              <w:t>Permit</w:t>
            </w:r>
          </w:p>
        </w:tc>
      </w:tr>
      <w:tr w:rsidR="0058204D" w:rsidRPr="0058204D" w:rsidTr="0058204D">
        <w:trPr>
          <w:trHeight w:val="300"/>
          <w:jc w:val="center"/>
        </w:trPr>
        <w:tc>
          <w:tcPr>
            <w:tcW w:w="1320" w:type="dxa"/>
            <w:tcBorders>
              <w:top w:val="nil"/>
              <w:left w:val="single" w:sz="4" w:space="0" w:color="000000"/>
              <w:bottom w:val="single" w:sz="4" w:space="0" w:color="000000"/>
              <w:right w:val="single" w:sz="4" w:space="0" w:color="000000"/>
            </w:tcBorders>
            <w:shd w:val="clear" w:color="auto" w:fill="auto"/>
            <w:vAlign w:val="center"/>
            <w:hideMark/>
          </w:tcPr>
          <w:p w:rsidR="0058204D" w:rsidRPr="0058204D" w:rsidRDefault="0058204D" w:rsidP="0058204D">
            <w:pPr>
              <w:jc w:val="center"/>
              <w:rPr>
                <w:rFonts w:ascii="Calibri" w:eastAsia="宋体" w:hAnsi="Calibri" w:cs="宋体"/>
                <w:b w:val="0"/>
                <w:sz w:val="22"/>
                <w:szCs w:val="22"/>
                <w:lang w:eastAsia="zh-CN"/>
              </w:rPr>
            </w:pPr>
            <w:r w:rsidRPr="0058204D">
              <w:rPr>
                <w:rFonts w:ascii="Calibri" w:eastAsia="宋体" w:hAnsi="Calibri" w:cs="宋体"/>
                <w:b w:val="0"/>
                <w:sz w:val="22"/>
                <w:szCs w:val="22"/>
                <w:lang w:eastAsia="zh-CN"/>
              </w:rPr>
              <w:t>Middle</w:t>
            </w:r>
          </w:p>
        </w:tc>
        <w:tc>
          <w:tcPr>
            <w:tcW w:w="1620" w:type="dxa"/>
            <w:tcBorders>
              <w:top w:val="nil"/>
              <w:left w:val="nil"/>
              <w:bottom w:val="single" w:sz="4" w:space="0" w:color="000000"/>
              <w:right w:val="single" w:sz="4" w:space="0" w:color="000000"/>
            </w:tcBorders>
            <w:shd w:val="clear" w:color="auto" w:fill="auto"/>
            <w:vAlign w:val="center"/>
            <w:hideMark/>
          </w:tcPr>
          <w:p w:rsidR="0058204D" w:rsidRPr="0058204D" w:rsidRDefault="0058204D" w:rsidP="0058204D">
            <w:pPr>
              <w:jc w:val="center"/>
              <w:rPr>
                <w:rFonts w:ascii="Calibri" w:eastAsia="宋体" w:hAnsi="Calibri" w:cs="宋体"/>
                <w:b w:val="0"/>
                <w:sz w:val="22"/>
                <w:szCs w:val="22"/>
                <w:lang w:eastAsia="zh-CN"/>
              </w:rPr>
            </w:pPr>
            <w:r w:rsidRPr="0058204D">
              <w:rPr>
                <w:rFonts w:ascii="Calibri" w:eastAsia="宋体" w:hAnsi="Calibri" w:cs="宋体"/>
                <w:b w:val="0"/>
                <w:sz w:val="22"/>
                <w:szCs w:val="22"/>
                <w:lang w:eastAsia="zh-CN"/>
              </w:rPr>
              <w:t>Permit</w:t>
            </w:r>
          </w:p>
        </w:tc>
        <w:tc>
          <w:tcPr>
            <w:tcW w:w="2180" w:type="dxa"/>
            <w:tcBorders>
              <w:top w:val="nil"/>
              <w:left w:val="nil"/>
              <w:bottom w:val="single" w:sz="4" w:space="0" w:color="000000"/>
              <w:right w:val="single" w:sz="4" w:space="0" w:color="000000"/>
            </w:tcBorders>
            <w:shd w:val="clear" w:color="auto" w:fill="auto"/>
            <w:vAlign w:val="center"/>
            <w:hideMark/>
          </w:tcPr>
          <w:p w:rsidR="0058204D" w:rsidRPr="0058204D" w:rsidRDefault="0058204D" w:rsidP="0058204D">
            <w:pPr>
              <w:jc w:val="center"/>
              <w:rPr>
                <w:rFonts w:ascii="Calibri" w:eastAsia="宋体" w:hAnsi="Calibri" w:cs="宋体"/>
                <w:b w:val="0"/>
                <w:sz w:val="22"/>
                <w:szCs w:val="22"/>
                <w:lang w:eastAsia="zh-CN"/>
              </w:rPr>
            </w:pPr>
            <w:r w:rsidRPr="0058204D">
              <w:rPr>
                <w:rFonts w:ascii="Calibri" w:eastAsia="宋体" w:hAnsi="Calibri" w:cs="宋体"/>
                <w:b w:val="0"/>
                <w:sz w:val="22"/>
                <w:szCs w:val="22"/>
                <w:lang w:eastAsia="zh-CN"/>
              </w:rPr>
              <w:t>BE</w:t>
            </w:r>
          </w:p>
        </w:tc>
      </w:tr>
      <w:tr w:rsidR="0058204D" w:rsidRPr="0058204D" w:rsidTr="0058204D">
        <w:trPr>
          <w:trHeight w:val="300"/>
          <w:jc w:val="center"/>
        </w:trPr>
        <w:tc>
          <w:tcPr>
            <w:tcW w:w="1320" w:type="dxa"/>
            <w:tcBorders>
              <w:top w:val="nil"/>
              <w:left w:val="single" w:sz="4" w:space="0" w:color="000000"/>
              <w:bottom w:val="single" w:sz="4" w:space="0" w:color="000000"/>
              <w:right w:val="single" w:sz="4" w:space="0" w:color="000000"/>
            </w:tcBorders>
            <w:shd w:val="clear" w:color="auto" w:fill="auto"/>
            <w:vAlign w:val="center"/>
            <w:hideMark/>
          </w:tcPr>
          <w:p w:rsidR="0058204D" w:rsidRPr="0058204D" w:rsidRDefault="0058204D" w:rsidP="0058204D">
            <w:pPr>
              <w:jc w:val="center"/>
              <w:rPr>
                <w:rFonts w:ascii="Calibri" w:eastAsia="宋体" w:hAnsi="Calibri" w:cs="宋体"/>
                <w:b w:val="0"/>
                <w:sz w:val="22"/>
                <w:szCs w:val="22"/>
                <w:lang w:eastAsia="zh-CN"/>
              </w:rPr>
            </w:pPr>
            <w:r w:rsidRPr="0058204D">
              <w:rPr>
                <w:rFonts w:ascii="Calibri" w:eastAsia="宋体" w:hAnsi="Calibri" w:cs="宋体"/>
                <w:b w:val="0"/>
                <w:sz w:val="22"/>
                <w:szCs w:val="22"/>
                <w:lang w:eastAsia="zh-CN"/>
              </w:rPr>
              <w:t>Low</w:t>
            </w:r>
          </w:p>
        </w:tc>
        <w:tc>
          <w:tcPr>
            <w:tcW w:w="1620" w:type="dxa"/>
            <w:tcBorders>
              <w:top w:val="nil"/>
              <w:left w:val="nil"/>
              <w:bottom w:val="single" w:sz="4" w:space="0" w:color="000000"/>
              <w:right w:val="single" w:sz="4" w:space="0" w:color="000000"/>
            </w:tcBorders>
            <w:shd w:val="clear" w:color="auto" w:fill="auto"/>
            <w:vAlign w:val="center"/>
            <w:hideMark/>
          </w:tcPr>
          <w:p w:rsidR="0058204D" w:rsidRPr="0058204D" w:rsidRDefault="0058204D" w:rsidP="0058204D">
            <w:pPr>
              <w:jc w:val="center"/>
              <w:rPr>
                <w:rFonts w:ascii="Calibri" w:eastAsia="宋体" w:hAnsi="Calibri" w:cs="宋体"/>
                <w:b w:val="0"/>
                <w:sz w:val="22"/>
                <w:szCs w:val="22"/>
                <w:lang w:eastAsia="zh-CN"/>
              </w:rPr>
            </w:pPr>
            <w:r w:rsidRPr="0058204D">
              <w:rPr>
                <w:rFonts w:ascii="Calibri" w:eastAsia="宋体" w:hAnsi="Calibri" w:cs="宋体"/>
                <w:b w:val="0"/>
                <w:sz w:val="22"/>
                <w:szCs w:val="22"/>
                <w:lang w:eastAsia="zh-CN"/>
              </w:rPr>
              <w:t>BE</w:t>
            </w:r>
          </w:p>
        </w:tc>
        <w:tc>
          <w:tcPr>
            <w:tcW w:w="2180" w:type="dxa"/>
            <w:tcBorders>
              <w:top w:val="nil"/>
              <w:left w:val="nil"/>
              <w:bottom w:val="single" w:sz="4" w:space="0" w:color="000000"/>
              <w:right w:val="single" w:sz="4" w:space="0" w:color="000000"/>
            </w:tcBorders>
            <w:shd w:val="clear" w:color="auto" w:fill="auto"/>
            <w:vAlign w:val="center"/>
            <w:hideMark/>
          </w:tcPr>
          <w:p w:rsidR="0058204D" w:rsidRPr="0058204D" w:rsidRDefault="0058204D" w:rsidP="0058204D">
            <w:pPr>
              <w:jc w:val="center"/>
              <w:rPr>
                <w:rFonts w:ascii="Calibri" w:eastAsia="宋体" w:hAnsi="Calibri" w:cs="宋体"/>
                <w:b w:val="0"/>
                <w:sz w:val="22"/>
                <w:szCs w:val="22"/>
                <w:lang w:eastAsia="zh-CN"/>
              </w:rPr>
            </w:pPr>
            <w:r w:rsidRPr="0058204D">
              <w:rPr>
                <w:rFonts w:ascii="Calibri" w:eastAsia="宋体" w:hAnsi="Calibri" w:cs="宋体"/>
                <w:b w:val="0"/>
                <w:sz w:val="22"/>
                <w:szCs w:val="22"/>
                <w:lang w:eastAsia="zh-CN"/>
              </w:rPr>
              <w:t>BE</w:t>
            </w:r>
          </w:p>
        </w:tc>
      </w:tr>
    </w:tbl>
    <w:p w:rsidR="00DA1822" w:rsidRDefault="00DA1822" w:rsidP="00EB7D7A">
      <w:pPr>
        <w:pStyle w:val="Body"/>
        <w:numPr>
          <w:ilvl w:val="0"/>
          <w:numId w:val="92"/>
        </w:numPr>
        <w:rPr>
          <w:rFonts w:ascii="Arial" w:eastAsia="宋体" w:hAnsi="Arial" w:cs="Arial"/>
          <w:sz w:val="21"/>
          <w:szCs w:val="21"/>
          <w:lang w:eastAsia="zh-CN"/>
        </w:rPr>
      </w:pPr>
      <w:r w:rsidRPr="00DA1822">
        <w:rPr>
          <w:rFonts w:ascii="Arial" w:eastAsia="宋体" w:hAnsi="Arial" w:cs="Arial" w:hint="eastAsia"/>
          <w:sz w:val="21"/>
          <w:szCs w:val="21"/>
          <w:lang w:eastAsia="zh-CN"/>
        </w:rPr>
        <w:t>L7 engine vendor provided L7 application sample t</w:t>
      </w:r>
      <w:r w:rsidR="0058204D">
        <w:rPr>
          <w:rFonts w:ascii="Arial" w:eastAsia="宋体" w:hAnsi="Arial" w:cs="Arial" w:hint="eastAsia"/>
          <w:sz w:val="21"/>
          <w:szCs w:val="21"/>
          <w:lang w:eastAsia="zh-CN"/>
        </w:rPr>
        <w:t xml:space="preserve">race, IXIA replay sample trace </w:t>
      </w:r>
      <w:r w:rsidR="00BE20D6">
        <w:rPr>
          <w:rFonts w:ascii="Arial" w:eastAsia="宋体" w:hAnsi="Arial" w:cs="Arial" w:hint="eastAsia"/>
          <w:sz w:val="21"/>
          <w:szCs w:val="21"/>
          <w:lang w:eastAsia="zh-CN"/>
        </w:rPr>
        <w:t xml:space="preserve">to verify application </w:t>
      </w:r>
      <w:r w:rsidR="0058204D">
        <w:rPr>
          <w:rFonts w:ascii="Arial" w:eastAsia="宋体" w:hAnsi="Arial" w:cs="Arial" w:hint="eastAsia"/>
          <w:sz w:val="21"/>
          <w:szCs w:val="21"/>
          <w:lang w:eastAsia="zh-CN"/>
        </w:rPr>
        <w:t xml:space="preserve">as </w:t>
      </w:r>
      <w:r w:rsidR="0058204D">
        <w:rPr>
          <w:rFonts w:ascii="Arial" w:eastAsia="宋体" w:hAnsi="Arial" w:cs="Arial"/>
          <w:sz w:val="21"/>
          <w:szCs w:val="21"/>
          <w:lang w:eastAsia="zh-CN"/>
        </w:rPr>
        <w:t>the</w:t>
      </w:r>
      <w:r w:rsidR="00BE20D6">
        <w:rPr>
          <w:rFonts w:ascii="Arial" w:eastAsia="宋体" w:hAnsi="Arial" w:cs="Arial" w:hint="eastAsia"/>
          <w:sz w:val="21"/>
          <w:szCs w:val="21"/>
          <w:lang w:eastAsia="zh-CN"/>
        </w:rPr>
        <w:t xml:space="preserve"> 1</w:t>
      </w:r>
      <w:r w:rsidR="00BE20D6" w:rsidRPr="00BE20D6">
        <w:rPr>
          <w:rFonts w:ascii="Arial" w:eastAsia="宋体" w:hAnsi="Arial" w:cs="Arial" w:hint="eastAsia"/>
          <w:sz w:val="21"/>
          <w:szCs w:val="21"/>
          <w:vertAlign w:val="superscript"/>
          <w:lang w:eastAsia="zh-CN"/>
        </w:rPr>
        <w:t>st</w:t>
      </w:r>
      <w:r w:rsidR="00BE20D6">
        <w:rPr>
          <w:rFonts w:ascii="Arial" w:eastAsia="宋体" w:hAnsi="Arial" w:cs="Arial" w:hint="eastAsia"/>
          <w:sz w:val="21"/>
          <w:szCs w:val="21"/>
          <w:lang w:eastAsia="zh-CN"/>
        </w:rPr>
        <w:t xml:space="preserve"> choice</w:t>
      </w:r>
      <w:r w:rsidRPr="00DA1822">
        <w:rPr>
          <w:rFonts w:ascii="Arial" w:eastAsia="宋体" w:hAnsi="Arial" w:cs="Arial" w:hint="eastAsia"/>
          <w:sz w:val="21"/>
          <w:szCs w:val="21"/>
          <w:lang w:eastAsia="zh-CN"/>
        </w:rPr>
        <w:t>.</w:t>
      </w:r>
    </w:p>
    <w:p w:rsidR="00487F5D" w:rsidRPr="00487F5D" w:rsidRDefault="00BE20D6" w:rsidP="00487F5D">
      <w:pPr>
        <w:pStyle w:val="Body"/>
        <w:numPr>
          <w:ilvl w:val="0"/>
          <w:numId w:val="92"/>
        </w:numPr>
        <w:rPr>
          <w:rFonts w:ascii="Arial" w:eastAsia="宋体" w:hAnsi="Arial" w:cs="Arial"/>
          <w:sz w:val="21"/>
          <w:szCs w:val="21"/>
          <w:lang w:eastAsia="zh-CN"/>
        </w:rPr>
      </w:pPr>
      <w:r>
        <w:rPr>
          <w:rFonts w:ascii="Arial" w:eastAsia="宋体" w:hAnsi="Arial" w:cs="Arial" w:hint="eastAsia"/>
          <w:sz w:val="21"/>
          <w:szCs w:val="21"/>
          <w:lang w:eastAsia="zh-CN"/>
        </w:rPr>
        <w:t xml:space="preserve">Verify </w:t>
      </w:r>
      <w:r w:rsidR="00AB611C">
        <w:rPr>
          <w:rFonts w:ascii="Arial" w:eastAsia="宋体" w:hAnsi="Arial" w:cs="Arial" w:hint="eastAsia"/>
          <w:sz w:val="21"/>
          <w:szCs w:val="21"/>
          <w:lang w:eastAsia="zh-CN"/>
        </w:rPr>
        <w:t xml:space="preserve">critical </w:t>
      </w:r>
      <w:r>
        <w:rPr>
          <w:rFonts w:ascii="Arial" w:eastAsia="宋体" w:hAnsi="Arial" w:cs="Arial" w:hint="eastAsia"/>
          <w:sz w:val="21"/>
          <w:szCs w:val="21"/>
          <w:lang w:eastAsia="zh-CN"/>
        </w:rPr>
        <w:t>application with live traffic</w:t>
      </w:r>
      <w:r w:rsidR="00487F5D">
        <w:rPr>
          <w:rFonts w:ascii="Arial" w:eastAsia="宋体" w:hAnsi="Arial" w:cs="Arial" w:hint="eastAsia"/>
          <w:sz w:val="21"/>
          <w:szCs w:val="21"/>
          <w:lang w:eastAsia="zh-CN"/>
        </w:rPr>
        <w:t>.</w:t>
      </w:r>
    </w:p>
    <w:p w:rsidR="004F12A8" w:rsidRPr="00DA1822" w:rsidRDefault="004F12A8" w:rsidP="00EB7D7A">
      <w:pPr>
        <w:pStyle w:val="Body"/>
        <w:numPr>
          <w:ilvl w:val="0"/>
          <w:numId w:val="92"/>
        </w:numPr>
        <w:rPr>
          <w:rFonts w:ascii="Arial" w:eastAsia="宋体" w:hAnsi="Arial" w:cs="Arial"/>
          <w:sz w:val="21"/>
          <w:szCs w:val="21"/>
          <w:lang w:eastAsia="zh-CN"/>
        </w:rPr>
      </w:pPr>
      <w:r>
        <w:rPr>
          <w:rFonts w:ascii="Arial" w:eastAsia="宋体" w:hAnsi="Arial" w:cs="Arial" w:hint="eastAsia"/>
          <w:sz w:val="21"/>
          <w:szCs w:val="21"/>
          <w:lang w:eastAsia="zh-CN"/>
        </w:rPr>
        <w:t>Require L7 engine vendor</w:t>
      </w:r>
      <w:r>
        <w:rPr>
          <w:rFonts w:ascii="Arial" w:eastAsia="宋体" w:hAnsi="Arial" w:cs="Arial"/>
          <w:sz w:val="21"/>
          <w:szCs w:val="21"/>
          <w:lang w:eastAsia="zh-CN"/>
        </w:rPr>
        <w:t>’</w:t>
      </w:r>
      <w:r>
        <w:rPr>
          <w:rFonts w:ascii="Arial" w:eastAsia="宋体" w:hAnsi="Arial" w:cs="Arial" w:hint="eastAsia"/>
          <w:sz w:val="21"/>
          <w:szCs w:val="21"/>
          <w:lang w:eastAsia="zh-CN"/>
        </w:rPr>
        <w:t>s test plan document to make sure all applications have been covered by vendor.</w:t>
      </w:r>
    </w:p>
    <w:p w:rsidR="0064697A" w:rsidRPr="004F12A8" w:rsidRDefault="0064697A" w:rsidP="00303FC7">
      <w:pPr>
        <w:pStyle w:val="Body"/>
        <w:rPr>
          <w:rFonts w:ascii="Arial" w:eastAsia="宋体" w:hAnsi="Arial" w:cs="Arial"/>
          <w:sz w:val="21"/>
          <w:szCs w:val="21"/>
          <w:lang w:eastAsia="zh-CN"/>
        </w:rPr>
      </w:pPr>
    </w:p>
    <w:p w:rsidR="00DA1822" w:rsidRDefault="00487F5D" w:rsidP="00303FC7">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The HiveOS supporting </w:t>
      </w:r>
      <w:r w:rsidR="00BF0572">
        <w:rPr>
          <w:rFonts w:ascii="Arial" w:eastAsia="宋体" w:hAnsi="Arial" w:cs="Arial" w:hint="eastAsia"/>
          <w:sz w:val="21"/>
          <w:szCs w:val="21"/>
          <w:lang w:eastAsia="zh-CN"/>
        </w:rPr>
        <w:t>L7 applications</w:t>
      </w:r>
      <w:r>
        <w:rPr>
          <w:rFonts w:ascii="Arial" w:eastAsia="宋体" w:hAnsi="Arial" w:cs="Arial" w:hint="eastAsia"/>
          <w:sz w:val="21"/>
          <w:szCs w:val="21"/>
          <w:lang w:eastAsia="zh-CN"/>
        </w:rPr>
        <w:t>:</w:t>
      </w:r>
    </w:p>
    <w:p w:rsidR="00487F5D" w:rsidRPr="00487F5D" w:rsidRDefault="001D709D" w:rsidP="00303FC7">
      <w:pPr>
        <w:pStyle w:val="Body"/>
        <w:rPr>
          <w:rFonts w:ascii="Arial" w:eastAsia="宋体" w:hAnsi="Arial" w:cs="Arial"/>
          <w:sz w:val="21"/>
          <w:szCs w:val="21"/>
          <w:lang w:eastAsia="zh-CN"/>
        </w:rPr>
      </w:pPr>
      <w:hyperlink r:id="rId13" w:history="1">
        <w:r w:rsidR="00487F5D" w:rsidRPr="00487F5D">
          <w:rPr>
            <w:rStyle w:val="Hyperlink"/>
            <w:rFonts w:ascii="Arial" w:hAnsi="Arial" w:cs="Arial"/>
            <w:sz w:val="21"/>
            <w:szCs w:val="21"/>
          </w:rPr>
          <w:t>https://wiki.aerohive.com/wiki/download/attachments/5832918/apps.txt?version=1&amp;modificationDate=1351225273223</w:t>
        </w:r>
      </w:hyperlink>
    </w:p>
    <w:p w:rsidR="005B5213" w:rsidRPr="008101F7" w:rsidRDefault="005B5213" w:rsidP="008101F7">
      <w:pPr>
        <w:pStyle w:val="Heading1"/>
        <w:numPr>
          <w:ilvl w:val="0"/>
          <w:numId w:val="1"/>
        </w:numPr>
        <w:tabs>
          <w:tab w:val="clear" w:pos="4320"/>
          <w:tab w:val="center" w:pos="284"/>
        </w:tabs>
      </w:pPr>
      <w:r w:rsidRPr="008101F7">
        <w:t>Test Acceptance Criterion from Development</w:t>
      </w:r>
    </w:p>
    <w:p w:rsidR="00B95B5F" w:rsidRPr="00A8149E" w:rsidRDefault="00B95B5F" w:rsidP="00186E7B">
      <w:pPr>
        <w:pStyle w:val="L1-Body"/>
        <w:widowControl/>
        <w:numPr>
          <w:ilvl w:val="0"/>
          <w:numId w:val="12"/>
        </w:numPr>
        <w:tabs>
          <w:tab w:val="clear" w:pos="1440"/>
        </w:tabs>
        <w:spacing w:before="0" w:after="0" w:line="240" w:lineRule="auto"/>
        <w:rPr>
          <w:rFonts w:ascii="Arial" w:hAnsi="Arial" w:cs="Arial"/>
          <w:bCs/>
          <w:noProof/>
          <w:color w:val="auto"/>
          <w:sz w:val="21"/>
          <w:szCs w:val="21"/>
        </w:rPr>
      </w:pPr>
      <w:r w:rsidRPr="00A8149E">
        <w:rPr>
          <w:rFonts w:ascii="Arial" w:hAnsi="Arial" w:cs="Arial"/>
          <w:bCs/>
          <w:noProof/>
          <w:color w:val="auto"/>
          <w:sz w:val="21"/>
          <w:szCs w:val="21"/>
        </w:rPr>
        <w:t>Approved – MRD</w:t>
      </w:r>
    </w:p>
    <w:p w:rsidR="00B95B5F" w:rsidRPr="008C69FE" w:rsidRDefault="001D709D" w:rsidP="008C69FE">
      <w:pPr>
        <w:pStyle w:val="L1-Body"/>
        <w:widowControl/>
        <w:tabs>
          <w:tab w:val="clear" w:pos="1440"/>
        </w:tabs>
        <w:spacing w:before="0" w:after="0" w:line="240" w:lineRule="auto"/>
        <w:ind w:left="720"/>
        <w:rPr>
          <w:rFonts w:ascii="Arial" w:hAnsi="Arial" w:cs="Arial"/>
          <w:bCs/>
          <w:noProof/>
          <w:sz w:val="21"/>
          <w:szCs w:val="21"/>
          <w:lang w:eastAsia="zh-CN"/>
        </w:rPr>
      </w:pPr>
      <w:hyperlink r:id="rId14" w:history="1">
        <w:r w:rsidR="008C69FE" w:rsidRPr="00E766B0">
          <w:rPr>
            <w:rStyle w:val="Hyperlink"/>
            <w:rFonts w:ascii="Arial" w:hAnsi="Arial" w:cs="Arial"/>
            <w:bCs/>
            <w:noProof/>
            <w:sz w:val="21"/>
            <w:szCs w:val="21"/>
            <w:lang w:eastAsia="zh-CN"/>
          </w:rPr>
          <w:t>https://aerohive.jiveon.com/docs/DOC-4070</w:t>
        </w:r>
      </w:hyperlink>
    </w:p>
    <w:p w:rsidR="00B95B5F" w:rsidRPr="000C0F34" w:rsidRDefault="00B95B5F" w:rsidP="000C0F34">
      <w:pPr>
        <w:pStyle w:val="L1-Body"/>
        <w:widowControl/>
        <w:tabs>
          <w:tab w:val="clear" w:pos="1440"/>
        </w:tabs>
        <w:spacing w:before="0" w:after="0" w:line="240" w:lineRule="auto"/>
        <w:ind w:left="720"/>
        <w:rPr>
          <w:rFonts w:ascii="Calibri" w:hAnsi="Calibri" w:cs="Calibri"/>
          <w:bCs/>
          <w:noProof/>
          <w:color w:val="auto"/>
          <w:sz w:val="22"/>
          <w:szCs w:val="22"/>
          <w:lang w:eastAsia="zh-CN"/>
        </w:rPr>
      </w:pPr>
    </w:p>
    <w:p w:rsidR="005B5213" w:rsidRPr="00A8149E" w:rsidRDefault="005B5213" w:rsidP="00186E7B">
      <w:pPr>
        <w:pStyle w:val="L1-Body"/>
        <w:widowControl/>
        <w:numPr>
          <w:ilvl w:val="0"/>
          <w:numId w:val="12"/>
        </w:numPr>
        <w:tabs>
          <w:tab w:val="clear" w:pos="1440"/>
        </w:tabs>
        <w:spacing w:before="0" w:after="0" w:line="240" w:lineRule="auto"/>
        <w:rPr>
          <w:rFonts w:ascii="Arial" w:hAnsi="Arial" w:cs="Arial"/>
          <w:bCs/>
          <w:noProof/>
          <w:color w:val="auto"/>
          <w:sz w:val="21"/>
          <w:szCs w:val="21"/>
        </w:rPr>
      </w:pPr>
      <w:r w:rsidRPr="00A8149E">
        <w:rPr>
          <w:rFonts w:ascii="Arial" w:hAnsi="Arial" w:cs="Arial"/>
          <w:bCs/>
          <w:noProof/>
          <w:color w:val="auto"/>
          <w:sz w:val="21"/>
          <w:szCs w:val="21"/>
        </w:rPr>
        <w:lastRenderedPageBreak/>
        <w:t>Approved – Functional Specifications</w:t>
      </w:r>
    </w:p>
    <w:p w:rsidR="00B95B5F" w:rsidRPr="001869D0" w:rsidRDefault="001D709D" w:rsidP="000C0F34">
      <w:pPr>
        <w:pStyle w:val="L1-Body"/>
        <w:widowControl/>
        <w:tabs>
          <w:tab w:val="clear" w:pos="1440"/>
        </w:tabs>
        <w:spacing w:before="0" w:after="0" w:line="240" w:lineRule="auto"/>
        <w:ind w:left="720"/>
        <w:rPr>
          <w:rFonts w:ascii="Arial" w:hAnsi="Arial" w:cs="Arial"/>
          <w:bCs/>
          <w:noProof/>
          <w:color w:val="auto"/>
          <w:sz w:val="21"/>
          <w:szCs w:val="21"/>
          <w:lang w:eastAsia="zh-CN"/>
        </w:rPr>
      </w:pPr>
      <w:hyperlink r:id="rId15" w:history="1">
        <w:r w:rsidR="001869D0" w:rsidRPr="001869D0">
          <w:rPr>
            <w:rStyle w:val="Hyperlink"/>
            <w:rFonts w:ascii="Arial" w:hAnsi="Arial" w:cs="Arial"/>
            <w:sz w:val="21"/>
            <w:szCs w:val="21"/>
          </w:rPr>
          <w:t>http://saturn.aerohive.com/view.php?fDocumentId=3972</w:t>
        </w:r>
      </w:hyperlink>
    </w:p>
    <w:p w:rsidR="00B95B5F" w:rsidRPr="000C0F34" w:rsidRDefault="00B95B5F" w:rsidP="000C0F34">
      <w:pPr>
        <w:pStyle w:val="L1-Body"/>
        <w:widowControl/>
        <w:tabs>
          <w:tab w:val="clear" w:pos="1440"/>
        </w:tabs>
        <w:spacing w:before="0" w:after="0" w:line="240" w:lineRule="auto"/>
        <w:rPr>
          <w:rFonts w:ascii="Calibri" w:hAnsi="Calibri" w:cs="Calibri"/>
          <w:bCs/>
          <w:noProof/>
          <w:color w:val="auto"/>
          <w:sz w:val="22"/>
          <w:szCs w:val="22"/>
          <w:lang w:eastAsia="zh-CN"/>
        </w:rPr>
      </w:pPr>
    </w:p>
    <w:p w:rsidR="005B5213" w:rsidRPr="00A8149E" w:rsidRDefault="005B5213" w:rsidP="00186E7B">
      <w:pPr>
        <w:pStyle w:val="L1-Body"/>
        <w:widowControl/>
        <w:numPr>
          <w:ilvl w:val="0"/>
          <w:numId w:val="12"/>
        </w:numPr>
        <w:tabs>
          <w:tab w:val="clear" w:pos="1440"/>
        </w:tabs>
        <w:spacing w:before="0" w:after="0" w:line="240" w:lineRule="auto"/>
        <w:rPr>
          <w:rFonts w:ascii="Arial" w:hAnsi="Arial" w:cs="Arial"/>
          <w:bCs/>
          <w:noProof/>
          <w:color w:val="auto"/>
          <w:sz w:val="21"/>
          <w:szCs w:val="21"/>
        </w:rPr>
      </w:pPr>
      <w:r w:rsidRPr="00A8149E">
        <w:rPr>
          <w:rFonts w:ascii="Arial" w:hAnsi="Arial" w:cs="Arial"/>
          <w:bCs/>
          <w:noProof/>
          <w:color w:val="auto"/>
          <w:sz w:val="21"/>
          <w:szCs w:val="21"/>
        </w:rPr>
        <w:t>Approved – Unit Test Plans</w:t>
      </w:r>
    </w:p>
    <w:p w:rsidR="00B95B5F" w:rsidRPr="008C69FE" w:rsidRDefault="001D709D" w:rsidP="000C0F34">
      <w:pPr>
        <w:pStyle w:val="L1-Body"/>
        <w:widowControl/>
        <w:tabs>
          <w:tab w:val="clear" w:pos="1440"/>
        </w:tabs>
        <w:spacing w:before="0" w:after="0" w:line="240" w:lineRule="auto"/>
        <w:ind w:left="720"/>
        <w:rPr>
          <w:rFonts w:ascii="Arial" w:hAnsi="Arial" w:cs="Arial"/>
          <w:bCs/>
          <w:noProof/>
          <w:sz w:val="21"/>
          <w:szCs w:val="21"/>
          <w:lang w:eastAsia="zh-CN"/>
        </w:rPr>
      </w:pPr>
      <w:hyperlink r:id="rId16" w:history="1">
        <w:r w:rsidR="008C69FE" w:rsidRPr="008C69FE">
          <w:rPr>
            <w:rStyle w:val="Hyperlink"/>
            <w:rFonts w:ascii="Arial" w:hAnsi="Arial" w:cs="Arial"/>
            <w:bCs/>
            <w:noProof/>
            <w:sz w:val="21"/>
            <w:szCs w:val="21"/>
            <w:lang w:eastAsia="zh-CN"/>
          </w:rPr>
          <w:t>http://saturn.aerohive.com/view.php?fDocumentId=4071</w:t>
        </w:r>
      </w:hyperlink>
    </w:p>
    <w:p w:rsidR="005B5213" w:rsidRPr="008101F7" w:rsidRDefault="005B5213" w:rsidP="008101F7">
      <w:pPr>
        <w:pStyle w:val="Heading1"/>
        <w:numPr>
          <w:ilvl w:val="0"/>
          <w:numId w:val="1"/>
        </w:numPr>
        <w:tabs>
          <w:tab w:val="clear" w:pos="4320"/>
          <w:tab w:val="center" w:pos="284"/>
        </w:tabs>
      </w:pPr>
      <w:r w:rsidRPr="008101F7">
        <w:t>Product Pass Criterion</w:t>
      </w:r>
    </w:p>
    <w:p w:rsidR="00A92734" w:rsidRPr="00A8149E" w:rsidRDefault="00A92734" w:rsidP="00A8149E">
      <w:pPr>
        <w:pStyle w:val="Body"/>
        <w:rPr>
          <w:rFonts w:ascii="Arial" w:eastAsia="宋体" w:hAnsi="Arial" w:cs="Arial"/>
          <w:sz w:val="21"/>
          <w:szCs w:val="21"/>
          <w:lang w:eastAsia="zh-CN"/>
        </w:rPr>
      </w:pPr>
      <w:r w:rsidRPr="00A8149E">
        <w:rPr>
          <w:rFonts w:ascii="Arial" w:eastAsia="宋体" w:hAnsi="Arial" w:cs="Arial"/>
          <w:sz w:val="21"/>
          <w:szCs w:val="21"/>
          <w:lang w:eastAsia="zh-CN"/>
        </w:rPr>
        <w:t xml:space="preserve">Meet all objects in marketing requirement or function spec which may include key function objectives, </w:t>
      </w:r>
      <w:r w:rsidR="00B95B5F" w:rsidRPr="00A8149E">
        <w:rPr>
          <w:rFonts w:ascii="Arial" w:eastAsia="宋体" w:hAnsi="Arial" w:cs="Arial"/>
          <w:sz w:val="21"/>
          <w:szCs w:val="21"/>
          <w:lang w:eastAsia="zh-CN"/>
        </w:rPr>
        <w:t xml:space="preserve">capacity </w:t>
      </w:r>
      <w:r w:rsidRPr="00A8149E">
        <w:rPr>
          <w:rFonts w:ascii="Arial" w:eastAsia="宋体" w:hAnsi="Arial" w:cs="Arial"/>
          <w:sz w:val="21"/>
          <w:szCs w:val="21"/>
          <w:lang w:eastAsia="zh-CN"/>
        </w:rPr>
        <w:t>objectives,</w:t>
      </w:r>
      <w:r w:rsidR="00B95B5F" w:rsidRPr="00A8149E">
        <w:rPr>
          <w:rFonts w:ascii="Arial" w:eastAsia="宋体" w:hAnsi="Arial" w:cs="Arial"/>
          <w:sz w:val="21"/>
          <w:szCs w:val="21"/>
          <w:lang w:eastAsia="zh-CN"/>
        </w:rPr>
        <w:t xml:space="preserve"> </w:t>
      </w:r>
      <w:r w:rsidR="001246BF" w:rsidRPr="00A8149E">
        <w:rPr>
          <w:rFonts w:ascii="Arial" w:eastAsia="宋体" w:hAnsi="Arial" w:cs="Arial"/>
          <w:sz w:val="21"/>
          <w:szCs w:val="21"/>
          <w:lang w:eastAsia="zh-CN"/>
        </w:rPr>
        <w:t xml:space="preserve">and </w:t>
      </w:r>
      <w:r w:rsidRPr="00A8149E">
        <w:rPr>
          <w:rFonts w:ascii="Arial" w:eastAsia="宋体" w:hAnsi="Arial" w:cs="Arial"/>
          <w:sz w:val="21"/>
          <w:szCs w:val="21"/>
          <w:lang w:eastAsia="zh-CN"/>
        </w:rPr>
        <w:t>performance objectives and so on.</w:t>
      </w:r>
    </w:p>
    <w:p w:rsidR="00C821EC" w:rsidRPr="008101F7" w:rsidRDefault="00CC7578" w:rsidP="008101F7">
      <w:pPr>
        <w:pStyle w:val="Heading1"/>
        <w:numPr>
          <w:ilvl w:val="0"/>
          <w:numId w:val="1"/>
        </w:numPr>
        <w:tabs>
          <w:tab w:val="clear" w:pos="4320"/>
          <w:tab w:val="center" w:pos="284"/>
        </w:tabs>
      </w:pPr>
      <w:r w:rsidRPr="008101F7">
        <w:t xml:space="preserve">Test </w:t>
      </w:r>
      <w:bookmarkEnd w:id="7"/>
      <w:r w:rsidR="00C821EC" w:rsidRPr="008101F7">
        <w:t>Bed/Topo Design</w:t>
      </w:r>
    </w:p>
    <w:p w:rsidR="00F44568" w:rsidRPr="008101F7" w:rsidRDefault="00BE7823" w:rsidP="008101F7">
      <w:pPr>
        <w:pStyle w:val="Heading1"/>
        <w:numPr>
          <w:ilvl w:val="0"/>
          <w:numId w:val="1"/>
        </w:numPr>
        <w:tabs>
          <w:tab w:val="clear" w:pos="4320"/>
          <w:tab w:val="center" w:pos="284"/>
        </w:tabs>
      </w:pPr>
      <w:bookmarkStart w:id="8" w:name="_Toc197745557"/>
      <w:r w:rsidRPr="008101F7">
        <w:t>Test</w:t>
      </w:r>
      <w:r w:rsidR="00B95B5F" w:rsidRPr="008101F7">
        <w:t xml:space="preserve"> </w:t>
      </w:r>
      <w:r w:rsidRPr="008101F7">
        <w:t>Case</w:t>
      </w:r>
    </w:p>
    <w:p w:rsidR="00F44568" w:rsidRPr="00F43570" w:rsidRDefault="00D57158"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color w:val="auto"/>
          <w:sz w:val="24"/>
          <w:szCs w:val="24"/>
          <w:lang w:eastAsia="zh-CN"/>
        </w:rPr>
        <w:t>Solution</w:t>
      </w:r>
    </w:p>
    <w:p w:rsidR="00CF4167" w:rsidRDefault="00CF4167" w:rsidP="00CF4167">
      <w:pPr>
        <w:pStyle w:val="Body"/>
        <w:rPr>
          <w:rFonts w:eastAsia="宋体"/>
          <w:lang w:eastAsia="zh-CN"/>
        </w:rPr>
      </w:pPr>
    </w:p>
    <w:p w:rsidR="00CF4167" w:rsidRDefault="009E25CE" w:rsidP="00DD12B1">
      <w:pPr>
        <w:pStyle w:val="Body"/>
        <w:jc w:val="center"/>
        <w:rPr>
          <w:rFonts w:eastAsia="宋体"/>
          <w:lang w:eastAsia="zh-CN"/>
        </w:rPr>
      </w:pPr>
      <w:r>
        <w:rPr>
          <w:rFonts w:eastAsia="宋体"/>
          <w:noProof/>
          <w:lang w:eastAsia="zh-CN"/>
        </w:rPr>
        <w:lastRenderedPageBreak/>
        <w:drawing>
          <wp:inline distT="0" distB="0" distL="0" distR="0">
            <wp:extent cx="4248150" cy="4591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248150" cy="4591050"/>
                    </a:xfrm>
                    <a:prstGeom prst="rect">
                      <a:avLst/>
                    </a:prstGeom>
                    <a:noFill/>
                    <a:ln w="9525">
                      <a:noFill/>
                      <a:miter lim="800000"/>
                      <a:headEnd/>
                      <a:tailEnd/>
                    </a:ln>
                  </pic:spPr>
                </pic:pic>
              </a:graphicData>
            </a:graphic>
          </wp:inline>
        </w:drawing>
      </w:r>
    </w:p>
    <w:p w:rsidR="008E641E" w:rsidRPr="008E641E" w:rsidRDefault="008E641E" w:rsidP="007D2755">
      <w:pPr>
        <w:pStyle w:val="ListParagraph"/>
        <w:numPr>
          <w:ilvl w:val="0"/>
          <w:numId w:val="15"/>
        </w:numPr>
        <w:tabs>
          <w:tab w:val="center" w:pos="4320"/>
          <w:tab w:val="right" w:pos="8640"/>
        </w:tabs>
        <w:spacing w:before="360" w:after="240"/>
        <w:outlineLvl w:val="0"/>
        <w:rPr>
          <w:rFonts w:ascii="Arial" w:hAnsi="Arial"/>
          <w:vanish/>
          <w:sz w:val="24"/>
          <w:lang w:eastAsia="zh-CN"/>
        </w:rPr>
      </w:pPr>
    </w:p>
    <w:p w:rsidR="008E641E" w:rsidRPr="008E641E" w:rsidRDefault="008E641E" w:rsidP="007D2755">
      <w:pPr>
        <w:pStyle w:val="ListParagraph"/>
        <w:numPr>
          <w:ilvl w:val="0"/>
          <w:numId w:val="15"/>
        </w:numPr>
        <w:tabs>
          <w:tab w:val="center" w:pos="4320"/>
          <w:tab w:val="right" w:pos="8640"/>
        </w:tabs>
        <w:spacing w:before="360" w:after="240"/>
        <w:outlineLvl w:val="0"/>
        <w:rPr>
          <w:rFonts w:ascii="Arial" w:hAnsi="Arial"/>
          <w:vanish/>
          <w:sz w:val="24"/>
          <w:lang w:eastAsia="zh-CN"/>
        </w:rPr>
      </w:pPr>
    </w:p>
    <w:p w:rsidR="008E641E" w:rsidRPr="008E641E" w:rsidRDefault="008E641E" w:rsidP="007D2755">
      <w:pPr>
        <w:pStyle w:val="ListParagraph"/>
        <w:numPr>
          <w:ilvl w:val="0"/>
          <w:numId w:val="15"/>
        </w:numPr>
        <w:tabs>
          <w:tab w:val="center" w:pos="4320"/>
          <w:tab w:val="right" w:pos="8640"/>
        </w:tabs>
        <w:spacing w:before="360" w:after="240"/>
        <w:outlineLvl w:val="0"/>
        <w:rPr>
          <w:rFonts w:ascii="Arial" w:hAnsi="Arial"/>
          <w:vanish/>
          <w:sz w:val="24"/>
          <w:lang w:eastAsia="zh-CN"/>
        </w:rPr>
      </w:pPr>
    </w:p>
    <w:p w:rsidR="008E641E" w:rsidRPr="008E641E" w:rsidRDefault="008E641E" w:rsidP="007D2755">
      <w:pPr>
        <w:pStyle w:val="ListParagraph"/>
        <w:numPr>
          <w:ilvl w:val="0"/>
          <w:numId w:val="15"/>
        </w:numPr>
        <w:tabs>
          <w:tab w:val="center" w:pos="4320"/>
          <w:tab w:val="right" w:pos="8640"/>
        </w:tabs>
        <w:spacing w:before="360" w:after="240"/>
        <w:outlineLvl w:val="0"/>
        <w:rPr>
          <w:rFonts w:ascii="Arial" w:hAnsi="Arial"/>
          <w:vanish/>
          <w:sz w:val="24"/>
          <w:lang w:eastAsia="zh-CN"/>
        </w:rPr>
      </w:pPr>
    </w:p>
    <w:p w:rsidR="008E641E" w:rsidRPr="008E641E" w:rsidRDefault="008E641E" w:rsidP="007D2755">
      <w:pPr>
        <w:pStyle w:val="ListParagraph"/>
        <w:numPr>
          <w:ilvl w:val="0"/>
          <w:numId w:val="15"/>
        </w:numPr>
        <w:tabs>
          <w:tab w:val="center" w:pos="4320"/>
          <w:tab w:val="right" w:pos="8640"/>
        </w:tabs>
        <w:spacing w:before="360" w:after="240"/>
        <w:outlineLvl w:val="0"/>
        <w:rPr>
          <w:rFonts w:ascii="Arial" w:hAnsi="Arial"/>
          <w:vanish/>
          <w:sz w:val="24"/>
          <w:lang w:eastAsia="zh-CN"/>
        </w:rPr>
      </w:pPr>
    </w:p>
    <w:p w:rsidR="008E641E" w:rsidRPr="008E641E" w:rsidRDefault="008E641E" w:rsidP="007D2755">
      <w:pPr>
        <w:pStyle w:val="ListParagraph"/>
        <w:numPr>
          <w:ilvl w:val="0"/>
          <w:numId w:val="15"/>
        </w:numPr>
        <w:tabs>
          <w:tab w:val="center" w:pos="4320"/>
          <w:tab w:val="right" w:pos="8640"/>
        </w:tabs>
        <w:spacing w:before="360" w:after="240"/>
        <w:outlineLvl w:val="0"/>
        <w:rPr>
          <w:rFonts w:ascii="Arial" w:hAnsi="Arial"/>
          <w:vanish/>
          <w:sz w:val="24"/>
          <w:lang w:eastAsia="zh-CN"/>
        </w:rPr>
      </w:pPr>
    </w:p>
    <w:p w:rsidR="008E641E" w:rsidRPr="008E641E" w:rsidRDefault="008E641E" w:rsidP="007D2755">
      <w:pPr>
        <w:pStyle w:val="ListParagraph"/>
        <w:numPr>
          <w:ilvl w:val="1"/>
          <w:numId w:val="15"/>
        </w:numPr>
        <w:tabs>
          <w:tab w:val="center" w:pos="4320"/>
          <w:tab w:val="right" w:pos="8640"/>
        </w:tabs>
        <w:spacing w:before="360" w:after="120"/>
        <w:outlineLvl w:val="1"/>
        <w:rPr>
          <w:rFonts w:ascii="Arial" w:hAnsi="Arial"/>
          <w:vanish/>
          <w:color w:val="002740"/>
          <w:sz w:val="22"/>
          <w:lang w:eastAsia="zh-CN"/>
        </w:rPr>
      </w:pPr>
    </w:p>
    <w:p w:rsidR="00DD12B1" w:rsidRPr="008E641E" w:rsidRDefault="00DD12B1" w:rsidP="008E641E">
      <w:pPr>
        <w:pStyle w:val="Heading3"/>
        <w:rPr>
          <w:rFonts w:ascii="Arial" w:eastAsia="宋体" w:hAnsi="Arial"/>
          <w:b w:val="0"/>
          <w:sz w:val="24"/>
          <w:szCs w:val="24"/>
          <w:lang w:eastAsia="zh-CN"/>
        </w:rPr>
      </w:pPr>
      <w:r w:rsidRPr="008E641E">
        <w:rPr>
          <w:rFonts w:ascii="Arial" w:eastAsia="宋体" w:hAnsi="Arial"/>
          <w:b w:val="0"/>
          <w:sz w:val="24"/>
          <w:szCs w:val="24"/>
          <w:lang w:eastAsia="zh-CN"/>
        </w:rPr>
        <w:t>ApplicationReporting_Solution_01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7877C8"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877C8" w:rsidRPr="00F30A6D" w:rsidRDefault="007877C8" w:rsidP="00706C8D">
            <w:pPr>
              <w:rPr>
                <w:rFonts w:ascii="Arial" w:hAnsi="Arial" w:cs="Arial"/>
                <w:color w:val="auto"/>
              </w:rPr>
            </w:pPr>
            <w:r w:rsidRPr="00F30A6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877C8" w:rsidRPr="00F30A6D" w:rsidRDefault="007877C8" w:rsidP="00706C8D">
            <w:pPr>
              <w:pStyle w:val="Body"/>
              <w:rPr>
                <w:rFonts w:ascii="Arial" w:eastAsia="宋体" w:hAnsi="Arial" w:cs="Arial"/>
                <w:lang w:eastAsia="zh-CN"/>
              </w:rPr>
            </w:pPr>
            <w:r w:rsidRPr="00F30A6D">
              <w:rPr>
                <w:rFonts w:ascii="Arial" w:eastAsia="宋体" w:hAnsi="Arial" w:cs="Arial"/>
                <w:lang w:eastAsia="zh-CN"/>
              </w:rPr>
              <w:t>ApplicationReporting_Solution_01</w:t>
            </w:r>
          </w:p>
        </w:tc>
      </w:tr>
      <w:tr w:rsidR="007877C8"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877C8" w:rsidRPr="00F30A6D" w:rsidRDefault="007877C8" w:rsidP="00706C8D">
            <w:pPr>
              <w:rPr>
                <w:rFonts w:ascii="Arial" w:hAnsi="Arial" w:cs="Arial"/>
                <w:color w:val="auto"/>
              </w:rPr>
            </w:pPr>
            <w:r w:rsidRPr="00F30A6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7877C8" w:rsidRPr="00F30A6D" w:rsidRDefault="007877C8" w:rsidP="00706C8D">
            <w:pPr>
              <w:pStyle w:val="Body"/>
              <w:rPr>
                <w:rFonts w:ascii="Arial" w:eastAsia="宋体" w:hAnsi="Arial" w:cs="Arial"/>
                <w:lang w:eastAsia="zh-CN"/>
              </w:rPr>
            </w:pPr>
            <w:r w:rsidRPr="00F30A6D">
              <w:rPr>
                <w:rFonts w:ascii="Arial" w:eastAsia="宋体" w:hAnsi="Arial" w:cs="Arial"/>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7877C8" w:rsidRPr="00F30A6D" w:rsidRDefault="007877C8" w:rsidP="00706C8D">
            <w:pPr>
              <w:rPr>
                <w:rFonts w:ascii="Arial" w:eastAsia="宋体" w:hAnsi="Arial" w:cs="Arial"/>
                <w:color w:val="auto"/>
                <w:lang w:eastAsia="zh-CN"/>
              </w:rPr>
            </w:pPr>
            <w:r w:rsidRPr="00F30A6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7877C8" w:rsidRPr="00F30A6D" w:rsidRDefault="007877C8" w:rsidP="00706C8D">
            <w:pPr>
              <w:pStyle w:val="Body"/>
              <w:rPr>
                <w:rFonts w:ascii="Arial" w:eastAsia="宋体" w:hAnsi="Arial" w:cs="Arial"/>
                <w:lang w:eastAsia="zh-CN"/>
              </w:rPr>
            </w:pPr>
            <w:r w:rsidRPr="00F30A6D">
              <w:rPr>
                <w:rFonts w:ascii="Arial" w:eastAsia="宋体" w:hAnsi="Arial" w:cs="Arial"/>
                <w:lang w:eastAsia="zh-CN"/>
              </w:rPr>
              <w:t>No</w:t>
            </w:r>
          </w:p>
        </w:tc>
      </w:tr>
      <w:tr w:rsidR="007877C8"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877C8" w:rsidRPr="00F30A6D" w:rsidRDefault="007877C8" w:rsidP="00706C8D">
            <w:pPr>
              <w:rPr>
                <w:rFonts w:ascii="Arial" w:hAnsi="Arial" w:cs="Arial"/>
                <w:color w:val="auto"/>
              </w:rPr>
            </w:pPr>
            <w:r w:rsidRPr="00F30A6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877C8" w:rsidRPr="00F30A6D" w:rsidRDefault="007877C8" w:rsidP="00706C8D">
            <w:pPr>
              <w:pStyle w:val="Body"/>
              <w:rPr>
                <w:rFonts w:ascii="Arial" w:eastAsia="宋体" w:hAnsi="Arial" w:cs="Arial"/>
                <w:lang w:eastAsia="zh-CN"/>
              </w:rPr>
            </w:pPr>
            <w:r w:rsidRPr="00F30A6D">
              <w:rPr>
                <w:rFonts w:ascii="Arial" w:eastAsia="宋体" w:hAnsi="Arial" w:cs="Arial"/>
                <w:lang w:eastAsia="zh-CN"/>
              </w:rPr>
              <w:t>Laptop</w:t>
            </w:r>
            <w:r w:rsidR="00C43D3B" w:rsidRPr="00F30A6D">
              <w:rPr>
                <w:rFonts w:ascii="Arial" w:eastAsia="宋体" w:hAnsi="Arial" w:cs="Arial"/>
                <w:lang w:eastAsia="zh-CN"/>
              </w:rPr>
              <w:t>1</w:t>
            </w:r>
            <w:r w:rsidRPr="00F30A6D">
              <w:rPr>
                <w:rFonts w:ascii="Arial" w:eastAsia="宋体" w:hAnsi="Arial" w:cs="Arial"/>
                <w:lang w:eastAsia="zh-CN"/>
              </w:rPr>
              <w:t>--</w:t>
            </w:r>
            <w:r w:rsidR="005312FB">
              <w:rPr>
                <w:rFonts w:ascii="Arial" w:eastAsia="宋体" w:hAnsi="Arial" w:cs="Arial" w:hint="eastAsia"/>
                <w:lang w:eastAsia="zh-CN"/>
              </w:rPr>
              <w:t>--</w:t>
            </w:r>
            <w:r w:rsidR="00984BD4">
              <w:rPr>
                <w:rFonts w:ascii="Arial" w:eastAsia="宋体" w:hAnsi="Arial" w:cs="Arial"/>
                <w:lang w:eastAsia="zh-CN"/>
              </w:rPr>
              <w:t>-(wifi0/wifi1)AP</w:t>
            </w:r>
            <w:r w:rsidR="00984BD4">
              <w:rPr>
                <w:rFonts w:ascii="Arial" w:eastAsia="宋体" w:hAnsi="Arial" w:cs="Arial" w:hint="eastAsia"/>
                <w:lang w:eastAsia="zh-CN"/>
              </w:rPr>
              <w:t>(eth)</w:t>
            </w:r>
            <w:r w:rsidRPr="00F30A6D">
              <w:rPr>
                <w:rFonts w:ascii="Arial" w:eastAsia="宋体" w:hAnsi="Arial" w:cs="Arial"/>
                <w:lang w:eastAsia="zh-CN"/>
              </w:rPr>
              <w:t>_____</w:t>
            </w:r>
            <w:r w:rsidR="005312FB">
              <w:rPr>
                <w:rFonts w:ascii="Arial" w:eastAsia="宋体" w:hAnsi="Arial" w:cs="Arial" w:hint="eastAsia"/>
                <w:lang w:eastAsia="zh-CN"/>
              </w:rPr>
              <w:t>(eth1)</w:t>
            </w:r>
            <w:r w:rsidR="00C43D3B" w:rsidRPr="00F30A6D">
              <w:rPr>
                <w:rFonts w:ascii="Arial" w:eastAsia="宋体" w:hAnsi="Arial" w:cs="Arial"/>
                <w:lang w:eastAsia="zh-CN"/>
              </w:rPr>
              <w:t>BR</w:t>
            </w:r>
            <w:r w:rsidR="005312FB">
              <w:rPr>
                <w:rFonts w:ascii="Arial" w:eastAsia="宋体" w:hAnsi="Arial" w:cs="Arial" w:hint="eastAsia"/>
                <w:lang w:eastAsia="zh-CN"/>
              </w:rPr>
              <w:t>(eth0)</w:t>
            </w:r>
            <w:r w:rsidR="00C43D3B" w:rsidRPr="00F30A6D">
              <w:rPr>
                <w:rFonts w:ascii="Arial" w:eastAsia="宋体" w:hAnsi="Arial" w:cs="Arial"/>
                <w:lang w:eastAsia="zh-CN"/>
              </w:rPr>
              <w:t>_____</w:t>
            </w:r>
            <w:r w:rsidRPr="00F30A6D">
              <w:rPr>
                <w:rFonts w:ascii="Arial" w:eastAsia="宋体" w:hAnsi="Arial" w:cs="Arial"/>
                <w:lang w:eastAsia="zh-CN"/>
              </w:rPr>
              <w:t>Switch_____HM</w:t>
            </w:r>
          </w:p>
          <w:p w:rsidR="005312FB" w:rsidRDefault="007877C8" w:rsidP="00706C8D">
            <w:pPr>
              <w:pStyle w:val="Body"/>
              <w:rPr>
                <w:rFonts w:ascii="Arial" w:eastAsia="宋体" w:hAnsi="Arial" w:cs="Arial"/>
                <w:lang w:eastAsia="zh-CN"/>
              </w:rPr>
            </w:pPr>
            <w:r w:rsidRPr="00F30A6D">
              <w:rPr>
                <w:rFonts w:ascii="Arial" w:eastAsia="宋体" w:hAnsi="Arial" w:cs="Arial"/>
                <w:lang w:eastAsia="zh-CN"/>
              </w:rPr>
              <w:t xml:space="preserve">            </w:t>
            </w:r>
            <w:r w:rsidR="00984BD4">
              <w:rPr>
                <w:rFonts w:ascii="Arial" w:eastAsia="宋体" w:hAnsi="Arial" w:cs="Arial"/>
                <w:lang w:eastAsia="zh-CN"/>
              </w:rPr>
              <w:t xml:space="preserve">                         </w:t>
            </w:r>
            <w:r w:rsidR="00C43D3B" w:rsidRPr="00F30A6D">
              <w:rPr>
                <w:rFonts w:ascii="Arial" w:eastAsia="宋体" w:hAnsi="Arial" w:cs="Arial"/>
                <w:lang w:eastAsia="zh-CN"/>
              </w:rPr>
              <w:t>|</w:t>
            </w:r>
            <w:r w:rsidR="00706C8D">
              <w:rPr>
                <w:rFonts w:ascii="Arial" w:eastAsia="宋体" w:hAnsi="Arial" w:cs="Arial" w:hint="eastAsia"/>
                <w:lang w:eastAsia="zh-CN"/>
              </w:rPr>
              <w:t xml:space="preserve">                                                          |</w:t>
            </w:r>
          </w:p>
          <w:p w:rsidR="007877C8" w:rsidRPr="00F30A6D" w:rsidRDefault="005312FB" w:rsidP="00706C8D">
            <w:pPr>
              <w:pStyle w:val="Body"/>
              <w:rPr>
                <w:rFonts w:ascii="Arial" w:eastAsia="宋体" w:hAnsi="Arial" w:cs="Arial"/>
                <w:lang w:eastAsia="zh-CN"/>
              </w:rPr>
            </w:pPr>
            <w:r>
              <w:rPr>
                <w:rFonts w:ascii="Arial" w:eastAsia="宋体" w:hAnsi="Arial" w:cs="Arial" w:hint="eastAsia"/>
                <w:lang w:eastAsia="zh-CN"/>
              </w:rPr>
              <w:t xml:space="preserve">           </w:t>
            </w:r>
            <w:r w:rsidR="00984BD4">
              <w:rPr>
                <w:rFonts w:ascii="Arial" w:eastAsia="宋体" w:hAnsi="Arial" w:cs="Arial" w:hint="eastAsia"/>
                <w:lang w:eastAsia="zh-CN"/>
              </w:rPr>
              <w:t xml:space="preserve">                          </w:t>
            </w:r>
            <w:r>
              <w:rPr>
                <w:rFonts w:ascii="Arial" w:eastAsia="宋体" w:hAnsi="Arial" w:cs="Arial" w:hint="eastAsia"/>
                <w:lang w:eastAsia="zh-CN"/>
              </w:rPr>
              <w:t>|</w:t>
            </w:r>
            <w:r w:rsidR="00F30A6D">
              <w:rPr>
                <w:rFonts w:ascii="Arial" w:eastAsia="宋体" w:hAnsi="Arial" w:cs="Arial"/>
                <w:lang w:eastAsia="zh-CN"/>
              </w:rPr>
              <w:t xml:space="preserve">               </w:t>
            </w:r>
            <w:r w:rsidR="007877C8" w:rsidRPr="00F30A6D">
              <w:rPr>
                <w:rFonts w:ascii="Arial" w:eastAsia="宋体" w:hAnsi="Arial" w:cs="Arial"/>
                <w:lang w:eastAsia="zh-CN"/>
              </w:rPr>
              <w:t xml:space="preserve">                  </w:t>
            </w:r>
            <w:r w:rsidR="00623BC0">
              <w:rPr>
                <w:rFonts w:ascii="Arial" w:eastAsia="宋体" w:hAnsi="Arial" w:cs="Arial"/>
                <w:lang w:eastAsia="zh-CN"/>
              </w:rPr>
              <w:t xml:space="preserve">    </w:t>
            </w:r>
            <w:r w:rsidR="00706C8D">
              <w:rPr>
                <w:rFonts w:ascii="Arial" w:eastAsia="宋体" w:hAnsi="Arial" w:cs="Arial" w:hint="eastAsia"/>
                <w:lang w:eastAsia="zh-CN"/>
              </w:rPr>
              <w:t xml:space="preserve">                     |</w:t>
            </w:r>
          </w:p>
          <w:p w:rsidR="007877C8" w:rsidRPr="00F30A6D" w:rsidRDefault="007877C8" w:rsidP="00706C8D">
            <w:pPr>
              <w:pStyle w:val="Body"/>
              <w:rPr>
                <w:rFonts w:ascii="Arial" w:eastAsia="宋体" w:hAnsi="Arial" w:cs="Arial"/>
                <w:lang w:eastAsia="zh-CN"/>
              </w:rPr>
            </w:pPr>
            <w:r w:rsidRPr="00F30A6D">
              <w:rPr>
                <w:rFonts w:ascii="Arial" w:eastAsia="宋体" w:hAnsi="Arial" w:cs="Arial"/>
                <w:lang w:eastAsia="zh-CN"/>
              </w:rPr>
              <w:t xml:space="preserve">                             </w:t>
            </w:r>
            <w:r w:rsidR="00984BD4">
              <w:rPr>
                <w:rFonts w:ascii="Arial" w:eastAsia="宋体" w:hAnsi="Arial" w:cs="Arial"/>
                <w:lang w:eastAsia="zh-CN"/>
              </w:rPr>
              <w:t xml:space="preserve"> </w:t>
            </w:r>
            <w:r w:rsidR="00C43D3B" w:rsidRPr="00F30A6D">
              <w:rPr>
                <w:rFonts w:ascii="Arial" w:eastAsia="宋体" w:hAnsi="Arial" w:cs="Arial"/>
                <w:lang w:eastAsia="zh-CN"/>
              </w:rPr>
              <w:t xml:space="preserve">  Laptop2</w:t>
            </w:r>
            <w:r w:rsidRPr="00F30A6D">
              <w:rPr>
                <w:rFonts w:ascii="Arial" w:eastAsia="宋体" w:hAnsi="Arial" w:cs="Arial"/>
                <w:lang w:eastAsia="zh-CN"/>
              </w:rPr>
              <w:t xml:space="preserve">  </w:t>
            </w:r>
            <w:r w:rsidR="00F30A6D">
              <w:rPr>
                <w:rFonts w:ascii="Arial" w:eastAsia="宋体" w:hAnsi="Arial" w:cs="Arial"/>
                <w:lang w:eastAsia="zh-CN"/>
              </w:rPr>
              <w:t xml:space="preserve">      </w:t>
            </w:r>
            <w:r w:rsidR="00C43D3B" w:rsidRPr="00F30A6D">
              <w:rPr>
                <w:rFonts w:ascii="Arial" w:eastAsia="宋体" w:hAnsi="Arial" w:cs="Arial"/>
                <w:lang w:eastAsia="zh-CN"/>
              </w:rPr>
              <w:t xml:space="preserve">                  </w:t>
            </w:r>
            <w:r w:rsidR="00706C8D">
              <w:rPr>
                <w:rFonts w:ascii="Arial" w:eastAsia="宋体" w:hAnsi="Arial" w:cs="Arial" w:hint="eastAsia"/>
                <w:lang w:eastAsia="zh-CN"/>
              </w:rPr>
              <w:t xml:space="preserve">                    Internet</w:t>
            </w:r>
          </w:p>
        </w:tc>
      </w:tr>
      <w:tr w:rsidR="007877C8" w:rsidRPr="00322E9D" w:rsidTr="00706C8D">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7877C8" w:rsidRPr="00F30A6D" w:rsidRDefault="007877C8" w:rsidP="00706C8D">
            <w:pPr>
              <w:rPr>
                <w:rFonts w:ascii="Arial" w:hAnsi="Arial" w:cs="Arial"/>
                <w:color w:val="auto"/>
              </w:rPr>
            </w:pPr>
            <w:r w:rsidRPr="00F30A6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877C8" w:rsidRPr="00F30A6D" w:rsidRDefault="00706C8D" w:rsidP="00706C8D">
            <w:pPr>
              <w:pStyle w:val="Body"/>
              <w:rPr>
                <w:rFonts w:ascii="Arial" w:eastAsia="宋体" w:hAnsi="Arial" w:cs="Arial"/>
                <w:lang w:eastAsia="zh-CN"/>
              </w:rPr>
            </w:pPr>
            <w:r>
              <w:rPr>
                <w:rFonts w:ascii="Arial" w:eastAsia="宋体" w:hAnsi="Arial" w:cs="Arial" w:hint="eastAsia"/>
                <w:lang w:eastAsia="zh-CN"/>
              </w:rPr>
              <w:t>HiveOS device (AP and BR)</w:t>
            </w:r>
            <w:r w:rsidR="00623BC0">
              <w:rPr>
                <w:rFonts w:ascii="Arial" w:eastAsia="宋体" w:hAnsi="Arial" w:cs="Arial" w:hint="eastAsia"/>
                <w:lang w:eastAsia="zh-CN"/>
              </w:rPr>
              <w:t xml:space="preserve"> </w:t>
            </w:r>
            <w:r>
              <w:rPr>
                <w:rFonts w:ascii="Arial" w:eastAsia="宋体" w:hAnsi="Arial" w:cs="Arial" w:hint="eastAsia"/>
                <w:lang w:eastAsia="zh-CN"/>
              </w:rPr>
              <w:t xml:space="preserve">can classify </w:t>
            </w:r>
            <w:r w:rsidR="00623BC0">
              <w:rPr>
                <w:rFonts w:ascii="Arial" w:eastAsia="宋体" w:hAnsi="Arial" w:cs="Arial" w:hint="eastAsia"/>
                <w:lang w:eastAsia="zh-CN"/>
              </w:rPr>
              <w:t>application</w:t>
            </w:r>
            <w:r w:rsidR="007877C8" w:rsidRPr="00F30A6D">
              <w:rPr>
                <w:rFonts w:ascii="Arial" w:eastAsia="宋体" w:hAnsi="Arial" w:cs="Arial"/>
                <w:lang w:eastAsia="zh-CN"/>
              </w:rPr>
              <w:t xml:space="preserve"> </w:t>
            </w:r>
            <w:r w:rsidR="00623BC0">
              <w:rPr>
                <w:rFonts w:ascii="Arial" w:eastAsia="宋体" w:hAnsi="Arial" w:cs="Arial" w:hint="eastAsia"/>
                <w:lang w:eastAsia="zh-CN"/>
              </w:rPr>
              <w:t>launched at laptops</w:t>
            </w:r>
            <w:r>
              <w:rPr>
                <w:rFonts w:ascii="Arial" w:eastAsia="宋体" w:hAnsi="Arial" w:cs="Arial" w:hint="eastAsia"/>
                <w:lang w:eastAsia="zh-CN"/>
              </w:rPr>
              <w:t xml:space="preserve"> and report it to HM correctly.</w:t>
            </w:r>
          </w:p>
        </w:tc>
      </w:tr>
      <w:tr w:rsidR="007877C8" w:rsidRPr="00322E9D" w:rsidTr="00706C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7877C8" w:rsidRPr="00F30A6D" w:rsidRDefault="00A8542E" w:rsidP="00706C8D">
            <w:pPr>
              <w:rPr>
                <w:rFonts w:ascii="Arial" w:eastAsia="宋体" w:hAnsi="Arial" w:cs="Arial"/>
                <w:color w:val="auto"/>
                <w:lang w:eastAsia="zh-CN"/>
              </w:rPr>
            </w:pPr>
            <w:r w:rsidRPr="00F30A6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30A6D" w:rsidRPr="00F30A6D" w:rsidRDefault="00F30A6D" w:rsidP="00706C8D">
            <w:pPr>
              <w:pStyle w:val="Body"/>
              <w:rPr>
                <w:rFonts w:ascii="Arial" w:eastAsia="宋体" w:hAnsi="Arial" w:cs="Arial"/>
                <w:lang w:eastAsia="zh-CN"/>
              </w:rPr>
            </w:pPr>
            <w:r w:rsidRPr="00F30A6D">
              <w:rPr>
                <w:rFonts w:ascii="Arial" w:eastAsia="宋体" w:hAnsi="Arial" w:cs="Arial"/>
                <w:lang w:eastAsia="zh-CN"/>
              </w:rPr>
              <w:t>AP: AP110,AP120,AP121,AP141,AP170,</w:t>
            </w:r>
            <w:r w:rsidR="004D02F4">
              <w:rPr>
                <w:rFonts w:ascii="Arial" w:eastAsia="宋体" w:hAnsi="Arial" w:cs="Arial"/>
                <w:lang w:eastAsia="zh-CN"/>
              </w:rPr>
              <w:t>AP320,AP340,AP330,AP350,</w:t>
            </w:r>
          </w:p>
          <w:p w:rsidR="007877C8" w:rsidRPr="00F30A6D" w:rsidRDefault="00F30A6D" w:rsidP="00706C8D">
            <w:pPr>
              <w:pStyle w:val="Body"/>
              <w:rPr>
                <w:rFonts w:ascii="Arial" w:eastAsia="宋体" w:hAnsi="Arial" w:cs="Arial"/>
                <w:bCs/>
                <w:color w:val="FF0000"/>
                <w:lang w:eastAsia="zh-CN"/>
              </w:rPr>
            </w:pPr>
            <w:r w:rsidRPr="00F30A6D">
              <w:rPr>
                <w:rFonts w:ascii="Arial" w:eastAsia="宋体" w:hAnsi="Arial" w:cs="Arial"/>
                <w:lang w:eastAsia="zh-CN"/>
              </w:rPr>
              <w:t>BR: BR200,BR200-WP,BRAP330,BRAP350,</w:t>
            </w:r>
          </w:p>
        </w:tc>
      </w:tr>
      <w:tr w:rsidR="007877C8"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877C8" w:rsidRPr="00F30A6D" w:rsidRDefault="007877C8" w:rsidP="00706C8D">
            <w:pPr>
              <w:rPr>
                <w:rFonts w:ascii="Arial" w:hAnsi="Arial" w:cs="Arial"/>
                <w:color w:val="auto"/>
              </w:rPr>
            </w:pPr>
            <w:r w:rsidRPr="00F30A6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877C8" w:rsidRDefault="009B7637" w:rsidP="00706C8D">
            <w:pPr>
              <w:pStyle w:val="Body"/>
              <w:rPr>
                <w:rFonts w:ascii="Arial" w:eastAsia="宋体" w:hAnsi="Arial" w:cs="Arial"/>
                <w:lang w:eastAsia="zh-CN"/>
              </w:rPr>
            </w:pPr>
            <w:r>
              <w:rPr>
                <w:rFonts w:ascii="Arial" w:eastAsia="宋体" w:hAnsi="Arial" w:cs="Arial" w:hint="eastAsia"/>
                <w:lang w:eastAsia="zh-CN"/>
              </w:rPr>
              <w:t>AP and BR</w:t>
            </w:r>
            <w:r w:rsidR="00F30A6D">
              <w:rPr>
                <w:rFonts w:ascii="Arial" w:eastAsia="宋体" w:hAnsi="Arial" w:cs="Arial" w:hint="eastAsia"/>
                <w:lang w:eastAsia="zh-CN"/>
              </w:rPr>
              <w:t xml:space="preserve"> </w:t>
            </w:r>
            <w:r w:rsidR="004D02F4">
              <w:rPr>
                <w:rFonts w:ascii="Arial" w:eastAsia="宋体" w:hAnsi="Arial" w:cs="Arial"/>
                <w:lang w:eastAsia="zh-CN"/>
              </w:rPr>
              <w:t>are managed by HM</w:t>
            </w:r>
            <w:r>
              <w:rPr>
                <w:rFonts w:ascii="Arial" w:eastAsia="宋体" w:hAnsi="Arial" w:cs="Arial" w:hint="eastAsia"/>
                <w:lang w:eastAsia="zh-CN"/>
              </w:rPr>
              <w:t>.</w:t>
            </w:r>
          </w:p>
          <w:p w:rsidR="009B7637" w:rsidRPr="00F30A6D" w:rsidRDefault="009B7637" w:rsidP="00706C8D">
            <w:pPr>
              <w:pStyle w:val="Body"/>
              <w:rPr>
                <w:rFonts w:ascii="Arial" w:eastAsia="宋体" w:hAnsi="Arial" w:cs="Arial"/>
                <w:lang w:eastAsia="zh-CN"/>
              </w:rPr>
            </w:pPr>
            <w:r>
              <w:rPr>
                <w:rFonts w:ascii="Arial" w:eastAsia="宋体" w:hAnsi="Arial" w:cs="Arial" w:hint="eastAsia"/>
                <w:lang w:eastAsia="zh-CN"/>
              </w:rPr>
              <w:t>Set BR eth1 mode as bridge-802.1q</w:t>
            </w:r>
            <w:r w:rsidR="005312FB">
              <w:rPr>
                <w:rFonts w:ascii="Arial" w:eastAsia="宋体" w:hAnsi="Arial" w:cs="Arial" w:hint="eastAsia"/>
                <w:lang w:eastAsia="zh-CN"/>
              </w:rPr>
              <w:t>, and AP eth as backhaul.</w:t>
            </w:r>
          </w:p>
          <w:p w:rsidR="00F30A6D" w:rsidRDefault="007877C8" w:rsidP="00706C8D">
            <w:pPr>
              <w:pStyle w:val="Body"/>
              <w:rPr>
                <w:rFonts w:ascii="Arial" w:eastAsia="宋体" w:hAnsi="Arial" w:cs="Arial"/>
                <w:lang w:eastAsia="zh-CN"/>
              </w:rPr>
            </w:pPr>
            <w:r w:rsidRPr="00F30A6D">
              <w:rPr>
                <w:rFonts w:ascii="Arial" w:eastAsia="宋体" w:hAnsi="Arial" w:cs="Arial"/>
                <w:lang w:eastAsia="zh-CN"/>
              </w:rPr>
              <w:t>Create a SSID and bin</w:t>
            </w:r>
            <w:r w:rsidR="00F30A6D">
              <w:rPr>
                <w:rFonts w:ascii="Arial" w:eastAsia="宋体" w:hAnsi="Arial" w:cs="Arial"/>
                <w:lang w:eastAsia="zh-CN"/>
              </w:rPr>
              <w:t xml:space="preserve">d it </w:t>
            </w:r>
            <w:r w:rsidR="00F30A6D">
              <w:rPr>
                <w:rFonts w:ascii="Arial" w:eastAsia="宋体" w:hAnsi="Arial" w:cs="Arial" w:hint="eastAsia"/>
                <w:lang w:eastAsia="zh-CN"/>
              </w:rPr>
              <w:t>with</w:t>
            </w:r>
            <w:r w:rsidR="00F30A6D">
              <w:rPr>
                <w:rFonts w:ascii="Arial" w:eastAsia="宋体" w:hAnsi="Arial" w:cs="Arial"/>
                <w:lang w:eastAsia="zh-CN"/>
              </w:rPr>
              <w:t xml:space="preserve"> </w:t>
            </w:r>
            <w:r w:rsidR="00984BD4">
              <w:rPr>
                <w:rFonts w:ascii="Arial" w:eastAsia="宋体" w:hAnsi="Arial" w:cs="Arial" w:hint="eastAsia"/>
                <w:lang w:eastAsia="zh-CN"/>
              </w:rPr>
              <w:t>AP</w:t>
            </w:r>
            <w:r w:rsidR="00984BD4">
              <w:rPr>
                <w:rFonts w:ascii="Arial" w:eastAsia="宋体" w:hAnsi="Arial" w:cs="Arial"/>
                <w:lang w:eastAsia="zh-CN"/>
              </w:rPr>
              <w:t>’</w:t>
            </w:r>
            <w:r w:rsidR="00984BD4">
              <w:rPr>
                <w:rFonts w:ascii="Arial" w:eastAsia="宋体" w:hAnsi="Arial" w:cs="Arial" w:hint="eastAsia"/>
                <w:lang w:eastAsia="zh-CN"/>
              </w:rPr>
              <w:t xml:space="preserve">s </w:t>
            </w:r>
            <w:r w:rsidR="00F30A6D">
              <w:rPr>
                <w:rFonts w:ascii="Arial" w:eastAsia="宋体" w:hAnsi="Arial" w:cs="Arial" w:hint="eastAsia"/>
                <w:lang w:eastAsia="zh-CN"/>
              </w:rPr>
              <w:t>wifi interface</w:t>
            </w:r>
            <w:r w:rsidR="009B7637">
              <w:rPr>
                <w:rFonts w:ascii="Arial" w:eastAsia="宋体" w:hAnsi="Arial" w:cs="Arial" w:hint="eastAsia"/>
                <w:lang w:eastAsia="zh-CN"/>
              </w:rPr>
              <w:t>.</w:t>
            </w:r>
          </w:p>
          <w:p w:rsidR="007877C8" w:rsidRPr="00F30A6D" w:rsidRDefault="004D02F4" w:rsidP="00706C8D">
            <w:pPr>
              <w:pStyle w:val="Body"/>
              <w:rPr>
                <w:rFonts w:ascii="Arial" w:eastAsia="宋体" w:hAnsi="Arial" w:cs="Arial"/>
                <w:lang w:eastAsia="zh-CN"/>
              </w:rPr>
            </w:pPr>
            <w:r>
              <w:rPr>
                <w:rFonts w:ascii="Arial" w:eastAsia="宋体" w:hAnsi="Arial" w:cs="Arial" w:hint="eastAsia"/>
                <w:lang w:eastAsia="zh-CN"/>
              </w:rPr>
              <w:t>Laptop1 and laptop2 connect with SSID.</w:t>
            </w:r>
          </w:p>
        </w:tc>
      </w:tr>
      <w:tr w:rsidR="007877C8"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877C8" w:rsidRPr="00F30A6D" w:rsidRDefault="007877C8" w:rsidP="00706C8D">
            <w:pPr>
              <w:rPr>
                <w:rFonts w:ascii="Arial" w:hAnsi="Arial" w:cs="Arial"/>
                <w:color w:val="auto"/>
              </w:rPr>
            </w:pPr>
            <w:r w:rsidRPr="00F30A6D">
              <w:rPr>
                <w:rFonts w:ascii="Arial" w:hAnsi="Arial" w:cs="Arial"/>
                <w:color w:val="auto"/>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159A3" w:rsidRDefault="0056038B" w:rsidP="00186E7B">
            <w:pPr>
              <w:pStyle w:val="Body"/>
              <w:numPr>
                <w:ilvl w:val="0"/>
                <w:numId w:val="13"/>
              </w:numPr>
              <w:ind w:left="268" w:hanging="268"/>
              <w:rPr>
                <w:rFonts w:ascii="Arial" w:eastAsia="宋体" w:hAnsi="Arial" w:cs="Arial"/>
                <w:lang w:eastAsia="zh-CN"/>
              </w:rPr>
            </w:pPr>
            <w:r>
              <w:rPr>
                <w:rFonts w:ascii="Arial" w:eastAsia="宋体" w:hAnsi="Arial" w:cs="Arial" w:hint="eastAsia"/>
                <w:lang w:eastAsia="zh-CN"/>
              </w:rPr>
              <w:t xml:space="preserve">Turn on L7 engine and </w:t>
            </w:r>
            <w:r w:rsidR="002519E0">
              <w:rPr>
                <w:rFonts w:ascii="Arial" w:eastAsia="宋体" w:hAnsi="Arial" w:cs="Arial" w:hint="eastAsia"/>
                <w:lang w:eastAsia="zh-CN"/>
              </w:rPr>
              <w:t xml:space="preserve">set </w:t>
            </w:r>
            <w:r>
              <w:rPr>
                <w:rFonts w:ascii="Arial" w:eastAsia="宋体" w:hAnsi="Arial" w:cs="Arial" w:hint="eastAsia"/>
                <w:lang w:eastAsia="zh-CN"/>
              </w:rPr>
              <w:t xml:space="preserve">application reporting </w:t>
            </w:r>
            <w:r w:rsidR="002519E0">
              <w:rPr>
                <w:rFonts w:ascii="Arial" w:eastAsia="宋体" w:hAnsi="Arial" w:cs="Arial" w:hint="eastAsia"/>
                <w:lang w:eastAsia="zh-CN"/>
              </w:rPr>
              <w:t xml:space="preserve">mode as </w:t>
            </w:r>
            <w:r w:rsidR="002519E0">
              <w:rPr>
                <w:rFonts w:ascii="Arial" w:eastAsia="宋体" w:hAnsi="Arial" w:cs="Arial"/>
                <w:lang w:eastAsia="zh-CN"/>
              </w:rPr>
              <w:t>“</w:t>
            </w:r>
            <w:r w:rsidR="002519E0">
              <w:rPr>
                <w:rFonts w:ascii="Arial" w:eastAsia="宋体" w:hAnsi="Arial" w:cs="Arial" w:hint="eastAsia"/>
                <w:lang w:eastAsia="zh-CN"/>
              </w:rPr>
              <w:t>auto</w:t>
            </w:r>
            <w:r w:rsidR="002519E0">
              <w:rPr>
                <w:rFonts w:ascii="Arial" w:eastAsia="宋体" w:hAnsi="Arial" w:cs="Arial"/>
                <w:lang w:eastAsia="zh-CN"/>
              </w:rPr>
              <w:t>”</w:t>
            </w:r>
            <w:r w:rsidR="002519E0">
              <w:rPr>
                <w:rFonts w:ascii="Arial" w:eastAsia="宋体" w:hAnsi="Arial" w:cs="Arial" w:hint="eastAsia"/>
                <w:lang w:eastAsia="zh-CN"/>
              </w:rPr>
              <w:t xml:space="preserve"> </w:t>
            </w:r>
            <w:r>
              <w:rPr>
                <w:rFonts w:ascii="Arial" w:eastAsia="宋体" w:hAnsi="Arial" w:cs="Arial" w:hint="eastAsia"/>
                <w:lang w:eastAsia="zh-CN"/>
              </w:rPr>
              <w:t>globally at AP and BR.</w:t>
            </w:r>
          </w:p>
          <w:p w:rsidR="0056038B" w:rsidRPr="00FB0CCA" w:rsidRDefault="001F4EA1" w:rsidP="00186E7B">
            <w:pPr>
              <w:pStyle w:val="Body"/>
              <w:numPr>
                <w:ilvl w:val="0"/>
                <w:numId w:val="13"/>
              </w:numPr>
              <w:ind w:left="268" w:hanging="268"/>
              <w:rPr>
                <w:rFonts w:ascii="Arial" w:eastAsia="宋体" w:hAnsi="Arial" w:cs="Arial"/>
                <w:strike/>
                <w:lang w:eastAsia="zh-CN"/>
              </w:rPr>
            </w:pPr>
            <w:r w:rsidRPr="001F4EA1">
              <w:rPr>
                <w:rFonts w:ascii="Arial" w:eastAsia="宋体" w:hAnsi="Arial" w:cs="Arial"/>
                <w:strike/>
                <w:lang w:eastAsia="zh-CN"/>
              </w:rPr>
              <w:t>Keep default settings of application reporting for every individual interface at AP and BR</w:t>
            </w:r>
          </w:p>
          <w:p w:rsidR="00452214" w:rsidRDefault="00452214" w:rsidP="00186E7B">
            <w:pPr>
              <w:pStyle w:val="Body"/>
              <w:numPr>
                <w:ilvl w:val="0"/>
                <w:numId w:val="13"/>
              </w:numPr>
              <w:ind w:left="268" w:hanging="268"/>
              <w:rPr>
                <w:rFonts w:ascii="Arial" w:eastAsia="宋体" w:hAnsi="Arial" w:cs="Arial"/>
                <w:lang w:eastAsia="zh-CN"/>
              </w:rPr>
            </w:pPr>
            <w:r>
              <w:rPr>
                <w:rFonts w:ascii="Arial" w:eastAsia="宋体" w:hAnsi="Arial" w:cs="Arial" w:hint="eastAsia"/>
                <w:lang w:eastAsia="zh-CN"/>
              </w:rPr>
              <w:t xml:space="preserve">Enable </w:t>
            </w:r>
            <w:r w:rsidR="002B382F">
              <w:rPr>
                <w:rFonts w:ascii="Arial" w:eastAsia="宋体" w:hAnsi="Arial" w:cs="Arial" w:hint="eastAsia"/>
                <w:lang w:eastAsia="zh-CN"/>
              </w:rPr>
              <w:t xml:space="preserve">application </w:t>
            </w:r>
            <w:r>
              <w:rPr>
                <w:rFonts w:ascii="Arial" w:eastAsia="宋体" w:hAnsi="Arial" w:cs="Arial" w:hint="eastAsia"/>
                <w:lang w:eastAsia="zh-CN"/>
              </w:rPr>
              <w:t>HT</w:t>
            </w:r>
            <w:r w:rsidR="002B382F">
              <w:rPr>
                <w:rFonts w:ascii="Arial" w:eastAsia="宋体" w:hAnsi="Arial" w:cs="Arial" w:hint="eastAsia"/>
                <w:lang w:eastAsia="zh-CN"/>
              </w:rPr>
              <w:t>TP and BT for</w:t>
            </w:r>
            <w:r>
              <w:rPr>
                <w:rFonts w:ascii="Arial" w:eastAsia="宋体" w:hAnsi="Arial" w:cs="Arial" w:hint="eastAsia"/>
                <w:lang w:eastAsia="zh-CN"/>
              </w:rPr>
              <w:t xml:space="preserve"> reporting.</w:t>
            </w:r>
          </w:p>
          <w:p w:rsidR="00623BC0" w:rsidRPr="00623BC0" w:rsidRDefault="003B13BD" w:rsidP="00186E7B">
            <w:pPr>
              <w:pStyle w:val="Body"/>
              <w:numPr>
                <w:ilvl w:val="0"/>
                <w:numId w:val="13"/>
              </w:numPr>
              <w:ind w:left="268" w:hanging="268"/>
              <w:rPr>
                <w:rFonts w:ascii="Arial" w:eastAsia="宋体" w:hAnsi="Arial" w:cs="Arial"/>
                <w:lang w:eastAsia="zh-CN"/>
              </w:rPr>
            </w:pPr>
            <w:r w:rsidRPr="00F30A6D">
              <w:rPr>
                <w:rFonts w:ascii="Arial" w:eastAsia="宋体" w:hAnsi="Arial" w:cs="Arial"/>
                <w:lang w:eastAsia="zh-CN"/>
              </w:rPr>
              <w:t xml:space="preserve">Launch </w:t>
            </w:r>
            <w:r w:rsidR="008A268F" w:rsidRPr="00F30A6D">
              <w:rPr>
                <w:rFonts w:ascii="Arial" w:eastAsia="宋体" w:hAnsi="Arial" w:cs="Arial"/>
                <w:lang w:eastAsia="zh-CN"/>
              </w:rPr>
              <w:t>HTTP</w:t>
            </w:r>
            <w:r w:rsidR="00BD4B11">
              <w:rPr>
                <w:rFonts w:ascii="Arial" w:eastAsia="宋体" w:hAnsi="Arial" w:cs="Arial" w:hint="eastAsia"/>
                <w:lang w:eastAsia="zh-CN"/>
              </w:rPr>
              <w:t xml:space="preserve"> web browse at</w:t>
            </w:r>
            <w:r w:rsidR="00623BC0">
              <w:rPr>
                <w:rFonts w:ascii="Arial" w:hAnsi="Arial" w:cs="Arial"/>
              </w:rPr>
              <w:t xml:space="preserve"> </w:t>
            </w:r>
            <w:r w:rsidR="00623BC0">
              <w:rPr>
                <w:rFonts w:ascii="Arial" w:eastAsia="宋体" w:hAnsi="Arial" w:cs="Arial" w:hint="eastAsia"/>
                <w:lang w:eastAsia="zh-CN"/>
              </w:rPr>
              <w:t>Laptop1</w:t>
            </w:r>
            <w:r w:rsidR="00BD4B11">
              <w:rPr>
                <w:rFonts w:ascii="Arial" w:eastAsia="宋体" w:hAnsi="Arial" w:cs="Arial" w:hint="eastAsia"/>
                <w:lang w:eastAsia="zh-CN"/>
              </w:rPr>
              <w:t>.</w:t>
            </w:r>
          </w:p>
          <w:p w:rsidR="003B13BD" w:rsidRPr="00BD4B11" w:rsidRDefault="00623BC0" w:rsidP="00186E7B">
            <w:pPr>
              <w:pStyle w:val="Body"/>
              <w:numPr>
                <w:ilvl w:val="0"/>
                <w:numId w:val="13"/>
              </w:numPr>
              <w:ind w:left="268" w:hanging="268"/>
              <w:rPr>
                <w:rFonts w:ascii="Arial" w:eastAsia="宋体" w:hAnsi="Arial" w:cs="Arial"/>
                <w:lang w:eastAsia="zh-CN"/>
              </w:rPr>
            </w:pPr>
            <w:r>
              <w:rPr>
                <w:rFonts w:ascii="Arial" w:eastAsia="宋体" w:hAnsi="Arial" w:cs="Arial" w:hint="eastAsia"/>
                <w:lang w:eastAsia="zh-CN"/>
              </w:rPr>
              <w:t>C</w:t>
            </w:r>
            <w:r w:rsidR="007877C8" w:rsidRPr="00F30A6D">
              <w:rPr>
                <w:rFonts w:ascii="Arial" w:hAnsi="Arial" w:cs="Arial"/>
              </w:rPr>
              <w:t>hec</w:t>
            </w:r>
            <w:r w:rsidR="00BD4B11">
              <w:rPr>
                <w:rFonts w:ascii="Arial" w:eastAsia="宋体" w:hAnsi="Arial" w:cs="Arial" w:hint="eastAsia"/>
                <w:lang w:eastAsia="zh-CN"/>
              </w:rPr>
              <w:t xml:space="preserve">k </w:t>
            </w:r>
            <w:r w:rsidR="00984BD4">
              <w:rPr>
                <w:rFonts w:ascii="Arial" w:eastAsia="宋体" w:hAnsi="Arial" w:cs="Arial" w:hint="eastAsia"/>
                <w:lang w:eastAsia="zh-CN"/>
              </w:rPr>
              <w:t xml:space="preserve">if </w:t>
            </w:r>
            <w:r w:rsidR="00BD4B11">
              <w:rPr>
                <w:rFonts w:ascii="Arial" w:eastAsia="宋体" w:hAnsi="Arial" w:cs="Arial" w:hint="eastAsia"/>
                <w:lang w:eastAsia="zh-CN"/>
              </w:rPr>
              <w:t xml:space="preserve">AP can classify </w:t>
            </w:r>
            <w:r w:rsidR="008A268F" w:rsidRPr="00F30A6D">
              <w:rPr>
                <w:rFonts w:ascii="Arial" w:eastAsia="宋体" w:hAnsi="Arial" w:cs="Arial"/>
                <w:lang w:eastAsia="zh-CN"/>
              </w:rPr>
              <w:t>HTT</w:t>
            </w:r>
            <w:r w:rsidR="00BD4B11">
              <w:rPr>
                <w:rFonts w:ascii="Arial" w:eastAsia="宋体" w:hAnsi="Arial" w:cs="Arial" w:hint="eastAsia"/>
                <w:lang w:eastAsia="zh-CN"/>
              </w:rPr>
              <w:t>P session and report it to HM correctly</w:t>
            </w:r>
            <w:r w:rsidR="007877C8" w:rsidRPr="00F30A6D">
              <w:rPr>
                <w:rFonts w:ascii="Arial" w:hAnsi="Arial" w:cs="Arial"/>
              </w:rPr>
              <w:t>.</w:t>
            </w:r>
          </w:p>
          <w:p w:rsidR="00BD4B11" w:rsidRDefault="00BD4B11" w:rsidP="00186E7B">
            <w:pPr>
              <w:pStyle w:val="Body"/>
              <w:numPr>
                <w:ilvl w:val="0"/>
                <w:numId w:val="13"/>
              </w:numPr>
              <w:ind w:left="268" w:hanging="268"/>
              <w:rPr>
                <w:rFonts w:ascii="Arial" w:eastAsia="宋体" w:hAnsi="Arial" w:cs="Arial"/>
                <w:lang w:eastAsia="zh-CN"/>
              </w:rPr>
            </w:pPr>
            <w:r>
              <w:rPr>
                <w:rFonts w:ascii="Arial" w:eastAsia="宋体" w:hAnsi="Arial" w:cs="Arial" w:hint="eastAsia"/>
                <w:lang w:eastAsia="zh-CN"/>
              </w:rPr>
              <w:t xml:space="preserve">Check </w:t>
            </w:r>
            <w:r w:rsidR="00984BD4">
              <w:rPr>
                <w:rFonts w:ascii="Arial" w:eastAsia="宋体" w:hAnsi="Arial" w:cs="Arial" w:hint="eastAsia"/>
                <w:lang w:eastAsia="zh-CN"/>
              </w:rPr>
              <w:t xml:space="preserve">if </w:t>
            </w:r>
            <w:r>
              <w:rPr>
                <w:rFonts w:ascii="Arial" w:eastAsia="宋体" w:hAnsi="Arial" w:cs="Arial" w:hint="eastAsia"/>
                <w:lang w:eastAsia="zh-CN"/>
              </w:rPr>
              <w:t>BR can classify HTTP session and report it to HM correctly.</w:t>
            </w:r>
          </w:p>
          <w:p w:rsidR="00BD4B11" w:rsidRDefault="00BD4B11" w:rsidP="00186E7B">
            <w:pPr>
              <w:pStyle w:val="Body"/>
              <w:numPr>
                <w:ilvl w:val="0"/>
                <w:numId w:val="13"/>
              </w:numPr>
              <w:ind w:left="268" w:hanging="268"/>
              <w:rPr>
                <w:rFonts w:ascii="Arial" w:eastAsia="宋体" w:hAnsi="Arial" w:cs="Arial"/>
                <w:lang w:eastAsia="zh-CN"/>
              </w:rPr>
            </w:pPr>
            <w:r>
              <w:rPr>
                <w:rFonts w:ascii="Arial" w:eastAsia="宋体" w:hAnsi="Arial" w:cs="Arial" w:hint="eastAsia"/>
                <w:lang w:eastAsia="zh-CN"/>
              </w:rPr>
              <w:t>Launch BT at Laptop2.</w:t>
            </w:r>
          </w:p>
          <w:p w:rsidR="00BD4B11" w:rsidRPr="00BD4B11" w:rsidRDefault="00BD4B11" w:rsidP="00186E7B">
            <w:pPr>
              <w:pStyle w:val="Body"/>
              <w:numPr>
                <w:ilvl w:val="0"/>
                <w:numId w:val="13"/>
              </w:numPr>
              <w:ind w:left="268" w:hanging="268"/>
              <w:rPr>
                <w:rFonts w:ascii="Arial" w:eastAsia="宋体" w:hAnsi="Arial" w:cs="Arial"/>
                <w:lang w:eastAsia="zh-CN"/>
              </w:rPr>
            </w:pPr>
            <w:r>
              <w:rPr>
                <w:rFonts w:ascii="Arial" w:eastAsia="宋体" w:hAnsi="Arial" w:cs="Arial" w:hint="eastAsia"/>
                <w:lang w:eastAsia="zh-CN"/>
              </w:rPr>
              <w:t>C</w:t>
            </w:r>
            <w:r w:rsidRPr="00F30A6D">
              <w:rPr>
                <w:rFonts w:ascii="Arial" w:hAnsi="Arial" w:cs="Arial"/>
              </w:rPr>
              <w:t>hec</w:t>
            </w:r>
            <w:r>
              <w:rPr>
                <w:rFonts w:ascii="Arial" w:eastAsia="宋体" w:hAnsi="Arial" w:cs="Arial" w:hint="eastAsia"/>
                <w:lang w:eastAsia="zh-CN"/>
              </w:rPr>
              <w:t xml:space="preserve">k </w:t>
            </w:r>
            <w:r w:rsidR="00984BD4">
              <w:rPr>
                <w:rFonts w:ascii="Arial" w:eastAsia="宋体" w:hAnsi="Arial" w:cs="Arial" w:hint="eastAsia"/>
                <w:lang w:eastAsia="zh-CN"/>
              </w:rPr>
              <w:t xml:space="preserve">if </w:t>
            </w:r>
            <w:r>
              <w:rPr>
                <w:rFonts w:ascii="Arial" w:eastAsia="宋体" w:hAnsi="Arial" w:cs="Arial" w:hint="eastAsia"/>
                <w:lang w:eastAsia="zh-CN"/>
              </w:rPr>
              <w:t>AP can classify BT session and report it to HM correctly</w:t>
            </w:r>
            <w:r w:rsidRPr="00F30A6D">
              <w:rPr>
                <w:rFonts w:ascii="Arial" w:hAnsi="Arial" w:cs="Arial"/>
              </w:rPr>
              <w:t>.</w:t>
            </w:r>
          </w:p>
          <w:p w:rsidR="00B33860" w:rsidRPr="00B33860" w:rsidRDefault="00BD4B11" w:rsidP="00186E7B">
            <w:pPr>
              <w:pStyle w:val="Body"/>
              <w:numPr>
                <w:ilvl w:val="0"/>
                <w:numId w:val="13"/>
              </w:numPr>
              <w:ind w:left="268" w:hanging="268"/>
              <w:rPr>
                <w:rFonts w:ascii="Arial" w:eastAsia="宋体" w:hAnsi="Arial" w:cs="Arial"/>
                <w:lang w:eastAsia="zh-CN"/>
              </w:rPr>
            </w:pPr>
            <w:r>
              <w:rPr>
                <w:rFonts w:ascii="Arial" w:eastAsia="宋体" w:hAnsi="Arial" w:cs="Arial" w:hint="eastAsia"/>
                <w:lang w:eastAsia="zh-CN"/>
              </w:rPr>
              <w:t xml:space="preserve">Check </w:t>
            </w:r>
            <w:r w:rsidR="00984BD4">
              <w:rPr>
                <w:rFonts w:ascii="Arial" w:eastAsia="宋体" w:hAnsi="Arial" w:cs="Arial" w:hint="eastAsia"/>
                <w:lang w:eastAsia="zh-CN"/>
              </w:rPr>
              <w:t xml:space="preserve">if </w:t>
            </w:r>
            <w:r>
              <w:rPr>
                <w:rFonts w:ascii="Arial" w:eastAsia="宋体" w:hAnsi="Arial" w:cs="Arial" w:hint="eastAsia"/>
                <w:lang w:eastAsia="zh-CN"/>
              </w:rPr>
              <w:t>BR can classify BT session and report it to HM correctly.</w:t>
            </w:r>
          </w:p>
        </w:tc>
      </w:tr>
      <w:tr w:rsidR="007877C8" w:rsidRPr="00322E9D" w:rsidTr="00706C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7877C8" w:rsidRPr="00F30A6D" w:rsidRDefault="007877C8" w:rsidP="00706C8D">
            <w:pPr>
              <w:rPr>
                <w:rFonts w:ascii="Arial" w:hAnsi="Arial" w:cs="Arial"/>
                <w:color w:val="auto"/>
              </w:rPr>
            </w:pPr>
            <w:r w:rsidRPr="00F30A6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B7637" w:rsidRPr="00BD4B11" w:rsidRDefault="009B7637" w:rsidP="00706C8D">
            <w:pPr>
              <w:pStyle w:val="Body"/>
              <w:rPr>
                <w:rFonts w:ascii="Arial" w:eastAsia="宋体" w:hAnsi="Arial" w:cs="Arial"/>
                <w:lang w:eastAsia="zh-CN"/>
              </w:rPr>
            </w:pPr>
            <w:r>
              <w:rPr>
                <w:rFonts w:ascii="Arial" w:eastAsia="宋体" w:hAnsi="Arial" w:cs="Arial" w:hint="eastAsia"/>
                <w:lang w:eastAsia="zh-CN"/>
              </w:rPr>
              <w:t>S</w:t>
            </w:r>
            <w:r w:rsidR="001A2427">
              <w:rPr>
                <w:rFonts w:ascii="Arial" w:eastAsia="宋体" w:hAnsi="Arial" w:cs="Arial" w:hint="eastAsia"/>
                <w:lang w:eastAsia="zh-CN"/>
              </w:rPr>
              <w:t>tep 5</w:t>
            </w:r>
            <w:r>
              <w:rPr>
                <w:rFonts w:ascii="Arial" w:eastAsia="宋体" w:hAnsi="Arial" w:cs="Arial" w:hint="eastAsia"/>
                <w:lang w:eastAsia="zh-CN"/>
              </w:rPr>
              <w:t xml:space="preserve">. AP can classify </w:t>
            </w:r>
            <w:r w:rsidRPr="00F30A6D">
              <w:rPr>
                <w:rFonts w:ascii="Arial" w:eastAsia="宋体" w:hAnsi="Arial" w:cs="Arial"/>
                <w:lang w:eastAsia="zh-CN"/>
              </w:rPr>
              <w:t>HTT</w:t>
            </w:r>
            <w:r>
              <w:rPr>
                <w:rFonts w:ascii="Arial" w:eastAsia="宋体" w:hAnsi="Arial" w:cs="Arial" w:hint="eastAsia"/>
                <w:lang w:eastAsia="zh-CN"/>
              </w:rPr>
              <w:t>P session and report it to HM correctly</w:t>
            </w:r>
            <w:r w:rsidRPr="00F30A6D">
              <w:rPr>
                <w:rFonts w:ascii="Arial" w:hAnsi="Arial" w:cs="Arial"/>
              </w:rPr>
              <w:t>.</w:t>
            </w:r>
          </w:p>
          <w:p w:rsidR="00CE51FD" w:rsidRDefault="001A2427" w:rsidP="00706C8D">
            <w:pPr>
              <w:pStyle w:val="Body"/>
              <w:rPr>
                <w:rFonts w:ascii="Arial" w:eastAsia="宋体" w:hAnsi="Arial" w:cs="Arial"/>
                <w:lang w:eastAsia="zh-CN"/>
              </w:rPr>
            </w:pPr>
            <w:r>
              <w:rPr>
                <w:rFonts w:ascii="Arial" w:eastAsia="宋体" w:hAnsi="Arial" w:cs="Arial" w:hint="eastAsia"/>
                <w:lang w:eastAsia="zh-CN"/>
              </w:rPr>
              <w:t>Step 6</w:t>
            </w:r>
            <w:r w:rsidR="005312FB">
              <w:rPr>
                <w:rFonts w:ascii="Arial" w:eastAsia="宋体" w:hAnsi="Arial" w:cs="Arial" w:hint="eastAsia"/>
                <w:lang w:eastAsia="zh-CN"/>
              </w:rPr>
              <w:t>. BR can classify HTTP session and report it to HM correctly.</w:t>
            </w:r>
          </w:p>
          <w:p w:rsidR="005312FB" w:rsidRDefault="001A2427" w:rsidP="00706C8D">
            <w:pPr>
              <w:pStyle w:val="Body"/>
              <w:rPr>
                <w:rFonts w:ascii="Arial" w:eastAsia="宋体" w:hAnsi="Arial" w:cs="Arial"/>
                <w:lang w:eastAsia="zh-CN"/>
              </w:rPr>
            </w:pPr>
            <w:r>
              <w:rPr>
                <w:rFonts w:ascii="Arial" w:eastAsia="宋体" w:hAnsi="Arial" w:cs="Arial" w:hint="eastAsia"/>
                <w:lang w:eastAsia="zh-CN"/>
              </w:rPr>
              <w:t>Setp 8</w:t>
            </w:r>
            <w:r w:rsidR="005312FB">
              <w:rPr>
                <w:rFonts w:ascii="Arial" w:eastAsia="宋体" w:hAnsi="Arial" w:cs="Arial" w:hint="eastAsia"/>
                <w:lang w:eastAsia="zh-CN"/>
              </w:rPr>
              <w:t>. AP can classify BT session and report it to HM correctly.</w:t>
            </w:r>
          </w:p>
          <w:p w:rsidR="005312FB" w:rsidRPr="00F30A6D" w:rsidRDefault="001A2427" w:rsidP="00706C8D">
            <w:pPr>
              <w:pStyle w:val="Body"/>
              <w:rPr>
                <w:rFonts w:ascii="Arial" w:eastAsia="宋体" w:hAnsi="Arial" w:cs="Arial"/>
                <w:lang w:eastAsia="zh-CN"/>
              </w:rPr>
            </w:pPr>
            <w:r>
              <w:rPr>
                <w:rFonts w:ascii="Arial" w:eastAsia="宋体" w:hAnsi="Arial" w:cs="Arial" w:hint="eastAsia"/>
                <w:lang w:eastAsia="zh-CN"/>
              </w:rPr>
              <w:t>Step 9</w:t>
            </w:r>
            <w:r w:rsidR="005312FB">
              <w:rPr>
                <w:rFonts w:ascii="Arial" w:eastAsia="宋体" w:hAnsi="Arial" w:cs="Arial" w:hint="eastAsia"/>
                <w:lang w:eastAsia="zh-CN"/>
              </w:rPr>
              <w:t>. BR can classify BT session and report it to HM correctly.</w:t>
            </w:r>
          </w:p>
        </w:tc>
      </w:tr>
      <w:tr w:rsidR="007877C8" w:rsidRPr="00322E9D" w:rsidTr="00706C8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7877C8" w:rsidRPr="00F30A6D" w:rsidRDefault="007877C8" w:rsidP="00706C8D">
            <w:pPr>
              <w:rPr>
                <w:rFonts w:ascii="Arial" w:eastAsia="宋体" w:hAnsi="Arial" w:cs="Arial"/>
                <w:color w:val="auto"/>
                <w:lang w:eastAsia="zh-CN"/>
              </w:rPr>
            </w:pPr>
            <w:r w:rsidRPr="00F30A6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877C8" w:rsidRPr="00F30A6D" w:rsidRDefault="007877C8" w:rsidP="00706C8D">
            <w:pPr>
              <w:pStyle w:val="Body"/>
              <w:rPr>
                <w:rFonts w:ascii="Arial" w:eastAsia="宋体" w:hAnsi="Arial" w:cs="Arial"/>
                <w:lang w:eastAsia="zh-CN"/>
              </w:rPr>
            </w:pPr>
          </w:p>
        </w:tc>
      </w:tr>
      <w:tr w:rsidR="007877C8" w:rsidRPr="00322E9D" w:rsidTr="00706C8D">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7877C8" w:rsidRPr="00F30A6D" w:rsidRDefault="007877C8" w:rsidP="00706C8D">
            <w:pPr>
              <w:rPr>
                <w:rFonts w:ascii="Arial" w:eastAsia="宋体" w:hAnsi="Arial" w:cs="Arial"/>
                <w:color w:val="auto"/>
                <w:lang w:eastAsia="zh-CN"/>
              </w:rPr>
            </w:pPr>
            <w:r w:rsidRPr="00F30A6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877C8" w:rsidRDefault="00390727" w:rsidP="00706C8D">
            <w:pPr>
              <w:pStyle w:val="Body"/>
              <w:rPr>
                <w:rFonts w:ascii="Arial" w:eastAsia="宋体" w:hAnsi="Arial" w:cs="Arial"/>
                <w:lang w:eastAsia="zh-CN"/>
              </w:rPr>
            </w:pPr>
            <w:r>
              <w:rPr>
                <w:rFonts w:ascii="Arial" w:eastAsia="宋体" w:hAnsi="Arial" w:cs="Arial" w:hint="eastAsia"/>
                <w:lang w:eastAsia="zh-CN"/>
              </w:rPr>
              <w:t>Test ICMP as application traffic</w:t>
            </w:r>
          </w:p>
          <w:p w:rsidR="00D908C6" w:rsidRDefault="00D908C6" w:rsidP="00706C8D">
            <w:pPr>
              <w:pStyle w:val="Body"/>
              <w:rPr>
                <w:rFonts w:ascii="Arial" w:eastAsia="宋体" w:hAnsi="Arial" w:cs="Arial"/>
                <w:lang w:eastAsia="zh-CN"/>
              </w:rPr>
            </w:pPr>
          </w:p>
          <w:p w:rsidR="00E3335F" w:rsidRDefault="001F4EA1">
            <w:pPr>
              <w:pStyle w:val="Body"/>
              <w:rPr>
                <w:rFonts w:ascii="Arial" w:eastAsia="宋体" w:hAnsi="Arial" w:cs="Arial"/>
                <w:lang w:eastAsia="zh-CN"/>
              </w:rPr>
            </w:pPr>
            <w:r w:rsidRPr="001F4EA1">
              <w:rPr>
                <w:rFonts w:ascii="Arial" w:eastAsia="宋体" w:hAnsi="Arial" w:cs="Arial"/>
                <w:lang w:eastAsia="zh-CN"/>
              </w:rPr>
              <w:t xml:space="preserve">This is the application </w:t>
            </w:r>
            <w:r w:rsidR="00D908C6">
              <w:rPr>
                <w:rFonts w:ascii="Arial" w:eastAsia="宋体" w:hAnsi="Arial" w:cs="Arial"/>
                <w:lang w:eastAsia="zh-CN"/>
              </w:rPr>
              <w:t xml:space="preserve">list from PLM, </w:t>
            </w:r>
            <w:r w:rsidR="00D908C6">
              <w:rPr>
                <w:rFonts w:ascii="Arial" w:eastAsia="宋体" w:hAnsi="Arial" w:cs="Arial" w:hint="eastAsia"/>
                <w:lang w:eastAsia="zh-CN"/>
              </w:rPr>
              <w:t>QA should verify HiveOS application identification for all of them. S</w:t>
            </w:r>
            <w:r w:rsidRPr="001F4EA1">
              <w:rPr>
                <w:rFonts w:ascii="Arial" w:eastAsia="宋体" w:hAnsi="Arial" w:cs="Arial"/>
                <w:lang w:eastAsia="zh-CN"/>
              </w:rPr>
              <w:t>ome are hard to set up. Please pick out those you can cover, and Sunnyvale will cover those China blocked:</w:t>
            </w:r>
          </w:p>
          <w:p w:rsidR="00E3335F" w:rsidRDefault="001F4EA1">
            <w:pPr>
              <w:pStyle w:val="Body"/>
              <w:rPr>
                <w:rFonts w:ascii="Arial" w:eastAsia="宋体" w:hAnsi="Arial" w:cs="Arial"/>
                <w:lang w:eastAsia="zh-CN"/>
              </w:rPr>
            </w:pPr>
            <w:r w:rsidRPr="001F4EA1">
              <w:rPr>
                <w:rFonts w:ascii="Arial" w:eastAsia="宋体" w:hAnsi="Arial" w:cs="Arial"/>
                <w:lang w:eastAsia="zh-CN"/>
              </w:rPr>
              <w:t>File Sharing:</w:t>
            </w:r>
          </w:p>
          <w:p w:rsidR="00E3335F" w:rsidRDefault="001F4EA1">
            <w:pPr>
              <w:pStyle w:val="Body"/>
              <w:rPr>
                <w:rFonts w:ascii="Arial" w:eastAsia="宋体" w:hAnsi="Arial" w:cs="Arial"/>
                <w:lang w:eastAsia="zh-CN"/>
              </w:rPr>
            </w:pPr>
            <w:r w:rsidRPr="001F4EA1">
              <w:rPr>
                <w:rFonts w:ascii="Arial" w:eastAsia="宋体" w:hAnsi="Arial" w:cs="Arial"/>
                <w:lang w:eastAsia="zh-CN"/>
              </w:rPr>
              <w:t>Bittorrent – encrypted, icloud, dropbox,</w:t>
            </w:r>
          </w:p>
          <w:p w:rsidR="00E3335F" w:rsidRDefault="001F4EA1">
            <w:pPr>
              <w:pStyle w:val="Body"/>
              <w:rPr>
                <w:rFonts w:ascii="Arial" w:eastAsia="宋体" w:hAnsi="Arial" w:cs="Arial"/>
                <w:lang w:eastAsia="zh-CN"/>
              </w:rPr>
            </w:pPr>
            <w:r w:rsidRPr="001F4EA1">
              <w:rPr>
                <w:rFonts w:ascii="Arial" w:eastAsia="宋体" w:hAnsi="Arial" w:cs="Arial"/>
                <w:lang w:eastAsia="zh-CN"/>
              </w:rPr>
              <w:t>Email and Chat:</w:t>
            </w:r>
          </w:p>
          <w:p w:rsidR="00E3335F" w:rsidRDefault="001F4EA1">
            <w:pPr>
              <w:pStyle w:val="Body"/>
              <w:rPr>
                <w:rFonts w:ascii="Arial" w:eastAsia="宋体" w:hAnsi="Arial" w:cs="Arial"/>
                <w:lang w:eastAsia="zh-CN"/>
              </w:rPr>
            </w:pPr>
            <w:r w:rsidRPr="001F4EA1">
              <w:rPr>
                <w:rFonts w:ascii="Arial" w:eastAsia="宋体" w:hAnsi="Arial" w:cs="Arial"/>
                <w:lang w:eastAsia="zh-CN"/>
              </w:rPr>
              <w:t>Skype – audio, video, chat, exchange, gmail, yahoo mail/msgr, hotmail</w:t>
            </w:r>
          </w:p>
          <w:p w:rsidR="00E3335F" w:rsidRDefault="001F4EA1">
            <w:pPr>
              <w:pStyle w:val="Body"/>
              <w:rPr>
                <w:rFonts w:ascii="Arial" w:eastAsia="宋体" w:hAnsi="Arial" w:cs="Arial"/>
                <w:lang w:eastAsia="zh-CN"/>
              </w:rPr>
            </w:pPr>
            <w:r w:rsidRPr="001F4EA1">
              <w:rPr>
                <w:rFonts w:ascii="Arial" w:eastAsia="宋体" w:hAnsi="Arial" w:cs="Arial"/>
                <w:lang w:eastAsia="zh-CN"/>
              </w:rPr>
              <w:t>Social and Meetings:</w:t>
            </w:r>
          </w:p>
          <w:p w:rsidR="00E3335F" w:rsidRDefault="001F4EA1">
            <w:pPr>
              <w:pStyle w:val="Body"/>
              <w:rPr>
                <w:rFonts w:ascii="Arial" w:eastAsia="宋体" w:hAnsi="Arial" w:cs="Arial"/>
                <w:lang w:eastAsia="zh-CN"/>
              </w:rPr>
            </w:pPr>
            <w:r w:rsidRPr="001F4EA1">
              <w:rPr>
                <w:rFonts w:ascii="Arial" w:eastAsia="宋体" w:hAnsi="Arial" w:cs="Arial"/>
                <w:lang w:eastAsia="zh-CN"/>
              </w:rPr>
              <w:t>Facebook, Facetime, WebEx,  GoToMeeting, Google+,twitter, </w:t>
            </w:r>
          </w:p>
          <w:p w:rsidR="00E3335F" w:rsidRDefault="001F4EA1">
            <w:pPr>
              <w:pStyle w:val="Body"/>
              <w:rPr>
                <w:rFonts w:ascii="Arial" w:eastAsia="宋体" w:hAnsi="Arial" w:cs="Arial"/>
                <w:lang w:eastAsia="zh-CN"/>
              </w:rPr>
            </w:pPr>
            <w:r w:rsidRPr="001F4EA1">
              <w:rPr>
                <w:rFonts w:ascii="Arial" w:eastAsia="宋体" w:hAnsi="Arial" w:cs="Arial"/>
                <w:lang w:eastAsia="zh-CN"/>
              </w:rPr>
              <w:t>Video / Audio:</w:t>
            </w:r>
          </w:p>
          <w:p w:rsidR="00E3335F" w:rsidRDefault="001F4EA1">
            <w:pPr>
              <w:pStyle w:val="Body"/>
              <w:rPr>
                <w:rFonts w:ascii="Arial" w:eastAsia="宋体" w:hAnsi="Arial" w:cs="Arial"/>
                <w:lang w:eastAsia="zh-CN"/>
              </w:rPr>
            </w:pPr>
            <w:r w:rsidRPr="001F4EA1">
              <w:rPr>
                <w:rFonts w:ascii="Arial" w:eastAsia="宋体" w:hAnsi="Arial" w:cs="Arial"/>
                <w:lang w:eastAsia="zh-CN"/>
              </w:rPr>
              <w:t>Hulu, Youtube, iTunes, QuickTime, HTTPVideo, HTTP Audio, Netflix, Pandora, Google video</w:t>
            </w:r>
          </w:p>
          <w:p w:rsidR="00E3335F" w:rsidRDefault="001F4EA1">
            <w:pPr>
              <w:pStyle w:val="Body"/>
              <w:rPr>
                <w:rFonts w:ascii="Arial" w:eastAsia="宋体" w:hAnsi="Arial" w:cs="Arial"/>
                <w:lang w:eastAsia="zh-CN"/>
              </w:rPr>
            </w:pPr>
            <w:r w:rsidRPr="001F4EA1">
              <w:rPr>
                <w:rFonts w:ascii="Arial" w:eastAsia="宋体" w:hAnsi="Arial" w:cs="Arial"/>
                <w:lang w:eastAsia="zh-CN"/>
              </w:rPr>
              <w:t>Business and productivity:</w:t>
            </w:r>
          </w:p>
          <w:p w:rsidR="00D908C6" w:rsidRDefault="001F4EA1" w:rsidP="00706C8D">
            <w:pPr>
              <w:pStyle w:val="Body"/>
              <w:rPr>
                <w:rFonts w:ascii="Arial" w:eastAsia="宋体" w:hAnsi="Arial" w:cs="Arial"/>
                <w:lang w:eastAsia="zh-CN"/>
              </w:rPr>
            </w:pPr>
            <w:r w:rsidRPr="001F4EA1">
              <w:rPr>
                <w:rFonts w:ascii="Arial" w:eastAsia="宋体" w:hAnsi="Arial" w:cs="Arial"/>
                <w:lang w:eastAsia="zh-CN"/>
              </w:rPr>
              <w:t>Salesforce, CITRIX ICA, CITRIX CGP, Microsoft AD, Exchange, sharepoint, McAfee, windows updates, CITRIX streaming.</w:t>
            </w:r>
          </w:p>
          <w:p w:rsidR="00D908C6" w:rsidRDefault="00D908C6" w:rsidP="00706C8D">
            <w:pPr>
              <w:pStyle w:val="Body"/>
              <w:rPr>
                <w:rFonts w:ascii="Arial" w:eastAsia="宋体" w:hAnsi="Arial" w:cs="Arial"/>
                <w:lang w:eastAsia="zh-CN"/>
              </w:rPr>
            </w:pPr>
          </w:p>
          <w:p w:rsidR="00D908C6" w:rsidRPr="00D908C6" w:rsidRDefault="00D908C6" w:rsidP="00706C8D">
            <w:pPr>
              <w:pStyle w:val="Body"/>
              <w:rPr>
                <w:rFonts w:ascii="Arial" w:eastAsia="宋体" w:hAnsi="Arial" w:cs="Arial"/>
                <w:lang w:eastAsia="zh-CN"/>
              </w:rPr>
            </w:pPr>
            <w:r>
              <w:rPr>
                <w:rFonts w:ascii="Arial" w:eastAsia="宋体" w:hAnsi="Arial" w:cs="Arial" w:hint="eastAsia"/>
                <w:lang w:eastAsia="zh-CN"/>
              </w:rPr>
              <w:t>We should take some of them as application under test during function test.</w:t>
            </w:r>
          </w:p>
        </w:tc>
      </w:tr>
    </w:tbl>
    <w:p w:rsidR="00B60AED" w:rsidRPr="00F43570" w:rsidRDefault="00006BF5"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color w:val="auto"/>
          <w:sz w:val="24"/>
          <w:szCs w:val="24"/>
          <w:lang w:eastAsia="zh-CN"/>
        </w:rPr>
        <w:t>Function Test Case</w:t>
      </w:r>
    </w:p>
    <w:p w:rsidR="00557FCE" w:rsidRPr="00557FCE" w:rsidRDefault="00557FCE" w:rsidP="007D2755">
      <w:pPr>
        <w:pStyle w:val="ListParagraph"/>
        <w:numPr>
          <w:ilvl w:val="1"/>
          <w:numId w:val="15"/>
        </w:numPr>
        <w:tabs>
          <w:tab w:val="center" w:pos="4320"/>
          <w:tab w:val="right" w:pos="8640"/>
        </w:tabs>
        <w:spacing w:before="360" w:after="120"/>
        <w:outlineLvl w:val="1"/>
        <w:rPr>
          <w:rFonts w:ascii="Arial" w:hAnsi="Arial"/>
          <w:vanish/>
          <w:color w:val="002740"/>
          <w:sz w:val="22"/>
          <w:lang w:eastAsia="zh-CN"/>
        </w:rPr>
      </w:pPr>
    </w:p>
    <w:p w:rsidR="00211A69" w:rsidRPr="00557FCE" w:rsidRDefault="00706C8D" w:rsidP="00557FCE">
      <w:pPr>
        <w:pStyle w:val="Heading3"/>
        <w:rPr>
          <w:rFonts w:ascii="Arial" w:eastAsia="宋体" w:hAnsi="Arial"/>
          <w:b w:val="0"/>
          <w:sz w:val="24"/>
          <w:szCs w:val="24"/>
          <w:lang w:eastAsia="zh-CN"/>
        </w:rPr>
      </w:pPr>
      <w:r w:rsidRPr="00557FCE">
        <w:rPr>
          <w:rFonts w:ascii="Arial" w:eastAsia="宋体" w:hAnsi="Arial"/>
          <w:b w:val="0"/>
          <w:sz w:val="24"/>
          <w:szCs w:val="24"/>
          <w:lang w:eastAsia="zh-CN"/>
        </w:rPr>
        <w:t>L7 Engine</w:t>
      </w:r>
      <w:r w:rsidR="00211A69" w:rsidRPr="00557FCE">
        <w:rPr>
          <w:rFonts w:ascii="Arial" w:eastAsia="宋体" w:hAnsi="Arial"/>
          <w:b w:val="0"/>
          <w:sz w:val="24"/>
          <w:szCs w:val="24"/>
          <w:lang w:eastAsia="zh-CN"/>
        </w:rPr>
        <w:t xml:space="preserve"> </w:t>
      </w:r>
      <w:r w:rsidR="00FD682C">
        <w:rPr>
          <w:rFonts w:ascii="Arial" w:eastAsia="宋体" w:hAnsi="Arial"/>
          <w:b w:val="0"/>
          <w:sz w:val="24"/>
          <w:szCs w:val="24"/>
          <w:lang w:eastAsia="zh-CN"/>
        </w:rPr>
        <w:t xml:space="preserve">Application </w:t>
      </w:r>
      <w:r w:rsidR="00FD682C">
        <w:rPr>
          <w:rFonts w:ascii="Arial" w:eastAsia="宋体" w:hAnsi="Arial" w:hint="eastAsia"/>
          <w:b w:val="0"/>
          <w:sz w:val="24"/>
          <w:szCs w:val="24"/>
          <w:lang w:eastAsia="zh-CN"/>
        </w:rPr>
        <w:t>Classification</w:t>
      </w:r>
      <w:r w:rsidR="00D075D6" w:rsidRPr="00557FCE">
        <w:rPr>
          <w:rFonts w:ascii="Arial" w:eastAsia="宋体" w:hAnsi="Arial"/>
          <w:b w:val="0"/>
          <w:sz w:val="24"/>
          <w:szCs w:val="24"/>
          <w:lang w:eastAsia="zh-CN"/>
        </w:rPr>
        <w:t xml:space="preserve"> </w:t>
      </w:r>
      <w:r w:rsidRPr="00557FCE">
        <w:rPr>
          <w:rFonts w:ascii="Arial" w:eastAsia="宋体" w:hAnsi="Arial"/>
          <w:b w:val="0"/>
          <w:sz w:val="24"/>
          <w:szCs w:val="24"/>
          <w:lang w:eastAsia="zh-CN"/>
        </w:rPr>
        <w:t>T</w:t>
      </w:r>
      <w:r w:rsidR="00211A69" w:rsidRPr="00557FCE">
        <w:rPr>
          <w:rFonts w:ascii="Arial" w:eastAsia="宋体" w:hAnsi="Arial"/>
          <w:b w:val="0"/>
          <w:sz w:val="24"/>
          <w:szCs w:val="24"/>
          <w:lang w:eastAsia="zh-CN"/>
        </w:rPr>
        <w:t>est</w:t>
      </w:r>
    </w:p>
    <w:p w:rsidR="00211A69" w:rsidRPr="005961B9" w:rsidRDefault="00105C7F" w:rsidP="005961B9">
      <w:pPr>
        <w:pStyle w:val="Heading4"/>
        <w:ind w:firstLine="1121"/>
        <w:rPr>
          <w:rFonts w:ascii="Arial" w:hAnsi="Arial"/>
          <w:b w:val="0"/>
          <w:sz w:val="21"/>
          <w:szCs w:val="21"/>
        </w:rPr>
      </w:pPr>
      <w:r>
        <w:rPr>
          <w:rFonts w:ascii="Arial" w:eastAsiaTheme="minorEastAsia" w:hAnsi="Arial" w:hint="eastAsia"/>
          <w:b w:val="0"/>
          <w:sz w:val="21"/>
          <w:szCs w:val="21"/>
          <w:lang w:eastAsia="zh-CN"/>
        </w:rPr>
        <w:t>L7_Engine</w:t>
      </w:r>
      <w:r w:rsidR="00211A69" w:rsidRPr="005961B9">
        <w:rPr>
          <w:rFonts w:ascii="Arial" w:hAnsi="Arial"/>
          <w:b w:val="0"/>
          <w:sz w:val="21"/>
          <w:szCs w:val="21"/>
        </w:rPr>
        <w:t>_Function_01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211A69"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11A69" w:rsidRPr="00706C8D" w:rsidRDefault="0053359B" w:rsidP="00706C8D">
            <w:pPr>
              <w:pStyle w:val="Body"/>
              <w:rPr>
                <w:rFonts w:ascii="Arial" w:eastAsia="宋体" w:hAnsi="Arial" w:cs="Arial"/>
                <w:lang w:eastAsia="zh-CN"/>
              </w:rPr>
            </w:pPr>
            <w:r>
              <w:rPr>
                <w:rFonts w:ascii="Arial" w:eastAsia="宋体" w:hAnsi="Arial" w:cs="Arial" w:hint="eastAsia"/>
                <w:lang w:eastAsia="zh-CN"/>
              </w:rPr>
              <w:t>L7_Engine</w:t>
            </w:r>
            <w:r w:rsidR="00211A69" w:rsidRPr="00706C8D">
              <w:rPr>
                <w:rFonts w:ascii="Arial" w:eastAsia="宋体" w:hAnsi="Arial" w:cs="Arial"/>
                <w:lang w:eastAsia="zh-CN"/>
              </w:rPr>
              <w:t>_Function_01</w:t>
            </w:r>
          </w:p>
        </w:tc>
      </w:tr>
      <w:tr w:rsidR="00211A69"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211A69" w:rsidRPr="00706C8D" w:rsidRDefault="005D279B" w:rsidP="00706C8D">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pStyle w:val="Body"/>
              <w:rPr>
                <w:rFonts w:ascii="Arial" w:eastAsia="宋体" w:hAnsi="Arial" w:cs="Arial"/>
                <w:lang w:eastAsia="zh-CN"/>
              </w:rPr>
            </w:pPr>
            <w:r w:rsidRPr="00706C8D">
              <w:rPr>
                <w:rFonts w:ascii="Arial" w:eastAsia="宋体" w:hAnsi="Arial" w:cs="Arial"/>
                <w:lang w:eastAsia="zh-CN"/>
              </w:rPr>
              <w:t>No</w:t>
            </w:r>
          </w:p>
        </w:tc>
      </w:tr>
      <w:tr w:rsidR="00211A69"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06C8D" w:rsidRPr="00706C8D" w:rsidRDefault="00706C8D" w:rsidP="00706C8D">
            <w:pPr>
              <w:pStyle w:val="Body"/>
              <w:rPr>
                <w:rFonts w:ascii="Arial" w:eastAsia="宋体" w:hAnsi="Arial" w:cs="Arial"/>
                <w:lang w:eastAsia="zh-CN"/>
              </w:rPr>
            </w:pPr>
            <w:r w:rsidRPr="00706C8D">
              <w:rPr>
                <w:rFonts w:ascii="Arial" w:eastAsia="宋体" w:hAnsi="Arial" w:cs="Arial"/>
                <w:lang w:eastAsia="zh-CN"/>
              </w:rPr>
              <w:t>Laptop1----</w:t>
            </w:r>
            <w:r w:rsidR="00984BD4">
              <w:rPr>
                <w:rFonts w:ascii="Arial" w:eastAsia="宋体" w:hAnsi="Arial" w:cs="Arial"/>
                <w:lang w:eastAsia="zh-CN"/>
              </w:rPr>
              <w:t>-(wifi0/wifi1)AP</w:t>
            </w:r>
            <w:r w:rsidR="00984BD4">
              <w:rPr>
                <w:rFonts w:ascii="Arial" w:eastAsia="宋体" w:hAnsi="Arial" w:cs="Arial" w:hint="eastAsia"/>
                <w:lang w:eastAsia="zh-CN"/>
              </w:rPr>
              <w:t>(eth)</w:t>
            </w:r>
            <w:r w:rsidRPr="00706C8D">
              <w:rPr>
                <w:rFonts w:ascii="Arial" w:eastAsia="宋体" w:hAnsi="Arial" w:cs="Arial"/>
                <w:lang w:eastAsia="zh-CN"/>
              </w:rPr>
              <w:t>_____(eth1)BR(eth0)_____Switch_____HM</w:t>
            </w:r>
          </w:p>
          <w:p w:rsidR="00706C8D" w:rsidRPr="00706C8D" w:rsidRDefault="00706C8D" w:rsidP="00706C8D">
            <w:pPr>
              <w:pStyle w:val="Body"/>
              <w:rPr>
                <w:rFonts w:ascii="Arial" w:eastAsia="宋体" w:hAnsi="Arial" w:cs="Arial"/>
                <w:lang w:eastAsia="zh-CN"/>
              </w:rPr>
            </w:pPr>
            <w:r>
              <w:rPr>
                <w:rFonts w:ascii="Arial" w:eastAsia="宋体" w:hAnsi="Arial" w:cs="Arial" w:hint="eastAsia"/>
                <w:lang w:eastAsia="zh-CN"/>
              </w:rPr>
              <w:t xml:space="preserve">                          </w:t>
            </w:r>
            <w:r w:rsidR="00984BD4">
              <w:rPr>
                <w:rFonts w:ascii="Arial" w:eastAsia="宋体" w:hAnsi="Arial" w:cs="Arial" w:hint="eastAsia"/>
                <w:lang w:eastAsia="zh-CN"/>
              </w:rPr>
              <w:t xml:space="preserve">                        </w:t>
            </w:r>
            <w:r>
              <w:rPr>
                <w:rFonts w:ascii="Arial" w:eastAsia="宋体" w:hAnsi="Arial" w:cs="Arial" w:hint="eastAsia"/>
                <w:lang w:eastAsia="zh-CN"/>
              </w:rPr>
              <w:t xml:space="preserve">                                               </w:t>
            </w:r>
            <w:r w:rsidRPr="00706C8D">
              <w:rPr>
                <w:rFonts w:ascii="Arial" w:eastAsia="宋体" w:hAnsi="Arial" w:cs="Arial"/>
                <w:lang w:eastAsia="zh-CN"/>
              </w:rPr>
              <w:t>|</w:t>
            </w:r>
          </w:p>
          <w:p w:rsidR="00706C8D" w:rsidRPr="00706C8D" w:rsidRDefault="00706C8D" w:rsidP="00706C8D">
            <w:pPr>
              <w:pStyle w:val="Body"/>
              <w:rPr>
                <w:rFonts w:ascii="Arial" w:eastAsia="宋体" w:hAnsi="Arial" w:cs="Arial"/>
                <w:lang w:eastAsia="zh-CN"/>
              </w:rPr>
            </w:pPr>
            <w:r>
              <w:rPr>
                <w:rFonts w:ascii="Arial" w:eastAsia="宋体" w:hAnsi="Arial" w:cs="Arial" w:hint="eastAsia"/>
                <w:lang w:eastAsia="zh-CN"/>
              </w:rPr>
              <w:t xml:space="preserve">                  </w:t>
            </w:r>
            <w:r w:rsidR="00984BD4">
              <w:rPr>
                <w:rFonts w:ascii="Arial" w:eastAsia="宋体" w:hAnsi="Arial" w:cs="Arial" w:hint="eastAsia"/>
                <w:lang w:eastAsia="zh-CN"/>
              </w:rPr>
              <w:t xml:space="preserve">                        </w:t>
            </w:r>
            <w:r>
              <w:rPr>
                <w:rFonts w:ascii="Arial" w:eastAsia="宋体" w:hAnsi="Arial" w:cs="Arial" w:hint="eastAsia"/>
                <w:lang w:eastAsia="zh-CN"/>
              </w:rPr>
              <w:t xml:space="preserve">                                                       </w:t>
            </w:r>
            <w:r w:rsidRPr="00706C8D">
              <w:rPr>
                <w:rFonts w:ascii="Arial" w:eastAsia="宋体" w:hAnsi="Arial" w:cs="Arial"/>
                <w:lang w:eastAsia="zh-CN"/>
              </w:rPr>
              <w:t>|</w:t>
            </w:r>
          </w:p>
          <w:p w:rsidR="0068657D" w:rsidRDefault="00706C8D" w:rsidP="00706C8D">
            <w:pPr>
              <w:pStyle w:val="Body"/>
              <w:rPr>
                <w:rFonts w:ascii="Arial" w:eastAsia="宋体" w:hAnsi="Arial" w:cs="Arial"/>
                <w:lang w:eastAsia="zh-CN"/>
              </w:rPr>
            </w:pPr>
            <w:r>
              <w:rPr>
                <w:rFonts w:ascii="Arial" w:eastAsia="宋体" w:hAnsi="Arial" w:cs="Arial" w:hint="eastAsia"/>
                <w:lang w:eastAsia="zh-CN"/>
              </w:rPr>
              <w:t xml:space="preserve">          </w:t>
            </w:r>
            <w:r w:rsidR="00984BD4">
              <w:rPr>
                <w:rFonts w:ascii="Arial" w:eastAsia="宋体" w:hAnsi="Arial" w:cs="Arial" w:hint="eastAsia"/>
                <w:lang w:eastAsia="zh-CN"/>
              </w:rPr>
              <w:t xml:space="preserve">                        </w:t>
            </w:r>
            <w:r>
              <w:rPr>
                <w:rFonts w:ascii="Arial" w:eastAsia="宋体" w:hAnsi="Arial" w:cs="Arial" w:hint="eastAsia"/>
                <w:lang w:eastAsia="zh-CN"/>
              </w:rPr>
              <w:t xml:space="preserve">                                                          </w:t>
            </w:r>
            <w:r w:rsidRPr="00706C8D">
              <w:rPr>
                <w:rFonts w:ascii="Arial" w:eastAsia="宋体" w:hAnsi="Arial" w:cs="Arial"/>
                <w:lang w:eastAsia="zh-CN"/>
              </w:rPr>
              <w:t>Internet</w:t>
            </w:r>
            <w:r w:rsidR="0068657D">
              <w:rPr>
                <w:rFonts w:ascii="Arial" w:eastAsia="宋体" w:hAnsi="Arial" w:cs="Arial" w:hint="eastAsia"/>
                <w:lang w:eastAsia="zh-CN"/>
              </w:rPr>
              <w:t xml:space="preserve"> or </w:t>
            </w:r>
          </w:p>
          <w:p w:rsidR="00490777" w:rsidRPr="00706C8D" w:rsidRDefault="0068657D" w:rsidP="00706C8D">
            <w:pPr>
              <w:pStyle w:val="Body"/>
              <w:rPr>
                <w:rFonts w:ascii="Arial" w:eastAsia="宋体" w:hAnsi="Arial" w:cs="Arial"/>
                <w:lang w:eastAsia="zh-CN"/>
              </w:rPr>
            </w:pPr>
            <w:r>
              <w:rPr>
                <w:rFonts w:ascii="Arial" w:eastAsia="宋体" w:hAnsi="Arial" w:cs="Arial" w:hint="eastAsia"/>
                <w:lang w:eastAsia="zh-CN"/>
              </w:rPr>
              <w:t xml:space="preserve">                                                                                     application server</w:t>
            </w:r>
          </w:p>
        </w:tc>
      </w:tr>
      <w:tr w:rsidR="00211A69" w:rsidRPr="00322E9D" w:rsidTr="00706C8D">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8657D" w:rsidRPr="00706C8D" w:rsidRDefault="00DD12B1" w:rsidP="008A2DF8">
            <w:pPr>
              <w:pStyle w:val="Body"/>
              <w:rPr>
                <w:rFonts w:ascii="Arial" w:eastAsia="宋体" w:hAnsi="Arial" w:cs="Arial"/>
                <w:lang w:eastAsia="zh-CN"/>
              </w:rPr>
            </w:pPr>
            <w:r>
              <w:rPr>
                <w:rFonts w:ascii="Arial" w:eastAsia="宋体" w:hAnsi="Arial" w:cs="Arial" w:hint="eastAsia"/>
                <w:lang w:eastAsia="zh-CN"/>
              </w:rPr>
              <w:t xml:space="preserve">Verify </w:t>
            </w:r>
            <w:r w:rsidR="0055186E">
              <w:rPr>
                <w:rFonts w:ascii="Arial" w:eastAsia="宋体" w:hAnsi="Arial" w:cs="Arial" w:hint="eastAsia"/>
                <w:lang w:eastAsia="zh-CN"/>
              </w:rPr>
              <w:t xml:space="preserve">HiveOS device (AP and BR) </w:t>
            </w:r>
            <w:r w:rsidR="00984BD4">
              <w:rPr>
                <w:rFonts w:ascii="Arial" w:eastAsia="宋体" w:hAnsi="Arial" w:cs="Arial" w:hint="eastAsia"/>
                <w:lang w:eastAsia="zh-CN"/>
              </w:rPr>
              <w:t xml:space="preserve">can classify </w:t>
            </w:r>
            <w:r w:rsidR="0068657D">
              <w:rPr>
                <w:rFonts w:ascii="Arial" w:eastAsia="宋体" w:hAnsi="Arial" w:cs="Arial" w:hint="eastAsia"/>
                <w:lang w:eastAsia="zh-CN"/>
              </w:rPr>
              <w:t>specific</w:t>
            </w:r>
            <w:r w:rsidR="0053359B">
              <w:rPr>
                <w:rFonts w:ascii="Arial" w:eastAsia="宋体" w:hAnsi="Arial" w:cs="Arial" w:hint="eastAsia"/>
                <w:lang w:eastAsia="zh-CN"/>
              </w:rPr>
              <w:t xml:space="preserve"> application</w:t>
            </w:r>
            <w:r w:rsidR="00984BD4">
              <w:rPr>
                <w:rFonts w:ascii="Arial" w:eastAsia="宋体" w:hAnsi="Arial" w:cs="Arial" w:hint="eastAsia"/>
                <w:lang w:eastAsia="zh-CN"/>
              </w:rPr>
              <w:t>.</w:t>
            </w:r>
          </w:p>
        </w:tc>
      </w:tr>
      <w:tr w:rsidR="00211A69" w:rsidRPr="00322E9D" w:rsidTr="00706C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A8542E" w:rsidP="00706C8D">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BD4" w:rsidRPr="00F30A6D" w:rsidRDefault="00984BD4" w:rsidP="00984BD4">
            <w:pPr>
              <w:pStyle w:val="Body"/>
              <w:rPr>
                <w:rFonts w:ascii="Arial" w:eastAsia="宋体" w:hAnsi="Arial" w:cs="Arial"/>
                <w:lang w:eastAsia="zh-CN"/>
              </w:rPr>
            </w:pPr>
            <w:r w:rsidRPr="00F30A6D">
              <w:rPr>
                <w:rFonts w:ascii="Arial" w:eastAsia="宋体" w:hAnsi="Arial" w:cs="Arial"/>
                <w:lang w:eastAsia="zh-CN"/>
              </w:rPr>
              <w:t>AP: AP110,AP120,AP121,AP141,AP170,</w:t>
            </w:r>
            <w:r w:rsidR="004D02F4">
              <w:rPr>
                <w:rFonts w:ascii="Arial" w:eastAsia="宋体" w:hAnsi="Arial" w:cs="Arial"/>
                <w:lang w:eastAsia="zh-CN"/>
              </w:rPr>
              <w:t>AP320,AP340,AP330,AP350,</w:t>
            </w:r>
          </w:p>
          <w:p w:rsidR="00211A69" w:rsidRPr="00706C8D" w:rsidRDefault="00984BD4" w:rsidP="00984BD4">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211A69"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BD4" w:rsidRDefault="00984BD4" w:rsidP="00984BD4">
            <w:pPr>
              <w:pStyle w:val="Body"/>
              <w:rPr>
                <w:rFonts w:ascii="Arial" w:eastAsia="宋体" w:hAnsi="Arial" w:cs="Arial"/>
                <w:lang w:eastAsia="zh-CN"/>
              </w:rPr>
            </w:pPr>
            <w:r>
              <w:rPr>
                <w:rFonts w:ascii="Arial" w:eastAsia="宋体" w:hAnsi="Arial" w:cs="Arial" w:hint="eastAsia"/>
                <w:lang w:eastAsia="zh-CN"/>
              </w:rPr>
              <w:t xml:space="preserve">AP and BR </w:t>
            </w:r>
            <w:r w:rsidR="004D02F4">
              <w:rPr>
                <w:rFonts w:ascii="Arial" w:eastAsia="宋体" w:hAnsi="Arial" w:cs="Arial"/>
                <w:lang w:eastAsia="zh-CN"/>
              </w:rPr>
              <w:t>are managed by HM</w:t>
            </w:r>
            <w:r>
              <w:rPr>
                <w:rFonts w:ascii="Arial" w:eastAsia="宋体" w:hAnsi="Arial" w:cs="Arial" w:hint="eastAsia"/>
                <w:lang w:eastAsia="zh-CN"/>
              </w:rPr>
              <w:t>.</w:t>
            </w:r>
          </w:p>
          <w:p w:rsidR="00984BD4" w:rsidRPr="00F30A6D" w:rsidRDefault="00984BD4" w:rsidP="00984BD4">
            <w:pPr>
              <w:pStyle w:val="Body"/>
              <w:rPr>
                <w:rFonts w:ascii="Arial" w:eastAsia="宋体" w:hAnsi="Arial" w:cs="Arial"/>
                <w:lang w:eastAsia="zh-CN"/>
              </w:rPr>
            </w:pPr>
            <w:r>
              <w:rPr>
                <w:rFonts w:ascii="Arial" w:eastAsia="宋体" w:hAnsi="Arial" w:cs="Arial" w:hint="eastAsia"/>
                <w:lang w:eastAsia="zh-CN"/>
              </w:rPr>
              <w:t>Set BR eth1 mode as bridge-802.1q, and AP eth as backhaul.</w:t>
            </w:r>
          </w:p>
          <w:p w:rsidR="00984BD4" w:rsidRDefault="00984BD4" w:rsidP="00984BD4">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interface.</w:t>
            </w:r>
          </w:p>
          <w:p w:rsidR="00490777" w:rsidRPr="00706C8D" w:rsidRDefault="004D02F4" w:rsidP="00984BD4">
            <w:pPr>
              <w:pStyle w:val="Body"/>
              <w:rPr>
                <w:rFonts w:ascii="Arial" w:eastAsia="宋体" w:hAnsi="Arial" w:cs="Arial"/>
                <w:lang w:eastAsia="zh-CN"/>
              </w:rPr>
            </w:pPr>
            <w:r>
              <w:rPr>
                <w:rFonts w:ascii="Arial" w:eastAsia="宋体" w:hAnsi="Arial" w:cs="Arial" w:hint="eastAsia"/>
                <w:lang w:eastAsia="zh-CN"/>
              </w:rPr>
              <w:t>Laptop1 connects with SSID.</w:t>
            </w:r>
          </w:p>
        </w:tc>
      </w:tr>
      <w:tr w:rsidR="00211A69"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52214" w:rsidRDefault="007159A3" w:rsidP="007D2755">
            <w:pPr>
              <w:pStyle w:val="Body"/>
              <w:numPr>
                <w:ilvl w:val="2"/>
                <w:numId w:val="16"/>
              </w:numPr>
              <w:ind w:left="268" w:hanging="268"/>
              <w:rPr>
                <w:rFonts w:ascii="Arial" w:eastAsia="宋体" w:hAnsi="Arial" w:cs="Arial"/>
                <w:lang w:eastAsia="zh-CN"/>
              </w:rPr>
            </w:pPr>
            <w:r>
              <w:rPr>
                <w:rFonts w:ascii="Arial" w:eastAsia="宋体" w:hAnsi="Arial" w:cs="Arial" w:hint="eastAsia"/>
                <w:lang w:eastAsia="zh-CN"/>
              </w:rPr>
              <w:t xml:space="preserve">Turn on L7 engine and </w:t>
            </w:r>
            <w:r w:rsidR="002519E0">
              <w:rPr>
                <w:rFonts w:ascii="Arial" w:eastAsia="宋体" w:hAnsi="Arial" w:cs="Arial" w:hint="eastAsia"/>
                <w:lang w:eastAsia="zh-CN"/>
              </w:rPr>
              <w:t xml:space="preserve">set </w:t>
            </w:r>
            <w:r>
              <w:rPr>
                <w:rFonts w:ascii="Arial" w:eastAsia="宋体" w:hAnsi="Arial" w:cs="Arial" w:hint="eastAsia"/>
                <w:lang w:eastAsia="zh-CN"/>
              </w:rPr>
              <w:t xml:space="preserve">application reporting </w:t>
            </w:r>
            <w:r w:rsidR="002519E0">
              <w:rPr>
                <w:rFonts w:ascii="Arial" w:eastAsia="宋体" w:hAnsi="Arial" w:cs="Arial" w:hint="eastAsia"/>
                <w:lang w:eastAsia="zh-CN"/>
              </w:rPr>
              <w:t xml:space="preserve">mode as </w:t>
            </w:r>
            <w:r w:rsidR="002519E0">
              <w:rPr>
                <w:rFonts w:ascii="Arial" w:eastAsia="宋体" w:hAnsi="Arial" w:cs="Arial"/>
                <w:lang w:eastAsia="zh-CN"/>
              </w:rPr>
              <w:t>“</w:t>
            </w:r>
            <w:r w:rsidR="002519E0">
              <w:rPr>
                <w:rFonts w:ascii="Arial" w:eastAsia="宋体" w:hAnsi="Arial" w:cs="Arial" w:hint="eastAsia"/>
                <w:lang w:eastAsia="zh-CN"/>
              </w:rPr>
              <w:t>auto</w:t>
            </w:r>
            <w:r w:rsidR="002519E0">
              <w:rPr>
                <w:rFonts w:ascii="Arial" w:eastAsia="宋体" w:hAnsi="Arial" w:cs="Arial"/>
                <w:lang w:eastAsia="zh-CN"/>
              </w:rPr>
              <w:t>”</w:t>
            </w:r>
            <w:r w:rsidR="002519E0">
              <w:rPr>
                <w:rFonts w:ascii="Arial" w:eastAsia="宋体" w:hAnsi="Arial" w:cs="Arial" w:hint="eastAsia"/>
                <w:lang w:eastAsia="zh-CN"/>
              </w:rPr>
              <w:t xml:space="preserve"> </w:t>
            </w:r>
            <w:r>
              <w:rPr>
                <w:rFonts w:ascii="Arial" w:eastAsia="宋体" w:hAnsi="Arial" w:cs="Arial" w:hint="eastAsia"/>
                <w:lang w:eastAsia="zh-CN"/>
              </w:rPr>
              <w:t>globally a</w:t>
            </w:r>
            <w:r w:rsidR="00452214">
              <w:rPr>
                <w:rFonts w:ascii="Arial" w:eastAsia="宋体" w:hAnsi="Arial" w:cs="Arial" w:hint="eastAsia"/>
                <w:lang w:eastAsia="zh-CN"/>
              </w:rPr>
              <w:t>t AP and BR.</w:t>
            </w:r>
          </w:p>
          <w:p w:rsidR="007159A3" w:rsidRPr="007159A3" w:rsidRDefault="007159A3" w:rsidP="007D2755">
            <w:pPr>
              <w:pStyle w:val="Body"/>
              <w:numPr>
                <w:ilvl w:val="2"/>
                <w:numId w:val="16"/>
              </w:numPr>
              <w:ind w:left="268" w:hanging="268"/>
              <w:rPr>
                <w:rFonts w:ascii="Arial" w:eastAsia="宋体" w:hAnsi="Arial" w:cs="Arial"/>
                <w:lang w:eastAsia="zh-CN"/>
              </w:rPr>
            </w:pPr>
            <w:r>
              <w:rPr>
                <w:rFonts w:ascii="Arial" w:eastAsia="宋体" w:hAnsi="Arial" w:cs="Arial"/>
                <w:lang w:eastAsia="zh-CN"/>
              </w:rPr>
              <w:t>Keep default settings</w:t>
            </w:r>
            <w:r>
              <w:rPr>
                <w:rFonts w:ascii="Arial" w:eastAsia="宋体" w:hAnsi="Arial" w:cs="Arial" w:hint="eastAsia"/>
                <w:lang w:eastAsia="zh-CN"/>
              </w:rPr>
              <w:t xml:space="preserve"> of application reporting for every individual interface at AP and BR</w:t>
            </w:r>
          </w:p>
          <w:p w:rsidR="00984BD4" w:rsidRDefault="00984BD4" w:rsidP="007D2755">
            <w:pPr>
              <w:pStyle w:val="Body"/>
              <w:numPr>
                <w:ilvl w:val="2"/>
                <w:numId w:val="16"/>
              </w:numPr>
              <w:ind w:left="268" w:hanging="268"/>
              <w:rPr>
                <w:rFonts w:ascii="Arial" w:eastAsia="宋体" w:hAnsi="Arial" w:cs="Arial"/>
                <w:lang w:eastAsia="zh-CN"/>
              </w:rPr>
            </w:pPr>
            <w:r>
              <w:rPr>
                <w:rFonts w:ascii="Arial" w:eastAsia="宋体" w:hAnsi="Arial" w:cs="Arial" w:hint="eastAsia"/>
                <w:lang w:eastAsia="zh-CN"/>
              </w:rPr>
              <w:t>Launch</w:t>
            </w:r>
            <w:r w:rsidR="0068657D">
              <w:rPr>
                <w:rFonts w:ascii="Arial" w:eastAsia="宋体" w:hAnsi="Arial" w:cs="Arial"/>
                <w:lang w:eastAsia="zh-CN"/>
              </w:rPr>
              <w:t xml:space="preserve"> </w:t>
            </w:r>
            <w:r w:rsidR="0068657D">
              <w:rPr>
                <w:rFonts w:ascii="Arial" w:eastAsia="宋体" w:hAnsi="Arial" w:cs="Arial" w:hint="eastAsia"/>
                <w:lang w:eastAsia="zh-CN"/>
              </w:rPr>
              <w:t>application</w:t>
            </w:r>
            <w:r w:rsidR="00211A69" w:rsidRPr="00984BD4">
              <w:rPr>
                <w:rFonts w:ascii="Arial" w:eastAsia="宋体" w:hAnsi="Arial" w:cs="Arial"/>
                <w:lang w:eastAsia="zh-CN"/>
              </w:rPr>
              <w:t xml:space="preserve"> </w:t>
            </w:r>
            <w:r>
              <w:rPr>
                <w:rFonts w:ascii="Arial" w:eastAsia="宋体" w:hAnsi="Arial" w:cs="Arial" w:hint="eastAsia"/>
                <w:lang w:eastAsia="zh-CN"/>
              </w:rPr>
              <w:t>session at Laptop1.</w:t>
            </w:r>
          </w:p>
          <w:p w:rsidR="00211A69" w:rsidRDefault="00984BD4" w:rsidP="007D2755">
            <w:pPr>
              <w:pStyle w:val="Body"/>
              <w:numPr>
                <w:ilvl w:val="2"/>
                <w:numId w:val="16"/>
              </w:numPr>
              <w:ind w:left="268" w:hanging="268"/>
              <w:rPr>
                <w:rFonts w:ascii="Arial" w:eastAsia="宋体" w:hAnsi="Arial" w:cs="Arial"/>
                <w:lang w:eastAsia="zh-CN"/>
              </w:rPr>
            </w:pPr>
            <w:r>
              <w:rPr>
                <w:rFonts w:ascii="Arial" w:eastAsia="宋体" w:hAnsi="Arial" w:cs="Arial" w:hint="eastAsia"/>
                <w:lang w:eastAsia="zh-CN"/>
              </w:rPr>
              <w:t>C</w:t>
            </w:r>
            <w:r w:rsidR="00211A69" w:rsidRPr="00984BD4">
              <w:rPr>
                <w:rFonts w:ascii="Arial" w:eastAsia="宋体" w:hAnsi="Arial" w:cs="Arial"/>
                <w:lang w:eastAsia="zh-CN"/>
              </w:rPr>
              <w:t xml:space="preserve">heck if </w:t>
            </w:r>
            <w:r>
              <w:rPr>
                <w:rFonts w:ascii="Arial" w:eastAsia="宋体" w:hAnsi="Arial" w:cs="Arial" w:hint="eastAsia"/>
                <w:lang w:eastAsia="zh-CN"/>
              </w:rPr>
              <w:t xml:space="preserve">AP can classify </w:t>
            </w:r>
            <w:r w:rsidR="0068657D">
              <w:rPr>
                <w:rFonts w:ascii="Arial" w:eastAsia="宋体" w:hAnsi="Arial" w:cs="Arial" w:hint="eastAsia"/>
                <w:lang w:eastAsia="zh-CN"/>
              </w:rPr>
              <w:t>application</w:t>
            </w:r>
            <w:r w:rsidR="00365A98">
              <w:rPr>
                <w:rFonts w:ascii="Arial" w:eastAsia="宋体" w:hAnsi="Arial" w:cs="Arial" w:hint="eastAsia"/>
                <w:lang w:eastAsia="zh-CN"/>
              </w:rPr>
              <w:t>.</w:t>
            </w:r>
          </w:p>
          <w:p w:rsidR="00656FDE" w:rsidRDefault="00365A98" w:rsidP="007D2755">
            <w:pPr>
              <w:pStyle w:val="Body"/>
              <w:numPr>
                <w:ilvl w:val="2"/>
                <w:numId w:val="16"/>
              </w:numPr>
              <w:ind w:left="268" w:hanging="268"/>
              <w:rPr>
                <w:rFonts w:ascii="Arial" w:eastAsia="宋体" w:hAnsi="Arial" w:cs="Arial"/>
                <w:lang w:eastAsia="zh-CN"/>
              </w:rPr>
            </w:pPr>
            <w:r>
              <w:rPr>
                <w:rFonts w:ascii="Arial" w:eastAsia="宋体" w:hAnsi="Arial" w:cs="Arial" w:hint="eastAsia"/>
                <w:lang w:eastAsia="zh-CN"/>
              </w:rPr>
              <w:t xml:space="preserve">Check </w:t>
            </w:r>
            <w:r w:rsidR="0068657D">
              <w:rPr>
                <w:rFonts w:ascii="Arial" w:eastAsia="宋体" w:hAnsi="Arial" w:cs="Arial" w:hint="eastAsia"/>
                <w:lang w:eastAsia="zh-CN"/>
              </w:rPr>
              <w:t>if BR can classify application</w:t>
            </w:r>
            <w:r>
              <w:rPr>
                <w:rFonts w:ascii="Arial" w:eastAsia="宋体" w:hAnsi="Arial" w:cs="Arial" w:hint="eastAsia"/>
                <w:lang w:eastAsia="zh-CN"/>
              </w:rPr>
              <w:t>.</w:t>
            </w:r>
          </w:p>
          <w:p w:rsidR="00E4115F" w:rsidRPr="001A2427" w:rsidRDefault="00E4115F" w:rsidP="00E4115F">
            <w:pPr>
              <w:pStyle w:val="Body"/>
              <w:rPr>
                <w:rFonts w:ascii="Arial" w:eastAsia="宋体" w:hAnsi="Arial" w:cs="Arial"/>
                <w:lang w:eastAsia="zh-CN"/>
              </w:rPr>
            </w:pPr>
            <w:r>
              <w:rPr>
                <w:rFonts w:ascii="Arial" w:eastAsia="宋体" w:hAnsi="Arial" w:cs="Arial" w:hint="eastAsia"/>
                <w:lang w:eastAsia="zh-CN"/>
              </w:rPr>
              <w:t>Note: Record applications which are verified.</w:t>
            </w:r>
          </w:p>
        </w:tc>
      </w:tr>
      <w:tr w:rsidR="00211A69" w:rsidRPr="00322E9D" w:rsidTr="00706C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E51FD" w:rsidRDefault="001A2427" w:rsidP="001A2427">
            <w:pPr>
              <w:pStyle w:val="Body"/>
              <w:rPr>
                <w:rFonts w:ascii="Arial" w:eastAsia="宋体" w:hAnsi="Arial" w:cs="Arial"/>
                <w:lang w:eastAsia="zh-CN"/>
              </w:rPr>
            </w:pPr>
            <w:r>
              <w:rPr>
                <w:rFonts w:ascii="Arial" w:eastAsia="宋体" w:hAnsi="Arial" w:cs="Arial" w:hint="eastAsia"/>
                <w:lang w:eastAsia="zh-CN"/>
              </w:rPr>
              <w:t>Step 1</w:t>
            </w:r>
            <w:r w:rsidR="002B382F">
              <w:rPr>
                <w:rFonts w:ascii="Arial" w:eastAsia="宋体" w:hAnsi="Arial" w:cs="Arial" w:hint="eastAsia"/>
                <w:lang w:eastAsia="zh-CN"/>
              </w:rPr>
              <w:t xml:space="preserve">. </w:t>
            </w:r>
            <w:r>
              <w:rPr>
                <w:rFonts w:ascii="Arial" w:eastAsia="宋体" w:hAnsi="Arial" w:cs="Arial" w:hint="eastAsia"/>
                <w:lang w:eastAsia="zh-CN"/>
              </w:rPr>
              <w:t xml:space="preserve">Turn on L7 engine and </w:t>
            </w:r>
            <w:r w:rsidR="002519E0">
              <w:rPr>
                <w:rFonts w:ascii="Arial" w:eastAsia="宋体" w:hAnsi="Arial" w:cs="Arial" w:hint="eastAsia"/>
                <w:lang w:eastAsia="zh-CN"/>
              </w:rPr>
              <w:t xml:space="preserve">set </w:t>
            </w:r>
            <w:r>
              <w:rPr>
                <w:rFonts w:ascii="Arial" w:eastAsia="宋体" w:hAnsi="Arial" w:cs="Arial" w:hint="eastAsia"/>
                <w:lang w:eastAsia="zh-CN"/>
              </w:rPr>
              <w:t xml:space="preserve">application reporting </w:t>
            </w:r>
            <w:r w:rsidR="002519E0">
              <w:rPr>
                <w:rFonts w:ascii="Arial" w:eastAsia="宋体" w:hAnsi="Arial" w:cs="Arial" w:hint="eastAsia"/>
                <w:lang w:eastAsia="zh-CN"/>
              </w:rPr>
              <w:t xml:space="preserve">mode </w:t>
            </w:r>
            <w:r>
              <w:rPr>
                <w:rFonts w:ascii="Arial" w:eastAsia="宋体" w:hAnsi="Arial" w:cs="Arial" w:hint="eastAsia"/>
                <w:lang w:eastAsia="zh-CN"/>
              </w:rPr>
              <w:t>globally successfully.</w:t>
            </w:r>
          </w:p>
          <w:p w:rsidR="001A2427" w:rsidRDefault="001A2427" w:rsidP="001A2427">
            <w:pPr>
              <w:pStyle w:val="Body"/>
              <w:rPr>
                <w:rFonts w:ascii="Arial" w:eastAsia="宋体" w:hAnsi="Arial" w:cs="Arial"/>
                <w:lang w:eastAsia="zh-CN"/>
              </w:rPr>
            </w:pPr>
            <w:r>
              <w:rPr>
                <w:rFonts w:ascii="Arial" w:eastAsia="宋体" w:hAnsi="Arial" w:cs="Arial" w:hint="eastAsia"/>
                <w:lang w:eastAsia="zh-CN"/>
              </w:rPr>
              <w:t>Step 2</w:t>
            </w:r>
            <w:r w:rsidR="002B382F">
              <w:rPr>
                <w:rFonts w:ascii="Arial" w:eastAsia="宋体" w:hAnsi="Arial" w:cs="Arial" w:hint="eastAsia"/>
                <w:lang w:eastAsia="zh-CN"/>
              </w:rPr>
              <w:t>.</w:t>
            </w:r>
            <w:r w:rsidR="007159A3">
              <w:rPr>
                <w:rFonts w:ascii="Arial" w:eastAsia="宋体" w:hAnsi="Arial" w:cs="Arial" w:hint="eastAsia"/>
                <w:lang w:eastAsia="zh-CN"/>
              </w:rPr>
              <w:t xml:space="preserve"> The default mode of </w:t>
            </w:r>
            <w:r>
              <w:rPr>
                <w:rFonts w:ascii="Arial" w:eastAsia="宋体" w:hAnsi="Arial" w:cs="Arial" w:hint="eastAsia"/>
                <w:lang w:eastAsia="zh-CN"/>
              </w:rPr>
              <w:t xml:space="preserve">application reporting at interfaces </w:t>
            </w:r>
            <w:r w:rsidR="007159A3">
              <w:rPr>
                <w:rFonts w:ascii="Arial" w:eastAsia="宋体" w:hAnsi="Arial" w:cs="Arial" w:hint="eastAsia"/>
                <w:lang w:eastAsia="zh-CN"/>
              </w:rPr>
              <w:t>is auto.</w:t>
            </w:r>
          </w:p>
          <w:p w:rsidR="002B382F" w:rsidRDefault="002B382F" w:rsidP="001A2427">
            <w:pPr>
              <w:pStyle w:val="Body"/>
              <w:rPr>
                <w:rFonts w:ascii="Arial" w:eastAsia="宋体" w:hAnsi="Arial" w:cs="Arial"/>
                <w:lang w:eastAsia="zh-CN"/>
              </w:rPr>
            </w:pPr>
            <w:r>
              <w:rPr>
                <w:rFonts w:ascii="Arial" w:eastAsia="宋体" w:hAnsi="Arial" w:cs="Arial" w:hint="eastAsia"/>
                <w:lang w:eastAsia="zh-CN"/>
              </w:rPr>
              <w:t>Step 5. AP classifies ap</w:t>
            </w:r>
            <w:r w:rsidR="008A2DF8">
              <w:rPr>
                <w:rFonts w:ascii="Arial" w:eastAsia="宋体" w:hAnsi="Arial" w:cs="Arial" w:hint="eastAsia"/>
                <w:lang w:eastAsia="zh-CN"/>
              </w:rPr>
              <w:t>plication</w:t>
            </w:r>
            <w:r>
              <w:rPr>
                <w:rFonts w:ascii="Arial" w:eastAsia="宋体" w:hAnsi="Arial" w:cs="Arial" w:hint="eastAsia"/>
                <w:lang w:eastAsia="zh-CN"/>
              </w:rPr>
              <w:t>.</w:t>
            </w:r>
          </w:p>
          <w:p w:rsidR="002B382F" w:rsidRPr="00706C8D" w:rsidRDefault="002B382F" w:rsidP="001A2427">
            <w:pPr>
              <w:pStyle w:val="Body"/>
              <w:rPr>
                <w:rFonts w:ascii="Arial" w:eastAsia="宋体" w:hAnsi="Arial" w:cs="Arial"/>
                <w:lang w:eastAsia="zh-CN"/>
              </w:rPr>
            </w:pPr>
            <w:r>
              <w:rPr>
                <w:rFonts w:ascii="Arial" w:eastAsia="宋体" w:hAnsi="Arial" w:cs="Arial" w:hint="eastAsia"/>
                <w:lang w:eastAsia="zh-CN"/>
              </w:rPr>
              <w:t>Step 6.</w:t>
            </w:r>
            <w:r w:rsidR="0055186E">
              <w:rPr>
                <w:rFonts w:ascii="Arial" w:eastAsia="宋体" w:hAnsi="Arial" w:cs="Arial" w:hint="eastAsia"/>
                <w:lang w:eastAsia="zh-CN"/>
              </w:rPr>
              <w:t xml:space="preserve"> BR</w:t>
            </w:r>
            <w:r>
              <w:rPr>
                <w:rFonts w:ascii="Arial" w:eastAsia="宋体" w:hAnsi="Arial" w:cs="Arial" w:hint="eastAsia"/>
                <w:lang w:eastAsia="zh-CN"/>
              </w:rPr>
              <w:t xml:space="preserve"> classifies applicatio</w:t>
            </w:r>
            <w:r w:rsidR="008A2DF8">
              <w:rPr>
                <w:rFonts w:ascii="Arial" w:eastAsia="宋体" w:hAnsi="Arial" w:cs="Arial" w:hint="eastAsia"/>
                <w:lang w:eastAsia="zh-CN"/>
              </w:rPr>
              <w:t>n</w:t>
            </w:r>
            <w:r>
              <w:rPr>
                <w:rFonts w:ascii="Arial" w:eastAsia="宋体" w:hAnsi="Arial" w:cs="Arial" w:hint="eastAsia"/>
                <w:lang w:eastAsia="zh-CN"/>
              </w:rPr>
              <w:t>.</w:t>
            </w:r>
          </w:p>
        </w:tc>
      </w:tr>
      <w:tr w:rsidR="00211A69" w:rsidRPr="00322E9D" w:rsidTr="00706C8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33526" w:rsidRDefault="00D103D0" w:rsidP="00E33526">
            <w:pPr>
              <w:pStyle w:val="Body"/>
              <w:rPr>
                <w:rFonts w:ascii="Arial" w:eastAsia="宋体" w:hAnsi="Arial" w:cs="Arial"/>
                <w:lang w:eastAsia="zh-CN"/>
              </w:rPr>
            </w:pPr>
            <w:r>
              <w:rPr>
                <w:rFonts w:ascii="Arial" w:eastAsia="宋体" w:hAnsi="Arial" w:cs="Arial" w:hint="eastAsia"/>
                <w:lang w:eastAsia="zh-CN"/>
              </w:rPr>
              <w:t xml:space="preserve">AP330 </w:t>
            </w:r>
            <w:r w:rsidR="00E33526">
              <w:rPr>
                <w:rFonts w:ascii="Arial" w:eastAsia="宋体" w:hAnsi="Arial" w:cs="Arial" w:hint="eastAsia"/>
                <w:lang w:eastAsia="zh-CN"/>
              </w:rPr>
              <w:t>Amazon App ID 33:</w:t>
            </w:r>
          </w:p>
          <w:p w:rsidR="00E33526" w:rsidRDefault="00E33526" w:rsidP="00E33526">
            <w:pPr>
              <w:pStyle w:val="Body"/>
              <w:rPr>
                <w:rFonts w:ascii="Arial" w:eastAsia="宋体" w:hAnsi="Arial" w:cs="Arial"/>
                <w:lang w:eastAsia="zh-CN"/>
              </w:rPr>
            </w:pPr>
            <w:r>
              <w:rPr>
                <w:rFonts w:ascii="Arial" w:eastAsia="宋体" w:hAnsi="Arial" w:cs="Arial" w:hint="eastAsia"/>
                <w:lang w:eastAsia="zh-CN"/>
              </w:rPr>
              <w:t>Ap330 Daily Build Nov 25</w:t>
            </w:r>
          </w:p>
          <w:p w:rsidR="00E33526" w:rsidRPr="00E33526" w:rsidRDefault="00E33526" w:rsidP="00E33526">
            <w:pPr>
              <w:pStyle w:val="Body"/>
              <w:rPr>
                <w:rFonts w:ascii="Arial" w:eastAsia="宋体" w:hAnsi="Arial" w:cs="Arial"/>
                <w:lang w:eastAsia="zh-CN"/>
              </w:rPr>
            </w:pPr>
            <w:r w:rsidRPr="00E33526">
              <w:rPr>
                <w:rFonts w:ascii="Arial" w:eastAsia="宋体" w:hAnsi="Arial" w:cs="Arial"/>
                <w:lang w:eastAsia="zh-CN"/>
              </w:rPr>
              <w:t>Id:3; Ageout:297575; Flags:0x20200; QOS:2; L7 ID:33; Up: 0 min 5 sec; InPol:L7Verify/2;</w:t>
            </w:r>
          </w:p>
          <w:p w:rsidR="00E33526" w:rsidRPr="00E33526" w:rsidRDefault="00E33526" w:rsidP="00E33526">
            <w:pPr>
              <w:pStyle w:val="Body"/>
              <w:rPr>
                <w:rFonts w:ascii="Arial" w:eastAsia="宋体" w:hAnsi="Arial" w:cs="Arial"/>
                <w:lang w:eastAsia="zh-CN"/>
              </w:rPr>
            </w:pPr>
            <w:r w:rsidRPr="00E33526">
              <w:rPr>
                <w:rFonts w:ascii="Arial" w:eastAsia="宋体" w:hAnsi="Arial" w:cs="Arial"/>
                <w:lang w:eastAsia="zh-CN"/>
              </w:rPr>
              <w:t xml:space="preserve">    10.155.33.6/49613 -&gt; 72.21.215.232/80; Proto 6; Flg:0x112; Pkts:5 Bytes:1739 Parent-MAC-Sess: 25</w:t>
            </w:r>
          </w:p>
          <w:p w:rsidR="00211A69" w:rsidRDefault="00E33526" w:rsidP="00E33526">
            <w:pPr>
              <w:pStyle w:val="Body"/>
              <w:ind w:firstLine="210"/>
              <w:rPr>
                <w:rFonts w:ascii="Arial" w:eastAsia="宋体" w:hAnsi="Arial" w:cs="Arial"/>
                <w:lang w:eastAsia="zh-CN"/>
              </w:rPr>
            </w:pPr>
            <w:r w:rsidRPr="00E33526">
              <w:rPr>
                <w:rFonts w:ascii="Arial" w:eastAsia="宋体" w:hAnsi="Arial" w:cs="Arial"/>
                <w:lang w:eastAsia="zh-CN"/>
              </w:rPr>
              <w:t>72.21.215.232/80 -&gt; 10.155.33.6/49613; Proto 6; Flg:0x110; Pkts:46 Bytes:50240</w:t>
            </w:r>
          </w:p>
          <w:p w:rsidR="00E33526" w:rsidRPr="00E33526" w:rsidRDefault="00E33526" w:rsidP="00E33526">
            <w:pPr>
              <w:pStyle w:val="Body"/>
              <w:rPr>
                <w:rFonts w:ascii="Arial" w:eastAsia="宋体" w:hAnsi="Arial" w:cs="Arial"/>
                <w:lang w:eastAsia="zh-CN"/>
              </w:rPr>
            </w:pPr>
            <w:r w:rsidRPr="00E33526">
              <w:rPr>
                <w:rFonts w:ascii="Arial" w:eastAsia="宋体" w:hAnsi="Arial" w:cs="Arial"/>
                <w:lang w:eastAsia="zh-CN"/>
              </w:rPr>
              <w:t>Id:8; Ageout:298018; Flags:0x20400; QOS:2; L7 ID:33; Up: 0 min 10 sec; InPol:L7Verify/2;</w:t>
            </w:r>
          </w:p>
          <w:p w:rsidR="00E33526" w:rsidRPr="00E33526" w:rsidRDefault="00E33526" w:rsidP="00E33526">
            <w:pPr>
              <w:pStyle w:val="Body"/>
              <w:ind w:firstLine="210"/>
              <w:rPr>
                <w:rFonts w:ascii="Arial" w:eastAsia="宋体" w:hAnsi="Arial" w:cs="Arial"/>
                <w:lang w:eastAsia="zh-CN"/>
              </w:rPr>
            </w:pPr>
            <w:r w:rsidRPr="00E33526">
              <w:rPr>
                <w:rFonts w:ascii="Arial" w:eastAsia="宋体" w:hAnsi="Arial" w:cs="Arial"/>
                <w:lang w:eastAsia="zh-CN"/>
              </w:rPr>
              <w:t xml:space="preserve">    10.155.33.6/49612 -&gt; 176.32.98.166/80; Proto 6; Flg:0x102; Pkts:3 Bytes:1779 Parent-MAC-Sess: 25</w:t>
            </w:r>
          </w:p>
          <w:p w:rsidR="00E33526" w:rsidRDefault="00E33526" w:rsidP="00E33526">
            <w:pPr>
              <w:pStyle w:val="Body"/>
              <w:ind w:firstLine="210"/>
              <w:rPr>
                <w:rFonts w:ascii="Arial" w:eastAsia="宋体" w:hAnsi="Arial" w:cs="Arial"/>
                <w:lang w:eastAsia="zh-CN"/>
              </w:rPr>
            </w:pPr>
            <w:r w:rsidRPr="00E33526">
              <w:rPr>
                <w:rFonts w:ascii="Arial" w:eastAsia="宋体" w:hAnsi="Arial" w:cs="Arial"/>
                <w:lang w:eastAsia="zh-CN"/>
              </w:rPr>
              <w:t xml:space="preserve">    176.32.98.166/80 -&gt; 10.155.33.6/49612; Proto 6; Flg:0x100; Pkts:3 Bytes:1684</w:t>
            </w:r>
          </w:p>
          <w:p w:rsidR="00E33526" w:rsidRDefault="00E33526" w:rsidP="00E33526">
            <w:pPr>
              <w:pStyle w:val="Body"/>
              <w:ind w:firstLine="210"/>
              <w:rPr>
                <w:rFonts w:ascii="Arial" w:eastAsia="宋体" w:hAnsi="Arial" w:cs="Arial"/>
                <w:lang w:eastAsia="zh-CN"/>
              </w:rPr>
            </w:pPr>
          </w:p>
          <w:p w:rsidR="00E33526" w:rsidRDefault="00D103D0" w:rsidP="00E33526">
            <w:pPr>
              <w:pStyle w:val="Body"/>
              <w:rPr>
                <w:rFonts w:ascii="Arial" w:eastAsia="宋体" w:hAnsi="Arial" w:cs="Arial"/>
                <w:lang w:eastAsia="zh-CN"/>
              </w:rPr>
            </w:pPr>
            <w:r>
              <w:rPr>
                <w:rFonts w:ascii="Arial" w:eastAsia="宋体" w:hAnsi="Arial" w:cs="Arial" w:hint="eastAsia"/>
                <w:lang w:eastAsia="zh-CN"/>
              </w:rPr>
              <w:t xml:space="preserve">AP330 </w:t>
            </w:r>
            <w:r w:rsidR="00E33526">
              <w:rPr>
                <w:rFonts w:ascii="Arial" w:eastAsia="宋体" w:hAnsi="Arial" w:cs="Arial" w:hint="eastAsia"/>
                <w:lang w:eastAsia="zh-CN"/>
              </w:rPr>
              <w:t>Apple App ID 41:</w:t>
            </w:r>
          </w:p>
          <w:p w:rsidR="00E33526" w:rsidRPr="00E33526" w:rsidRDefault="00E33526" w:rsidP="00E33526">
            <w:pPr>
              <w:pStyle w:val="Body"/>
              <w:rPr>
                <w:rFonts w:ascii="Arial" w:eastAsia="宋体" w:hAnsi="Arial" w:cs="Arial"/>
                <w:lang w:eastAsia="zh-CN"/>
              </w:rPr>
            </w:pPr>
            <w:r w:rsidRPr="00E33526">
              <w:rPr>
                <w:rFonts w:ascii="Arial" w:eastAsia="宋体" w:hAnsi="Arial" w:cs="Arial"/>
                <w:lang w:eastAsia="zh-CN"/>
              </w:rPr>
              <w:t>Id:5; Ageout:295566; Flags:0x20400; QOS:2; L7 ID:41; Up: 0 min 15 sec; InPol:L7Verify/2;</w:t>
            </w:r>
          </w:p>
          <w:p w:rsidR="00E33526" w:rsidRPr="00E33526" w:rsidRDefault="00E33526" w:rsidP="00E33526">
            <w:pPr>
              <w:pStyle w:val="Body"/>
              <w:rPr>
                <w:rFonts w:ascii="Arial" w:eastAsia="宋体" w:hAnsi="Arial" w:cs="Arial"/>
                <w:lang w:eastAsia="zh-CN"/>
              </w:rPr>
            </w:pPr>
            <w:r w:rsidRPr="00E33526">
              <w:rPr>
                <w:rFonts w:ascii="Arial" w:eastAsia="宋体" w:hAnsi="Arial" w:cs="Arial"/>
                <w:lang w:eastAsia="zh-CN"/>
              </w:rPr>
              <w:t xml:space="preserve">    10.155.33.6/49669 -&gt; 23.15.237.15/80; Proto 6; Flg:0x112; Pkts:9 Bytes:3928 Parent-MAC-Sess: 25</w:t>
            </w:r>
          </w:p>
          <w:p w:rsidR="00D103D0" w:rsidRDefault="00E33526" w:rsidP="00D103D0">
            <w:pPr>
              <w:pStyle w:val="Body"/>
              <w:ind w:firstLine="210"/>
              <w:rPr>
                <w:rFonts w:ascii="Arial" w:eastAsia="宋体" w:hAnsi="Arial" w:cs="Arial"/>
                <w:lang w:eastAsia="zh-CN"/>
              </w:rPr>
            </w:pPr>
            <w:r w:rsidRPr="00E33526">
              <w:rPr>
                <w:rFonts w:ascii="Arial" w:eastAsia="宋体" w:hAnsi="Arial" w:cs="Arial"/>
                <w:lang w:eastAsia="zh-CN"/>
              </w:rPr>
              <w:t>23.15.237.15/80 -&gt; 10.155.33.6/49669; Proto 6; Flg:0x110; Pkts:10 Bytes:11268</w:t>
            </w:r>
          </w:p>
          <w:p w:rsidR="00D103D0" w:rsidRDefault="00D103D0" w:rsidP="00D103D0">
            <w:pPr>
              <w:pStyle w:val="Body"/>
              <w:rPr>
                <w:rFonts w:ascii="Arial" w:eastAsia="宋体" w:hAnsi="Arial" w:cs="Arial"/>
                <w:lang w:eastAsia="zh-CN"/>
              </w:rPr>
            </w:pPr>
          </w:p>
          <w:p w:rsidR="00D103D0" w:rsidRDefault="00D103D0" w:rsidP="00D103D0">
            <w:pPr>
              <w:pStyle w:val="Body"/>
              <w:rPr>
                <w:rFonts w:ascii="Arial" w:eastAsia="宋体" w:hAnsi="Arial" w:cs="Arial"/>
                <w:lang w:eastAsia="zh-CN"/>
              </w:rPr>
            </w:pPr>
            <w:r>
              <w:rPr>
                <w:rFonts w:ascii="Arial" w:eastAsia="宋体" w:hAnsi="Arial" w:cs="Arial" w:hint="eastAsia"/>
                <w:lang w:eastAsia="zh-CN"/>
              </w:rPr>
              <w:t>AP330 CBS App ID 95:</w:t>
            </w:r>
          </w:p>
          <w:p w:rsidR="00D103D0" w:rsidRPr="00D103D0" w:rsidRDefault="00D103D0" w:rsidP="00D103D0">
            <w:pPr>
              <w:pStyle w:val="Body"/>
              <w:rPr>
                <w:rFonts w:ascii="Arial" w:eastAsia="宋体" w:hAnsi="Arial" w:cs="Arial"/>
                <w:lang w:eastAsia="zh-CN"/>
              </w:rPr>
            </w:pPr>
            <w:r w:rsidRPr="00D103D0">
              <w:rPr>
                <w:rFonts w:ascii="Arial" w:eastAsia="宋体" w:hAnsi="Arial" w:cs="Arial"/>
                <w:lang w:eastAsia="zh-CN"/>
              </w:rPr>
              <w:t>Id:7; Ageout:295615; Flags:0x20400; QOS:2; L7 ID:95; Up: 0 min 36 sec; InPol:L7Verify/2;</w:t>
            </w:r>
          </w:p>
          <w:p w:rsidR="00D103D0" w:rsidRPr="00D103D0" w:rsidRDefault="00D103D0" w:rsidP="00D103D0">
            <w:pPr>
              <w:pStyle w:val="Body"/>
              <w:rPr>
                <w:rFonts w:ascii="Arial" w:eastAsia="宋体" w:hAnsi="Arial" w:cs="Arial"/>
                <w:lang w:eastAsia="zh-CN"/>
              </w:rPr>
            </w:pPr>
            <w:r w:rsidRPr="00D103D0">
              <w:rPr>
                <w:rFonts w:ascii="Arial" w:eastAsia="宋体" w:hAnsi="Arial" w:cs="Arial"/>
                <w:lang w:eastAsia="zh-CN"/>
              </w:rPr>
              <w:t xml:space="preserve">    10.155.33.6/49686 -&gt; 64.30.230.36/80; Proto 6; Flg:0x112; Pkts:11 Bytes:4500 Parent-MAC-Sess: 25</w:t>
            </w:r>
          </w:p>
          <w:p w:rsidR="00D103D0" w:rsidRDefault="00D103D0" w:rsidP="00D103D0">
            <w:pPr>
              <w:pStyle w:val="Body"/>
              <w:ind w:firstLine="210"/>
              <w:rPr>
                <w:rFonts w:ascii="Arial" w:eastAsia="宋体" w:hAnsi="Arial" w:cs="Arial"/>
                <w:lang w:eastAsia="zh-CN"/>
              </w:rPr>
            </w:pPr>
            <w:r w:rsidRPr="00D103D0">
              <w:rPr>
                <w:rFonts w:ascii="Arial" w:eastAsia="宋体" w:hAnsi="Arial" w:cs="Arial"/>
                <w:lang w:eastAsia="zh-CN"/>
              </w:rPr>
              <w:t>64.30.230.36/80 -&gt; 10.155.33.6/49686; Proto 6; Flg:0x110; Pkts:11 Bytes:11992</w:t>
            </w:r>
          </w:p>
          <w:p w:rsidR="00D103D0" w:rsidRDefault="00D103D0" w:rsidP="00D103D0">
            <w:pPr>
              <w:pStyle w:val="Body"/>
              <w:ind w:firstLine="210"/>
              <w:rPr>
                <w:rFonts w:ascii="Arial" w:eastAsia="宋体" w:hAnsi="Arial" w:cs="Arial"/>
                <w:lang w:eastAsia="zh-CN"/>
              </w:rPr>
            </w:pPr>
          </w:p>
          <w:p w:rsidR="00D103D0" w:rsidRDefault="00D103D0" w:rsidP="00D103D0">
            <w:pPr>
              <w:pStyle w:val="Body"/>
              <w:rPr>
                <w:rFonts w:ascii="Arial" w:eastAsia="宋体" w:hAnsi="Arial" w:cs="Arial"/>
                <w:lang w:eastAsia="zh-CN"/>
              </w:rPr>
            </w:pPr>
            <w:r>
              <w:rPr>
                <w:rFonts w:ascii="Arial" w:eastAsia="宋体" w:hAnsi="Arial" w:cs="Arial" w:hint="eastAsia"/>
                <w:lang w:eastAsia="zh-CN"/>
              </w:rPr>
              <w:t>AP330 CBSInteractive.com</w:t>
            </w:r>
            <w:r w:rsidR="004A5D10">
              <w:rPr>
                <w:rFonts w:ascii="Arial" w:eastAsia="宋体" w:hAnsi="Arial" w:cs="Arial" w:hint="eastAsia"/>
                <w:lang w:eastAsia="zh-CN"/>
              </w:rPr>
              <w:t xml:space="preserve"> App ID 96</w:t>
            </w:r>
            <w:r>
              <w:rPr>
                <w:rFonts w:ascii="Arial" w:eastAsia="宋体" w:hAnsi="Arial" w:cs="Arial" w:hint="eastAsia"/>
                <w:lang w:eastAsia="zh-CN"/>
              </w:rPr>
              <w:t>:</w:t>
            </w:r>
          </w:p>
          <w:p w:rsidR="004F54F5" w:rsidRPr="004F54F5" w:rsidRDefault="004F54F5" w:rsidP="004F54F5">
            <w:pPr>
              <w:pStyle w:val="Body"/>
              <w:rPr>
                <w:rFonts w:ascii="Arial" w:eastAsia="宋体" w:hAnsi="Arial" w:cs="Arial"/>
                <w:lang w:eastAsia="zh-CN"/>
              </w:rPr>
            </w:pPr>
            <w:r w:rsidRPr="004F54F5">
              <w:rPr>
                <w:rFonts w:ascii="Arial" w:eastAsia="宋体" w:hAnsi="Arial" w:cs="Arial"/>
                <w:lang w:eastAsia="zh-CN"/>
              </w:rPr>
              <w:t>Id:7; Ageout:289375; Flags:0x20400; QOS:2; L7 ID:96; Up: 0 min 44 sec; InPol:L7Verify/2;</w:t>
            </w:r>
          </w:p>
          <w:p w:rsidR="004F54F5" w:rsidRPr="004F54F5" w:rsidRDefault="004F54F5" w:rsidP="004F54F5">
            <w:pPr>
              <w:pStyle w:val="Body"/>
              <w:rPr>
                <w:rFonts w:ascii="Arial" w:eastAsia="宋体" w:hAnsi="Arial" w:cs="Arial"/>
                <w:lang w:eastAsia="zh-CN"/>
              </w:rPr>
            </w:pPr>
            <w:r w:rsidRPr="004F54F5">
              <w:rPr>
                <w:rFonts w:ascii="Arial" w:eastAsia="宋体" w:hAnsi="Arial" w:cs="Arial"/>
                <w:lang w:eastAsia="zh-CN"/>
              </w:rPr>
              <w:t xml:space="preserve">    10.155.33.6/49716 -&gt; 216.239.120.112/80; Proto 6; Flg:0x112; Pkts:10 Bytes:4736 Parent-MAC-Sess: 25</w:t>
            </w:r>
          </w:p>
          <w:p w:rsidR="00D103D0" w:rsidRDefault="004F54F5" w:rsidP="004A5D10">
            <w:pPr>
              <w:pStyle w:val="Body"/>
              <w:ind w:firstLine="210"/>
              <w:rPr>
                <w:rFonts w:ascii="Arial" w:eastAsia="宋体" w:hAnsi="Arial" w:cs="Arial"/>
                <w:lang w:eastAsia="zh-CN"/>
              </w:rPr>
            </w:pPr>
            <w:r w:rsidRPr="004F54F5">
              <w:rPr>
                <w:rFonts w:ascii="Arial" w:eastAsia="宋体" w:hAnsi="Arial" w:cs="Arial"/>
                <w:lang w:eastAsia="zh-CN"/>
              </w:rPr>
              <w:lastRenderedPageBreak/>
              <w:t>216.239.120.112/80 -&gt; 10.155.33.6/49716; Proto 6; Flg:0x110; Pkts:17 Bytes:22960</w:t>
            </w:r>
          </w:p>
          <w:p w:rsidR="004A5D10" w:rsidRDefault="004A5D10" w:rsidP="004A5D10">
            <w:pPr>
              <w:pStyle w:val="Body"/>
              <w:rPr>
                <w:rFonts w:ascii="Arial" w:eastAsia="宋体" w:hAnsi="Arial" w:cs="Arial"/>
                <w:lang w:eastAsia="zh-CN"/>
              </w:rPr>
            </w:pPr>
          </w:p>
          <w:p w:rsidR="004A5D10" w:rsidRDefault="004A5D10" w:rsidP="004A5D10">
            <w:pPr>
              <w:pStyle w:val="Body"/>
              <w:rPr>
                <w:rFonts w:ascii="Arial" w:eastAsia="宋体" w:hAnsi="Arial" w:cs="Arial"/>
                <w:lang w:eastAsia="zh-CN"/>
              </w:rPr>
            </w:pPr>
            <w:r>
              <w:rPr>
                <w:rFonts w:ascii="Arial" w:eastAsia="宋体" w:hAnsi="Arial" w:cs="Arial" w:hint="eastAsia"/>
                <w:lang w:eastAsia="zh-CN"/>
              </w:rPr>
              <w:t>AP330 CNN App ID 112</w:t>
            </w:r>
          </w:p>
          <w:p w:rsidR="004A5D10" w:rsidRPr="004A5D10" w:rsidRDefault="004A5D10" w:rsidP="004A5D10">
            <w:pPr>
              <w:pStyle w:val="Body"/>
              <w:rPr>
                <w:rFonts w:ascii="Arial" w:eastAsia="宋体" w:hAnsi="Arial" w:cs="Arial"/>
                <w:lang w:eastAsia="zh-CN"/>
              </w:rPr>
            </w:pPr>
            <w:r w:rsidRPr="004A5D10">
              <w:rPr>
                <w:rFonts w:ascii="Arial" w:eastAsia="宋体" w:hAnsi="Arial" w:cs="Arial"/>
                <w:lang w:eastAsia="zh-CN"/>
              </w:rPr>
              <w:t>Id:6; Ageout:293765; Flags:0x20400; QOS:2; L7 ID:112; Up: 0 min 16 sec; InPol:L7Verify/2;</w:t>
            </w:r>
          </w:p>
          <w:p w:rsidR="004A5D10" w:rsidRPr="004A5D10" w:rsidRDefault="004A5D10" w:rsidP="004A5D10">
            <w:pPr>
              <w:pStyle w:val="Body"/>
              <w:rPr>
                <w:rFonts w:ascii="Arial" w:eastAsia="宋体" w:hAnsi="Arial" w:cs="Arial"/>
                <w:lang w:eastAsia="zh-CN"/>
              </w:rPr>
            </w:pPr>
            <w:r w:rsidRPr="004A5D10">
              <w:rPr>
                <w:rFonts w:ascii="Arial" w:eastAsia="宋体" w:hAnsi="Arial" w:cs="Arial"/>
                <w:lang w:eastAsia="zh-CN"/>
              </w:rPr>
              <w:t xml:space="preserve">    10.155.33.6/49720 -&gt; 157.166.240.13/80; Proto 6; Flg:0x112; Pkts:9 Bytes:3914 Parent-MAC-Sess: 25</w:t>
            </w:r>
          </w:p>
          <w:p w:rsidR="004A5D10" w:rsidRDefault="004A5D10" w:rsidP="004A5D10">
            <w:pPr>
              <w:pStyle w:val="Body"/>
              <w:ind w:firstLine="210"/>
              <w:rPr>
                <w:rFonts w:ascii="Arial" w:eastAsia="宋体" w:hAnsi="Arial" w:cs="Arial"/>
                <w:lang w:eastAsia="zh-CN"/>
              </w:rPr>
            </w:pPr>
            <w:r w:rsidRPr="004A5D10">
              <w:rPr>
                <w:rFonts w:ascii="Arial" w:eastAsia="宋体" w:hAnsi="Arial" w:cs="Arial"/>
                <w:lang w:eastAsia="zh-CN"/>
              </w:rPr>
              <w:t>157.166.240.13/80 -&gt; 10.155.33.6/49720; Proto 6; Flg:0x110; Pkts:6 Bytes:1542</w:t>
            </w:r>
          </w:p>
          <w:p w:rsidR="004A5D10" w:rsidRDefault="004A5D10" w:rsidP="004A5D10">
            <w:pPr>
              <w:pStyle w:val="Body"/>
              <w:ind w:firstLine="210"/>
              <w:rPr>
                <w:rFonts w:ascii="Arial" w:eastAsia="宋体" w:hAnsi="Arial" w:cs="Arial"/>
                <w:lang w:eastAsia="zh-CN"/>
              </w:rPr>
            </w:pPr>
          </w:p>
          <w:p w:rsidR="004A5D10" w:rsidRDefault="004A5D10" w:rsidP="004A5D10">
            <w:pPr>
              <w:pStyle w:val="Body"/>
              <w:rPr>
                <w:rFonts w:ascii="Arial" w:eastAsia="宋体" w:hAnsi="Arial" w:cs="Arial"/>
                <w:lang w:eastAsia="zh-CN"/>
              </w:rPr>
            </w:pPr>
            <w:r>
              <w:rPr>
                <w:rFonts w:ascii="Arial" w:eastAsia="宋体" w:hAnsi="Arial" w:cs="Arial" w:hint="eastAsia"/>
                <w:lang w:eastAsia="zh-CN"/>
              </w:rPr>
              <w:t>AP330 eBay App ID 174:</w:t>
            </w:r>
          </w:p>
          <w:p w:rsidR="004A5D10" w:rsidRPr="004A5D10" w:rsidRDefault="004A5D10" w:rsidP="004A5D10">
            <w:pPr>
              <w:pStyle w:val="Body"/>
              <w:rPr>
                <w:rFonts w:ascii="Arial" w:eastAsia="宋体" w:hAnsi="Arial" w:cs="Arial"/>
                <w:lang w:eastAsia="zh-CN"/>
              </w:rPr>
            </w:pPr>
            <w:r w:rsidRPr="004A5D10">
              <w:rPr>
                <w:rFonts w:ascii="Arial" w:eastAsia="宋体" w:hAnsi="Arial" w:cs="Arial"/>
                <w:lang w:eastAsia="zh-CN"/>
              </w:rPr>
              <w:t>Id:6; Ageout:294551; Flags:0x20400; QOS:2; L7 ID:174; Up: 0 min 23 sec; InPol:L7Verify/2;</w:t>
            </w:r>
          </w:p>
          <w:p w:rsidR="004A5D10" w:rsidRPr="004A5D10" w:rsidRDefault="004A5D10" w:rsidP="004A5D10">
            <w:pPr>
              <w:pStyle w:val="Body"/>
              <w:rPr>
                <w:rFonts w:ascii="Arial" w:eastAsia="宋体" w:hAnsi="Arial" w:cs="Arial"/>
                <w:lang w:eastAsia="zh-CN"/>
              </w:rPr>
            </w:pPr>
            <w:r w:rsidRPr="004A5D10">
              <w:rPr>
                <w:rFonts w:ascii="Arial" w:eastAsia="宋体" w:hAnsi="Arial" w:cs="Arial"/>
                <w:lang w:eastAsia="zh-CN"/>
              </w:rPr>
              <w:t xml:space="preserve">    10.155.33.6/49728 -&gt; 66.135.200.161/80; Proto 6; Flg:0x112; Pkts:10 Bytes:4468 Parent-MAC-Sess: 25</w:t>
            </w:r>
          </w:p>
          <w:p w:rsidR="004A5D10" w:rsidRDefault="004A5D10" w:rsidP="004A5D10">
            <w:pPr>
              <w:pStyle w:val="Body"/>
              <w:ind w:firstLine="210"/>
              <w:rPr>
                <w:rFonts w:ascii="Arial" w:eastAsia="宋体" w:hAnsi="Arial" w:cs="Arial"/>
                <w:lang w:eastAsia="zh-CN"/>
              </w:rPr>
            </w:pPr>
            <w:r w:rsidRPr="004A5D10">
              <w:rPr>
                <w:rFonts w:ascii="Arial" w:eastAsia="宋体" w:hAnsi="Arial" w:cs="Arial"/>
                <w:lang w:eastAsia="zh-CN"/>
              </w:rPr>
              <w:t>66.135.200.161/80 -&gt; 10.155.33.6/49728; Proto 6; Flg:0x110; Pkts:12 Bytes:10632</w:t>
            </w:r>
          </w:p>
          <w:p w:rsidR="004A5D10" w:rsidRDefault="004A5D10" w:rsidP="004A5D10">
            <w:pPr>
              <w:pStyle w:val="Body"/>
              <w:ind w:firstLine="210"/>
              <w:rPr>
                <w:rFonts w:ascii="Arial" w:eastAsia="宋体" w:hAnsi="Arial" w:cs="Arial"/>
                <w:lang w:eastAsia="zh-CN"/>
              </w:rPr>
            </w:pPr>
          </w:p>
          <w:p w:rsidR="004A5D10" w:rsidRDefault="004A5D10" w:rsidP="004A5D10">
            <w:pPr>
              <w:pStyle w:val="Body"/>
              <w:rPr>
                <w:rFonts w:ascii="Arial" w:eastAsia="宋体" w:hAnsi="Arial" w:cs="Arial"/>
                <w:lang w:eastAsia="zh-CN"/>
              </w:rPr>
            </w:pPr>
            <w:r>
              <w:rPr>
                <w:rFonts w:ascii="Arial" w:eastAsia="宋体" w:hAnsi="Arial" w:cs="Arial" w:hint="eastAsia"/>
                <w:lang w:eastAsia="zh-CN"/>
              </w:rPr>
              <w:t xml:space="preserve">AP330 FTP App ID </w:t>
            </w:r>
            <w:r w:rsidR="00961279">
              <w:rPr>
                <w:rFonts w:ascii="Arial" w:eastAsia="宋体" w:hAnsi="Arial" w:cs="Arial" w:hint="eastAsia"/>
                <w:lang w:eastAsia="zh-CN"/>
              </w:rPr>
              <w:t>217/218/219 bug 21015:</w:t>
            </w:r>
          </w:p>
          <w:p w:rsidR="004A5D10" w:rsidRPr="004A5D10" w:rsidRDefault="004A5D10" w:rsidP="004A5D10">
            <w:pPr>
              <w:pStyle w:val="Body"/>
              <w:rPr>
                <w:rFonts w:ascii="Arial" w:eastAsia="宋体" w:hAnsi="Arial" w:cs="Arial"/>
                <w:lang w:eastAsia="zh-CN"/>
              </w:rPr>
            </w:pPr>
            <w:r w:rsidRPr="004A5D10">
              <w:rPr>
                <w:rFonts w:ascii="Arial" w:eastAsia="宋体" w:hAnsi="Arial" w:cs="Arial"/>
                <w:lang w:eastAsia="zh-CN"/>
              </w:rPr>
              <w:t>Id:5; Ageout:697; Flags:0x24251; QOS:2; L7 ID:618; Up: 0 min 5 sec; OutPol:L7Verify/6;</w:t>
            </w:r>
          </w:p>
          <w:p w:rsidR="004A5D10" w:rsidRPr="004A5D10" w:rsidRDefault="004A5D10" w:rsidP="004A5D10">
            <w:pPr>
              <w:pStyle w:val="Body"/>
              <w:rPr>
                <w:rFonts w:ascii="Arial" w:eastAsia="宋体" w:hAnsi="Arial" w:cs="Arial"/>
                <w:lang w:eastAsia="zh-CN"/>
              </w:rPr>
            </w:pPr>
            <w:r w:rsidRPr="004A5D10">
              <w:rPr>
                <w:rFonts w:ascii="Arial" w:eastAsia="宋体" w:hAnsi="Arial" w:cs="Arial"/>
                <w:lang w:eastAsia="zh-CN"/>
              </w:rPr>
              <w:t xml:space="preserve">    10.155.33.189/20 -&gt; 10.155.33.6/50779; Proto 6; Flg:0x112; Pkts:10657 Bytes:15607286 Parent-MAC-Sess: 10</w:t>
            </w:r>
          </w:p>
          <w:p w:rsidR="004A5D10" w:rsidRPr="004A5D10" w:rsidRDefault="004A5D10" w:rsidP="004A5D10">
            <w:pPr>
              <w:pStyle w:val="Body"/>
              <w:rPr>
                <w:rFonts w:ascii="Arial" w:eastAsia="宋体" w:hAnsi="Arial" w:cs="Arial"/>
                <w:lang w:eastAsia="zh-CN"/>
              </w:rPr>
            </w:pPr>
            <w:r w:rsidRPr="004A5D10">
              <w:rPr>
                <w:rFonts w:ascii="Arial" w:eastAsia="宋体" w:hAnsi="Arial" w:cs="Arial"/>
                <w:lang w:eastAsia="zh-CN"/>
              </w:rPr>
              <w:t xml:space="preserve">    10.155.33.6/50779 -&gt; 10.155.33.189/20; Proto 6; Flg:0x110; Pkts:5346 Bytes:214088</w:t>
            </w:r>
          </w:p>
          <w:p w:rsidR="004A5D10" w:rsidRPr="004A5D10" w:rsidRDefault="004A5D10" w:rsidP="004A5D10">
            <w:pPr>
              <w:pStyle w:val="Body"/>
              <w:rPr>
                <w:rFonts w:ascii="Arial" w:eastAsia="宋体" w:hAnsi="Arial" w:cs="Arial"/>
                <w:lang w:eastAsia="zh-CN"/>
              </w:rPr>
            </w:pPr>
            <w:r w:rsidRPr="004A5D10">
              <w:rPr>
                <w:rFonts w:ascii="Arial" w:eastAsia="宋体" w:hAnsi="Arial" w:cs="Arial"/>
                <w:lang w:eastAsia="zh-CN"/>
              </w:rPr>
              <w:t>Id:4; Ageout:1797955; Flags:0x624400; QOS:2; L7 ID:618; Up: 0 min 17 sec; InPol:L7Verify/6;</w:t>
            </w:r>
          </w:p>
          <w:p w:rsidR="004A5D10" w:rsidRPr="004A5D10" w:rsidRDefault="004A5D10" w:rsidP="004A5D10">
            <w:pPr>
              <w:pStyle w:val="Body"/>
              <w:rPr>
                <w:rFonts w:ascii="Arial" w:eastAsia="宋体" w:hAnsi="Arial" w:cs="Arial"/>
                <w:lang w:eastAsia="zh-CN"/>
              </w:rPr>
            </w:pPr>
            <w:r w:rsidRPr="004A5D10">
              <w:rPr>
                <w:rFonts w:ascii="Arial" w:eastAsia="宋体" w:hAnsi="Arial" w:cs="Arial"/>
                <w:lang w:eastAsia="zh-CN"/>
              </w:rPr>
              <w:t xml:space="preserve">    10.155.33.6/50776 -&gt; 10.155.33.189/21; Proto 6; Flg:0x112; Pkts:20 Bytes:921 Parent-MAC-Sess: 10</w:t>
            </w:r>
          </w:p>
          <w:p w:rsidR="004A5D10" w:rsidRPr="004A5D10" w:rsidRDefault="004A5D10" w:rsidP="004A5D10">
            <w:pPr>
              <w:pStyle w:val="Body"/>
              <w:rPr>
                <w:rFonts w:ascii="Arial" w:eastAsia="宋体" w:hAnsi="Arial" w:cs="Arial"/>
                <w:lang w:eastAsia="zh-CN"/>
              </w:rPr>
            </w:pPr>
            <w:r w:rsidRPr="004A5D10">
              <w:rPr>
                <w:rFonts w:ascii="Arial" w:eastAsia="宋体" w:hAnsi="Arial" w:cs="Arial"/>
                <w:lang w:eastAsia="zh-CN"/>
              </w:rPr>
              <w:t xml:space="preserve">    10.155.33.189/21 -&gt; 10.155.33.6/50776; Proto 6; Flg:0x110; Pkts:14 Bytes:1016</w:t>
            </w:r>
          </w:p>
          <w:p w:rsidR="004A5D10" w:rsidRDefault="004A5D10" w:rsidP="004A5D10">
            <w:pPr>
              <w:pStyle w:val="Body"/>
              <w:rPr>
                <w:rFonts w:ascii="Arial" w:eastAsia="宋体" w:hAnsi="Arial" w:cs="Arial"/>
                <w:lang w:eastAsia="zh-CN"/>
              </w:rPr>
            </w:pPr>
          </w:p>
          <w:p w:rsidR="00961279" w:rsidRDefault="00961279" w:rsidP="004A5D10">
            <w:pPr>
              <w:pStyle w:val="Body"/>
              <w:rPr>
                <w:rFonts w:ascii="Arial" w:eastAsia="宋体" w:hAnsi="Arial" w:cs="Arial"/>
                <w:lang w:eastAsia="zh-CN"/>
              </w:rPr>
            </w:pPr>
            <w:r>
              <w:rPr>
                <w:rFonts w:ascii="Arial" w:eastAsia="宋体" w:hAnsi="Arial" w:cs="Arial" w:hint="eastAsia"/>
                <w:lang w:eastAsia="zh-CN"/>
              </w:rPr>
              <w:t xml:space="preserve">AP330 </w:t>
            </w:r>
            <w:r w:rsidR="00555FB6">
              <w:rPr>
                <w:rFonts w:ascii="Arial" w:eastAsia="宋体" w:hAnsi="Arial" w:cs="Arial" w:hint="eastAsia"/>
                <w:lang w:eastAsia="zh-CN"/>
              </w:rPr>
              <w:t>Gmail APP ID 229:</w:t>
            </w:r>
          </w:p>
          <w:p w:rsidR="00555FB6" w:rsidRPr="00555FB6" w:rsidRDefault="00555FB6" w:rsidP="00555FB6">
            <w:pPr>
              <w:pStyle w:val="Body"/>
              <w:rPr>
                <w:rFonts w:ascii="Arial" w:eastAsia="宋体" w:hAnsi="Arial" w:cs="Arial"/>
                <w:lang w:eastAsia="zh-CN"/>
              </w:rPr>
            </w:pPr>
            <w:r w:rsidRPr="00555FB6">
              <w:rPr>
                <w:rFonts w:ascii="Arial" w:eastAsia="宋体" w:hAnsi="Arial" w:cs="Arial"/>
                <w:lang w:eastAsia="zh-CN"/>
              </w:rPr>
              <w:t>Id:20; Ageout:1794130; Flags:0x20400; QOS:2; L7 ID:229; Up: 0 min 27 sec; InPol:L7Verify/1;</w:t>
            </w:r>
          </w:p>
          <w:p w:rsidR="00555FB6" w:rsidRPr="00555FB6" w:rsidRDefault="00555FB6" w:rsidP="00555FB6">
            <w:pPr>
              <w:pStyle w:val="Body"/>
              <w:rPr>
                <w:rFonts w:ascii="Arial" w:eastAsia="宋体" w:hAnsi="Arial" w:cs="Arial"/>
                <w:lang w:eastAsia="zh-CN"/>
              </w:rPr>
            </w:pPr>
            <w:r w:rsidRPr="00555FB6">
              <w:rPr>
                <w:rFonts w:ascii="Arial" w:eastAsia="宋体" w:hAnsi="Arial" w:cs="Arial"/>
                <w:lang w:eastAsia="zh-CN"/>
              </w:rPr>
              <w:t xml:space="preserve">    10.155.33.6/49912 -&gt; 74.125.128.18/443; Proto 6; Flg:0x112; Pkts:271 Bytes:23003 Parent-MAC-Sess: 25</w:t>
            </w:r>
          </w:p>
          <w:p w:rsidR="00555FB6" w:rsidRPr="00555FB6" w:rsidRDefault="00555FB6" w:rsidP="00555FB6">
            <w:pPr>
              <w:pStyle w:val="Body"/>
              <w:rPr>
                <w:rFonts w:ascii="Arial" w:eastAsia="宋体" w:hAnsi="Arial" w:cs="Arial"/>
                <w:lang w:eastAsia="zh-CN"/>
              </w:rPr>
            </w:pPr>
            <w:r w:rsidRPr="00555FB6">
              <w:rPr>
                <w:rFonts w:ascii="Arial" w:eastAsia="宋体" w:hAnsi="Arial" w:cs="Arial"/>
                <w:lang w:eastAsia="zh-CN"/>
              </w:rPr>
              <w:t xml:space="preserve">    74.125.128.18/443 -&gt; 10.155.33.6/49912; Proto 6; Flg:0x110; Pkts:357 Bytes:504808</w:t>
            </w:r>
          </w:p>
          <w:p w:rsidR="00555FB6" w:rsidRPr="00555FB6" w:rsidRDefault="00555FB6" w:rsidP="00555FB6">
            <w:pPr>
              <w:pStyle w:val="Body"/>
              <w:rPr>
                <w:rFonts w:ascii="Arial" w:eastAsia="宋体" w:hAnsi="Arial" w:cs="Arial"/>
                <w:lang w:eastAsia="zh-CN"/>
              </w:rPr>
            </w:pPr>
            <w:r w:rsidRPr="00555FB6">
              <w:rPr>
                <w:rFonts w:ascii="Arial" w:eastAsia="宋体" w:hAnsi="Arial" w:cs="Arial"/>
                <w:lang w:eastAsia="zh-CN"/>
              </w:rPr>
              <w:t>Id:22; Ageout:1789953; Flags:0x20400; QOS:2; L7 ID:229; Up: 0 min 10 sec; InPol:L7Verify/1;</w:t>
            </w:r>
          </w:p>
          <w:p w:rsidR="00555FB6" w:rsidRPr="00555FB6" w:rsidRDefault="00555FB6" w:rsidP="00555FB6">
            <w:pPr>
              <w:pStyle w:val="Body"/>
              <w:rPr>
                <w:rFonts w:ascii="Arial" w:eastAsia="宋体" w:hAnsi="Arial" w:cs="Arial"/>
                <w:lang w:eastAsia="zh-CN"/>
              </w:rPr>
            </w:pPr>
            <w:r w:rsidRPr="00555FB6">
              <w:rPr>
                <w:rFonts w:ascii="Arial" w:eastAsia="宋体" w:hAnsi="Arial" w:cs="Arial"/>
                <w:lang w:eastAsia="zh-CN"/>
              </w:rPr>
              <w:t xml:space="preserve">    10.155.33.6/49915 -&gt; 74.125.128.18/443; Proto 6; Flg:0x112; Pkts:7 Bytes:2255 Parent-MAC-Sess: 25</w:t>
            </w:r>
          </w:p>
          <w:p w:rsidR="00555FB6" w:rsidRDefault="00555FB6" w:rsidP="00DA7273">
            <w:pPr>
              <w:pStyle w:val="Body"/>
              <w:ind w:firstLine="210"/>
              <w:rPr>
                <w:rFonts w:ascii="Arial" w:eastAsia="宋体" w:hAnsi="Arial" w:cs="Arial"/>
                <w:lang w:eastAsia="zh-CN"/>
              </w:rPr>
            </w:pPr>
            <w:r w:rsidRPr="00555FB6">
              <w:rPr>
                <w:rFonts w:ascii="Arial" w:eastAsia="宋体" w:hAnsi="Arial" w:cs="Arial"/>
                <w:lang w:eastAsia="zh-CN"/>
              </w:rPr>
              <w:t>74.125.128.18/443 -&gt; 10.155.33.6/49915; Proto 6; Flg:0x110; Pkts:5 Bytes:863</w:t>
            </w:r>
          </w:p>
          <w:p w:rsidR="00DA7273" w:rsidRPr="00DA7273" w:rsidRDefault="00DA7273" w:rsidP="00DA7273">
            <w:pPr>
              <w:pStyle w:val="Body"/>
              <w:rPr>
                <w:rFonts w:ascii="Arial" w:eastAsia="宋体" w:hAnsi="Arial" w:cs="Arial"/>
                <w:lang w:eastAsia="zh-CN"/>
              </w:rPr>
            </w:pPr>
            <w:r w:rsidRPr="00DA7273">
              <w:rPr>
                <w:rFonts w:ascii="Arial" w:eastAsia="宋体" w:hAnsi="Arial" w:cs="Arial"/>
                <w:lang w:eastAsia="zh-CN"/>
              </w:rPr>
              <w:t>Id:8; Ageout:297122; Flags:0x20400; QOS:2; L7 ID:229; Up: 0 min 42 sec; InPol:L7Verify/2;</w:t>
            </w:r>
          </w:p>
          <w:p w:rsidR="00DA7273" w:rsidRPr="00DA7273" w:rsidRDefault="00DA7273" w:rsidP="00DA7273">
            <w:pPr>
              <w:pStyle w:val="Body"/>
              <w:rPr>
                <w:rFonts w:ascii="Arial" w:eastAsia="宋体" w:hAnsi="Arial" w:cs="Arial"/>
                <w:lang w:eastAsia="zh-CN"/>
              </w:rPr>
            </w:pPr>
            <w:r w:rsidRPr="00DA7273">
              <w:rPr>
                <w:rFonts w:ascii="Arial" w:eastAsia="宋体" w:hAnsi="Arial" w:cs="Arial"/>
                <w:lang w:eastAsia="zh-CN"/>
              </w:rPr>
              <w:t xml:space="preserve">    10.155.33.6/49960 -&gt; 74.125.128.19/80; Proto 6; Flg:0x112; Pkts:11 Bytes:4532 Parent-MAC-Sess: 25</w:t>
            </w:r>
          </w:p>
          <w:p w:rsidR="00DA7273" w:rsidRDefault="00DA7273" w:rsidP="00DA7273">
            <w:pPr>
              <w:pStyle w:val="Body"/>
              <w:ind w:firstLine="210"/>
              <w:rPr>
                <w:rFonts w:ascii="Arial" w:eastAsia="宋体" w:hAnsi="Arial" w:cs="Arial"/>
                <w:lang w:eastAsia="zh-CN"/>
              </w:rPr>
            </w:pPr>
            <w:r w:rsidRPr="00DA7273">
              <w:rPr>
                <w:rFonts w:ascii="Arial" w:eastAsia="宋体" w:hAnsi="Arial" w:cs="Arial"/>
                <w:lang w:eastAsia="zh-CN"/>
              </w:rPr>
              <w:t>74.125.128.19/80 -&gt; 10.155.33.6/49960; Proto 6; Flg:0x110; Pkts:10 Bytes:5114</w:t>
            </w:r>
          </w:p>
          <w:p w:rsidR="00DA7273" w:rsidRPr="00DA7273" w:rsidRDefault="00DA7273" w:rsidP="00DA7273">
            <w:pPr>
              <w:pStyle w:val="Body"/>
              <w:rPr>
                <w:rFonts w:ascii="Arial" w:eastAsia="宋体" w:hAnsi="Arial" w:cs="Arial"/>
                <w:lang w:eastAsia="zh-CN"/>
              </w:rPr>
            </w:pPr>
            <w:r w:rsidRPr="00DA7273">
              <w:rPr>
                <w:rFonts w:ascii="Arial" w:eastAsia="宋体" w:hAnsi="Arial" w:cs="Arial"/>
                <w:lang w:eastAsia="zh-CN"/>
              </w:rPr>
              <w:t>Id:22; Ageout:291674; Flags:0x20400; QOS:2; L7 ID:229; Up: 0 min 18 sec; InPol:L7Verify/2;</w:t>
            </w:r>
          </w:p>
          <w:p w:rsidR="00DA7273" w:rsidRPr="00DA7273" w:rsidRDefault="00DA7273" w:rsidP="00DA7273">
            <w:pPr>
              <w:pStyle w:val="Body"/>
              <w:rPr>
                <w:rFonts w:ascii="Arial" w:eastAsia="宋体" w:hAnsi="Arial" w:cs="Arial"/>
                <w:lang w:eastAsia="zh-CN"/>
              </w:rPr>
            </w:pPr>
            <w:r w:rsidRPr="00DA7273">
              <w:rPr>
                <w:rFonts w:ascii="Arial" w:eastAsia="宋体" w:hAnsi="Arial" w:cs="Arial"/>
                <w:lang w:eastAsia="zh-CN"/>
              </w:rPr>
              <w:t xml:space="preserve">    10.155.33.6/49968 -&gt; 74.125.128.19/443; Proto 6; Flg:0x112; Pkts:10 Bytes:1339 Parent-MAC-Sess: 25</w:t>
            </w:r>
          </w:p>
          <w:p w:rsidR="00DA7273" w:rsidRDefault="00DA7273" w:rsidP="00BB0943">
            <w:pPr>
              <w:pStyle w:val="Body"/>
              <w:ind w:firstLine="210"/>
              <w:rPr>
                <w:rFonts w:ascii="Arial" w:eastAsia="宋体" w:hAnsi="Arial" w:cs="Arial"/>
                <w:lang w:eastAsia="zh-CN"/>
              </w:rPr>
            </w:pPr>
            <w:r w:rsidRPr="00DA7273">
              <w:rPr>
                <w:rFonts w:ascii="Arial" w:eastAsia="宋体" w:hAnsi="Arial" w:cs="Arial"/>
                <w:lang w:eastAsia="zh-CN"/>
              </w:rPr>
              <w:t>74.125.128.19/443 -&gt; 10.155.33.6/49968; Proto 6; Flg:0x110; Pkts:9 Bytes:8045</w:t>
            </w:r>
          </w:p>
          <w:p w:rsidR="00BB0943" w:rsidRDefault="00BB0943" w:rsidP="00BB0943">
            <w:pPr>
              <w:pStyle w:val="Body"/>
              <w:ind w:firstLine="210"/>
              <w:rPr>
                <w:rFonts w:ascii="Arial" w:eastAsia="宋体" w:hAnsi="Arial" w:cs="Arial"/>
                <w:lang w:eastAsia="zh-CN"/>
              </w:rPr>
            </w:pPr>
          </w:p>
          <w:p w:rsidR="00BB0943" w:rsidRDefault="00BB0943" w:rsidP="00BB0943">
            <w:pPr>
              <w:pStyle w:val="Body"/>
              <w:rPr>
                <w:rFonts w:ascii="Arial" w:eastAsia="宋体" w:hAnsi="Arial" w:cs="Arial"/>
                <w:lang w:eastAsia="zh-CN"/>
              </w:rPr>
            </w:pPr>
            <w:r>
              <w:rPr>
                <w:rFonts w:ascii="Arial" w:eastAsia="宋体" w:hAnsi="Arial" w:cs="Arial" w:hint="eastAsia"/>
                <w:lang w:eastAsia="zh-CN"/>
              </w:rPr>
              <w:t>AP330 HTTP App ID 275:</w:t>
            </w:r>
          </w:p>
          <w:p w:rsidR="00BB0943" w:rsidRPr="00BB0943" w:rsidRDefault="00BB0943" w:rsidP="00BB0943">
            <w:pPr>
              <w:pStyle w:val="Body"/>
              <w:rPr>
                <w:rFonts w:ascii="Arial" w:eastAsia="宋体" w:hAnsi="Arial" w:cs="Arial"/>
                <w:lang w:eastAsia="zh-CN"/>
              </w:rPr>
            </w:pPr>
            <w:r w:rsidRPr="00BB0943">
              <w:rPr>
                <w:rFonts w:ascii="Arial" w:eastAsia="宋体" w:hAnsi="Arial" w:cs="Arial"/>
                <w:lang w:eastAsia="zh-CN"/>
              </w:rPr>
              <w:lastRenderedPageBreak/>
              <w:t>Id:2; Ageout:779; Flags:0x24211; QOS:2; L7 ID:275; Up: 0 min 1 sec; InPol:L7Verify/1;</w:t>
            </w:r>
          </w:p>
          <w:p w:rsidR="00BB0943" w:rsidRPr="00BB0943" w:rsidRDefault="00BB0943" w:rsidP="00BB0943">
            <w:pPr>
              <w:pStyle w:val="Body"/>
              <w:rPr>
                <w:rFonts w:ascii="Arial" w:eastAsia="宋体" w:hAnsi="Arial" w:cs="Arial"/>
                <w:lang w:eastAsia="zh-CN"/>
              </w:rPr>
            </w:pPr>
            <w:r w:rsidRPr="00BB0943">
              <w:rPr>
                <w:rFonts w:ascii="Arial" w:eastAsia="宋体" w:hAnsi="Arial" w:cs="Arial"/>
                <w:lang w:eastAsia="zh-CN"/>
              </w:rPr>
              <w:t xml:space="preserve">    10.155.33.6/51497 -&gt; 10.155.3.249/80; Proto 6; Flg:0x112; Pkts:15 Bytes:1788 Parent-MAC-Sess: 25</w:t>
            </w:r>
          </w:p>
          <w:p w:rsidR="00BB0943" w:rsidRDefault="00BB0943" w:rsidP="00B53D60">
            <w:pPr>
              <w:pStyle w:val="Body"/>
              <w:ind w:firstLine="210"/>
              <w:rPr>
                <w:rFonts w:ascii="Arial" w:eastAsia="宋体" w:hAnsi="Arial" w:cs="Arial"/>
                <w:lang w:eastAsia="zh-CN"/>
              </w:rPr>
            </w:pPr>
            <w:r w:rsidRPr="00BB0943">
              <w:rPr>
                <w:rFonts w:ascii="Arial" w:eastAsia="宋体" w:hAnsi="Arial" w:cs="Arial"/>
                <w:lang w:eastAsia="zh-CN"/>
              </w:rPr>
              <w:t>10.155.3.249/80 -&gt; 10.155.33.6/51497; Proto 6; Flg:0x110; Pkts:22 Bytes:28299</w:t>
            </w:r>
          </w:p>
          <w:p w:rsidR="00B53D60" w:rsidRDefault="00B53D60" w:rsidP="00B53D60">
            <w:pPr>
              <w:pStyle w:val="Body"/>
              <w:ind w:firstLine="210"/>
              <w:rPr>
                <w:rFonts w:ascii="Arial" w:eastAsia="宋体" w:hAnsi="Arial" w:cs="Arial"/>
                <w:lang w:eastAsia="zh-CN"/>
              </w:rPr>
            </w:pPr>
          </w:p>
          <w:p w:rsidR="00B53D60" w:rsidRDefault="00B53D60" w:rsidP="00B53D60">
            <w:pPr>
              <w:pStyle w:val="Body"/>
              <w:rPr>
                <w:rFonts w:ascii="Arial" w:eastAsia="宋体" w:hAnsi="Arial" w:cs="Arial"/>
                <w:lang w:eastAsia="zh-CN"/>
              </w:rPr>
            </w:pPr>
            <w:r>
              <w:rPr>
                <w:rFonts w:ascii="Arial" w:eastAsia="宋体" w:hAnsi="Arial" w:cs="Arial" w:hint="eastAsia"/>
                <w:lang w:eastAsia="zh-CN"/>
              </w:rPr>
              <w:t>AP330 MSN App ID 393:</w:t>
            </w:r>
          </w:p>
          <w:p w:rsidR="00B53D60" w:rsidRPr="00B53D60" w:rsidRDefault="00B53D60" w:rsidP="00B53D60">
            <w:pPr>
              <w:pStyle w:val="Body"/>
              <w:rPr>
                <w:rFonts w:ascii="Arial" w:eastAsia="宋体" w:hAnsi="Arial" w:cs="Arial"/>
                <w:lang w:eastAsia="zh-CN"/>
              </w:rPr>
            </w:pPr>
            <w:r w:rsidRPr="00B53D60">
              <w:rPr>
                <w:rFonts w:ascii="Arial" w:eastAsia="宋体" w:hAnsi="Arial" w:cs="Arial"/>
                <w:lang w:eastAsia="zh-CN"/>
              </w:rPr>
              <w:t>Id:7; Ageout:297633; Flags:0x24400; QOS:2; L7 ID:393; Up: 0 min 36 sec; InPol:L7Verify/2;</w:t>
            </w:r>
          </w:p>
          <w:p w:rsidR="00B53D60" w:rsidRPr="00B53D60" w:rsidRDefault="00B53D60" w:rsidP="00B53D60">
            <w:pPr>
              <w:pStyle w:val="Body"/>
              <w:rPr>
                <w:rFonts w:ascii="Arial" w:eastAsia="宋体" w:hAnsi="Arial" w:cs="Arial"/>
                <w:lang w:eastAsia="zh-CN"/>
              </w:rPr>
            </w:pPr>
            <w:r w:rsidRPr="00B53D60">
              <w:rPr>
                <w:rFonts w:ascii="Arial" w:eastAsia="宋体" w:hAnsi="Arial" w:cs="Arial"/>
                <w:lang w:eastAsia="zh-CN"/>
              </w:rPr>
              <w:t xml:space="preserve">    10.155.33.6/51735 -&gt; 131.253.13.140/80; Proto 6; Flg:0x112; Pkts:11 Bytes:4500 Parent-MAC-Sess: 27</w:t>
            </w:r>
          </w:p>
          <w:p w:rsidR="00B53D60" w:rsidRDefault="00B53D60" w:rsidP="00B53D60">
            <w:pPr>
              <w:pStyle w:val="Body"/>
              <w:ind w:firstLine="210"/>
              <w:rPr>
                <w:rFonts w:ascii="Arial" w:eastAsia="宋体" w:hAnsi="Arial" w:cs="Arial"/>
                <w:lang w:eastAsia="zh-CN"/>
              </w:rPr>
            </w:pPr>
            <w:r w:rsidRPr="00B53D60">
              <w:rPr>
                <w:rFonts w:ascii="Arial" w:eastAsia="宋体" w:hAnsi="Arial" w:cs="Arial"/>
                <w:lang w:eastAsia="zh-CN"/>
              </w:rPr>
              <w:t>131.253.13.140/80 -&gt; 10.155.33.6/51735; Proto 6; Flg:0x110; Pkts:24 Bytes:31922</w:t>
            </w:r>
          </w:p>
          <w:p w:rsidR="00B53D60" w:rsidRPr="00B53D60" w:rsidRDefault="00B53D60" w:rsidP="00B53D60">
            <w:pPr>
              <w:pStyle w:val="Body"/>
              <w:rPr>
                <w:rFonts w:ascii="Arial" w:eastAsia="宋体" w:hAnsi="Arial" w:cs="Arial"/>
                <w:lang w:eastAsia="zh-CN"/>
              </w:rPr>
            </w:pPr>
            <w:r w:rsidRPr="00B53D60">
              <w:rPr>
                <w:rFonts w:ascii="Arial" w:eastAsia="宋体" w:hAnsi="Arial" w:cs="Arial"/>
                <w:lang w:eastAsia="zh-CN"/>
              </w:rPr>
              <w:t>Id:87; Ageout:298387; Flags:0x24400; QOS:2; L7 ID:393; Up: 0 min 6 sec; InPol:L7Verify/2;</w:t>
            </w:r>
          </w:p>
          <w:p w:rsidR="00B53D60" w:rsidRPr="00B53D60" w:rsidRDefault="00B53D60" w:rsidP="00B53D60">
            <w:pPr>
              <w:pStyle w:val="Body"/>
              <w:rPr>
                <w:rFonts w:ascii="Arial" w:eastAsia="宋体" w:hAnsi="Arial" w:cs="Arial"/>
                <w:lang w:eastAsia="zh-CN"/>
              </w:rPr>
            </w:pPr>
            <w:r w:rsidRPr="00B53D60">
              <w:rPr>
                <w:rFonts w:ascii="Arial" w:eastAsia="宋体" w:hAnsi="Arial" w:cs="Arial"/>
                <w:lang w:eastAsia="zh-CN"/>
              </w:rPr>
              <w:t xml:space="preserve">    10.155.33.6/51795 -&gt; 65.54.82.179/80; Proto 6; Flg:0x11a; Pkts:10 Bytes:805 Parent-MAC-Sess: 27</w:t>
            </w:r>
          </w:p>
          <w:p w:rsidR="00B53D60" w:rsidRDefault="00B53D60" w:rsidP="00B53D60">
            <w:pPr>
              <w:pStyle w:val="Body"/>
              <w:ind w:firstLine="210"/>
              <w:rPr>
                <w:rFonts w:ascii="Arial" w:eastAsia="宋体" w:hAnsi="Arial" w:cs="Arial"/>
                <w:lang w:eastAsia="zh-CN"/>
              </w:rPr>
            </w:pPr>
            <w:r w:rsidRPr="00B53D60">
              <w:rPr>
                <w:rFonts w:ascii="Arial" w:eastAsia="宋体" w:hAnsi="Arial" w:cs="Arial"/>
                <w:lang w:eastAsia="zh-CN"/>
              </w:rPr>
              <w:t>65.54.82.179/80 -&gt; 10.155.33.6/51795; Proto 6; Flg:0x114; Pkts:15 Bytes:16169</w:t>
            </w:r>
          </w:p>
          <w:p w:rsidR="00B53D60" w:rsidRPr="00B53D60" w:rsidRDefault="00B53D60" w:rsidP="00B53D60">
            <w:pPr>
              <w:pStyle w:val="Body"/>
              <w:rPr>
                <w:rFonts w:ascii="Arial" w:eastAsia="宋体" w:hAnsi="Arial" w:cs="Arial"/>
                <w:lang w:eastAsia="zh-CN"/>
              </w:rPr>
            </w:pPr>
            <w:r w:rsidRPr="00B53D60">
              <w:rPr>
                <w:rFonts w:ascii="Arial" w:eastAsia="宋体" w:hAnsi="Arial" w:cs="Arial"/>
                <w:lang w:eastAsia="zh-CN"/>
              </w:rPr>
              <w:t>Id:25; Ageout:286265; Flags:0x24400; QOS:2; L7 ID:393; Up: 0 min 17 sec; InPol:L7Verify/2;</w:t>
            </w:r>
          </w:p>
          <w:p w:rsidR="00B53D60" w:rsidRPr="00B53D60" w:rsidRDefault="00B53D60" w:rsidP="00B53D60">
            <w:pPr>
              <w:pStyle w:val="Body"/>
              <w:rPr>
                <w:rFonts w:ascii="Arial" w:eastAsia="宋体" w:hAnsi="Arial" w:cs="Arial"/>
                <w:lang w:eastAsia="zh-CN"/>
              </w:rPr>
            </w:pPr>
            <w:r w:rsidRPr="00B53D60">
              <w:rPr>
                <w:rFonts w:ascii="Arial" w:eastAsia="宋体" w:hAnsi="Arial" w:cs="Arial"/>
                <w:lang w:eastAsia="zh-CN"/>
              </w:rPr>
              <w:t xml:space="preserve">    10.155.33.6/51755 -&gt; 207.46.68.17/80; Proto 6; Flg:0x112; Pkts:6 Bytes:2430 Parent-MAC-Sess: 27</w:t>
            </w:r>
          </w:p>
          <w:p w:rsidR="00B53D60" w:rsidRDefault="00B53D60" w:rsidP="00B53D60">
            <w:pPr>
              <w:pStyle w:val="Body"/>
              <w:ind w:firstLine="210"/>
              <w:rPr>
                <w:rFonts w:ascii="Arial" w:eastAsia="宋体" w:hAnsi="Arial" w:cs="Arial"/>
                <w:lang w:eastAsia="zh-CN"/>
              </w:rPr>
            </w:pPr>
            <w:r w:rsidRPr="00B53D60">
              <w:rPr>
                <w:rFonts w:ascii="Arial" w:eastAsia="宋体" w:hAnsi="Arial" w:cs="Arial"/>
                <w:lang w:eastAsia="zh-CN"/>
              </w:rPr>
              <w:t>207.46.68.17/80 -&gt; 10.155.33.6/51755; Proto 6; Flg:0x110; Pkts:3 Bytes:866</w:t>
            </w:r>
          </w:p>
          <w:p w:rsidR="00B53D60" w:rsidRPr="00B53D60" w:rsidRDefault="00B53D60" w:rsidP="00B53D60">
            <w:pPr>
              <w:pStyle w:val="Body"/>
              <w:rPr>
                <w:rFonts w:ascii="Arial" w:eastAsia="宋体" w:hAnsi="Arial" w:cs="Arial"/>
                <w:lang w:eastAsia="zh-CN"/>
              </w:rPr>
            </w:pPr>
            <w:r w:rsidRPr="00B53D60">
              <w:rPr>
                <w:rFonts w:ascii="Arial" w:eastAsia="宋体" w:hAnsi="Arial" w:cs="Arial"/>
                <w:lang w:eastAsia="zh-CN"/>
              </w:rPr>
              <w:t>Id:50; Ageout:285500; Flags:0x24400; QOS:2; L7 ID:393; Up: 0 min 15 sec; InPol:L7Verify/2;</w:t>
            </w:r>
          </w:p>
          <w:p w:rsidR="00B53D60" w:rsidRPr="00B53D60" w:rsidRDefault="00B53D60" w:rsidP="00B53D60">
            <w:pPr>
              <w:pStyle w:val="Body"/>
              <w:rPr>
                <w:rFonts w:ascii="Arial" w:eastAsia="宋体" w:hAnsi="Arial" w:cs="Arial"/>
                <w:lang w:eastAsia="zh-CN"/>
              </w:rPr>
            </w:pPr>
            <w:r w:rsidRPr="00B53D60">
              <w:rPr>
                <w:rFonts w:ascii="Arial" w:eastAsia="宋体" w:hAnsi="Arial" w:cs="Arial"/>
                <w:lang w:eastAsia="zh-CN"/>
              </w:rPr>
              <w:t xml:space="preserve">    10.155.33.6/51770 -&gt; 64.4.21.39/80; Proto 6; Flg:0x112; Pkts:7 Bytes:1924 Parent-MAC-Sess: 27</w:t>
            </w:r>
          </w:p>
          <w:p w:rsidR="00B53D60" w:rsidRDefault="00B53D60" w:rsidP="00B53D60">
            <w:pPr>
              <w:pStyle w:val="Body"/>
              <w:ind w:firstLine="210"/>
              <w:rPr>
                <w:rFonts w:ascii="Arial" w:eastAsia="宋体" w:hAnsi="Arial" w:cs="Arial"/>
                <w:lang w:eastAsia="zh-CN"/>
              </w:rPr>
            </w:pPr>
            <w:r w:rsidRPr="00B53D60">
              <w:rPr>
                <w:rFonts w:ascii="Arial" w:eastAsia="宋体" w:hAnsi="Arial" w:cs="Arial"/>
                <w:lang w:eastAsia="zh-CN"/>
              </w:rPr>
              <w:t>64.4.21.39/80 -&gt; 10.155.33.6/51770; Proto 6; Flg:0x110; Pkts:3 Bytes:1394</w:t>
            </w:r>
          </w:p>
          <w:p w:rsidR="00B53D60" w:rsidRPr="00B53D60" w:rsidRDefault="00B53D60" w:rsidP="00B53D60">
            <w:pPr>
              <w:pStyle w:val="Body"/>
              <w:rPr>
                <w:rFonts w:ascii="Arial" w:eastAsia="宋体" w:hAnsi="Arial" w:cs="Arial"/>
                <w:lang w:eastAsia="zh-CN"/>
              </w:rPr>
            </w:pPr>
            <w:r w:rsidRPr="00B53D60">
              <w:rPr>
                <w:rFonts w:ascii="Arial" w:eastAsia="宋体" w:hAnsi="Arial" w:cs="Arial"/>
                <w:lang w:eastAsia="zh-CN"/>
              </w:rPr>
              <w:t>Id:8; Ageout:285933; Flags:0x24400; QOS:2; L7 ID:393; Up: 0 min 18 sec; InPol:L7Verify/2;</w:t>
            </w:r>
          </w:p>
          <w:p w:rsidR="00B53D60" w:rsidRPr="00B53D60" w:rsidRDefault="00B53D60" w:rsidP="00B53D60">
            <w:pPr>
              <w:pStyle w:val="Body"/>
              <w:rPr>
                <w:rFonts w:ascii="Arial" w:eastAsia="宋体" w:hAnsi="Arial" w:cs="Arial"/>
                <w:lang w:eastAsia="zh-CN"/>
              </w:rPr>
            </w:pPr>
            <w:r w:rsidRPr="00B53D60">
              <w:rPr>
                <w:rFonts w:ascii="Arial" w:eastAsia="宋体" w:hAnsi="Arial" w:cs="Arial"/>
                <w:lang w:eastAsia="zh-CN"/>
              </w:rPr>
              <w:t xml:space="preserve">    10.155.33.6/51747 -&gt; 207.46.49.133/80; Proto 6; Flg:0x112; Pkts:9 Bytes:3204 Parent-MAC-Sess: 27</w:t>
            </w:r>
          </w:p>
          <w:p w:rsidR="00B53D60" w:rsidRDefault="00B53D60" w:rsidP="00EB0680">
            <w:pPr>
              <w:pStyle w:val="Body"/>
              <w:ind w:firstLine="210"/>
              <w:rPr>
                <w:rFonts w:ascii="Arial" w:eastAsia="宋体" w:hAnsi="Arial" w:cs="Arial"/>
                <w:lang w:eastAsia="zh-CN"/>
              </w:rPr>
            </w:pPr>
            <w:r w:rsidRPr="00B53D60">
              <w:rPr>
                <w:rFonts w:ascii="Arial" w:eastAsia="宋体" w:hAnsi="Arial" w:cs="Arial"/>
                <w:lang w:eastAsia="zh-CN"/>
              </w:rPr>
              <w:t>207.46.49.133/80 -&gt; 10.155.33.6/51747; Proto 6; Flg:0x110; Pkts:7 Bytes:5884</w:t>
            </w:r>
          </w:p>
          <w:p w:rsidR="00EB0680" w:rsidRDefault="00EB0680" w:rsidP="00EB0680">
            <w:pPr>
              <w:pStyle w:val="Body"/>
              <w:ind w:firstLine="210"/>
              <w:rPr>
                <w:rFonts w:ascii="Arial" w:eastAsia="宋体" w:hAnsi="Arial" w:cs="Arial"/>
                <w:lang w:eastAsia="zh-CN"/>
              </w:rPr>
            </w:pPr>
          </w:p>
          <w:p w:rsidR="00EB0680" w:rsidRDefault="00EB0680" w:rsidP="00EB0680">
            <w:pPr>
              <w:pStyle w:val="Body"/>
              <w:rPr>
                <w:rFonts w:ascii="Arial" w:eastAsia="宋体" w:hAnsi="Arial" w:cs="Arial"/>
                <w:lang w:eastAsia="zh-CN"/>
              </w:rPr>
            </w:pPr>
            <w:r>
              <w:rPr>
                <w:rFonts w:ascii="Arial" w:eastAsia="宋体" w:hAnsi="Arial" w:cs="Arial" w:hint="eastAsia"/>
                <w:lang w:eastAsia="zh-CN"/>
              </w:rPr>
              <w:t>AP330 Google App ID 239:</w:t>
            </w:r>
          </w:p>
          <w:p w:rsidR="00EB0680" w:rsidRPr="00EB0680" w:rsidRDefault="00EB0680" w:rsidP="00EB0680">
            <w:pPr>
              <w:pStyle w:val="Body"/>
              <w:rPr>
                <w:rFonts w:ascii="Arial" w:eastAsia="宋体" w:hAnsi="Arial" w:cs="Arial"/>
                <w:lang w:eastAsia="zh-CN"/>
              </w:rPr>
            </w:pPr>
            <w:r w:rsidRPr="00EB0680">
              <w:rPr>
                <w:rFonts w:ascii="Arial" w:eastAsia="宋体" w:hAnsi="Arial" w:cs="Arial"/>
                <w:lang w:eastAsia="zh-CN"/>
              </w:rPr>
              <w:t>Id:5; Ageout:296348; Flags:0x24400; QOS:2; L7 ID:239; Up: 0 min 29 sec; InPol:L7Verify/2;</w:t>
            </w:r>
          </w:p>
          <w:p w:rsidR="00EB0680" w:rsidRPr="00EB0680" w:rsidRDefault="00EB0680" w:rsidP="00EB0680">
            <w:pPr>
              <w:pStyle w:val="Body"/>
              <w:rPr>
                <w:rFonts w:ascii="Arial" w:eastAsia="宋体" w:hAnsi="Arial" w:cs="Arial"/>
                <w:lang w:eastAsia="zh-CN"/>
              </w:rPr>
            </w:pPr>
            <w:r w:rsidRPr="00EB0680">
              <w:rPr>
                <w:rFonts w:ascii="Arial" w:eastAsia="宋体" w:hAnsi="Arial" w:cs="Arial"/>
                <w:lang w:eastAsia="zh-CN"/>
              </w:rPr>
              <w:t xml:space="preserve">    10.155.33.6/51864 -&gt; 74.125.224.81/80; Proto 6; Flg:0x112; Pkts:10 Bytes:4484 Parent-MAC-Sess: 27</w:t>
            </w:r>
          </w:p>
          <w:p w:rsidR="00EB0680" w:rsidRDefault="00EB0680" w:rsidP="00C1505D">
            <w:pPr>
              <w:pStyle w:val="Body"/>
              <w:ind w:firstLine="210"/>
              <w:rPr>
                <w:rFonts w:ascii="Arial" w:eastAsia="宋体" w:hAnsi="Arial" w:cs="Arial"/>
                <w:lang w:eastAsia="zh-CN"/>
              </w:rPr>
            </w:pPr>
            <w:r w:rsidRPr="00EB0680">
              <w:rPr>
                <w:rFonts w:ascii="Arial" w:eastAsia="宋体" w:hAnsi="Arial" w:cs="Arial"/>
                <w:lang w:eastAsia="zh-CN"/>
              </w:rPr>
              <w:t>74.125.224.81/80 -&gt; 10.155.33.6/51864; Proto 6; Flg:0x110; Pkts:8 Bytes:8012</w:t>
            </w:r>
            <w:r>
              <w:rPr>
                <w:rFonts w:ascii="Arial" w:eastAsia="宋体" w:hAnsi="Arial" w:cs="Arial" w:hint="eastAsia"/>
                <w:lang w:eastAsia="zh-CN"/>
              </w:rPr>
              <w:t xml:space="preserve"> </w:t>
            </w:r>
          </w:p>
          <w:p w:rsidR="00C1505D" w:rsidRDefault="00C1505D" w:rsidP="00C1505D">
            <w:pPr>
              <w:pStyle w:val="Body"/>
              <w:ind w:firstLine="210"/>
              <w:rPr>
                <w:rFonts w:ascii="Arial" w:eastAsia="宋体" w:hAnsi="Arial" w:cs="Arial"/>
                <w:lang w:eastAsia="zh-CN"/>
              </w:rPr>
            </w:pPr>
          </w:p>
          <w:p w:rsidR="00C1505D" w:rsidRDefault="00C1505D" w:rsidP="00C1505D">
            <w:pPr>
              <w:pStyle w:val="Body"/>
              <w:rPr>
                <w:rFonts w:ascii="Arial" w:eastAsia="宋体" w:hAnsi="Arial" w:cs="Arial"/>
                <w:lang w:eastAsia="zh-CN"/>
              </w:rPr>
            </w:pPr>
            <w:r>
              <w:rPr>
                <w:rFonts w:ascii="Arial" w:eastAsia="宋体" w:hAnsi="Arial" w:cs="Arial" w:hint="eastAsia"/>
                <w:lang w:eastAsia="zh-CN"/>
              </w:rPr>
              <w:t>AP330 SIP App ID 559:</w:t>
            </w:r>
          </w:p>
          <w:p w:rsidR="00C1505D" w:rsidRPr="00C1505D" w:rsidRDefault="00C1505D" w:rsidP="00C1505D">
            <w:pPr>
              <w:pStyle w:val="Body"/>
              <w:rPr>
                <w:rFonts w:ascii="Arial" w:eastAsia="宋体" w:hAnsi="Arial" w:cs="Arial"/>
                <w:lang w:eastAsia="zh-CN"/>
              </w:rPr>
            </w:pPr>
            <w:r w:rsidRPr="00C1505D">
              <w:rPr>
                <w:rFonts w:ascii="Arial" w:eastAsia="宋体" w:hAnsi="Arial" w:cs="Arial"/>
                <w:lang w:eastAsia="zh-CN"/>
              </w:rPr>
              <w:t>Id:2; Ageout:456260; Flags:0x24400; QOS:2; L7 ID:559; Up: 2 min 24 sec; InPol:L7Verify/1;</w:t>
            </w:r>
          </w:p>
          <w:p w:rsidR="00C1505D" w:rsidRPr="00C1505D" w:rsidRDefault="00C1505D" w:rsidP="00C1505D">
            <w:pPr>
              <w:pStyle w:val="Body"/>
              <w:rPr>
                <w:rFonts w:ascii="Arial" w:eastAsia="宋体" w:hAnsi="Arial" w:cs="Arial"/>
                <w:lang w:eastAsia="zh-CN"/>
              </w:rPr>
            </w:pPr>
            <w:r w:rsidRPr="00C1505D">
              <w:rPr>
                <w:rFonts w:ascii="Arial" w:eastAsia="宋体" w:hAnsi="Arial" w:cs="Arial"/>
                <w:lang w:eastAsia="zh-CN"/>
              </w:rPr>
              <w:t xml:space="preserve">    10.155.33.6/40708 -&gt; 10.155.30.124/5060; Proto 17; Flg:0x102; Pkts:3 Bytes:1936 Parent-MAC-Sess: 27</w:t>
            </w:r>
          </w:p>
          <w:p w:rsidR="00C1505D" w:rsidRDefault="00C1505D" w:rsidP="00C1505D">
            <w:pPr>
              <w:pStyle w:val="Body"/>
              <w:ind w:firstLine="210"/>
              <w:rPr>
                <w:rFonts w:ascii="Arial" w:eastAsia="宋体" w:hAnsi="Arial" w:cs="Arial"/>
                <w:lang w:eastAsia="zh-CN"/>
              </w:rPr>
            </w:pPr>
            <w:r w:rsidRPr="00C1505D">
              <w:rPr>
                <w:rFonts w:ascii="Arial" w:eastAsia="宋体" w:hAnsi="Arial" w:cs="Arial"/>
                <w:lang w:eastAsia="zh-CN"/>
              </w:rPr>
              <w:t>10.155.30.124/5060 -&gt; 10.155.33.6/40708; Proto 17; Flg:0x100; Pkts:2 Bytes:928</w:t>
            </w:r>
          </w:p>
          <w:p w:rsidR="00C1505D" w:rsidRDefault="00C1505D" w:rsidP="00C1505D">
            <w:pPr>
              <w:pStyle w:val="Body"/>
              <w:ind w:firstLine="210"/>
              <w:rPr>
                <w:rFonts w:ascii="Arial" w:eastAsia="宋体" w:hAnsi="Arial" w:cs="Arial"/>
                <w:lang w:eastAsia="zh-CN"/>
              </w:rPr>
            </w:pPr>
          </w:p>
          <w:p w:rsidR="00C1505D" w:rsidRDefault="00C1505D" w:rsidP="00C1505D">
            <w:pPr>
              <w:pStyle w:val="Body"/>
              <w:rPr>
                <w:rFonts w:ascii="Arial" w:eastAsia="宋体" w:hAnsi="Arial" w:cs="Arial"/>
                <w:lang w:eastAsia="zh-CN"/>
              </w:rPr>
            </w:pPr>
            <w:r>
              <w:rPr>
                <w:rFonts w:ascii="Arial" w:eastAsia="宋体" w:hAnsi="Arial" w:cs="Arial" w:hint="eastAsia"/>
                <w:lang w:eastAsia="zh-CN"/>
              </w:rPr>
              <w:t>AP330 RTP App ID 534:</w:t>
            </w:r>
          </w:p>
          <w:p w:rsidR="00C1505D" w:rsidRPr="00C1505D" w:rsidRDefault="00C1505D" w:rsidP="00C1505D">
            <w:pPr>
              <w:pStyle w:val="Body"/>
              <w:rPr>
                <w:rFonts w:ascii="Arial" w:eastAsia="宋体" w:hAnsi="Arial" w:cs="Arial"/>
                <w:lang w:eastAsia="zh-CN"/>
              </w:rPr>
            </w:pPr>
            <w:r w:rsidRPr="00C1505D">
              <w:rPr>
                <w:rFonts w:ascii="Arial" w:eastAsia="宋体" w:hAnsi="Arial" w:cs="Arial"/>
                <w:lang w:eastAsia="zh-CN"/>
              </w:rPr>
              <w:t>Id:3; Ageout:89537; Flags:0x24400; QOS:2; L7 ID:534; Up: 0 min 18 sec; InPol:L7Verify/1;</w:t>
            </w:r>
          </w:p>
          <w:p w:rsidR="00C1505D" w:rsidRPr="00C1505D" w:rsidRDefault="00C1505D" w:rsidP="00C1505D">
            <w:pPr>
              <w:pStyle w:val="Body"/>
              <w:rPr>
                <w:rFonts w:ascii="Arial" w:eastAsia="宋体" w:hAnsi="Arial" w:cs="Arial"/>
                <w:lang w:eastAsia="zh-CN"/>
              </w:rPr>
            </w:pPr>
            <w:r w:rsidRPr="00C1505D">
              <w:rPr>
                <w:rFonts w:ascii="Arial" w:eastAsia="宋体" w:hAnsi="Arial" w:cs="Arial"/>
                <w:lang w:eastAsia="zh-CN"/>
              </w:rPr>
              <w:t xml:space="preserve">    10.155.33.6/21414 -&gt; 10.155.30.28/10642; Proto 17; Flg:0x102; Pkts:358 Bytes:71288 </w:t>
            </w:r>
            <w:r w:rsidRPr="00C1505D">
              <w:rPr>
                <w:rFonts w:ascii="Arial" w:eastAsia="宋体" w:hAnsi="Arial" w:cs="Arial"/>
                <w:lang w:eastAsia="zh-CN"/>
              </w:rPr>
              <w:lastRenderedPageBreak/>
              <w:t>Parent-MAC-Sess: 27</w:t>
            </w:r>
          </w:p>
          <w:p w:rsidR="00C1505D" w:rsidRDefault="00C1505D" w:rsidP="001D2A79">
            <w:pPr>
              <w:pStyle w:val="Body"/>
              <w:ind w:firstLine="210"/>
              <w:rPr>
                <w:rFonts w:ascii="Arial" w:eastAsia="宋体" w:hAnsi="Arial" w:cs="Arial"/>
                <w:lang w:eastAsia="zh-CN"/>
              </w:rPr>
            </w:pPr>
            <w:r w:rsidRPr="00C1505D">
              <w:rPr>
                <w:rFonts w:ascii="Arial" w:eastAsia="宋体" w:hAnsi="Arial" w:cs="Arial"/>
                <w:lang w:eastAsia="zh-CN"/>
              </w:rPr>
              <w:t>10.155.30.28/10642 -&gt; 10.155.33.6/21414; Proto 17; Flg:0x100; Pkts:382 Bytes:76204</w:t>
            </w:r>
          </w:p>
          <w:p w:rsidR="001D2A79" w:rsidRDefault="001D2A79" w:rsidP="001D2A79">
            <w:pPr>
              <w:pStyle w:val="Body"/>
              <w:ind w:firstLine="210"/>
              <w:rPr>
                <w:rFonts w:ascii="Arial" w:eastAsia="宋体" w:hAnsi="Arial" w:cs="Arial"/>
                <w:lang w:eastAsia="zh-CN"/>
              </w:rPr>
            </w:pPr>
          </w:p>
          <w:p w:rsidR="001D2A79" w:rsidRDefault="001D2A79" w:rsidP="001D2A79">
            <w:pPr>
              <w:pStyle w:val="Body"/>
              <w:rPr>
                <w:rFonts w:ascii="Arial" w:eastAsia="宋体" w:hAnsi="Arial" w:cs="Arial"/>
                <w:lang w:eastAsia="zh-CN"/>
              </w:rPr>
            </w:pPr>
            <w:r>
              <w:rPr>
                <w:rFonts w:ascii="Arial" w:eastAsia="宋体" w:hAnsi="Arial" w:cs="Arial" w:hint="eastAsia"/>
                <w:lang w:eastAsia="zh-CN"/>
              </w:rPr>
              <w:t>AP330 Hotmail App ID 271:</w:t>
            </w:r>
          </w:p>
          <w:p w:rsidR="001D2A79" w:rsidRPr="001D2A79" w:rsidRDefault="001D2A79" w:rsidP="001D2A79">
            <w:pPr>
              <w:pStyle w:val="Body"/>
              <w:rPr>
                <w:rFonts w:ascii="Arial" w:eastAsia="宋体" w:hAnsi="Arial" w:cs="Arial"/>
                <w:lang w:eastAsia="zh-CN"/>
              </w:rPr>
            </w:pPr>
            <w:r w:rsidRPr="001D2A79">
              <w:rPr>
                <w:rFonts w:ascii="Arial" w:eastAsia="宋体" w:hAnsi="Arial" w:cs="Arial"/>
                <w:lang w:eastAsia="zh-CN"/>
              </w:rPr>
              <w:t>Id:6; Ageout:296910; Flags:0x24400; QOS:2; L7 ID:271; Up: 0 min 24 sec; InPol:L7Verify/2;</w:t>
            </w:r>
          </w:p>
          <w:p w:rsidR="001D2A79" w:rsidRPr="001D2A79" w:rsidRDefault="001D2A79" w:rsidP="001D2A79">
            <w:pPr>
              <w:pStyle w:val="Body"/>
              <w:rPr>
                <w:rFonts w:ascii="Arial" w:eastAsia="宋体" w:hAnsi="Arial" w:cs="Arial"/>
                <w:lang w:eastAsia="zh-CN"/>
              </w:rPr>
            </w:pPr>
            <w:r w:rsidRPr="001D2A79">
              <w:rPr>
                <w:rFonts w:ascii="Arial" w:eastAsia="宋体" w:hAnsi="Arial" w:cs="Arial"/>
                <w:lang w:eastAsia="zh-CN"/>
              </w:rPr>
              <w:t xml:space="preserve">    10.155.33.6/52101 -&gt; 64.4.2.107/80; Proto 6; Flg:0x112; Pkts:10 Bytes:4492 Parent-MAC-Sess: 27</w:t>
            </w:r>
          </w:p>
          <w:p w:rsidR="001D2A79" w:rsidRDefault="001D2A79" w:rsidP="001D2A79">
            <w:pPr>
              <w:pStyle w:val="Body"/>
              <w:ind w:firstLine="210"/>
              <w:rPr>
                <w:rFonts w:ascii="Arial" w:eastAsia="宋体" w:hAnsi="Arial" w:cs="Arial"/>
                <w:lang w:eastAsia="zh-CN"/>
              </w:rPr>
            </w:pPr>
            <w:r w:rsidRPr="001D2A79">
              <w:rPr>
                <w:rFonts w:ascii="Arial" w:eastAsia="宋体" w:hAnsi="Arial" w:cs="Arial"/>
                <w:lang w:eastAsia="zh-CN"/>
              </w:rPr>
              <w:t>64.4.2.107/80 -&gt; 10.155.33.6/52101; Proto 6; Flg:0x110; Pkts:6 Bytes:6282</w:t>
            </w:r>
          </w:p>
          <w:p w:rsidR="001D2A79" w:rsidRPr="001D2A79" w:rsidRDefault="001D2A79" w:rsidP="001D2A79">
            <w:pPr>
              <w:pStyle w:val="Body"/>
              <w:rPr>
                <w:rFonts w:ascii="Arial" w:eastAsia="宋体" w:hAnsi="Arial" w:cs="Arial"/>
                <w:lang w:eastAsia="zh-CN"/>
              </w:rPr>
            </w:pPr>
            <w:r w:rsidRPr="001D2A79">
              <w:rPr>
                <w:rFonts w:ascii="Arial" w:eastAsia="宋体" w:hAnsi="Arial" w:cs="Arial"/>
                <w:lang w:eastAsia="zh-CN"/>
              </w:rPr>
              <w:t>Id:11; Ageout:282616; Flags:0x24400; QOS:2; L7 ID:271; Up: 0 min 17 sec; InPol:L7Verify/2;</w:t>
            </w:r>
          </w:p>
          <w:p w:rsidR="001D2A79" w:rsidRPr="001D2A79" w:rsidRDefault="001D2A79" w:rsidP="001D2A79">
            <w:pPr>
              <w:pStyle w:val="Body"/>
              <w:rPr>
                <w:rFonts w:ascii="Arial" w:eastAsia="宋体" w:hAnsi="Arial" w:cs="Arial"/>
                <w:lang w:eastAsia="zh-CN"/>
              </w:rPr>
            </w:pPr>
            <w:r w:rsidRPr="001D2A79">
              <w:rPr>
                <w:rFonts w:ascii="Arial" w:eastAsia="宋体" w:hAnsi="Arial" w:cs="Arial"/>
                <w:lang w:eastAsia="zh-CN"/>
              </w:rPr>
              <w:t xml:space="preserve">    10.155.33.6/52217 -&gt; 64.4.56.183/80; Proto 6; Flg:0x112; Pkts:5 Bytes:2611 Parent-MAC-Sess: 27</w:t>
            </w:r>
          </w:p>
          <w:p w:rsidR="001D2A79" w:rsidRPr="004A5D10" w:rsidRDefault="001D2A79" w:rsidP="001D2A79">
            <w:pPr>
              <w:pStyle w:val="Body"/>
              <w:rPr>
                <w:rFonts w:ascii="Arial" w:eastAsia="宋体" w:hAnsi="Arial" w:cs="Arial"/>
                <w:lang w:eastAsia="zh-CN"/>
              </w:rPr>
            </w:pPr>
            <w:r w:rsidRPr="001D2A79">
              <w:rPr>
                <w:rFonts w:ascii="Arial" w:eastAsia="宋体" w:hAnsi="Arial" w:cs="Arial"/>
                <w:lang w:eastAsia="zh-CN"/>
              </w:rPr>
              <w:t xml:space="preserve">    64.4.56.183/80 -&gt; 10.155.33.6/52217; Proto 6; Flg:0x110; Pkts:3 Bytes:1058</w:t>
            </w:r>
          </w:p>
        </w:tc>
      </w:tr>
      <w:tr w:rsidR="00211A69" w:rsidRPr="00322E9D" w:rsidTr="00706C8D">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eastAsia="宋体" w:hAnsi="Arial" w:cs="Arial"/>
                <w:color w:val="auto"/>
                <w:lang w:eastAsia="zh-CN"/>
              </w:rPr>
            </w:pPr>
            <w:r w:rsidRPr="00706C8D">
              <w:rPr>
                <w:rFonts w:ascii="Arial" w:eastAsia="宋体" w:hAnsi="Arial" w:cs="Arial"/>
                <w:color w:val="auto"/>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4115F" w:rsidRPr="00DA1822" w:rsidRDefault="00E4115F" w:rsidP="00E4115F">
            <w:pPr>
              <w:pStyle w:val="Body"/>
              <w:rPr>
                <w:rFonts w:ascii="Arial" w:eastAsia="宋体" w:hAnsi="Arial" w:cs="Arial"/>
                <w:sz w:val="21"/>
                <w:szCs w:val="21"/>
                <w:lang w:eastAsia="zh-CN"/>
              </w:rPr>
            </w:pPr>
            <w:r w:rsidRPr="00DA1822">
              <w:rPr>
                <w:rFonts w:ascii="Arial" w:eastAsia="宋体" w:hAnsi="Arial" w:cs="Arial" w:hint="eastAsia"/>
                <w:sz w:val="21"/>
                <w:szCs w:val="21"/>
                <w:lang w:eastAsia="zh-CN"/>
              </w:rPr>
              <w:t>Aerohive required L7 engine, which supports more than 700 L7 applications, from other vendor. It will cost much time and effort to verify all of L7 applications. But if QA does NOT verify L7 application, we can</w:t>
            </w:r>
            <w:r w:rsidRPr="00DA1822">
              <w:rPr>
                <w:rFonts w:ascii="Arial" w:eastAsia="宋体" w:hAnsi="Arial" w:cs="Arial"/>
                <w:sz w:val="21"/>
                <w:szCs w:val="21"/>
                <w:lang w:eastAsia="zh-CN"/>
              </w:rPr>
              <w:t>’</w:t>
            </w:r>
            <w:r w:rsidRPr="00DA1822">
              <w:rPr>
                <w:rFonts w:ascii="Arial" w:eastAsia="宋体" w:hAnsi="Arial" w:cs="Arial" w:hint="eastAsia"/>
                <w:sz w:val="21"/>
                <w:szCs w:val="21"/>
                <w:lang w:eastAsia="zh-CN"/>
              </w:rPr>
              <w:t xml:space="preserve">t guarantee the quality of Aerohive product. </w:t>
            </w:r>
          </w:p>
          <w:p w:rsidR="00E4115F" w:rsidRPr="00DA1822" w:rsidRDefault="00E4115F" w:rsidP="00E4115F">
            <w:pPr>
              <w:pStyle w:val="Body"/>
              <w:rPr>
                <w:rFonts w:ascii="Arial" w:eastAsia="宋体" w:hAnsi="Arial" w:cs="Arial"/>
                <w:sz w:val="21"/>
                <w:szCs w:val="21"/>
                <w:lang w:eastAsia="zh-CN"/>
              </w:rPr>
            </w:pPr>
            <w:r w:rsidRPr="00DA1822">
              <w:rPr>
                <w:rFonts w:ascii="Arial" w:eastAsia="宋体" w:hAnsi="Arial" w:cs="Arial" w:hint="eastAsia"/>
                <w:sz w:val="21"/>
                <w:szCs w:val="21"/>
                <w:lang w:eastAsia="zh-CN"/>
              </w:rPr>
              <w:t>As per QA and HiveOS Dev discussion, we apply following policy to verify L7 engine:</w:t>
            </w:r>
          </w:p>
          <w:p w:rsidR="00E4115F" w:rsidRPr="00DA1822" w:rsidRDefault="00E4115F" w:rsidP="00EB7D7A">
            <w:pPr>
              <w:pStyle w:val="Body"/>
              <w:numPr>
                <w:ilvl w:val="0"/>
                <w:numId w:val="93"/>
              </w:numPr>
              <w:rPr>
                <w:rFonts w:ascii="Arial" w:eastAsia="宋体" w:hAnsi="Arial" w:cs="Arial"/>
                <w:sz w:val="21"/>
                <w:szCs w:val="21"/>
                <w:lang w:eastAsia="zh-CN"/>
              </w:rPr>
            </w:pPr>
            <w:r w:rsidRPr="00DA1822">
              <w:rPr>
                <w:rFonts w:ascii="Arial" w:eastAsia="宋体" w:hAnsi="Arial" w:cs="Arial" w:hint="eastAsia"/>
                <w:sz w:val="21"/>
                <w:szCs w:val="21"/>
                <w:lang w:eastAsia="zh-CN"/>
              </w:rPr>
              <w:t>L7 engine vendor provided L7 application sample trace, IXIA replay sample trace to verify L7 application.</w:t>
            </w:r>
          </w:p>
          <w:p w:rsidR="00E4115F" w:rsidRDefault="00E4115F" w:rsidP="00EB7D7A">
            <w:pPr>
              <w:pStyle w:val="Body"/>
              <w:numPr>
                <w:ilvl w:val="0"/>
                <w:numId w:val="93"/>
              </w:numPr>
              <w:rPr>
                <w:rFonts w:ascii="Arial" w:eastAsia="宋体" w:hAnsi="Arial" w:cs="Arial"/>
                <w:sz w:val="21"/>
                <w:szCs w:val="21"/>
                <w:lang w:eastAsia="zh-CN"/>
              </w:rPr>
            </w:pPr>
            <w:r>
              <w:rPr>
                <w:rFonts w:ascii="Arial" w:eastAsia="宋体" w:hAnsi="Arial" w:cs="Arial" w:hint="eastAsia"/>
                <w:sz w:val="21"/>
                <w:szCs w:val="21"/>
                <w:lang w:eastAsia="zh-CN"/>
              </w:rPr>
              <w:t>V</w:t>
            </w:r>
            <w:r w:rsidRPr="00DA1822">
              <w:rPr>
                <w:rFonts w:ascii="Arial" w:eastAsia="宋体" w:hAnsi="Arial" w:cs="Arial" w:hint="eastAsia"/>
                <w:sz w:val="21"/>
                <w:szCs w:val="21"/>
                <w:lang w:eastAsia="zh-CN"/>
              </w:rPr>
              <w:t xml:space="preserve">erified </w:t>
            </w:r>
            <w:r>
              <w:rPr>
                <w:rFonts w:ascii="Arial" w:eastAsia="宋体" w:hAnsi="Arial" w:cs="Arial" w:hint="eastAsia"/>
                <w:sz w:val="21"/>
                <w:szCs w:val="21"/>
                <w:lang w:eastAsia="zh-CN"/>
              </w:rPr>
              <w:t xml:space="preserve">critical or common applications </w:t>
            </w:r>
            <w:r w:rsidRPr="00DA1822">
              <w:rPr>
                <w:rFonts w:ascii="Arial" w:eastAsia="宋体" w:hAnsi="Arial" w:cs="Arial" w:hint="eastAsia"/>
                <w:sz w:val="21"/>
                <w:szCs w:val="21"/>
                <w:lang w:eastAsia="zh-CN"/>
              </w:rPr>
              <w:t>by live traffic.</w:t>
            </w:r>
          </w:p>
          <w:p w:rsidR="00E4115F" w:rsidRPr="00E4115F" w:rsidRDefault="00E4115F" w:rsidP="00EB7D7A">
            <w:pPr>
              <w:pStyle w:val="Body"/>
              <w:numPr>
                <w:ilvl w:val="0"/>
                <w:numId w:val="93"/>
              </w:numPr>
              <w:rPr>
                <w:rFonts w:ascii="Arial" w:eastAsia="宋体" w:hAnsi="Arial" w:cs="Arial"/>
                <w:sz w:val="21"/>
                <w:szCs w:val="21"/>
                <w:lang w:eastAsia="zh-CN"/>
              </w:rPr>
            </w:pPr>
            <w:r>
              <w:rPr>
                <w:rFonts w:ascii="Arial" w:eastAsia="宋体" w:hAnsi="Arial" w:cs="Arial" w:hint="eastAsia"/>
                <w:sz w:val="21"/>
                <w:szCs w:val="21"/>
                <w:lang w:eastAsia="zh-CN"/>
              </w:rPr>
              <w:t>Require L7 engine vendor</w:t>
            </w:r>
            <w:r>
              <w:rPr>
                <w:rFonts w:ascii="Arial" w:eastAsia="宋体" w:hAnsi="Arial" w:cs="Arial"/>
                <w:sz w:val="21"/>
                <w:szCs w:val="21"/>
                <w:lang w:eastAsia="zh-CN"/>
              </w:rPr>
              <w:t>’</w:t>
            </w:r>
            <w:r>
              <w:rPr>
                <w:rFonts w:ascii="Arial" w:eastAsia="宋体" w:hAnsi="Arial" w:cs="Arial" w:hint="eastAsia"/>
                <w:sz w:val="21"/>
                <w:szCs w:val="21"/>
                <w:lang w:eastAsia="zh-CN"/>
              </w:rPr>
              <w:t>s test plan document to make sure all applications have been covered by vendor.</w:t>
            </w:r>
          </w:p>
        </w:tc>
      </w:tr>
    </w:tbl>
    <w:p w:rsidR="00211A69" w:rsidRPr="00DD12B1" w:rsidRDefault="0053359B" w:rsidP="00211A69">
      <w:pPr>
        <w:pStyle w:val="Heading4"/>
        <w:ind w:firstLine="1121"/>
        <w:rPr>
          <w:rFonts w:ascii="Arial" w:hAnsi="Arial"/>
          <w:b w:val="0"/>
          <w:sz w:val="21"/>
          <w:szCs w:val="21"/>
        </w:rPr>
      </w:pPr>
      <w:r>
        <w:rPr>
          <w:rFonts w:ascii="Arial" w:eastAsiaTheme="minorEastAsia" w:hAnsi="Arial" w:hint="eastAsia"/>
          <w:b w:val="0"/>
          <w:sz w:val="21"/>
          <w:szCs w:val="21"/>
          <w:lang w:eastAsia="zh-CN"/>
        </w:rPr>
        <w:t>L7_Engine</w:t>
      </w:r>
      <w:r w:rsidR="00211A69" w:rsidRPr="006F53A6">
        <w:rPr>
          <w:rFonts w:ascii="Arial" w:hAnsi="Arial" w:hint="eastAsia"/>
          <w:b w:val="0"/>
          <w:sz w:val="21"/>
          <w:szCs w:val="21"/>
        </w:rPr>
        <w:t>_Function_02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AC7C3B" w:rsidRPr="00322E9D" w:rsidTr="00DD12B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C7C3B" w:rsidRPr="00DD12B1" w:rsidRDefault="00AC7C3B" w:rsidP="00DD12B1">
            <w:pPr>
              <w:rPr>
                <w:rFonts w:ascii="Arial" w:hAnsi="Arial" w:cs="Arial"/>
                <w:color w:val="auto"/>
              </w:rPr>
            </w:pPr>
            <w:r w:rsidRPr="00DD12B1">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C7C3B" w:rsidRPr="00DD12B1" w:rsidRDefault="0053359B" w:rsidP="00DD12B1">
            <w:pPr>
              <w:pStyle w:val="Body"/>
              <w:rPr>
                <w:rFonts w:ascii="Arial" w:eastAsia="宋体" w:hAnsi="Arial" w:cs="Arial"/>
                <w:lang w:eastAsia="zh-CN"/>
              </w:rPr>
            </w:pPr>
            <w:r>
              <w:rPr>
                <w:rFonts w:ascii="Arial" w:eastAsia="宋体" w:hAnsi="Arial" w:cs="Arial" w:hint="eastAsia"/>
                <w:lang w:eastAsia="zh-CN"/>
              </w:rPr>
              <w:t>L7_Engine</w:t>
            </w:r>
            <w:r w:rsidR="00AC7C3B" w:rsidRPr="00DD12B1">
              <w:rPr>
                <w:rFonts w:ascii="Arial" w:eastAsia="宋体" w:hAnsi="Arial" w:cs="Arial"/>
                <w:lang w:eastAsia="zh-CN"/>
              </w:rPr>
              <w:t>_Function_02</w:t>
            </w:r>
          </w:p>
        </w:tc>
      </w:tr>
      <w:tr w:rsidR="00AC7C3B" w:rsidRPr="00322E9D" w:rsidTr="00DD12B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C7C3B" w:rsidRPr="00DD12B1" w:rsidRDefault="00AC7C3B" w:rsidP="00DD12B1">
            <w:pPr>
              <w:rPr>
                <w:rFonts w:ascii="Arial" w:hAnsi="Arial" w:cs="Arial"/>
                <w:color w:val="auto"/>
              </w:rPr>
            </w:pPr>
            <w:r w:rsidRPr="00DD12B1">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AC7C3B" w:rsidRPr="00DD12B1" w:rsidRDefault="005D279B" w:rsidP="00DD12B1">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AC7C3B" w:rsidRPr="00DD12B1" w:rsidRDefault="00AC7C3B" w:rsidP="00DD12B1">
            <w:pPr>
              <w:rPr>
                <w:rFonts w:ascii="Arial" w:eastAsia="宋体" w:hAnsi="Arial" w:cs="Arial"/>
                <w:color w:val="auto"/>
                <w:lang w:eastAsia="zh-CN"/>
              </w:rPr>
            </w:pPr>
            <w:r w:rsidRPr="00DD12B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AC7C3B" w:rsidRPr="00DD12B1" w:rsidRDefault="00AC7C3B" w:rsidP="00DD12B1">
            <w:pPr>
              <w:pStyle w:val="Body"/>
              <w:rPr>
                <w:rFonts w:ascii="Arial" w:eastAsia="宋体" w:hAnsi="Arial" w:cs="Arial"/>
                <w:lang w:eastAsia="zh-CN"/>
              </w:rPr>
            </w:pPr>
            <w:r w:rsidRPr="00DD12B1">
              <w:rPr>
                <w:rFonts w:ascii="Arial" w:eastAsia="宋体" w:hAnsi="Arial" w:cs="Arial"/>
                <w:lang w:eastAsia="zh-CN"/>
              </w:rPr>
              <w:t>No</w:t>
            </w:r>
          </w:p>
        </w:tc>
      </w:tr>
      <w:tr w:rsidR="00AC7C3B" w:rsidRPr="00322E9D" w:rsidTr="00DD12B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C7C3B" w:rsidRPr="00DD12B1" w:rsidRDefault="00AC7C3B" w:rsidP="00DD12B1">
            <w:pPr>
              <w:rPr>
                <w:rFonts w:ascii="Arial" w:hAnsi="Arial" w:cs="Arial"/>
                <w:color w:val="auto"/>
              </w:rPr>
            </w:pPr>
            <w:r w:rsidRPr="00DD12B1">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1258F" w:rsidRDefault="0021258F" w:rsidP="0068657D">
            <w:pPr>
              <w:pStyle w:val="Body"/>
              <w:rPr>
                <w:rFonts w:ascii="Arial" w:eastAsia="宋体" w:hAnsi="Arial" w:cs="Arial"/>
                <w:lang w:eastAsia="zh-CN"/>
              </w:rPr>
            </w:pPr>
          </w:p>
          <w:p w:rsidR="0068657D" w:rsidRPr="00AE7A24" w:rsidRDefault="0068657D" w:rsidP="0068657D">
            <w:pPr>
              <w:pStyle w:val="Body"/>
              <w:rPr>
                <w:rFonts w:ascii="Arial" w:eastAsia="宋体" w:hAnsi="Arial" w:cs="Arial"/>
                <w:lang w:eastAsia="zh-CN"/>
              </w:rPr>
            </w:pPr>
            <w:r w:rsidRPr="00AE7A24">
              <w:rPr>
                <w:rFonts w:ascii="Arial" w:eastAsia="宋体" w:hAnsi="Arial" w:cs="Arial"/>
                <w:lang w:eastAsia="zh-CN"/>
              </w:rPr>
              <w:t xml:space="preserve">For AP only </w:t>
            </w:r>
            <w:r w:rsidR="0021258F">
              <w:rPr>
                <w:rFonts w:ascii="Arial" w:eastAsia="宋体" w:hAnsi="Arial" w:cs="Arial" w:hint="eastAsia"/>
                <w:lang w:eastAsia="zh-CN"/>
              </w:rPr>
              <w:t xml:space="preserve">with </w:t>
            </w:r>
            <w:r w:rsidRPr="00AE7A24">
              <w:rPr>
                <w:rFonts w:ascii="Arial" w:eastAsia="宋体" w:hAnsi="Arial" w:cs="Arial"/>
                <w:lang w:eastAsia="zh-CN"/>
              </w:rPr>
              <w:t>1 eth interface:</w:t>
            </w:r>
          </w:p>
          <w:p w:rsidR="0068657D" w:rsidRPr="00AE7A24" w:rsidRDefault="0068657D" w:rsidP="0068657D">
            <w:pPr>
              <w:pStyle w:val="Body"/>
              <w:rPr>
                <w:rFonts w:ascii="Arial" w:eastAsia="宋体" w:hAnsi="Arial" w:cs="Arial"/>
                <w:lang w:eastAsia="zh-CN"/>
              </w:rPr>
            </w:pPr>
            <w:r w:rsidRPr="00AE7A24">
              <w:rPr>
                <w:rFonts w:ascii="Arial" w:eastAsia="宋体" w:hAnsi="Arial" w:cs="Arial"/>
                <w:lang w:eastAsia="zh-CN"/>
              </w:rPr>
              <w:t>(eth0)MP(wifi1.1)-----AP____SW____HM</w:t>
            </w:r>
          </w:p>
          <w:p w:rsidR="0068657D" w:rsidRPr="00AE7A24" w:rsidRDefault="0068657D" w:rsidP="0068657D">
            <w:pPr>
              <w:pStyle w:val="Body"/>
              <w:ind w:firstLine="210"/>
              <w:rPr>
                <w:rFonts w:ascii="Arial" w:eastAsia="宋体" w:hAnsi="Arial" w:cs="Arial"/>
                <w:lang w:eastAsia="zh-CN"/>
              </w:rPr>
            </w:pPr>
            <w:r w:rsidRPr="00AE7A24">
              <w:rPr>
                <w:rFonts w:ascii="Arial" w:eastAsia="宋体" w:hAnsi="Arial" w:cs="Arial"/>
                <w:lang w:eastAsia="zh-CN"/>
              </w:rPr>
              <w:t>|                                          |</w:t>
            </w:r>
          </w:p>
          <w:p w:rsidR="0068657D" w:rsidRPr="00AE7A24" w:rsidRDefault="0021258F" w:rsidP="0068657D">
            <w:pPr>
              <w:pStyle w:val="Body"/>
              <w:rPr>
                <w:rFonts w:ascii="Arial" w:eastAsia="宋体" w:hAnsi="Arial" w:cs="Arial"/>
                <w:lang w:eastAsia="zh-CN"/>
              </w:rPr>
            </w:pPr>
            <w:r>
              <w:rPr>
                <w:rFonts w:ascii="Arial" w:eastAsia="宋体" w:hAnsi="Arial" w:cs="Arial"/>
                <w:lang w:eastAsia="zh-CN"/>
              </w:rPr>
              <w:t xml:space="preserve"> IXIA__________________</w:t>
            </w:r>
            <w:r>
              <w:rPr>
                <w:rFonts w:ascii="Arial" w:eastAsia="宋体" w:hAnsi="Arial" w:cs="Arial" w:hint="eastAsia"/>
                <w:lang w:eastAsia="zh-CN"/>
              </w:rPr>
              <w:t>_</w:t>
            </w:r>
            <w:r>
              <w:rPr>
                <w:rFonts w:ascii="Arial" w:eastAsia="宋体" w:hAnsi="Arial" w:cs="Arial"/>
                <w:lang w:eastAsia="zh-CN"/>
              </w:rPr>
              <w:t>_</w:t>
            </w:r>
            <w:r w:rsidR="0068657D" w:rsidRPr="00AE7A24">
              <w:rPr>
                <w:rFonts w:ascii="Arial" w:eastAsia="宋体" w:hAnsi="Arial" w:cs="Arial"/>
                <w:lang w:eastAsia="zh-CN"/>
              </w:rPr>
              <w:t>|</w:t>
            </w:r>
          </w:p>
          <w:p w:rsidR="0068657D" w:rsidRPr="00AE7A24" w:rsidRDefault="0068657D" w:rsidP="0068657D">
            <w:pPr>
              <w:pStyle w:val="Body"/>
              <w:rPr>
                <w:rFonts w:ascii="Arial" w:eastAsia="宋体" w:hAnsi="Arial" w:cs="Arial"/>
                <w:lang w:eastAsia="zh-CN"/>
              </w:rPr>
            </w:pPr>
          </w:p>
          <w:p w:rsidR="0068657D" w:rsidRPr="00AE7A24" w:rsidRDefault="0068657D" w:rsidP="0068657D">
            <w:pPr>
              <w:pStyle w:val="Body"/>
              <w:rPr>
                <w:rFonts w:ascii="Arial" w:eastAsia="宋体" w:hAnsi="Arial" w:cs="Arial"/>
                <w:lang w:eastAsia="zh-CN"/>
              </w:rPr>
            </w:pPr>
            <w:r w:rsidRPr="00AE7A24">
              <w:rPr>
                <w:rFonts w:ascii="Arial" w:eastAsia="宋体" w:hAnsi="Arial" w:cs="Arial"/>
                <w:lang w:eastAsia="zh-CN"/>
              </w:rPr>
              <w:t>For AP with 2 eth interfaces:</w:t>
            </w:r>
          </w:p>
          <w:p w:rsidR="0068657D" w:rsidRPr="00AE7A24" w:rsidRDefault="0068657D" w:rsidP="0068657D">
            <w:pPr>
              <w:pStyle w:val="Body"/>
              <w:rPr>
                <w:rFonts w:ascii="Arial" w:eastAsia="宋体" w:hAnsi="Arial" w:cs="Arial"/>
                <w:lang w:eastAsia="zh-CN"/>
              </w:rPr>
            </w:pPr>
            <w:r>
              <w:rPr>
                <w:rFonts w:ascii="Arial" w:eastAsia="宋体" w:hAnsi="Arial" w:cs="Arial"/>
                <w:lang w:eastAsia="zh-CN"/>
              </w:rPr>
              <w:t>(eth</w:t>
            </w:r>
            <w:r>
              <w:rPr>
                <w:rFonts w:ascii="Arial" w:eastAsia="宋体" w:hAnsi="Arial" w:cs="Arial" w:hint="eastAsia"/>
                <w:lang w:eastAsia="zh-CN"/>
              </w:rPr>
              <w:t>1</w:t>
            </w:r>
            <w:r>
              <w:rPr>
                <w:rFonts w:ascii="Arial" w:eastAsia="宋体" w:hAnsi="Arial" w:cs="Arial"/>
                <w:lang w:eastAsia="zh-CN"/>
              </w:rPr>
              <w:t>)AP(eth</w:t>
            </w:r>
            <w:r>
              <w:rPr>
                <w:rFonts w:ascii="Arial" w:eastAsia="宋体" w:hAnsi="Arial" w:cs="Arial" w:hint="eastAsia"/>
                <w:lang w:eastAsia="zh-CN"/>
              </w:rPr>
              <w:t>0</w:t>
            </w:r>
            <w:r w:rsidRPr="00AE7A24">
              <w:rPr>
                <w:rFonts w:ascii="Arial" w:eastAsia="宋体" w:hAnsi="Arial" w:cs="Arial"/>
                <w:lang w:eastAsia="zh-CN"/>
              </w:rPr>
              <w:t>)____SW____HM</w:t>
            </w:r>
          </w:p>
          <w:p w:rsidR="0068657D" w:rsidRPr="00AE7A24" w:rsidRDefault="0068657D" w:rsidP="0068657D">
            <w:pPr>
              <w:pStyle w:val="Body"/>
              <w:ind w:firstLine="210"/>
              <w:rPr>
                <w:rFonts w:ascii="Arial" w:eastAsia="宋体" w:hAnsi="Arial" w:cs="Arial"/>
                <w:lang w:eastAsia="zh-CN"/>
              </w:rPr>
            </w:pPr>
            <w:r w:rsidRPr="00AE7A24">
              <w:rPr>
                <w:rFonts w:ascii="Arial" w:eastAsia="宋体" w:hAnsi="Arial" w:cs="Arial"/>
                <w:lang w:eastAsia="zh-CN"/>
              </w:rPr>
              <w:t>|                            |</w:t>
            </w:r>
          </w:p>
          <w:p w:rsidR="0068657D" w:rsidRPr="00AE7A24" w:rsidRDefault="0021258F" w:rsidP="0068657D">
            <w:pPr>
              <w:pStyle w:val="Body"/>
              <w:rPr>
                <w:rFonts w:ascii="Arial" w:eastAsia="宋体" w:hAnsi="Arial" w:cs="Arial"/>
                <w:lang w:eastAsia="zh-CN"/>
              </w:rPr>
            </w:pPr>
            <w:r>
              <w:rPr>
                <w:rFonts w:ascii="Arial" w:eastAsia="宋体" w:hAnsi="Arial" w:cs="Arial"/>
                <w:lang w:eastAsia="zh-CN"/>
              </w:rPr>
              <w:t xml:space="preserve"> IXIA____________</w:t>
            </w:r>
            <w:r>
              <w:rPr>
                <w:rFonts w:ascii="Arial" w:eastAsia="宋体" w:hAnsi="Arial" w:cs="Arial" w:hint="eastAsia"/>
                <w:lang w:eastAsia="zh-CN"/>
              </w:rPr>
              <w:t>_</w:t>
            </w:r>
            <w:r w:rsidR="0068657D" w:rsidRPr="00AE7A24">
              <w:rPr>
                <w:rFonts w:ascii="Arial" w:eastAsia="宋体" w:hAnsi="Arial" w:cs="Arial"/>
                <w:lang w:eastAsia="zh-CN"/>
              </w:rPr>
              <w:t>|</w:t>
            </w:r>
          </w:p>
          <w:p w:rsidR="0068657D" w:rsidRPr="00AE7A24" w:rsidRDefault="0068657D" w:rsidP="0068657D">
            <w:pPr>
              <w:pStyle w:val="Body"/>
              <w:rPr>
                <w:rFonts w:ascii="Arial" w:eastAsia="宋体" w:hAnsi="Arial" w:cs="Arial"/>
                <w:lang w:eastAsia="zh-CN"/>
              </w:rPr>
            </w:pPr>
          </w:p>
          <w:p w:rsidR="0068657D" w:rsidRPr="00AE7A24" w:rsidRDefault="0068657D" w:rsidP="0068657D">
            <w:pPr>
              <w:pStyle w:val="Body"/>
              <w:rPr>
                <w:rFonts w:ascii="Arial" w:eastAsia="宋体" w:hAnsi="Arial" w:cs="Arial"/>
                <w:lang w:eastAsia="zh-CN"/>
              </w:rPr>
            </w:pPr>
            <w:r w:rsidRPr="00AE7A24">
              <w:rPr>
                <w:rFonts w:ascii="Arial" w:eastAsia="宋体" w:hAnsi="Arial" w:cs="Arial"/>
                <w:lang w:eastAsia="zh-CN"/>
              </w:rPr>
              <w:t>For BR:</w:t>
            </w:r>
          </w:p>
          <w:p w:rsidR="0068657D" w:rsidRPr="00AE7A24" w:rsidRDefault="0068657D" w:rsidP="0068657D">
            <w:pPr>
              <w:pStyle w:val="Body"/>
              <w:rPr>
                <w:rFonts w:ascii="Arial" w:eastAsia="宋体" w:hAnsi="Arial" w:cs="Arial"/>
                <w:lang w:eastAsia="zh-CN"/>
              </w:rPr>
            </w:pPr>
            <w:r w:rsidRPr="00AE7A24">
              <w:rPr>
                <w:rFonts w:ascii="Arial" w:eastAsia="宋体" w:hAnsi="Arial" w:cs="Arial"/>
                <w:lang w:eastAsia="zh-CN"/>
              </w:rPr>
              <w:t xml:space="preserve"> (eth1)BR(eth0)_____Switch_____HM</w:t>
            </w:r>
          </w:p>
          <w:p w:rsidR="0068657D" w:rsidRPr="00AE7A24" w:rsidRDefault="0068657D" w:rsidP="0068657D">
            <w:pPr>
              <w:pStyle w:val="Body"/>
              <w:rPr>
                <w:rFonts w:ascii="Arial" w:eastAsia="宋体" w:hAnsi="Arial" w:cs="Arial"/>
                <w:lang w:eastAsia="zh-CN"/>
              </w:rPr>
            </w:pPr>
            <w:r w:rsidRPr="00AE7A24">
              <w:rPr>
                <w:rFonts w:ascii="Arial" w:eastAsia="宋体" w:hAnsi="Arial" w:cs="Arial"/>
                <w:lang w:eastAsia="zh-CN"/>
              </w:rPr>
              <w:t xml:space="preserve">      |                                 |</w:t>
            </w:r>
          </w:p>
          <w:p w:rsidR="0021258F" w:rsidRDefault="0068657D" w:rsidP="0021258F">
            <w:pPr>
              <w:pStyle w:val="Body"/>
              <w:ind w:firstLine="210"/>
              <w:rPr>
                <w:rFonts w:ascii="Arial" w:eastAsia="宋体" w:hAnsi="Arial" w:cs="Arial"/>
                <w:lang w:eastAsia="zh-CN"/>
              </w:rPr>
            </w:pPr>
            <w:r w:rsidRPr="00AE7A24">
              <w:rPr>
                <w:rFonts w:ascii="Arial" w:eastAsia="宋体" w:hAnsi="Arial" w:cs="Arial"/>
                <w:lang w:eastAsia="zh-CN"/>
              </w:rPr>
              <w:t>IXI</w:t>
            </w:r>
            <w:r w:rsidR="0021258F">
              <w:rPr>
                <w:rFonts w:ascii="Arial" w:eastAsia="宋体" w:hAnsi="Arial" w:cs="Arial"/>
                <w:lang w:eastAsia="zh-CN"/>
              </w:rPr>
              <w:t>A____________</w:t>
            </w:r>
            <w:r w:rsidR="0021258F">
              <w:rPr>
                <w:rFonts w:ascii="Arial" w:eastAsia="宋体" w:hAnsi="Arial" w:cs="Arial" w:hint="eastAsia"/>
                <w:lang w:eastAsia="zh-CN"/>
              </w:rPr>
              <w:t>_</w:t>
            </w:r>
            <w:r w:rsidR="0021258F">
              <w:rPr>
                <w:rFonts w:ascii="Arial" w:eastAsia="宋体" w:hAnsi="Arial" w:cs="Arial"/>
                <w:lang w:eastAsia="zh-CN"/>
              </w:rPr>
              <w:t>__</w:t>
            </w:r>
            <w:r w:rsidRPr="00AE7A24">
              <w:rPr>
                <w:rFonts w:ascii="Arial" w:eastAsia="宋体" w:hAnsi="Arial" w:cs="Arial"/>
                <w:lang w:eastAsia="zh-CN"/>
              </w:rPr>
              <w:t>|</w:t>
            </w:r>
          </w:p>
          <w:p w:rsidR="0021258F" w:rsidRPr="00DD12B1" w:rsidRDefault="0021258F" w:rsidP="0021258F">
            <w:pPr>
              <w:pStyle w:val="Body"/>
              <w:ind w:firstLine="210"/>
              <w:rPr>
                <w:rFonts w:ascii="Arial" w:eastAsia="宋体" w:hAnsi="Arial" w:cs="Arial"/>
                <w:lang w:eastAsia="zh-CN"/>
              </w:rPr>
            </w:pPr>
          </w:p>
        </w:tc>
      </w:tr>
      <w:tr w:rsidR="00AC7C3B" w:rsidRPr="00322E9D" w:rsidTr="00DD12B1">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AC7C3B" w:rsidRPr="00DD12B1" w:rsidRDefault="00AC7C3B" w:rsidP="00DD12B1">
            <w:pPr>
              <w:rPr>
                <w:rFonts w:ascii="Arial" w:hAnsi="Arial" w:cs="Arial"/>
                <w:color w:val="auto"/>
              </w:rPr>
            </w:pPr>
            <w:r w:rsidRPr="00DD12B1">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C7C3B" w:rsidRPr="00DD12B1" w:rsidRDefault="00DD12B1" w:rsidP="00DD12B1">
            <w:pPr>
              <w:pStyle w:val="Body"/>
              <w:rPr>
                <w:rFonts w:ascii="Arial" w:eastAsia="宋体" w:hAnsi="Arial" w:cs="Arial"/>
                <w:lang w:eastAsia="zh-CN"/>
              </w:rPr>
            </w:pPr>
            <w:r w:rsidRPr="00DD12B1">
              <w:rPr>
                <w:rFonts w:ascii="Arial" w:eastAsia="宋体" w:hAnsi="Arial" w:cs="Arial"/>
                <w:lang w:eastAsia="zh-CN"/>
              </w:rPr>
              <w:t xml:space="preserve">Verify HiveOS device (AP and BR) can classify </w:t>
            </w:r>
            <w:r w:rsidR="0068657D">
              <w:rPr>
                <w:rFonts w:ascii="Arial" w:eastAsia="宋体" w:hAnsi="Arial" w:cs="Arial" w:hint="eastAsia"/>
                <w:lang w:eastAsia="zh-CN"/>
              </w:rPr>
              <w:t>specific application</w:t>
            </w:r>
            <w:r w:rsidRPr="00DD12B1">
              <w:rPr>
                <w:rFonts w:ascii="Arial" w:eastAsia="宋体" w:hAnsi="Arial" w:cs="Arial"/>
                <w:lang w:eastAsia="zh-CN"/>
              </w:rPr>
              <w:t>.</w:t>
            </w:r>
          </w:p>
        </w:tc>
      </w:tr>
      <w:tr w:rsidR="00DD12B1" w:rsidRPr="00322E9D" w:rsidTr="00DD12B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DD12B1" w:rsidRPr="00DD12B1" w:rsidRDefault="00DD12B1" w:rsidP="00DD12B1">
            <w:pPr>
              <w:rPr>
                <w:rFonts w:ascii="Arial" w:eastAsia="宋体" w:hAnsi="Arial" w:cs="Arial"/>
                <w:color w:val="auto"/>
                <w:lang w:eastAsia="zh-CN"/>
              </w:rPr>
            </w:pPr>
            <w:r w:rsidRPr="00DD12B1">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D12B1" w:rsidRPr="00DD12B1" w:rsidRDefault="00DD12B1" w:rsidP="00DD12B1">
            <w:pPr>
              <w:pStyle w:val="Body"/>
              <w:rPr>
                <w:rFonts w:ascii="Arial" w:eastAsia="宋体" w:hAnsi="Arial" w:cs="Arial"/>
                <w:lang w:eastAsia="zh-CN"/>
              </w:rPr>
            </w:pPr>
            <w:r w:rsidRPr="00DD12B1">
              <w:rPr>
                <w:rFonts w:ascii="Arial" w:eastAsia="宋体" w:hAnsi="Arial" w:cs="Arial"/>
                <w:lang w:eastAsia="zh-CN"/>
              </w:rPr>
              <w:t>AP: AP110,AP120,AP121,AP141,AP170,AP320,AP340,AP330,AP350,</w:t>
            </w:r>
          </w:p>
          <w:p w:rsidR="00DD12B1" w:rsidRPr="00DD12B1" w:rsidRDefault="00DD12B1" w:rsidP="00DD12B1">
            <w:pPr>
              <w:pStyle w:val="Body"/>
              <w:rPr>
                <w:rFonts w:ascii="Arial" w:eastAsia="宋体" w:hAnsi="Arial" w:cs="Arial"/>
                <w:lang w:eastAsia="zh-CN"/>
              </w:rPr>
            </w:pPr>
            <w:r w:rsidRPr="00DD12B1">
              <w:rPr>
                <w:rFonts w:ascii="Arial" w:eastAsia="宋体" w:hAnsi="Arial" w:cs="Arial"/>
                <w:lang w:eastAsia="zh-CN"/>
              </w:rPr>
              <w:t>BR: BR200,BR200-WP,BRAP330,BRAP350,</w:t>
            </w:r>
          </w:p>
        </w:tc>
      </w:tr>
      <w:tr w:rsidR="00DD12B1" w:rsidRPr="00322E9D" w:rsidTr="00DD12B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D12B1" w:rsidRPr="00DD12B1" w:rsidRDefault="00DD12B1" w:rsidP="00DD12B1">
            <w:pPr>
              <w:rPr>
                <w:rFonts w:ascii="Arial" w:hAnsi="Arial" w:cs="Arial"/>
                <w:color w:val="auto"/>
              </w:rPr>
            </w:pPr>
            <w:r w:rsidRPr="00DD12B1">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D12B1" w:rsidRPr="00DD12B1" w:rsidRDefault="00DD12B1" w:rsidP="00DD12B1">
            <w:pPr>
              <w:pStyle w:val="Body"/>
              <w:rPr>
                <w:rFonts w:ascii="Arial" w:eastAsia="宋体" w:hAnsi="Arial" w:cs="Arial"/>
                <w:lang w:eastAsia="zh-CN"/>
              </w:rPr>
            </w:pPr>
            <w:r w:rsidRPr="00DD12B1">
              <w:rPr>
                <w:rFonts w:ascii="Arial" w:eastAsia="宋体" w:hAnsi="Arial" w:cs="Arial"/>
                <w:lang w:eastAsia="zh-CN"/>
              </w:rPr>
              <w:t>AP and BR are managed by HM.</w:t>
            </w:r>
          </w:p>
          <w:p w:rsidR="00DD12B1" w:rsidRPr="00DD12B1" w:rsidRDefault="00DD12B1" w:rsidP="00DD12B1">
            <w:pPr>
              <w:pStyle w:val="Body"/>
              <w:rPr>
                <w:rFonts w:ascii="Arial" w:eastAsia="宋体" w:hAnsi="Arial" w:cs="Arial"/>
                <w:lang w:eastAsia="zh-CN"/>
              </w:rPr>
            </w:pPr>
            <w:r w:rsidRPr="00DD12B1">
              <w:rPr>
                <w:rFonts w:ascii="Arial" w:eastAsia="宋体" w:hAnsi="Arial" w:cs="Arial"/>
                <w:lang w:eastAsia="zh-CN"/>
              </w:rPr>
              <w:lastRenderedPageBreak/>
              <w:t>Set BR eth1 mode as bridge-802.1q, and AP eth as backhaul.</w:t>
            </w:r>
          </w:p>
        </w:tc>
      </w:tr>
      <w:tr w:rsidR="00DD12B1" w:rsidRPr="00322E9D" w:rsidTr="00DD12B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D12B1" w:rsidRPr="00DD12B1" w:rsidRDefault="00DD12B1" w:rsidP="00DD12B1">
            <w:pPr>
              <w:rPr>
                <w:rFonts w:ascii="Arial" w:hAnsi="Arial" w:cs="Arial"/>
                <w:color w:val="auto"/>
              </w:rPr>
            </w:pPr>
            <w:r w:rsidRPr="00DD12B1">
              <w:rPr>
                <w:rFonts w:ascii="Arial" w:hAnsi="Arial" w:cs="Arial"/>
                <w:color w:val="auto"/>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D12B1" w:rsidRPr="00DD12B1" w:rsidRDefault="00DD12B1" w:rsidP="00EB7D7A">
            <w:pPr>
              <w:pStyle w:val="Body"/>
              <w:numPr>
                <w:ilvl w:val="2"/>
                <w:numId w:val="46"/>
              </w:numPr>
              <w:ind w:left="268" w:hanging="268"/>
              <w:rPr>
                <w:rFonts w:ascii="Arial" w:eastAsia="宋体" w:hAnsi="Arial" w:cs="Arial"/>
                <w:lang w:eastAsia="zh-CN"/>
              </w:rPr>
            </w:pPr>
            <w:r w:rsidRPr="00DD12B1">
              <w:rPr>
                <w:rFonts w:ascii="Arial" w:eastAsia="宋体" w:hAnsi="Arial" w:cs="Arial"/>
                <w:lang w:eastAsia="zh-CN"/>
              </w:rPr>
              <w:t>Turn on L7 engine and set application reporting mode as “auto” globally at AP and BR.</w:t>
            </w:r>
          </w:p>
          <w:p w:rsidR="00DD12B1" w:rsidRPr="00FD682C" w:rsidRDefault="00DD12B1" w:rsidP="00EB7D7A">
            <w:pPr>
              <w:pStyle w:val="Body"/>
              <w:numPr>
                <w:ilvl w:val="2"/>
                <w:numId w:val="46"/>
              </w:numPr>
              <w:ind w:left="268" w:hanging="268"/>
              <w:rPr>
                <w:rFonts w:ascii="Arial" w:eastAsia="宋体" w:hAnsi="Arial" w:cs="Arial"/>
                <w:lang w:eastAsia="zh-CN"/>
              </w:rPr>
            </w:pPr>
            <w:r w:rsidRPr="00DD12B1">
              <w:rPr>
                <w:rFonts w:ascii="Arial" w:eastAsia="宋体" w:hAnsi="Arial" w:cs="Arial"/>
                <w:lang w:eastAsia="zh-CN"/>
              </w:rPr>
              <w:t>Keep default settings of application reporting for every individual interface at AP and BR</w:t>
            </w:r>
          </w:p>
          <w:p w:rsidR="00DD12B1" w:rsidRPr="00DD12B1" w:rsidRDefault="002E7E51" w:rsidP="00EB7D7A">
            <w:pPr>
              <w:pStyle w:val="Body"/>
              <w:numPr>
                <w:ilvl w:val="2"/>
                <w:numId w:val="46"/>
              </w:numPr>
              <w:ind w:left="268" w:hanging="268"/>
              <w:rPr>
                <w:rFonts w:ascii="Arial" w:eastAsia="宋体" w:hAnsi="Arial" w:cs="Arial"/>
                <w:lang w:eastAsia="zh-CN"/>
              </w:rPr>
            </w:pPr>
            <w:r>
              <w:rPr>
                <w:rFonts w:ascii="Arial" w:eastAsia="宋体" w:hAnsi="Arial" w:cs="Arial" w:hint="eastAsia"/>
                <w:lang w:eastAsia="zh-CN"/>
              </w:rPr>
              <w:t>IXIA replay application sample trace which is provided by L7 engine vendor</w:t>
            </w:r>
            <w:r w:rsidR="00DD12B1" w:rsidRPr="00DD12B1">
              <w:rPr>
                <w:rFonts w:ascii="Arial" w:eastAsia="宋体" w:hAnsi="Arial" w:cs="Arial"/>
                <w:lang w:eastAsia="zh-CN"/>
              </w:rPr>
              <w:t>.</w:t>
            </w:r>
          </w:p>
          <w:p w:rsidR="00DD12B1" w:rsidRPr="00DD12B1" w:rsidRDefault="00DD12B1" w:rsidP="00EB7D7A">
            <w:pPr>
              <w:pStyle w:val="Body"/>
              <w:numPr>
                <w:ilvl w:val="2"/>
                <w:numId w:val="46"/>
              </w:numPr>
              <w:ind w:left="268" w:hanging="268"/>
              <w:rPr>
                <w:rFonts w:ascii="Arial" w:eastAsia="宋体" w:hAnsi="Arial" w:cs="Arial"/>
                <w:lang w:eastAsia="zh-CN"/>
              </w:rPr>
            </w:pPr>
            <w:r w:rsidRPr="00DD12B1">
              <w:rPr>
                <w:rFonts w:ascii="Arial" w:eastAsia="宋体" w:hAnsi="Arial" w:cs="Arial"/>
                <w:lang w:eastAsia="zh-CN"/>
              </w:rPr>
              <w:t xml:space="preserve">Check if AP can classify </w:t>
            </w:r>
            <w:r w:rsidR="00FD682C">
              <w:rPr>
                <w:rFonts w:ascii="Arial" w:eastAsia="宋体" w:hAnsi="Arial" w:cs="Arial" w:hint="eastAsia"/>
                <w:lang w:eastAsia="zh-CN"/>
              </w:rPr>
              <w:t>application</w:t>
            </w:r>
            <w:r w:rsidRPr="00DD12B1">
              <w:rPr>
                <w:rFonts w:ascii="Arial" w:eastAsia="宋体" w:hAnsi="Arial" w:cs="Arial"/>
                <w:lang w:eastAsia="zh-CN"/>
              </w:rPr>
              <w:t>.</w:t>
            </w:r>
          </w:p>
          <w:p w:rsidR="00DD12B1" w:rsidRDefault="00DD12B1" w:rsidP="00EB7D7A">
            <w:pPr>
              <w:pStyle w:val="Body"/>
              <w:numPr>
                <w:ilvl w:val="2"/>
                <w:numId w:val="46"/>
              </w:numPr>
              <w:ind w:left="268" w:hanging="268"/>
              <w:rPr>
                <w:rFonts w:ascii="Arial" w:eastAsia="宋体" w:hAnsi="Arial" w:cs="Arial"/>
                <w:lang w:eastAsia="zh-CN"/>
              </w:rPr>
            </w:pPr>
            <w:r w:rsidRPr="00DD12B1">
              <w:rPr>
                <w:rFonts w:ascii="Arial" w:eastAsia="宋体" w:hAnsi="Arial" w:cs="Arial"/>
                <w:lang w:eastAsia="zh-CN"/>
              </w:rPr>
              <w:t xml:space="preserve">Check if BR can classify </w:t>
            </w:r>
            <w:r w:rsidR="0068657D">
              <w:rPr>
                <w:rFonts w:ascii="Arial" w:eastAsia="宋体" w:hAnsi="Arial" w:cs="Arial" w:hint="eastAsia"/>
                <w:lang w:eastAsia="zh-CN"/>
              </w:rPr>
              <w:t>application</w:t>
            </w:r>
            <w:r w:rsidRPr="00DD12B1">
              <w:rPr>
                <w:rFonts w:ascii="Arial" w:eastAsia="宋体" w:hAnsi="Arial" w:cs="Arial"/>
                <w:lang w:eastAsia="zh-CN"/>
              </w:rPr>
              <w:t>.</w:t>
            </w:r>
          </w:p>
          <w:p w:rsidR="00E4115F" w:rsidRPr="00DD12B1" w:rsidRDefault="00E4115F" w:rsidP="00E4115F">
            <w:pPr>
              <w:pStyle w:val="Body"/>
              <w:rPr>
                <w:rFonts w:ascii="Arial" w:eastAsia="宋体" w:hAnsi="Arial" w:cs="Arial"/>
                <w:lang w:eastAsia="zh-CN"/>
              </w:rPr>
            </w:pPr>
            <w:r>
              <w:rPr>
                <w:rFonts w:ascii="Arial" w:eastAsia="宋体" w:hAnsi="Arial" w:cs="Arial" w:hint="eastAsia"/>
                <w:lang w:eastAsia="zh-CN"/>
              </w:rPr>
              <w:t>Note: Record applications which are verified.</w:t>
            </w:r>
          </w:p>
        </w:tc>
      </w:tr>
      <w:tr w:rsidR="00DD12B1" w:rsidRPr="00322E9D" w:rsidTr="00DD12B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DD12B1" w:rsidRPr="00DD12B1" w:rsidRDefault="00DD12B1" w:rsidP="00DD12B1">
            <w:pPr>
              <w:rPr>
                <w:rFonts w:ascii="Arial" w:hAnsi="Arial" w:cs="Arial"/>
                <w:color w:val="auto"/>
              </w:rPr>
            </w:pPr>
            <w:r w:rsidRPr="00DD12B1">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D12B1" w:rsidRPr="00DD12B1" w:rsidRDefault="00DD12B1" w:rsidP="00DD12B1">
            <w:pPr>
              <w:pStyle w:val="Body"/>
              <w:rPr>
                <w:rFonts w:ascii="Arial" w:eastAsia="宋体" w:hAnsi="Arial" w:cs="Arial"/>
                <w:lang w:eastAsia="zh-CN"/>
              </w:rPr>
            </w:pPr>
            <w:r w:rsidRPr="00DD12B1">
              <w:rPr>
                <w:rFonts w:ascii="Arial" w:eastAsia="宋体" w:hAnsi="Arial" w:cs="Arial"/>
                <w:lang w:eastAsia="zh-CN"/>
              </w:rPr>
              <w:t>Step 1. Turn on L7 engine and set application reporting mode globally successfully.</w:t>
            </w:r>
          </w:p>
          <w:p w:rsidR="00DD12B1" w:rsidRPr="00DD12B1" w:rsidRDefault="00DD12B1" w:rsidP="00DD12B1">
            <w:pPr>
              <w:pStyle w:val="Body"/>
              <w:rPr>
                <w:rFonts w:ascii="Arial" w:eastAsia="宋体" w:hAnsi="Arial" w:cs="Arial"/>
                <w:lang w:eastAsia="zh-CN"/>
              </w:rPr>
            </w:pPr>
            <w:r w:rsidRPr="00DD12B1">
              <w:rPr>
                <w:rFonts w:ascii="Arial" w:eastAsia="宋体" w:hAnsi="Arial" w:cs="Arial"/>
                <w:lang w:eastAsia="zh-CN"/>
              </w:rPr>
              <w:t>Step 2. The default mode of application reporting at interfaces is auto.</w:t>
            </w:r>
          </w:p>
          <w:p w:rsidR="00DD12B1" w:rsidRPr="00DD12B1" w:rsidRDefault="00FD682C" w:rsidP="00DD12B1">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4</w:t>
            </w:r>
            <w:r w:rsidR="00DD12B1" w:rsidRPr="00DD12B1">
              <w:rPr>
                <w:rFonts w:ascii="Arial" w:eastAsia="宋体" w:hAnsi="Arial" w:cs="Arial"/>
                <w:lang w:eastAsia="zh-CN"/>
              </w:rPr>
              <w:t>. AP classifies application and reports it to HM correctly.</w:t>
            </w:r>
          </w:p>
          <w:p w:rsidR="00DD12B1" w:rsidRPr="00DD12B1" w:rsidRDefault="00FD682C" w:rsidP="00DD12B1">
            <w:pPr>
              <w:pStyle w:val="Body"/>
              <w:rPr>
                <w:rFonts w:ascii="Arial" w:eastAsia="宋体" w:hAnsi="Arial" w:cs="Arial"/>
                <w:lang w:eastAsia="zh-CN"/>
              </w:rPr>
            </w:pPr>
            <w:r>
              <w:rPr>
                <w:rFonts w:ascii="Arial" w:eastAsia="宋体" w:hAnsi="Arial" w:cs="Arial"/>
                <w:lang w:eastAsia="zh-CN"/>
              </w:rPr>
              <w:t>Step 5</w:t>
            </w:r>
            <w:r w:rsidR="00DD12B1" w:rsidRPr="00DD12B1">
              <w:rPr>
                <w:rFonts w:ascii="Arial" w:eastAsia="宋体" w:hAnsi="Arial" w:cs="Arial"/>
                <w:lang w:eastAsia="zh-CN"/>
              </w:rPr>
              <w:t>. BR classifies application and reports it to HM correctly.</w:t>
            </w:r>
          </w:p>
        </w:tc>
      </w:tr>
      <w:tr w:rsidR="00AC7C3B" w:rsidRPr="00322E9D" w:rsidTr="00DD12B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AC7C3B" w:rsidRPr="00DD12B1" w:rsidRDefault="00AC7C3B" w:rsidP="00DD12B1">
            <w:pPr>
              <w:rPr>
                <w:rFonts w:ascii="Arial" w:eastAsia="宋体" w:hAnsi="Arial" w:cs="Arial"/>
                <w:color w:val="auto"/>
                <w:lang w:eastAsia="zh-CN"/>
              </w:rPr>
            </w:pPr>
            <w:r w:rsidRPr="00DD12B1">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C7C3B" w:rsidRPr="00DD12B1" w:rsidRDefault="00AC7C3B" w:rsidP="00DD12B1">
            <w:pPr>
              <w:pStyle w:val="Body"/>
              <w:rPr>
                <w:rFonts w:ascii="Arial" w:eastAsia="宋体" w:hAnsi="Arial" w:cs="Arial"/>
                <w:lang w:eastAsia="zh-CN"/>
              </w:rPr>
            </w:pPr>
          </w:p>
        </w:tc>
      </w:tr>
      <w:tr w:rsidR="00AC7C3B" w:rsidRPr="00322E9D" w:rsidTr="00DD12B1">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AC7C3B" w:rsidRPr="00DD12B1" w:rsidRDefault="00AC7C3B" w:rsidP="00DD12B1">
            <w:pPr>
              <w:rPr>
                <w:rFonts w:ascii="Arial" w:eastAsia="宋体" w:hAnsi="Arial" w:cs="Arial"/>
                <w:color w:val="auto"/>
                <w:lang w:eastAsia="zh-CN"/>
              </w:rPr>
            </w:pPr>
            <w:r w:rsidRPr="00DD12B1">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4115F" w:rsidRPr="00DA1822" w:rsidRDefault="00E4115F" w:rsidP="00E4115F">
            <w:pPr>
              <w:pStyle w:val="Body"/>
              <w:rPr>
                <w:rFonts w:ascii="Arial" w:eastAsia="宋体" w:hAnsi="Arial" w:cs="Arial"/>
                <w:sz w:val="21"/>
                <w:szCs w:val="21"/>
                <w:lang w:eastAsia="zh-CN"/>
              </w:rPr>
            </w:pPr>
            <w:r w:rsidRPr="00DA1822">
              <w:rPr>
                <w:rFonts w:ascii="Arial" w:eastAsia="宋体" w:hAnsi="Arial" w:cs="Arial" w:hint="eastAsia"/>
                <w:sz w:val="21"/>
                <w:szCs w:val="21"/>
                <w:lang w:eastAsia="zh-CN"/>
              </w:rPr>
              <w:t>Aerohive required L7 engine, which supports more than 700 L7 applications, from other vendor. It will cost much time and effort to verify all of L7 applications. But if QA does NOT verify L7 application, we can</w:t>
            </w:r>
            <w:r w:rsidRPr="00DA1822">
              <w:rPr>
                <w:rFonts w:ascii="Arial" w:eastAsia="宋体" w:hAnsi="Arial" w:cs="Arial"/>
                <w:sz w:val="21"/>
                <w:szCs w:val="21"/>
                <w:lang w:eastAsia="zh-CN"/>
              </w:rPr>
              <w:t>’</w:t>
            </w:r>
            <w:r w:rsidRPr="00DA1822">
              <w:rPr>
                <w:rFonts w:ascii="Arial" w:eastAsia="宋体" w:hAnsi="Arial" w:cs="Arial" w:hint="eastAsia"/>
                <w:sz w:val="21"/>
                <w:szCs w:val="21"/>
                <w:lang w:eastAsia="zh-CN"/>
              </w:rPr>
              <w:t xml:space="preserve">t guarantee the quality of Aerohive product. </w:t>
            </w:r>
          </w:p>
          <w:p w:rsidR="00E4115F" w:rsidRPr="00DA1822" w:rsidRDefault="00E4115F" w:rsidP="00E4115F">
            <w:pPr>
              <w:pStyle w:val="Body"/>
              <w:rPr>
                <w:rFonts w:ascii="Arial" w:eastAsia="宋体" w:hAnsi="Arial" w:cs="Arial"/>
                <w:sz w:val="21"/>
                <w:szCs w:val="21"/>
                <w:lang w:eastAsia="zh-CN"/>
              </w:rPr>
            </w:pPr>
            <w:r w:rsidRPr="00DA1822">
              <w:rPr>
                <w:rFonts w:ascii="Arial" w:eastAsia="宋体" w:hAnsi="Arial" w:cs="Arial" w:hint="eastAsia"/>
                <w:sz w:val="21"/>
                <w:szCs w:val="21"/>
                <w:lang w:eastAsia="zh-CN"/>
              </w:rPr>
              <w:t>As per QA and HiveOS Dev discussion, we apply following policy to verify L7 engine:</w:t>
            </w:r>
          </w:p>
          <w:p w:rsidR="00E4115F" w:rsidRPr="00DA1822" w:rsidRDefault="00E4115F" w:rsidP="00EB7D7A">
            <w:pPr>
              <w:pStyle w:val="Body"/>
              <w:numPr>
                <w:ilvl w:val="0"/>
                <w:numId w:val="94"/>
              </w:numPr>
              <w:rPr>
                <w:rFonts w:ascii="Arial" w:eastAsia="宋体" w:hAnsi="Arial" w:cs="Arial"/>
                <w:sz w:val="21"/>
                <w:szCs w:val="21"/>
                <w:lang w:eastAsia="zh-CN"/>
              </w:rPr>
            </w:pPr>
            <w:r w:rsidRPr="00DA1822">
              <w:rPr>
                <w:rFonts w:ascii="Arial" w:eastAsia="宋体" w:hAnsi="Arial" w:cs="Arial" w:hint="eastAsia"/>
                <w:sz w:val="21"/>
                <w:szCs w:val="21"/>
                <w:lang w:eastAsia="zh-CN"/>
              </w:rPr>
              <w:t>L7 engine vendor provided L7 application sample trace, IXIA replay sample trace to verify L7 application.</w:t>
            </w:r>
          </w:p>
          <w:p w:rsidR="00E4115F" w:rsidRDefault="00E4115F" w:rsidP="00EB7D7A">
            <w:pPr>
              <w:pStyle w:val="Body"/>
              <w:numPr>
                <w:ilvl w:val="0"/>
                <w:numId w:val="94"/>
              </w:numPr>
              <w:rPr>
                <w:rFonts w:ascii="Arial" w:eastAsia="宋体" w:hAnsi="Arial" w:cs="Arial"/>
                <w:sz w:val="21"/>
                <w:szCs w:val="21"/>
                <w:lang w:eastAsia="zh-CN"/>
              </w:rPr>
            </w:pPr>
            <w:r>
              <w:rPr>
                <w:rFonts w:ascii="Arial" w:eastAsia="宋体" w:hAnsi="Arial" w:cs="Arial" w:hint="eastAsia"/>
                <w:sz w:val="21"/>
                <w:szCs w:val="21"/>
                <w:lang w:eastAsia="zh-CN"/>
              </w:rPr>
              <w:t>V</w:t>
            </w:r>
            <w:r w:rsidRPr="00DA1822">
              <w:rPr>
                <w:rFonts w:ascii="Arial" w:eastAsia="宋体" w:hAnsi="Arial" w:cs="Arial" w:hint="eastAsia"/>
                <w:sz w:val="21"/>
                <w:szCs w:val="21"/>
                <w:lang w:eastAsia="zh-CN"/>
              </w:rPr>
              <w:t xml:space="preserve">erified </w:t>
            </w:r>
            <w:r>
              <w:rPr>
                <w:rFonts w:ascii="Arial" w:eastAsia="宋体" w:hAnsi="Arial" w:cs="Arial" w:hint="eastAsia"/>
                <w:sz w:val="21"/>
                <w:szCs w:val="21"/>
                <w:lang w:eastAsia="zh-CN"/>
              </w:rPr>
              <w:t xml:space="preserve">critical or common applications </w:t>
            </w:r>
            <w:r w:rsidRPr="00DA1822">
              <w:rPr>
                <w:rFonts w:ascii="Arial" w:eastAsia="宋体" w:hAnsi="Arial" w:cs="Arial" w:hint="eastAsia"/>
                <w:sz w:val="21"/>
                <w:szCs w:val="21"/>
                <w:lang w:eastAsia="zh-CN"/>
              </w:rPr>
              <w:t>by live traffic.</w:t>
            </w:r>
          </w:p>
          <w:p w:rsidR="0068657D" w:rsidRPr="00E4115F" w:rsidRDefault="00E4115F" w:rsidP="00EB7D7A">
            <w:pPr>
              <w:pStyle w:val="Body"/>
              <w:numPr>
                <w:ilvl w:val="0"/>
                <w:numId w:val="94"/>
              </w:numPr>
              <w:rPr>
                <w:rFonts w:ascii="Arial" w:eastAsia="宋体" w:hAnsi="Arial" w:cs="Arial"/>
                <w:sz w:val="21"/>
                <w:szCs w:val="21"/>
                <w:lang w:eastAsia="zh-CN"/>
              </w:rPr>
            </w:pPr>
            <w:r w:rsidRPr="00E4115F">
              <w:rPr>
                <w:rFonts w:ascii="Arial" w:eastAsia="宋体" w:hAnsi="Arial" w:cs="Arial" w:hint="eastAsia"/>
                <w:sz w:val="21"/>
                <w:szCs w:val="21"/>
                <w:lang w:eastAsia="zh-CN"/>
              </w:rPr>
              <w:t>Require L7 engine vendor</w:t>
            </w:r>
            <w:r w:rsidRPr="00E4115F">
              <w:rPr>
                <w:rFonts w:ascii="Arial" w:eastAsia="宋体" w:hAnsi="Arial" w:cs="Arial"/>
                <w:sz w:val="21"/>
                <w:szCs w:val="21"/>
                <w:lang w:eastAsia="zh-CN"/>
              </w:rPr>
              <w:t>’</w:t>
            </w:r>
            <w:r w:rsidRPr="00E4115F">
              <w:rPr>
                <w:rFonts w:ascii="Arial" w:eastAsia="宋体" w:hAnsi="Arial" w:cs="Arial" w:hint="eastAsia"/>
                <w:sz w:val="21"/>
                <w:szCs w:val="21"/>
                <w:lang w:eastAsia="zh-CN"/>
              </w:rPr>
              <w:t>s test plan document to make sure all applications have been covered by vendor.</w:t>
            </w:r>
          </w:p>
        </w:tc>
      </w:tr>
    </w:tbl>
    <w:p w:rsidR="003B2A41" w:rsidRPr="005961B9" w:rsidRDefault="0053359B" w:rsidP="003B2A41">
      <w:pPr>
        <w:pStyle w:val="Heading4"/>
        <w:ind w:firstLine="1121"/>
        <w:rPr>
          <w:rFonts w:ascii="Arial" w:hAnsi="Arial"/>
          <w:b w:val="0"/>
          <w:sz w:val="21"/>
          <w:szCs w:val="21"/>
        </w:rPr>
      </w:pPr>
      <w:r>
        <w:rPr>
          <w:rFonts w:ascii="Arial" w:eastAsiaTheme="minorEastAsia" w:hAnsi="Arial" w:hint="eastAsia"/>
          <w:b w:val="0"/>
          <w:sz w:val="21"/>
          <w:szCs w:val="21"/>
          <w:lang w:eastAsia="zh-CN"/>
        </w:rPr>
        <w:t>L7_Engine</w:t>
      </w:r>
      <w:r w:rsidR="003B2A41">
        <w:rPr>
          <w:rFonts w:ascii="Arial" w:hAnsi="Arial"/>
          <w:b w:val="0"/>
          <w:sz w:val="21"/>
          <w:szCs w:val="21"/>
        </w:rPr>
        <w:t>_Function_0</w:t>
      </w:r>
      <w:r w:rsidR="003B2A41">
        <w:rPr>
          <w:rFonts w:ascii="Arial" w:eastAsiaTheme="minorEastAsia" w:hAnsi="Arial" w:hint="eastAsia"/>
          <w:b w:val="0"/>
          <w:sz w:val="21"/>
          <w:szCs w:val="21"/>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3B2A41" w:rsidRPr="00322E9D" w:rsidTr="003C17F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2A41" w:rsidRPr="00706C8D" w:rsidRDefault="003B2A41" w:rsidP="003C17FC">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2A41" w:rsidRPr="00706C8D" w:rsidRDefault="0053359B" w:rsidP="003C17FC">
            <w:pPr>
              <w:pStyle w:val="Body"/>
              <w:rPr>
                <w:rFonts w:ascii="Arial" w:eastAsia="宋体" w:hAnsi="Arial" w:cs="Arial"/>
                <w:lang w:eastAsia="zh-CN"/>
              </w:rPr>
            </w:pPr>
            <w:r>
              <w:rPr>
                <w:rFonts w:ascii="Arial" w:eastAsia="宋体" w:hAnsi="Arial" w:cs="Arial" w:hint="eastAsia"/>
                <w:lang w:eastAsia="zh-CN"/>
              </w:rPr>
              <w:t>L7_Engine</w:t>
            </w:r>
            <w:r w:rsidR="003B2A41" w:rsidRPr="00706C8D">
              <w:rPr>
                <w:rFonts w:ascii="Arial" w:eastAsia="宋体" w:hAnsi="Arial" w:cs="Arial"/>
                <w:lang w:eastAsia="zh-CN"/>
              </w:rPr>
              <w:t>_Function_0</w:t>
            </w:r>
            <w:r w:rsidR="003B2A41">
              <w:rPr>
                <w:rFonts w:ascii="Arial" w:eastAsia="宋体" w:hAnsi="Arial" w:cs="Arial" w:hint="eastAsia"/>
                <w:lang w:eastAsia="zh-CN"/>
              </w:rPr>
              <w:t>3</w:t>
            </w:r>
          </w:p>
        </w:tc>
      </w:tr>
      <w:tr w:rsidR="003B2A41" w:rsidRPr="00322E9D" w:rsidTr="003C17F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2A41" w:rsidRPr="00706C8D" w:rsidRDefault="003B2A41" w:rsidP="003C17FC">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3B2A41" w:rsidRPr="00706C8D" w:rsidRDefault="003B2A41" w:rsidP="003C17FC">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3B2A41" w:rsidRPr="00706C8D" w:rsidRDefault="003B2A41" w:rsidP="003C17FC">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3B2A41" w:rsidRPr="00706C8D" w:rsidRDefault="003B2A41" w:rsidP="003C17FC">
            <w:pPr>
              <w:pStyle w:val="Body"/>
              <w:rPr>
                <w:rFonts w:ascii="Arial" w:eastAsia="宋体" w:hAnsi="Arial" w:cs="Arial"/>
                <w:lang w:eastAsia="zh-CN"/>
              </w:rPr>
            </w:pPr>
            <w:r w:rsidRPr="00706C8D">
              <w:rPr>
                <w:rFonts w:ascii="Arial" w:eastAsia="宋体" w:hAnsi="Arial" w:cs="Arial"/>
                <w:lang w:eastAsia="zh-CN"/>
              </w:rPr>
              <w:t>No</w:t>
            </w:r>
          </w:p>
        </w:tc>
      </w:tr>
      <w:tr w:rsidR="003B2A41" w:rsidRPr="00322E9D" w:rsidTr="003C17F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2A41" w:rsidRPr="00706C8D" w:rsidRDefault="003B2A41" w:rsidP="003C17FC">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2A41" w:rsidRPr="00706C8D" w:rsidRDefault="003B2A41" w:rsidP="003C17FC">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_____(eth1)BR(eth0)_____Switch_____HM</w:t>
            </w:r>
          </w:p>
          <w:p w:rsidR="003B2A41" w:rsidRPr="00706C8D" w:rsidRDefault="003B2A41" w:rsidP="003C17F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B2A41" w:rsidRPr="00706C8D" w:rsidRDefault="003B2A41" w:rsidP="003C17F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B2A41" w:rsidRPr="00706C8D" w:rsidRDefault="003B2A41" w:rsidP="003C17F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tc>
      </w:tr>
      <w:tr w:rsidR="003B2A41" w:rsidRPr="00322E9D" w:rsidTr="003C17FC">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3B2A41" w:rsidRPr="00706C8D" w:rsidRDefault="003B2A41" w:rsidP="003C17FC">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2A41" w:rsidRPr="00706C8D" w:rsidRDefault="003B2A41" w:rsidP="003C17FC">
            <w:pPr>
              <w:pStyle w:val="Body"/>
              <w:rPr>
                <w:rFonts w:ascii="Arial" w:eastAsia="宋体" w:hAnsi="Arial" w:cs="Arial"/>
                <w:lang w:eastAsia="zh-CN"/>
              </w:rPr>
            </w:pPr>
            <w:r>
              <w:rPr>
                <w:rFonts w:ascii="Arial" w:eastAsia="宋体" w:hAnsi="Arial" w:cs="Arial" w:hint="eastAsia"/>
                <w:lang w:eastAsia="zh-CN"/>
              </w:rPr>
              <w:t xml:space="preserve">Verify HiveOS device (AP and BR) can classify game which </w:t>
            </w:r>
            <w:r w:rsidRPr="003B2A41">
              <w:rPr>
                <w:rFonts w:ascii="Arial" w:eastAsia="宋体" w:hAnsi="Arial" w:cs="Arial"/>
                <w:lang w:eastAsia="zh-CN"/>
              </w:rPr>
              <w:t>work</w:t>
            </w:r>
            <w:r>
              <w:rPr>
                <w:rFonts w:ascii="Arial" w:eastAsia="宋体" w:hAnsi="Arial" w:cs="Arial" w:hint="eastAsia"/>
                <w:lang w:eastAsia="zh-CN"/>
              </w:rPr>
              <w:t>s</w:t>
            </w:r>
            <w:r>
              <w:rPr>
                <w:rFonts w:ascii="Arial" w:eastAsia="宋体" w:hAnsi="Arial" w:cs="Arial"/>
                <w:lang w:eastAsia="zh-CN"/>
              </w:rPr>
              <w:t xml:space="preserve"> </w:t>
            </w:r>
            <w:r w:rsidRPr="003B2A41">
              <w:rPr>
                <w:rFonts w:ascii="Arial" w:eastAsia="宋体" w:hAnsi="Arial" w:cs="Arial"/>
                <w:lang w:eastAsia="zh-CN"/>
              </w:rPr>
              <w:t>as application widgets on social networking websites such as Facebook and MySpace.</w:t>
            </w:r>
          </w:p>
        </w:tc>
      </w:tr>
      <w:tr w:rsidR="003B2A41" w:rsidRPr="00322E9D" w:rsidTr="003C17F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3B2A41" w:rsidRPr="00706C8D" w:rsidRDefault="003B2A41" w:rsidP="003C17FC">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2A41" w:rsidRPr="00F30A6D" w:rsidRDefault="003B2A41" w:rsidP="003C17FC">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3B2A41" w:rsidRPr="00706C8D" w:rsidRDefault="003B2A41" w:rsidP="003C17FC">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3B2A41" w:rsidRPr="00322E9D" w:rsidTr="003C17F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2A41" w:rsidRPr="00706C8D" w:rsidRDefault="003B2A41" w:rsidP="003C17FC">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2A41" w:rsidRDefault="003B2A41" w:rsidP="003C17FC">
            <w:pPr>
              <w:pStyle w:val="Body"/>
              <w:rPr>
                <w:rFonts w:ascii="Arial" w:eastAsia="宋体" w:hAnsi="Arial" w:cs="Arial"/>
                <w:lang w:eastAsia="zh-CN"/>
              </w:rPr>
            </w:pPr>
            <w:r>
              <w:rPr>
                <w:rFonts w:ascii="Arial" w:eastAsia="宋体" w:hAnsi="Arial" w:cs="Arial" w:hint="eastAsia"/>
                <w:lang w:eastAsia="zh-CN"/>
              </w:rPr>
              <w:t xml:space="preserve">AP and BR </w:t>
            </w:r>
            <w:r>
              <w:rPr>
                <w:rFonts w:ascii="Arial" w:eastAsia="宋体" w:hAnsi="Arial" w:cs="Arial"/>
                <w:lang w:eastAsia="zh-CN"/>
              </w:rPr>
              <w:t>are managed by HM</w:t>
            </w:r>
            <w:r>
              <w:rPr>
                <w:rFonts w:ascii="Arial" w:eastAsia="宋体" w:hAnsi="Arial" w:cs="Arial" w:hint="eastAsia"/>
                <w:lang w:eastAsia="zh-CN"/>
              </w:rPr>
              <w:t>.</w:t>
            </w:r>
          </w:p>
          <w:p w:rsidR="003B2A41" w:rsidRPr="00F30A6D" w:rsidRDefault="003B2A41" w:rsidP="003C17FC">
            <w:pPr>
              <w:pStyle w:val="Body"/>
              <w:rPr>
                <w:rFonts w:ascii="Arial" w:eastAsia="宋体" w:hAnsi="Arial" w:cs="Arial"/>
                <w:lang w:eastAsia="zh-CN"/>
              </w:rPr>
            </w:pPr>
            <w:r>
              <w:rPr>
                <w:rFonts w:ascii="Arial" w:eastAsia="宋体" w:hAnsi="Arial" w:cs="Arial" w:hint="eastAsia"/>
                <w:lang w:eastAsia="zh-CN"/>
              </w:rPr>
              <w:t>Set BR eth1 mode as bridge-802.1q, and AP eth as backhaul.</w:t>
            </w:r>
          </w:p>
          <w:p w:rsidR="003B2A41" w:rsidRDefault="003B2A41" w:rsidP="003C17FC">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interface.</w:t>
            </w:r>
          </w:p>
          <w:p w:rsidR="003B2A41" w:rsidRPr="00706C8D" w:rsidRDefault="003B2A41" w:rsidP="003C17FC">
            <w:pPr>
              <w:pStyle w:val="Body"/>
              <w:rPr>
                <w:rFonts w:ascii="Arial" w:eastAsia="宋体" w:hAnsi="Arial" w:cs="Arial"/>
                <w:lang w:eastAsia="zh-CN"/>
              </w:rPr>
            </w:pPr>
            <w:r>
              <w:rPr>
                <w:rFonts w:ascii="Arial" w:eastAsia="宋体" w:hAnsi="Arial" w:cs="Arial" w:hint="eastAsia"/>
                <w:lang w:eastAsia="zh-CN"/>
              </w:rPr>
              <w:t>Laptop1 connects with SSID.</w:t>
            </w:r>
          </w:p>
        </w:tc>
      </w:tr>
      <w:tr w:rsidR="003B2A41" w:rsidRPr="00322E9D" w:rsidTr="003C17F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2A41" w:rsidRPr="00706C8D" w:rsidRDefault="003B2A41" w:rsidP="003C17FC">
            <w:pPr>
              <w:rPr>
                <w:rFonts w:ascii="Arial" w:hAnsi="Arial" w:cs="Arial"/>
                <w:color w:val="auto"/>
              </w:rPr>
            </w:pPr>
            <w:r w:rsidRPr="00706C8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2A41" w:rsidRDefault="003B2A41" w:rsidP="00EB7D7A">
            <w:pPr>
              <w:pStyle w:val="Body"/>
              <w:numPr>
                <w:ilvl w:val="2"/>
                <w:numId w:val="88"/>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 and BR.</w:t>
            </w:r>
          </w:p>
          <w:p w:rsidR="003B2A41" w:rsidRPr="00377A3E" w:rsidRDefault="001F4EA1" w:rsidP="00EB7D7A">
            <w:pPr>
              <w:pStyle w:val="Body"/>
              <w:numPr>
                <w:ilvl w:val="2"/>
                <w:numId w:val="88"/>
              </w:numPr>
              <w:ind w:left="268" w:hanging="268"/>
              <w:rPr>
                <w:rFonts w:ascii="Arial" w:eastAsia="宋体" w:hAnsi="Arial" w:cs="Arial"/>
                <w:strike/>
                <w:lang w:eastAsia="zh-CN"/>
              </w:rPr>
            </w:pPr>
            <w:r w:rsidRPr="001F4EA1">
              <w:rPr>
                <w:rFonts w:ascii="Arial" w:eastAsia="宋体" w:hAnsi="Arial" w:cs="Arial"/>
                <w:strike/>
                <w:lang w:eastAsia="zh-CN"/>
              </w:rPr>
              <w:t>Keep default settings of application reporting for every individual interface at AP and BR</w:t>
            </w:r>
          </w:p>
          <w:p w:rsidR="003B2A41" w:rsidRDefault="003B2A41" w:rsidP="00EB7D7A">
            <w:pPr>
              <w:pStyle w:val="Body"/>
              <w:numPr>
                <w:ilvl w:val="2"/>
                <w:numId w:val="88"/>
              </w:numPr>
              <w:ind w:left="268" w:hanging="268"/>
              <w:rPr>
                <w:rFonts w:ascii="Arial" w:eastAsia="宋体" w:hAnsi="Arial" w:cs="Arial"/>
                <w:lang w:eastAsia="zh-CN"/>
              </w:rPr>
            </w:pPr>
            <w:r>
              <w:rPr>
                <w:rFonts w:ascii="Arial" w:eastAsia="宋体" w:hAnsi="Arial" w:cs="Arial" w:hint="eastAsia"/>
                <w:lang w:eastAsia="zh-CN"/>
              </w:rPr>
              <w:t>Launch</w:t>
            </w:r>
            <w:r>
              <w:rPr>
                <w:rFonts w:ascii="Arial" w:eastAsia="宋体" w:hAnsi="Arial" w:cs="Arial"/>
                <w:lang w:eastAsia="zh-CN"/>
              </w:rPr>
              <w:t xml:space="preserve"> </w:t>
            </w:r>
            <w:r w:rsidR="000B7F4E">
              <w:rPr>
                <w:rFonts w:ascii="Arial" w:eastAsia="宋体" w:hAnsi="Arial" w:cs="Arial" w:hint="eastAsia"/>
                <w:lang w:eastAsia="zh-CN"/>
              </w:rPr>
              <w:t xml:space="preserve">web game </w:t>
            </w:r>
            <w:r>
              <w:rPr>
                <w:rFonts w:ascii="Arial" w:eastAsia="宋体" w:hAnsi="Arial" w:cs="Arial" w:hint="eastAsia"/>
                <w:lang w:eastAsia="zh-CN"/>
              </w:rPr>
              <w:t>application</w:t>
            </w:r>
            <w:r w:rsidR="000B7F4E">
              <w:rPr>
                <w:rFonts w:ascii="Arial" w:eastAsia="宋体" w:hAnsi="Arial" w:cs="Arial" w:hint="eastAsia"/>
                <w:lang w:eastAsia="zh-CN"/>
              </w:rPr>
              <w:t xml:space="preserve"> </w:t>
            </w:r>
            <w:r>
              <w:rPr>
                <w:rFonts w:ascii="Arial" w:eastAsia="宋体" w:hAnsi="Arial" w:cs="Arial" w:hint="eastAsia"/>
                <w:lang w:eastAsia="zh-CN"/>
              </w:rPr>
              <w:t>at Laptop1.</w:t>
            </w:r>
            <w:r w:rsidR="000B7F4E">
              <w:rPr>
                <w:rFonts w:ascii="Arial" w:eastAsia="宋体" w:hAnsi="Arial" w:cs="Arial" w:hint="eastAsia"/>
                <w:lang w:eastAsia="zh-CN"/>
              </w:rPr>
              <w:t xml:space="preserve"> For example, launch </w:t>
            </w:r>
            <w:r w:rsidR="000B7F4E" w:rsidRPr="000B7F4E">
              <w:rPr>
                <w:rFonts w:ascii="Arial" w:eastAsia="宋体" w:hAnsi="Arial" w:cs="Arial"/>
                <w:lang w:eastAsia="zh-CN"/>
              </w:rPr>
              <w:t>Zynga</w:t>
            </w:r>
            <w:r w:rsidR="000B7F4E">
              <w:rPr>
                <w:rFonts w:ascii="Arial" w:eastAsia="宋体" w:hAnsi="Arial" w:cs="Arial" w:hint="eastAsia"/>
                <w:lang w:eastAsia="zh-CN"/>
              </w:rPr>
              <w:t xml:space="preserve"> game integrated with Facebook.</w:t>
            </w:r>
          </w:p>
          <w:p w:rsidR="003B2A41" w:rsidRDefault="003B2A41" w:rsidP="00EB7D7A">
            <w:pPr>
              <w:pStyle w:val="Body"/>
              <w:numPr>
                <w:ilvl w:val="2"/>
                <w:numId w:val="88"/>
              </w:numPr>
              <w:ind w:left="268" w:hanging="268"/>
              <w:rPr>
                <w:rFonts w:ascii="Arial" w:eastAsia="宋体" w:hAnsi="Arial" w:cs="Arial"/>
                <w:lang w:eastAsia="zh-CN"/>
              </w:rPr>
            </w:pPr>
            <w:r>
              <w:rPr>
                <w:rFonts w:ascii="Arial" w:eastAsia="宋体" w:hAnsi="Arial" w:cs="Arial" w:hint="eastAsia"/>
                <w:lang w:eastAsia="zh-CN"/>
              </w:rPr>
              <w:t>C</w:t>
            </w:r>
            <w:r w:rsidRPr="00984BD4">
              <w:rPr>
                <w:rFonts w:ascii="Arial" w:eastAsia="宋体" w:hAnsi="Arial" w:cs="Arial"/>
                <w:lang w:eastAsia="zh-CN"/>
              </w:rPr>
              <w:t xml:space="preserve">heck if </w:t>
            </w:r>
            <w:r>
              <w:rPr>
                <w:rFonts w:ascii="Arial" w:eastAsia="宋体" w:hAnsi="Arial" w:cs="Arial" w:hint="eastAsia"/>
                <w:lang w:eastAsia="zh-CN"/>
              </w:rPr>
              <w:t xml:space="preserve">AP can classify </w:t>
            </w:r>
            <w:r w:rsidR="000B7F4E">
              <w:rPr>
                <w:rFonts w:ascii="Arial" w:eastAsia="宋体" w:hAnsi="Arial" w:cs="Arial" w:hint="eastAsia"/>
                <w:lang w:eastAsia="zh-CN"/>
              </w:rPr>
              <w:t xml:space="preserve">web game </w:t>
            </w:r>
            <w:r>
              <w:rPr>
                <w:rFonts w:ascii="Arial" w:eastAsia="宋体" w:hAnsi="Arial" w:cs="Arial" w:hint="eastAsia"/>
                <w:lang w:eastAsia="zh-CN"/>
              </w:rPr>
              <w:t>applicati</w:t>
            </w:r>
            <w:r w:rsidR="000B7F4E">
              <w:rPr>
                <w:rFonts w:ascii="Arial" w:eastAsia="宋体" w:hAnsi="Arial" w:cs="Arial" w:hint="eastAsia"/>
                <w:lang w:eastAsia="zh-CN"/>
              </w:rPr>
              <w:t>on</w:t>
            </w:r>
            <w:r>
              <w:rPr>
                <w:rFonts w:ascii="Arial" w:eastAsia="宋体" w:hAnsi="Arial" w:cs="Arial" w:hint="eastAsia"/>
                <w:lang w:eastAsia="zh-CN"/>
              </w:rPr>
              <w:t>.</w:t>
            </w:r>
            <w:r w:rsidR="000B7F4E">
              <w:rPr>
                <w:rFonts w:ascii="Arial" w:eastAsia="宋体" w:hAnsi="Arial" w:cs="Arial" w:hint="eastAsia"/>
                <w:lang w:eastAsia="zh-CN"/>
              </w:rPr>
              <w:t xml:space="preserve"> For example, classify Zynga and Facebook respectively.</w:t>
            </w:r>
          </w:p>
          <w:p w:rsidR="003B2A41" w:rsidRDefault="003B2A41" w:rsidP="00EB7D7A">
            <w:pPr>
              <w:pStyle w:val="Body"/>
              <w:numPr>
                <w:ilvl w:val="2"/>
                <w:numId w:val="88"/>
              </w:numPr>
              <w:ind w:left="268" w:hanging="268"/>
              <w:rPr>
                <w:rFonts w:ascii="Arial" w:eastAsia="宋体" w:hAnsi="Arial" w:cs="Arial"/>
                <w:lang w:eastAsia="zh-CN"/>
              </w:rPr>
            </w:pPr>
            <w:r>
              <w:rPr>
                <w:rFonts w:ascii="Arial" w:eastAsia="宋体" w:hAnsi="Arial" w:cs="Arial" w:hint="eastAsia"/>
                <w:lang w:eastAsia="zh-CN"/>
              </w:rPr>
              <w:t xml:space="preserve">Check if BR can classify </w:t>
            </w:r>
            <w:r w:rsidR="000B7F4E">
              <w:rPr>
                <w:rFonts w:ascii="Arial" w:eastAsia="宋体" w:hAnsi="Arial" w:cs="Arial" w:hint="eastAsia"/>
                <w:lang w:eastAsia="zh-CN"/>
              </w:rPr>
              <w:t xml:space="preserve">web game </w:t>
            </w:r>
            <w:r>
              <w:rPr>
                <w:rFonts w:ascii="Arial" w:eastAsia="宋体" w:hAnsi="Arial" w:cs="Arial" w:hint="eastAsia"/>
                <w:lang w:eastAsia="zh-CN"/>
              </w:rPr>
              <w:t>applicati</w:t>
            </w:r>
            <w:r w:rsidR="000B7F4E">
              <w:rPr>
                <w:rFonts w:ascii="Arial" w:eastAsia="宋体" w:hAnsi="Arial" w:cs="Arial" w:hint="eastAsia"/>
                <w:lang w:eastAsia="zh-CN"/>
              </w:rPr>
              <w:t>on</w:t>
            </w:r>
            <w:r>
              <w:rPr>
                <w:rFonts w:ascii="Arial" w:eastAsia="宋体" w:hAnsi="Arial" w:cs="Arial" w:hint="eastAsia"/>
                <w:lang w:eastAsia="zh-CN"/>
              </w:rPr>
              <w:t>.</w:t>
            </w:r>
            <w:r w:rsidR="000B7F4E">
              <w:rPr>
                <w:rFonts w:ascii="Arial" w:eastAsia="宋体" w:hAnsi="Arial" w:cs="Arial" w:hint="eastAsia"/>
                <w:lang w:eastAsia="zh-CN"/>
              </w:rPr>
              <w:t xml:space="preserve"> Forexample, classify Zynga and Facebook respectively.</w:t>
            </w:r>
          </w:p>
          <w:p w:rsidR="00E4115F" w:rsidRPr="001A2427" w:rsidRDefault="0017160E" w:rsidP="00E4115F">
            <w:pPr>
              <w:pStyle w:val="Body"/>
              <w:rPr>
                <w:rFonts w:ascii="Arial" w:eastAsia="宋体" w:hAnsi="Arial" w:cs="Arial"/>
                <w:lang w:eastAsia="zh-CN"/>
              </w:rPr>
            </w:pPr>
            <w:r>
              <w:rPr>
                <w:rFonts w:ascii="Arial" w:eastAsia="宋体" w:hAnsi="Arial" w:cs="Arial" w:hint="eastAsia"/>
                <w:lang w:eastAsia="zh-CN"/>
              </w:rPr>
              <w:lastRenderedPageBreak/>
              <w:t xml:space="preserve">Note: </w:t>
            </w:r>
            <w:r w:rsidR="00E4115F">
              <w:rPr>
                <w:rFonts w:ascii="Arial" w:eastAsia="宋体" w:hAnsi="Arial" w:cs="Arial" w:hint="eastAsia"/>
                <w:lang w:eastAsia="zh-CN"/>
              </w:rPr>
              <w:t>Record applications which are verified.</w:t>
            </w:r>
          </w:p>
        </w:tc>
      </w:tr>
      <w:tr w:rsidR="003B2A41" w:rsidRPr="00322E9D" w:rsidTr="003C17F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3B2A41" w:rsidRPr="00706C8D" w:rsidRDefault="003B2A41" w:rsidP="003C17FC">
            <w:pPr>
              <w:rPr>
                <w:rFonts w:ascii="Arial" w:hAnsi="Arial" w:cs="Arial"/>
                <w:color w:val="auto"/>
              </w:rPr>
            </w:pPr>
            <w:r w:rsidRPr="00706C8D">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2A41" w:rsidRDefault="003B2A41" w:rsidP="003C17FC">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3B2A41" w:rsidRDefault="003B2A41" w:rsidP="003C17FC">
            <w:pPr>
              <w:pStyle w:val="Body"/>
              <w:rPr>
                <w:rFonts w:ascii="Arial" w:eastAsia="宋体" w:hAnsi="Arial" w:cs="Arial"/>
                <w:lang w:eastAsia="zh-CN"/>
              </w:rPr>
            </w:pPr>
            <w:r>
              <w:rPr>
                <w:rFonts w:ascii="Arial" w:eastAsia="宋体" w:hAnsi="Arial" w:cs="Arial" w:hint="eastAsia"/>
                <w:lang w:eastAsia="zh-CN"/>
              </w:rPr>
              <w:t>Step 2. The default mode of application reporting at interfaces is auto.</w:t>
            </w:r>
          </w:p>
          <w:p w:rsidR="003B2A41" w:rsidRDefault="000B7F4E" w:rsidP="003C17FC">
            <w:pPr>
              <w:pStyle w:val="Body"/>
              <w:rPr>
                <w:rFonts w:ascii="Arial" w:eastAsia="宋体" w:hAnsi="Arial" w:cs="Arial"/>
                <w:lang w:eastAsia="zh-CN"/>
              </w:rPr>
            </w:pPr>
            <w:r>
              <w:rPr>
                <w:rFonts w:ascii="Arial" w:eastAsia="宋体" w:hAnsi="Arial" w:cs="Arial" w:hint="eastAsia"/>
                <w:lang w:eastAsia="zh-CN"/>
              </w:rPr>
              <w:t>Step 4</w:t>
            </w:r>
            <w:r w:rsidR="003B2A41">
              <w:rPr>
                <w:rFonts w:ascii="Arial" w:eastAsia="宋体" w:hAnsi="Arial" w:cs="Arial" w:hint="eastAsia"/>
                <w:lang w:eastAsia="zh-CN"/>
              </w:rPr>
              <w:t>. AP classifies applicatio</w:t>
            </w:r>
            <w:r>
              <w:rPr>
                <w:rFonts w:ascii="Arial" w:eastAsia="宋体" w:hAnsi="Arial" w:cs="Arial" w:hint="eastAsia"/>
                <w:lang w:eastAsia="zh-CN"/>
              </w:rPr>
              <w:t>ns</w:t>
            </w:r>
            <w:r w:rsidR="003B2A41">
              <w:rPr>
                <w:rFonts w:ascii="Arial" w:eastAsia="宋体" w:hAnsi="Arial" w:cs="Arial" w:hint="eastAsia"/>
                <w:lang w:eastAsia="zh-CN"/>
              </w:rPr>
              <w:t>.</w:t>
            </w:r>
          </w:p>
          <w:p w:rsidR="003B2A41" w:rsidRPr="00706C8D" w:rsidRDefault="000B7F4E" w:rsidP="003C17FC">
            <w:pPr>
              <w:pStyle w:val="Body"/>
              <w:rPr>
                <w:rFonts w:ascii="Arial" w:eastAsia="宋体" w:hAnsi="Arial" w:cs="Arial"/>
                <w:lang w:eastAsia="zh-CN"/>
              </w:rPr>
            </w:pPr>
            <w:r>
              <w:rPr>
                <w:rFonts w:ascii="Arial" w:eastAsia="宋体" w:hAnsi="Arial" w:cs="Arial" w:hint="eastAsia"/>
                <w:lang w:eastAsia="zh-CN"/>
              </w:rPr>
              <w:t>Step 5. BR classifies applications</w:t>
            </w:r>
            <w:r w:rsidR="003B2A41">
              <w:rPr>
                <w:rFonts w:ascii="Arial" w:eastAsia="宋体" w:hAnsi="Arial" w:cs="Arial" w:hint="eastAsia"/>
                <w:lang w:eastAsia="zh-CN"/>
              </w:rPr>
              <w:t>.</w:t>
            </w:r>
          </w:p>
        </w:tc>
      </w:tr>
      <w:tr w:rsidR="003B2A41" w:rsidRPr="00322E9D" w:rsidTr="003C17FC">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3B2A41" w:rsidRPr="00706C8D" w:rsidRDefault="003B2A41" w:rsidP="003C17FC">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2A41" w:rsidRPr="00706C8D" w:rsidRDefault="003B2A41" w:rsidP="003C17FC">
            <w:pPr>
              <w:pStyle w:val="Body"/>
              <w:rPr>
                <w:rFonts w:ascii="Arial" w:eastAsia="宋体" w:hAnsi="Arial" w:cs="Arial"/>
                <w:lang w:eastAsia="zh-CN"/>
              </w:rPr>
            </w:pPr>
          </w:p>
        </w:tc>
      </w:tr>
      <w:tr w:rsidR="003B2A41" w:rsidRPr="00322E9D" w:rsidTr="003C17FC">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3B2A41" w:rsidRPr="00706C8D" w:rsidRDefault="003B2A41" w:rsidP="003C17FC">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2A41" w:rsidRPr="002E7E51" w:rsidRDefault="003B2A41" w:rsidP="00E33526">
            <w:pPr>
              <w:pStyle w:val="Body"/>
              <w:rPr>
                <w:rFonts w:ascii="Arial" w:eastAsia="宋体" w:hAnsi="Arial" w:cs="Arial"/>
                <w:lang w:eastAsia="zh-CN"/>
              </w:rPr>
            </w:pPr>
          </w:p>
        </w:tc>
      </w:tr>
    </w:tbl>
    <w:p w:rsidR="00EF62D6" w:rsidRPr="00484C2F" w:rsidRDefault="001759D2" w:rsidP="00EF62D6">
      <w:pPr>
        <w:pStyle w:val="Heading3"/>
        <w:rPr>
          <w:rFonts w:ascii="Arial" w:eastAsia="宋体" w:hAnsi="Arial"/>
          <w:b w:val="0"/>
          <w:sz w:val="24"/>
          <w:szCs w:val="24"/>
          <w:lang w:eastAsia="zh-CN"/>
        </w:rPr>
      </w:pPr>
      <w:r w:rsidRPr="00484C2F">
        <w:rPr>
          <w:rFonts w:ascii="Arial" w:eastAsia="宋体" w:hAnsi="Arial" w:hint="eastAsia"/>
          <w:b w:val="0"/>
          <w:sz w:val="24"/>
          <w:szCs w:val="24"/>
          <w:lang w:eastAsia="zh-CN"/>
        </w:rPr>
        <w:t>L7 Engine Classification S</w:t>
      </w:r>
      <w:r w:rsidR="0053359B">
        <w:rPr>
          <w:rFonts w:ascii="Arial" w:eastAsia="宋体" w:hAnsi="Arial" w:hint="eastAsia"/>
          <w:b w:val="0"/>
          <w:sz w:val="24"/>
          <w:szCs w:val="24"/>
          <w:lang w:eastAsia="zh-CN"/>
        </w:rPr>
        <w:t>tate Verification</w:t>
      </w:r>
    </w:p>
    <w:p w:rsidR="00EF62D6" w:rsidRPr="006F53A6" w:rsidRDefault="0053359B" w:rsidP="006F53A6">
      <w:pPr>
        <w:pStyle w:val="Heading4"/>
        <w:ind w:firstLine="1121"/>
        <w:rPr>
          <w:rFonts w:ascii="Arial" w:hAnsi="Arial"/>
          <w:b w:val="0"/>
          <w:sz w:val="21"/>
          <w:szCs w:val="21"/>
        </w:rPr>
      </w:pPr>
      <w:r>
        <w:rPr>
          <w:rFonts w:ascii="Arial" w:eastAsiaTheme="minorEastAsia" w:hAnsi="Arial" w:hint="eastAsia"/>
          <w:b w:val="0"/>
          <w:sz w:val="21"/>
          <w:szCs w:val="21"/>
          <w:lang w:eastAsia="zh-CN"/>
        </w:rPr>
        <w:t>L7_Engine</w:t>
      </w:r>
      <w:r w:rsidR="00A8149E">
        <w:rPr>
          <w:rFonts w:ascii="Arial" w:hAnsi="Arial" w:hint="eastAsia"/>
          <w:b w:val="0"/>
          <w:sz w:val="21"/>
          <w:szCs w:val="21"/>
        </w:rPr>
        <w:t>_Function_0</w:t>
      </w:r>
      <w:r w:rsidR="004C4D56">
        <w:rPr>
          <w:rFonts w:ascii="Arial" w:eastAsia="宋体" w:hAnsi="Arial" w:hint="eastAsia"/>
          <w:b w:val="0"/>
          <w:sz w:val="21"/>
          <w:szCs w:val="21"/>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EF62D6" w:rsidRPr="00322E9D" w:rsidTr="00EF62D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rPr>
                <w:rFonts w:ascii="Arial" w:hAnsi="Arial" w:cs="Arial"/>
                <w:color w:val="auto"/>
              </w:rPr>
            </w:pPr>
            <w:r w:rsidRPr="00EF62D6">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62D6" w:rsidRPr="00EF62D6" w:rsidRDefault="0053359B" w:rsidP="00EF62D6">
            <w:pPr>
              <w:pStyle w:val="Body"/>
              <w:rPr>
                <w:rFonts w:ascii="Arial" w:eastAsia="宋体" w:hAnsi="Arial" w:cs="Arial"/>
                <w:lang w:eastAsia="zh-CN"/>
              </w:rPr>
            </w:pPr>
            <w:r>
              <w:rPr>
                <w:rFonts w:ascii="Arial" w:eastAsia="宋体" w:hAnsi="Arial" w:cs="Arial" w:hint="eastAsia"/>
                <w:lang w:eastAsia="zh-CN"/>
              </w:rPr>
              <w:t>L7_Engine</w:t>
            </w:r>
            <w:r w:rsidR="00A8149E">
              <w:rPr>
                <w:rFonts w:ascii="Arial" w:eastAsia="宋体" w:hAnsi="Arial" w:cs="Arial"/>
                <w:lang w:eastAsia="zh-CN"/>
              </w:rPr>
              <w:t>_Function_0</w:t>
            </w:r>
            <w:r w:rsidR="004C4D56">
              <w:rPr>
                <w:rFonts w:ascii="Arial" w:eastAsia="宋体" w:hAnsi="Arial" w:cs="Arial" w:hint="eastAsia"/>
                <w:lang w:eastAsia="zh-CN"/>
              </w:rPr>
              <w:t>4</w:t>
            </w:r>
          </w:p>
        </w:tc>
      </w:tr>
      <w:tr w:rsidR="00EF62D6" w:rsidRPr="00322E9D" w:rsidTr="00EF62D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rPr>
                <w:rFonts w:ascii="Arial" w:hAnsi="Arial" w:cs="Arial"/>
                <w:color w:val="auto"/>
              </w:rPr>
            </w:pPr>
            <w:r w:rsidRPr="00EF62D6">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EF62D6" w:rsidRPr="00EF62D6" w:rsidRDefault="00EF5C76" w:rsidP="00EF62D6">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rPr>
                <w:rFonts w:ascii="Arial" w:hAnsi="Arial" w:cs="Arial"/>
                <w:color w:val="auto"/>
              </w:rPr>
            </w:pPr>
            <w:r w:rsidRPr="00EF62D6">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pStyle w:val="Body"/>
              <w:rPr>
                <w:rFonts w:ascii="Arial" w:eastAsia="宋体" w:hAnsi="Arial" w:cs="Arial"/>
                <w:lang w:eastAsia="zh-CN"/>
              </w:rPr>
            </w:pPr>
            <w:r w:rsidRPr="00EF62D6">
              <w:rPr>
                <w:rFonts w:ascii="Arial" w:eastAsia="宋体" w:hAnsi="Arial" w:cs="Arial"/>
                <w:lang w:eastAsia="zh-CN"/>
              </w:rPr>
              <w:t>No</w:t>
            </w:r>
          </w:p>
        </w:tc>
      </w:tr>
      <w:tr w:rsidR="00EF62D6" w:rsidRPr="00322E9D" w:rsidTr="00EF62D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rPr>
                <w:rFonts w:ascii="Arial" w:hAnsi="Arial" w:cs="Arial"/>
                <w:color w:val="auto"/>
              </w:rPr>
            </w:pPr>
            <w:r w:rsidRPr="00EF62D6">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pStyle w:val="Body"/>
              <w:rPr>
                <w:rFonts w:ascii="Arial" w:eastAsia="宋体" w:hAnsi="Arial" w:cs="Arial"/>
                <w:lang w:eastAsia="zh-CN"/>
              </w:rPr>
            </w:pPr>
            <w:r w:rsidRPr="00EF62D6">
              <w:rPr>
                <w:rFonts w:ascii="Arial" w:eastAsia="宋体" w:hAnsi="Arial" w:cs="Arial"/>
                <w:lang w:eastAsia="zh-CN"/>
              </w:rPr>
              <w:t xml:space="preserve"> Laptop1-----(wifi0/wifi1)AP(eth)_____(eth1)BR(eth0)_____Switch_____HM</w:t>
            </w:r>
          </w:p>
          <w:p w:rsidR="00EF62D6" w:rsidRPr="00EF62D6" w:rsidRDefault="00EF62D6" w:rsidP="00EF62D6">
            <w:pPr>
              <w:pStyle w:val="Body"/>
              <w:rPr>
                <w:rFonts w:ascii="Arial" w:eastAsia="宋体" w:hAnsi="Arial" w:cs="Arial"/>
                <w:lang w:eastAsia="zh-CN"/>
              </w:rPr>
            </w:pPr>
            <w:r w:rsidRPr="00EF62D6">
              <w:rPr>
                <w:rFonts w:ascii="Arial" w:eastAsia="宋体" w:hAnsi="Arial" w:cs="Arial"/>
                <w:lang w:eastAsia="zh-CN"/>
              </w:rPr>
              <w:t xml:space="preserve">                                                                                                 |</w:t>
            </w:r>
          </w:p>
          <w:p w:rsidR="00EF62D6" w:rsidRPr="00EF62D6" w:rsidRDefault="00EF62D6" w:rsidP="00EF62D6">
            <w:pPr>
              <w:pStyle w:val="Body"/>
              <w:rPr>
                <w:rFonts w:ascii="Arial" w:eastAsia="宋体" w:hAnsi="Arial" w:cs="Arial"/>
                <w:lang w:eastAsia="zh-CN"/>
              </w:rPr>
            </w:pPr>
            <w:r w:rsidRPr="00EF62D6">
              <w:rPr>
                <w:rFonts w:ascii="Arial" w:eastAsia="宋体" w:hAnsi="Arial" w:cs="Arial"/>
                <w:lang w:eastAsia="zh-CN"/>
              </w:rPr>
              <w:t xml:space="preserve">                                                                                                 |</w:t>
            </w:r>
          </w:p>
          <w:p w:rsidR="00EF62D6" w:rsidRPr="00EF62D6" w:rsidRDefault="00EF62D6" w:rsidP="00EF62D6">
            <w:pPr>
              <w:pStyle w:val="Body"/>
              <w:rPr>
                <w:rFonts w:ascii="Arial" w:eastAsia="宋体" w:hAnsi="Arial" w:cs="Arial"/>
                <w:lang w:eastAsia="zh-CN"/>
              </w:rPr>
            </w:pPr>
            <w:r w:rsidRPr="00EF62D6">
              <w:rPr>
                <w:rFonts w:ascii="Arial" w:eastAsia="宋体" w:hAnsi="Arial" w:cs="Arial"/>
                <w:lang w:eastAsia="zh-CN"/>
              </w:rPr>
              <w:t xml:space="preserve">                                                                                            Internet</w:t>
            </w:r>
          </w:p>
        </w:tc>
      </w:tr>
      <w:tr w:rsidR="00EF62D6" w:rsidRPr="00322E9D" w:rsidTr="00EF62D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rPr>
                <w:rFonts w:ascii="Arial" w:hAnsi="Arial" w:cs="Arial"/>
                <w:color w:val="auto"/>
              </w:rPr>
            </w:pPr>
            <w:r w:rsidRPr="00EF62D6">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pStyle w:val="Body"/>
              <w:rPr>
                <w:rFonts w:ascii="Arial" w:eastAsia="宋体" w:hAnsi="Arial" w:cs="Arial"/>
                <w:lang w:eastAsia="zh-CN"/>
              </w:rPr>
            </w:pPr>
            <w:r w:rsidRPr="00EF62D6">
              <w:rPr>
                <w:rFonts w:ascii="Arial" w:eastAsia="宋体" w:hAnsi="Arial" w:cs="Arial"/>
                <w:lang w:eastAsia="zh-CN"/>
              </w:rPr>
              <w:t>L7 engine cl</w:t>
            </w:r>
            <w:r w:rsidR="007A0869">
              <w:rPr>
                <w:rFonts w:ascii="Arial" w:eastAsia="宋体" w:hAnsi="Arial" w:cs="Arial"/>
                <w:lang w:eastAsia="zh-CN"/>
              </w:rPr>
              <w:t>assification state verification</w:t>
            </w:r>
            <w:r w:rsidR="007A0869">
              <w:rPr>
                <w:rFonts w:ascii="Arial" w:eastAsia="宋体" w:hAnsi="Arial" w:cs="Arial" w:hint="eastAsia"/>
                <w:lang w:eastAsia="zh-CN"/>
              </w:rPr>
              <w:t xml:space="preserve">: </w:t>
            </w:r>
            <w:r w:rsidR="007A0869">
              <w:rPr>
                <w:rFonts w:ascii="Arial" w:eastAsia="宋体" w:hAnsi="Arial" w:cs="Arial"/>
                <w:lang w:eastAsia="zh-CN"/>
              </w:rPr>
              <w:t>“</w:t>
            </w:r>
            <w:r w:rsidR="007A0869">
              <w:rPr>
                <w:rFonts w:ascii="Arial" w:eastAsia="宋体" w:hAnsi="Arial" w:cs="Arial" w:hint="eastAsia"/>
                <w:lang w:eastAsia="zh-CN"/>
              </w:rPr>
              <w:t>Monitored</w:t>
            </w:r>
            <w:r w:rsidR="007A0869">
              <w:rPr>
                <w:rFonts w:ascii="Arial" w:eastAsia="宋体" w:hAnsi="Arial" w:cs="Arial"/>
                <w:lang w:eastAsia="zh-CN"/>
              </w:rPr>
              <w:t>”</w:t>
            </w:r>
          </w:p>
        </w:tc>
      </w:tr>
      <w:tr w:rsidR="00EF62D6" w:rsidRPr="00322E9D" w:rsidTr="00EF62D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rPr>
                <w:rFonts w:ascii="Arial" w:eastAsia="宋体" w:hAnsi="Arial" w:cs="Arial"/>
                <w:color w:val="auto"/>
                <w:lang w:eastAsia="zh-CN"/>
              </w:rPr>
            </w:pPr>
            <w:r w:rsidRPr="00EF62D6">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pStyle w:val="Body"/>
              <w:rPr>
                <w:rFonts w:ascii="Arial" w:eastAsia="宋体" w:hAnsi="Arial" w:cs="Arial"/>
                <w:lang w:eastAsia="zh-CN"/>
              </w:rPr>
            </w:pPr>
            <w:r w:rsidRPr="00EF62D6">
              <w:rPr>
                <w:rFonts w:ascii="Arial" w:eastAsia="宋体" w:hAnsi="Arial" w:cs="Arial"/>
                <w:lang w:eastAsia="zh-CN"/>
              </w:rPr>
              <w:t>AP: AP110,AP120,AP121,AP141,AP170,</w:t>
            </w:r>
            <w:r w:rsidR="004D02F4">
              <w:rPr>
                <w:rFonts w:ascii="Arial" w:eastAsia="宋体" w:hAnsi="Arial" w:cs="Arial"/>
                <w:lang w:eastAsia="zh-CN"/>
              </w:rPr>
              <w:t>AP320,AP340,AP330,AP350,</w:t>
            </w:r>
          </w:p>
          <w:p w:rsidR="00EF62D6" w:rsidRPr="00EF62D6" w:rsidRDefault="00EF62D6" w:rsidP="00EF62D6">
            <w:pPr>
              <w:pStyle w:val="Body"/>
              <w:rPr>
                <w:rFonts w:ascii="Arial" w:eastAsia="宋体" w:hAnsi="Arial" w:cs="Arial"/>
                <w:lang w:eastAsia="zh-CN"/>
              </w:rPr>
            </w:pPr>
            <w:r w:rsidRPr="00EF62D6">
              <w:rPr>
                <w:rFonts w:ascii="Arial" w:eastAsia="宋体" w:hAnsi="Arial" w:cs="Arial"/>
                <w:lang w:eastAsia="zh-CN"/>
              </w:rPr>
              <w:t>BR: BR200,BR200-WP,BRAP330,BRAP350,</w:t>
            </w:r>
          </w:p>
        </w:tc>
      </w:tr>
      <w:tr w:rsidR="00EF62D6" w:rsidRPr="00322E9D" w:rsidTr="00EF62D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rPr>
                <w:rFonts w:ascii="Arial" w:hAnsi="Arial" w:cs="Arial"/>
                <w:color w:val="auto"/>
              </w:rPr>
            </w:pPr>
            <w:r w:rsidRPr="00EF62D6">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62D6" w:rsidRDefault="00EF62D6" w:rsidP="00EF62D6">
            <w:pPr>
              <w:pStyle w:val="Body"/>
              <w:rPr>
                <w:rFonts w:ascii="Arial" w:eastAsia="宋体" w:hAnsi="Arial" w:cs="Arial"/>
                <w:lang w:eastAsia="zh-CN"/>
              </w:rPr>
            </w:pPr>
            <w:r>
              <w:rPr>
                <w:rFonts w:ascii="Arial" w:eastAsia="宋体" w:hAnsi="Arial" w:cs="Arial" w:hint="eastAsia"/>
                <w:lang w:eastAsia="zh-CN"/>
              </w:rPr>
              <w:t xml:space="preserve">AP and BR </w:t>
            </w:r>
            <w:r w:rsidR="004D02F4">
              <w:rPr>
                <w:rFonts w:ascii="Arial" w:eastAsia="宋体" w:hAnsi="Arial" w:cs="Arial"/>
                <w:lang w:eastAsia="zh-CN"/>
              </w:rPr>
              <w:t>are managed by HM</w:t>
            </w:r>
            <w:r>
              <w:rPr>
                <w:rFonts w:ascii="Arial" w:eastAsia="宋体" w:hAnsi="Arial" w:cs="Arial" w:hint="eastAsia"/>
                <w:lang w:eastAsia="zh-CN"/>
              </w:rPr>
              <w:t>.</w:t>
            </w:r>
          </w:p>
          <w:p w:rsidR="00EF62D6" w:rsidRPr="00F30A6D" w:rsidRDefault="00EF62D6" w:rsidP="00EF62D6">
            <w:pPr>
              <w:pStyle w:val="Body"/>
              <w:rPr>
                <w:rFonts w:ascii="Arial" w:eastAsia="宋体" w:hAnsi="Arial" w:cs="Arial"/>
                <w:lang w:eastAsia="zh-CN"/>
              </w:rPr>
            </w:pPr>
            <w:r>
              <w:rPr>
                <w:rFonts w:ascii="Arial" w:eastAsia="宋体" w:hAnsi="Arial" w:cs="Arial" w:hint="eastAsia"/>
                <w:lang w:eastAsia="zh-CN"/>
              </w:rPr>
              <w:t>Set BR eth1 mode as bridge-802.1q, and AP eth as backhaul.</w:t>
            </w:r>
          </w:p>
          <w:p w:rsidR="00EF62D6" w:rsidRDefault="00EF62D6" w:rsidP="00EF62D6">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interface.</w:t>
            </w:r>
          </w:p>
          <w:p w:rsidR="00EF62D6" w:rsidRPr="00EF62D6" w:rsidRDefault="00EF62D6" w:rsidP="004D02F4">
            <w:pPr>
              <w:pStyle w:val="Body"/>
              <w:rPr>
                <w:rFonts w:ascii="Arial" w:eastAsia="宋体" w:hAnsi="Arial" w:cs="Arial"/>
                <w:lang w:eastAsia="zh-CN"/>
              </w:rPr>
            </w:pPr>
            <w:r>
              <w:rPr>
                <w:rFonts w:ascii="Arial" w:eastAsia="宋体" w:hAnsi="Arial" w:cs="Arial" w:hint="eastAsia"/>
                <w:lang w:eastAsia="zh-CN"/>
              </w:rPr>
              <w:t>L</w:t>
            </w:r>
            <w:r w:rsidRPr="00F30A6D">
              <w:rPr>
                <w:rFonts w:ascii="Arial" w:eastAsia="宋体" w:hAnsi="Arial" w:cs="Arial"/>
                <w:lang w:eastAsia="zh-CN"/>
              </w:rPr>
              <w:t>aptop</w:t>
            </w:r>
            <w:r>
              <w:rPr>
                <w:rFonts w:ascii="Arial" w:eastAsia="宋体" w:hAnsi="Arial" w:cs="Arial" w:hint="eastAsia"/>
                <w:lang w:eastAsia="zh-CN"/>
              </w:rPr>
              <w:t xml:space="preserve">1 </w:t>
            </w:r>
            <w:r w:rsidRPr="00F30A6D">
              <w:rPr>
                <w:rFonts w:ascii="Arial" w:eastAsia="宋体" w:hAnsi="Arial" w:cs="Arial"/>
                <w:lang w:eastAsia="zh-CN"/>
              </w:rPr>
              <w:t>connect</w:t>
            </w:r>
            <w:r w:rsidR="004D02F4">
              <w:rPr>
                <w:rFonts w:ascii="Arial" w:eastAsia="宋体" w:hAnsi="Arial" w:cs="Arial" w:hint="eastAsia"/>
                <w:lang w:eastAsia="zh-CN"/>
              </w:rPr>
              <w:t>s</w:t>
            </w:r>
            <w:r w:rsidRPr="00F30A6D">
              <w:rPr>
                <w:rFonts w:ascii="Arial" w:eastAsia="宋体" w:hAnsi="Arial" w:cs="Arial"/>
                <w:lang w:eastAsia="zh-CN"/>
              </w:rPr>
              <w:t xml:space="preserve"> </w:t>
            </w:r>
            <w:r>
              <w:rPr>
                <w:rFonts w:ascii="Arial" w:eastAsia="宋体" w:hAnsi="Arial" w:cs="Arial" w:hint="eastAsia"/>
                <w:lang w:eastAsia="zh-CN"/>
              </w:rPr>
              <w:t>with</w:t>
            </w:r>
            <w:r w:rsidRPr="00F30A6D">
              <w:rPr>
                <w:rFonts w:ascii="Arial" w:eastAsia="宋体" w:hAnsi="Arial" w:cs="Arial"/>
                <w:lang w:eastAsia="zh-CN"/>
              </w:rPr>
              <w:t xml:space="preserve"> SSID</w:t>
            </w:r>
            <w:r>
              <w:rPr>
                <w:rFonts w:ascii="Arial" w:eastAsia="宋体" w:hAnsi="Arial" w:cs="Arial" w:hint="eastAsia"/>
                <w:lang w:eastAsia="zh-CN"/>
              </w:rPr>
              <w:t>.</w:t>
            </w:r>
          </w:p>
        </w:tc>
      </w:tr>
      <w:tr w:rsidR="00EF62D6" w:rsidRPr="00322E9D" w:rsidTr="00EF62D6">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rPr>
                <w:rFonts w:ascii="Arial" w:hAnsi="Arial" w:cs="Arial"/>
                <w:color w:val="auto"/>
              </w:rPr>
            </w:pPr>
            <w:r w:rsidRPr="00EF62D6">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F314E" w:rsidRDefault="00AF314E" w:rsidP="007D2755">
            <w:pPr>
              <w:pStyle w:val="Body"/>
              <w:numPr>
                <w:ilvl w:val="2"/>
                <w:numId w:val="19"/>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 and BR.</w:t>
            </w:r>
          </w:p>
          <w:p w:rsidR="00AF314E" w:rsidRPr="007159A3" w:rsidRDefault="00AF314E" w:rsidP="007D2755">
            <w:pPr>
              <w:pStyle w:val="Body"/>
              <w:numPr>
                <w:ilvl w:val="2"/>
                <w:numId w:val="19"/>
              </w:numPr>
              <w:ind w:left="268" w:hanging="268"/>
              <w:rPr>
                <w:rFonts w:ascii="Arial" w:eastAsia="宋体" w:hAnsi="Arial" w:cs="Arial"/>
                <w:lang w:eastAsia="zh-CN"/>
              </w:rPr>
            </w:pPr>
            <w:r>
              <w:rPr>
                <w:rFonts w:ascii="Arial" w:eastAsia="宋体" w:hAnsi="Arial" w:cs="Arial"/>
                <w:lang w:eastAsia="zh-CN"/>
              </w:rPr>
              <w:t>Keep default settings</w:t>
            </w:r>
            <w:r>
              <w:rPr>
                <w:rFonts w:ascii="Arial" w:eastAsia="宋体" w:hAnsi="Arial" w:cs="Arial" w:hint="eastAsia"/>
                <w:lang w:eastAsia="zh-CN"/>
              </w:rPr>
              <w:t xml:space="preserve"> of application reporting for every individual interface at AP and BR</w:t>
            </w:r>
          </w:p>
          <w:p w:rsidR="00AF314E" w:rsidRDefault="00AF314E" w:rsidP="007D2755">
            <w:pPr>
              <w:pStyle w:val="Body"/>
              <w:numPr>
                <w:ilvl w:val="2"/>
                <w:numId w:val="19"/>
              </w:numPr>
              <w:ind w:left="268" w:hanging="268"/>
              <w:rPr>
                <w:rFonts w:ascii="Arial" w:eastAsia="宋体" w:hAnsi="Arial" w:cs="Arial"/>
                <w:lang w:eastAsia="zh-CN"/>
              </w:rPr>
            </w:pPr>
            <w:r>
              <w:rPr>
                <w:rFonts w:ascii="Arial" w:eastAsia="宋体" w:hAnsi="Arial" w:cs="Arial" w:hint="eastAsia"/>
                <w:lang w:eastAsia="zh-CN"/>
              </w:rPr>
              <w:t>Laptop1 connects to a FTP server and launch file download from server.</w:t>
            </w:r>
          </w:p>
          <w:p w:rsidR="00EF62D6" w:rsidRPr="00961F8B" w:rsidRDefault="00AF314E" w:rsidP="00961F8B">
            <w:pPr>
              <w:pStyle w:val="Body"/>
              <w:numPr>
                <w:ilvl w:val="2"/>
                <w:numId w:val="19"/>
              </w:numPr>
              <w:ind w:left="268" w:hanging="268"/>
              <w:rPr>
                <w:rFonts w:ascii="Arial" w:eastAsia="宋体" w:hAnsi="Arial" w:cs="Arial"/>
                <w:lang w:eastAsia="zh-CN"/>
              </w:rPr>
            </w:pPr>
            <w:r>
              <w:rPr>
                <w:rFonts w:ascii="Arial" w:eastAsia="宋体" w:hAnsi="Arial" w:cs="Arial" w:hint="eastAsia"/>
                <w:lang w:eastAsia="zh-CN"/>
              </w:rPr>
              <w:t>C</w:t>
            </w:r>
            <w:r w:rsidRPr="00984BD4">
              <w:rPr>
                <w:rFonts w:ascii="Arial" w:eastAsia="宋体" w:hAnsi="Arial" w:cs="Arial"/>
                <w:lang w:eastAsia="zh-CN"/>
              </w:rPr>
              <w:t xml:space="preserve">heck if </w:t>
            </w:r>
            <w:r>
              <w:rPr>
                <w:rFonts w:ascii="Arial" w:eastAsia="宋体" w:hAnsi="Arial" w:cs="Arial" w:hint="eastAsia"/>
                <w:lang w:eastAsia="zh-CN"/>
              </w:rPr>
              <w:t>AP and BR can classify F</w:t>
            </w:r>
            <w:r w:rsidR="00961F8B">
              <w:rPr>
                <w:rFonts w:ascii="Arial" w:eastAsia="宋体" w:hAnsi="Arial" w:cs="Arial" w:hint="eastAsia"/>
                <w:lang w:eastAsia="zh-CN"/>
              </w:rPr>
              <w:t>TP</w:t>
            </w:r>
            <w:r>
              <w:rPr>
                <w:rFonts w:ascii="Arial" w:eastAsia="宋体" w:hAnsi="Arial" w:cs="Arial" w:hint="eastAsia"/>
                <w:lang w:eastAsia="zh-CN"/>
              </w:rPr>
              <w:t>.</w:t>
            </w:r>
          </w:p>
        </w:tc>
      </w:tr>
      <w:tr w:rsidR="00EF62D6" w:rsidRPr="00322E9D" w:rsidTr="00EF62D6">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rPr>
                <w:rFonts w:ascii="Arial" w:hAnsi="Arial" w:cs="Arial"/>
                <w:color w:val="auto"/>
              </w:rPr>
            </w:pPr>
            <w:r w:rsidRPr="00EF62D6">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62D6" w:rsidRPr="00EF62D6" w:rsidRDefault="00961F8B" w:rsidP="00EF62D6">
            <w:pPr>
              <w:pStyle w:val="Body"/>
              <w:rPr>
                <w:rFonts w:ascii="Arial" w:eastAsia="宋体" w:hAnsi="Arial" w:cs="Arial"/>
                <w:lang w:eastAsia="zh-CN"/>
              </w:rPr>
            </w:pPr>
            <w:r>
              <w:rPr>
                <w:rFonts w:ascii="Arial" w:eastAsia="宋体" w:hAnsi="Arial" w:cs="Arial" w:hint="eastAsia"/>
                <w:lang w:eastAsia="zh-CN"/>
              </w:rPr>
              <w:t>Step 4</w:t>
            </w:r>
            <w:r w:rsidR="007A0869" w:rsidRPr="00D33061">
              <w:rPr>
                <w:rFonts w:ascii="Arial" w:eastAsia="宋体" w:hAnsi="Arial" w:cs="Arial"/>
                <w:lang w:eastAsia="zh-CN"/>
              </w:rPr>
              <w:t>.</w:t>
            </w:r>
            <w:r w:rsidR="007A0869">
              <w:rPr>
                <w:rFonts w:ascii="Arial" w:eastAsia="宋体" w:hAnsi="Arial" w:cs="Arial" w:hint="eastAsia"/>
                <w:lang w:eastAsia="zh-CN"/>
              </w:rPr>
              <w:t xml:space="preserve"> AP and BR can classify ses</w:t>
            </w:r>
            <w:r>
              <w:rPr>
                <w:rFonts w:ascii="Arial" w:eastAsia="宋体" w:hAnsi="Arial" w:cs="Arial" w:hint="eastAsia"/>
                <w:lang w:eastAsia="zh-CN"/>
              </w:rPr>
              <w:t>sions as FTP, which includs IP</w:t>
            </w:r>
            <w:r w:rsidR="007A0869">
              <w:rPr>
                <w:rFonts w:ascii="Arial" w:eastAsia="宋体" w:hAnsi="Arial" w:cs="Arial" w:hint="eastAsia"/>
                <w:lang w:eastAsia="zh-CN"/>
              </w:rPr>
              <w:t xml:space="preserve"> sessions for both FTP control and file download.</w:t>
            </w:r>
          </w:p>
        </w:tc>
      </w:tr>
      <w:tr w:rsidR="00EF62D6" w:rsidRPr="00322E9D" w:rsidTr="00EF62D6">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rPr>
                <w:rFonts w:ascii="Arial" w:eastAsia="宋体" w:hAnsi="Arial" w:cs="Arial"/>
                <w:color w:val="auto"/>
                <w:lang w:eastAsia="zh-CN"/>
              </w:rPr>
            </w:pPr>
            <w:r w:rsidRPr="00EF62D6">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pStyle w:val="Body"/>
              <w:rPr>
                <w:rFonts w:ascii="Arial" w:eastAsia="宋体" w:hAnsi="Arial" w:cs="Arial"/>
                <w:lang w:eastAsia="zh-CN"/>
              </w:rPr>
            </w:pPr>
          </w:p>
        </w:tc>
      </w:tr>
      <w:tr w:rsidR="00EF62D6" w:rsidRPr="00322E9D" w:rsidTr="00EF62D6">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EF62D6" w:rsidRPr="00EF62D6" w:rsidRDefault="00AF314E" w:rsidP="00EF62D6">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F314E" w:rsidRDefault="00AF314E" w:rsidP="00AF314E">
            <w:pPr>
              <w:pStyle w:val="Body"/>
              <w:rPr>
                <w:rFonts w:eastAsia="宋体"/>
                <w:lang w:eastAsia="zh-CN"/>
              </w:rPr>
            </w:pPr>
            <w:r>
              <w:rPr>
                <w:rFonts w:eastAsia="宋体" w:hint="eastAsia"/>
                <w:lang w:eastAsia="zh-CN"/>
              </w:rPr>
              <w:t>For a few application</w:t>
            </w:r>
            <w:r w:rsidR="007A0869">
              <w:rPr>
                <w:rFonts w:eastAsia="宋体" w:hint="eastAsia"/>
                <w:lang w:eastAsia="zh-CN"/>
              </w:rPr>
              <w:t>s</w:t>
            </w:r>
            <w:r>
              <w:rPr>
                <w:rFonts w:eastAsia="宋体" w:hint="eastAsia"/>
                <w:lang w:eastAsia="zh-CN"/>
              </w:rPr>
              <w:t xml:space="preserve"> like FTP, SIP VoIP call and FaceTime, there is a middle state as </w:t>
            </w:r>
            <w:r>
              <w:rPr>
                <w:rFonts w:eastAsia="宋体"/>
                <w:lang w:eastAsia="zh-CN"/>
              </w:rPr>
              <w:t>“</w:t>
            </w:r>
            <w:r>
              <w:rPr>
                <w:rFonts w:eastAsia="宋体" w:hint="eastAsia"/>
                <w:lang w:eastAsia="zh-CN"/>
              </w:rPr>
              <w:t>Monitored</w:t>
            </w:r>
            <w:r>
              <w:rPr>
                <w:rFonts w:eastAsia="宋体"/>
                <w:lang w:eastAsia="zh-CN"/>
              </w:rPr>
              <w:t>”</w:t>
            </w:r>
            <w:r w:rsidR="007A0869">
              <w:rPr>
                <w:rFonts w:eastAsia="宋体" w:hint="eastAsia"/>
                <w:lang w:eastAsia="zh-CN"/>
              </w:rPr>
              <w:t xml:space="preserve"> before</w:t>
            </w:r>
            <w:r>
              <w:rPr>
                <w:rFonts w:eastAsia="宋体" w:hint="eastAsia"/>
                <w:lang w:eastAsia="zh-CN"/>
              </w:rPr>
              <w:t xml:space="preserve"> L7 engine </w:t>
            </w:r>
            <w:r w:rsidR="007A0869">
              <w:rPr>
                <w:rFonts w:eastAsia="宋体" w:hint="eastAsia"/>
                <w:lang w:eastAsia="zh-CN"/>
              </w:rPr>
              <w:t>classify them.</w:t>
            </w:r>
          </w:p>
          <w:p w:rsidR="00EF62D6" w:rsidRPr="00AF314E" w:rsidRDefault="00AF314E" w:rsidP="00AF314E">
            <w:pPr>
              <w:pStyle w:val="Body"/>
              <w:rPr>
                <w:rFonts w:eastAsia="宋体"/>
                <w:lang w:eastAsia="zh-CN"/>
              </w:rPr>
            </w:pPr>
            <w:r>
              <w:rPr>
                <w:rFonts w:eastAsia="宋体" w:hint="eastAsia"/>
                <w:lang w:eastAsia="zh-CN"/>
              </w:rPr>
              <w:t xml:space="preserve">L7 </w:t>
            </w:r>
            <w:r>
              <w:t>DPI engine is required to continue monitoring traffic for further analysis, and packets need to be sent to L7 daemon for processing before reaching the maximum number of “monitored” packets allowed.</w:t>
            </w:r>
          </w:p>
        </w:tc>
      </w:tr>
    </w:tbl>
    <w:p w:rsidR="00EF62D6" w:rsidRPr="00F219CD" w:rsidRDefault="001F4EA1" w:rsidP="006F53A6">
      <w:pPr>
        <w:pStyle w:val="Heading4"/>
        <w:ind w:firstLine="1121"/>
        <w:rPr>
          <w:rFonts w:ascii="Arial" w:hAnsi="Arial"/>
          <w:b w:val="0"/>
          <w:strike/>
          <w:sz w:val="21"/>
          <w:szCs w:val="21"/>
        </w:rPr>
      </w:pPr>
      <w:r w:rsidRPr="001F4EA1">
        <w:rPr>
          <w:rFonts w:ascii="Arial" w:eastAsiaTheme="minorEastAsia" w:hAnsi="Arial"/>
          <w:b w:val="0"/>
          <w:strike/>
          <w:sz w:val="21"/>
          <w:szCs w:val="21"/>
          <w:lang w:eastAsia="zh-CN"/>
        </w:rPr>
        <w:t>L7_Engine</w:t>
      </w:r>
      <w:r w:rsidRPr="001F4EA1">
        <w:rPr>
          <w:rFonts w:ascii="Arial" w:hAnsi="Arial"/>
          <w:b w:val="0"/>
          <w:strike/>
          <w:sz w:val="21"/>
          <w:szCs w:val="21"/>
        </w:rPr>
        <w:t>_Function_0</w:t>
      </w:r>
      <w:r w:rsidRPr="001F4EA1">
        <w:rPr>
          <w:rFonts w:ascii="Arial" w:eastAsia="宋体" w:hAnsi="Arial"/>
          <w:b w:val="0"/>
          <w:strike/>
          <w:sz w:val="21"/>
          <w:szCs w:val="21"/>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EF62D6" w:rsidRPr="00F219CD" w:rsidTr="00B2458B">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62D6" w:rsidRPr="00F219CD" w:rsidRDefault="001F4EA1" w:rsidP="00B2458B">
            <w:pPr>
              <w:rPr>
                <w:rFonts w:ascii="Arial" w:hAnsi="Arial" w:cs="Arial"/>
                <w:strike/>
                <w:color w:val="auto"/>
              </w:rPr>
            </w:pPr>
            <w:r w:rsidRPr="001F4EA1">
              <w:rPr>
                <w:rFonts w:ascii="Arial" w:hAnsi="Arial" w:cs="Arial"/>
                <w:strike/>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F53A6" w:rsidRPr="00F219CD" w:rsidRDefault="001F4EA1" w:rsidP="006C2D9C">
            <w:pPr>
              <w:pStyle w:val="Body"/>
              <w:rPr>
                <w:rFonts w:ascii="Arial" w:eastAsia="宋体" w:hAnsi="Arial" w:cs="Arial"/>
                <w:strike/>
                <w:lang w:eastAsia="zh-CN"/>
              </w:rPr>
            </w:pPr>
            <w:r w:rsidRPr="001F4EA1">
              <w:rPr>
                <w:rFonts w:ascii="Arial" w:eastAsia="宋体" w:hAnsi="Arial" w:cs="Arial"/>
                <w:strike/>
                <w:lang w:eastAsia="zh-CN"/>
              </w:rPr>
              <w:t>L7_Engine_Function_05</w:t>
            </w:r>
          </w:p>
        </w:tc>
      </w:tr>
      <w:tr w:rsidR="00EF62D6" w:rsidRPr="00F219CD" w:rsidTr="00B2458B">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62D6" w:rsidRPr="00F219CD" w:rsidRDefault="001F4EA1" w:rsidP="00B2458B">
            <w:pPr>
              <w:rPr>
                <w:rFonts w:ascii="Arial" w:hAnsi="Arial" w:cs="Arial"/>
                <w:strike/>
                <w:color w:val="auto"/>
              </w:rPr>
            </w:pPr>
            <w:r w:rsidRPr="001F4EA1">
              <w:rPr>
                <w:rFonts w:ascii="Arial" w:hAnsi="Arial" w:cs="Arial"/>
                <w:strike/>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EF62D6" w:rsidRPr="00F219CD" w:rsidRDefault="001F4EA1" w:rsidP="00B2458B">
            <w:pPr>
              <w:pStyle w:val="Body"/>
              <w:rPr>
                <w:rFonts w:ascii="Arial" w:eastAsia="宋体" w:hAnsi="Arial" w:cs="Arial"/>
                <w:strike/>
                <w:lang w:eastAsia="zh-CN"/>
              </w:rPr>
            </w:pPr>
            <w:r w:rsidRPr="001F4EA1">
              <w:rPr>
                <w:rFonts w:ascii="Arial" w:eastAsia="宋体" w:hAnsi="Arial" w:cs="Arial"/>
                <w:strike/>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EF62D6" w:rsidRPr="00F219CD" w:rsidRDefault="001F4EA1" w:rsidP="00B2458B">
            <w:pPr>
              <w:rPr>
                <w:rFonts w:ascii="Arial" w:hAnsi="Arial" w:cs="Arial"/>
                <w:strike/>
                <w:color w:val="auto"/>
              </w:rPr>
            </w:pPr>
            <w:r w:rsidRPr="001F4EA1">
              <w:rPr>
                <w:rFonts w:ascii="Arial" w:eastAsia="宋体" w:hAnsi="Arial" w:cs="Arial"/>
                <w:strike/>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EF62D6" w:rsidRPr="00F219CD" w:rsidRDefault="001F4EA1" w:rsidP="00B2458B">
            <w:pPr>
              <w:pStyle w:val="Body"/>
              <w:rPr>
                <w:rFonts w:ascii="Arial" w:eastAsia="宋体" w:hAnsi="Arial" w:cs="Arial"/>
                <w:strike/>
                <w:lang w:eastAsia="zh-CN"/>
              </w:rPr>
            </w:pPr>
            <w:r w:rsidRPr="001F4EA1">
              <w:rPr>
                <w:rFonts w:ascii="Arial" w:eastAsia="宋体" w:hAnsi="Arial" w:cs="Arial"/>
                <w:strike/>
                <w:lang w:eastAsia="zh-CN"/>
              </w:rPr>
              <w:t>No</w:t>
            </w:r>
          </w:p>
        </w:tc>
      </w:tr>
      <w:tr w:rsidR="00EF62D6" w:rsidRPr="00F219CD" w:rsidTr="00B2458B">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62D6" w:rsidRPr="00F219CD" w:rsidRDefault="001F4EA1" w:rsidP="00B2458B">
            <w:pPr>
              <w:rPr>
                <w:rFonts w:ascii="Arial" w:hAnsi="Arial" w:cs="Arial"/>
                <w:strike/>
                <w:color w:val="auto"/>
              </w:rPr>
            </w:pPr>
            <w:r w:rsidRPr="001F4EA1">
              <w:rPr>
                <w:rFonts w:ascii="Arial" w:hAnsi="Arial" w:cs="Arial"/>
                <w:strike/>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56F6F" w:rsidRPr="00F219CD" w:rsidRDefault="001F4EA1" w:rsidP="00B2458B">
            <w:pPr>
              <w:pStyle w:val="Body"/>
              <w:rPr>
                <w:rFonts w:ascii="Arial" w:eastAsia="宋体" w:hAnsi="Arial" w:cs="Arial"/>
                <w:strike/>
                <w:lang w:eastAsia="zh-CN"/>
              </w:rPr>
            </w:pPr>
            <w:r w:rsidRPr="001F4EA1">
              <w:rPr>
                <w:rFonts w:ascii="Arial" w:eastAsia="宋体" w:hAnsi="Arial" w:cs="Arial"/>
                <w:strike/>
                <w:lang w:eastAsia="zh-CN"/>
              </w:rPr>
              <w:t>For BR:</w:t>
            </w:r>
          </w:p>
          <w:p w:rsidR="00B2458B" w:rsidRPr="00F219CD" w:rsidRDefault="001F4EA1" w:rsidP="00B2458B">
            <w:pPr>
              <w:pStyle w:val="Body"/>
              <w:rPr>
                <w:rFonts w:ascii="Arial" w:eastAsia="宋体" w:hAnsi="Arial" w:cs="Arial"/>
                <w:strike/>
                <w:lang w:eastAsia="zh-CN"/>
              </w:rPr>
            </w:pPr>
            <w:r w:rsidRPr="001F4EA1">
              <w:rPr>
                <w:rFonts w:ascii="Arial" w:eastAsia="宋体" w:hAnsi="Arial" w:cs="Arial"/>
                <w:strike/>
                <w:lang w:eastAsia="zh-CN"/>
              </w:rPr>
              <w:t xml:space="preserve"> (eth1)BR(eth0)_____Switch_____HM</w:t>
            </w:r>
          </w:p>
          <w:p w:rsidR="00B2458B" w:rsidRPr="00F219CD" w:rsidRDefault="001F4EA1" w:rsidP="00B2458B">
            <w:pPr>
              <w:pStyle w:val="Body"/>
              <w:rPr>
                <w:rFonts w:ascii="Arial" w:eastAsia="宋体" w:hAnsi="Arial" w:cs="Arial"/>
                <w:strike/>
                <w:lang w:eastAsia="zh-CN"/>
              </w:rPr>
            </w:pPr>
            <w:r w:rsidRPr="001F4EA1">
              <w:rPr>
                <w:rFonts w:ascii="Arial" w:eastAsia="宋体" w:hAnsi="Arial" w:cs="Arial"/>
                <w:strike/>
                <w:lang w:eastAsia="zh-CN"/>
              </w:rPr>
              <w:t xml:space="preserve">      |                                 |</w:t>
            </w:r>
          </w:p>
          <w:p w:rsidR="00EF62D6" w:rsidRPr="00F219CD" w:rsidRDefault="001F4EA1" w:rsidP="00E90D93">
            <w:pPr>
              <w:pStyle w:val="Body"/>
              <w:ind w:firstLine="210"/>
              <w:rPr>
                <w:rFonts w:ascii="Arial" w:eastAsia="宋体" w:hAnsi="Arial" w:cs="Arial"/>
                <w:strike/>
                <w:lang w:eastAsia="zh-CN"/>
              </w:rPr>
            </w:pPr>
            <w:r w:rsidRPr="001F4EA1">
              <w:rPr>
                <w:rFonts w:ascii="Arial" w:eastAsia="宋体" w:hAnsi="Arial" w:cs="Arial"/>
                <w:strike/>
                <w:lang w:eastAsia="zh-CN"/>
              </w:rPr>
              <w:t>IXIA_______________|</w:t>
            </w:r>
          </w:p>
          <w:p w:rsidR="00E90D93" w:rsidRPr="00F219CD" w:rsidRDefault="00E90D93" w:rsidP="00E90D93">
            <w:pPr>
              <w:pStyle w:val="Body"/>
              <w:ind w:firstLine="210"/>
              <w:rPr>
                <w:rFonts w:ascii="Arial" w:eastAsia="宋体" w:hAnsi="Arial" w:cs="Arial"/>
                <w:strike/>
                <w:lang w:eastAsia="zh-CN"/>
              </w:rPr>
            </w:pPr>
          </w:p>
          <w:p w:rsidR="00E90D93" w:rsidRPr="00F219CD" w:rsidRDefault="001F4EA1" w:rsidP="00E90D93">
            <w:pPr>
              <w:pStyle w:val="Body"/>
              <w:rPr>
                <w:rFonts w:ascii="Arial" w:eastAsia="宋体" w:hAnsi="Arial" w:cs="Arial"/>
                <w:strike/>
                <w:lang w:eastAsia="zh-CN"/>
              </w:rPr>
            </w:pPr>
            <w:r w:rsidRPr="001F4EA1">
              <w:rPr>
                <w:rFonts w:ascii="Arial" w:eastAsia="宋体" w:hAnsi="Arial" w:cs="Arial"/>
                <w:strike/>
                <w:lang w:eastAsia="zh-CN"/>
              </w:rPr>
              <w:lastRenderedPageBreak/>
              <w:t>For AP:</w:t>
            </w:r>
          </w:p>
          <w:p w:rsidR="00E90D93" w:rsidRPr="00F219CD" w:rsidRDefault="001F4EA1" w:rsidP="00E90D93">
            <w:pPr>
              <w:pStyle w:val="Body"/>
              <w:rPr>
                <w:rFonts w:ascii="Arial" w:eastAsia="宋体" w:hAnsi="Arial" w:cs="Arial"/>
                <w:strike/>
                <w:lang w:eastAsia="zh-CN"/>
              </w:rPr>
            </w:pPr>
            <w:r w:rsidRPr="001F4EA1">
              <w:rPr>
                <w:rFonts w:ascii="Arial" w:eastAsia="宋体" w:hAnsi="Arial" w:cs="Arial"/>
                <w:strike/>
                <w:lang w:eastAsia="zh-CN"/>
              </w:rPr>
              <w:t>(eth0)MP(wifi1.1)-----AP____SW____HM</w:t>
            </w:r>
          </w:p>
          <w:p w:rsidR="00E90D93" w:rsidRPr="00F219CD" w:rsidRDefault="001F4EA1" w:rsidP="00E90D93">
            <w:pPr>
              <w:pStyle w:val="Body"/>
              <w:ind w:firstLine="210"/>
              <w:rPr>
                <w:rFonts w:ascii="Arial" w:eastAsia="宋体" w:hAnsi="Arial" w:cs="Arial"/>
                <w:strike/>
                <w:lang w:eastAsia="zh-CN"/>
              </w:rPr>
            </w:pPr>
            <w:r w:rsidRPr="001F4EA1">
              <w:rPr>
                <w:rFonts w:ascii="Arial" w:eastAsia="宋体" w:hAnsi="Arial" w:cs="Arial"/>
                <w:strike/>
                <w:lang w:eastAsia="zh-CN"/>
              </w:rPr>
              <w:t>|                                          |</w:t>
            </w:r>
          </w:p>
          <w:p w:rsidR="00A536B8" w:rsidRPr="00F219CD" w:rsidRDefault="001F4EA1" w:rsidP="00E90D93">
            <w:pPr>
              <w:pStyle w:val="Body"/>
              <w:rPr>
                <w:rFonts w:ascii="Arial" w:eastAsia="宋体" w:hAnsi="Arial" w:cs="Arial"/>
                <w:strike/>
                <w:lang w:eastAsia="zh-CN"/>
              </w:rPr>
            </w:pPr>
            <w:r w:rsidRPr="001F4EA1">
              <w:rPr>
                <w:rFonts w:ascii="Arial" w:eastAsia="宋体" w:hAnsi="Arial" w:cs="Arial"/>
                <w:strike/>
                <w:lang w:eastAsia="zh-CN"/>
              </w:rPr>
              <w:t xml:space="preserve"> IXIA____________________| </w:t>
            </w:r>
          </w:p>
        </w:tc>
      </w:tr>
      <w:tr w:rsidR="00EF62D6" w:rsidRPr="00F219CD" w:rsidTr="00B2458B">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62D6" w:rsidRPr="00F219CD" w:rsidRDefault="001F4EA1" w:rsidP="00B2458B">
            <w:pPr>
              <w:rPr>
                <w:rFonts w:ascii="Arial" w:hAnsi="Arial" w:cs="Arial"/>
                <w:strike/>
                <w:color w:val="auto"/>
              </w:rPr>
            </w:pPr>
            <w:r w:rsidRPr="001F4EA1">
              <w:rPr>
                <w:rFonts w:ascii="Arial" w:hAnsi="Arial" w:cs="Arial"/>
                <w:strike/>
                <w:color w:val="auto"/>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62D6" w:rsidRPr="00F219CD" w:rsidRDefault="001F4EA1" w:rsidP="00B2458B">
            <w:pPr>
              <w:pStyle w:val="Body"/>
              <w:rPr>
                <w:rFonts w:ascii="Arial" w:eastAsia="宋体" w:hAnsi="Arial" w:cs="Arial"/>
                <w:strike/>
                <w:lang w:eastAsia="zh-CN"/>
              </w:rPr>
            </w:pPr>
            <w:r w:rsidRPr="001F4EA1">
              <w:rPr>
                <w:rFonts w:ascii="Arial" w:eastAsia="宋体" w:hAnsi="Arial" w:cs="Arial"/>
                <w:strike/>
                <w:lang w:eastAsia="zh-CN"/>
              </w:rPr>
              <w:t>L7 engine classification state verification: “Unknown”</w:t>
            </w:r>
          </w:p>
        </w:tc>
      </w:tr>
      <w:tr w:rsidR="00EF62D6" w:rsidRPr="00F219CD" w:rsidTr="00B2458B">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62D6" w:rsidRPr="00F219CD" w:rsidRDefault="001F4EA1" w:rsidP="00B2458B">
            <w:pPr>
              <w:rPr>
                <w:rFonts w:ascii="Arial" w:eastAsia="宋体" w:hAnsi="Arial" w:cs="Arial"/>
                <w:strike/>
                <w:color w:val="auto"/>
                <w:lang w:eastAsia="zh-CN"/>
              </w:rPr>
            </w:pPr>
            <w:r w:rsidRPr="001F4EA1">
              <w:rPr>
                <w:rFonts w:ascii="Arial" w:eastAsia="宋体" w:hAnsi="Arial" w:cs="Arial"/>
                <w:strike/>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2458B" w:rsidRPr="00F219CD" w:rsidRDefault="001F4EA1" w:rsidP="00B2458B">
            <w:pPr>
              <w:pStyle w:val="Body"/>
              <w:rPr>
                <w:rFonts w:ascii="Arial" w:eastAsia="宋体" w:hAnsi="Arial" w:cs="Arial"/>
                <w:strike/>
                <w:lang w:eastAsia="zh-CN"/>
              </w:rPr>
            </w:pPr>
            <w:r w:rsidRPr="001F4EA1">
              <w:rPr>
                <w:rFonts w:ascii="Arial" w:eastAsia="宋体" w:hAnsi="Arial" w:cs="Arial"/>
                <w:strike/>
                <w:lang w:eastAsia="zh-CN"/>
              </w:rPr>
              <w:t>AP: AP110,AP120,AP121,AP141,AP170,AP320,AP340,AP330,AP350,</w:t>
            </w:r>
          </w:p>
          <w:p w:rsidR="00EF62D6" w:rsidRPr="00F219CD" w:rsidRDefault="001F4EA1" w:rsidP="00B2458B">
            <w:pPr>
              <w:pStyle w:val="Body"/>
              <w:rPr>
                <w:rFonts w:ascii="Arial" w:eastAsia="宋体" w:hAnsi="Arial" w:cs="Arial"/>
                <w:strike/>
                <w:lang w:eastAsia="zh-CN"/>
              </w:rPr>
            </w:pPr>
            <w:r w:rsidRPr="001F4EA1">
              <w:rPr>
                <w:rFonts w:ascii="Arial" w:eastAsia="宋体" w:hAnsi="Arial" w:cs="Arial"/>
                <w:strike/>
                <w:lang w:eastAsia="zh-CN"/>
              </w:rPr>
              <w:t>BR: BR200,BR200-WP,BRAP330,BRAP350,</w:t>
            </w:r>
          </w:p>
        </w:tc>
      </w:tr>
      <w:tr w:rsidR="00EF62D6" w:rsidRPr="00F219CD" w:rsidTr="00B2458B">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62D6" w:rsidRPr="00F219CD" w:rsidRDefault="001F4EA1" w:rsidP="00B2458B">
            <w:pPr>
              <w:rPr>
                <w:rFonts w:ascii="Arial" w:hAnsi="Arial" w:cs="Arial"/>
                <w:strike/>
                <w:color w:val="auto"/>
              </w:rPr>
            </w:pPr>
            <w:r w:rsidRPr="001F4EA1">
              <w:rPr>
                <w:rFonts w:ascii="Arial" w:hAnsi="Arial" w:cs="Arial"/>
                <w:strike/>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90D93" w:rsidRPr="00F219CD" w:rsidRDefault="001F4EA1" w:rsidP="00B2458B">
            <w:pPr>
              <w:pStyle w:val="Body"/>
              <w:rPr>
                <w:rFonts w:ascii="Arial" w:eastAsia="宋体" w:hAnsi="Arial" w:cs="Arial"/>
                <w:strike/>
                <w:lang w:eastAsia="zh-CN"/>
              </w:rPr>
            </w:pPr>
            <w:r w:rsidRPr="001F4EA1">
              <w:rPr>
                <w:rFonts w:ascii="Arial" w:eastAsia="宋体" w:hAnsi="Arial" w:cs="Arial"/>
                <w:strike/>
                <w:lang w:eastAsia="zh-CN"/>
              </w:rPr>
              <w:t>For BR</w:t>
            </w:r>
            <w:r w:rsidRPr="001F4EA1">
              <w:rPr>
                <w:rFonts w:ascii="Arial" w:eastAsia="宋体" w:hAnsi="Arial" w:cs="Arial" w:hint="eastAsia"/>
                <w:strike/>
                <w:lang w:eastAsia="zh-CN"/>
              </w:rPr>
              <w:t>：</w:t>
            </w:r>
          </w:p>
          <w:p w:rsidR="00B2458B" w:rsidRPr="00F219CD" w:rsidRDefault="001F4EA1" w:rsidP="00B2458B">
            <w:pPr>
              <w:pStyle w:val="Body"/>
              <w:rPr>
                <w:rFonts w:ascii="Arial" w:eastAsia="宋体" w:hAnsi="Arial" w:cs="Arial"/>
                <w:strike/>
                <w:lang w:eastAsia="zh-CN"/>
              </w:rPr>
            </w:pPr>
            <w:r w:rsidRPr="001F4EA1">
              <w:rPr>
                <w:rFonts w:ascii="Arial" w:eastAsia="宋体" w:hAnsi="Arial" w:cs="Arial"/>
                <w:strike/>
                <w:lang w:eastAsia="zh-CN"/>
              </w:rPr>
              <w:t>BR is managed by HM.</w:t>
            </w:r>
          </w:p>
          <w:p w:rsidR="00B2458B" w:rsidRPr="00F219CD" w:rsidRDefault="001F4EA1" w:rsidP="00B2458B">
            <w:pPr>
              <w:pStyle w:val="Body"/>
              <w:rPr>
                <w:rFonts w:ascii="Arial" w:eastAsia="宋体" w:hAnsi="Arial" w:cs="Arial"/>
                <w:strike/>
                <w:lang w:eastAsia="zh-CN"/>
              </w:rPr>
            </w:pPr>
            <w:r w:rsidRPr="001F4EA1">
              <w:rPr>
                <w:rFonts w:ascii="Arial" w:eastAsia="宋体" w:hAnsi="Arial" w:cs="Arial"/>
                <w:strike/>
                <w:lang w:eastAsia="zh-CN"/>
              </w:rPr>
              <w:t>Set BR eth1 mode as bridge-access, and eth0 as wan.</w:t>
            </w:r>
          </w:p>
          <w:p w:rsidR="002874B9" w:rsidRPr="00F219CD" w:rsidRDefault="002874B9" w:rsidP="00B2458B">
            <w:pPr>
              <w:pStyle w:val="Body"/>
              <w:rPr>
                <w:rFonts w:ascii="Arial" w:eastAsia="宋体" w:hAnsi="Arial" w:cs="Arial"/>
                <w:strike/>
                <w:lang w:eastAsia="zh-CN"/>
              </w:rPr>
            </w:pPr>
          </w:p>
          <w:p w:rsidR="002874B9" w:rsidRPr="00F219CD" w:rsidRDefault="001F4EA1" w:rsidP="00B2458B">
            <w:pPr>
              <w:pStyle w:val="Body"/>
              <w:rPr>
                <w:rFonts w:ascii="Arial" w:eastAsia="宋体" w:hAnsi="Arial" w:cs="Arial"/>
                <w:strike/>
                <w:lang w:eastAsia="zh-CN"/>
              </w:rPr>
            </w:pPr>
            <w:r w:rsidRPr="001F4EA1">
              <w:rPr>
                <w:rFonts w:ascii="Arial" w:eastAsia="宋体" w:hAnsi="Arial" w:cs="Arial"/>
                <w:strike/>
                <w:lang w:eastAsia="zh-CN"/>
              </w:rPr>
              <w:t>For AP:</w:t>
            </w:r>
          </w:p>
          <w:p w:rsidR="00EF62D6" w:rsidRPr="00F219CD" w:rsidRDefault="001F4EA1" w:rsidP="00B2458B">
            <w:pPr>
              <w:pStyle w:val="Body"/>
              <w:rPr>
                <w:rFonts w:ascii="Arial" w:eastAsia="宋体" w:hAnsi="Arial" w:cs="Arial"/>
                <w:strike/>
                <w:lang w:eastAsia="zh-CN"/>
              </w:rPr>
            </w:pPr>
            <w:r w:rsidRPr="001F4EA1">
              <w:rPr>
                <w:rFonts w:ascii="Arial" w:eastAsia="宋体" w:hAnsi="Arial" w:cs="Arial"/>
                <w:strike/>
                <w:lang w:eastAsia="zh-CN"/>
              </w:rPr>
              <w:t>Set MP eth0 as bridge-access mode, and wifi1.1 as backhaul mode.</w:t>
            </w:r>
          </w:p>
        </w:tc>
      </w:tr>
      <w:tr w:rsidR="00EF62D6" w:rsidRPr="00F219CD" w:rsidTr="00B2458B">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F62D6" w:rsidRPr="00F219CD" w:rsidRDefault="001F4EA1" w:rsidP="00B2458B">
            <w:pPr>
              <w:rPr>
                <w:rFonts w:ascii="Arial" w:hAnsi="Arial" w:cs="Arial"/>
                <w:strike/>
                <w:color w:val="auto"/>
              </w:rPr>
            </w:pPr>
            <w:r w:rsidRPr="001F4EA1">
              <w:rPr>
                <w:rFonts w:ascii="Arial" w:hAnsi="Arial" w:cs="Arial"/>
                <w:strike/>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2458B" w:rsidRPr="00F219CD" w:rsidRDefault="001F4EA1" w:rsidP="007D2755">
            <w:pPr>
              <w:pStyle w:val="Body"/>
              <w:numPr>
                <w:ilvl w:val="2"/>
                <w:numId w:val="35"/>
              </w:numPr>
              <w:ind w:left="268" w:hanging="268"/>
              <w:rPr>
                <w:rFonts w:ascii="Arial" w:eastAsia="宋体" w:hAnsi="Arial" w:cs="Arial"/>
                <w:strike/>
                <w:lang w:eastAsia="zh-CN"/>
              </w:rPr>
            </w:pPr>
            <w:r w:rsidRPr="001F4EA1">
              <w:rPr>
                <w:rFonts w:ascii="Arial" w:eastAsia="宋体" w:hAnsi="Arial" w:cs="Arial"/>
                <w:strike/>
                <w:lang w:eastAsia="zh-CN"/>
              </w:rPr>
              <w:t>Turn on L7 engine and set application reporting mode as “auto” globally at MP or BR.</w:t>
            </w:r>
          </w:p>
          <w:p w:rsidR="00B2458B" w:rsidRPr="00F219CD" w:rsidRDefault="001F4EA1" w:rsidP="00961F8B">
            <w:pPr>
              <w:pStyle w:val="Body"/>
              <w:numPr>
                <w:ilvl w:val="2"/>
                <w:numId w:val="35"/>
              </w:numPr>
              <w:ind w:left="268" w:hanging="268"/>
              <w:rPr>
                <w:rFonts w:ascii="Arial" w:eastAsia="宋体" w:hAnsi="Arial" w:cs="Arial"/>
                <w:strike/>
                <w:lang w:eastAsia="zh-CN"/>
              </w:rPr>
            </w:pPr>
            <w:r w:rsidRPr="001F4EA1">
              <w:rPr>
                <w:rFonts w:ascii="Arial" w:eastAsia="宋体" w:hAnsi="Arial" w:cs="Arial"/>
                <w:strike/>
                <w:lang w:eastAsia="zh-CN"/>
              </w:rPr>
              <w:t>Keep default settings of application reporting for every individual interface at MP or BR</w:t>
            </w:r>
          </w:p>
          <w:p w:rsidR="00B2458B" w:rsidRPr="00F219CD" w:rsidRDefault="001F4EA1" w:rsidP="007D2755">
            <w:pPr>
              <w:pStyle w:val="Body"/>
              <w:numPr>
                <w:ilvl w:val="2"/>
                <w:numId w:val="35"/>
              </w:numPr>
              <w:ind w:left="268" w:hanging="268"/>
              <w:rPr>
                <w:rFonts w:ascii="Arial" w:eastAsia="宋体" w:hAnsi="Arial" w:cs="Arial"/>
                <w:strike/>
                <w:lang w:eastAsia="zh-CN"/>
              </w:rPr>
            </w:pPr>
            <w:r w:rsidRPr="001F4EA1">
              <w:rPr>
                <w:rFonts w:ascii="Arial" w:eastAsia="宋体" w:hAnsi="Arial" w:cs="Arial"/>
                <w:strike/>
                <w:lang w:eastAsia="zh-CN"/>
              </w:rPr>
              <w:t>IXIA launch abnormal BT session with modified payload option to make sure MP and BR can’t classify BT session.</w:t>
            </w:r>
          </w:p>
          <w:p w:rsidR="00EF62D6" w:rsidRPr="00F219CD" w:rsidRDefault="001F4EA1" w:rsidP="007D2755">
            <w:pPr>
              <w:pStyle w:val="Body"/>
              <w:numPr>
                <w:ilvl w:val="2"/>
                <w:numId w:val="35"/>
              </w:numPr>
              <w:ind w:left="268" w:hanging="268"/>
              <w:rPr>
                <w:rFonts w:ascii="Arial" w:eastAsia="宋体" w:hAnsi="Arial" w:cs="Arial"/>
                <w:strike/>
                <w:lang w:eastAsia="zh-CN"/>
              </w:rPr>
            </w:pPr>
            <w:r w:rsidRPr="001F4EA1">
              <w:rPr>
                <w:rFonts w:ascii="Arial" w:eastAsia="宋体" w:hAnsi="Arial" w:cs="Arial"/>
                <w:strike/>
                <w:lang w:eastAsia="zh-CN"/>
              </w:rPr>
              <w:t>Check if MP or BR can classify BT session. And check MP or BR CPU utilization rate and used memory.</w:t>
            </w:r>
          </w:p>
        </w:tc>
      </w:tr>
      <w:tr w:rsidR="00EF62D6" w:rsidRPr="00F219CD" w:rsidTr="00B2458B">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EF62D6" w:rsidRPr="00F219CD" w:rsidRDefault="001F4EA1" w:rsidP="00B2458B">
            <w:pPr>
              <w:rPr>
                <w:rFonts w:ascii="Arial" w:hAnsi="Arial" w:cs="Arial"/>
                <w:strike/>
                <w:color w:val="auto"/>
              </w:rPr>
            </w:pPr>
            <w:r w:rsidRPr="001F4EA1">
              <w:rPr>
                <w:rFonts w:ascii="Arial" w:hAnsi="Arial" w:cs="Arial"/>
                <w:strike/>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759D2" w:rsidRPr="00F219CD" w:rsidRDefault="001F4EA1" w:rsidP="008B523F">
            <w:pPr>
              <w:pStyle w:val="Body"/>
              <w:rPr>
                <w:rFonts w:ascii="Arial" w:eastAsia="宋体" w:hAnsi="Arial" w:cs="Arial"/>
                <w:strike/>
                <w:lang w:eastAsia="zh-CN"/>
              </w:rPr>
            </w:pPr>
            <w:r w:rsidRPr="001F4EA1">
              <w:rPr>
                <w:rFonts w:ascii="Arial" w:eastAsia="宋体" w:hAnsi="Arial" w:cs="Arial"/>
                <w:strike/>
                <w:lang w:eastAsia="zh-CN"/>
              </w:rPr>
              <w:t xml:space="preserve">Step 4. MP and BR can NOT classify session as BT. Set App ID of associated IP session as “0”. </w:t>
            </w:r>
          </w:p>
          <w:p w:rsidR="001759D2" w:rsidRPr="00F219CD" w:rsidRDefault="001F4EA1" w:rsidP="008B523F">
            <w:pPr>
              <w:pStyle w:val="Body"/>
              <w:rPr>
                <w:rFonts w:ascii="Arial" w:eastAsia="宋体" w:hAnsi="Arial" w:cs="Arial"/>
                <w:strike/>
                <w:lang w:eastAsia="zh-CN"/>
              </w:rPr>
            </w:pPr>
            <w:r w:rsidRPr="001F4EA1">
              <w:rPr>
                <w:rFonts w:ascii="Arial" w:eastAsia="宋体" w:hAnsi="Arial" w:cs="Arial"/>
                <w:strike/>
                <w:lang w:eastAsia="zh-CN"/>
              </w:rPr>
              <w:t>The MP’s CPU utilization rate and used memory will return to regular level after the maximum number of packets allowed for classification has been reached.</w:t>
            </w:r>
          </w:p>
          <w:p w:rsidR="00EF62D6" w:rsidRPr="00F219CD" w:rsidRDefault="001F4EA1" w:rsidP="00B2458B">
            <w:pPr>
              <w:pStyle w:val="Body"/>
              <w:rPr>
                <w:rFonts w:ascii="Arial" w:eastAsia="宋体" w:hAnsi="Arial" w:cs="Arial"/>
                <w:strike/>
                <w:lang w:eastAsia="zh-CN"/>
              </w:rPr>
            </w:pPr>
            <w:r w:rsidRPr="001F4EA1">
              <w:rPr>
                <w:rFonts w:ascii="Arial" w:eastAsia="宋体" w:hAnsi="Arial" w:cs="Arial"/>
                <w:strike/>
                <w:lang w:eastAsia="zh-CN"/>
              </w:rPr>
              <w:t xml:space="preserve">The BR’s CPU utilization rate and used memory will return to regular level after the maximum number of packets allowed for classification has been reached.  </w:t>
            </w:r>
          </w:p>
        </w:tc>
      </w:tr>
      <w:tr w:rsidR="00EF62D6" w:rsidRPr="00F219CD" w:rsidTr="00B2458B">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EF62D6" w:rsidRPr="00F219CD" w:rsidRDefault="001F4EA1" w:rsidP="00B2458B">
            <w:pPr>
              <w:rPr>
                <w:rFonts w:ascii="Arial" w:eastAsia="宋体" w:hAnsi="Arial" w:cs="Arial"/>
                <w:strike/>
                <w:color w:val="auto"/>
                <w:lang w:eastAsia="zh-CN"/>
              </w:rPr>
            </w:pPr>
            <w:r w:rsidRPr="001F4EA1">
              <w:rPr>
                <w:rFonts w:ascii="Arial" w:eastAsia="宋体" w:hAnsi="Arial" w:cs="Arial"/>
                <w:strike/>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62D6" w:rsidRPr="00F219CD" w:rsidRDefault="00EF62D6" w:rsidP="00B2458B">
            <w:pPr>
              <w:pStyle w:val="Body"/>
              <w:rPr>
                <w:rFonts w:ascii="Arial" w:eastAsia="宋体" w:hAnsi="Arial" w:cs="Arial"/>
                <w:strike/>
                <w:lang w:eastAsia="zh-CN"/>
              </w:rPr>
            </w:pPr>
          </w:p>
        </w:tc>
      </w:tr>
      <w:tr w:rsidR="00EF62D6" w:rsidRPr="00F219CD" w:rsidTr="00B2458B">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EF62D6" w:rsidRPr="00F219CD" w:rsidRDefault="001F4EA1" w:rsidP="00B2458B">
            <w:pPr>
              <w:rPr>
                <w:rFonts w:ascii="Arial" w:eastAsia="宋体" w:hAnsi="Arial" w:cs="Arial"/>
                <w:strike/>
                <w:color w:val="auto"/>
                <w:lang w:eastAsia="zh-CN"/>
              </w:rPr>
            </w:pPr>
            <w:r w:rsidRPr="001F4EA1">
              <w:rPr>
                <w:rFonts w:ascii="Arial" w:eastAsia="宋体" w:hAnsi="Arial" w:cs="Arial"/>
                <w:strike/>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759D2" w:rsidRPr="00F219CD" w:rsidRDefault="001F4EA1" w:rsidP="001759D2">
            <w:pPr>
              <w:pStyle w:val="Body"/>
              <w:rPr>
                <w:strike/>
              </w:rPr>
            </w:pPr>
            <w:r w:rsidRPr="001F4EA1">
              <w:rPr>
                <w:strike/>
              </w:rPr>
              <w:t>UNKNOWN</w:t>
            </w:r>
          </w:p>
          <w:p w:rsidR="00EF62D6" w:rsidRPr="00F219CD" w:rsidRDefault="001F4EA1" w:rsidP="001759D2">
            <w:pPr>
              <w:pStyle w:val="Body"/>
              <w:ind w:left="360"/>
              <w:rPr>
                <w:rFonts w:eastAsiaTheme="minorEastAsia"/>
                <w:strike/>
                <w:lang w:eastAsia="zh-CN"/>
              </w:rPr>
            </w:pPr>
            <w:r w:rsidRPr="001F4EA1">
              <w:rPr>
                <w:strike/>
              </w:rPr>
              <w:t>This state means that DPI engine has attempted and failed to classify the traffic, or, the maximum number of packets allowed for classification has been reached without receiving result, and the session has thus been marked as unknown, and no more packets are needed by L7 daemon.</w:t>
            </w:r>
          </w:p>
          <w:p w:rsidR="00F219CD" w:rsidRPr="00F219CD" w:rsidRDefault="001F4EA1" w:rsidP="00F219CD">
            <w:pPr>
              <w:pStyle w:val="Body"/>
              <w:rPr>
                <w:rFonts w:eastAsiaTheme="minorEastAsia"/>
                <w:strike/>
                <w:lang w:eastAsia="zh-CN"/>
              </w:rPr>
            </w:pPr>
            <w:r w:rsidRPr="001F4EA1">
              <w:rPr>
                <w:rFonts w:eastAsiaTheme="minorEastAsia"/>
                <w:strike/>
                <w:lang w:eastAsia="zh-CN"/>
              </w:rPr>
              <w:t>Ignore this case.</w:t>
            </w:r>
          </w:p>
          <w:p w:rsidR="00E3335F" w:rsidRDefault="001F4EA1">
            <w:pPr>
              <w:pStyle w:val="Body"/>
              <w:rPr>
                <w:rFonts w:eastAsiaTheme="minorEastAsia"/>
                <w:strike/>
                <w:lang w:eastAsia="zh-CN"/>
              </w:rPr>
            </w:pPr>
            <w:r w:rsidRPr="001F4EA1">
              <w:rPr>
                <w:rFonts w:eastAsiaTheme="minorEastAsia"/>
                <w:strike/>
                <w:lang w:eastAsia="zh-CN"/>
              </w:rPr>
              <w:t>L7 engine can set application traffic as “TCP/UDP/IP”. And it can be covered in stress test.</w:t>
            </w:r>
          </w:p>
        </w:tc>
      </w:tr>
    </w:tbl>
    <w:p w:rsidR="001F7B82" w:rsidRPr="00486E31" w:rsidRDefault="001F7B82" w:rsidP="001F7B82">
      <w:pPr>
        <w:pStyle w:val="Heading3"/>
        <w:rPr>
          <w:rFonts w:ascii="Arial" w:eastAsia="宋体" w:hAnsi="Arial"/>
          <w:b w:val="0"/>
          <w:sz w:val="24"/>
          <w:szCs w:val="24"/>
          <w:lang w:eastAsia="zh-CN"/>
        </w:rPr>
      </w:pPr>
      <w:r w:rsidRPr="00484C2F">
        <w:rPr>
          <w:rFonts w:ascii="Arial" w:eastAsia="宋体" w:hAnsi="Arial" w:hint="eastAsia"/>
          <w:b w:val="0"/>
          <w:sz w:val="24"/>
          <w:szCs w:val="24"/>
          <w:lang w:eastAsia="zh-CN"/>
        </w:rPr>
        <w:t>L7 Engine Roaming</w:t>
      </w:r>
      <w:r>
        <w:rPr>
          <w:rFonts w:ascii="Arial" w:eastAsia="宋体" w:hAnsi="Arial" w:hint="eastAsia"/>
          <w:b w:val="0"/>
          <w:sz w:val="24"/>
          <w:szCs w:val="24"/>
          <w:lang w:eastAsia="zh-CN"/>
        </w:rPr>
        <w:t xml:space="preserve"> Scenario T</w:t>
      </w:r>
      <w:r w:rsidRPr="00484C2F">
        <w:rPr>
          <w:rFonts w:ascii="Arial" w:eastAsia="宋体" w:hAnsi="Arial" w:hint="eastAsia"/>
          <w:b w:val="0"/>
          <w:sz w:val="24"/>
          <w:szCs w:val="24"/>
          <w:lang w:eastAsia="zh-CN"/>
        </w:rPr>
        <w:t>est</w:t>
      </w:r>
    </w:p>
    <w:p w:rsidR="001F7B82" w:rsidRPr="006F53A6" w:rsidRDefault="001F7B82" w:rsidP="001F7B82">
      <w:pPr>
        <w:pStyle w:val="Heading4"/>
        <w:ind w:firstLine="1121"/>
        <w:rPr>
          <w:rFonts w:ascii="Arial" w:hAnsi="Arial"/>
          <w:b w:val="0"/>
          <w:sz w:val="21"/>
          <w:szCs w:val="21"/>
        </w:rPr>
      </w:pPr>
      <w:r>
        <w:rPr>
          <w:rFonts w:ascii="Arial" w:eastAsiaTheme="minorEastAsia" w:hAnsi="Arial" w:hint="eastAsia"/>
          <w:b w:val="0"/>
          <w:sz w:val="21"/>
          <w:szCs w:val="21"/>
          <w:lang w:eastAsia="zh-CN"/>
        </w:rPr>
        <w:t>L7_Engine</w:t>
      </w:r>
      <w:r>
        <w:rPr>
          <w:rFonts w:ascii="Arial" w:hAnsi="Arial" w:hint="eastAsia"/>
          <w:b w:val="0"/>
          <w:sz w:val="21"/>
          <w:szCs w:val="21"/>
        </w:rPr>
        <w:t>_Function_</w:t>
      </w:r>
      <w:r>
        <w:rPr>
          <w:rFonts w:ascii="Arial" w:eastAsia="宋体" w:hAnsi="Arial" w:hint="eastAsia"/>
          <w:b w:val="0"/>
          <w:sz w:val="21"/>
          <w:szCs w:val="21"/>
          <w:lang w:eastAsia="zh-CN"/>
        </w:rPr>
        <w:t>06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L7_Engine</w:t>
            </w:r>
            <w:r w:rsidRPr="00F426DF">
              <w:rPr>
                <w:rFonts w:ascii="Arial" w:eastAsia="宋体" w:hAnsi="Arial" w:cs="Arial"/>
                <w:lang w:eastAsia="zh-CN"/>
              </w:rPr>
              <w:t>_Fu</w:t>
            </w:r>
            <w:r>
              <w:rPr>
                <w:rFonts w:ascii="Arial" w:eastAsia="宋体" w:hAnsi="Arial" w:cs="Arial"/>
                <w:lang w:eastAsia="zh-CN"/>
              </w:rPr>
              <w:t>nction_</w:t>
            </w:r>
            <w:r>
              <w:rPr>
                <w:rFonts w:ascii="Arial" w:eastAsia="宋体" w:hAnsi="Arial" w:cs="Arial" w:hint="eastAsia"/>
                <w:lang w:eastAsia="zh-CN"/>
              </w:rPr>
              <w:t>06</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426DF" w:rsidRDefault="00EF0F25" w:rsidP="0064697A">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No</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Laptop1-----(wifi0/wifi1)AP1(eth0)_____Switch_____HM</w:t>
            </w:r>
          </w:p>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 xml:space="preserve">             -----(wifi0/wifi1)AP2(eth0)_______|</w:t>
            </w:r>
          </w:p>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 xml:space="preserve">                                                                  |</w:t>
            </w:r>
          </w:p>
          <w:p w:rsidR="001F7B82" w:rsidRPr="00F426DF" w:rsidRDefault="001F7B82" w:rsidP="0064697A">
            <w:pPr>
              <w:pStyle w:val="Body"/>
              <w:rPr>
                <w:rFonts w:ascii="Arial" w:eastAsia="宋体" w:hAnsi="Arial" w:cs="Arial"/>
                <w:lang w:eastAsia="zh-CN"/>
              </w:rPr>
            </w:pPr>
            <w:r>
              <w:rPr>
                <w:rFonts w:ascii="Arial" w:eastAsia="宋体" w:hAnsi="Arial" w:cs="Arial"/>
                <w:lang w:eastAsia="zh-CN"/>
              </w:rPr>
              <w:t xml:space="preserve">  </w:t>
            </w:r>
            <w:r w:rsidRPr="00F426DF">
              <w:rPr>
                <w:rFonts w:ascii="Arial" w:eastAsia="宋体" w:hAnsi="Arial" w:cs="Arial"/>
                <w:lang w:eastAsia="zh-CN"/>
              </w:rPr>
              <w:t xml:space="preserve">                                                       </w:t>
            </w:r>
            <w:r>
              <w:rPr>
                <w:rFonts w:ascii="Arial" w:eastAsia="宋体" w:hAnsi="Arial" w:cs="Arial" w:hint="eastAsia"/>
                <w:lang w:eastAsia="zh-CN"/>
              </w:rPr>
              <w:t xml:space="preserve"> FTP server</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Verify</w:t>
            </w:r>
            <w:r>
              <w:rPr>
                <w:rFonts w:ascii="Arial" w:eastAsia="宋体" w:hAnsi="Arial" w:cs="Arial" w:hint="eastAsia"/>
                <w:lang w:eastAsia="zh-CN"/>
              </w:rPr>
              <w:t xml:space="preserve"> </w:t>
            </w:r>
            <w:r>
              <w:rPr>
                <w:rFonts w:ascii="Arial" w:eastAsia="宋体" w:hAnsi="Arial" w:cs="Arial"/>
                <w:lang w:eastAsia="zh-CN"/>
              </w:rPr>
              <w:t>“</w:t>
            </w:r>
            <w:r>
              <w:rPr>
                <w:rFonts w:ascii="Arial" w:eastAsia="宋体" w:hAnsi="Arial" w:cs="Arial" w:hint="eastAsia"/>
                <w:lang w:eastAsia="zh-CN"/>
              </w:rPr>
              <w:t>Classified</w:t>
            </w:r>
            <w:r>
              <w:rPr>
                <w:rFonts w:ascii="Arial" w:eastAsia="宋体" w:hAnsi="Arial" w:cs="Arial"/>
                <w:lang w:eastAsia="zh-CN"/>
              </w:rPr>
              <w:t>”</w:t>
            </w:r>
            <w:r w:rsidRPr="00F426DF">
              <w:rPr>
                <w:rFonts w:ascii="Arial" w:eastAsia="宋体" w:hAnsi="Arial" w:cs="Arial"/>
                <w:lang w:eastAsia="zh-CN"/>
              </w:rPr>
              <w:t xml:space="preserve"> ip session with app id will be </w:t>
            </w:r>
            <w:r>
              <w:rPr>
                <w:rFonts w:ascii="Arial" w:eastAsia="宋体" w:hAnsi="Arial" w:cs="Arial" w:hint="eastAsia"/>
                <w:color w:val="313131"/>
                <w:sz w:val="18"/>
                <w:szCs w:val="18"/>
                <w:lang w:eastAsia="zh-CN"/>
              </w:rPr>
              <w:t>s</w:t>
            </w:r>
            <w:r>
              <w:rPr>
                <w:rFonts w:ascii="Arial" w:hAnsi="Arial" w:cs="Arial"/>
                <w:color w:val="313131"/>
                <w:sz w:val="18"/>
                <w:szCs w:val="18"/>
              </w:rPr>
              <w:t>ynchronized</w:t>
            </w:r>
            <w:r w:rsidRPr="00F426DF">
              <w:rPr>
                <w:rFonts w:ascii="Arial" w:eastAsia="宋体" w:hAnsi="Arial" w:cs="Arial"/>
                <w:lang w:eastAsia="zh-CN"/>
              </w:rPr>
              <w:t xml:space="preserve"> during station roaming. </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eastAsia="宋体" w:hAnsi="Arial" w:cs="Arial"/>
                <w:color w:val="auto"/>
                <w:lang w:eastAsia="zh-CN"/>
              </w:rPr>
            </w:pPr>
            <w:r w:rsidRPr="00F426DF">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1F7B82" w:rsidRPr="00F426DF" w:rsidRDefault="001F7B82" w:rsidP="0064697A">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pStyle w:val="Body"/>
              <w:rPr>
                <w:rFonts w:ascii="Arial" w:eastAsia="宋体" w:hAnsi="Arial" w:cs="Arial"/>
                <w:lang w:eastAsia="zh-CN"/>
              </w:rPr>
            </w:pPr>
            <w:r>
              <w:rPr>
                <w:rFonts w:ascii="Arial" w:eastAsia="宋体" w:hAnsi="Arial" w:cs="Arial" w:hint="eastAsia"/>
                <w:lang w:eastAsia="zh-CN"/>
              </w:rPr>
              <w:t>AP1 and AP2 are</w:t>
            </w:r>
            <w:r>
              <w:rPr>
                <w:rFonts w:ascii="Arial" w:eastAsia="宋体" w:hAnsi="Arial" w:cs="Arial"/>
                <w:lang w:eastAsia="zh-CN"/>
              </w:rPr>
              <w:t xml:space="preserve"> managed by HM</w:t>
            </w:r>
            <w:r>
              <w:rPr>
                <w:rFonts w:ascii="Arial" w:eastAsia="宋体" w:hAnsi="Arial" w:cs="Arial" w:hint="eastAsia"/>
                <w:lang w:eastAsia="zh-CN"/>
              </w:rPr>
              <w:t>.</w:t>
            </w:r>
          </w:p>
          <w:p w:rsidR="001F7B82" w:rsidRDefault="001F7B82" w:rsidP="0064697A">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APs sub-interface, which is set as access mode.</w:t>
            </w:r>
          </w:p>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Laptop1 associates with AP1 by SSID.</w:t>
            </w:r>
          </w:p>
        </w:tc>
      </w:tr>
      <w:tr w:rsidR="001F7B82" w:rsidRPr="00322E9D" w:rsidTr="0064697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Default="001F7B82" w:rsidP="0064697A">
            <w:pPr>
              <w:pStyle w:val="Body"/>
              <w:numPr>
                <w:ilvl w:val="2"/>
                <w:numId w:val="36"/>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AP1 and AP2.</w:t>
            </w:r>
          </w:p>
          <w:p w:rsidR="001F7B82" w:rsidRPr="00C54B9F" w:rsidRDefault="001F7B82" w:rsidP="0064697A">
            <w:pPr>
              <w:pStyle w:val="Body"/>
              <w:numPr>
                <w:ilvl w:val="2"/>
                <w:numId w:val="36"/>
              </w:numPr>
              <w:ind w:left="268" w:hanging="268"/>
              <w:rPr>
                <w:rFonts w:ascii="Arial" w:eastAsia="宋体" w:hAnsi="Arial" w:cs="Arial"/>
                <w:strike/>
                <w:lang w:eastAsia="zh-CN"/>
              </w:rPr>
            </w:pPr>
            <w:r w:rsidRPr="00C54B9F">
              <w:rPr>
                <w:rFonts w:ascii="Arial" w:eastAsia="宋体" w:hAnsi="Arial" w:cs="Arial"/>
                <w:strike/>
                <w:lang w:eastAsia="zh-CN"/>
              </w:rPr>
              <w:t>Keep default settings</w:t>
            </w:r>
            <w:r w:rsidRPr="00C54B9F">
              <w:rPr>
                <w:rFonts w:ascii="Arial" w:eastAsia="宋体" w:hAnsi="Arial" w:cs="Arial" w:hint="eastAsia"/>
                <w:strike/>
                <w:lang w:eastAsia="zh-CN"/>
              </w:rPr>
              <w:t xml:space="preserve"> of application reporting for APs</w:t>
            </w:r>
            <w:r w:rsidRPr="00C54B9F">
              <w:rPr>
                <w:rFonts w:ascii="Arial" w:eastAsia="宋体" w:hAnsi="Arial" w:cs="Arial"/>
                <w:strike/>
                <w:lang w:eastAsia="zh-CN"/>
              </w:rPr>
              <w:t>’</w:t>
            </w:r>
            <w:r w:rsidRPr="00C54B9F">
              <w:rPr>
                <w:rFonts w:ascii="Arial" w:eastAsia="宋体" w:hAnsi="Arial" w:cs="Arial" w:hint="eastAsia"/>
                <w:strike/>
                <w:lang w:eastAsia="zh-CN"/>
              </w:rPr>
              <w:t xml:space="preserve"> interfaces which application traffic will go through</w:t>
            </w:r>
          </w:p>
          <w:p w:rsidR="001F7B82" w:rsidRDefault="001F7B82" w:rsidP="0064697A">
            <w:pPr>
              <w:pStyle w:val="Body"/>
              <w:numPr>
                <w:ilvl w:val="2"/>
                <w:numId w:val="36"/>
              </w:numPr>
              <w:ind w:left="268" w:hanging="268"/>
              <w:rPr>
                <w:rFonts w:ascii="Arial" w:eastAsia="宋体" w:hAnsi="Arial" w:cs="Arial"/>
                <w:lang w:eastAsia="zh-CN"/>
              </w:rPr>
            </w:pPr>
            <w:r>
              <w:rPr>
                <w:rFonts w:ascii="Arial" w:eastAsia="宋体" w:hAnsi="Arial" w:cs="Arial" w:hint="eastAsia"/>
                <w:lang w:eastAsia="zh-CN"/>
              </w:rPr>
              <w:t>Enable application FTP, TCP and IP for reporting.</w:t>
            </w:r>
          </w:p>
          <w:p w:rsidR="001F7B82" w:rsidRDefault="001F7B82" w:rsidP="0064697A">
            <w:pPr>
              <w:pStyle w:val="Body"/>
              <w:numPr>
                <w:ilvl w:val="2"/>
                <w:numId w:val="36"/>
              </w:numPr>
              <w:ind w:left="268" w:hanging="268"/>
              <w:rPr>
                <w:rFonts w:ascii="Arial" w:eastAsia="宋体" w:hAnsi="Arial" w:cs="Arial"/>
                <w:lang w:eastAsia="zh-CN"/>
              </w:rPr>
            </w:pPr>
            <w:r>
              <w:rPr>
                <w:rFonts w:ascii="Arial" w:eastAsia="宋体" w:hAnsi="Arial" w:cs="Arial" w:hint="eastAsia"/>
                <w:lang w:eastAsia="zh-CN"/>
              </w:rPr>
              <w:t>Laptop1 accesses FTP server and download file.</w:t>
            </w:r>
          </w:p>
          <w:p w:rsidR="001F7B82" w:rsidRPr="00954567" w:rsidRDefault="001F7B82" w:rsidP="0064697A">
            <w:pPr>
              <w:pStyle w:val="Body"/>
              <w:numPr>
                <w:ilvl w:val="2"/>
                <w:numId w:val="36"/>
              </w:numPr>
              <w:ind w:left="268" w:hanging="268"/>
              <w:rPr>
                <w:rFonts w:ascii="Arial" w:eastAsia="宋体" w:hAnsi="Arial" w:cs="Arial"/>
                <w:lang w:eastAsia="zh-CN"/>
              </w:rPr>
            </w:pPr>
            <w:r>
              <w:rPr>
                <w:rFonts w:ascii="Arial" w:eastAsia="宋体" w:hAnsi="Arial" w:cs="Arial" w:hint="eastAsia"/>
                <w:lang w:eastAsia="zh-CN"/>
              </w:rPr>
              <w:t>Check ip-sessions for FTP at AP1.</w:t>
            </w:r>
          </w:p>
          <w:p w:rsidR="001F7B82" w:rsidRDefault="001F7B82" w:rsidP="0064697A">
            <w:pPr>
              <w:pStyle w:val="Body"/>
              <w:numPr>
                <w:ilvl w:val="2"/>
                <w:numId w:val="36"/>
              </w:numPr>
              <w:ind w:left="268" w:hanging="268"/>
              <w:rPr>
                <w:rFonts w:ascii="Arial" w:eastAsia="宋体" w:hAnsi="Arial" w:cs="Arial"/>
                <w:lang w:eastAsia="zh-CN"/>
              </w:rPr>
            </w:pPr>
            <w:r>
              <w:rPr>
                <w:rFonts w:ascii="Arial" w:eastAsia="宋体" w:hAnsi="Arial" w:cs="Arial" w:hint="eastAsia"/>
                <w:lang w:eastAsia="zh-CN"/>
              </w:rPr>
              <w:t>Laptop1 roams from AP1 to AP2.</w:t>
            </w:r>
          </w:p>
          <w:p w:rsidR="001F7B82" w:rsidRPr="00E97DEE" w:rsidRDefault="001F7B82" w:rsidP="0064697A">
            <w:pPr>
              <w:pStyle w:val="Body"/>
              <w:numPr>
                <w:ilvl w:val="2"/>
                <w:numId w:val="36"/>
              </w:numPr>
              <w:ind w:left="268" w:hanging="268"/>
              <w:rPr>
                <w:rFonts w:ascii="Arial" w:eastAsia="宋体" w:hAnsi="Arial" w:cs="Arial"/>
                <w:lang w:eastAsia="zh-CN"/>
              </w:rPr>
            </w:pPr>
            <w:r>
              <w:rPr>
                <w:rFonts w:ascii="Arial" w:eastAsia="宋体" w:hAnsi="Arial" w:cs="Arial" w:hint="eastAsia"/>
                <w:lang w:eastAsia="zh-CN"/>
              </w:rPr>
              <w:t>Check ip-session for FTP at AP2.</w:t>
            </w:r>
          </w:p>
        </w:tc>
      </w:tr>
      <w:tr w:rsidR="001F7B82" w:rsidRPr="00322E9D" w:rsidTr="0064697A">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1F7B82" w:rsidRPr="00C54B9F" w:rsidRDefault="001F7B82" w:rsidP="0064697A">
            <w:pPr>
              <w:pStyle w:val="Body"/>
              <w:rPr>
                <w:rFonts w:ascii="Arial" w:eastAsia="宋体" w:hAnsi="Arial" w:cs="Arial"/>
                <w:strike/>
                <w:lang w:eastAsia="zh-CN"/>
              </w:rPr>
            </w:pPr>
            <w:r w:rsidRPr="00C54B9F">
              <w:rPr>
                <w:rFonts w:ascii="Arial" w:eastAsia="宋体" w:hAnsi="Arial" w:cs="Arial" w:hint="eastAsia"/>
                <w:strike/>
                <w:lang w:eastAsia="zh-CN"/>
              </w:rPr>
              <w:t>Step 2. The default mode of application reporting at interfaces is auto.</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 xml:space="preserve">Step 3. Enable </w:t>
            </w:r>
            <w:r>
              <w:rPr>
                <w:rFonts w:ascii="Arial" w:eastAsia="宋体" w:hAnsi="Arial" w:cs="Arial"/>
                <w:lang w:eastAsia="zh-CN"/>
              </w:rPr>
              <w:t>application</w:t>
            </w:r>
            <w:r>
              <w:rPr>
                <w:rFonts w:ascii="Arial" w:eastAsia="宋体" w:hAnsi="Arial" w:cs="Arial" w:hint="eastAsia"/>
                <w:lang w:eastAsia="zh-CN"/>
              </w:rPr>
              <w:t xml:space="preserve"> for reporting successfully.</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5. The ip-sessions for ftp control and file download are classified as FTP session at AP1.</w:t>
            </w:r>
          </w:p>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Step 7. The ip-sessions for ftp control and file download are synchronized to AP2. These ip-sessions are marked as FTP session.</w:t>
            </w:r>
          </w:p>
        </w:tc>
      </w:tr>
      <w:tr w:rsidR="001F7B82" w:rsidRPr="00322E9D" w:rsidTr="0064697A">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eastAsia="宋体" w:hAnsi="Arial" w:cs="Arial"/>
                <w:color w:val="auto"/>
                <w:lang w:eastAsia="zh-CN"/>
              </w:rPr>
            </w:pPr>
            <w:r w:rsidRPr="00F426DF">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p>
        </w:tc>
      </w:tr>
      <w:tr w:rsidR="001F7B82" w:rsidRPr="00322E9D" w:rsidTr="0064697A">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p>
        </w:tc>
      </w:tr>
    </w:tbl>
    <w:p w:rsidR="001F7B82" w:rsidRPr="006F53A6" w:rsidRDefault="001F7B82" w:rsidP="001F7B82">
      <w:pPr>
        <w:pStyle w:val="Heading4"/>
        <w:ind w:firstLine="1121"/>
        <w:rPr>
          <w:rFonts w:ascii="Arial" w:hAnsi="Arial"/>
          <w:b w:val="0"/>
          <w:sz w:val="21"/>
          <w:szCs w:val="21"/>
        </w:rPr>
      </w:pPr>
      <w:r>
        <w:rPr>
          <w:rFonts w:ascii="Arial" w:eastAsiaTheme="minorEastAsia" w:hAnsi="Arial" w:hint="eastAsia"/>
          <w:b w:val="0"/>
          <w:sz w:val="21"/>
          <w:szCs w:val="21"/>
          <w:lang w:eastAsia="zh-CN"/>
        </w:rPr>
        <w:t>L7_Engine</w:t>
      </w:r>
      <w:r>
        <w:rPr>
          <w:rFonts w:ascii="Arial" w:hAnsi="Arial" w:hint="eastAsia"/>
          <w:b w:val="0"/>
          <w:sz w:val="21"/>
          <w:szCs w:val="21"/>
        </w:rPr>
        <w:t>_Function_</w:t>
      </w:r>
      <w:r>
        <w:rPr>
          <w:rFonts w:ascii="Arial" w:eastAsia="宋体" w:hAnsi="Arial" w:hint="eastAsia"/>
          <w:b w:val="0"/>
          <w:sz w:val="21"/>
          <w:szCs w:val="21"/>
          <w:lang w:eastAsia="zh-CN"/>
        </w:rPr>
        <w:t>07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L7_Engine</w:t>
            </w:r>
            <w:r w:rsidRPr="00F426DF">
              <w:rPr>
                <w:rFonts w:ascii="Arial" w:eastAsia="宋体" w:hAnsi="Arial" w:cs="Arial"/>
                <w:lang w:eastAsia="zh-CN"/>
              </w:rPr>
              <w:t>_Fu</w:t>
            </w:r>
            <w:r>
              <w:rPr>
                <w:rFonts w:ascii="Arial" w:eastAsia="宋体" w:hAnsi="Arial" w:cs="Arial"/>
                <w:lang w:eastAsia="zh-CN"/>
              </w:rPr>
              <w:t>nction_</w:t>
            </w:r>
            <w:r>
              <w:rPr>
                <w:rFonts w:ascii="Arial" w:eastAsia="宋体" w:hAnsi="Arial" w:cs="Arial" w:hint="eastAsia"/>
                <w:lang w:eastAsia="zh-CN"/>
              </w:rPr>
              <w:t>07</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426DF" w:rsidRDefault="00E91645" w:rsidP="0064697A">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No</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Laptop1-----(wifi0/wifi1)AP1(eth0)_____Switch_____HM</w:t>
            </w:r>
          </w:p>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 xml:space="preserve">             -----(wifi0/wifi1)AP2(eth0)_______|</w:t>
            </w:r>
          </w:p>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 xml:space="preserve">                                                                  |</w:t>
            </w:r>
          </w:p>
          <w:p w:rsidR="001F7B82" w:rsidRPr="00F426DF" w:rsidRDefault="001F7B82" w:rsidP="0064697A">
            <w:pPr>
              <w:pStyle w:val="Body"/>
              <w:rPr>
                <w:rFonts w:ascii="Arial" w:eastAsia="宋体" w:hAnsi="Arial" w:cs="Arial"/>
                <w:lang w:eastAsia="zh-CN"/>
              </w:rPr>
            </w:pPr>
            <w:r>
              <w:rPr>
                <w:rFonts w:ascii="Arial" w:eastAsia="宋体" w:hAnsi="Arial" w:cs="Arial"/>
                <w:lang w:eastAsia="zh-CN"/>
              </w:rPr>
              <w:t xml:space="preserve">  </w:t>
            </w:r>
            <w:r w:rsidRPr="00F426DF">
              <w:rPr>
                <w:rFonts w:ascii="Arial" w:eastAsia="宋体" w:hAnsi="Arial" w:cs="Arial"/>
                <w:lang w:eastAsia="zh-CN"/>
              </w:rPr>
              <w:t xml:space="preserve">                                                       </w:t>
            </w:r>
            <w:r>
              <w:rPr>
                <w:rFonts w:ascii="Arial" w:eastAsia="宋体" w:hAnsi="Arial" w:cs="Arial" w:hint="eastAsia"/>
                <w:lang w:eastAsia="zh-CN"/>
              </w:rPr>
              <w:t xml:space="preserve"> FTP server</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 xml:space="preserve">Verify </w:t>
            </w:r>
            <w:r>
              <w:rPr>
                <w:rFonts w:ascii="Arial" w:eastAsia="宋体" w:hAnsi="Arial" w:cs="Arial"/>
                <w:lang w:eastAsia="zh-CN"/>
              </w:rPr>
              <w:t>“</w:t>
            </w:r>
            <w:r>
              <w:rPr>
                <w:rFonts w:ascii="Arial" w:eastAsia="宋体" w:hAnsi="Arial" w:cs="Arial" w:hint="eastAsia"/>
                <w:lang w:eastAsia="zh-CN"/>
              </w:rPr>
              <w:t>monitored</w:t>
            </w:r>
            <w:r>
              <w:rPr>
                <w:rFonts w:ascii="Arial" w:eastAsia="宋体" w:hAnsi="Arial" w:cs="Arial"/>
                <w:lang w:eastAsia="zh-CN"/>
              </w:rPr>
              <w:t>”</w:t>
            </w:r>
            <w:r>
              <w:rPr>
                <w:rFonts w:ascii="Arial" w:eastAsia="宋体" w:hAnsi="Arial" w:cs="Arial" w:hint="eastAsia"/>
                <w:lang w:eastAsia="zh-CN"/>
              </w:rPr>
              <w:t xml:space="preserve"> </w:t>
            </w:r>
            <w:r w:rsidRPr="00F426DF">
              <w:rPr>
                <w:rFonts w:ascii="Arial" w:eastAsia="宋体" w:hAnsi="Arial" w:cs="Arial"/>
                <w:lang w:eastAsia="zh-CN"/>
              </w:rPr>
              <w:t xml:space="preserve">ip session with app id will be </w:t>
            </w:r>
            <w:r>
              <w:rPr>
                <w:rFonts w:ascii="Arial" w:eastAsia="宋体" w:hAnsi="Arial" w:cs="Arial" w:hint="eastAsia"/>
                <w:color w:val="313131"/>
                <w:sz w:val="18"/>
                <w:szCs w:val="18"/>
                <w:lang w:eastAsia="zh-CN"/>
              </w:rPr>
              <w:t>s</w:t>
            </w:r>
            <w:r>
              <w:rPr>
                <w:rFonts w:ascii="Arial" w:hAnsi="Arial" w:cs="Arial"/>
                <w:color w:val="313131"/>
                <w:sz w:val="18"/>
                <w:szCs w:val="18"/>
              </w:rPr>
              <w:t>ynchronized</w:t>
            </w:r>
            <w:r w:rsidRPr="00F426DF">
              <w:rPr>
                <w:rFonts w:ascii="Arial" w:eastAsia="宋体" w:hAnsi="Arial" w:cs="Arial"/>
                <w:lang w:eastAsia="zh-CN"/>
              </w:rPr>
              <w:t xml:space="preserve"> during station roaming. </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eastAsia="宋体" w:hAnsi="Arial" w:cs="Arial"/>
                <w:color w:val="auto"/>
                <w:lang w:eastAsia="zh-CN"/>
              </w:rPr>
            </w:pPr>
            <w:r w:rsidRPr="00F426DF">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1F7B82" w:rsidRPr="00F426DF" w:rsidRDefault="001F7B82" w:rsidP="0064697A">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pStyle w:val="Body"/>
              <w:rPr>
                <w:rFonts w:ascii="Arial" w:eastAsia="宋体" w:hAnsi="Arial" w:cs="Arial"/>
                <w:lang w:eastAsia="zh-CN"/>
              </w:rPr>
            </w:pPr>
            <w:r>
              <w:rPr>
                <w:rFonts w:ascii="Arial" w:eastAsia="宋体" w:hAnsi="Arial" w:cs="Arial" w:hint="eastAsia"/>
                <w:lang w:eastAsia="zh-CN"/>
              </w:rPr>
              <w:t>AP1 and AP2 are</w:t>
            </w:r>
            <w:r>
              <w:rPr>
                <w:rFonts w:ascii="Arial" w:eastAsia="宋体" w:hAnsi="Arial" w:cs="Arial"/>
                <w:lang w:eastAsia="zh-CN"/>
              </w:rPr>
              <w:t xml:space="preserve"> managed by HM</w:t>
            </w:r>
            <w:r>
              <w:rPr>
                <w:rFonts w:ascii="Arial" w:eastAsia="宋体" w:hAnsi="Arial" w:cs="Arial" w:hint="eastAsia"/>
                <w:lang w:eastAsia="zh-CN"/>
              </w:rPr>
              <w:t>.</w:t>
            </w:r>
          </w:p>
          <w:p w:rsidR="001F7B82" w:rsidRDefault="001F7B82" w:rsidP="0064697A">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APs sub-interface, which is set as access mode.</w:t>
            </w:r>
          </w:p>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Laptop1 associates with AP1 by SSID.</w:t>
            </w:r>
          </w:p>
        </w:tc>
      </w:tr>
      <w:tr w:rsidR="001F7B82" w:rsidRPr="00322E9D" w:rsidTr="0064697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Default="001F7B82" w:rsidP="00EB7D7A">
            <w:pPr>
              <w:pStyle w:val="Body"/>
              <w:numPr>
                <w:ilvl w:val="2"/>
                <w:numId w:val="65"/>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AP1 and AP2.</w:t>
            </w:r>
          </w:p>
          <w:p w:rsidR="001F7B82" w:rsidRPr="0047446E" w:rsidRDefault="001F7B82" w:rsidP="00EB7D7A">
            <w:pPr>
              <w:pStyle w:val="Body"/>
              <w:numPr>
                <w:ilvl w:val="2"/>
                <w:numId w:val="65"/>
              </w:numPr>
              <w:ind w:left="268" w:hanging="268"/>
              <w:rPr>
                <w:rFonts w:ascii="Arial" w:eastAsia="宋体" w:hAnsi="Arial" w:cs="Arial"/>
                <w:strike/>
                <w:lang w:eastAsia="zh-CN"/>
              </w:rPr>
            </w:pPr>
            <w:r w:rsidRPr="0047446E">
              <w:rPr>
                <w:rFonts w:ascii="Arial" w:eastAsia="宋体" w:hAnsi="Arial" w:cs="Arial"/>
                <w:strike/>
                <w:lang w:eastAsia="zh-CN"/>
              </w:rPr>
              <w:t>Keep default settings</w:t>
            </w:r>
            <w:r w:rsidRPr="0047446E">
              <w:rPr>
                <w:rFonts w:ascii="Arial" w:eastAsia="宋体" w:hAnsi="Arial" w:cs="Arial" w:hint="eastAsia"/>
                <w:strike/>
                <w:lang w:eastAsia="zh-CN"/>
              </w:rPr>
              <w:t xml:space="preserve"> of application reporting for APs</w:t>
            </w:r>
            <w:r w:rsidRPr="0047446E">
              <w:rPr>
                <w:rFonts w:ascii="Arial" w:eastAsia="宋体" w:hAnsi="Arial" w:cs="Arial"/>
                <w:strike/>
                <w:lang w:eastAsia="zh-CN"/>
              </w:rPr>
              <w:t>’</w:t>
            </w:r>
            <w:r w:rsidRPr="0047446E">
              <w:rPr>
                <w:rFonts w:ascii="Arial" w:eastAsia="宋体" w:hAnsi="Arial" w:cs="Arial" w:hint="eastAsia"/>
                <w:strike/>
                <w:lang w:eastAsia="zh-CN"/>
              </w:rPr>
              <w:t xml:space="preserve"> interfaces which application traffic will go through</w:t>
            </w:r>
          </w:p>
          <w:p w:rsidR="001F7B82" w:rsidRDefault="001F7B82" w:rsidP="00EB7D7A">
            <w:pPr>
              <w:pStyle w:val="Body"/>
              <w:numPr>
                <w:ilvl w:val="2"/>
                <w:numId w:val="65"/>
              </w:numPr>
              <w:ind w:left="268" w:hanging="268"/>
              <w:rPr>
                <w:rFonts w:ascii="Arial" w:eastAsia="宋体" w:hAnsi="Arial" w:cs="Arial"/>
                <w:lang w:eastAsia="zh-CN"/>
              </w:rPr>
            </w:pPr>
            <w:r>
              <w:rPr>
                <w:rFonts w:ascii="Arial" w:eastAsia="宋体" w:hAnsi="Arial" w:cs="Arial" w:hint="eastAsia"/>
                <w:lang w:eastAsia="zh-CN"/>
              </w:rPr>
              <w:t>Enable application FTP, TCP and IP for reporting.</w:t>
            </w:r>
          </w:p>
          <w:p w:rsidR="001F7B82" w:rsidRDefault="001F7B82" w:rsidP="00EB7D7A">
            <w:pPr>
              <w:pStyle w:val="Body"/>
              <w:numPr>
                <w:ilvl w:val="2"/>
                <w:numId w:val="65"/>
              </w:numPr>
              <w:ind w:left="268" w:hanging="268"/>
              <w:rPr>
                <w:rFonts w:ascii="Arial" w:eastAsia="宋体" w:hAnsi="Arial" w:cs="Arial"/>
                <w:lang w:eastAsia="zh-CN"/>
              </w:rPr>
            </w:pPr>
            <w:r>
              <w:rPr>
                <w:rFonts w:ascii="Arial" w:eastAsia="宋体" w:hAnsi="Arial" w:cs="Arial" w:hint="eastAsia"/>
                <w:lang w:eastAsia="zh-CN"/>
              </w:rPr>
              <w:t>Laptop1 accesses FTP server but does NOT download file.</w:t>
            </w:r>
          </w:p>
          <w:p w:rsidR="001F7B82" w:rsidRPr="00954567" w:rsidRDefault="001F7B82" w:rsidP="00EB7D7A">
            <w:pPr>
              <w:pStyle w:val="Body"/>
              <w:numPr>
                <w:ilvl w:val="2"/>
                <w:numId w:val="65"/>
              </w:numPr>
              <w:ind w:left="268" w:hanging="268"/>
              <w:rPr>
                <w:rFonts w:ascii="Arial" w:eastAsia="宋体" w:hAnsi="Arial" w:cs="Arial"/>
                <w:lang w:eastAsia="zh-CN"/>
              </w:rPr>
            </w:pPr>
            <w:r>
              <w:rPr>
                <w:rFonts w:ascii="Arial" w:eastAsia="宋体" w:hAnsi="Arial" w:cs="Arial" w:hint="eastAsia"/>
                <w:lang w:eastAsia="zh-CN"/>
              </w:rPr>
              <w:t>Check ip-sessions for FTP at AP1.</w:t>
            </w:r>
          </w:p>
          <w:p w:rsidR="001F7B82" w:rsidRDefault="001F7B82" w:rsidP="00EB7D7A">
            <w:pPr>
              <w:pStyle w:val="Body"/>
              <w:numPr>
                <w:ilvl w:val="2"/>
                <w:numId w:val="65"/>
              </w:numPr>
              <w:ind w:left="268" w:hanging="268"/>
              <w:rPr>
                <w:rFonts w:ascii="Arial" w:eastAsia="宋体" w:hAnsi="Arial" w:cs="Arial"/>
                <w:lang w:eastAsia="zh-CN"/>
              </w:rPr>
            </w:pPr>
            <w:r>
              <w:rPr>
                <w:rFonts w:ascii="Arial" w:eastAsia="宋体" w:hAnsi="Arial" w:cs="Arial" w:hint="eastAsia"/>
                <w:lang w:eastAsia="zh-CN"/>
              </w:rPr>
              <w:t>Laptop1 roams from AP1 to AP2.</w:t>
            </w:r>
          </w:p>
          <w:p w:rsidR="001F7B82" w:rsidRDefault="001F7B82" w:rsidP="00EB7D7A">
            <w:pPr>
              <w:pStyle w:val="Body"/>
              <w:numPr>
                <w:ilvl w:val="2"/>
                <w:numId w:val="65"/>
              </w:numPr>
              <w:ind w:left="268" w:hanging="268"/>
              <w:rPr>
                <w:rFonts w:ascii="Arial" w:eastAsia="宋体" w:hAnsi="Arial" w:cs="Arial"/>
                <w:lang w:eastAsia="zh-CN"/>
              </w:rPr>
            </w:pPr>
            <w:r>
              <w:rPr>
                <w:rFonts w:ascii="Arial" w:eastAsia="宋体" w:hAnsi="Arial" w:cs="Arial" w:hint="eastAsia"/>
                <w:lang w:eastAsia="zh-CN"/>
              </w:rPr>
              <w:t>Check ip-session for FTP at AP2.</w:t>
            </w:r>
          </w:p>
          <w:p w:rsidR="001F7B82" w:rsidRDefault="001F7B82" w:rsidP="00EB7D7A">
            <w:pPr>
              <w:pStyle w:val="Body"/>
              <w:numPr>
                <w:ilvl w:val="2"/>
                <w:numId w:val="65"/>
              </w:numPr>
              <w:ind w:left="268" w:hanging="268"/>
              <w:rPr>
                <w:rFonts w:ascii="Arial" w:eastAsia="宋体" w:hAnsi="Arial" w:cs="Arial"/>
                <w:lang w:eastAsia="zh-CN"/>
              </w:rPr>
            </w:pPr>
            <w:r>
              <w:rPr>
                <w:rFonts w:ascii="Arial" w:eastAsia="宋体" w:hAnsi="Arial" w:cs="Arial" w:hint="eastAsia"/>
                <w:lang w:eastAsia="zh-CN"/>
              </w:rPr>
              <w:t>Download file from FTP server</w:t>
            </w:r>
          </w:p>
          <w:p w:rsidR="001F7B82" w:rsidRPr="00E97DEE" w:rsidRDefault="001F7B82" w:rsidP="00EB7D7A">
            <w:pPr>
              <w:pStyle w:val="Body"/>
              <w:numPr>
                <w:ilvl w:val="2"/>
                <w:numId w:val="65"/>
              </w:numPr>
              <w:ind w:left="268" w:hanging="268"/>
              <w:rPr>
                <w:rFonts w:ascii="Arial" w:eastAsia="宋体" w:hAnsi="Arial" w:cs="Arial"/>
                <w:lang w:eastAsia="zh-CN"/>
              </w:rPr>
            </w:pPr>
            <w:r>
              <w:rPr>
                <w:rFonts w:ascii="Arial" w:eastAsia="宋体" w:hAnsi="Arial" w:cs="Arial" w:hint="eastAsia"/>
                <w:lang w:eastAsia="zh-CN"/>
              </w:rPr>
              <w:t>Check ip-session for FTP at AP2 again.</w:t>
            </w:r>
          </w:p>
        </w:tc>
      </w:tr>
      <w:tr w:rsidR="001F7B82" w:rsidRPr="00322E9D" w:rsidTr="0064697A">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2. The default mode of application reporting at interfaces is auto.</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lastRenderedPageBreak/>
              <w:t xml:space="preserve">Step 3. Enable </w:t>
            </w:r>
            <w:r>
              <w:rPr>
                <w:rFonts w:ascii="Arial" w:eastAsia="宋体" w:hAnsi="Arial" w:cs="Arial"/>
                <w:lang w:eastAsia="zh-CN"/>
              </w:rPr>
              <w:t>application</w:t>
            </w:r>
            <w:r>
              <w:rPr>
                <w:rFonts w:ascii="Arial" w:eastAsia="宋体" w:hAnsi="Arial" w:cs="Arial" w:hint="eastAsia"/>
                <w:lang w:eastAsia="zh-CN"/>
              </w:rPr>
              <w:t xml:space="preserve"> for reporting successfully.</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5. AP1 classify ip-session for ftp control.</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7. The ip-session for ftp control is synchronized to AP2.</w:t>
            </w:r>
          </w:p>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Step 9. AP2 classifies session for FTP file download.</w:t>
            </w:r>
          </w:p>
        </w:tc>
      </w:tr>
      <w:tr w:rsidR="001F7B82" w:rsidRPr="00322E9D" w:rsidTr="0064697A">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eastAsia="宋体" w:hAnsi="Arial" w:cs="Arial"/>
                <w:color w:val="auto"/>
                <w:lang w:eastAsia="zh-CN"/>
              </w:rPr>
            </w:pPr>
            <w:r w:rsidRPr="00F426DF">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p>
        </w:tc>
      </w:tr>
      <w:tr w:rsidR="001F7B82" w:rsidRPr="00322E9D" w:rsidTr="0064697A">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p>
        </w:tc>
      </w:tr>
    </w:tbl>
    <w:p w:rsidR="001F7B82" w:rsidRPr="0000338E" w:rsidRDefault="001F7B82" w:rsidP="001F7B82">
      <w:pPr>
        <w:pStyle w:val="Heading4"/>
        <w:ind w:firstLine="1121"/>
        <w:rPr>
          <w:rFonts w:ascii="Arial" w:hAnsi="Arial"/>
          <w:b w:val="0"/>
          <w:sz w:val="21"/>
          <w:szCs w:val="21"/>
        </w:rPr>
      </w:pPr>
      <w:r>
        <w:rPr>
          <w:rFonts w:ascii="Arial" w:eastAsia="宋体" w:hAnsi="Arial" w:hint="eastAsia"/>
          <w:b w:val="0"/>
          <w:sz w:val="21"/>
          <w:szCs w:val="21"/>
          <w:lang w:eastAsia="zh-CN"/>
        </w:rPr>
        <w:t>L7_Engine</w:t>
      </w:r>
      <w:r>
        <w:rPr>
          <w:rFonts w:ascii="Arial" w:hAnsi="Arial" w:hint="eastAsia"/>
          <w:b w:val="0"/>
          <w:sz w:val="21"/>
          <w:szCs w:val="21"/>
        </w:rPr>
        <w:t>_</w:t>
      </w:r>
      <w:r w:rsidRPr="0000338E">
        <w:rPr>
          <w:rFonts w:ascii="Arial" w:hAnsi="Arial" w:hint="eastAsia"/>
          <w:b w:val="0"/>
          <w:sz w:val="21"/>
          <w:szCs w:val="21"/>
        </w:rPr>
        <w:t>Function</w:t>
      </w:r>
      <w:r>
        <w:rPr>
          <w:rFonts w:ascii="Arial" w:hAnsi="Arial"/>
          <w:b w:val="0"/>
          <w:sz w:val="21"/>
          <w:szCs w:val="21"/>
        </w:rPr>
        <w:t>_</w:t>
      </w:r>
      <w:r>
        <w:rPr>
          <w:rFonts w:ascii="Arial" w:eastAsia="宋体" w:hAnsi="Arial" w:hint="eastAsia"/>
          <w:b w:val="0"/>
          <w:sz w:val="21"/>
          <w:szCs w:val="21"/>
          <w:lang w:eastAsia="zh-CN"/>
        </w:rPr>
        <w:t>08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rPr>
                <w:rFonts w:ascii="Arial" w:hAnsi="Arial" w:cs="Arial"/>
                <w:color w:val="auto"/>
              </w:rPr>
            </w:pPr>
            <w:r>
              <w:rPr>
                <w:rFonts w:ascii="Arial" w:hAnsi="Arial" w:cs="Arial"/>
                <w:color w:val="auto"/>
              </w:rPr>
              <w:t>Case</w:t>
            </w:r>
            <w:r w:rsidR="00B45436">
              <w:rPr>
                <w:rFonts w:ascii="Arial" w:eastAsiaTheme="minorEastAsia" w:hAnsi="Arial" w:cs="Arial" w:hint="eastAsia"/>
                <w:color w:val="auto"/>
                <w:lang w:eastAsia="zh-CN"/>
              </w:rPr>
              <w:t xml:space="preserve"> </w:t>
            </w:r>
            <w:r>
              <w:rPr>
                <w:rFonts w:ascii="Arial" w:hAnsi="Arial" w:cs="Arial"/>
                <w:color w:val="auto"/>
              </w:rPr>
              <w:t>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pStyle w:val="Body"/>
              <w:rPr>
                <w:rFonts w:ascii="Arial" w:eastAsia="宋体" w:hAnsi="Arial" w:cs="Arial"/>
                <w:lang w:eastAsia="zh-CN"/>
              </w:rPr>
            </w:pPr>
            <w:r>
              <w:rPr>
                <w:rFonts w:ascii="Arial" w:eastAsia="宋体" w:hAnsi="Arial" w:cs="Arial" w:hint="eastAsia"/>
                <w:lang w:eastAsia="zh-CN"/>
              </w:rPr>
              <w:t>L7_Engine</w:t>
            </w:r>
            <w:r>
              <w:rPr>
                <w:rFonts w:ascii="Arial" w:eastAsia="宋体" w:hAnsi="Arial" w:cs="Arial"/>
                <w:lang w:eastAsia="zh-CN"/>
              </w:rPr>
              <w:t>_</w:t>
            </w:r>
            <w:r>
              <w:rPr>
                <w:rFonts w:ascii="Arial" w:eastAsia="宋体" w:hAnsi="Arial" w:cs="Arial" w:hint="eastAsia"/>
                <w:lang w:eastAsia="zh-CN"/>
              </w:rPr>
              <w:t>Function</w:t>
            </w:r>
            <w:r>
              <w:rPr>
                <w:rFonts w:ascii="Arial" w:eastAsia="宋体" w:hAnsi="Arial" w:cs="Arial"/>
                <w:lang w:eastAsia="zh-CN"/>
              </w:rPr>
              <w:t>_</w:t>
            </w:r>
            <w:r>
              <w:rPr>
                <w:rFonts w:ascii="Arial" w:eastAsia="宋体" w:hAnsi="Arial" w:cs="Arial" w:hint="eastAsia"/>
                <w:lang w:eastAsia="zh-CN"/>
              </w:rPr>
              <w:t>08</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rPr>
                <w:rFonts w:ascii="Arial" w:hAnsi="Arial" w:cs="Arial"/>
                <w:color w:val="auto"/>
              </w:rPr>
            </w:pPr>
            <w:r w:rsidRPr="00F30A6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30A6D" w:rsidRDefault="00E91645" w:rsidP="0064697A">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rPr>
                <w:rFonts w:ascii="Arial" w:eastAsia="宋体" w:hAnsi="Arial" w:cs="Arial"/>
                <w:color w:val="auto"/>
                <w:lang w:eastAsia="zh-CN"/>
              </w:rPr>
            </w:pPr>
            <w:r w:rsidRPr="00F30A6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pStyle w:val="Body"/>
              <w:rPr>
                <w:rFonts w:ascii="Arial" w:eastAsia="宋体" w:hAnsi="Arial" w:cs="Arial"/>
                <w:lang w:eastAsia="zh-CN"/>
              </w:rPr>
            </w:pPr>
            <w:r w:rsidRPr="00F30A6D">
              <w:rPr>
                <w:rFonts w:ascii="Arial" w:eastAsia="宋体" w:hAnsi="Arial" w:cs="Arial"/>
                <w:lang w:eastAsia="zh-CN"/>
              </w:rPr>
              <w:t>No</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rPr>
                <w:rFonts w:ascii="Arial" w:hAnsi="Arial" w:cs="Arial"/>
                <w:color w:val="auto"/>
              </w:rPr>
            </w:pPr>
            <w:r>
              <w:rPr>
                <w:rFonts w:ascii="Arial" w:hAnsi="Arial" w:cs="Arial"/>
                <w:color w:val="auto"/>
              </w:rPr>
              <w:t>Topology</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Laptop1-----(wifi0/wifi1)AP1(eth0)_____Switch_____HM</w:t>
            </w:r>
          </w:p>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 xml:space="preserve">             -----(wifi0/wifi1)AP2(eth0)_______|</w:t>
            </w:r>
          </w:p>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 xml:space="preserve">                                                                  |</w:t>
            </w:r>
          </w:p>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 xml:space="preserve">   </w:t>
            </w:r>
            <w:r>
              <w:rPr>
                <w:rFonts w:ascii="Arial" w:eastAsia="宋体" w:hAnsi="Arial" w:cs="Arial"/>
                <w:lang w:eastAsia="zh-CN"/>
              </w:rPr>
              <w:t xml:space="preserve">  </w:t>
            </w:r>
            <w:r w:rsidRPr="00F426DF">
              <w:rPr>
                <w:rFonts w:ascii="Arial" w:eastAsia="宋体" w:hAnsi="Arial" w:cs="Arial"/>
                <w:lang w:eastAsia="zh-CN"/>
              </w:rPr>
              <w:t xml:space="preserve">                                                       </w:t>
            </w:r>
            <w:r>
              <w:rPr>
                <w:rFonts w:ascii="Arial" w:eastAsia="宋体" w:hAnsi="Arial" w:cs="Arial" w:hint="eastAsia"/>
                <w:lang w:eastAsia="zh-CN"/>
              </w:rPr>
              <w:t xml:space="preserve"> Internet</w:t>
            </w:r>
          </w:p>
        </w:tc>
      </w:tr>
      <w:tr w:rsidR="001F7B82" w:rsidRPr="00322E9D" w:rsidTr="0064697A">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rPr>
                <w:rFonts w:ascii="Arial" w:hAnsi="Arial" w:cs="Arial"/>
                <w:color w:val="auto"/>
              </w:rPr>
            </w:pPr>
            <w:r w:rsidRPr="00F30A6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 xml:space="preserve">Verify </w:t>
            </w:r>
            <w:r>
              <w:rPr>
                <w:rFonts w:ascii="Arial" w:eastAsia="宋体" w:hAnsi="Arial" w:cs="Arial"/>
                <w:lang w:eastAsia="zh-CN"/>
              </w:rPr>
              <w:t>“</w:t>
            </w:r>
            <w:r>
              <w:rPr>
                <w:rFonts w:ascii="Arial" w:eastAsia="宋体" w:hAnsi="Arial" w:cs="Arial" w:hint="eastAsia"/>
                <w:lang w:eastAsia="zh-CN"/>
              </w:rPr>
              <w:t>un-classified</w:t>
            </w:r>
            <w:r>
              <w:rPr>
                <w:rFonts w:ascii="Arial" w:eastAsia="宋体" w:hAnsi="Arial" w:cs="Arial"/>
                <w:lang w:eastAsia="zh-CN"/>
              </w:rPr>
              <w:t>”</w:t>
            </w:r>
            <w:r>
              <w:rPr>
                <w:rFonts w:ascii="Arial" w:eastAsia="宋体" w:hAnsi="Arial" w:cs="Arial" w:hint="eastAsia"/>
                <w:lang w:eastAsia="zh-CN"/>
              </w:rPr>
              <w:t xml:space="preserve"> application</w:t>
            </w:r>
            <w:r>
              <w:rPr>
                <w:rFonts w:ascii="Arial" w:eastAsia="宋体" w:hAnsi="Arial" w:cs="Arial"/>
                <w:lang w:eastAsia="zh-CN"/>
              </w:rPr>
              <w:t xml:space="preserve"> session</w:t>
            </w:r>
            <w:r>
              <w:rPr>
                <w:rFonts w:ascii="Arial" w:eastAsia="宋体" w:hAnsi="Arial" w:cs="Arial" w:hint="eastAsia"/>
                <w:lang w:eastAsia="zh-CN"/>
              </w:rPr>
              <w:t xml:space="preserve"> </w:t>
            </w:r>
            <w:r w:rsidRPr="00F426DF">
              <w:rPr>
                <w:rFonts w:ascii="Arial" w:eastAsia="宋体" w:hAnsi="Arial" w:cs="Arial"/>
                <w:lang w:eastAsia="zh-CN"/>
              </w:rPr>
              <w:t xml:space="preserve">will be </w:t>
            </w:r>
            <w:r>
              <w:rPr>
                <w:rFonts w:ascii="Arial" w:eastAsia="宋体" w:hAnsi="Arial" w:cs="Arial" w:hint="eastAsia"/>
                <w:color w:val="313131"/>
                <w:sz w:val="18"/>
                <w:szCs w:val="18"/>
                <w:lang w:eastAsia="zh-CN"/>
              </w:rPr>
              <w:t xml:space="preserve">reported as </w:t>
            </w:r>
            <w:r>
              <w:rPr>
                <w:rFonts w:ascii="Arial" w:eastAsia="宋体" w:hAnsi="Arial" w:cs="Arial"/>
                <w:color w:val="313131"/>
                <w:sz w:val="18"/>
                <w:szCs w:val="18"/>
                <w:lang w:eastAsia="zh-CN"/>
              </w:rPr>
              <w:t>“</w:t>
            </w:r>
            <w:r>
              <w:rPr>
                <w:rFonts w:ascii="Arial" w:eastAsia="宋体" w:hAnsi="Arial" w:cs="Arial" w:hint="eastAsia"/>
                <w:color w:val="313131"/>
                <w:sz w:val="18"/>
                <w:szCs w:val="18"/>
                <w:lang w:eastAsia="zh-CN"/>
              </w:rPr>
              <w:t>IP</w:t>
            </w:r>
            <w:r>
              <w:rPr>
                <w:rFonts w:ascii="Arial" w:eastAsia="宋体" w:hAnsi="Arial" w:cs="Arial"/>
                <w:color w:val="313131"/>
                <w:sz w:val="18"/>
                <w:szCs w:val="18"/>
                <w:lang w:eastAsia="zh-CN"/>
              </w:rPr>
              <w:t>”</w:t>
            </w:r>
            <w:r>
              <w:rPr>
                <w:rFonts w:ascii="Arial" w:eastAsia="宋体" w:hAnsi="Arial" w:cs="Arial" w:hint="eastAsia"/>
                <w:color w:val="313131"/>
                <w:sz w:val="18"/>
                <w:szCs w:val="18"/>
                <w:lang w:eastAsia="zh-CN"/>
              </w:rPr>
              <w:t xml:space="preserve"> after roaming</w:t>
            </w:r>
            <w:r w:rsidRPr="00F426DF">
              <w:rPr>
                <w:rFonts w:ascii="Arial" w:eastAsia="宋体" w:hAnsi="Arial" w:cs="Arial"/>
                <w:lang w:eastAsia="zh-CN"/>
              </w:rPr>
              <w:t xml:space="preserve">. </w:t>
            </w:r>
          </w:p>
        </w:tc>
      </w:tr>
      <w:tr w:rsidR="001F7B82" w:rsidRPr="00322E9D" w:rsidTr="0064697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rPr>
                <w:rFonts w:ascii="Arial" w:eastAsia="宋体" w:hAnsi="Arial" w:cs="Arial"/>
                <w:color w:val="auto"/>
                <w:lang w:eastAsia="zh-CN"/>
              </w:rPr>
            </w:pPr>
            <w:r w:rsidRPr="00F30A6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rPr>
                <w:rFonts w:ascii="Arial" w:hAnsi="Arial" w:cs="Arial"/>
                <w:color w:val="auto"/>
              </w:rPr>
            </w:pPr>
            <w:r w:rsidRPr="00F30A6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pStyle w:val="Body"/>
              <w:rPr>
                <w:rFonts w:ascii="Arial" w:eastAsia="宋体" w:hAnsi="Arial" w:cs="Arial"/>
                <w:lang w:eastAsia="zh-CN"/>
              </w:rPr>
            </w:pPr>
            <w:r>
              <w:rPr>
                <w:rFonts w:ascii="Arial" w:eastAsia="宋体" w:hAnsi="Arial" w:cs="Arial" w:hint="eastAsia"/>
                <w:lang w:eastAsia="zh-CN"/>
              </w:rPr>
              <w:t>AP1 and AP2 are</w:t>
            </w:r>
            <w:r>
              <w:rPr>
                <w:rFonts w:ascii="Arial" w:eastAsia="宋体" w:hAnsi="Arial" w:cs="Arial"/>
                <w:lang w:eastAsia="zh-CN"/>
              </w:rPr>
              <w:t xml:space="preserve"> managed by HM</w:t>
            </w:r>
            <w:r>
              <w:rPr>
                <w:rFonts w:ascii="Arial" w:eastAsia="宋体" w:hAnsi="Arial" w:cs="Arial" w:hint="eastAsia"/>
                <w:lang w:eastAsia="zh-CN"/>
              </w:rPr>
              <w:t>.</w:t>
            </w:r>
          </w:p>
          <w:p w:rsidR="001F7B82" w:rsidRDefault="001F7B82" w:rsidP="0064697A">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APs sub-interface, which is set as access mode.</w:t>
            </w:r>
          </w:p>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Laptop1 associates with AP1 by SSID.</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rPr>
                <w:rFonts w:ascii="Arial" w:hAnsi="Arial" w:cs="Arial"/>
                <w:color w:val="auto"/>
              </w:rPr>
            </w:pPr>
            <w:r>
              <w:rPr>
                <w:rFonts w:ascii="Arial" w:hAnsi="Arial" w:cs="Arial"/>
                <w:color w:val="auto"/>
              </w:rPr>
              <w:t>TestProcedure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Default="001F7B82" w:rsidP="00EB7D7A">
            <w:pPr>
              <w:pStyle w:val="Body"/>
              <w:numPr>
                <w:ilvl w:val="2"/>
                <w:numId w:val="66"/>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AP1 and AP2.</w:t>
            </w:r>
          </w:p>
          <w:p w:rsidR="001F7B82" w:rsidRDefault="001F7B82" w:rsidP="00EB7D7A">
            <w:pPr>
              <w:pStyle w:val="Body"/>
              <w:numPr>
                <w:ilvl w:val="2"/>
                <w:numId w:val="66"/>
              </w:numPr>
              <w:ind w:left="268" w:hanging="268"/>
              <w:rPr>
                <w:rFonts w:ascii="Arial" w:eastAsia="宋体" w:hAnsi="Arial" w:cs="Arial"/>
                <w:lang w:eastAsia="zh-CN"/>
              </w:rPr>
            </w:pPr>
            <w:r>
              <w:rPr>
                <w:rFonts w:ascii="Arial" w:eastAsia="宋体" w:hAnsi="Arial" w:cs="Arial"/>
                <w:lang w:eastAsia="zh-CN"/>
              </w:rPr>
              <w:t>Keep default settings</w:t>
            </w:r>
            <w:r>
              <w:rPr>
                <w:rFonts w:ascii="Arial" w:eastAsia="宋体" w:hAnsi="Arial" w:cs="Arial" w:hint="eastAsia"/>
                <w:lang w:eastAsia="zh-CN"/>
              </w:rPr>
              <w:t xml:space="preserve"> of application reporting for APs</w:t>
            </w:r>
            <w:r>
              <w:rPr>
                <w:rFonts w:ascii="Arial" w:eastAsia="宋体" w:hAnsi="Arial" w:cs="Arial"/>
                <w:lang w:eastAsia="zh-CN"/>
              </w:rPr>
              <w:t>’</w:t>
            </w:r>
            <w:r>
              <w:rPr>
                <w:rFonts w:ascii="Arial" w:eastAsia="宋体" w:hAnsi="Arial" w:cs="Arial" w:hint="eastAsia"/>
                <w:lang w:eastAsia="zh-CN"/>
              </w:rPr>
              <w:t xml:space="preserve"> interfaces which application traffic will go through</w:t>
            </w:r>
          </w:p>
          <w:p w:rsidR="001F7B82" w:rsidRDefault="001F7B82" w:rsidP="00EB7D7A">
            <w:pPr>
              <w:pStyle w:val="Body"/>
              <w:numPr>
                <w:ilvl w:val="2"/>
                <w:numId w:val="66"/>
              </w:numPr>
              <w:ind w:left="268" w:hanging="268"/>
              <w:rPr>
                <w:rFonts w:ascii="Arial" w:eastAsia="宋体" w:hAnsi="Arial" w:cs="Arial"/>
                <w:lang w:eastAsia="zh-CN"/>
              </w:rPr>
            </w:pPr>
            <w:r>
              <w:rPr>
                <w:rFonts w:ascii="Arial" w:eastAsia="宋体" w:hAnsi="Arial" w:cs="Arial" w:hint="eastAsia"/>
                <w:lang w:eastAsia="zh-CN"/>
              </w:rPr>
              <w:t>Launch application at Laptop1, and make sure application has NOT been classified by AP1.</w:t>
            </w:r>
          </w:p>
          <w:p w:rsidR="001F7B82" w:rsidRDefault="001F7B82" w:rsidP="00EB7D7A">
            <w:pPr>
              <w:pStyle w:val="Body"/>
              <w:numPr>
                <w:ilvl w:val="2"/>
                <w:numId w:val="66"/>
              </w:numPr>
              <w:ind w:left="268" w:hanging="268"/>
              <w:rPr>
                <w:rFonts w:ascii="Arial" w:eastAsia="宋体" w:hAnsi="Arial" w:cs="Arial"/>
                <w:lang w:eastAsia="zh-CN"/>
              </w:rPr>
            </w:pPr>
            <w:r>
              <w:rPr>
                <w:rFonts w:ascii="Arial" w:eastAsia="宋体" w:hAnsi="Arial" w:cs="Arial" w:hint="eastAsia"/>
                <w:lang w:eastAsia="zh-CN"/>
              </w:rPr>
              <w:t>Laptop1 roams from AP1 to AP2.</w:t>
            </w:r>
          </w:p>
          <w:p w:rsidR="001F7B82" w:rsidRDefault="001F7B82" w:rsidP="00EB7D7A">
            <w:pPr>
              <w:pStyle w:val="Body"/>
              <w:numPr>
                <w:ilvl w:val="2"/>
                <w:numId w:val="66"/>
              </w:numPr>
              <w:ind w:left="268" w:hanging="268"/>
              <w:rPr>
                <w:rFonts w:ascii="Arial" w:eastAsia="宋体" w:hAnsi="Arial" w:cs="Arial"/>
                <w:lang w:eastAsia="zh-CN"/>
              </w:rPr>
            </w:pPr>
            <w:r>
              <w:rPr>
                <w:rFonts w:ascii="Arial" w:eastAsia="宋体" w:hAnsi="Arial" w:cs="Arial" w:hint="eastAsia"/>
                <w:lang w:eastAsia="zh-CN"/>
              </w:rPr>
              <w:t>Continue L7 application at Laptop1.</w:t>
            </w:r>
          </w:p>
          <w:p w:rsidR="001F7B82" w:rsidRPr="00357C42" w:rsidRDefault="001F7B82" w:rsidP="00EB7D7A">
            <w:pPr>
              <w:pStyle w:val="Body"/>
              <w:numPr>
                <w:ilvl w:val="2"/>
                <w:numId w:val="66"/>
              </w:numPr>
              <w:ind w:left="268" w:hanging="268"/>
              <w:rPr>
                <w:rFonts w:ascii="Arial" w:eastAsia="宋体" w:hAnsi="Arial" w:cs="Arial"/>
                <w:lang w:eastAsia="zh-CN"/>
              </w:rPr>
            </w:pPr>
            <w:r>
              <w:rPr>
                <w:rFonts w:ascii="Arial" w:eastAsia="宋体" w:hAnsi="Arial" w:cs="Arial" w:hint="eastAsia"/>
                <w:lang w:eastAsia="zh-CN"/>
              </w:rPr>
              <w:t xml:space="preserve">IP session of </w:t>
            </w:r>
            <w:r>
              <w:rPr>
                <w:rFonts w:ascii="Arial" w:eastAsia="宋体" w:hAnsi="Arial" w:cs="Arial"/>
                <w:lang w:eastAsia="zh-CN"/>
              </w:rPr>
              <w:t>“</w:t>
            </w:r>
            <w:r>
              <w:rPr>
                <w:rFonts w:ascii="Arial" w:eastAsia="宋体" w:hAnsi="Arial" w:cs="Arial" w:hint="eastAsia"/>
                <w:lang w:eastAsia="zh-CN"/>
              </w:rPr>
              <w:t>un-classified</w:t>
            </w:r>
            <w:r>
              <w:rPr>
                <w:rFonts w:ascii="Arial" w:eastAsia="宋体" w:hAnsi="Arial" w:cs="Arial"/>
                <w:lang w:eastAsia="zh-CN"/>
              </w:rPr>
              <w:t>”</w:t>
            </w:r>
            <w:r>
              <w:rPr>
                <w:rFonts w:ascii="Arial" w:eastAsia="宋体" w:hAnsi="Arial" w:cs="Arial" w:hint="eastAsia"/>
                <w:lang w:eastAsia="zh-CN"/>
              </w:rPr>
              <w:t xml:space="preserve"> </w:t>
            </w:r>
            <w:r>
              <w:rPr>
                <w:rFonts w:ascii="Arial" w:eastAsia="宋体" w:hAnsi="Arial" w:cs="Arial"/>
                <w:lang w:eastAsia="zh-CN"/>
              </w:rPr>
              <w:t>application</w:t>
            </w:r>
            <w:r>
              <w:rPr>
                <w:rFonts w:ascii="Arial" w:eastAsia="宋体" w:hAnsi="Arial" w:cs="Arial" w:hint="eastAsia"/>
                <w:lang w:eastAsia="zh-CN"/>
              </w:rPr>
              <w:t xml:space="preserve"> and application reporting file at AP2.</w:t>
            </w:r>
          </w:p>
        </w:tc>
      </w:tr>
      <w:tr w:rsidR="001F7B82" w:rsidRPr="00322E9D" w:rsidTr="0064697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rPr>
                <w:rFonts w:ascii="Arial" w:hAnsi="Arial" w:cs="Arial"/>
                <w:color w:val="auto"/>
              </w:rPr>
            </w:pPr>
            <w:r>
              <w:rPr>
                <w:rFonts w:ascii="Arial" w:hAnsi="Arial" w:cs="Arial"/>
                <w:color w:val="auto"/>
              </w:rPr>
              <w:t>ExpectResult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Default="001F7B82" w:rsidP="0064697A">
            <w:pPr>
              <w:pStyle w:val="Body"/>
              <w:rPr>
                <w:rFonts w:ascii="Arial" w:eastAsia="宋体" w:hAnsi="Arial" w:cs="Arial"/>
                <w:lang w:eastAsia="zh-CN"/>
              </w:rPr>
            </w:pPr>
            <w:r>
              <w:rPr>
                <w:rFonts w:ascii="Arial" w:eastAsia="宋体" w:hAnsi="Arial" w:cs="Arial" w:hint="eastAsia"/>
                <w:lang w:eastAsia="zh-CN"/>
              </w:rPr>
              <w:t xml:space="preserve">Step 3. AP1 does NOT classify L7 application. </w:t>
            </w:r>
          </w:p>
          <w:p w:rsidR="001F7B82" w:rsidRPr="00F30A6D" w:rsidRDefault="001F7B82" w:rsidP="0064697A">
            <w:pPr>
              <w:pStyle w:val="Body"/>
              <w:rPr>
                <w:rFonts w:ascii="Arial" w:eastAsia="宋体" w:hAnsi="Arial" w:cs="Arial"/>
                <w:lang w:eastAsia="zh-CN"/>
              </w:rPr>
            </w:pPr>
            <w:r>
              <w:rPr>
                <w:rFonts w:ascii="Arial" w:eastAsia="宋体" w:hAnsi="Arial" w:cs="Arial" w:hint="eastAsia"/>
                <w:lang w:eastAsia="zh-CN"/>
              </w:rPr>
              <w:t xml:space="preserve">Step 6. AP2 does NOT classify this application traffic, but report it as </w:t>
            </w:r>
            <w:r>
              <w:rPr>
                <w:rFonts w:ascii="Arial" w:eastAsia="宋体" w:hAnsi="Arial" w:cs="Arial"/>
                <w:lang w:eastAsia="zh-CN"/>
              </w:rPr>
              <w:t>“</w:t>
            </w:r>
            <w:r>
              <w:rPr>
                <w:rFonts w:ascii="Arial" w:eastAsia="宋体" w:hAnsi="Arial" w:cs="Arial" w:hint="eastAsia"/>
                <w:lang w:eastAsia="zh-CN"/>
              </w:rPr>
              <w:t>IP</w:t>
            </w:r>
            <w:r>
              <w:rPr>
                <w:rFonts w:ascii="Arial" w:eastAsia="宋体" w:hAnsi="Arial" w:cs="Arial"/>
                <w:lang w:eastAsia="zh-CN"/>
              </w:rPr>
              <w:t>”</w:t>
            </w:r>
            <w:r>
              <w:rPr>
                <w:rFonts w:ascii="Arial" w:eastAsia="宋体" w:hAnsi="Arial" w:cs="Arial" w:hint="eastAsia"/>
                <w:lang w:eastAsia="zh-CN"/>
              </w:rPr>
              <w:t xml:space="preserve"> with TLV record correctly. </w:t>
            </w:r>
          </w:p>
        </w:tc>
      </w:tr>
      <w:tr w:rsidR="001F7B82" w:rsidRPr="00322E9D" w:rsidTr="0064697A">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rPr>
                <w:rFonts w:ascii="Arial" w:eastAsia="宋体" w:hAnsi="Arial" w:cs="Arial"/>
                <w:color w:val="auto"/>
                <w:lang w:eastAsia="zh-CN"/>
              </w:rPr>
            </w:pPr>
            <w:r>
              <w:rPr>
                <w:rFonts w:ascii="Arial" w:eastAsia="宋体" w:hAnsi="Arial" w:cs="Arial"/>
                <w:color w:val="auto"/>
                <w:lang w:eastAsia="zh-CN"/>
              </w:rPr>
              <w:t>TestResult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50DB2" w:rsidRDefault="00050DB2" w:rsidP="0064697A">
            <w:pPr>
              <w:pStyle w:val="Body"/>
              <w:rPr>
                <w:rFonts w:ascii="Arial" w:eastAsia="宋体" w:hAnsi="Arial" w:cs="Arial"/>
                <w:lang w:eastAsia="zh-CN"/>
              </w:rPr>
            </w:pPr>
            <w:r>
              <w:rPr>
                <w:rFonts w:ascii="Arial" w:eastAsia="宋体" w:hAnsi="Arial" w:cs="Arial" w:hint="eastAsia"/>
                <w:lang w:eastAsia="zh-CN"/>
              </w:rPr>
              <w:t>At dst AP:</w:t>
            </w:r>
          </w:p>
          <w:p w:rsidR="001F7B82" w:rsidRDefault="00050DB2" w:rsidP="0064697A">
            <w:pPr>
              <w:pStyle w:val="Body"/>
              <w:rPr>
                <w:rFonts w:ascii="Arial" w:eastAsia="宋体" w:hAnsi="Arial" w:cs="Arial"/>
                <w:lang w:eastAsia="zh-CN"/>
              </w:rPr>
            </w:pPr>
            <w:r w:rsidRPr="00050DB2">
              <w:rPr>
                <w:rFonts w:ascii="Arial" w:eastAsia="宋体" w:hAnsi="Arial" w:cs="Arial"/>
                <w:lang w:eastAsia="zh-CN"/>
              </w:rPr>
              <w:t>2013-03-06 15:40:36 debug   l7d: [dpi_basic]: wk 0 conn 401 ip_sess 2 : Notified appid 0 apps /0 (10.155.33.225/80 -&gt; 10.155.33.30/63614 6)</w:t>
            </w:r>
          </w:p>
          <w:p w:rsidR="00050DB2" w:rsidRDefault="00050DB2" w:rsidP="0064697A">
            <w:pPr>
              <w:pStyle w:val="Body"/>
              <w:rPr>
                <w:rFonts w:ascii="Arial" w:eastAsia="宋体" w:hAnsi="Arial" w:cs="Arial"/>
                <w:lang w:eastAsia="zh-CN"/>
              </w:rPr>
            </w:pPr>
            <w:r w:rsidRPr="00050DB2">
              <w:rPr>
                <w:rFonts w:ascii="Arial" w:eastAsia="宋体" w:hAnsi="Arial" w:cs="Arial"/>
                <w:lang w:eastAsia="zh-CN"/>
              </w:rPr>
              <w:t>2013-03-06 15:41:02 info    l7d: A new report file created: "08EA440C5EC00049.hpr"</w:t>
            </w:r>
          </w:p>
          <w:p w:rsidR="00050DB2" w:rsidRPr="00F30A6D" w:rsidRDefault="00050DB2" w:rsidP="0064697A">
            <w:pPr>
              <w:pStyle w:val="Body"/>
              <w:rPr>
                <w:rFonts w:ascii="Arial" w:eastAsia="宋体" w:hAnsi="Arial" w:cs="Arial"/>
                <w:lang w:eastAsia="zh-CN"/>
              </w:rPr>
            </w:pPr>
            <w:r>
              <w:rPr>
                <w:rFonts w:ascii="Arial" w:eastAsia="宋体" w:hAnsi="Arial" w:cs="Arial" w:hint="eastAsia"/>
                <w:lang w:eastAsia="zh-CN"/>
              </w:rPr>
              <w:t xml:space="preserve">Check reporting file, it only contain one record for App </w:t>
            </w:r>
            <w:r>
              <w:rPr>
                <w:rFonts w:ascii="Arial" w:eastAsia="宋体" w:hAnsi="Arial" w:cs="Arial"/>
                <w:lang w:eastAsia="zh-CN"/>
              </w:rPr>
              <w:t>“</w:t>
            </w:r>
            <w:r>
              <w:rPr>
                <w:rFonts w:ascii="Arial" w:eastAsia="宋体" w:hAnsi="Arial" w:cs="Arial" w:hint="eastAsia"/>
                <w:lang w:eastAsia="zh-CN"/>
              </w:rPr>
              <w:t>IP</w:t>
            </w:r>
            <w:r>
              <w:rPr>
                <w:rFonts w:ascii="Arial" w:eastAsia="宋体" w:hAnsi="Arial" w:cs="Arial"/>
                <w:lang w:eastAsia="zh-CN"/>
              </w:rPr>
              <w:t>”</w:t>
            </w:r>
          </w:p>
        </w:tc>
      </w:tr>
      <w:tr w:rsidR="001F7B82" w:rsidRPr="00322E9D" w:rsidTr="0064697A">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rPr>
                <w:rFonts w:ascii="Arial" w:eastAsia="宋体" w:hAnsi="Arial" w:cs="Arial"/>
                <w:color w:val="auto"/>
                <w:lang w:eastAsia="zh-CN"/>
              </w:rPr>
            </w:pPr>
            <w:r w:rsidRPr="00F30A6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Default="001F7B82" w:rsidP="0064697A">
            <w:pPr>
              <w:pStyle w:val="Body"/>
              <w:rPr>
                <w:rFonts w:ascii="Arial" w:eastAsia="宋体" w:hAnsi="Arial" w:cs="Arial"/>
                <w:lang w:eastAsia="zh-CN"/>
              </w:rPr>
            </w:pPr>
            <w:r>
              <w:rPr>
                <w:rFonts w:ascii="Arial" w:eastAsia="宋体" w:hAnsi="Arial" w:cs="Arial" w:hint="eastAsia"/>
                <w:lang w:eastAsia="zh-CN"/>
              </w:rPr>
              <w:t>Need automation script to control Laptop1 roaming during test.</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 xml:space="preserve">And need to select a L7 application for test. This application </w:t>
            </w:r>
            <w:r>
              <w:rPr>
                <w:rFonts w:ascii="Arial" w:eastAsia="宋体" w:hAnsi="Arial" w:cs="Arial"/>
                <w:lang w:eastAsia="zh-CN"/>
              </w:rPr>
              <w:t>cannot</w:t>
            </w:r>
            <w:r>
              <w:rPr>
                <w:rFonts w:ascii="Arial" w:eastAsia="宋体" w:hAnsi="Arial" w:cs="Arial" w:hint="eastAsia"/>
                <w:lang w:eastAsia="zh-CN"/>
              </w:rPr>
              <w:t xml:space="preserve"> be classified by L7 engine with few packets.</w:t>
            </w:r>
          </w:p>
          <w:p w:rsidR="001F7B82" w:rsidRDefault="001F7B82" w:rsidP="0064697A">
            <w:pPr>
              <w:pStyle w:val="Body"/>
              <w:rPr>
                <w:rFonts w:ascii="Arial" w:eastAsia="宋体" w:hAnsi="Arial" w:cs="Arial"/>
                <w:lang w:eastAsia="zh-CN"/>
              </w:rPr>
            </w:pPr>
          </w:p>
          <w:p w:rsidR="001F7B82" w:rsidRDefault="001F7B82" w:rsidP="0064697A">
            <w:pPr>
              <w:pStyle w:val="Body"/>
              <w:rPr>
                <w:rFonts w:ascii="Arial" w:eastAsiaTheme="minorEastAsia" w:hAnsi="Arial" w:cs="Arial"/>
                <w:color w:val="333333"/>
                <w:shd w:val="clear" w:color="auto" w:fill="FFFFFF"/>
                <w:lang w:eastAsia="zh-CN"/>
              </w:rPr>
            </w:pPr>
            <w:r w:rsidRPr="00890D65">
              <w:rPr>
                <w:rFonts w:ascii="Arial" w:eastAsia="宋体" w:hAnsi="Arial" w:cs="Arial"/>
                <w:lang w:eastAsia="zh-CN"/>
              </w:rPr>
              <w:t xml:space="preserve">When clients roam, active </w:t>
            </w:r>
            <w:r w:rsidRPr="00890D65">
              <w:rPr>
                <w:rFonts w:ascii="Arial" w:eastAsia="宋体" w:hAnsi="Arial" w:cs="Arial" w:hint="eastAsia"/>
                <w:lang w:eastAsia="zh-CN"/>
              </w:rPr>
              <w:t>IP</w:t>
            </w:r>
            <w:r w:rsidRPr="00890D65">
              <w:rPr>
                <w:rFonts w:ascii="Arial" w:eastAsia="宋体" w:hAnsi="Arial" w:cs="Arial"/>
                <w:lang w:eastAsia="zh-CN"/>
              </w:rPr>
              <w:t xml:space="preserve"> sessions will be synced over to new AP along with their L7 status. There will be cases when a "synced over" </w:t>
            </w:r>
            <w:r w:rsidRPr="00890D65">
              <w:rPr>
                <w:rFonts w:ascii="Arial" w:eastAsia="宋体" w:hAnsi="Arial" w:cs="Arial" w:hint="eastAsia"/>
                <w:lang w:eastAsia="zh-CN"/>
              </w:rPr>
              <w:t>IP</w:t>
            </w:r>
            <w:r w:rsidRPr="00890D65">
              <w:rPr>
                <w:rFonts w:ascii="Arial" w:eastAsia="宋体" w:hAnsi="Arial" w:cs="Arial"/>
                <w:lang w:eastAsia="zh-CN"/>
              </w:rPr>
              <w:t xml:space="preserve"> session being in a</w:t>
            </w:r>
            <w:r>
              <w:rPr>
                <w:rFonts w:ascii="Arial" w:eastAsia="宋体" w:hAnsi="Arial" w:cs="Arial" w:hint="eastAsia"/>
                <w:lang w:eastAsia="zh-CN"/>
              </w:rPr>
              <w:t>n</w:t>
            </w:r>
            <w:r>
              <w:rPr>
                <w:rFonts w:ascii="Arial" w:eastAsia="宋体" w:hAnsi="Arial" w:cs="Arial"/>
                <w:lang w:eastAsia="zh-CN"/>
              </w:rPr>
              <w:t xml:space="preserve"> "un-classified" state meaning </w:t>
            </w:r>
            <w:r>
              <w:rPr>
                <w:rFonts w:ascii="Arial" w:eastAsia="宋体" w:hAnsi="Arial" w:cs="Arial" w:hint="eastAsia"/>
                <w:lang w:eastAsia="zh-CN"/>
              </w:rPr>
              <w:t>L</w:t>
            </w:r>
            <w:r w:rsidRPr="00890D65">
              <w:rPr>
                <w:rFonts w:ascii="Arial" w:eastAsia="宋体" w:hAnsi="Arial" w:cs="Arial"/>
                <w:lang w:eastAsia="zh-CN"/>
              </w:rPr>
              <w:t xml:space="preserve">7 classification has not completed on these. Due to DPI engine's limitation we cannot resume classification on new AP. These "un-classified" sessions are </w:t>
            </w:r>
            <w:r>
              <w:rPr>
                <w:rFonts w:ascii="Arial" w:eastAsia="宋体" w:hAnsi="Arial" w:cs="Arial" w:hint="eastAsia"/>
                <w:lang w:eastAsia="zh-CN"/>
              </w:rPr>
              <w:t>reported as L7 application</w:t>
            </w:r>
            <w:r w:rsidRPr="00890D65">
              <w:rPr>
                <w:rFonts w:ascii="Arial" w:eastAsia="宋体" w:hAnsi="Arial" w:cs="Arial"/>
                <w:lang w:eastAsia="zh-CN"/>
              </w:rPr>
              <w:t xml:space="preserve"> "IP" and are </w:t>
            </w:r>
            <w:r>
              <w:rPr>
                <w:rFonts w:ascii="Arial" w:eastAsia="宋体" w:hAnsi="Arial" w:cs="Arial"/>
                <w:lang w:eastAsia="zh-CN"/>
              </w:rPr>
              <w:t>permitted</w:t>
            </w:r>
            <w:r>
              <w:rPr>
                <w:rFonts w:ascii="Arial" w:eastAsia="宋体" w:hAnsi="Arial" w:cs="Arial" w:hint="eastAsia"/>
                <w:lang w:eastAsia="zh-CN"/>
              </w:rPr>
              <w:t xml:space="preserve"> by new </w:t>
            </w:r>
            <w:r w:rsidRPr="00890D65">
              <w:rPr>
                <w:rFonts w:ascii="Arial" w:eastAsia="宋体" w:hAnsi="Arial" w:cs="Arial"/>
                <w:lang w:eastAsia="zh-CN"/>
              </w:rPr>
              <w:t>AP.</w:t>
            </w:r>
            <w:r>
              <w:rPr>
                <w:rFonts w:ascii="Arial" w:hAnsi="Arial" w:cs="Arial"/>
                <w:color w:val="333333"/>
                <w:shd w:val="clear" w:color="auto" w:fill="FFFFFF"/>
              </w:rPr>
              <w:t> </w:t>
            </w:r>
          </w:p>
          <w:p w:rsidR="001F7B82" w:rsidRPr="00962B65" w:rsidRDefault="001F7B82" w:rsidP="0064697A">
            <w:pPr>
              <w:pStyle w:val="Body"/>
              <w:rPr>
                <w:rFonts w:ascii="Arial" w:eastAsiaTheme="minorEastAsia" w:hAnsi="Arial" w:cs="Arial"/>
                <w:color w:val="333333"/>
                <w:shd w:val="clear" w:color="auto" w:fill="FFFFFF"/>
                <w:lang w:eastAsia="zh-CN"/>
              </w:rPr>
            </w:pPr>
          </w:p>
          <w:p w:rsidR="001F7B82" w:rsidRPr="00962B65" w:rsidRDefault="001F7B82" w:rsidP="0064697A">
            <w:pPr>
              <w:pStyle w:val="Body"/>
              <w:rPr>
                <w:rFonts w:ascii="Arial" w:eastAsiaTheme="minorEastAsia" w:hAnsi="Arial" w:cs="Arial"/>
                <w:lang w:eastAsia="zh-CN"/>
              </w:rPr>
            </w:pPr>
            <w:r>
              <w:rPr>
                <w:rFonts w:ascii="Arial" w:eastAsiaTheme="minorEastAsia" w:hAnsi="Arial" w:cs="Arial" w:hint="eastAsia"/>
                <w:color w:val="333333"/>
                <w:shd w:val="clear" w:color="auto" w:fill="FFFFFF"/>
                <w:lang w:eastAsia="zh-CN"/>
              </w:rPr>
              <w:t>During test, need to make sure application reporting accuracy of station roaming.</w:t>
            </w:r>
          </w:p>
        </w:tc>
      </w:tr>
    </w:tbl>
    <w:p w:rsidR="001F7B82" w:rsidRPr="006F53A6" w:rsidRDefault="001F7B82" w:rsidP="001F7B82">
      <w:pPr>
        <w:pStyle w:val="Heading4"/>
        <w:ind w:firstLine="1121"/>
        <w:rPr>
          <w:rFonts w:ascii="Arial" w:hAnsi="Arial"/>
          <w:b w:val="0"/>
          <w:sz w:val="21"/>
          <w:szCs w:val="21"/>
        </w:rPr>
      </w:pPr>
      <w:r>
        <w:rPr>
          <w:rFonts w:ascii="Arial" w:eastAsiaTheme="minorEastAsia" w:hAnsi="Arial" w:hint="eastAsia"/>
          <w:b w:val="0"/>
          <w:sz w:val="21"/>
          <w:szCs w:val="21"/>
          <w:lang w:eastAsia="zh-CN"/>
        </w:rPr>
        <w:lastRenderedPageBreak/>
        <w:t>L7_Engine</w:t>
      </w:r>
      <w:r w:rsidRPr="006F53A6">
        <w:rPr>
          <w:rFonts w:ascii="Arial" w:hAnsi="Arial" w:hint="eastAsia"/>
          <w:b w:val="0"/>
          <w:sz w:val="21"/>
          <w:szCs w:val="21"/>
        </w:rPr>
        <w:t>_Function_</w:t>
      </w:r>
      <w:r>
        <w:rPr>
          <w:rFonts w:ascii="Arial" w:eastAsia="宋体" w:hAnsi="Arial" w:hint="eastAsia"/>
          <w:b w:val="0"/>
          <w:sz w:val="21"/>
          <w:szCs w:val="21"/>
          <w:lang w:eastAsia="zh-CN"/>
        </w:rPr>
        <w:t>09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L7_Engine</w:t>
            </w:r>
            <w:r w:rsidRPr="00F426DF">
              <w:rPr>
                <w:rFonts w:ascii="Arial" w:eastAsia="宋体" w:hAnsi="Arial" w:cs="Arial"/>
                <w:lang w:eastAsia="zh-CN"/>
              </w:rPr>
              <w:t>_Function_</w:t>
            </w:r>
            <w:r>
              <w:rPr>
                <w:rFonts w:ascii="Arial" w:eastAsia="宋体" w:hAnsi="Arial" w:cs="Arial" w:hint="eastAsia"/>
                <w:lang w:eastAsia="zh-CN"/>
              </w:rPr>
              <w:t>09</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No</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Laptop1-----(wifi0/wifi1)AP1(eth0)_____Switch_____HM</w:t>
            </w:r>
          </w:p>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 xml:space="preserve">             -----(wifi0/wifi1)AP2(eth0)_______|</w:t>
            </w:r>
          </w:p>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 xml:space="preserve">                                                                  |</w:t>
            </w:r>
          </w:p>
          <w:p w:rsidR="001F7B82" w:rsidRPr="00F426DF" w:rsidRDefault="001F7B82" w:rsidP="0064697A">
            <w:pPr>
              <w:pStyle w:val="Body"/>
              <w:rPr>
                <w:rFonts w:ascii="Arial" w:eastAsia="宋体" w:hAnsi="Arial" w:cs="Arial"/>
                <w:lang w:eastAsia="zh-CN"/>
              </w:rPr>
            </w:pPr>
            <w:r>
              <w:rPr>
                <w:rFonts w:ascii="Arial" w:eastAsia="宋体" w:hAnsi="Arial" w:cs="Arial"/>
                <w:lang w:eastAsia="zh-CN"/>
              </w:rPr>
              <w:t xml:space="preserve">  </w:t>
            </w:r>
            <w:r w:rsidRPr="00F426DF">
              <w:rPr>
                <w:rFonts w:ascii="Arial" w:eastAsia="宋体" w:hAnsi="Arial" w:cs="Arial"/>
                <w:lang w:eastAsia="zh-CN"/>
              </w:rPr>
              <w:t xml:space="preserve">                                                       </w:t>
            </w:r>
            <w:r>
              <w:rPr>
                <w:rFonts w:ascii="Arial" w:eastAsia="宋体" w:hAnsi="Arial" w:cs="Arial" w:hint="eastAsia"/>
                <w:lang w:eastAsia="zh-CN"/>
              </w:rPr>
              <w:t xml:space="preserve"> FTP server</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 xml:space="preserve">Verify </w:t>
            </w:r>
            <w:r>
              <w:rPr>
                <w:rFonts w:ascii="Arial" w:eastAsia="宋体" w:hAnsi="Arial" w:cs="Arial" w:hint="eastAsia"/>
                <w:lang w:eastAsia="zh-CN"/>
              </w:rPr>
              <w:t>scenario that application</w:t>
            </w:r>
            <w:r w:rsidRPr="00F426DF">
              <w:rPr>
                <w:rFonts w:ascii="Arial" w:eastAsia="宋体" w:hAnsi="Arial" w:cs="Arial"/>
                <w:lang w:eastAsia="zh-CN"/>
              </w:rPr>
              <w:t xml:space="preserve"> </w:t>
            </w:r>
            <w:r>
              <w:rPr>
                <w:rFonts w:ascii="Arial" w:eastAsia="宋体" w:hAnsi="Arial" w:cs="Arial" w:hint="eastAsia"/>
                <w:lang w:eastAsia="zh-CN"/>
              </w:rPr>
              <w:t xml:space="preserve">has been classified at SRC AP, after roaming initiate a new ip-session, it should be </w:t>
            </w:r>
            <w:r>
              <w:rPr>
                <w:rFonts w:ascii="Arial" w:eastAsia="宋体" w:hAnsi="Arial" w:cs="Arial"/>
                <w:lang w:eastAsia="zh-CN"/>
              </w:rPr>
              <w:t>classified</w:t>
            </w:r>
            <w:r>
              <w:rPr>
                <w:rFonts w:ascii="Arial" w:eastAsia="宋体" w:hAnsi="Arial" w:cs="Arial" w:hint="eastAsia"/>
                <w:lang w:eastAsia="zh-CN"/>
              </w:rPr>
              <w:t xml:space="preserve"> correctly.</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eastAsia="宋体" w:hAnsi="Arial" w:cs="Arial"/>
                <w:color w:val="auto"/>
                <w:lang w:eastAsia="zh-CN"/>
              </w:rPr>
            </w:pPr>
            <w:r w:rsidRPr="00F426DF">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1F7B82" w:rsidRPr="00F426DF" w:rsidRDefault="001F7B82" w:rsidP="0064697A">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pStyle w:val="Body"/>
              <w:rPr>
                <w:rFonts w:ascii="Arial" w:eastAsia="宋体" w:hAnsi="Arial" w:cs="Arial"/>
                <w:lang w:eastAsia="zh-CN"/>
              </w:rPr>
            </w:pPr>
            <w:r>
              <w:rPr>
                <w:rFonts w:ascii="Arial" w:eastAsia="宋体" w:hAnsi="Arial" w:cs="Arial" w:hint="eastAsia"/>
                <w:lang w:eastAsia="zh-CN"/>
              </w:rPr>
              <w:t>AP1 and AP2 are</w:t>
            </w:r>
            <w:r>
              <w:rPr>
                <w:rFonts w:ascii="Arial" w:eastAsia="宋体" w:hAnsi="Arial" w:cs="Arial"/>
                <w:lang w:eastAsia="zh-CN"/>
              </w:rPr>
              <w:t xml:space="preserve"> managed by HM</w:t>
            </w:r>
            <w:r>
              <w:rPr>
                <w:rFonts w:ascii="Arial" w:eastAsia="宋体" w:hAnsi="Arial" w:cs="Arial" w:hint="eastAsia"/>
                <w:lang w:eastAsia="zh-CN"/>
              </w:rPr>
              <w:t>.</w:t>
            </w:r>
          </w:p>
          <w:p w:rsidR="001F7B82" w:rsidRDefault="001F7B82" w:rsidP="0064697A">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APs sub-interface, which is set as access mode.</w:t>
            </w:r>
          </w:p>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Laptop1 associates with AP1 by SSID.</w:t>
            </w:r>
          </w:p>
        </w:tc>
      </w:tr>
      <w:tr w:rsidR="001F7B82" w:rsidRPr="00322E9D" w:rsidTr="0064697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Default="001F7B82" w:rsidP="0064697A">
            <w:pPr>
              <w:pStyle w:val="Body"/>
              <w:numPr>
                <w:ilvl w:val="2"/>
                <w:numId w:val="38"/>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AP1 and AP2.</w:t>
            </w:r>
          </w:p>
          <w:p w:rsidR="001F7B82" w:rsidRPr="007159A3" w:rsidRDefault="001F7B82" w:rsidP="0064697A">
            <w:pPr>
              <w:pStyle w:val="Body"/>
              <w:numPr>
                <w:ilvl w:val="2"/>
                <w:numId w:val="38"/>
              </w:numPr>
              <w:ind w:left="268" w:hanging="268"/>
              <w:rPr>
                <w:rFonts w:ascii="Arial" w:eastAsia="宋体" w:hAnsi="Arial" w:cs="Arial"/>
                <w:lang w:eastAsia="zh-CN"/>
              </w:rPr>
            </w:pPr>
            <w:r>
              <w:rPr>
                <w:rFonts w:ascii="Arial" w:eastAsia="宋体" w:hAnsi="Arial" w:cs="Arial"/>
                <w:lang w:eastAsia="zh-CN"/>
              </w:rPr>
              <w:t>Keep default settings</w:t>
            </w:r>
            <w:r>
              <w:rPr>
                <w:rFonts w:ascii="Arial" w:eastAsia="宋体" w:hAnsi="Arial" w:cs="Arial" w:hint="eastAsia"/>
                <w:lang w:eastAsia="zh-CN"/>
              </w:rPr>
              <w:t xml:space="preserve"> of application reporting for APs</w:t>
            </w:r>
            <w:r>
              <w:rPr>
                <w:rFonts w:ascii="Arial" w:eastAsia="宋体" w:hAnsi="Arial" w:cs="Arial"/>
                <w:lang w:eastAsia="zh-CN"/>
              </w:rPr>
              <w:t>’</w:t>
            </w:r>
            <w:r>
              <w:rPr>
                <w:rFonts w:ascii="Arial" w:eastAsia="宋体" w:hAnsi="Arial" w:cs="Arial" w:hint="eastAsia"/>
                <w:lang w:eastAsia="zh-CN"/>
              </w:rPr>
              <w:t xml:space="preserve"> interfaces which application traffic will go through</w:t>
            </w:r>
          </w:p>
          <w:p w:rsidR="001F7B82" w:rsidRDefault="001F7B82" w:rsidP="0064697A">
            <w:pPr>
              <w:pStyle w:val="Body"/>
              <w:numPr>
                <w:ilvl w:val="2"/>
                <w:numId w:val="38"/>
              </w:numPr>
              <w:ind w:left="268" w:hanging="268"/>
              <w:rPr>
                <w:rFonts w:ascii="Arial" w:eastAsia="宋体" w:hAnsi="Arial" w:cs="Arial"/>
                <w:lang w:eastAsia="zh-CN"/>
              </w:rPr>
            </w:pPr>
            <w:r>
              <w:rPr>
                <w:rFonts w:ascii="Arial" w:eastAsia="宋体" w:hAnsi="Arial" w:cs="Arial" w:hint="eastAsia"/>
                <w:lang w:eastAsia="zh-CN"/>
              </w:rPr>
              <w:t>Enable application BT, TCP, UDP and IP for reporting.</w:t>
            </w:r>
          </w:p>
          <w:p w:rsidR="001F7B82" w:rsidRDefault="001F7B82" w:rsidP="0064697A">
            <w:pPr>
              <w:pStyle w:val="Body"/>
              <w:numPr>
                <w:ilvl w:val="2"/>
                <w:numId w:val="38"/>
              </w:numPr>
              <w:ind w:left="268" w:hanging="268"/>
              <w:rPr>
                <w:rFonts w:ascii="Arial" w:eastAsia="宋体" w:hAnsi="Arial" w:cs="Arial"/>
                <w:lang w:eastAsia="zh-CN"/>
              </w:rPr>
            </w:pPr>
            <w:r>
              <w:rPr>
                <w:rFonts w:ascii="Arial" w:eastAsia="宋体" w:hAnsi="Arial" w:cs="Arial" w:hint="eastAsia"/>
                <w:lang w:eastAsia="zh-CN"/>
              </w:rPr>
              <w:t>Launch BT at laptop1 for file download.</w:t>
            </w:r>
          </w:p>
          <w:p w:rsidR="001F7B82" w:rsidRPr="00954567" w:rsidRDefault="001F7B82" w:rsidP="0064697A">
            <w:pPr>
              <w:pStyle w:val="Body"/>
              <w:numPr>
                <w:ilvl w:val="2"/>
                <w:numId w:val="38"/>
              </w:numPr>
              <w:ind w:left="268" w:hanging="268"/>
              <w:rPr>
                <w:rFonts w:ascii="Arial" w:eastAsia="宋体" w:hAnsi="Arial" w:cs="Arial"/>
                <w:lang w:eastAsia="zh-CN"/>
              </w:rPr>
            </w:pPr>
            <w:r>
              <w:rPr>
                <w:rFonts w:ascii="Arial" w:eastAsia="宋体" w:hAnsi="Arial" w:cs="Arial" w:hint="eastAsia"/>
                <w:lang w:eastAsia="zh-CN"/>
              </w:rPr>
              <w:t>Check ip-sessions for BT at AP1.</w:t>
            </w:r>
          </w:p>
          <w:p w:rsidR="001F7B82" w:rsidRDefault="001F7B82" w:rsidP="0064697A">
            <w:pPr>
              <w:pStyle w:val="Body"/>
              <w:numPr>
                <w:ilvl w:val="2"/>
                <w:numId w:val="38"/>
              </w:numPr>
              <w:ind w:left="268" w:hanging="268"/>
              <w:rPr>
                <w:rFonts w:ascii="Arial" w:eastAsia="宋体" w:hAnsi="Arial" w:cs="Arial"/>
                <w:lang w:eastAsia="zh-CN"/>
              </w:rPr>
            </w:pPr>
            <w:r>
              <w:rPr>
                <w:rFonts w:ascii="Arial" w:eastAsia="宋体" w:hAnsi="Arial" w:cs="Arial" w:hint="eastAsia"/>
                <w:lang w:eastAsia="zh-CN"/>
              </w:rPr>
              <w:t>Laptop1 roams from AP1 to AP2.</w:t>
            </w:r>
          </w:p>
          <w:p w:rsidR="001F7B82" w:rsidRPr="00B04DE5" w:rsidRDefault="001F7B82" w:rsidP="0064697A">
            <w:pPr>
              <w:pStyle w:val="Body"/>
              <w:numPr>
                <w:ilvl w:val="2"/>
                <w:numId w:val="38"/>
              </w:numPr>
              <w:ind w:left="268" w:hanging="268"/>
              <w:rPr>
                <w:rFonts w:ascii="Arial" w:eastAsia="宋体" w:hAnsi="Arial" w:cs="Arial"/>
                <w:lang w:eastAsia="zh-CN"/>
              </w:rPr>
            </w:pPr>
            <w:r>
              <w:rPr>
                <w:rFonts w:ascii="Arial" w:eastAsia="宋体" w:hAnsi="Arial" w:cs="Arial" w:hint="eastAsia"/>
                <w:lang w:eastAsia="zh-CN"/>
              </w:rPr>
              <w:t>Check ip-session for BT at AP2.</w:t>
            </w:r>
          </w:p>
          <w:p w:rsidR="001F7B82" w:rsidRPr="00B04DE5" w:rsidRDefault="001F7B82" w:rsidP="0064697A">
            <w:pPr>
              <w:pStyle w:val="Body"/>
              <w:numPr>
                <w:ilvl w:val="2"/>
                <w:numId w:val="38"/>
              </w:numPr>
              <w:ind w:left="268" w:hanging="268"/>
              <w:rPr>
                <w:rFonts w:ascii="Arial" w:eastAsia="宋体" w:hAnsi="Arial" w:cs="Arial"/>
                <w:lang w:eastAsia="zh-CN"/>
              </w:rPr>
            </w:pPr>
            <w:r>
              <w:rPr>
                <w:rFonts w:ascii="Arial" w:eastAsia="宋体" w:hAnsi="Arial" w:cs="Arial" w:hint="eastAsia"/>
                <w:lang w:eastAsia="zh-CN"/>
              </w:rPr>
              <w:t>Laptop1 finds a new peer, and generates connection with it.</w:t>
            </w:r>
          </w:p>
          <w:p w:rsidR="001F7B82" w:rsidRPr="00E97DEE" w:rsidRDefault="001F7B82" w:rsidP="0064697A">
            <w:pPr>
              <w:pStyle w:val="Body"/>
              <w:numPr>
                <w:ilvl w:val="2"/>
                <w:numId w:val="38"/>
              </w:numPr>
              <w:ind w:left="268" w:hanging="268"/>
              <w:rPr>
                <w:rFonts w:ascii="Arial" w:eastAsia="宋体" w:hAnsi="Arial" w:cs="Arial"/>
                <w:lang w:eastAsia="zh-CN"/>
              </w:rPr>
            </w:pPr>
            <w:r>
              <w:rPr>
                <w:rFonts w:ascii="Arial" w:eastAsia="宋体" w:hAnsi="Arial" w:cs="Arial" w:hint="eastAsia"/>
                <w:lang w:eastAsia="zh-CN"/>
              </w:rPr>
              <w:t>Check this new ip-session can be classified as BT session.</w:t>
            </w:r>
          </w:p>
        </w:tc>
      </w:tr>
      <w:tr w:rsidR="001F7B82" w:rsidRPr="00322E9D" w:rsidTr="0064697A">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2. The default mode of application reporting at interfaces is auto.</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 xml:space="preserve">Step 3. Enable </w:t>
            </w:r>
            <w:r>
              <w:rPr>
                <w:rFonts w:ascii="Arial" w:eastAsia="宋体" w:hAnsi="Arial" w:cs="Arial"/>
                <w:lang w:eastAsia="zh-CN"/>
              </w:rPr>
              <w:t>application</w:t>
            </w:r>
            <w:r>
              <w:rPr>
                <w:rFonts w:ascii="Arial" w:eastAsia="宋体" w:hAnsi="Arial" w:cs="Arial" w:hint="eastAsia"/>
                <w:lang w:eastAsia="zh-CN"/>
              </w:rPr>
              <w:t xml:space="preserve"> for reporting successfully.</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5. The ip-sessions are classified as BT at AP1.</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 xml:space="preserve">Step 7. The ip-sessions </w:t>
            </w:r>
            <w:r>
              <w:rPr>
                <w:rFonts w:ascii="Arial" w:eastAsia="宋体" w:hAnsi="Arial" w:cs="Arial"/>
                <w:lang w:eastAsia="zh-CN"/>
              </w:rPr>
              <w:t>belonging</w:t>
            </w:r>
            <w:r>
              <w:rPr>
                <w:rFonts w:ascii="Arial" w:eastAsia="宋体" w:hAnsi="Arial" w:cs="Arial" w:hint="eastAsia"/>
                <w:lang w:eastAsia="zh-CN"/>
              </w:rPr>
              <w:t xml:space="preserve"> to BT are synchronized to AP2 with BT app ID successfully.</w:t>
            </w:r>
          </w:p>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Step 9. New ip-session is classified as BT.</w:t>
            </w:r>
          </w:p>
        </w:tc>
      </w:tr>
      <w:tr w:rsidR="001F7B82" w:rsidRPr="00322E9D" w:rsidTr="0064697A">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eastAsia="宋体" w:hAnsi="Arial" w:cs="Arial"/>
                <w:color w:val="auto"/>
                <w:lang w:eastAsia="zh-CN"/>
              </w:rPr>
            </w:pPr>
            <w:r w:rsidRPr="00F426DF">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p>
        </w:tc>
      </w:tr>
      <w:tr w:rsidR="001F7B82" w:rsidRPr="00322E9D" w:rsidTr="0064697A">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p>
        </w:tc>
      </w:tr>
    </w:tbl>
    <w:p w:rsidR="001F7B82" w:rsidRPr="006F53A6" w:rsidRDefault="001F7B82" w:rsidP="001F7B82">
      <w:pPr>
        <w:pStyle w:val="Heading4"/>
        <w:ind w:firstLine="1121"/>
        <w:rPr>
          <w:rFonts w:ascii="Arial" w:hAnsi="Arial"/>
          <w:b w:val="0"/>
          <w:sz w:val="21"/>
          <w:szCs w:val="21"/>
        </w:rPr>
      </w:pPr>
      <w:r>
        <w:rPr>
          <w:rFonts w:ascii="Arial" w:eastAsiaTheme="minorEastAsia" w:hAnsi="Arial" w:hint="eastAsia"/>
          <w:b w:val="0"/>
          <w:sz w:val="21"/>
          <w:szCs w:val="21"/>
          <w:lang w:eastAsia="zh-CN"/>
        </w:rPr>
        <w:t>L7_Engine</w:t>
      </w:r>
      <w:r w:rsidRPr="006F53A6">
        <w:rPr>
          <w:rFonts w:ascii="Arial" w:hAnsi="Arial" w:hint="eastAsia"/>
          <w:b w:val="0"/>
          <w:sz w:val="21"/>
          <w:szCs w:val="21"/>
        </w:rPr>
        <w:t>_Function_</w:t>
      </w:r>
      <w:r>
        <w:rPr>
          <w:rFonts w:ascii="Arial" w:eastAsia="宋体" w:hAnsi="Arial" w:hint="eastAsia"/>
          <w:b w:val="0"/>
          <w:sz w:val="21"/>
          <w:szCs w:val="21"/>
          <w:lang w:eastAsia="zh-CN"/>
        </w:rPr>
        <w:t>10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L7_Engine</w:t>
            </w:r>
            <w:r w:rsidRPr="00F426DF">
              <w:rPr>
                <w:rFonts w:ascii="Arial" w:eastAsia="宋体" w:hAnsi="Arial" w:cs="Arial"/>
                <w:lang w:eastAsia="zh-CN"/>
              </w:rPr>
              <w:t>_Function_</w:t>
            </w:r>
            <w:r>
              <w:rPr>
                <w:rFonts w:ascii="Arial" w:eastAsia="宋体" w:hAnsi="Arial" w:cs="Arial" w:hint="eastAsia"/>
                <w:lang w:eastAsia="zh-CN"/>
              </w:rPr>
              <w:t>10</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No</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Laptop1-----(wifi0/wifi1)AP1(eth0)_____Switch_____HM</w:t>
            </w:r>
          </w:p>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 xml:space="preserve">             -----(wifi0/wifi1)AP2(eth0)_______|</w:t>
            </w:r>
          </w:p>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 xml:space="preserve">                                                                  |</w:t>
            </w:r>
          </w:p>
          <w:p w:rsidR="001F7B82" w:rsidRPr="00F426DF" w:rsidRDefault="001F7B82" w:rsidP="0064697A">
            <w:pPr>
              <w:pStyle w:val="Body"/>
              <w:rPr>
                <w:rFonts w:ascii="Arial" w:eastAsia="宋体" w:hAnsi="Arial" w:cs="Arial"/>
                <w:lang w:eastAsia="zh-CN"/>
              </w:rPr>
            </w:pPr>
            <w:r>
              <w:rPr>
                <w:rFonts w:ascii="Arial" w:eastAsia="宋体" w:hAnsi="Arial" w:cs="Arial"/>
                <w:lang w:eastAsia="zh-CN"/>
              </w:rPr>
              <w:t xml:space="preserve">   </w:t>
            </w:r>
            <w:r>
              <w:rPr>
                <w:rFonts w:ascii="Arial" w:eastAsia="宋体" w:hAnsi="Arial" w:cs="Arial" w:hint="eastAsia"/>
                <w:lang w:eastAsia="zh-CN"/>
              </w:rPr>
              <w:t xml:space="preserve"> </w:t>
            </w:r>
            <w:r w:rsidRPr="00F426DF">
              <w:rPr>
                <w:rFonts w:ascii="Arial" w:eastAsia="宋体" w:hAnsi="Arial" w:cs="Arial"/>
                <w:lang w:eastAsia="zh-CN"/>
              </w:rPr>
              <w:t xml:space="preserve">                                                     </w:t>
            </w:r>
            <w:r>
              <w:rPr>
                <w:rFonts w:ascii="Arial" w:eastAsia="宋体" w:hAnsi="Arial" w:cs="Arial" w:hint="eastAsia"/>
                <w:lang w:eastAsia="zh-CN"/>
              </w:rPr>
              <w:t xml:space="preserve">    Internet</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 xml:space="preserve">Verify roaming between APs which one enables L7 </w:t>
            </w:r>
            <w:r>
              <w:rPr>
                <w:rFonts w:ascii="Arial" w:eastAsia="宋体" w:hAnsi="Arial" w:cs="Arial"/>
                <w:lang w:eastAsia="zh-CN"/>
              </w:rPr>
              <w:t>engine</w:t>
            </w:r>
            <w:r>
              <w:rPr>
                <w:rFonts w:ascii="Arial" w:eastAsia="宋体" w:hAnsi="Arial" w:cs="Arial" w:hint="eastAsia"/>
                <w:lang w:eastAsia="zh-CN"/>
              </w:rPr>
              <w:t xml:space="preserve"> and another one disable it. During roaming, 2 APs will sync ip-session which can associates with App ID.</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eastAsia="宋体" w:hAnsi="Arial" w:cs="Arial"/>
                <w:color w:val="auto"/>
                <w:lang w:eastAsia="zh-CN"/>
              </w:rPr>
            </w:pPr>
            <w:r w:rsidRPr="00F426DF">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1F7B82" w:rsidRPr="00F426DF" w:rsidRDefault="001F7B82" w:rsidP="0064697A">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pStyle w:val="Body"/>
              <w:rPr>
                <w:rFonts w:ascii="Arial" w:eastAsia="宋体" w:hAnsi="Arial" w:cs="Arial"/>
                <w:lang w:eastAsia="zh-CN"/>
              </w:rPr>
            </w:pPr>
            <w:r>
              <w:rPr>
                <w:rFonts w:ascii="Arial" w:eastAsia="宋体" w:hAnsi="Arial" w:cs="Arial" w:hint="eastAsia"/>
                <w:lang w:eastAsia="zh-CN"/>
              </w:rPr>
              <w:t>AP1 and AP2 are</w:t>
            </w:r>
            <w:r>
              <w:rPr>
                <w:rFonts w:ascii="Arial" w:eastAsia="宋体" w:hAnsi="Arial" w:cs="Arial"/>
                <w:lang w:eastAsia="zh-CN"/>
              </w:rPr>
              <w:t xml:space="preserve"> managed by HM</w:t>
            </w:r>
            <w:r>
              <w:rPr>
                <w:rFonts w:ascii="Arial" w:eastAsia="宋体" w:hAnsi="Arial" w:cs="Arial" w:hint="eastAsia"/>
                <w:lang w:eastAsia="zh-CN"/>
              </w:rPr>
              <w:t>.</w:t>
            </w:r>
          </w:p>
          <w:p w:rsidR="001F7B82" w:rsidRDefault="001F7B82" w:rsidP="0064697A">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APs sub-interface, which is set as access mode.</w:t>
            </w:r>
          </w:p>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Laptop1 associates with AP1 by SSID.</w:t>
            </w:r>
          </w:p>
        </w:tc>
      </w:tr>
      <w:tr w:rsidR="001F7B82" w:rsidRPr="00322E9D" w:rsidTr="0064697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Default="001F7B82" w:rsidP="00EB7D7A">
            <w:pPr>
              <w:pStyle w:val="Body"/>
              <w:numPr>
                <w:ilvl w:val="2"/>
                <w:numId w:val="53"/>
              </w:numPr>
              <w:ind w:left="268" w:hanging="268"/>
              <w:rPr>
                <w:rFonts w:ascii="Arial" w:eastAsia="宋体" w:hAnsi="Arial" w:cs="Arial"/>
                <w:lang w:eastAsia="zh-CN"/>
              </w:rPr>
            </w:pPr>
            <w:r>
              <w:rPr>
                <w:rFonts w:ascii="Arial" w:eastAsia="宋体" w:hAnsi="Arial" w:cs="Arial" w:hint="eastAsia"/>
                <w:lang w:eastAsia="zh-CN"/>
              </w:rPr>
              <w:t>Turn on L7 engine at AP1.</w:t>
            </w:r>
          </w:p>
          <w:p w:rsidR="00E3335F" w:rsidRDefault="00396ACB">
            <w:pPr>
              <w:pStyle w:val="Body"/>
              <w:ind w:left="268"/>
              <w:rPr>
                <w:rFonts w:ascii="Arial" w:eastAsia="宋体" w:hAnsi="Arial" w:cs="Arial"/>
                <w:b/>
                <w:color w:val="000000"/>
                <w:lang w:eastAsia="zh-CN"/>
              </w:rPr>
            </w:pPr>
            <w:r>
              <w:rPr>
                <w:rFonts w:ascii="Arial" w:eastAsia="宋体" w:hAnsi="Arial" w:cs="Arial" w:hint="eastAsia"/>
                <w:lang w:eastAsia="zh-CN"/>
              </w:rPr>
              <w:t xml:space="preserve">CLI: no </w:t>
            </w:r>
            <w:r w:rsidRPr="00396ACB">
              <w:rPr>
                <w:rFonts w:ascii="Arial" w:eastAsia="宋体" w:hAnsi="Arial" w:cs="Arial"/>
                <w:lang w:eastAsia="zh-CN"/>
              </w:rPr>
              <w:t>application identification shutd</w:t>
            </w:r>
            <w:r>
              <w:rPr>
                <w:rFonts w:ascii="Arial" w:eastAsia="宋体" w:hAnsi="Arial" w:cs="Arial" w:hint="eastAsia"/>
                <w:lang w:eastAsia="zh-CN"/>
              </w:rPr>
              <w:t>own</w:t>
            </w:r>
          </w:p>
          <w:p w:rsidR="00396ACB" w:rsidRDefault="001F7B82" w:rsidP="00396ACB">
            <w:pPr>
              <w:pStyle w:val="Body"/>
              <w:numPr>
                <w:ilvl w:val="2"/>
                <w:numId w:val="53"/>
              </w:numPr>
              <w:ind w:left="268" w:hanging="268"/>
              <w:rPr>
                <w:rFonts w:ascii="Arial" w:eastAsia="宋体" w:hAnsi="Arial" w:cs="Arial"/>
                <w:lang w:eastAsia="zh-CN"/>
              </w:rPr>
            </w:pPr>
            <w:r>
              <w:rPr>
                <w:rFonts w:ascii="Arial" w:eastAsia="宋体" w:hAnsi="Arial" w:cs="Arial" w:hint="eastAsia"/>
                <w:lang w:eastAsia="zh-CN"/>
              </w:rPr>
              <w:t>Turn off L7 engine at AP2.</w:t>
            </w:r>
          </w:p>
          <w:p w:rsidR="00E3335F" w:rsidRDefault="00396ACB">
            <w:pPr>
              <w:pStyle w:val="Body"/>
              <w:ind w:left="268"/>
              <w:rPr>
                <w:rFonts w:ascii="Arial" w:eastAsia="宋体" w:hAnsi="Arial" w:cs="Arial"/>
                <w:b/>
                <w:color w:val="000000"/>
                <w:lang w:eastAsia="zh-CN"/>
              </w:rPr>
            </w:pPr>
            <w:r>
              <w:rPr>
                <w:rFonts w:ascii="Arial" w:eastAsia="宋体" w:hAnsi="Arial" w:cs="Arial" w:hint="eastAsia"/>
                <w:lang w:eastAsia="zh-CN"/>
              </w:rPr>
              <w:t xml:space="preserve">CLI: </w:t>
            </w:r>
            <w:r w:rsidRPr="00396ACB">
              <w:rPr>
                <w:rFonts w:ascii="Arial" w:eastAsia="宋体" w:hAnsi="Arial" w:cs="Arial"/>
                <w:lang w:eastAsia="zh-CN"/>
              </w:rPr>
              <w:t>application identification shutdown</w:t>
            </w:r>
          </w:p>
          <w:p w:rsidR="001F7B82" w:rsidRPr="001B775E" w:rsidRDefault="001F7B82" w:rsidP="00EB7D7A">
            <w:pPr>
              <w:pStyle w:val="Body"/>
              <w:numPr>
                <w:ilvl w:val="2"/>
                <w:numId w:val="53"/>
              </w:numPr>
              <w:ind w:left="268" w:hanging="268"/>
              <w:rPr>
                <w:rFonts w:ascii="Arial" w:eastAsia="宋体" w:hAnsi="Arial" w:cs="Arial"/>
                <w:lang w:eastAsia="zh-CN"/>
              </w:rPr>
            </w:pPr>
            <w:r>
              <w:rPr>
                <w:rFonts w:ascii="Arial" w:eastAsia="宋体" w:hAnsi="Arial" w:cs="Arial"/>
                <w:lang w:eastAsia="zh-CN"/>
              </w:rPr>
              <w:t>K</w:t>
            </w:r>
            <w:r>
              <w:rPr>
                <w:rFonts w:ascii="Arial" w:eastAsia="宋体" w:hAnsi="Arial" w:cs="Arial" w:hint="eastAsia"/>
                <w:lang w:eastAsia="zh-CN"/>
              </w:rPr>
              <w:t xml:space="preserve">eep default setting of </w:t>
            </w:r>
            <w:r>
              <w:rPr>
                <w:rFonts w:ascii="Arial" w:eastAsia="宋体" w:hAnsi="Arial" w:cs="Arial"/>
                <w:lang w:eastAsia="zh-CN"/>
              </w:rPr>
              <w:t>application</w:t>
            </w:r>
            <w:r>
              <w:rPr>
                <w:rFonts w:ascii="Arial" w:eastAsia="宋体" w:hAnsi="Arial" w:cs="Arial" w:hint="eastAsia"/>
                <w:lang w:eastAsia="zh-CN"/>
              </w:rPr>
              <w:t xml:space="preserve"> reporting at AP1 and AP2.</w:t>
            </w:r>
          </w:p>
          <w:p w:rsidR="001F7B82" w:rsidRDefault="001F7B82" w:rsidP="00EB7D7A">
            <w:pPr>
              <w:pStyle w:val="Body"/>
              <w:numPr>
                <w:ilvl w:val="2"/>
                <w:numId w:val="53"/>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1F7B82" w:rsidRDefault="001F7B82" w:rsidP="00EB7D7A">
            <w:pPr>
              <w:pStyle w:val="Body"/>
              <w:numPr>
                <w:ilvl w:val="2"/>
                <w:numId w:val="53"/>
              </w:numPr>
              <w:ind w:left="268" w:hanging="268"/>
              <w:rPr>
                <w:rFonts w:ascii="Arial" w:eastAsia="宋体" w:hAnsi="Arial" w:cs="Arial"/>
                <w:lang w:eastAsia="zh-CN"/>
              </w:rPr>
            </w:pPr>
            <w:r>
              <w:rPr>
                <w:rFonts w:ascii="Arial" w:eastAsia="宋体" w:hAnsi="Arial" w:cs="Arial" w:hint="eastAsia"/>
                <w:lang w:eastAsia="zh-CN"/>
              </w:rPr>
              <w:t>Laptop1 accesses Internet via HTTP session.</w:t>
            </w:r>
          </w:p>
          <w:p w:rsidR="001F7B82" w:rsidRPr="00954567" w:rsidRDefault="001F7B82" w:rsidP="00EB7D7A">
            <w:pPr>
              <w:pStyle w:val="Body"/>
              <w:numPr>
                <w:ilvl w:val="2"/>
                <w:numId w:val="53"/>
              </w:numPr>
              <w:ind w:left="268" w:hanging="268"/>
              <w:rPr>
                <w:rFonts w:ascii="Arial" w:eastAsia="宋体" w:hAnsi="Arial" w:cs="Arial"/>
                <w:lang w:eastAsia="zh-CN"/>
              </w:rPr>
            </w:pPr>
            <w:r>
              <w:rPr>
                <w:rFonts w:ascii="Arial" w:eastAsia="宋体" w:hAnsi="Arial" w:cs="Arial" w:hint="eastAsia"/>
                <w:lang w:eastAsia="zh-CN"/>
              </w:rPr>
              <w:t>Check ip-sessions for HTTP at AP1.</w:t>
            </w:r>
          </w:p>
          <w:p w:rsidR="001F7B82" w:rsidRDefault="001F7B82" w:rsidP="00EB7D7A">
            <w:pPr>
              <w:pStyle w:val="Body"/>
              <w:numPr>
                <w:ilvl w:val="2"/>
                <w:numId w:val="53"/>
              </w:numPr>
              <w:ind w:left="268" w:hanging="268"/>
              <w:rPr>
                <w:rFonts w:ascii="Arial" w:eastAsia="宋体" w:hAnsi="Arial" w:cs="Arial"/>
                <w:lang w:eastAsia="zh-CN"/>
              </w:rPr>
            </w:pPr>
            <w:r>
              <w:rPr>
                <w:rFonts w:ascii="Arial" w:eastAsia="宋体" w:hAnsi="Arial" w:cs="Arial" w:hint="eastAsia"/>
                <w:lang w:eastAsia="zh-CN"/>
              </w:rPr>
              <w:t>Laptop1 roams from AP1 to AP2.</w:t>
            </w:r>
          </w:p>
          <w:p w:rsidR="001F7B82" w:rsidRDefault="001F7B82" w:rsidP="00EB7D7A">
            <w:pPr>
              <w:pStyle w:val="Body"/>
              <w:numPr>
                <w:ilvl w:val="2"/>
                <w:numId w:val="53"/>
              </w:numPr>
              <w:ind w:left="268" w:hanging="268"/>
              <w:rPr>
                <w:rFonts w:ascii="Arial" w:eastAsia="宋体" w:hAnsi="Arial" w:cs="Arial"/>
                <w:lang w:eastAsia="zh-CN"/>
              </w:rPr>
            </w:pPr>
            <w:r>
              <w:rPr>
                <w:rFonts w:ascii="Arial" w:eastAsia="宋体" w:hAnsi="Arial" w:cs="Arial" w:hint="eastAsia"/>
                <w:lang w:eastAsia="zh-CN"/>
              </w:rPr>
              <w:t>Check ip-session for HTTP at AP2.</w:t>
            </w:r>
          </w:p>
          <w:p w:rsidR="001F7B82" w:rsidRDefault="001F7B82" w:rsidP="00EB7D7A">
            <w:pPr>
              <w:pStyle w:val="Body"/>
              <w:numPr>
                <w:ilvl w:val="2"/>
                <w:numId w:val="53"/>
              </w:numPr>
              <w:ind w:left="268" w:hanging="268"/>
              <w:rPr>
                <w:rFonts w:ascii="Arial" w:eastAsia="宋体" w:hAnsi="Arial" w:cs="Arial"/>
                <w:lang w:eastAsia="zh-CN"/>
              </w:rPr>
            </w:pPr>
            <w:r>
              <w:rPr>
                <w:rFonts w:ascii="Arial" w:eastAsia="宋体" w:hAnsi="Arial" w:cs="Arial" w:hint="eastAsia"/>
                <w:lang w:eastAsia="zh-CN"/>
              </w:rPr>
              <w:t>Clear HTTP session at AP2, and launch it again at Laptop1.</w:t>
            </w:r>
          </w:p>
          <w:p w:rsidR="001F7B82" w:rsidRPr="00E97DEE" w:rsidRDefault="001F7B82" w:rsidP="00EB7D7A">
            <w:pPr>
              <w:pStyle w:val="Body"/>
              <w:numPr>
                <w:ilvl w:val="2"/>
                <w:numId w:val="53"/>
              </w:numPr>
              <w:ind w:left="410" w:hanging="410"/>
              <w:rPr>
                <w:rFonts w:ascii="Arial" w:eastAsia="宋体" w:hAnsi="Arial" w:cs="Arial"/>
                <w:lang w:eastAsia="zh-CN"/>
              </w:rPr>
            </w:pPr>
            <w:r>
              <w:rPr>
                <w:rFonts w:ascii="Arial" w:eastAsia="宋体" w:hAnsi="Arial" w:cs="Arial" w:hint="eastAsia"/>
                <w:lang w:eastAsia="zh-CN"/>
              </w:rPr>
              <w:t xml:space="preserve"> Repeat step 6 to 8 again, but at this time roams from AP2 to AP1.</w:t>
            </w:r>
          </w:p>
        </w:tc>
      </w:tr>
      <w:tr w:rsidR="001F7B82" w:rsidRPr="00322E9D" w:rsidTr="0064697A">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1. Turn on L7 engine at AP1 successfully.</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2. Turn off L7 engine at AP2 successfully.</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 xml:space="preserve">Step 4. Enable </w:t>
            </w:r>
            <w:r>
              <w:rPr>
                <w:rFonts w:ascii="Arial" w:eastAsia="宋体" w:hAnsi="Arial" w:cs="Arial"/>
                <w:lang w:eastAsia="zh-CN"/>
              </w:rPr>
              <w:t>application</w:t>
            </w:r>
            <w:r>
              <w:rPr>
                <w:rFonts w:ascii="Arial" w:eastAsia="宋体" w:hAnsi="Arial" w:cs="Arial" w:hint="eastAsia"/>
                <w:lang w:eastAsia="zh-CN"/>
              </w:rPr>
              <w:t xml:space="preserve"> for reporting successfully.</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6. The HTTP session is classified at AP1.</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7. Laptop1 roams from AP1 to AP2. No AP crash.</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8. The HTTP session is synchronized to AP2. But no application reporting at AP2.</w:t>
            </w:r>
          </w:p>
          <w:p w:rsidR="001C4C94" w:rsidRDefault="001C4C94" w:rsidP="0064697A">
            <w:pPr>
              <w:pStyle w:val="Body"/>
              <w:rPr>
                <w:rFonts w:ascii="Arial" w:eastAsia="宋体" w:hAnsi="Arial" w:cs="Arial"/>
                <w:lang w:eastAsia="zh-CN"/>
              </w:rPr>
            </w:pPr>
            <w:r>
              <w:rPr>
                <w:rFonts w:ascii="Arial" w:eastAsia="宋体" w:hAnsi="Arial" w:cs="Arial" w:hint="eastAsia"/>
                <w:lang w:eastAsia="zh-CN"/>
              </w:rPr>
              <w:t>AP1 syslog</w:t>
            </w:r>
          </w:p>
          <w:p w:rsidR="001C4C94" w:rsidRDefault="001C4C94" w:rsidP="0064697A">
            <w:pPr>
              <w:pStyle w:val="Body"/>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how log buffer</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send ip-session (id 4) 10.155.33.24/62794 &lt;-&gt; 119.147.241.43/80, proto 6 qos 2, mac-sess dir (reverse) app 1 flag 0x0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send ip session from sync 10.155.33.24/62794 &lt;-&gt; 119.147.241.43/80, 6, mac sess dir (reverse)</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send ip-session (id 5) 10.155.33.24/62796 &lt;-&gt; 119.147.241.43/80, proto 6 qos 2, mac-sess dir (reverse) app 1 flag 0x0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send ip session from sync 10.155.33.24/62796 &lt;-&gt; 119.147.241.43/80, 6, mac sess dir (reverse)</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send ip-session (id 6) 10.155.33.24/62800 &lt;-&gt; 119.147.241.43/80, proto 6 qos 2, mac-sess dir (reverse) app 1 flag 0x0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send ip session from sync 10.155.33.24/62800 &lt;-&gt; 119.147.241.43/80, 6, mac sess dir (reverse)</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send ip-session (id 7) 10.155.33.24/62801 &lt;-&gt; 119.147.241.43/80, proto 6 qos 2, mac-sess dir (reverse) app 1 flag 0x0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send ip session from sync 10.155.33.24/62801 &lt;-&gt; 119.147.241.43/80, 6, mac sess dir (reverse)</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send ip-session (id 9) 10.155.33.24/62804 &lt;-&gt; 119.147.241.43/80, proto 6 qos 2, mac-sess dir (reverse) app 1 flag 0x0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send ip session from sync 10.155.33.24/62804 &lt;-&gt; 119.147.241.43/80, 6, mac sess dir (reverse)</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send mac-session (id 22) 80f6:2e3e:9005 (zone backhaul) &lt;-&gt; 2477:0304:aeb0 (zone access), ageout -711233708 ms</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send mac-session (id 19) ffff:ffff:ffff (zone backhaul) &lt;-&gt; 2477:0304:aeb0 (zone access), ageout -711233708 ms</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send sess sync msg, instance 2 mac 2477:0304:aeb0</w:t>
            </w:r>
          </w:p>
          <w:p w:rsidR="001C4C94" w:rsidRDefault="001C4C94" w:rsidP="001C4C94">
            <w:pPr>
              <w:pStyle w:val="Body"/>
              <w:rPr>
                <w:rFonts w:ascii="Arial" w:eastAsia="宋体" w:hAnsi="Arial" w:cs="Arial"/>
                <w:lang w:eastAsia="zh-CN"/>
              </w:rPr>
            </w:pPr>
            <w:r w:rsidRPr="001C4C94">
              <w:rPr>
                <w:rFonts w:ascii="Arial" w:eastAsia="宋体" w:hAnsi="Arial" w:cs="Arial"/>
                <w:lang w:eastAsia="zh-CN"/>
              </w:rPr>
              <w:lastRenderedPageBreak/>
              <w:t>2012-12-11 14:04:35 debug   kernel: [fe]: fe get sync session</w:t>
            </w:r>
          </w:p>
          <w:p w:rsidR="001C4C94" w:rsidRDefault="001C4C94" w:rsidP="0064697A">
            <w:pPr>
              <w:pStyle w:val="Body"/>
              <w:rPr>
                <w:rFonts w:ascii="Arial" w:eastAsia="宋体" w:hAnsi="Arial" w:cs="Arial"/>
                <w:lang w:eastAsia="zh-CN"/>
              </w:rPr>
            </w:pPr>
          </w:p>
          <w:p w:rsidR="001C4C94" w:rsidRDefault="001C4C94" w:rsidP="0064697A">
            <w:pPr>
              <w:pStyle w:val="Body"/>
              <w:rPr>
                <w:rFonts w:ascii="Arial" w:eastAsia="宋体" w:hAnsi="Arial" w:cs="Arial"/>
                <w:lang w:eastAsia="zh-CN"/>
              </w:rPr>
            </w:pPr>
          </w:p>
          <w:p w:rsidR="001C4C94" w:rsidRDefault="001C4C94" w:rsidP="0064697A">
            <w:pPr>
              <w:pStyle w:val="Body"/>
              <w:rPr>
                <w:rFonts w:ascii="Arial" w:eastAsia="宋体" w:hAnsi="Arial" w:cs="Arial"/>
                <w:lang w:eastAsia="zh-CN"/>
              </w:rPr>
            </w:pPr>
            <w:r>
              <w:rPr>
                <w:rFonts w:ascii="Arial" w:eastAsia="宋体" w:hAnsi="Arial" w:cs="Arial" w:hint="eastAsia"/>
                <w:lang w:eastAsia="zh-CN"/>
              </w:rPr>
              <w:t>AP2 syslog:</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created ip session from sync 10.155.33.24/62794 &lt;-&gt; 119.147.241.43/80, 6, mac sess dir (reverse) flag 0x220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create new IP session, id [6]  ageout 300 sec, alg n/a flags 0x220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l7fw ingress aclgrp ce713000 acl cef98200 fwst 0 rc 1</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 xml:space="preserve">2012-12-11 14:04:35 debug   kernel: [fe]: permitted by ACL </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ACL: matched upid [1] dir [ingress (from-air)] group [L7Verify] id [2] [permit] mirror [no]</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doing from-air IP ACL filter for upid 1</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doing IP filter check: mr_flag 0xa1210 mr_acl 0x0/0x0 mf_flg 0x25000 mf_acl 0x0/0x0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no IP sess found</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receive ip session from sync 10.155.33.24/62794 &lt;-&gt; 119.147.241.43/80, 6, mac sess dir (reverse) flag 0x0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created ip session from sync 10.155.33.24/62796 &lt;-&gt; 119.147.241.43/80, 6, mac sess dir (reverse) flag 0x220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create new IP session, id [5]  ageout 300 sec, alg n/a flags 0x220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l7fw ingress aclgrp ce713000 acl cef98200 fwst 0 rc 1</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 xml:space="preserve">2012-12-11 14:04:35 debug   kernel: [fe]: permitted by ACL </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ACL: matched upid [1] dir [ingress (from-air)] group [L7Verify] id [2] [permit] mirror [no]</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doing from-air IP ACL filter for upid 1</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doing IP filter check: mr_flag 0xa1210 mr_acl 0x0/0x0 mf_flg 0x25000 mf_acl 0x0/0x0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no IP sess found</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receive ip session from sync 10.155.33.24/62796 &lt;-&gt; 119.147.241.43/80, 6, mac sess dir (reverse) flag 0x0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created ip session from sync 10.155.33.24/62800 &lt;-&gt; 119.147.241.43/80, 6, mac sess dir (reverse) flag 0x220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create new IP session, id [4]  ageout 300 sec, alg n/a flags 0x220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l7fw ingress aclgrp ce713000 acl cef98200 fwst 0 rc 1</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 xml:space="preserve">2012-12-11 14:04:35 debug   kernel: [fe]: permitted by ACL </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ACL: matched upid [1] dir [ingress (from-air)] group [L7Verify] id [2] [permit] mirror [no]</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doing from-air IP ACL filter for upid 1</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doing IP filter check: mr_flag 0xa1210 mr_acl 0x0/0x0 mf_flg 0x25000 mf_acl 0x0/0x0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no IP sess found</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receive ip session from sync 10.155.33.24/62800 &lt;-&gt; 119.147.241.43/80, 6, mac sess dir (reverse) flag 0x0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 xml:space="preserve">2012-12-11 14:04:35 debug   kernel: [fe]: created ip session from sync </w:t>
            </w:r>
            <w:r w:rsidRPr="001C4C94">
              <w:rPr>
                <w:rFonts w:ascii="Arial" w:eastAsia="宋体" w:hAnsi="Arial" w:cs="Arial"/>
                <w:lang w:eastAsia="zh-CN"/>
              </w:rPr>
              <w:lastRenderedPageBreak/>
              <w:t>10.155.33.24/62801 &lt;-&gt; 119.147.241.43/80, 6, mac sess dir (reverse) flag 0x220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create new IP session, id [3]  ageout 300 sec, alg n/a flags 0x220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l7fw ingress aclgrp ce713000 acl cef98200 fwst 0 rc 1</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 xml:space="preserve">2012-12-11 14:04:35 debug   kernel: [fe]: permitted by ACL </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ACL: matched upid [1] dir [ingress (from-air)] group [L7Verify] id [2] [permit] mirror [no]</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doing from-air IP ACL filter for upid 1</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doing IP filter check: mr_flag 0xa1210 mr_acl 0x0/0x0 mf_flg 0x25000 mf_acl 0x0/0x0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no IP sess found</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receive ip session from sync 10.155.33.24/62801 &lt;-&gt; 119.147.241.43/80, 6, mac sess dir (reverse) flag 0x0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created ip session from sync 10.155.33.24/62804 &lt;-&gt; 119.147.241.43/80, 6, mac sess dir (reverse) flag 0x220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create new IP session, id [2]  ageout 300 sec, alg n/a flags 0x220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l7fw ingress aclgrp ce713000 acl cef98200 fwst 0 rc 1</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 xml:space="preserve">2012-12-11 14:04:35 debug   kernel: [fe]: permitted by ACL </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ACL: matched upid [1] dir [ingress (from-air)] group [L7Verify] id [2] [permit] mirror [no]</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doing from-air IP ACL filter for upid 1</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doing IP filter check: mr_flag 0xa1210 mr_acl 0x0/0x0 mf_flg 0x25000 mf_acl 0x0/0x0</w:t>
            </w:r>
          </w:p>
          <w:p w:rsidR="001C4C94" w:rsidRP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no IP sess found</w:t>
            </w:r>
          </w:p>
          <w:p w:rsidR="001C4C94" w:rsidRDefault="001C4C94" w:rsidP="001C4C94">
            <w:pPr>
              <w:pStyle w:val="Body"/>
              <w:rPr>
                <w:rFonts w:ascii="Arial" w:eastAsia="宋体" w:hAnsi="Arial" w:cs="Arial"/>
                <w:lang w:eastAsia="zh-CN"/>
              </w:rPr>
            </w:pPr>
            <w:r w:rsidRPr="001C4C94">
              <w:rPr>
                <w:rFonts w:ascii="Arial" w:eastAsia="宋体" w:hAnsi="Arial" w:cs="Arial"/>
                <w:lang w:eastAsia="zh-CN"/>
              </w:rPr>
              <w:t>2012-12-11 14:04:35 debug   kernel: [fe]: receive ip session from sync 10.155.33.24/62804  -&gt; 119.147.241.43/80, 6, mac sess dir (reverse) flag 0x0</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10. Laptop1 roams from AP2 to AP1, no AP crash. And ip session is synchronized to AP1 without App ID.</w:t>
            </w:r>
          </w:p>
          <w:p w:rsidR="00001023" w:rsidRDefault="00001023" w:rsidP="0064697A">
            <w:pPr>
              <w:pStyle w:val="Body"/>
              <w:rPr>
                <w:rFonts w:ascii="Arial" w:eastAsia="宋体" w:hAnsi="Arial" w:cs="Arial"/>
                <w:lang w:eastAsia="zh-CN"/>
              </w:rPr>
            </w:pPr>
            <w:r>
              <w:rPr>
                <w:rFonts w:ascii="Arial" w:eastAsia="宋体" w:hAnsi="Arial" w:cs="Arial" w:hint="eastAsia"/>
                <w:lang w:eastAsia="zh-CN"/>
              </w:rPr>
              <w:t>AP1 syslog:</w:t>
            </w:r>
          </w:p>
          <w:p w:rsidR="00001023" w:rsidRDefault="00001023" w:rsidP="0064697A">
            <w:pPr>
              <w:pStyle w:val="Body"/>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how log buffer</w:t>
            </w:r>
          </w:p>
          <w:p w:rsidR="00001023" w:rsidRPr="00001023" w:rsidRDefault="00001023" w:rsidP="00001023">
            <w:pPr>
              <w:pStyle w:val="Body"/>
              <w:rPr>
                <w:rFonts w:ascii="Arial" w:eastAsia="宋体" w:hAnsi="Arial" w:cs="Arial"/>
                <w:lang w:eastAsia="zh-CN"/>
              </w:rPr>
            </w:pPr>
            <w:r w:rsidRPr="00001023">
              <w:rPr>
                <w:rFonts w:ascii="Arial" w:eastAsia="宋体" w:hAnsi="Arial" w:cs="Arial"/>
                <w:lang w:eastAsia="zh-CN"/>
              </w:rPr>
              <w:t>2012-12-11 13:54:13 debug   kernel: [fe]: created ip session from sync 10.155.33.24/63468 &lt;-&gt; 10.155.3.222/53, 17, mac sess dir (reverse) flag 0x220</w:t>
            </w:r>
          </w:p>
          <w:p w:rsidR="00001023" w:rsidRPr="00001023" w:rsidRDefault="00001023" w:rsidP="00001023">
            <w:pPr>
              <w:pStyle w:val="Body"/>
              <w:rPr>
                <w:rFonts w:ascii="Arial" w:eastAsia="宋体" w:hAnsi="Arial" w:cs="Arial"/>
                <w:lang w:eastAsia="zh-CN"/>
              </w:rPr>
            </w:pPr>
            <w:r w:rsidRPr="00001023">
              <w:rPr>
                <w:rFonts w:ascii="Arial" w:eastAsia="宋体" w:hAnsi="Arial" w:cs="Arial"/>
                <w:lang w:eastAsia="zh-CN"/>
              </w:rPr>
              <w:t>2012-12-11 13:54:13 debug   kernel: [fe]: create new IP session, id [3]  ageout 60 sec, alg n/a flags 0x220</w:t>
            </w:r>
          </w:p>
          <w:p w:rsidR="00001023" w:rsidRPr="00001023" w:rsidRDefault="00001023" w:rsidP="00001023">
            <w:pPr>
              <w:pStyle w:val="Body"/>
              <w:rPr>
                <w:rFonts w:ascii="Arial" w:eastAsia="宋体" w:hAnsi="Arial" w:cs="Arial"/>
                <w:lang w:eastAsia="zh-CN"/>
              </w:rPr>
            </w:pPr>
            <w:r w:rsidRPr="00001023">
              <w:rPr>
                <w:rFonts w:ascii="Arial" w:eastAsia="宋体" w:hAnsi="Arial" w:cs="Arial"/>
                <w:lang w:eastAsia="zh-CN"/>
              </w:rPr>
              <w:t>2012-12-11 13:54:13 debug   kernel: [fe]: l7fw ingress aclgrp cf35c800 acl cefdf560 fwst 0 rc 1</w:t>
            </w:r>
          </w:p>
          <w:p w:rsidR="00001023" w:rsidRPr="00001023" w:rsidRDefault="00001023" w:rsidP="00001023">
            <w:pPr>
              <w:pStyle w:val="Body"/>
              <w:rPr>
                <w:rFonts w:ascii="Arial" w:eastAsia="宋体" w:hAnsi="Arial" w:cs="Arial"/>
                <w:lang w:eastAsia="zh-CN"/>
              </w:rPr>
            </w:pPr>
            <w:r w:rsidRPr="00001023">
              <w:rPr>
                <w:rFonts w:ascii="Arial" w:eastAsia="宋体" w:hAnsi="Arial" w:cs="Arial"/>
                <w:lang w:eastAsia="zh-CN"/>
              </w:rPr>
              <w:t xml:space="preserve">2012-12-11 13:54:13 debug   kernel: [fe]: permitted by ACL </w:t>
            </w:r>
          </w:p>
          <w:p w:rsidR="00001023" w:rsidRPr="00001023" w:rsidRDefault="00001023" w:rsidP="00001023">
            <w:pPr>
              <w:pStyle w:val="Body"/>
              <w:rPr>
                <w:rFonts w:ascii="Arial" w:eastAsia="宋体" w:hAnsi="Arial" w:cs="Arial"/>
                <w:lang w:eastAsia="zh-CN"/>
              </w:rPr>
            </w:pPr>
            <w:r w:rsidRPr="00001023">
              <w:rPr>
                <w:rFonts w:ascii="Arial" w:eastAsia="宋体" w:hAnsi="Arial" w:cs="Arial"/>
                <w:lang w:eastAsia="zh-CN"/>
              </w:rPr>
              <w:t>2012-12-11 13:54:13 debug   kernel: [fe]: ACL: matched upid [1] dir [ingress (from-air)] group [L7Verify] id [2] [permit] mirror [no]</w:t>
            </w:r>
          </w:p>
          <w:p w:rsidR="00001023" w:rsidRPr="00001023" w:rsidRDefault="00001023" w:rsidP="00001023">
            <w:pPr>
              <w:pStyle w:val="Body"/>
              <w:rPr>
                <w:rFonts w:ascii="Arial" w:eastAsia="宋体" w:hAnsi="Arial" w:cs="Arial"/>
                <w:lang w:eastAsia="zh-CN"/>
              </w:rPr>
            </w:pPr>
            <w:r w:rsidRPr="00001023">
              <w:rPr>
                <w:rFonts w:ascii="Arial" w:eastAsia="宋体" w:hAnsi="Arial" w:cs="Arial"/>
                <w:lang w:eastAsia="zh-CN"/>
              </w:rPr>
              <w:t>2012-12-11 13:54:13 debug   kernel: [fe]: doing from-air IP ACL filter for upid 1</w:t>
            </w:r>
          </w:p>
          <w:p w:rsidR="00001023" w:rsidRPr="00001023" w:rsidRDefault="00001023" w:rsidP="00001023">
            <w:pPr>
              <w:pStyle w:val="Body"/>
              <w:rPr>
                <w:rFonts w:ascii="Arial" w:eastAsia="宋体" w:hAnsi="Arial" w:cs="Arial"/>
                <w:lang w:eastAsia="zh-CN"/>
              </w:rPr>
            </w:pPr>
            <w:r w:rsidRPr="00001023">
              <w:rPr>
                <w:rFonts w:ascii="Arial" w:eastAsia="宋体" w:hAnsi="Arial" w:cs="Arial"/>
                <w:lang w:eastAsia="zh-CN"/>
              </w:rPr>
              <w:t>2012-12-11 13:54:13 debug   kernel: [fe]: doing IP filter check: mr_flag 0xa1210 mr_acl 0x0/0x0 mf_flg 0x25000 mf_acl 0x0/0x0</w:t>
            </w:r>
          </w:p>
          <w:p w:rsidR="00001023" w:rsidRPr="00001023" w:rsidRDefault="00001023" w:rsidP="00001023">
            <w:pPr>
              <w:pStyle w:val="Body"/>
              <w:rPr>
                <w:rFonts w:ascii="Arial" w:eastAsia="宋体" w:hAnsi="Arial" w:cs="Arial"/>
                <w:lang w:eastAsia="zh-CN"/>
              </w:rPr>
            </w:pPr>
            <w:r w:rsidRPr="00001023">
              <w:rPr>
                <w:rFonts w:ascii="Arial" w:eastAsia="宋体" w:hAnsi="Arial" w:cs="Arial"/>
                <w:lang w:eastAsia="zh-CN"/>
              </w:rPr>
              <w:t>2012-12-11 13:54:13 debug   kernel: [fe]: no IP sess found</w:t>
            </w:r>
          </w:p>
          <w:p w:rsidR="00001023" w:rsidRPr="00001023" w:rsidRDefault="00001023" w:rsidP="00001023">
            <w:pPr>
              <w:pStyle w:val="Body"/>
              <w:rPr>
                <w:rFonts w:ascii="Arial" w:eastAsia="宋体" w:hAnsi="Arial" w:cs="Arial"/>
                <w:lang w:eastAsia="zh-CN"/>
              </w:rPr>
            </w:pPr>
            <w:r w:rsidRPr="00001023">
              <w:rPr>
                <w:rFonts w:ascii="Arial" w:eastAsia="宋体" w:hAnsi="Arial" w:cs="Arial"/>
                <w:lang w:eastAsia="zh-CN"/>
              </w:rPr>
              <w:t>2012-12-11 13:54:13 debug   kernel: [fe]: receive ip session from sync 10.155.33.24/63468 &lt;-&gt; 10.155.3.222/53, 17, mac sess dir (reverse) flag 0x0</w:t>
            </w:r>
          </w:p>
          <w:p w:rsidR="00001023" w:rsidRPr="00001023" w:rsidRDefault="00001023" w:rsidP="00001023">
            <w:pPr>
              <w:pStyle w:val="Body"/>
              <w:rPr>
                <w:rFonts w:ascii="Arial" w:eastAsia="宋体" w:hAnsi="Arial" w:cs="Arial"/>
                <w:lang w:eastAsia="zh-CN"/>
              </w:rPr>
            </w:pPr>
            <w:r w:rsidRPr="00001023">
              <w:rPr>
                <w:rFonts w:ascii="Arial" w:eastAsia="宋体" w:hAnsi="Arial" w:cs="Arial"/>
                <w:lang w:eastAsia="zh-CN"/>
              </w:rPr>
              <w:t>2012-12-11 13:54:13 debug   kernel: [fe]: created ip session from sync 10.155.33.24/62758 &lt;-&gt; 61.174.61.175/80, 6, mac sess dir (reverse) flag 0x220</w:t>
            </w:r>
          </w:p>
          <w:p w:rsidR="00001023" w:rsidRPr="00001023" w:rsidRDefault="00001023" w:rsidP="00001023">
            <w:pPr>
              <w:pStyle w:val="Body"/>
              <w:rPr>
                <w:rFonts w:ascii="Arial" w:eastAsia="宋体" w:hAnsi="Arial" w:cs="Arial"/>
                <w:lang w:eastAsia="zh-CN"/>
              </w:rPr>
            </w:pPr>
            <w:r w:rsidRPr="00001023">
              <w:rPr>
                <w:rFonts w:ascii="Arial" w:eastAsia="宋体" w:hAnsi="Arial" w:cs="Arial"/>
                <w:lang w:eastAsia="zh-CN"/>
              </w:rPr>
              <w:lastRenderedPageBreak/>
              <w:t>2012-12-11 13:54:13 debug   kernel: [fe]: create new IP session, id [2]  ageout 300 sec, alg n/a flags 0x220</w:t>
            </w:r>
          </w:p>
          <w:p w:rsidR="00001023" w:rsidRPr="00001023" w:rsidRDefault="00001023" w:rsidP="00001023">
            <w:pPr>
              <w:pStyle w:val="Body"/>
              <w:rPr>
                <w:rFonts w:ascii="Arial" w:eastAsia="宋体" w:hAnsi="Arial" w:cs="Arial"/>
                <w:lang w:eastAsia="zh-CN"/>
              </w:rPr>
            </w:pPr>
            <w:r w:rsidRPr="00001023">
              <w:rPr>
                <w:rFonts w:ascii="Arial" w:eastAsia="宋体" w:hAnsi="Arial" w:cs="Arial"/>
                <w:lang w:eastAsia="zh-CN"/>
              </w:rPr>
              <w:t>2012-12-11 13:54:13 debug   kernel: [fe]: l7fw ingress aclgrp cf35c800 acl cefdf560 fwst 0 rc 1</w:t>
            </w:r>
          </w:p>
          <w:p w:rsidR="00001023" w:rsidRPr="00001023" w:rsidRDefault="00001023" w:rsidP="00001023">
            <w:pPr>
              <w:pStyle w:val="Body"/>
              <w:rPr>
                <w:rFonts w:ascii="Arial" w:eastAsia="宋体" w:hAnsi="Arial" w:cs="Arial"/>
                <w:lang w:eastAsia="zh-CN"/>
              </w:rPr>
            </w:pPr>
            <w:r w:rsidRPr="00001023">
              <w:rPr>
                <w:rFonts w:ascii="Arial" w:eastAsia="宋体" w:hAnsi="Arial" w:cs="Arial"/>
                <w:lang w:eastAsia="zh-CN"/>
              </w:rPr>
              <w:t xml:space="preserve">2012-12-11 13:54:13 debug   kernel: [fe]: permitted by ACL </w:t>
            </w:r>
          </w:p>
          <w:p w:rsidR="00001023" w:rsidRPr="00001023" w:rsidRDefault="00001023" w:rsidP="00001023">
            <w:pPr>
              <w:pStyle w:val="Body"/>
              <w:rPr>
                <w:rFonts w:ascii="Arial" w:eastAsia="宋体" w:hAnsi="Arial" w:cs="Arial"/>
                <w:lang w:eastAsia="zh-CN"/>
              </w:rPr>
            </w:pPr>
            <w:r w:rsidRPr="00001023">
              <w:rPr>
                <w:rFonts w:ascii="Arial" w:eastAsia="宋体" w:hAnsi="Arial" w:cs="Arial"/>
                <w:lang w:eastAsia="zh-CN"/>
              </w:rPr>
              <w:t>2012-12-11 13:54:13 debug   kernel: [fe]: ACL: matched upid [1] dir [ingress (from-air)] group [L7Verify] id [2] [permit] mirror [no]</w:t>
            </w:r>
          </w:p>
          <w:p w:rsidR="00001023" w:rsidRPr="00001023" w:rsidRDefault="00001023" w:rsidP="00001023">
            <w:pPr>
              <w:pStyle w:val="Body"/>
              <w:rPr>
                <w:rFonts w:ascii="Arial" w:eastAsia="宋体" w:hAnsi="Arial" w:cs="Arial"/>
                <w:lang w:eastAsia="zh-CN"/>
              </w:rPr>
            </w:pPr>
            <w:r w:rsidRPr="00001023">
              <w:rPr>
                <w:rFonts w:ascii="Arial" w:eastAsia="宋体" w:hAnsi="Arial" w:cs="Arial"/>
                <w:lang w:eastAsia="zh-CN"/>
              </w:rPr>
              <w:t>2012-12-11 13:54:13 debug   kernel: [fe]: doing from-air IP ACL filter for upid 1</w:t>
            </w:r>
          </w:p>
          <w:p w:rsidR="00001023" w:rsidRPr="00001023" w:rsidRDefault="00001023" w:rsidP="00001023">
            <w:pPr>
              <w:pStyle w:val="Body"/>
              <w:rPr>
                <w:rFonts w:ascii="Arial" w:eastAsia="宋体" w:hAnsi="Arial" w:cs="Arial"/>
                <w:lang w:eastAsia="zh-CN"/>
              </w:rPr>
            </w:pPr>
            <w:r w:rsidRPr="00001023">
              <w:rPr>
                <w:rFonts w:ascii="Arial" w:eastAsia="宋体" w:hAnsi="Arial" w:cs="Arial"/>
                <w:lang w:eastAsia="zh-CN"/>
              </w:rPr>
              <w:t>2012-12-11 13:54:13 debug   kernel: [fe]: doing IP filter check: mr_flag 0xa1210 mr_acl 0x0/0x0 mf_flg 0x25000 mf_acl 0x0/0x0</w:t>
            </w:r>
          </w:p>
          <w:p w:rsidR="00001023" w:rsidRPr="00001023" w:rsidRDefault="00001023" w:rsidP="00001023">
            <w:pPr>
              <w:pStyle w:val="Body"/>
              <w:rPr>
                <w:rFonts w:ascii="Arial" w:eastAsia="宋体" w:hAnsi="Arial" w:cs="Arial"/>
                <w:lang w:eastAsia="zh-CN"/>
              </w:rPr>
            </w:pPr>
            <w:r w:rsidRPr="00001023">
              <w:rPr>
                <w:rFonts w:ascii="Arial" w:eastAsia="宋体" w:hAnsi="Arial" w:cs="Arial"/>
                <w:lang w:eastAsia="zh-CN"/>
              </w:rPr>
              <w:t>2012-12-11 13:54:13 debug   kernel: [fe]: no IP sess found</w:t>
            </w:r>
          </w:p>
          <w:p w:rsidR="00001023" w:rsidRPr="00F426DF" w:rsidRDefault="00001023" w:rsidP="00001023">
            <w:pPr>
              <w:pStyle w:val="Body"/>
              <w:rPr>
                <w:rFonts w:ascii="Arial" w:eastAsia="宋体" w:hAnsi="Arial" w:cs="Arial"/>
                <w:lang w:eastAsia="zh-CN"/>
              </w:rPr>
            </w:pPr>
            <w:r w:rsidRPr="00001023">
              <w:rPr>
                <w:rFonts w:ascii="Arial" w:eastAsia="宋体" w:hAnsi="Arial" w:cs="Arial"/>
                <w:lang w:eastAsia="zh-CN"/>
              </w:rPr>
              <w:t>2012-12-11 13:54:13 debug   kernel: [fe]: receive ip session from sync 10.155.33.24/62758 &lt;-&gt; 61.174.61.175/80, 6, mac sess dir (reverse) flag 0x0</w:t>
            </w:r>
          </w:p>
        </w:tc>
      </w:tr>
      <w:tr w:rsidR="001F7B82" w:rsidRPr="00322E9D" w:rsidTr="0064697A">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eastAsia="宋体" w:hAnsi="Arial" w:cs="Arial"/>
                <w:color w:val="auto"/>
                <w:lang w:eastAsia="zh-CN"/>
              </w:rPr>
            </w:pPr>
            <w:r w:rsidRPr="00F426DF">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p>
        </w:tc>
      </w:tr>
      <w:tr w:rsidR="001F7B82" w:rsidRPr="00322E9D" w:rsidTr="0064697A">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Default="001F7B82" w:rsidP="00EB7D7A">
            <w:pPr>
              <w:pStyle w:val="Body"/>
              <w:numPr>
                <w:ilvl w:val="0"/>
                <w:numId w:val="89"/>
              </w:numPr>
              <w:ind w:left="268" w:hanging="268"/>
              <w:rPr>
                <w:rFonts w:ascii="Arial" w:eastAsia="宋体" w:hAnsi="Arial" w:cs="Arial"/>
                <w:lang w:eastAsia="zh-CN"/>
              </w:rPr>
            </w:pPr>
            <w:r>
              <w:rPr>
                <w:rFonts w:ascii="Arial" w:eastAsia="宋体" w:hAnsi="Arial" w:cs="Arial" w:hint="eastAsia"/>
                <w:lang w:eastAsia="zh-CN"/>
              </w:rPr>
              <w:t>At step 8, check if AP2 loads App ID associated with ip session.</w:t>
            </w:r>
          </w:p>
          <w:p w:rsidR="001F7B82" w:rsidRDefault="001F7B82" w:rsidP="00EB7D7A">
            <w:pPr>
              <w:pStyle w:val="Body"/>
              <w:numPr>
                <w:ilvl w:val="0"/>
                <w:numId w:val="89"/>
              </w:numPr>
              <w:ind w:left="268" w:hanging="268"/>
              <w:rPr>
                <w:rFonts w:ascii="Arial" w:eastAsia="宋体" w:hAnsi="Arial" w:cs="Arial"/>
                <w:lang w:eastAsia="zh-CN"/>
              </w:rPr>
            </w:pPr>
            <w:r>
              <w:rPr>
                <w:rFonts w:ascii="Arial" w:eastAsia="宋体" w:hAnsi="Arial" w:cs="Arial" w:hint="eastAsia"/>
                <w:lang w:eastAsia="zh-CN"/>
              </w:rPr>
              <w:t>Two APs should create IP sessions during roaming.</w:t>
            </w:r>
          </w:p>
          <w:p w:rsidR="00E3335F" w:rsidRDefault="001C4C94">
            <w:pPr>
              <w:pStyle w:val="Body"/>
              <w:rPr>
                <w:rFonts w:ascii="Arial" w:eastAsia="宋体" w:hAnsi="Arial" w:cs="Arial"/>
                <w:b/>
                <w:color w:val="000000"/>
                <w:lang w:eastAsia="zh-CN"/>
              </w:rPr>
            </w:pPr>
            <w:r>
              <w:rPr>
                <w:rFonts w:ascii="Arial" w:eastAsia="宋体" w:hAnsi="Arial" w:cs="Arial" w:hint="eastAsia"/>
                <w:lang w:eastAsia="zh-CN"/>
              </w:rPr>
              <w:t>In order to keep IP session, should set IP policy or alg after disable L7 engine.</w:t>
            </w:r>
          </w:p>
        </w:tc>
      </w:tr>
    </w:tbl>
    <w:p w:rsidR="001F7B82" w:rsidRPr="006F53A6" w:rsidRDefault="001F7B82" w:rsidP="001F7B82">
      <w:pPr>
        <w:pStyle w:val="Heading4"/>
        <w:ind w:firstLine="1121"/>
        <w:rPr>
          <w:rFonts w:ascii="Arial" w:hAnsi="Arial"/>
          <w:b w:val="0"/>
          <w:sz w:val="21"/>
          <w:szCs w:val="21"/>
        </w:rPr>
      </w:pPr>
      <w:r>
        <w:rPr>
          <w:rFonts w:ascii="Arial" w:eastAsiaTheme="minorEastAsia" w:hAnsi="Arial" w:hint="eastAsia"/>
          <w:b w:val="0"/>
          <w:sz w:val="21"/>
          <w:szCs w:val="21"/>
          <w:lang w:eastAsia="zh-CN"/>
        </w:rPr>
        <w:t>L7_Engine</w:t>
      </w:r>
      <w:r w:rsidRPr="006F53A6">
        <w:rPr>
          <w:rFonts w:ascii="Arial" w:hAnsi="Arial" w:hint="eastAsia"/>
          <w:b w:val="0"/>
          <w:sz w:val="21"/>
          <w:szCs w:val="21"/>
        </w:rPr>
        <w:t>_Function_</w:t>
      </w:r>
      <w:r>
        <w:rPr>
          <w:rFonts w:ascii="Arial" w:eastAsia="宋体" w:hAnsi="Arial" w:hint="eastAsia"/>
          <w:b w:val="0"/>
          <w:sz w:val="21"/>
          <w:szCs w:val="21"/>
          <w:lang w:eastAsia="zh-CN"/>
        </w:rPr>
        <w:t>11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L7_Engine</w:t>
            </w:r>
            <w:r w:rsidRPr="00F426DF">
              <w:rPr>
                <w:rFonts w:ascii="Arial" w:eastAsia="宋体" w:hAnsi="Arial" w:cs="Arial"/>
                <w:lang w:eastAsia="zh-CN"/>
              </w:rPr>
              <w:t>_Function_</w:t>
            </w:r>
            <w:r>
              <w:rPr>
                <w:rFonts w:ascii="Arial" w:eastAsia="宋体" w:hAnsi="Arial" w:cs="Arial" w:hint="eastAsia"/>
                <w:lang w:eastAsia="zh-CN"/>
              </w:rPr>
              <w:t>11</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No</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Laptop1-----(wifi0/wifi1)AP1(eth0)_____Switch_____HM</w:t>
            </w:r>
          </w:p>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 xml:space="preserve">             -----(wifi0/wifi1)AP2(eth0)_______|</w:t>
            </w:r>
          </w:p>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 xml:space="preserve">                                                                  |</w:t>
            </w:r>
          </w:p>
          <w:p w:rsidR="001F7B82" w:rsidRPr="00F426DF" w:rsidRDefault="001F7B82" w:rsidP="0064697A">
            <w:pPr>
              <w:pStyle w:val="Body"/>
              <w:rPr>
                <w:rFonts w:ascii="Arial" w:eastAsia="宋体" w:hAnsi="Arial" w:cs="Arial"/>
                <w:lang w:eastAsia="zh-CN"/>
              </w:rPr>
            </w:pPr>
            <w:r>
              <w:rPr>
                <w:rFonts w:ascii="Arial" w:eastAsia="宋体" w:hAnsi="Arial" w:cs="Arial"/>
                <w:lang w:eastAsia="zh-CN"/>
              </w:rPr>
              <w:t xml:space="preserve">   </w:t>
            </w:r>
            <w:r>
              <w:rPr>
                <w:rFonts w:ascii="Arial" w:eastAsia="宋体" w:hAnsi="Arial" w:cs="Arial" w:hint="eastAsia"/>
                <w:lang w:eastAsia="zh-CN"/>
              </w:rPr>
              <w:t xml:space="preserve"> </w:t>
            </w:r>
            <w:r w:rsidRPr="00F426DF">
              <w:rPr>
                <w:rFonts w:ascii="Arial" w:eastAsia="宋体" w:hAnsi="Arial" w:cs="Arial"/>
                <w:lang w:eastAsia="zh-CN"/>
              </w:rPr>
              <w:t xml:space="preserve">                                                     </w:t>
            </w:r>
            <w:r>
              <w:rPr>
                <w:rFonts w:ascii="Arial" w:eastAsia="宋体" w:hAnsi="Arial" w:cs="Arial" w:hint="eastAsia"/>
                <w:lang w:eastAsia="zh-CN"/>
              </w:rPr>
              <w:t xml:space="preserve">    Internet</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Verify roaming between APs which one supports L7 engine and another one doesn</w:t>
            </w:r>
            <w:r>
              <w:rPr>
                <w:rFonts w:ascii="Arial" w:eastAsia="宋体" w:hAnsi="Arial" w:cs="Arial"/>
                <w:lang w:eastAsia="zh-CN"/>
              </w:rPr>
              <w:t>’</w:t>
            </w:r>
            <w:r>
              <w:rPr>
                <w:rFonts w:ascii="Arial" w:eastAsia="宋体" w:hAnsi="Arial" w:cs="Arial" w:hint="eastAsia"/>
                <w:lang w:eastAsia="zh-CN"/>
              </w:rPr>
              <w:t>t support it.</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eastAsia="宋体" w:hAnsi="Arial" w:cs="Arial"/>
                <w:color w:val="auto"/>
                <w:lang w:eastAsia="zh-CN"/>
              </w:rPr>
            </w:pPr>
            <w:r w:rsidRPr="00F426DF">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1F7B82" w:rsidRPr="00F426DF" w:rsidRDefault="001F7B82" w:rsidP="0064697A">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Default="001F7B82" w:rsidP="0064697A">
            <w:pPr>
              <w:pStyle w:val="Body"/>
              <w:rPr>
                <w:rFonts w:ascii="Arial" w:eastAsia="宋体" w:hAnsi="Arial" w:cs="Arial"/>
                <w:lang w:eastAsia="zh-CN"/>
              </w:rPr>
            </w:pPr>
            <w:r>
              <w:rPr>
                <w:rFonts w:ascii="Arial" w:eastAsia="宋体" w:hAnsi="Arial" w:cs="Arial" w:hint="eastAsia"/>
                <w:lang w:eastAsia="zh-CN"/>
              </w:rPr>
              <w:t>Load new image to AP1 to make it support L7 engine.</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Load old image to AP2 to make it doesn</w:t>
            </w:r>
            <w:r>
              <w:rPr>
                <w:rFonts w:ascii="Arial" w:eastAsia="宋体" w:hAnsi="Arial" w:cs="Arial"/>
                <w:lang w:eastAsia="zh-CN"/>
              </w:rPr>
              <w:t>’</w:t>
            </w:r>
            <w:r>
              <w:rPr>
                <w:rFonts w:ascii="Arial" w:eastAsia="宋体" w:hAnsi="Arial" w:cs="Arial" w:hint="eastAsia"/>
                <w:lang w:eastAsia="zh-CN"/>
              </w:rPr>
              <w:t xml:space="preserve">t </w:t>
            </w:r>
            <w:r>
              <w:rPr>
                <w:rFonts w:ascii="Arial" w:eastAsia="宋体" w:hAnsi="Arial" w:cs="Arial"/>
                <w:lang w:eastAsia="zh-CN"/>
              </w:rPr>
              <w:t>support</w:t>
            </w:r>
            <w:r>
              <w:rPr>
                <w:rFonts w:ascii="Arial" w:eastAsia="宋体" w:hAnsi="Arial" w:cs="Arial" w:hint="eastAsia"/>
                <w:lang w:eastAsia="zh-CN"/>
              </w:rPr>
              <w:t xml:space="preserve"> L7 engine.</w:t>
            </w:r>
          </w:p>
          <w:p w:rsidR="001F7B82" w:rsidRPr="00F30A6D" w:rsidRDefault="001F7B82" w:rsidP="0064697A">
            <w:pPr>
              <w:pStyle w:val="Body"/>
              <w:rPr>
                <w:rFonts w:ascii="Arial" w:eastAsia="宋体" w:hAnsi="Arial" w:cs="Arial"/>
                <w:lang w:eastAsia="zh-CN"/>
              </w:rPr>
            </w:pPr>
            <w:r>
              <w:rPr>
                <w:rFonts w:ascii="Arial" w:eastAsia="宋体" w:hAnsi="Arial" w:cs="Arial" w:hint="eastAsia"/>
                <w:lang w:eastAsia="zh-CN"/>
              </w:rPr>
              <w:t>AP1 and AP2 are</w:t>
            </w:r>
            <w:r>
              <w:rPr>
                <w:rFonts w:ascii="Arial" w:eastAsia="宋体" w:hAnsi="Arial" w:cs="Arial"/>
                <w:lang w:eastAsia="zh-CN"/>
              </w:rPr>
              <w:t xml:space="preserve"> managed by HM</w:t>
            </w:r>
            <w:r>
              <w:rPr>
                <w:rFonts w:ascii="Arial" w:eastAsia="宋体" w:hAnsi="Arial" w:cs="Arial" w:hint="eastAsia"/>
                <w:lang w:eastAsia="zh-CN"/>
              </w:rPr>
              <w:t>.</w:t>
            </w:r>
          </w:p>
          <w:p w:rsidR="001F7B82" w:rsidRDefault="001F7B82" w:rsidP="0064697A">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APs sub-interface, which is set as access mode.</w:t>
            </w:r>
          </w:p>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Laptop1 associates with AP1 by SSID.</w:t>
            </w:r>
          </w:p>
        </w:tc>
      </w:tr>
      <w:tr w:rsidR="001F7B82" w:rsidRPr="00322E9D" w:rsidTr="0064697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Default="001F7B82" w:rsidP="00EB7D7A">
            <w:pPr>
              <w:pStyle w:val="Body"/>
              <w:numPr>
                <w:ilvl w:val="2"/>
                <w:numId w:val="54"/>
              </w:numPr>
              <w:ind w:left="268" w:hanging="268"/>
              <w:rPr>
                <w:rFonts w:ascii="Arial" w:eastAsia="宋体" w:hAnsi="Arial" w:cs="Arial"/>
                <w:lang w:eastAsia="zh-CN"/>
              </w:rPr>
            </w:pPr>
            <w:r>
              <w:rPr>
                <w:rFonts w:ascii="Arial" w:eastAsia="宋体" w:hAnsi="Arial" w:cs="Arial" w:hint="eastAsia"/>
                <w:lang w:eastAsia="zh-CN"/>
              </w:rPr>
              <w:t>Turn on L7 engine at AP1.</w:t>
            </w:r>
          </w:p>
          <w:p w:rsidR="009F302B" w:rsidRPr="007E757F" w:rsidRDefault="009F302B" w:rsidP="009F302B">
            <w:pPr>
              <w:pStyle w:val="Body"/>
              <w:ind w:left="268"/>
              <w:rPr>
                <w:rFonts w:ascii="Arial" w:eastAsia="宋体" w:hAnsi="Arial" w:cs="Arial"/>
                <w:lang w:eastAsia="zh-CN"/>
              </w:rPr>
            </w:pPr>
            <w:r>
              <w:rPr>
                <w:rFonts w:ascii="Arial" w:eastAsia="宋体" w:hAnsi="Arial" w:cs="Arial" w:hint="eastAsia"/>
                <w:lang w:eastAsia="zh-CN"/>
              </w:rPr>
              <w:t xml:space="preserve">CLI: </w:t>
            </w:r>
            <w:r>
              <w:rPr>
                <w:rFonts w:ascii="Arial" w:eastAsia="宋体" w:hAnsi="Arial" w:cs="Arial"/>
                <w:lang w:eastAsia="zh-CN"/>
              </w:rPr>
              <w:t>N</w:t>
            </w:r>
            <w:r>
              <w:rPr>
                <w:rFonts w:ascii="Arial" w:eastAsia="宋体" w:hAnsi="Arial" w:cs="Arial" w:hint="eastAsia"/>
                <w:lang w:eastAsia="zh-CN"/>
              </w:rPr>
              <w:t xml:space="preserve">o </w:t>
            </w:r>
            <w:r w:rsidRPr="009F302B">
              <w:rPr>
                <w:rFonts w:ascii="Arial" w:eastAsia="宋体" w:hAnsi="Arial" w:cs="Arial"/>
                <w:lang w:eastAsia="zh-CN"/>
              </w:rPr>
              <w:t>application identification</w:t>
            </w:r>
            <w:r>
              <w:rPr>
                <w:rFonts w:ascii="Arial" w:eastAsia="宋体" w:hAnsi="Arial" w:cs="Arial" w:hint="eastAsia"/>
                <w:lang w:eastAsia="zh-CN"/>
              </w:rPr>
              <w:t xml:space="preserve"> shutdown</w:t>
            </w:r>
          </w:p>
          <w:p w:rsidR="001F7B82" w:rsidRDefault="009F302B" w:rsidP="00EB7D7A">
            <w:pPr>
              <w:pStyle w:val="Body"/>
              <w:numPr>
                <w:ilvl w:val="2"/>
                <w:numId w:val="54"/>
              </w:numPr>
              <w:ind w:left="268" w:hanging="268"/>
              <w:rPr>
                <w:rFonts w:ascii="Arial" w:eastAsia="宋体" w:hAnsi="Arial" w:cs="Arial"/>
                <w:lang w:eastAsia="zh-CN"/>
              </w:rPr>
            </w:pPr>
            <w:r>
              <w:rPr>
                <w:rFonts w:ascii="Arial" w:eastAsia="宋体" w:hAnsi="Arial" w:cs="Arial" w:hint="eastAsia"/>
                <w:lang w:eastAsia="zh-CN"/>
              </w:rPr>
              <w:t xml:space="preserve">Set </w:t>
            </w:r>
            <w:r w:rsidR="001F7B82">
              <w:rPr>
                <w:rFonts w:ascii="Arial" w:eastAsia="宋体" w:hAnsi="Arial" w:cs="Arial"/>
                <w:lang w:eastAsia="zh-CN"/>
              </w:rPr>
              <w:t>application</w:t>
            </w:r>
            <w:r w:rsidR="001F7B82">
              <w:rPr>
                <w:rFonts w:ascii="Arial" w:eastAsia="宋体" w:hAnsi="Arial" w:cs="Arial" w:hint="eastAsia"/>
                <w:lang w:eastAsia="zh-CN"/>
              </w:rPr>
              <w:t xml:space="preserve"> reporting </w:t>
            </w:r>
            <w:r>
              <w:rPr>
                <w:rFonts w:ascii="Arial" w:eastAsia="宋体" w:hAnsi="Arial" w:cs="Arial" w:hint="eastAsia"/>
                <w:lang w:eastAsia="zh-CN"/>
              </w:rPr>
              <w:t xml:space="preserve">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at AP1</w:t>
            </w:r>
            <w:r w:rsidR="001F7B82">
              <w:rPr>
                <w:rFonts w:ascii="Arial" w:eastAsia="宋体" w:hAnsi="Arial" w:cs="Arial" w:hint="eastAsia"/>
                <w:lang w:eastAsia="zh-CN"/>
              </w:rPr>
              <w:t>.</w:t>
            </w:r>
          </w:p>
          <w:p w:rsidR="009F302B" w:rsidRPr="001B775E" w:rsidRDefault="009F302B" w:rsidP="009F302B">
            <w:pPr>
              <w:pStyle w:val="Body"/>
              <w:ind w:left="268"/>
              <w:rPr>
                <w:rFonts w:ascii="Arial" w:eastAsia="宋体" w:hAnsi="Arial" w:cs="Arial"/>
                <w:lang w:eastAsia="zh-CN"/>
              </w:rPr>
            </w:pPr>
            <w:r>
              <w:rPr>
                <w:rFonts w:ascii="Arial" w:eastAsia="宋体" w:hAnsi="Arial" w:cs="Arial" w:hint="eastAsia"/>
                <w:lang w:eastAsia="zh-CN"/>
              </w:rPr>
              <w:t>CLI: application reporting auto</w:t>
            </w:r>
          </w:p>
          <w:p w:rsidR="001F7B82" w:rsidRPr="009F302B" w:rsidRDefault="001F7B82" w:rsidP="00EB7D7A">
            <w:pPr>
              <w:pStyle w:val="Body"/>
              <w:numPr>
                <w:ilvl w:val="2"/>
                <w:numId w:val="54"/>
              </w:numPr>
              <w:ind w:left="268" w:hanging="268"/>
              <w:rPr>
                <w:rFonts w:ascii="Arial" w:eastAsia="宋体" w:hAnsi="Arial" w:cs="Arial"/>
                <w:strike/>
                <w:lang w:eastAsia="zh-CN"/>
              </w:rPr>
            </w:pPr>
            <w:r w:rsidRPr="009F302B">
              <w:rPr>
                <w:rFonts w:ascii="Arial" w:eastAsia="宋体" w:hAnsi="Arial" w:cs="Arial" w:hint="eastAsia"/>
                <w:strike/>
                <w:lang w:eastAsia="zh-CN"/>
              </w:rPr>
              <w:t>Enable application HTTP, TCP and IP for reporting.</w:t>
            </w:r>
          </w:p>
          <w:p w:rsidR="001F7B82" w:rsidRDefault="001F7B82" w:rsidP="00EB7D7A">
            <w:pPr>
              <w:pStyle w:val="Body"/>
              <w:numPr>
                <w:ilvl w:val="2"/>
                <w:numId w:val="54"/>
              </w:numPr>
              <w:ind w:left="268" w:hanging="268"/>
              <w:rPr>
                <w:rFonts w:ascii="Arial" w:eastAsia="宋体" w:hAnsi="Arial" w:cs="Arial"/>
                <w:lang w:eastAsia="zh-CN"/>
              </w:rPr>
            </w:pPr>
            <w:r>
              <w:rPr>
                <w:rFonts w:ascii="Arial" w:eastAsia="宋体" w:hAnsi="Arial" w:cs="Arial" w:hint="eastAsia"/>
                <w:lang w:eastAsia="zh-CN"/>
              </w:rPr>
              <w:t>Laptop1 accesses Internet via HTTP session.</w:t>
            </w:r>
          </w:p>
          <w:p w:rsidR="001F7B82" w:rsidRPr="00954567" w:rsidRDefault="001F7B82" w:rsidP="00EB7D7A">
            <w:pPr>
              <w:pStyle w:val="Body"/>
              <w:numPr>
                <w:ilvl w:val="2"/>
                <w:numId w:val="54"/>
              </w:numPr>
              <w:ind w:left="268" w:hanging="268"/>
              <w:rPr>
                <w:rFonts w:ascii="Arial" w:eastAsia="宋体" w:hAnsi="Arial" w:cs="Arial"/>
                <w:lang w:eastAsia="zh-CN"/>
              </w:rPr>
            </w:pPr>
            <w:r>
              <w:rPr>
                <w:rFonts w:ascii="Arial" w:eastAsia="宋体" w:hAnsi="Arial" w:cs="Arial" w:hint="eastAsia"/>
                <w:lang w:eastAsia="zh-CN"/>
              </w:rPr>
              <w:t>Check ip-sessions for HTTP at AP1.</w:t>
            </w:r>
          </w:p>
          <w:p w:rsidR="001F7B82" w:rsidRDefault="001F7B82" w:rsidP="00EB7D7A">
            <w:pPr>
              <w:pStyle w:val="Body"/>
              <w:numPr>
                <w:ilvl w:val="2"/>
                <w:numId w:val="54"/>
              </w:numPr>
              <w:ind w:left="268" w:hanging="268"/>
              <w:rPr>
                <w:rFonts w:ascii="Arial" w:eastAsia="宋体" w:hAnsi="Arial" w:cs="Arial"/>
                <w:lang w:eastAsia="zh-CN"/>
              </w:rPr>
            </w:pPr>
            <w:r>
              <w:rPr>
                <w:rFonts w:ascii="Arial" w:eastAsia="宋体" w:hAnsi="Arial" w:cs="Arial" w:hint="eastAsia"/>
                <w:lang w:eastAsia="zh-CN"/>
              </w:rPr>
              <w:t>Laptop1 roams from AP1 to AP2.</w:t>
            </w:r>
          </w:p>
          <w:p w:rsidR="001F7B82" w:rsidRDefault="001F7B82" w:rsidP="00EB7D7A">
            <w:pPr>
              <w:pStyle w:val="Body"/>
              <w:numPr>
                <w:ilvl w:val="2"/>
                <w:numId w:val="54"/>
              </w:numPr>
              <w:ind w:left="268" w:hanging="268"/>
              <w:rPr>
                <w:rFonts w:ascii="Arial" w:eastAsia="宋体" w:hAnsi="Arial" w:cs="Arial"/>
                <w:lang w:eastAsia="zh-CN"/>
              </w:rPr>
            </w:pPr>
            <w:r>
              <w:rPr>
                <w:rFonts w:ascii="Arial" w:eastAsia="宋体" w:hAnsi="Arial" w:cs="Arial" w:hint="eastAsia"/>
                <w:lang w:eastAsia="zh-CN"/>
              </w:rPr>
              <w:t>Check ip-session for HTTP at AP2.</w:t>
            </w:r>
          </w:p>
          <w:p w:rsidR="001F7B82" w:rsidRDefault="001F7B82" w:rsidP="00EB7D7A">
            <w:pPr>
              <w:pStyle w:val="Body"/>
              <w:numPr>
                <w:ilvl w:val="2"/>
                <w:numId w:val="54"/>
              </w:numPr>
              <w:ind w:left="268" w:hanging="268"/>
              <w:rPr>
                <w:rFonts w:ascii="Arial" w:eastAsia="宋体" w:hAnsi="Arial" w:cs="Arial"/>
                <w:lang w:eastAsia="zh-CN"/>
              </w:rPr>
            </w:pPr>
            <w:r w:rsidRPr="007E757F">
              <w:rPr>
                <w:rFonts w:ascii="Arial" w:eastAsia="宋体" w:hAnsi="Arial" w:cs="Arial" w:hint="eastAsia"/>
                <w:lang w:eastAsia="zh-CN"/>
              </w:rPr>
              <w:t>Clear HTTP session at AP2, and launch it again at Laptop1.</w:t>
            </w:r>
          </w:p>
          <w:p w:rsidR="001F7B82" w:rsidRPr="007E757F" w:rsidRDefault="001F7B82" w:rsidP="00EB7D7A">
            <w:pPr>
              <w:pStyle w:val="Body"/>
              <w:numPr>
                <w:ilvl w:val="2"/>
                <w:numId w:val="54"/>
              </w:numPr>
              <w:ind w:left="268" w:hanging="268"/>
              <w:rPr>
                <w:rFonts w:ascii="Arial" w:eastAsia="宋体" w:hAnsi="Arial" w:cs="Arial"/>
                <w:lang w:eastAsia="zh-CN"/>
              </w:rPr>
            </w:pPr>
            <w:r w:rsidRPr="007E757F">
              <w:rPr>
                <w:rFonts w:ascii="Arial" w:eastAsia="宋体" w:hAnsi="Arial" w:cs="Arial" w:hint="eastAsia"/>
                <w:lang w:eastAsia="zh-CN"/>
              </w:rPr>
              <w:t>R</w:t>
            </w:r>
            <w:r>
              <w:rPr>
                <w:rFonts w:ascii="Arial" w:eastAsia="宋体" w:hAnsi="Arial" w:cs="Arial" w:hint="eastAsia"/>
                <w:lang w:eastAsia="zh-CN"/>
              </w:rPr>
              <w:t>epeat step 5 to 7</w:t>
            </w:r>
            <w:r w:rsidRPr="007E757F">
              <w:rPr>
                <w:rFonts w:ascii="Arial" w:eastAsia="宋体" w:hAnsi="Arial" w:cs="Arial" w:hint="eastAsia"/>
                <w:lang w:eastAsia="zh-CN"/>
              </w:rPr>
              <w:t xml:space="preserve"> again, but at this time roams from AP2 to AP1.</w:t>
            </w:r>
          </w:p>
        </w:tc>
      </w:tr>
      <w:tr w:rsidR="001F7B82" w:rsidRPr="00322E9D" w:rsidTr="0064697A">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1. Turn on L7 engine at AP1 successfully.</w:t>
            </w:r>
          </w:p>
          <w:p w:rsidR="001F7B82" w:rsidRPr="009F302B" w:rsidRDefault="001F7B82" w:rsidP="0064697A">
            <w:pPr>
              <w:pStyle w:val="Body"/>
              <w:rPr>
                <w:rFonts w:ascii="Arial" w:eastAsia="宋体" w:hAnsi="Arial" w:cs="Arial"/>
                <w:strike/>
                <w:lang w:eastAsia="zh-CN"/>
              </w:rPr>
            </w:pPr>
            <w:r w:rsidRPr="009F302B">
              <w:rPr>
                <w:rFonts w:ascii="Arial" w:eastAsia="宋体" w:hAnsi="Arial" w:cs="Arial" w:hint="eastAsia"/>
                <w:strike/>
                <w:lang w:eastAsia="zh-CN"/>
              </w:rPr>
              <w:t xml:space="preserve">Step 3. Enable </w:t>
            </w:r>
            <w:r w:rsidRPr="009F302B">
              <w:rPr>
                <w:rFonts w:ascii="Arial" w:eastAsia="宋体" w:hAnsi="Arial" w:cs="Arial"/>
                <w:strike/>
                <w:lang w:eastAsia="zh-CN"/>
              </w:rPr>
              <w:t>application</w:t>
            </w:r>
            <w:r w:rsidRPr="009F302B">
              <w:rPr>
                <w:rFonts w:ascii="Arial" w:eastAsia="宋体" w:hAnsi="Arial" w:cs="Arial" w:hint="eastAsia"/>
                <w:strike/>
                <w:lang w:eastAsia="zh-CN"/>
              </w:rPr>
              <w:t xml:space="preserve"> for reporting successfully.</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5. The HTTP session is classified at AP1.</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lastRenderedPageBreak/>
              <w:t>Step 6. Laptop1 roams from AP1 to AP2. No AP crash.</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7. The HTTP session is synchronized to AP2. AP2 ignores App ID associated with ip sessions.</w:t>
            </w:r>
          </w:p>
          <w:p w:rsidR="00683656" w:rsidRDefault="00683656" w:rsidP="00683656">
            <w:pPr>
              <w:pStyle w:val="Body"/>
              <w:rPr>
                <w:rFonts w:ascii="Arial" w:eastAsia="宋体" w:hAnsi="Arial" w:cs="Arial"/>
                <w:lang w:eastAsia="zh-CN"/>
              </w:rPr>
            </w:pPr>
            <w:r>
              <w:rPr>
                <w:rFonts w:ascii="Arial" w:eastAsia="宋体" w:hAnsi="Arial" w:cs="Arial" w:hint="eastAsia"/>
                <w:lang w:eastAsia="zh-CN"/>
              </w:rPr>
              <w:t xml:space="preserve">Laptop1: 10.155.33.6  </w:t>
            </w:r>
            <w:r w:rsidRPr="00683656">
              <w:rPr>
                <w:rFonts w:ascii="Arial" w:eastAsia="宋体" w:hAnsi="Arial" w:cs="Arial"/>
                <w:lang w:eastAsia="zh-CN"/>
              </w:rPr>
              <w:t>0024:d7c0:0308</w:t>
            </w:r>
          </w:p>
          <w:p w:rsidR="00683656" w:rsidRDefault="00683656" w:rsidP="00683656">
            <w:pPr>
              <w:pStyle w:val="Body"/>
              <w:rPr>
                <w:rFonts w:ascii="Arial" w:eastAsia="宋体" w:hAnsi="Arial" w:cs="Arial"/>
                <w:lang w:eastAsia="zh-CN"/>
              </w:rPr>
            </w:pPr>
            <w:r>
              <w:rPr>
                <w:rFonts w:ascii="Arial" w:eastAsia="宋体" w:hAnsi="Arial" w:cs="Arial" w:hint="eastAsia"/>
                <w:lang w:eastAsia="zh-CN"/>
              </w:rPr>
              <w:t xml:space="preserve">FTP server: 10.155.33.189 </w:t>
            </w:r>
            <w:r w:rsidRPr="00683656">
              <w:rPr>
                <w:rFonts w:ascii="Arial" w:eastAsia="宋体" w:hAnsi="Arial" w:cs="Arial"/>
                <w:lang w:eastAsia="zh-CN"/>
              </w:rPr>
              <w:t>000c:2940:6dbc</w:t>
            </w:r>
          </w:p>
          <w:p w:rsidR="00683656" w:rsidRDefault="00683656" w:rsidP="00683656">
            <w:pPr>
              <w:pStyle w:val="Body"/>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how log buffer at AP1:</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2012-11-20 20:30:36 debug   kernel: [fe]: send ip-session (id 5) 10.155.33.6/49556 &lt;-&gt; 10.155.33.189/21, proto 6 qos 2, mac-sess dir (reverse) app 618 flag 0x0</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2012-11-20 20:30:36 debug   kernel: [fe]: send ip session from sync 10.155.33.6/49556 &lt;-&gt; 10.155.33.189/21, 6, mac sess dir (reverse)</w:t>
            </w:r>
          </w:p>
          <w:p w:rsidR="00683656" w:rsidRDefault="00683656" w:rsidP="00683656">
            <w:pPr>
              <w:pStyle w:val="Body"/>
              <w:rPr>
                <w:rFonts w:ascii="Arial" w:eastAsia="宋体" w:hAnsi="Arial" w:cs="Arial"/>
                <w:lang w:eastAsia="zh-CN"/>
              </w:rPr>
            </w:pPr>
            <w:r w:rsidRPr="00683656">
              <w:rPr>
                <w:rFonts w:ascii="Arial" w:eastAsia="宋体" w:hAnsi="Arial" w:cs="Arial"/>
                <w:lang w:eastAsia="zh-CN"/>
              </w:rPr>
              <w:t>2012-11-20 20:30:36 debug   kernel: [fe]: send mac-session (id 28) 000c:2940:6dbc (zone backhaul) &lt;-&gt; 0024:d7c0:0308 (zone access), ageout 6 ms</w:t>
            </w:r>
          </w:p>
          <w:p w:rsidR="00683656" w:rsidRDefault="00683656" w:rsidP="00683656">
            <w:pPr>
              <w:pStyle w:val="Body"/>
              <w:rPr>
                <w:rFonts w:ascii="Arial" w:eastAsia="宋体" w:hAnsi="Arial" w:cs="Arial"/>
                <w:lang w:eastAsia="zh-CN"/>
              </w:rPr>
            </w:pPr>
          </w:p>
          <w:p w:rsidR="00683656" w:rsidRDefault="00683656" w:rsidP="00683656">
            <w:pPr>
              <w:pStyle w:val="Body"/>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how log buffer at AP2:</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2012-11-20 20:30:35 debug   kernel: [fe]: created ip session from sync 10.155.33.6/49556 &lt;-&gt; 10.155.33.189/21, 6, mac sess dir (reverse) flag 0x4420</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2012-11-20 20:30:35 debug   kernel: [fe]: create new IP session, id [4]  ageout 1800 sec, alg n/a flags 0x420</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2012-11-20 20:30:35 debug   kernel: [fe]: permitted by ACL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2012-11-20 20:30:35 debug   kernel: [fe]: ACL: matched upid [1] dir [ingress (from-air)] group [L7Verify] id [2] [permit] mirror [no]</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2012-11-20 20:30:35 debug   kernel: [fe]: doing from-air IP ACL filter</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2012-11-20 20:30:35 debug   kernel: [fe]: doing IP filter check: mr_flag 0xa1210 mr_acl 0x0/0x0 mf_flg 0x25000 mf_acl 0x0/0x0</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2012-11-20 20:30:35 debug   kernel: [fe]: no IP sess found</w:t>
            </w:r>
          </w:p>
          <w:p w:rsidR="00683656" w:rsidRDefault="00683656" w:rsidP="00683656">
            <w:pPr>
              <w:pStyle w:val="Body"/>
              <w:rPr>
                <w:rFonts w:ascii="Arial" w:eastAsia="宋体" w:hAnsi="Arial" w:cs="Arial"/>
                <w:lang w:eastAsia="zh-CN"/>
              </w:rPr>
            </w:pPr>
            <w:r w:rsidRPr="00683656">
              <w:rPr>
                <w:rFonts w:ascii="Arial" w:eastAsia="宋体" w:hAnsi="Arial" w:cs="Arial"/>
                <w:lang w:eastAsia="zh-CN"/>
              </w:rPr>
              <w:t>2012-11-20 20:30:35 debug   kernel: [fe]: receive ip session from sync 10.155.33.6/49556  -&gt; 10.155.33.189/21, 6, mac sess dir (reverse) flag 0x0</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2012-11-20 20:30:35 debug   kernel: [fe]: QoS: first pkt L2 session (eth0-&gt;wifi1.1) upid=1 src=0(0) dst=1</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2012-11-20 20:30:35 debug   kernel: [fe]:  mac session(id 33) 000c:2940:6dbc-&gt;0024:d7c0:0308, flags 0xa1210/0x25000, nf-&gt;acl 0x0/0x0 nr-&gt;acl 0x0/0x0</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2012-11-20 20:30:35 debug   kernel: [fe]: mac sess id [33] created, ageout time 300 sec</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2012-11-20 20:30:35 debug   kernel: [fe]: dst route lookup 000c:2940:6dbc: GET_ROUTE dev(eth0) nhop(0019:770e:e440) mp (0019:770e:e440) flag (0xc11) upid (0)</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2012-11-20 20:30:35 debug   kernel: [fe]: dst route lookup 0024:d7c0:0308: GET_ROUTE dev(wifi1.1) nhop(0019:770e:e440) mp (0019:770e:e440) flag (0x1c03) upid (1)</w:t>
            </w:r>
          </w:p>
          <w:p w:rsidR="00683656" w:rsidRDefault="00683656" w:rsidP="00683656">
            <w:pPr>
              <w:pStyle w:val="Body"/>
              <w:rPr>
                <w:rFonts w:ascii="Arial" w:eastAsia="宋体" w:hAnsi="Arial" w:cs="Arial"/>
                <w:lang w:eastAsia="zh-CN"/>
              </w:rPr>
            </w:pPr>
            <w:r w:rsidRPr="00683656">
              <w:rPr>
                <w:rFonts w:ascii="Arial" w:eastAsia="宋体" w:hAnsi="Arial" w:cs="Arial"/>
                <w:lang w:eastAsia="zh-CN"/>
              </w:rPr>
              <w:t>2012-11-20 20:30:35 debug   kernel: [fe]: receive mac sess from sync 000c:2940:6dbc (zone backhaul) vid 0 &lt;-&gt; 0024:d7c0:0308 (zone access) vid 0</w:t>
            </w:r>
          </w:p>
          <w:p w:rsidR="00683656" w:rsidRDefault="00683656" w:rsidP="00683656">
            <w:pPr>
              <w:pStyle w:val="Body"/>
              <w:rPr>
                <w:rFonts w:ascii="Arial" w:eastAsia="宋体" w:hAnsi="Arial" w:cs="Arial"/>
                <w:lang w:eastAsia="zh-CN"/>
              </w:rPr>
            </w:pPr>
          </w:p>
          <w:p w:rsidR="00683656" w:rsidRDefault="00683656" w:rsidP="00683656">
            <w:pPr>
              <w:pStyle w:val="Body"/>
              <w:rPr>
                <w:rFonts w:ascii="Arial" w:eastAsia="宋体" w:hAnsi="Arial" w:cs="Arial"/>
                <w:lang w:eastAsia="zh-CN"/>
              </w:rPr>
            </w:pPr>
            <w:r>
              <w:rPr>
                <w:rFonts w:ascii="Arial" w:eastAsia="宋体" w:hAnsi="Arial" w:cs="Arial"/>
                <w:lang w:eastAsia="zh-CN"/>
              </w:rPr>
              <w:t>C</w:t>
            </w:r>
            <w:r>
              <w:rPr>
                <w:rFonts w:ascii="Arial" w:eastAsia="宋体" w:hAnsi="Arial" w:cs="Arial" w:hint="eastAsia"/>
                <w:lang w:eastAsia="zh-CN"/>
              </w:rPr>
              <w:t>heck ip-session at AP2:</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Id:4; Ageout:1797983; Flags:0x4420; QOS:2; Up: 0 min 2 sec; InPol:L7Verify/2;</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    10.155.33.6/49556 -&gt; 10.155.33.189/21; Proto 6; Flg:0x102; Pkts:0 Bytes:0 Parent-MAC-Sess: 33</w:t>
            </w:r>
          </w:p>
          <w:p w:rsid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    10.155.33.189/21 -&gt; 10.155.33.6/49556; Proto 6; Flg:0x0; Pkts:0 Bytes:0</w:t>
            </w:r>
          </w:p>
          <w:p w:rsidR="00683656" w:rsidRDefault="00683656" w:rsidP="0064697A">
            <w:pPr>
              <w:pStyle w:val="Body"/>
              <w:rPr>
                <w:rFonts w:ascii="Arial" w:eastAsia="宋体" w:hAnsi="Arial" w:cs="Arial"/>
                <w:lang w:eastAsia="zh-CN"/>
              </w:rPr>
            </w:pPr>
          </w:p>
          <w:p w:rsidR="00683656" w:rsidRDefault="001F7B82" w:rsidP="0064697A">
            <w:pPr>
              <w:pStyle w:val="Body"/>
              <w:rPr>
                <w:rFonts w:ascii="Arial" w:eastAsia="宋体" w:hAnsi="Arial" w:cs="Arial"/>
                <w:lang w:eastAsia="zh-CN"/>
              </w:rPr>
            </w:pPr>
            <w:r>
              <w:rPr>
                <w:rFonts w:ascii="Arial" w:eastAsia="宋体" w:hAnsi="Arial" w:cs="Arial" w:hint="eastAsia"/>
                <w:lang w:eastAsia="zh-CN"/>
              </w:rPr>
              <w:t>Step 9. Laptop1 roams from AP2 to AP1, no AP crash. And ip session is synchronized to AP1 without App ID.</w:t>
            </w:r>
          </w:p>
          <w:p w:rsidR="00683656" w:rsidRDefault="00683656" w:rsidP="0064697A">
            <w:pPr>
              <w:pStyle w:val="Body"/>
              <w:rPr>
                <w:rFonts w:ascii="Arial" w:eastAsia="宋体" w:hAnsi="Arial" w:cs="Arial"/>
                <w:lang w:eastAsia="zh-CN"/>
              </w:rPr>
            </w:pPr>
            <w:r>
              <w:rPr>
                <w:rFonts w:ascii="Arial" w:eastAsia="宋体" w:hAnsi="Arial" w:cs="Arial" w:hint="eastAsia"/>
                <w:lang w:eastAsia="zh-CN"/>
              </w:rPr>
              <w:t xml:space="preserve">Laptop1: 10.155.33.6  </w:t>
            </w:r>
            <w:r w:rsidRPr="00683656">
              <w:rPr>
                <w:rFonts w:ascii="Arial" w:eastAsia="宋体" w:hAnsi="Arial" w:cs="Arial"/>
                <w:lang w:eastAsia="zh-CN"/>
              </w:rPr>
              <w:t>0024:d7c0:0308</w:t>
            </w:r>
          </w:p>
          <w:p w:rsidR="00683656" w:rsidRDefault="00683656" w:rsidP="0064697A">
            <w:pPr>
              <w:pStyle w:val="Body"/>
              <w:rPr>
                <w:rFonts w:ascii="Arial" w:eastAsia="宋体" w:hAnsi="Arial" w:cs="Arial"/>
                <w:lang w:eastAsia="zh-CN"/>
              </w:rPr>
            </w:pPr>
            <w:r>
              <w:rPr>
                <w:rFonts w:ascii="Arial" w:eastAsia="宋体" w:hAnsi="Arial" w:cs="Arial" w:hint="eastAsia"/>
                <w:lang w:eastAsia="zh-CN"/>
              </w:rPr>
              <w:t xml:space="preserve">FTP server: 10.155.33.189 </w:t>
            </w:r>
            <w:r w:rsidRPr="00683656">
              <w:rPr>
                <w:rFonts w:ascii="Arial" w:eastAsia="宋体" w:hAnsi="Arial" w:cs="Arial"/>
                <w:lang w:eastAsia="zh-CN"/>
              </w:rPr>
              <w:t>000c:2940:6dbc</w:t>
            </w:r>
          </w:p>
          <w:p w:rsidR="00683656" w:rsidRDefault="00683656" w:rsidP="0064697A">
            <w:pPr>
              <w:pStyle w:val="Body"/>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yslog:</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lastRenderedPageBreak/>
              <w:t xml:space="preserve">Nov 20 20:18:44 10.155.33.1 kernel: [fe]: fe get sync session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10.155.33.1 kernel: [fe]: send sess sync msg, instance 3 mac 0024:d7c0:0308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10.155.33.1 kernel: [fe]: send mac-session (id 26) ffff:ffff:ffff (zone backhaul) &lt;-&gt; 0024:d7c0:0308 (zone access), ageout -1070578496 ms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10.155.33.1 kernel: [fe]: send ip session from sync 10.155.33.6/8235 &lt;-&gt; 10.155.33.255/8235, 17, mac sess dir (reverse)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10.155.33.1 kernel: [fe]: send ip-session (id 6) 10.155.33.6/8235 &lt;-&gt; 10.155.33.255/8235, proto 17 qos 2, mac-sess dir (reverse) flag 0x0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10.155.33.1 kernel: [fe]: send mac-session (id 29) 0024:d7c0:0308 (zone access) &lt;-&gt; 80f6:2e3e:9005 (zone backhaul), ageout 17 ms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10.155.33.1 kernel: [fe]: send ip session from sync 10.155.30.28/59536 &lt;-&gt; 10.155.33.6/3389, 6, mac sess dir (reverse)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10.155.33.1 kernel: [fe]: send ip-session (id 7) 10.155.30.28/59536 &lt;-&gt; 10.155.33.6/3389, proto 6 qos 2, mac-sess dir (reverse) flag 0x0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10.155.33.1 kernel: [fe]: send mac-session (id 30) 000c:2940:6dbc (zone backhaul) &lt;-&gt; 0024:d7c0:0308 (zone access), ageout 6 ms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10.155.33.1 kernel: [fe]: send ip session from sync 10.155.33.6/49544 &lt;-&gt; 10.155.33.189/21, 6, mac sess dir (reverse)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10.155.33.1 kernel: [fe]: send ip-session (id 1) 10.155.33.6/49544 &lt;-&gt; 10.155.33.189/21, proto 6 qos 2, mac-sess dir (reverse) flag 0x0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10.155.33.1 kernel: [fe]: send sess sync of size 360, instance 3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fe set sync session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recv session sync msg, size 360 version 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receive mac sess from sync ffff:ffff:ffff (zone backhaul) vid 0 &lt;-&gt; 0024:d7c0:0308 (zone access) vid 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dst route lookup 0024:d7c0:0308: GET_ROUTE dev(wifi1.1) nhop(08ea:440e:e400) mp (08ea:440e:e400) flag (0x1c03) upid (1)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dst route lookup ffff:ffff:ffff: GET_ROUTE dev(eth0) nhop(08ea:440e:e400) mp (08ea:440e:e400) flag (0xc11) upid (0)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MAC session [24] already exists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QoS: first pkt L2 session (eth0-&gt;wifi1.1) upid=1 src=0(0) dst=1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receive ip session from sync 10.155.33.6/8235  -&gt; 10.155.33.255/8235, 17, mac sess dir (reverse) flag 0x0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no IP sess found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doing IP filter check: mr_flag 0xa9210 mr_acl 0x0/0x0 mf_flg 0x25000 mf_acl 0x0/0x0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doing from-air IP ACL filter for upid 1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ACL: matched upid [1] dir [ingress (from-air)] group [L7Verify] id [2] [permit] mirror [no]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permitted by ACL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l7fw ingress aclgrp cf38a800 acl cbb47b00 fwst 0 rc 1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create new IP session, id [1]  ageout 100 sec, alg n/a flags 0x220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created ip session from sync 10.155.33.6/8235 &lt;-&gt; 10.155.33.255/8235, 17, mac sess dir (reverse) flag 0x4220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receive mac sess from sync 0024:d7c0:0308 (zone access) vid 0 &lt;-&gt; 80f6:2e3e:9005 (zone backhaul) vid 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lastRenderedPageBreak/>
              <w:t xml:space="preserve">Nov 20 20:18:44 10.155.33.4 kernel: [fe]: dst route lookup 80f6:2e3e:9005: GET_ROUTE dev(eth0) nhop(08ea:440e:e400) mp (08ea:440e:e400) flag (0xc11) upid (0)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dst route lookup 0024:d7c0:0308: GET_ROUTE dev(wifi1.1) nhop(08ea:440e:e400) mp (08ea:440e:e400) flag (0x1c03) upid (1)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mac sess id [26] created, ageout time 300 sec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mac session(id 26) 0024:d7c0:0308-&gt;80f6:2e3e:9005, flags 0x25200/0xa1010, nf-&gt;acl 0x0/0x0 nr-&gt;acl 0x0/0x0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QoS: first pkt L2 session (wifi1.1-&gt;eth0) upid=1 src=1(1) dst=0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receive ip session from sync 10.155.30.28/59536  -&gt; 10.155.33.6/3389, 6, mac sess dir (reverse) flag 0x0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no IP sess found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doing IP filter check: mr_flag 0x25200 mr_acl 0x0/0x0 mf_flg 0xa1010 mf_acl 0x0/0x0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doing to-air IP ACL filter for upid 1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20:18:44 10.155.33.4 kernel: [fe]: ACL: matched upid [1] dir [egress (to-air)] group [L7Verify] id [2] [permit] mirror [no]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20:18:45 10.155.33.4 kernel: [fe]: permitted by ACL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20:18:45 10.155.33.4 kernel: [fe]: conn 0 : l7fw egress aclgrp cf38a800 acl cbb47b00 fwst 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20:18:45 10.155.33.4 kernel: [fe]: create new IP session, id [2]  ageout 300 sec, alg n/a flags 0x220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20:18:45 10.155.33.4 kernel: [fe]: created ip session from sync 10.155.30.28/59536 &lt;-&gt; 10.155.33.6/3389, 6, mac sess dir (reverse) flag 0x4220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20:18:45 10.155.33.4 kernel: [fe]: receive mac sess from sync 000c:2940:6dbc (zone backhaul) vid 0 &lt;-&gt; 0024:d7c0:0308 (zone access) vid 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20:18:45 10.155.33.4 kernel: [fe]: dst route lookup 0024:d7c0:0308: GET_ROUTE dev(wifi1.1) nhop(08ea:440e:e400) mp (08ea:440e:e400) flag (0x1c03) upid (1)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20:18:45 10.155.33.4 kernel: [fe]: dst route lookup 000c:2940:6dbc: GET_ROUTE dev(eth0) nhop(08ea:440e:e400) mp (08ea:440e:e400) flag (0xc11) upid (0)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20:18:45 10.155.33.4 kernel: [fe]: mac sess id [28] created, ageout time 300 sec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20:18:45 10.155.33.4 kernel: [fe]:  mac session(id 28) 000c:2940:6dbc-&gt;0024:d7c0:0308, flags 0xa1210/0x25000, nf-&gt;acl 0x0/0x0 nr-&gt;acl 0x0/0x0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20:18:45 10.155.33.4 kernel: [fe]: QoS: first pkt L2 session (eth0-&gt;wifi1.1) upid=1 src=0(0) dst=1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20:18:45 10.155.33.4 kernel: [fe]: receive ip session from sync 10.155.33.6/49544  -&gt; 10.155.33.189/21, 6, mac sess dir (reverse) flag 0x0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20:18:45 10.155.33.4 kernel: [fe]: no IP sess found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20:18:45 10.155.33.4 kernel: [fe]: doing IP filter check: mr_flag 0xa1210 mr_acl 0x0/0x0 mf_flg 0x25000 mf_acl 0x0/0x0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20:18:45 10.155.33.4 kernel: [fe]: doing from-air IP ACL filter for upid 1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20:18:45 10.155.33.4 kernel: [fe]: ACL: matched upid [1] dir [ingress (from-air)] group [L7Verify] id [2] [permit] mirror [no]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20:18:45 10.155.33.4 kernel: [fe]: permitted by ACL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20:18:45 10.155.33.4 kernel: [fe]: l7fw ingress aclgrp cf38a800 acl cbb47b00 fwst 0 rc 1 </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Nov 20 20:18:45 10.155.33.4 kernel: [fe]: create new IP session, id [3]  ageout 1800 sec, alg n/a flags 0x220 </w:t>
            </w:r>
          </w:p>
          <w:p w:rsidR="00683656" w:rsidRDefault="00683656" w:rsidP="00683656">
            <w:pPr>
              <w:pStyle w:val="Body"/>
              <w:rPr>
                <w:rFonts w:ascii="Arial" w:eastAsia="宋体" w:hAnsi="Arial" w:cs="Arial"/>
                <w:lang w:eastAsia="zh-CN"/>
              </w:rPr>
            </w:pPr>
            <w:r w:rsidRPr="00683656">
              <w:rPr>
                <w:rFonts w:ascii="Arial" w:eastAsia="宋体" w:hAnsi="Arial" w:cs="Arial"/>
                <w:lang w:eastAsia="zh-CN"/>
              </w:rPr>
              <w:t>Nov 20 20:18:45 10.155.33.4 kernel: [fe]: created ip session from sync 10.155.33.6/49544 &lt;-&gt; 10.155.33.189/21, 6, mac sess dir (reverse) flag 0x4220</w:t>
            </w:r>
          </w:p>
          <w:p w:rsidR="00683656" w:rsidRDefault="00683656" w:rsidP="0064697A">
            <w:pPr>
              <w:pStyle w:val="Body"/>
              <w:rPr>
                <w:rFonts w:ascii="Arial" w:eastAsia="宋体" w:hAnsi="Arial" w:cs="Arial"/>
                <w:lang w:eastAsia="zh-CN"/>
              </w:rPr>
            </w:pPr>
          </w:p>
          <w:p w:rsidR="00683656" w:rsidRDefault="00683656" w:rsidP="0064697A">
            <w:pPr>
              <w:pStyle w:val="Body"/>
              <w:rPr>
                <w:rFonts w:ascii="Arial" w:eastAsia="宋体" w:hAnsi="Arial" w:cs="Arial"/>
                <w:lang w:eastAsia="zh-CN"/>
              </w:rPr>
            </w:pPr>
            <w:r>
              <w:rPr>
                <w:rFonts w:ascii="Arial" w:eastAsia="宋体" w:hAnsi="Arial" w:cs="Arial" w:hint="eastAsia"/>
                <w:lang w:eastAsia="zh-CN"/>
              </w:rPr>
              <w:t>Check ip-session at AP1:</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Id:3; Ageout:1797437; Flags:0x4220; QOS:2; L7 ID:65535; Up: 0 min 2 sec; InPol:L7Verify/2;</w:t>
            </w:r>
          </w:p>
          <w:p w:rsidR="00683656" w:rsidRPr="00683656" w:rsidRDefault="00683656" w:rsidP="00683656">
            <w:pPr>
              <w:pStyle w:val="Body"/>
              <w:rPr>
                <w:rFonts w:ascii="Arial" w:eastAsia="宋体" w:hAnsi="Arial" w:cs="Arial"/>
                <w:lang w:eastAsia="zh-CN"/>
              </w:rPr>
            </w:pPr>
            <w:r w:rsidRPr="00683656">
              <w:rPr>
                <w:rFonts w:ascii="Arial" w:eastAsia="宋体" w:hAnsi="Arial" w:cs="Arial"/>
                <w:lang w:eastAsia="zh-CN"/>
              </w:rPr>
              <w:t xml:space="preserve">    10.155.33.6/49544 -&gt; 10.155.33.189/21; Proto 6; Flg:0x102; Pkts:0 Bytes:0 Parent-MAC-Sess: 28</w:t>
            </w:r>
          </w:p>
          <w:p w:rsidR="00683656" w:rsidRPr="00F426DF" w:rsidRDefault="00683656" w:rsidP="00683656">
            <w:pPr>
              <w:pStyle w:val="Body"/>
              <w:rPr>
                <w:rFonts w:ascii="Arial" w:eastAsia="宋体" w:hAnsi="Arial" w:cs="Arial"/>
                <w:lang w:eastAsia="zh-CN"/>
              </w:rPr>
            </w:pPr>
            <w:r w:rsidRPr="00683656">
              <w:rPr>
                <w:rFonts w:ascii="Arial" w:eastAsia="宋体" w:hAnsi="Arial" w:cs="Arial"/>
                <w:lang w:eastAsia="zh-CN"/>
              </w:rPr>
              <w:t xml:space="preserve">    10.155.33.189/21 -&gt; 10.155.33.6/49544; Proto 6; Flg:0x0; Pkts:0 Bytes:0</w:t>
            </w:r>
          </w:p>
        </w:tc>
      </w:tr>
      <w:tr w:rsidR="001F7B82" w:rsidRPr="00322E9D" w:rsidTr="0064697A">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eastAsia="宋体" w:hAnsi="Arial" w:cs="Arial"/>
                <w:color w:val="auto"/>
                <w:lang w:eastAsia="zh-CN"/>
              </w:rPr>
            </w:pPr>
            <w:r w:rsidRPr="00F426DF">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p>
        </w:tc>
      </w:tr>
      <w:tr w:rsidR="001F7B82" w:rsidRPr="00322E9D" w:rsidTr="0064697A">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Default="001F7B82" w:rsidP="0064697A">
            <w:pPr>
              <w:pStyle w:val="Body"/>
              <w:rPr>
                <w:rFonts w:ascii="Arial" w:eastAsia="宋体" w:hAnsi="Arial" w:cs="Arial"/>
                <w:lang w:eastAsia="zh-CN"/>
              </w:rPr>
            </w:pPr>
            <w:r>
              <w:rPr>
                <w:rFonts w:ascii="Arial" w:eastAsia="宋体" w:hAnsi="Arial" w:cs="Arial" w:hint="eastAsia"/>
                <w:lang w:eastAsia="zh-CN"/>
              </w:rPr>
              <w:t>For more information, please check bug 20311.</w:t>
            </w:r>
          </w:p>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Two APs should create IP sessions during roaming.</w:t>
            </w:r>
          </w:p>
        </w:tc>
      </w:tr>
    </w:tbl>
    <w:p w:rsidR="001F7B82" w:rsidRPr="006F53A6" w:rsidRDefault="001F7B82" w:rsidP="001F7B82">
      <w:pPr>
        <w:pStyle w:val="Heading4"/>
        <w:ind w:firstLine="1121"/>
        <w:rPr>
          <w:rFonts w:ascii="Arial" w:hAnsi="Arial"/>
          <w:b w:val="0"/>
          <w:sz w:val="21"/>
          <w:szCs w:val="21"/>
        </w:rPr>
      </w:pPr>
      <w:r>
        <w:rPr>
          <w:rFonts w:ascii="Arial" w:eastAsiaTheme="minorEastAsia" w:hAnsi="Arial" w:hint="eastAsia"/>
          <w:b w:val="0"/>
          <w:sz w:val="21"/>
          <w:szCs w:val="21"/>
          <w:lang w:eastAsia="zh-CN"/>
        </w:rPr>
        <w:t>L7_Engine</w:t>
      </w:r>
      <w:r w:rsidRPr="006F53A6">
        <w:rPr>
          <w:rFonts w:ascii="Arial" w:hAnsi="Arial" w:hint="eastAsia"/>
          <w:b w:val="0"/>
          <w:sz w:val="21"/>
          <w:szCs w:val="21"/>
        </w:rPr>
        <w:t>_Function_</w:t>
      </w:r>
      <w:r>
        <w:rPr>
          <w:rFonts w:ascii="Arial" w:eastAsia="宋体" w:hAnsi="Arial" w:hint="eastAsia"/>
          <w:b w:val="0"/>
          <w:sz w:val="21"/>
          <w:szCs w:val="21"/>
          <w:lang w:eastAsia="zh-CN"/>
        </w:rPr>
        <w:t>12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L7_Engine</w:t>
            </w:r>
            <w:r w:rsidRPr="00F426DF">
              <w:rPr>
                <w:rFonts w:ascii="Arial" w:eastAsia="宋体" w:hAnsi="Arial" w:cs="Arial"/>
                <w:lang w:eastAsia="zh-CN"/>
              </w:rPr>
              <w:t>_Function_</w:t>
            </w:r>
            <w:r>
              <w:rPr>
                <w:rFonts w:ascii="Arial" w:eastAsia="宋体" w:hAnsi="Arial" w:cs="Arial" w:hint="eastAsia"/>
                <w:lang w:eastAsia="zh-CN"/>
              </w:rPr>
              <w:t>12</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No</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Laptop1-----(wifi0/wifi1)AP1(eth0)_____Switch_____HM</w:t>
            </w:r>
          </w:p>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 xml:space="preserve">             -----(wifi0/wifi1)AP2(eth0)_______|</w:t>
            </w:r>
          </w:p>
          <w:p w:rsidR="001F7B82" w:rsidRPr="00F426DF" w:rsidRDefault="001F7B82" w:rsidP="0064697A">
            <w:pPr>
              <w:pStyle w:val="Body"/>
              <w:rPr>
                <w:rFonts w:ascii="Arial" w:eastAsia="宋体" w:hAnsi="Arial" w:cs="Arial"/>
                <w:lang w:eastAsia="zh-CN"/>
              </w:rPr>
            </w:pPr>
            <w:r w:rsidRPr="00F426DF">
              <w:rPr>
                <w:rFonts w:ascii="Arial" w:eastAsia="宋体" w:hAnsi="Arial" w:cs="Arial"/>
                <w:lang w:eastAsia="zh-CN"/>
              </w:rPr>
              <w:t xml:space="preserve">                                                                  |</w:t>
            </w:r>
          </w:p>
          <w:p w:rsidR="001F7B82" w:rsidRPr="00F426DF" w:rsidRDefault="001F7B82" w:rsidP="0064697A">
            <w:pPr>
              <w:pStyle w:val="Body"/>
              <w:rPr>
                <w:rFonts w:ascii="Arial" w:eastAsia="宋体" w:hAnsi="Arial" w:cs="Arial"/>
                <w:lang w:eastAsia="zh-CN"/>
              </w:rPr>
            </w:pPr>
            <w:r>
              <w:rPr>
                <w:rFonts w:ascii="Arial" w:eastAsia="宋体" w:hAnsi="Arial" w:cs="Arial"/>
                <w:lang w:eastAsia="zh-CN"/>
              </w:rPr>
              <w:t xml:space="preserve">   </w:t>
            </w:r>
            <w:r>
              <w:rPr>
                <w:rFonts w:ascii="Arial" w:eastAsia="宋体" w:hAnsi="Arial" w:cs="Arial" w:hint="eastAsia"/>
                <w:lang w:eastAsia="zh-CN"/>
              </w:rPr>
              <w:t xml:space="preserve"> </w:t>
            </w:r>
            <w:r w:rsidRPr="00F426DF">
              <w:rPr>
                <w:rFonts w:ascii="Arial" w:eastAsia="宋体" w:hAnsi="Arial" w:cs="Arial"/>
                <w:lang w:eastAsia="zh-CN"/>
              </w:rPr>
              <w:t xml:space="preserve">                                                     </w:t>
            </w:r>
            <w:r>
              <w:rPr>
                <w:rFonts w:ascii="Arial" w:eastAsia="宋体" w:hAnsi="Arial" w:cs="Arial" w:hint="eastAsia"/>
                <w:lang w:eastAsia="zh-CN"/>
              </w:rPr>
              <w:t xml:space="preserve">    Internet</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Verify roaming between APs which one supports L7 engine but disable it and another one doesn</w:t>
            </w:r>
            <w:r>
              <w:rPr>
                <w:rFonts w:ascii="Arial" w:eastAsia="宋体" w:hAnsi="Arial" w:cs="Arial"/>
                <w:lang w:eastAsia="zh-CN"/>
              </w:rPr>
              <w:t>’</w:t>
            </w:r>
            <w:r>
              <w:rPr>
                <w:rFonts w:ascii="Arial" w:eastAsia="宋体" w:hAnsi="Arial" w:cs="Arial" w:hint="eastAsia"/>
                <w:lang w:eastAsia="zh-CN"/>
              </w:rPr>
              <w:t>t support it.</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eastAsia="宋体" w:hAnsi="Arial" w:cs="Arial"/>
                <w:color w:val="auto"/>
                <w:lang w:eastAsia="zh-CN"/>
              </w:rPr>
            </w:pPr>
            <w:r w:rsidRPr="00F426DF">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30A6D" w:rsidRDefault="001F7B82" w:rsidP="0064697A">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1F7B82" w:rsidRPr="00F426DF" w:rsidRDefault="001F7B82" w:rsidP="0064697A">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1F7B82" w:rsidRPr="00322E9D" w:rsidTr="0064697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Default="001F7B82" w:rsidP="0064697A">
            <w:pPr>
              <w:pStyle w:val="Body"/>
              <w:rPr>
                <w:rFonts w:ascii="Arial" w:eastAsia="宋体" w:hAnsi="Arial" w:cs="Arial"/>
                <w:lang w:eastAsia="zh-CN"/>
              </w:rPr>
            </w:pPr>
            <w:r>
              <w:rPr>
                <w:rFonts w:ascii="Arial" w:eastAsia="宋体" w:hAnsi="Arial" w:cs="Arial" w:hint="eastAsia"/>
                <w:lang w:eastAsia="zh-CN"/>
              </w:rPr>
              <w:t>Load new image to AP1 to make it support L7 engine.</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Load old image to AP2 to make it doesn</w:t>
            </w:r>
            <w:r>
              <w:rPr>
                <w:rFonts w:ascii="Arial" w:eastAsia="宋体" w:hAnsi="Arial" w:cs="Arial"/>
                <w:lang w:eastAsia="zh-CN"/>
              </w:rPr>
              <w:t>’</w:t>
            </w:r>
            <w:r>
              <w:rPr>
                <w:rFonts w:ascii="Arial" w:eastAsia="宋体" w:hAnsi="Arial" w:cs="Arial" w:hint="eastAsia"/>
                <w:lang w:eastAsia="zh-CN"/>
              </w:rPr>
              <w:t xml:space="preserve">t </w:t>
            </w:r>
            <w:r>
              <w:rPr>
                <w:rFonts w:ascii="Arial" w:eastAsia="宋体" w:hAnsi="Arial" w:cs="Arial"/>
                <w:lang w:eastAsia="zh-CN"/>
              </w:rPr>
              <w:t>support</w:t>
            </w:r>
            <w:r>
              <w:rPr>
                <w:rFonts w:ascii="Arial" w:eastAsia="宋体" w:hAnsi="Arial" w:cs="Arial" w:hint="eastAsia"/>
                <w:lang w:eastAsia="zh-CN"/>
              </w:rPr>
              <w:t xml:space="preserve"> L7 engine.</w:t>
            </w:r>
          </w:p>
          <w:p w:rsidR="001F7B82" w:rsidRPr="00F30A6D" w:rsidRDefault="001F7B82" w:rsidP="0064697A">
            <w:pPr>
              <w:pStyle w:val="Body"/>
              <w:rPr>
                <w:rFonts w:ascii="Arial" w:eastAsia="宋体" w:hAnsi="Arial" w:cs="Arial"/>
                <w:lang w:eastAsia="zh-CN"/>
              </w:rPr>
            </w:pPr>
            <w:r>
              <w:rPr>
                <w:rFonts w:ascii="Arial" w:eastAsia="宋体" w:hAnsi="Arial" w:cs="Arial" w:hint="eastAsia"/>
                <w:lang w:eastAsia="zh-CN"/>
              </w:rPr>
              <w:t>AP1 and AP2 are</w:t>
            </w:r>
            <w:r>
              <w:rPr>
                <w:rFonts w:ascii="Arial" w:eastAsia="宋体" w:hAnsi="Arial" w:cs="Arial"/>
                <w:lang w:eastAsia="zh-CN"/>
              </w:rPr>
              <w:t xml:space="preserve"> managed by HM</w:t>
            </w:r>
            <w:r>
              <w:rPr>
                <w:rFonts w:ascii="Arial" w:eastAsia="宋体" w:hAnsi="Arial" w:cs="Arial" w:hint="eastAsia"/>
                <w:lang w:eastAsia="zh-CN"/>
              </w:rPr>
              <w:t>.</w:t>
            </w:r>
          </w:p>
          <w:p w:rsidR="001F7B82" w:rsidRDefault="001F7B82" w:rsidP="0064697A">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APs sub-interface, which is set as access mode.</w:t>
            </w:r>
          </w:p>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Laptop1 associates with AP1 by SSID.</w:t>
            </w:r>
          </w:p>
        </w:tc>
      </w:tr>
      <w:tr w:rsidR="001F7B82" w:rsidRPr="00322E9D" w:rsidTr="0064697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7E757F" w:rsidRDefault="001F7B82" w:rsidP="00EB7D7A">
            <w:pPr>
              <w:pStyle w:val="Body"/>
              <w:numPr>
                <w:ilvl w:val="2"/>
                <w:numId w:val="90"/>
              </w:numPr>
              <w:ind w:left="268" w:hanging="268"/>
              <w:rPr>
                <w:rFonts w:ascii="Arial" w:eastAsia="宋体" w:hAnsi="Arial" w:cs="Arial"/>
                <w:lang w:eastAsia="zh-CN"/>
              </w:rPr>
            </w:pPr>
            <w:r>
              <w:rPr>
                <w:rFonts w:ascii="Arial" w:eastAsia="宋体" w:hAnsi="Arial" w:cs="Arial" w:hint="eastAsia"/>
                <w:lang w:eastAsia="zh-CN"/>
              </w:rPr>
              <w:t>Turn off L7 engine at AP1.</w:t>
            </w:r>
          </w:p>
          <w:p w:rsidR="001F7B82" w:rsidRPr="001B775E" w:rsidRDefault="001F7B82" w:rsidP="00EB7D7A">
            <w:pPr>
              <w:pStyle w:val="Body"/>
              <w:numPr>
                <w:ilvl w:val="2"/>
                <w:numId w:val="90"/>
              </w:numPr>
              <w:ind w:left="268" w:hanging="268"/>
              <w:rPr>
                <w:rFonts w:ascii="Arial" w:eastAsia="宋体" w:hAnsi="Arial" w:cs="Arial"/>
                <w:lang w:eastAsia="zh-CN"/>
              </w:rPr>
            </w:pPr>
            <w:r>
              <w:rPr>
                <w:rFonts w:ascii="Arial" w:eastAsia="宋体" w:hAnsi="Arial" w:cs="Arial"/>
                <w:lang w:eastAsia="zh-CN"/>
              </w:rPr>
              <w:t>K</w:t>
            </w:r>
            <w:r>
              <w:rPr>
                <w:rFonts w:ascii="Arial" w:eastAsia="宋体" w:hAnsi="Arial" w:cs="Arial" w:hint="eastAsia"/>
                <w:lang w:eastAsia="zh-CN"/>
              </w:rPr>
              <w:t xml:space="preserve">eep default setting of </w:t>
            </w:r>
            <w:r>
              <w:rPr>
                <w:rFonts w:ascii="Arial" w:eastAsia="宋体" w:hAnsi="Arial" w:cs="Arial"/>
                <w:lang w:eastAsia="zh-CN"/>
              </w:rPr>
              <w:t>application</w:t>
            </w:r>
            <w:r w:rsidR="00A111F3">
              <w:rPr>
                <w:rFonts w:ascii="Arial" w:eastAsia="宋体" w:hAnsi="Arial" w:cs="Arial" w:hint="eastAsia"/>
                <w:lang w:eastAsia="zh-CN"/>
              </w:rPr>
              <w:t xml:space="preserve"> reporting at AP1</w:t>
            </w:r>
            <w:r>
              <w:rPr>
                <w:rFonts w:ascii="Arial" w:eastAsia="宋体" w:hAnsi="Arial" w:cs="Arial" w:hint="eastAsia"/>
                <w:lang w:eastAsia="zh-CN"/>
              </w:rPr>
              <w:t>.</w:t>
            </w:r>
          </w:p>
          <w:p w:rsidR="001F7B82" w:rsidRPr="008D4417" w:rsidRDefault="001F7B82" w:rsidP="00EB7D7A">
            <w:pPr>
              <w:pStyle w:val="Body"/>
              <w:numPr>
                <w:ilvl w:val="2"/>
                <w:numId w:val="90"/>
              </w:numPr>
              <w:ind w:left="268" w:hanging="268"/>
              <w:rPr>
                <w:rFonts w:ascii="Arial" w:eastAsia="宋体" w:hAnsi="Arial" w:cs="Arial"/>
                <w:strike/>
                <w:lang w:eastAsia="zh-CN"/>
              </w:rPr>
            </w:pPr>
            <w:r w:rsidRPr="008D4417">
              <w:rPr>
                <w:rFonts w:ascii="Arial" w:eastAsia="宋体" w:hAnsi="Arial" w:cs="Arial" w:hint="eastAsia"/>
                <w:strike/>
                <w:lang w:eastAsia="zh-CN"/>
              </w:rPr>
              <w:t>Enable application HTTP, TCP and IP for reporting.</w:t>
            </w:r>
          </w:p>
          <w:p w:rsidR="001F7B82" w:rsidRDefault="001F7B82" w:rsidP="00EB7D7A">
            <w:pPr>
              <w:pStyle w:val="Body"/>
              <w:numPr>
                <w:ilvl w:val="2"/>
                <w:numId w:val="90"/>
              </w:numPr>
              <w:ind w:left="268" w:hanging="268"/>
              <w:rPr>
                <w:rFonts w:ascii="Arial" w:eastAsia="宋体" w:hAnsi="Arial" w:cs="Arial"/>
                <w:lang w:eastAsia="zh-CN"/>
              </w:rPr>
            </w:pPr>
            <w:r>
              <w:rPr>
                <w:rFonts w:ascii="Arial" w:eastAsia="宋体" w:hAnsi="Arial" w:cs="Arial" w:hint="eastAsia"/>
                <w:lang w:eastAsia="zh-CN"/>
              </w:rPr>
              <w:t>Laptop1 accesses Internet via HTTP session.</w:t>
            </w:r>
          </w:p>
          <w:p w:rsidR="001F7B82" w:rsidRPr="00954567" w:rsidRDefault="001F7B82" w:rsidP="00EB7D7A">
            <w:pPr>
              <w:pStyle w:val="Body"/>
              <w:numPr>
                <w:ilvl w:val="2"/>
                <w:numId w:val="90"/>
              </w:numPr>
              <w:ind w:left="268" w:hanging="268"/>
              <w:rPr>
                <w:rFonts w:ascii="Arial" w:eastAsia="宋体" w:hAnsi="Arial" w:cs="Arial"/>
                <w:lang w:eastAsia="zh-CN"/>
              </w:rPr>
            </w:pPr>
            <w:r>
              <w:rPr>
                <w:rFonts w:ascii="Arial" w:eastAsia="宋体" w:hAnsi="Arial" w:cs="Arial" w:hint="eastAsia"/>
                <w:lang w:eastAsia="zh-CN"/>
              </w:rPr>
              <w:t>Check ip-sessions for HTTP at AP1.</w:t>
            </w:r>
          </w:p>
          <w:p w:rsidR="001F7B82" w:rsidRDefault="001F7B82" w:rsidP="00EB7D7A">
            <w:pPr>
              <w:pStyle w:val="Body"/>
              <w:numPr>
                <w:ilvl w:val="2"/>
                <w:numId w:val="90"/>
              </w:numPr>
              <w:ind w:left="268" w:hanging="268"/>
              <w:rPr>
                <w:rFonts w:ascii="Arial" w:eastAsia="宋体" w:hAnsi="Arial" w:cs="Arial"/>
                <w:lang w:eastAsia="zh-CN"/>
              </w:rPr>
            </w:pPr>
            <w:r>
              <w:rPr>
                <w:rFonts w:ascii="Arial" w:eastAsia="宋体" w:hAnsi="Arial" w:cs="Arial" w:hint="eastAsia"/>
                <w:lang w:eastAsia="zh-CN"/>
              </w:rPr>
              <w:t>Laptop1 roams from AP1 to AP2.</w:t>
            </w:r>
          </w:p>
          <w:p w:rsidR="001F7B82" w:rsidRDefault="001F7B82" w:rsidP="00EB7D7A">
            <w:pPr>
              <w:pStyle w:val="Body"/>
              <w:numPr>
                <w:ilvl w:val="2"/>
                <w:numId w:val="90"/>
              </w:numPr>
              <w:ind w:left="268" w:hanging="268"/>
              <w:rPr>
                <w:rFonts w:ascii="Arial" w:eastAsia="宋体" w:hAnsi="Arial" w:cs="Arial"/>
                <w:lang w:eastAsia="zh-CN"/>
              </w:rPr>
            </w:pPr>
            <w:r>
              <w:rPr>
                <w:rFonts w:ascii="Arial" w:eastAsia="宋体" w:hAnsi="Arial" w:cs="Arial" w:hint="eastAsia"/>
                <w:lang w:eastAsia="zh-CN"/>
              </w:rPr>
              <w:t>Check ip-session for HTTP at AP2.</w:t>
            </w:r>
          </w:p>
          <w:p w:rsidR="001F7B82" w:rsidRDefault="001F7B82" w:rsidP="00EB7D7A">
            <w:pPr>
              <w:pStyle w:val="Body"/>
              <w:numPr>
                <w:ilvl w:val="2"/>
                <w:numId w:val="90"/>
              </w:numPr>
              <w:ind w:left="268" w:hanging="268"/>
              <w:rPr>
                <w:rFonts w:ascii="Arial" w:eastAsia="宋体" w:hAnsi="Arial" w:cs="Arial"/>
                <w:lang w:eastAsia="zh-CN"/>
              </w:rPr>
            </w:pPr>
            <w:r w:rsidRPr="007E757F">
              <w:rPr>
                <w:rFonts w:ascii="Arial" w:eastAsia="宋体" w:hAnsi="Arial" w:cs="Arial" w:hint="eastAsia"/>
                <w:lang w:eastAsia="zh-CN"/>
              </w:rPr>
              <w:t>Clear HTTP session at AP2, and launch it again at Laptop1.</w:t>
            </w:r>
          </w:p>
          <w:p w:rsidR="001F7B82" w:rsidRPr="007E757F" w:rsidRDefault="001F7B82" w:rsidP="00EB7D7A">
            <w:pPr>
              <w:pStyle w:val="Body"/>
              <w:numPr>
                <w:ilvl w:val="2"/>
                <w:numId w:val="90"/>
              </w:numPr>
              <w:ind w:left="268" w:hanging="268"/>
              <w:rPr>
                <w:rFonts w:ascii="Arial" w:eastAsia="宋体" w:hAnsi="Arial" w:cs="Arial"/>
                <w:lang w:eastAsia="zh-CN"/>
              </w:rPr>
            </w:pPr>
            <w:r w:rsidRPr="007E757F">
              <w:rPr>
                <w:rFonts w:ascii="Arial" w:eastAsia="宋体" w:hAnsi="Arial" w:cs="Arial" w:hint="eastAsia"/>
                <w:lang w:eastAsia="zh-CN"/>
              </w:rPr>
              <w:t>R</w:t>
            </w:r>
            <w:r>
              <w:rPr>
                <w:rFonts w:ascii="Arial" w:eastAsia="宋体" w:hAnsi="Arial" w:cs="Arial" w:hint="eastAsia"/>
                <w:lang w:eastAsia="zh-CN"/>
              </w:rPr>
              <w:t>epeat step 5 to 7</w:t>
            </w:r>
            <w:r w:rsidRPr="007E757F">
              <w:rPr>
                <w:rFonts w:ascii="Arial" w:eastAsia="宋体" w:hAnsi="Arial" w:cs="Arial" w:hint="eastAsia"/>
                <w:lang w:eastAsia="zh-CN"/>
              </w:rPr>
              <w:t xml:space="preserve"> again, but at this time roams from AP2 to AP1.</w:t>
            </w:r>
          </w:p>
        </w:tc>
      </w:tr>
      <w:tr w:rsidR="001F7B82" w:rsidRPr="00322E9D" w:rsidTr="0064697A">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hAnsi="Arial" w:cs="Arial"/>
                <w:color w:val="auto"/>
              </w:rPr>
            </w:pPr>
            <w:r w:rsidRPr="00F426DF">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1. Turn on L7 engine at AP1 successfully.</w:t>
            </w:r>
          </w:p>
          <w:p w:rsidR="001F7B82" w:rsidRPr="008D4417" w:rsidRDefault="001F7B82" w:rsidP="0064697A">
            <w:pPr>
              <w:pStyle w:val="Body"/>
              <w:rPr>
                <w:rFonts w:ascii="Arial" w:eastAsia="宋体" w:hAnsi="Arial" w:cs="Arial"/>
                <w:strike/>
                <w:lang w:eastAsia="zh-CN"/>
              </w:rPr>
            </w:pPr>
            <w:r w:rsidRPr="008D4417">
              <w:rPr>
                <w:rFonts w:ascii="Arial" w:eastAsia="宋体" w:hAnsi="Arial" w:cs="Arial" w:hint="eastAsia"/>
                <w:strike/>
                <w:lang w:eastAsia="zh-CN"/>
              </w:rPr>
              <w:t xml:space="preserve">Step 3. Enable </w:t>
            </w:r>
            <w:r w:rsidRPr="008D4417">
              <w:rPr>
                <w:rFonts w:ascii="Arial" w:eastAsia="宋体" w:hAnsi="Arial" w:cs="Arial"/>
                <w:strike/>
                <w:lang w:eastAsia="zh-CN"/>
              </w:rPr>
              <w:t>application</w:t>
            </w:r>
            <w:r w:rsidRPr="008D4417">
              <w:rPr>
                <w:rFonts w:ascii="Arial" w:eastAsia="宋体" w:hAnsi="Arial" w:cs="Arial" w:hint="eastAsia"/>
                <w:strike/>
                <w:lang w:eastAsia="zh-CN"/>
              </w:rPr>
              <w:t xml:space="preserve"> for reporting successfully.</w:t>
            </w: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5. AP1 does NOT classifiy application HTTP.</w:t>
            </w:r>
          </w:p>
          <w:p w:rsidR="00223C96" w:rsidRPr="00223C96" w:rsidRDefault="00223C96" w:rsidP="00223C96">
            <w:pPr>
              <w:pStyle w:val="Body"/>
              <w:rPr>
                <w:rFonts w:ascii="Arial" w:eastAsia="宋体" w:hAnsi="Arial" w:cs="Arial"/>
                <w:lang w:eastAsia="zh-CN"/>
              </w:rPr>
            </w:pPr>
            <w:r w:rsidRPr="00223C96">
              <w:rPr>
                <w:rFonts w:ascii="Arial" w:eastAsia="宋体" w:hAnsi="Arial" w:cs="Arial"/>
                <w:lang w:eastAsia="zh-CN"/>
              </w:rPr>
              <w:t>Id:3; Ageout:1797334; Flags:0x24400; QOS:2; L7 ID:65535; Up: 0 min 7 sec; InPol:L7Verify/2;</w:t>
            </w:r>
          </w:p>
          <w:p w:rsidR="00223C96" w:rsidRPr="00223C96" w:rsidRDefault="00223C96" w:rsidP="00223C96">
            <w:pPr>
              <w:pStyle w:val="Body"/>
              <w:rPr>
                <w:rFonts w:ascii="Arial" w:eastAsia="宋体" w:hAnsi="Arial" w:cs="Arial"/>
                <w:lang w:eastAsia="zh-CN"/>
              </w:rPr>
            </w:pPr>
            <w:r w:rsidRPr="00223C96">
              <w:rPr>
                <w:rFonts w:ascii="Arial" w:eastAsia="宋体" w:hAnsi="Arial" w:cs="Arial"/>
                <w:lang w:eastAsia="zh-CN"/>
              </w:rPr>
              <w:t xml:space="preserve">    10.155.33.6/50520 -&gt; 10.155.33.189/21; Proto 6; Flg:0x112; Pkts:10 Bytes:446 Parent-MAC-Sess: 42</w:t>
            </w:r>
          </w:p>
          <w:p w:rsidR="00223C96" w:rsidRDefault="00223C96" w:rsidP="00223C96">
            <w:pPr>
              <w:pStyle w:val="Body"/>
              <w:rPr>
                <w:rFonts w:ascii="Arial" w:eastAsia="宋体" w:hAnsi="Arial" w:cs="Arial"/>
                <w:lang w:eastAsia="zh-CN"/>
              </w:rPr>
            </w:pPr>
            <w:r w:rsidRPr="00223C96">
              <w:rPr>
                <w:rFonts w:ascii="Arial" w:eastAsia="宋体" w:hAnsi="Arial" w:cs="Arial"/>
                <w:lang w:eastAsia="zh-CN"/>
              </w:rPr>
              <w:t xml:space="preserve">    10.155.33.189/21 -&gt; 10.155.33.6/50520; Proto 6; Flg:0x110; Pkts:7 Bytes:536</w:t>
            </w:r>
          </w:p>
          <w:p w:rsidR="00223C96" w:rsidRDefault="00223C96" w:rsidP="0064697A">
            <w:pPr>
              <w:pStyle w:val="Body"/>
              <w:rPr>
                <w:rFonts w:ascii="Arial" w:eastAsia="宋体" w:hAnsi="Arial" w:cs="Arial"/>
                <w:lang w:eastAsia="zh-CN"/>
              </w:rPr>
            </w:pP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6. Laptop1 roams from AP1 to AP2. No AP crash.</w:t>
            </w:r>
          </w:p>
          <w:p w:rsidR="00223C96" w:rsidRDefault="00223C96" w:rsidP="00223C96">
            <w:pPr>
              <w:pStyle w:val="Body"/>
              <w:rPr>
                <w:rFonts w:ascii="Arial" w:eastAsia="宋体" w:hAnsi="Arial" w:cs="Arial"/>
                <w:lang w:eastAsia="zh-CN"/>
              </w:rPr>
            </w:pPr>
            <w:r>
              <w:rPr>
                <w:rFonts w:ascii="Arial" w:eastAsia="宋体" w:hAnsi="Arial" w:cs="Arial" w:hint="eastAsia"/>
                <w:lang w:eastAsia="zh-CN"/>
              </w:rPr>
              <w:t xml:space="preserve">Laptop1: 10.155.33.6  </w:t>
            </w:r>
            <w:r w:rsidRPr="00683656">
              <w:rPr>
                <w:rFonts w:ascii="Arial" w:eastAsia="宋体" w:hAnsi="Arial" w:cs="Arial"/>
                <w:lang w:eastAsia="zh-CN"/>
              </w:rPr>
              <w:t>0024:d7c0:0308</w:t>
            </w:r>
          </w:p>
          <w:p w:rsidR="00223C96" w:rsidRPr="00223C96" w:rsidRDefault="00223C96" w:rsidP="0064697A">
            <w:pPr>
              <w:pStyle w:val="Body"/>
              <w:rPr>
                <w:rFonts w:ascii="Arial" w:eastAsia="宋体" w:hAnsi="Arial" w:cs="Arial"/>
                <w:lang w:eastAsia="zh-CN"/>
              </w:rPr>
            </w:pPr>
            <w:r>
              <w:rPr>
                <w:rFonts w:ascii="Arial" w:eastAsia="宋体" w:hAnsi="Arial" w:cs="Arial" w:hint="eastAsia"/>
                <w:lang w:eastAsia="zh-CN"/>
              </w:rPr>
              <w:t xml:space="preserve">FTP server: 10.155.33.189 </w:t>
            </w:r>
            <w:r w:rsidRPr="00683656">
              <w:rPr>
                <w:rFonts w:ascii="Arial" w:eastAsia="宋体" w:hAnsi="Arial" w:cs="Arial"/>
                <w:lang w:eastAsia="zh-CN"/>
              </w:rPr>
              <w:t>000c:2940:6dbc</w:t>
            </w:r>
          </w:p>
          <w:p w:rsidR="00223C96" w:rsidRDefault="00223C96" w:rsidP="0064697A">
            <w:pPr>
              <w:pStyle w:val="Body"/>
              <w:rPr>
                <w:rFonts w:ascii="Arial" w:eastAsia="宋体" w:hAnsi="Arial" w:cs="Arial"/>
                <w:lang w:eastAsia="zh-CN"/>
              </w:rPr>
            </w:pPr>
            <w:r>
              <w:rPr>
                <w:rFonts w:ascii="Arial" w:eastAsia="宋体" w:hAnsi="Arial" w:cs="Arial"/>
                <w:lang w:eastAsia="zh-CN"/>
              </w:rPr>
              <w:lastRenderedPageBreak/>
              <w:t>S</w:t>
            </w:r>
            <w:r>
              <w:rPr>
                <w:rFonts w:ascii="Arial" w:eastAsia="宋体" w:hAnsi="Arial" w:cs="Arial" w:hint="eastAsia"/>
                <w:lang w:eastAsia="zh-CN"/>
              </w:rPr>
              <w:t>how log buffer</w:t>
            </w:r>
            <w:r w:rsidR="008D4417">
              <w:rPr>
                <w:rFonts w:ascii="Arial" w:eastAsia="宋体" w:hAnsi="Arial" w:cs="Arial" w:hint="eastAsia"/>
                <w:lang w:eastAsia="zh-CN"/>
              </w:rPr>
              <w:t xml:space="preserve"> at AP1</w:t>
            </w:r>
            <w:r>
              <w:rPr>
                <w:rFonts w:ascii="Arial" w:eastAsia="宋体" w:hAnsi="Arial" w:cs="Arial" w:hint="eastAsia"/>
                <w:lang w:eastAsia="zh-CN"/>
              </w:rPr>
              <w:t>:</w:t>
            </w:r>
          </w:p>
          <w:p w:rsidR="00223C96" w:rsidRPr="00223C96" w:rsidRDefault="00223C96" w:rsidP="00223C96">
            <w:pPr>
              <w:pStyle w:val="Body"/>
              <w:rPr>
                <w:rFonts w:ascii="Arial" w:eastAsia="宋体" w:hAnsi="Arial" w:cs="Arial"/>
                <w:lang w:eastAsia="zh-CN"/>
              </w:rPr>
            </w:pPr>
            <w:r w:rsidRPr="00223C96">
              <w:rPr>
                <w:rFonts w:ascii="Arial" w:eastAsia="宋体" w:hAnsi="Arial" w:cs="Arial"/>
                <w:lang w:eastAsia="zh-CN"/>
              </w:rPr>
              <w:t>2012-11-21 13:22:39 debug   kernel: [fe]: send sess sync of size 820, instance 1</w:t>
            </w:r>
          </w:p>
          <w:p w:rsidR="00223C96" w:rsidRPr="00223C96" w:rsidRDefault="00223C96" w:rsidP="00223C96">
            <w:pPr>
              <w:pStyle w:val="Body"/>
              <w:rPr>
                <w:rFonts w:ascii="Arial" w:eastAsia="宋体" w:hAnsi="Arial" w:cs="Arial"/>
                <w:lang w:eastAsia="zh-CN"/>
              </w:rPr>
            </w:pPr>
            <w:r w:rsidRPr="00223C96">
              <w:rPr>
                <w:rFonts w:ascii="Arial" w:eastAsia="宋体" w:hAnsi="Arial" w:cs="Arial"/>
                <w:lang w:eastAsia="zh-CN"/>
              </w:rPr>
              <w:t>2012-11-21 13:22:39 debug   kernel: [fe]: send ip-session (id 3) 10.155.33.6/50520 &lt;-&gt; 10.155.33.189/21, proto 6 qos 2, mac-sess dir (reverse) app 65535 flag 0x0</w:t>
            </w:r>
          </w:p>
          <w:p w:rsidR="00223C96" w:rsidRPr="00223C96" w:rsidRDefault="00223C96" w:rsidP="00223C96">
            <w:pPr>
              <w:pStyle w:val="Body"/>
              <w:rPr>
                <w:rFonts w:ascii="Arial" w:eastAsia="宋体" w:hAnsi="Arial" w:cs="Arial"/>
                <w:lang w:eastAsia="zh-CN"/>
              </w:rPr>
            </w:pPr>
            <w:r w:rsidRPr="00223C96">
              <w:rPr>
                <w:rFonts w:ascii="Arial" w:eastAsia="宋体" w:hAnsi="Arial" w:cs="Arial"/>
                <w:lang w:eastAsia="zh-CN"/>
              </w:rPr>
              <w:t>2012-11-21 13:22:39 debug   kernel: [fe]: send ip session from sync 10.155.33.6/50520 &lt;-&gt; 10.155.33.189/21, 6, mac sess dir (reverse)</w:t>
            </w:r>
          </w:p>
          <w:p w:rsidR="00223C96" w:rsidRPr="00223C96" w:rsidRDefault="00223C96" w:rsidP="00223C96">
            <w:pPr>
              <w:pStyle w:val="Body"/>
              <w:rPr>
                <w:rFonts w:ascii="Arial" w:eastAsia="宋体" w:hAnsi="Arial" w:cs="Arial"/>
                <w:lang w:eastAsia="zh-CN"/>
              </w:rPr>
            </w:pPr>
            <w:r w:rsidRPr="00223C96">
              <w:rPr>
                <w:rFonts w:ascii="Arial" w:eastAsia="宋体" w:hAnsi="Arial" w:cs="Arial"/>
                <w:lang w:eastAsia="zh-CN"/>
              </w:rPr>
              <w:t>2012-11-21 13:22:39 debug   kernel: [fe]: send mac-session (id 42) 000c:2940:6dbc (zone backhaul) &lt;-&gt; 0024:d7c0:0308 (zone access), ageout 6 ms</w:t>
            </w:r>
          </w:p>
          <w:p w:rsidR="00223C96" w:rsidRPr="00223C96" w:rsidRDefault="00223C96" w:rsidP="00223C96">
            <w:pPr>
              <w:pStyle w:val="Body"/>
              <w:rPr>
                <w:rFonts w:ascii="Arial" w:eastAsia="宋体" w:hAnsi="Arial" w:cs="Arial"/>
                <w:lang w:eastAsia="zh-CN"/>
              </w:rPr>
            </w:pPr>
            <w:r w:rsidRPr="00223C96">
              <w:rPr>
                <w:rFonts w:ascii="Arial" w:eastAsia="宋体" w:hAnsi="Arial" w:cs="Arial"/>
                <w:lang w:eastAsia="zh-CN"/>
              </w:rPr>
              <w:t>2012-11-21 13:22:39 debug   kernel: [fe]: send mac-session (id 36) 00e0:1e5d:bf43 (zone backhaul) &lt;-&gt; 0024:d7c0:0308 (zone access), ageout 6 ms</w:t>
            </w:r>
          </w:p>
          <w:p w:rsidR="00223C96" w:rsidRPr="00223C96" w:rsidRDefault="00223C96" w:rsidP="00223C96">
            <w:pPr>
              <w:pStyle w:val="Body"/>
              <w:rPr>
                <w:rFonts w:ascii="Arial" w:eastAsia="宋体" w:hAnsi="Arial" w:cs="Arial"/>
                <w:lang w:eastAsia="zh-CN"/>
              </w:rPr>
            </w:pPr>
            <w:r w:rsidRPr="00223C96">
              <w:rPr>
                <w:rFonts w:ascii="Arial" w:eastAsia="宋体" w:hAnsi="Arial" w:cs="Arial"/>
                <w:lang w:eastAsia="zh-CN"/>
              </w:rPr>
              <w:t>2012-11-21 13:22:39 debug   kernel: [fe]: send ip-session (id 1) 10.155.30.28/59822 &lt;-&gt; 10.155.33.6/3389, proto 6 qos 2, mac-sess dir (reverse) app 65535 flag 0x0</w:t>
            </w:r>
          </w:p>
          <w:p w:rsidR="00223C96" w:rsidRPr="00223C96" w:rsidRDefault="00223C96" w:rsidP="00223C96">
            <w:pPr>
              <w:pStyle w:val="Body"/>
              <w:rPr>
                <w:rFonts w:ascii="Arial" w:eastAsia="宋体" w:hAnsi="Arial" w:cs="Arial"/>
                <w:lang w:eastAsia="zh-CN"/>
              </w:rPr>
            </w:pPr>
            <w:r w:rsidRPr="00223C96">
              <w:rPr>
                <w:rFonts w:ascii="Arial" w:eastAsia="宋体" w:hAnsi="Arial" w:cs="Arial"/>
                <w:lang w:eastAsia="zh-CN"/>
              </w:rPr>
              <w:t>2012-11-21 13:22:39 debug   kernel: [fe]: send ip session from sync 10.155.30.28/59822 &lt;-&gt; 10.155.33.6/3389, 6, mac sess dir (reverse)</w:t>
            </w:r>
          </w:p>
          <w:p w:rsidR="00223C96" w:rsidRPr="00223C96" w:rsidRDefault="00223C96" w:rsidP="00223C96">
            <w:pPr>
              <w:pStyle w:val="Body"/>
              <w:rPr>
                <w:rFonts w:ascii="Arial" w:eastAsia="宋体" w:hAnsi="Arial" w:cs="Arial"/>
                <w:lang w:eastAsia="zh-CN"/>
              </w:rPr>
            </w:pPr>
            <w:r w:rsidRPr="00223C96">
              <w:rPr>
                <w:rFonts w:ascii="Arial" w:eastAsia="宋体" w:hAnsi="Arial" w:cs="Arial"/>
                <w:lang w:eastAsia="zh-CN"/>
              </w:rPr>
              <w:t>2012-11-21 13:22:39 debug   kernel: [fe]: send mac-session (id 32) 0024:d7c0:0308 (zone access) &lt;-&gt; 80f6:2e3e:9005 (zone backhaul), ageout 17 ms</w:t>
            </w:r>
          </w:p>
          <w:p w:rsidR="00223C96" w:rsidRPr="00223C96" w:rsidRDefault="00223C96" w:rsidP="00223C96">
            <w:pPr>
              <w:pStyle w:val="Body"/>
              <w:rPr>
                <w:rFonts w:ascii="Arial" w:eastAsia="宋体" w:hAnsi="Arial" w:cs="Arial"/>
                <w:lang w:eastAsia="zh-CN"/>
              </w:rPr>
            </w:pPr>
            <w:r w:rsidRPr="00223C96">
              <w:rPr>
                <w:rFonts w:ascii="Arial" w:eastAsia="宋体" w:hAnsi="Arial" w:cs="Arial"/>
                <w:lang w:eastAsia="zh-CN"/>
              </w:rPr>
              <w:t>2012-11-21 13:22:39 debug   kernel: [fe]: send ip-session (id 4) 10.155.33.6/8235 &lt;-&gt; 10.155.33.255/8235, proto 17 qos 2, mac-sess dir (reverse) app 65535 flag 0x0</w:t>
            </w:r>
          </w:p>
          <w:p w:rsidR="00223C96" w:rsidRPr="00223C96" w:rsidRDefault="00223C96" w:rsidP="00223C96">
            <w:pPr>
              <w:pStyle w:val="Body"/>
              <w:rPr>
                <w:rFonts w:ascii="Arial" w:eastAsia="宋体" w:hAnsi="Arial" w:cs="Arial"/>
                <w:lang w:eastAsia="zh-CN"/>
              </w:rPr>
            </w:pPr>
            <w:r w:rsidRPr="00223C96">
              <w:rPr>
                <w:rFonts w:ascii="Arial" w:eastAsia="宋体" w:hAnsi="Arial" w:cs="Arial"/>
                <w:lang w:eastAsia="zh-CN"/>
              </w:rPr>
              <w:t>2012-11-21 13:22:39 debug   kernel: [fe]: send ip session from sync 10.155.33.6/8235 &lt;-&gt; 10.155.33.255/8235, 17, mac sess dir (reverse)</w:t>
            </w:r>
          </w:p>
          <w:p w:rsidR="00223C96" w:rsidRPr="00223C96" w:rsidRDefault="00223C96" w:rsidP="00223C96">
            <w:pPr>
              <w:pStyle w:val="Body"/>
              <w:rPr>
                <w:rFonts w:ascii="Arial" w:eastAsia="宋体" w:hAnsi="Arial" w:cs="Arial"/>
                <w:lang w:eastAsia="zh-CN"/>
              </w:rPr>
            </w:pPr>
            <w:r w:rsidRPr="00223C96">
              <w:rPr>
                <w:rFonts w:ascii="Arial" w:eastAsia="宋体" w:hAnsi="Arial" w:cs="Arial"/>
                <w:lang w:eastAsia="zh-CN"/>
              </w:rPr>
              <w:t>2012-11-21 13:22:39 debug   kernel: [fe]: send ip-session (id 2) 10.155.33.6/4112  -&gt; 224.0.0.252/4112, proto 2 qos 2, mac-sess dir (reverse) app 65535 flag 0x0</w:t>
            </w:r>
          </w:p>
          <w:p w:rsidR="00223C96" w:rsidRPr="00223C96" w:rsidRDefault="00223C96" w:rsidP="00223C96">
            <w:pPr>
              <w:pStyle w:val="Body"/>
              <w:rPr>
                <w:rFonts w:ascii="Arial" w:eastAsia="宋体" w:hAnsi="Arial" w:cs="Arial"/>
                <w:lang w:eastAsia="zh-CN"/>
              </w:rPr>
            </w:pPr>
            <w:r w:rsidRPr="00223C96">
              <w:rPr>
                <w:rFonts w:ascii="Arial" w:eastAsia="宋体" w:hAnsi="Arial" w:cs="Arial"/>
                <w:lang w:eastAsia="zh-CN"/>
              </w:rPr>
              <w:t>2012-11-21 13:22:39 debug   kernel: [fe]: send ip session from sync 10.155.33.6/4112  -&gt; 224.0.0.252/4112, 2, mac sess dir (reverse)</w:t>
            </w:r>
          </w:p>
          <w:p w:rsidR="00223C96" w:rsidRPr="00223C96" w:rsidRDefault="00223C96" w:rsidP="00223C96">
            <w:pPr>
              <w:pStyle w:val="Body"/>
              <w:rPr>
                <w:rFonts w:ascii="Arial" w:eastAsia="宋体" w:hAnsi="Arial" w:cs="Arial"/>
                <w:lang w:eastAsia="zh-CN"/>
              </w:rPr>
            </w:pPr>
            <w:r w:rsidRPr="00223C96">
              <w:rPr>
                <w:rFonts w:ascii="Arial" w:eastAsia="宋体" w:hAnsi="Arial" w:cs="Arial"/>
                <w:lang w:eastAsia="zh-CN"/>
              </w:rPr>
              <w:t>2012-11-21 13:22:39 debug   kernel: [fe]: send mac-session (id 29) ffff:ffff:ffff (zone backhaul) &lt;-&gt; 0024:d7c0:0308 (zone access), ageout -711241588 ms</w:t>
            </w:r>
          </w:p>
          <w:p w:rsidR="00223C96" w:rsidRPr="00223C96" w:rsidRDefault="00223C96" w:rsidP="00223C96">
            <w:pPr>
              <w:pStyle w:val="Body"/>
              <w:rPr>
                <w:rFonts w:ascii="Arial" w:eastAsia="宋体" w:hAnsi="Arial" w:cs="Arial"/>
                <w:lang w:eastAsia="zh-CN"/>
              </w:rPr>
            </w:pPr>
            <w:r w:rsidRPr="00223C96">
              <w:rPr>
                <w:rFonts w:ascii="Arial" w:eastAsia="宋体" w:hAnsi="Arial" w:cs="Arial"/>
                <w:lang w:eastAsia="zh-CN"/>
              </w:rPr>
              <w:t>2012-11-21 13:22:39 debug   kernel: [fe]: send sess sync msg, instance 1 mac 0024:d7c0:0308</w:t>
            </w:r>
          </w:p>
          <w:p w:rsidR="00223C96" w:rsidRDefault="00223C96" w:rsidP="00223C96">
            <w:pPr>
              <w:pStyle w:val="Body"/>
              <w:rPr>
                <w:rFonts w:ascii="Arial" w:eastAsia="宋体" w:hAnsi="Arial" w:cs="Arial"/>
                <w:lang w:eastAsia="zh-CN"/>
              </w:rPr>
            </w:pPr>
            <w:r w:rsidRPr="00223C96">
              <w:rPr>
                <w:rFonts w:ascii="Arial" w:eastAsia="宋体" w:hAnsi="Arial" w:cs="Arial"/>
                <w:lang w:eastAsia="zh-CN"/>
              </w:rPr>
              <w:t>2012-11-21 13:22:39 debug   kernel: [fe]: fe get sync session</w:t>
            </w:r>
          </w:p>
          <w:p w:rsidR="008D4417" w:rsidRDefault="008D4417" w:rsidP="00223C96">
            <w:pPr>
              <w:pStyle w:val="Body"/>
              <w:rPr>
                <w:rFonts w:ascii="Arial" w:eastAsia="宋体" w:hAnsi="Arial" w:cs="Arial"/>
                <w:lang w:eastAsia="zh-CN"/>
              </w:rPr>
            </w:pPr>
          </w:p>
          <w:p w:rsidR="00223C96" w:rsidRDefault="008D4417" w:rsidP="00223C96">
            <w:pPr>
              <w:pStyle w:val="Body"/>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how log buffer at AP2:</w:t>
            </w:r>
          </w:p>
          <w:p w:rsidR="008D4417" w:rsidRPr="008D4417" w:rsidRDefault="008D4417" w:rsidP="008D4417">
            <w:pPr>
              <w:pStyle w:val="Body"/>
              <w:rPr>
                <w:rFonts w:ascii="Arial" w:eastAsia="宋体" w:hAnsi="Arial" w:cs="Arial"/>
                <w:lang w:eastAsia="zh-CN"/>
              </w:rPr>
            </w:pPr>
            <w:r w:rsidRPr="008D4417">
              <w:rPr>
                <w:rFonts w:ascii="Arial" w:eastAsia="宋体" w:hAnsi="Arial" w:cs="Arial"/>
                <w:lang w:eastAsia="zh-CN"/>
              </w:rPr>
              <w:t>2012-11-21 13:22:39 debug   [fe]: created ip session from sync 10.155.33.6/50520 &lt;-&gt; 10.155.33.189/21, 6, mac sess dir (reverse) flag 0x4420</w:t>
            </w:r>
          </w:p>
          <w:p w:rsidR="008D4417" w:rsidRPr="008D4417" w:rsidRDefault="008D4417" w:rsidP="008D4417">
            <w:pPr>
              <w:pStyle w:val="Body"/>
              <w:rPr>
                <w:rFonts w:ascii="Arial" w:eastAsia="宋体" w:hAnsi="Arial" w:cs="Arial"/>
                <w:lang w:eastAsia="zh-CN"/>
              </w:rPr>
            </w:pPr>
            <w:r w:rsidRPr="008D4417">
              <w:rPr>
                <w:rFonts w:ascii="Arial" w:eastAsia="宋体" w:hAnsi="Arial" w:cs="Arial"/>
                <w:lang w:eastAsia="zh-CN"/>
              </w:rPr>
              <w:t>2012-11-21 13:22:39 debug   [fe]: create new IP session, id [4]  ageout 1800 sec, alg n/a flags 0x420</w:t>
            </w:r>
          </w:p>
          <w:p w:rsidR="008D4417" w:rsidRPr="008D4417" w:rsidRDefault="008D4417" w:rsidP="008D4417">
            <w:pPr>
              <w:pStyle w:val="Body"/>
              <w:rPr>
                <w:rFonts w:ascii="Arial" w:eastAsia="宋体" w:hAnsi="Arial" w:cs="Arial"/>
                <w:lang w:eastAsia="zh-CN"/>
              </w:rPr>
            </w:pPr>
            <w:r w:rsidRPr="008D4417">
              <w:rPr>
                <w:rFonts w:ascii="Arial" w:eastAsia="宋体" w:hAnsi="Arial" w:cs="Arial"/>
                <w:lang w:eastAsia="zh-CN"/>
              </w:rPr>
              <w:t xml:space="preserve">2012-11-21 13:22:39 debug   [fe]: permitted by ACL </w:t>
            </w:r>
          </w:p>
          <w:p w:rsidR="008D4417" w:rsidRPr="008D4417" w:rsidRDefault="008D4417" w:rsidP="008D4417">
            <w:pPr>
              <w:pStyle w:val="Body"/>
              <w:rPr>
                <w:rFonts w:ascii="Arial" w:eastAsia="宋体" w:hAnsi="Arial" w:cs="Arial"/>
                <w:lang w:eastAsia="zh-CN"/>
              </w:rPr>
            </w:pPr>
            <w:r w:rsidRPr="008D4417">
              <w:rPr>
                <w:rFonts w:ascii="Arial" w:eastAsia="宋体" w:hAnsi="Arial" w:cs="Arial"/>
                <w:lang w:eastAsia="zh-CN"/>
              </w:rPr>
              <w:t>2012-11-21 13:22:39 debug   [fe]: ACL: matched upid [1] dir [ingress (from-air)] group [L7Verify] id [2] [permit] mirror [no]</w:t>
            </w:r>
          </w:p>
          <w:p w:rsidR="008D4417" w:rsidRPr="008D4417" w:rsidRDefault="008D4417" w:rsidP="008D4417">
            <w:pPr>
              <w:pStyle w:val="Body"/>
              <w:rPr>
                <w:rFonts w:ascii="Arial" w:eastAsia="宋体" w:hAnsi="Arial" w:cs="Arial"/>
                <w:lang w:eastAsia="zh-CN"/>
              </w:rPr>
            </w:pPr>
            <w:r w:rsidRPr="008D4417">
              <w:rPr>
                <w:rFonts w:ascii="Arial" w:eastAsia="宋体" w:hAnsi="Arial" w:cs="Arial"/>
                <w:lang w:eastAsia="zh-CN"/>
              </w:rPr>
              <w:t>2012-11-21 13:22:39 debug   [fe]: doing from-air IP ACL filter</w:t>
            </w:r>
          </w:p>
          <w:p w:rsidR="008D4417" w:rsidRPr="008D4417" w:rsidRDefault="008D4417" w:rsidP="008D4417">
            <w:pPr>
              <w:pStyle w:val="Body"/>
              <w:rPr>
                <w:rFonts w:ascii="Arial" w:eastAsia="宋体" w:hAnsi="Arial" w:cs="Arial"/>
                <w:lang w:eastAsia="zh-CN"/>
              </w:rPr>
            </w:pPr>
            <w:r w:rsidRPr="008D4417">
              <w:rPr>
                <w:rFonts w:ascii="Arial" w:eastAsia="宋体" w:hAnsi="Arial" w:cs="Arial"/>
                <w:lang w:eastAsia="zh-CN"/>
              </w:rPr>
              <w:t>2012-11-21 13:22:39 debug   [fe]: doing IP filter check: mr_flag 0xa1210 mr_acl 0x0/0x0 mf_flg 0x25000 mf_acl 0x0/0x0</w:t>
            </w:r>
          </w:p>
          <w:p w:rsidR="008D4417" w:rsidRPr="008D4417" w:rsidRDefault="008D4417" w:rsidP="008D4417">
            <w:pPr>
              <w:pStyle w:val="Body"/>
              <w:rPr>
                <w:rFonts w:ascii="Arial" w:eastAsia="宋体" w:hAnsi="Arial" w:cs="Arial"/>
                <w:lang w:eastAsia="zh-CN"/>
              </w:rPr>
            </w:pPr>
            <w:r w:rsidRPr="008D4417">
              <w:rPr>
                <w:rFonts w:ascii="Arial" w:eastAsia="宋体" w:hAnsi="Arial" w:cs="Arial"/>
                <w:lang w:eastAsia="zh-CN"/>
              </w:rPr>
              <w:t>2012-11-21 13:22:39 debug   [fe]: no IP sess found</w:t>
            </w:r>
          </w:p>
          <w:p w:rsidR="008D4417" w:rsidRPr="008D4417" w:rsidRDefault="008D4417" w:rsidP="008D4417">
            <w:pPr>
              <w:pStyle w:val="Body"/>
              <w:rPr>
                <w:rFonts w:ascii="Arial" w:eastAsia="宋体" w:hAnsi="Arial" w:cs="Arial"/>
                <w:lang w:eastAsia="zh-CN"/>
              </w:rPr>
            </w:pPr>
            <w:r w:rsidRPr="008D4417">
              <w:rPr>
                <w:rFonts w:ascii="Arial" w:eastAsia="宋体" w:hAnsi="Arial" w:cs="Arial"/>
                <w:lang w:eastAsia="zh-CN"/>
              </w:rPr>
              <w:t>2012-11-21 13:22:39 debug   [fe]: receive ip session from sync 10.155.33.6/50520  -&gt; 10.155.33.189/21, 6, mac sess dir (reverse) flag 0x0</w:t>
            </w:r>
          </w:p>
          <w:p w:rsidR="008D4417" w:rsidRPr="008D4417" w:rsidRDefault="008D4417" w:rsidP="008D4417">
            <w:pPr>
              <w:pStyle w:val="Body"/>
              <w:rPr>
                <w:rFonts w:ascii="Arial" w:eastAsia="宋体" w:hAnsi="Arial" w:cs="Arial"/>
                <w:lang w:eastAsia="zh-CN"/>
              </w:rPr>
            </w:pPr>
            <w:r w:rsidRPr="008D4417">
              <w:rPr>
                <w:rFonts w:ascii="Arial" w:eastAsia="宋体" w:hAnsi="Arial" w:cs="Arial"/>
                <w:lang w:eastAsia="zh-CN"/>
              </w:rPr>
              <w:t>2012-11-21 13:22:39 debug   [fe]: QoS: first pkt L2 session (eth0-&gt;wifi1.1) upid=1 src=0(0) dst=1</w:t>
            </w:r>
          </w:p>
          <w:p w:rsidR="008D4417" w:rsidRPr="008D4417" w:rsidRDefault="008D4417" w:rsidP="008D4417">
            <w:pPr>
              <w:pStyle w:val="Body"/>
              <w:rPr>
                <w:rFonts w:ascii="Arial" w:eastAsia="宋体" w:hAnsi="Arial" w:cs="Arial"/>
                <w:lang w:eastAsia="zh-CN"/>
              </w:rPr>
            </w:pPr>
            <w:r w:rsidRPr="008D4417">
              <w:rPr>
                <w:rFonts w:ascii="Arial" w:eastAsia="宋体" w:hAnsi="Arial" w:cs="Arial"/>
                <w:lang w:eastAsia="zh-CN"/>
              </w:rPr>
              <w:t>2012-11-21 13:22:39 debug   [fe]:  mac session(id 21) 000c:2940:6dbc-&gt;0024:d7c0:0308, flags 0xa1210/0x25000, nf-&gt;acl 0x0/0x0 nr-&gt;acl 0x0/0x0</w:t>
            </w:r>
          </w:p>
          <w:p w:rsidR="008D4417" w:rsidRPr="008D4417" w:rsidRDefault="008D4417" w:rsidP="008D4417">
            <w:pPr>
              <w:pStyle w:val="Body"/>
              <w:rPr>
                <w:rFonts w:ascii="Arial" w:eastAsia="宋体" w:hAnsi="Arial" w:cs="Arial"/>
                <w:lang w:eastAsia="zh-CN"/>
              </w:rPr>
            </w:pPr>
            <w:r w:rsidRPr="008D4417">
              <w:rPr>
                <w:rFonts w:ascii="Arial" w:eastAsia="宋体" w:hAnsi="Arial" w:cs="Arial"/>
                <w:lang w:eastAsia="zh-CN"/>
              </w:rPr>
              <w:t>2012-11-21 13:22:39 debug   [fe]: mac sess id [21] created, ageout time 300 sec</w:t>
            </w:r>
          </w:p>
          <w:p w:rsidR="008D4417" w:rsidRPr="008D4417" w:rsidRDefault="008D4417" w:rsidP="008D4417">
            <w:pPr>
              <w:pStyle w:val="Body"/>
              <w:rPr>
                <w:rFonts w:ascii="Arial" w:eastAsia="宋体" w:hAnsi="Arial" w:cs="Arial"/>
                <w:lang w:eastAsia="zh-CN"/>
              </w:rPr>
            </w:pPr>
            <w:r w:rsidRPr="008D4417">
              <w:rPr>
                <w:rFonts w:ascii="Arial" w:eastAsia="宋体" w:hAnsi="Arial" w:cs="Arial"/>
                <w:lang w:eastAsia="zh-CN"/>
              </w:rPr>
              <w:t xml:space="preserve">2012-11-21 13:22:39 debug   [fe]: dst route lookup 000c:2940:6dbc: GET_ROUTE </w:t>
            </w:r>
            <w:r w:rsidRPr="008D4417">
              <w:rPr>
                <w:rFonts w:ascii="Arial" w:eastAsia="宋体" w:hAnsi="Arial" w:cs="Arial"/>
                <w:lang w:eastAsia="zh-CN"/>
              </w:rPr>
              <w:lastRenderedPageBreak/>
              <w:t>dev(eth0) nhop(0019:770e:e440) mp (0019:770e:e440) flag (0xc11) upid (0)</w:t>
            </w:r>
          </w:p>
          <w:p w:rsidR="008D4417" w:rsidRPr="008D4417" w:rsidRDefault="008D4417" w:rsidP="008D4417">
            <w:pPr>
              <w:pStyle w:val="Body"/>
              <w:rPr>
                <w:rFonts w:ascii="Arial" w:eastAsia="宋体" w:hAnsi="Arial" w:cs="Arial"/>
                <w:lang w:eastAsia="zh-CN"/>
              </w:rPr>
            </w:pPr>
            <w:r w:rsidRPr="008D4417">
              <w:rPr>
                <w:rFonts w:ascii="Arial" w:eastAsia="宋体" w:hAnsi="Arial" w:cs="Arial"/>
                <w:lang w:eastAsia="zh-CN"/>
              </w:rPr>
              <w:t>2012-11-21 13:22:39 debug   [fe]: dst route lookup 0024:d7c0:0308: GET_ROUTE dev(wifi1.1) nhop(0019:770e:e440) mp (0019:770e:e440) flag (0x1c03) upid (1)</w:t>
            </w:r>
          </w:p>
          <w:p w:rsidR="008D4417" w:rsidRDefault="008D4417" w:rsidP="008D4417">
            <w:pPr>
              <w:pStyle w:val="Body"/>
              <w:rPr>
                <w:rFonts w:ascii="Arial" w:eastAsia="宋体" w:hAnsi="Arial" w:cs="Arial"/>
                <w:lang w:eastAsia="zh-CN"/>
              </w:rPr>
            </w:pPr>
            <w:r w:rsidRPr="008D4417">
              <w:rPr>
                <w:rFonts w:ascii="Arial" w:eastAsia="宋体" w:hAnsi="Arial" w:cs="Arial"/>
                <w:lang w:eastAsia="zh-CN"/>
              </w:rPr>
              <w:t>2012-11-21 13:22:39 debug   [fe]: receive mac sess from sync 000c:2940:6dbc (zone backhaul) &lt;-&gt; 0024:d7c0:0308 (zone access)</w:t>
            </w:r>
          </w:p>
          <w:p w:rsidR="008D4417" w:rsidRDefault="008D4417" w:rsidP="008D4417">
            <w:pPr>
              <w:pStyle w:val="Body"/>
              <w:rPr>
                <w:rFonts w:ascii="Arial" w:eastAsia="宋体" w:hAnsi="Arial" w:cs="Arial"/>
                <w:lang w:eastAsia="zh-CN"/>
              </w:rPr>
            </w:pPr>
          </w:p>
          <w:p w:rsidR="008D4417" w:rsidRPr="008D4417" w:rsidRDefault="001F7B82" w:rsidP="008D4417">
            <w:pPr>
              <w:pStyle w:val="Body"/>
              <w:rPr>
                <w:rFonts w:ascii="Arial" w:eastAsia="宋体" w:hAnsi="Arial" w:cs="Arial"/>
                <w:lang w:eastAsia="zh-CN"/>
              </w:rPr>
            </w:pPr>
            <w:r>
              <w:rPr>
                <w:rFonts w:ascii="Arial" w:eastAsia="宋体" w:hAnsi="Arial" w:cs="Arial" w:hint="eastAsia"/>
                <w:lang w:eastAsia="zh-CN"/>
              </w:rPr>
              <w:t>Step 7. The IP session without App ID is synchronized to AP2.</w:t>
            </w:r>
          </w:p>
          <w:p w:rsidR="008D4417" w:rsidRPr="008D4417" w:rsidRDefault="008D4417" w:rsidP="008D4417">
            <w:pPr>
              <w:pStyle w:val="Body"/>
              <w:rPr>
                <w:rFonts w:ascii="Arial" w:eastAsia="宋体" w:hAnsi="Arial" w:cs="Arial"/>
                <w:lang w:eastAsia="zh-CN"/>
              </w:rPr>
            </w:pPr>
            <w:r w:rsidRPr="008D4417">
              <w:rPr>
                <w:rFonts w:ascii="Arial" w:eastAsia="宋体" w:hAnsi="Arial" w:cs="Arial"/>
                <w:lang w:eastAsia="zh-CN"/>
              </w:rPr>
              <w:t>Id:4; Ageout:1794590; Flags:0x4420; QOS:2; Up: 0 min 5 sec; InPol:L7Verify/2;</w:t>
            </w:r>
          </w:p>
          <w:p w:rsidR="008D4417" w:rsidRPr="008D4417" w:rsidRDefault="008D4417" w:rsidP="008D4417">
            <w:pPr>
              <w:pStyle w:val="Body"/>
              <w:rPr>
                <w:rFonts w:ascii="Arial" w:eastAsia="宋体" w:hAnsi="Arial" w:cs="Arial"/>
                <w:lang w:eastAsia="zh-CN"/>
              </w:rPr>
            </w:pPr>
            <w:r w:rsidRPr="008D4417">
              <w:rPr>
                <w:rFonts w:ascii="Arial" w:eastAsia="宋体" w:hAnsi="Arial" w:cs="Arial"/>
                <w:lang w:eastAsia="zh-CN"/>
              </w:rPr>
              <w:t xml:space="preserve">    10.155.33.6/50520 -&gt; 10.155.33.189/21; Proto 6; Flg:0x102; Pkts:0 Bytes:0 Parent-MAC-Sess: 21</w:t>
            </w:r>
          </w:p>
          <w:p w:rsidR="008D4417" w:rsidRDefault="008D4417" w:rsidP="008D4417">
            <w:pPr>
              <w:pStyle w:val="Body"/>
              <w:rPr>
                <w:rFonts w:ascii="Arial" w:eastAsia="宋体" w:hAnsi="Arial" w:cs="Arial"/>
                <w:lang w:eastAsia="zh-CN"/>
              </w:rPr>
            </w:pPr>
            <w:r w:rsidRPr="008D4417">
              <w:rPr>
                <w:rFonts w:ascii="Arial" w:eastAsia="宋体" w:hAnsi="Arial" w:cs="Arial"/>
                <w:lang w:eastAsia="zh-CN"/>
              </w:rPr>
              <w:t xml:space="preserve">    10.155.33.189/21 -&gt; 10.155.33.6/50520; Proto 6; Flg:0x0; Pkts:0 Bytes:0</w:t>
            </w:r>
          </w:p>
          <w:p w:rsidR="008D4417" w:rsidRDefault="008D4417" w:rsidP="0064697A">
            <w:pPr>
              <w:pStyle w:val="Body"/>
              <w:rPr>
                <w:rFonts w:ascii="Arial" w:eastAsia="宋体" w:hAnsi="Arial" w:cs="Arial"/>
                <w:lang w:eastAsia="zh-CN"/>
              </w:rPr>
            </w:pPr>
          </w:p>
          <w:p w:rsidR="001F7B82" w:rsidRDefault="001F7B82" w:rsidP="0064697A">
            <w:pPr>
              <w:pStyle w:val="Body"/>
              <w:rPr>
                <w:rFonts w:ascii="Arial" w:eastAsia="宋体" w:hAnsi="Arial" w:cs="Arial"/>
                <w:lang w:eastAsia="zh-CN"/>
              </w:rPr>
            </w:pPr>
            <w:r>
              <w:rPr>
                <w:rFonts w:ascii="Arial" w:eastAsia="宋体" w:hAnsi="Arial" w:cs="Arial" w:hint="eastAsia"/>
                <w:lang w:eastAsia="zh-CN"/>
              </w:rPr>
              <w:t>Step 9. Laptop1 roams from AP2 to AP1, no AP crash. And ip session without App ID is synchronized to AP1.</w:t>
            </w:r>
          </w:p>
          <w:p w:rsidR="00463766" w:rsidRDefault="00463766" w:rsidP="0064697A">
            <w:pPr>
              <w:pStyle w:val="Body"/>
              <w:rPr>
                <w:rFonts w:ascii="Arial" w:eastAsia="宋体" w:hAnsi="Arial" w:cs="Arial"/>
                <w:lang w:eastAsia="zh-CN"/>
              </w:rPr>
            </w:pPr>
            <w:r>
              <w:rPr>
                <w:rFonts w:ascii="Arial" w:eastAsia="宋体" w:hAnsi="Arial" w:cs="Arial"/>
                <w:lang w:eastAsia="zh-CN"/>
              </w:rPr>
              <w:t>I</w:t>
            </w:r>
            <w:r>
              <w:rPr>
                <w:rFonts w:ascii="Arial" w:eastAsia="宋体" w:hAnsi="Arial" w:cs="Arial" w:hint="eastAsia"/>
                <w:lang w:eastAsia="zh-CN"/>
              </w:rPr>
              <w:t>P session at AP2</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Id:4; Ageout:1797467; Flags:0x24400; QOS:2; Up: 0 min 7 sec; InPol:L7Verify/2;</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 xml:space="preserve">    10.155.33.6/50529 -&gt; 10.155.33.189/21; Proto 6; Flg:0x112; Pkts:10 Bytes:446 Parent-MAC-Sess: 21</w:t>
            </w:r>
          </w:p>
          <w:p w:rsidR="00463766" w:rsidRDefault="00463766" w:rsidP="00463766">
            <w:pPr>
              <w:pStyle w:val="Body"/>
              <w:rPr>
                <w:rFonts w:ascii="Arial" w:eastAsia="宋体" w:hAnsi="Arial" w:cs="Arial"/>
                <w:lang w:eastAsia="zh-CN"/>
              </w:rPr>
            </w:pPr>
            <w:r w:rsidRPr="00463766">
              <w:rPr>
                <w:rFonts w:ascii="Arial" w:eastAsia="宋体" w:hAnsi="Arial" w:cs="Arial"/>
                <w:lang w:eastAsia="zh-CN"/>
              </w:rPr>
              <w:t xml:space="preserve">    10.155.33.189/21 -&gt; 10.155.33.6/50529; Proto 6; Flg:0x110; Pkts:7 Bytes:536</w:t>
            </w:r>
          </w:p>
          <w:p w:rsidR="008D4417" w:rsidRDefault="00463766" w:rsidP="0064697A">
            <w:pPr>
              <w:pStyle w:val="Body"/>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how log buffer at AP2:</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[fe]: send ip-session (id 4) 10.155.33.6/50529 &lt;-&gt; 10.155.33.189/21, proto 6 qos 2, mac-sess dir (reverse) flag 0x0</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[fe]: send ip session from sync 10.155.33.6/50529 &lt;-&gt; 10.155.33.189/21, 6, mac sess dir (reverse)</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[fe]: send mac sess 000c:2940:6dbc (zone backhaul) -&gt; 0024:d7c0:0308 (zone access)</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[fe]: send mac-session (id 21) 000c:2940:6dbc (zone backhaul) &lt;-&gt; 0024:d7c0:0308 (zone access), ageout -820905436 ms</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[fe]: send ip-session (id 3) 10.155.30.28/59822 &lt;-&gt; 10.155.33.6/3389, proto 6 qos 2, mac-sess dir (reverse) flag 0x0</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[fe]: send ip session from sync 10.155.30.28/59822 &lt;-&gt; 10.155.33.6/3389, 6, mac sess dir (reverse)</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[fe]: send mac sess 0024:d7c0:0308 (zone access) -&gt; 80f6:2e3e:9005 (zone backhaul)</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[fe]: send mac-session (id 20) 0024:d7c0:0308 (zone access) &lt;-&gt; 80f6:2e3e:9005 (zone backhaul), ageout -917650908 ms</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[fe]: send ip-session (id 1) 10.155.33.6/4112  -&gt; 224.0.0.252/4112, proto 2 qos 2, mac-sess dir (reverse) flag 0x0</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[fe]: send ip session from sync 10.155.33.6/4112  -&gt; 224.0.0.252/4112, 2, mac sess dir (reverse)</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[fe]: send ip-session (id 2) 10.155.33.6/8235 &lt;-&gt; 10.155.33.255/8235, proto 17 qos 2, mac-sess dir (reverse) flag 0x0</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[fe]: send ip session from sync 10.155.33.6/8235 &lt;-&gt; 10.155.33.255/8235, 17, mac sess dir (reverse)</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[fe]: send mac sess ffff:ffff:ffff (zone backhaul) -&gt; 0024:d7c0:0308 (zone access)</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[fe]: send mac-session (id 17) ffff:ffff:ffff (zone backhaul) &lt;-&gt; 0024:d7c0:0308 (zone access), ageout -710487192 ms</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[fe]: send sess sync msg, instance 1 mac 0024:d7c0:0308</w:t>
            </w:r>
          </w:p>
          <w:p w:rsid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[fe]: fe get sync session</w:t>
            </w:r>
          </w:p>
          <w:p w:rsidR="008D4417" w:rsidRDefault="008D4417" w:rsidP="0064697A">
            <w:pPr>
              <w:pStyle w:val="Body"/>
              <w:rPr>
                <w:rFonts w:ascii="Arial" w:eastAsia="宋体" w:hAnsi="Arial" w:cs="Arial"/>
                <w:lang w:eastAsia="zh-CN"/>
              </w:rPr>
            </w:pPr>
          </w:p>
          <w:p w:rsidR="008D4417" w:rsidRDefault="00463766" w:rsidP="0064697A">
            <w:pPr>
              <w:pStyle w:val="Body"/>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how log buffer at AP1:</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kernel: [fe]: created ip session from sync 10.155.33.6/50529 &lt;-&gt; 10.155.33.189/21, 6, mac sess dir (reverse) flag 0x4220</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kernel: [fe]: create new IP session, id [6]  ageout 1800 sec, alg n/a flags 0x220</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kernel: [fe]: l7fw ingress aclgrp cdc57400 acl cd5e8480 fwst 0 rc 1</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 xml:space="preserve">2012-11-21 13:31:16 debug   kernel: [fe]: permitted by ACL </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kernel: [fe]: ACL: matched upid [1] dir [ingress (from-air)] group [L7Verify] id [2] [permit] mirror [no]</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kernel: [fe]: doing from-air IP ACL filter for upid 1</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kernel: [fe]: doing IP filter check: mr_flag 0xa1210 mr_acl 0x0/0x0 mf_flg 0x25000 mf_acl 0x0/0x0</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kernel: [fe]: no IP sess found</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kernel: [fe]: receive ip session from sync 10.155.33.6/50529  -&gt; 10.155.33.189/21, 6, mac sess dir (reverse) flag 0x0</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kernel: [fe]: QoS: first pkt L2 session (eth0-&gt;wifi1.1) upid=1 src=0(0) dst=1</w:t>
            </w:r>
          </w:p>
          <w:p w:rsidR="00463766" w:rsidRDefault="00463766" w:rsidP="00463766">
            <w:pPr>
              <w:pStyle w:val="Body"/>
              <w:rPr>
                <w:rFonts w:ascii="Arial" w:eastAsia="宋体" w:hAnsi="Arial" w:cs="Arial"/>
                <w:lang w:eastAsia="zh-CN"/>
              </w:rPr>
            </w:pPr>
            <w:r w:rsidRPr="00463766">
              <w:rPr>
                <w:rFonts w:ascii="Arial" w:eastAsia="宋体" w:hAnsi="Arial" w:cs="Arial"/>
                <w:lang w:eastAsia="zh-CN"/>
              </w:rPr>
              <w:t>2012-11-21 13:31:16 debug   kernel: [fe]:  mac session(id 42) 000c:2940:6dbc-&gt;0024:d7c0:0308, flags 0xa1210/0x25000, nf-&gt;acl 0x0/0x0 nr-&gt;acl 0x0/0x0</w:t>
            </w:r>
          </w:p>
          <w:p w:rsidR="00463766" w:rsidRDefault="00463766" w:rsidP="00463766">
            <w:pPr>
              <w:pStyle w:val="Body"/>
              <w:rPr>
                <w:rFonts w:ascii="Arial" w:eastAsia="宋体" w:hAnsi="Arial" w:cs="Arial"/>
                <w:lang w:eastAsia="zh-CN"/>
              </w:rPr>
            </w:pPr>
          </w:p>
          <w:p w:rsidR="00463766" w:rsidRDefault="00463766" w:rsidP="00463766">
            <w:pPr>
              <w:pStyle w:val="Body"/>
              <w:rPr>
                <w:rFonts w:ascii="Arial" w:eastAsia="宋体" w:hAnsi="Arial" w:cs="Arial"/>
                <w:lang w:eastAsia="zh-CN"/>
              </w:rPr>
            </w:pPr>
            <w:r>
              <w:rPr>
                <w:rFonts w:ascii="Arial" w:eastAsia="宋体" w:hAnsi="Arial" w:cs="Arial" w:hint="eastAsia"/>
                <w:lang w:eastAsia="zh-CN"/>
              </w:rPr>
              <w:t>IP session at AP1:</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Id:6; Ageout:1796493; Flags:0x4220; QOS:2; L7 ID:65535; Up: 0 min 3 sec; InPol:L7Verify/2;</w:t>
            </w:r>
          </w:p>
          <w:p w:rsidR="00463766" w:rsidRPr="00463766" w:rsidRDefault="00463766" w:rsidP="00463766">
            <w:pPr>
              <w:pStyle w:val="Body"/>
              <w:rPr>
                <w:rFonts w:ascii="Arial" w:eastAsia="宋体" w:hAnsi="Arial" w:cs="Arial"/>
                <w:lang w:eastAsia="zh-CN"/>
              </w:rPr>
            </w:pPr>
            <w:r w:rsidRPr="00463766">
              <w:rPr>
                <w:rFonts w:ascii="Arial" w:eastAsia="宋体" w:hAnsi="Arial" w:cs="Arial"/>
                <w:lang w:eastAsia="zh-CN"/>
              </w:rPr>
              <w:t xml:space="preserve">    10.155.33.6/50529 -&gt; 10.155.33.189/21; Proto 6; Flg:0x102; Pkts:0 Bytes:0 Parent-MAC-Sess: 42</w:t>
            </w:r>
          </w:p>
          <w:p w:rsidR="008D4417" w:rsidRPr="00F426DF" w:rsidRDefault="00463766" w:rsidP="0064697A">
            <w:pPr>
              <w:pStyle w:val="Body"/>
              <w:rPr>
                <w:rFonts w:ascii="Arial" w:eastAsia="宋体" w:hAnsi="Arial" w:cs="Arial"/>
                <w:lang w:eastAsia="zh-CN"/>
              </w:rPr>
            </w:pPr>
            <w:r w:rsidRPr="00463766">
              <w:rPr>
                <w:rFonts w:ascii="Arial" w:eastAsia="宋体" w:hAnsi="Arial" w:cs="Arial"/>
                <w:lang w:eastAsia="zh-CN"/>
              </w:rPr>
              <w:t xml:space="preserve">    10.155.33.189/21 -&gt; 10.155.33.6/50529; Proto 6; Flg:0x0; Pkts:0 Bytes:0</w:t>
            </w:r>
          </w:p>
        </w:tc>
      </w:tr>
      <w:tr w:rsidR="001F7B82" w:rsidRPr="00322E9D" w:rsidTr="0064697A">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eastAsia="宋体" w:hAnsi="Arial" w:cs="Arial"/>
                <w:color w:val="auto"/>
                <w:lang w:eastAsia="zh-CN"/>
              </w:rPr>
            </w:pPr>
            <w:r w:rsidRPr="00F426DF">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p>
        </w:tc>
      </w:tr>
      <w:tr w:rsidR="001F7B82" w:rsidRPr="00322E9D" w:rsidTr="0064697A">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F7B82" w:rsidRPr="00F426DF" w:rsidRDefault="001F7B82" w:rsidP="0064697A">
            <w:pPr>
              <w:pStyle w:val="Body"/>
              <w:rPr>
                <w:rFonts w:ascii="Arial" w:eastAsia="宋体" w:hAnsi="Arial" w:cs="Arial"/>
                <w:lang w:eastAsia="zh-CN"/>
              </w:rPr>
            </w:pPr>
            <w:r>
              <w:rPr>
                <w:rFonts w:ascii="Arial" w:eastAsia="宋体" w:hAnsi="Arial" w:cs="Arial" w:hint="eastAsia"/>
                <w:lang w:eastAsia="zh-CN"/>
              </w:rPr>
              <w:t>Two APs should create IP sessions during roaming.</w:t>
            </w:r>
          </w:p>
        </w:tc>
      </w:tr>
    </w:tbl>
    <w:p w:rsidR="00D075D6" w:rsidRPr="00484C2F" w:rsidRDefault="00D075D6" w:rsidP="0047021A">
      <w:pPr>
        <w:pStyle w:val="Heading3"/>
        <w:rPr>
          <w:rFonts w:ascii="Arial" w:eastAsia="宋体" w:hAnsi="Arial"/>
          <w:b w:val="0"/>
          <w:sz w:val="24"/>
          <w:szCs w:val="24"/>
          <w:lang w:eastAsia="zh-CN"/>
        </w:rPr>
      </w:pPr>
      <w:r w:rsidRPr="00484C2F">
        <w:rPr>
          <w:rFonts w:ascii="Arial" w:eastAsia="宋体" w:hAnsi="Arial"/>
          <w:b w:val="0"/>
          <w:sz w:val="24"/>
          <w:szCs w:val="24"/>
          <w:lang w:eastAsia="zh-CN"/>
        </w:rPr>
        <w:t>I</w:t>
      </w:r>
      <w:r w:rsidRPr="00484C2F">
        <w:rPr>
          <w:rFonts w:ascii="Arial" w:eastAsia="宋体" w:hAnsi="Arial" w:hint="eastAsia"/>
          <w:b w:val="0"/>
          <w:sz w:val="24"/>
          <w:szCs w:val="24"/>
          <w:lang w:eastAsia="zh-CN"/>
        </w:rPr>
        <w:t xml:space="preserve">nterface </w:t>
      </w:r>
      <w:r w:rsidR="00B00B7B" w:rsidRPr="00484C2F">
        <w:rPr>
          <w:rFonts w:ascii="Arial" w:eastAsia="宋体" w:hAnsi="Arial" w:hint="eastAsia"/>
          <w:b w:val="0"/>
          <w:sz w:val="24"/>
          <w:szCs w:val="24"/>
          <w:lang w:eastAsia="zh-CN"/>
        </w:rPr>
        <w:t xml:space="preserve">Application Reporting </w:t>
      </w:r>
      <w:r w:rsidR="00747953" w:rsidRPr="00484C2F">
        <w:rPr>
          <w:rFonts w:ascii="Arial" w:eastAsia="宋体" w:hAnsi="Arial" w:hint="eastAsia"/>
          <w:b w:val="0"/>
          <w:sz w:val="24"/>
          <w:szCs w:val="24"/>
          <w:lang w:eastAsia="zh-CN"/>
        </w:rPr>
        <w:t>T</w:t>
      </w:r>
      <w:r w:rsidR="00BB3FE6" w:rsidRPr="00484C2F">
        <w:rPr>
          <w:rFonts w:ascii="Arial" w:eastAsia="宋体" w:hAnsi="Arial" w:hint="eastAsia"/>
          <w:b w:val="0"/>
          <w:sz w:val="24"/>
          <w:szCs w:val="24"/>
          <w:lang w:eastAsia="zh-CN"/>
        </w:rPr>
        <w:t>est</w:t>
      </w:r>
    </w:p>
    <w:p w:rsidR="0047021A" w:rsidRPr="000E29B5" w:rsidRDefault="0047021A" w:rsidP="000E29B5">
      <w:pPr>
        <w:pStyle w:val="Heading4"/>
        <w:ind w:firstLine="1121"/>
        <w:rPr>
          <w:rFonts w:ascii="Arial" w:hAnsi="Arial"/>
          <w:b w:val="0"/>
          <w:sz w:val="21"/>
          <w:szCs w:val="21"/>
        </w:rPr>
      </w:pPr>
      <w:r w:rsidRPr="000E29B5">
        <w:rPr>
          <w:rFonts w:ascii="Arial" w:hAnsi="Arial" w:hint="eastAsia"/>
          <w:b w:val="0"/>
          <w:sz w:val="21"/>
          <w:szCs w:val="21"/>
        </w:rPr>
        <w:t>ApplicationReporting_Function_</w:t>
      </w:r>
      <w:r w:rsidR="00A8149E">
        <w:rPr>
          <w:rFonts w:ascii="Arial" w:hAnsi="Arial" w:hint="eastAsia"/>
          <w:b w:val="0"/>
          <w:sz w:val="21"/>
          <w:szCs w:val="21"/>
        </w:rPr>
        <w:t>0</w:t>
      </w:r>
      <w:r w:rsidR="0053359B">
        <w:rPr>
          <w:rFonts w:ascii="Arial" w:eastAsia="宋体" w:hAnsi="Arial" w:hint="eastAsia"/>
          <w:b w:val="0"/>
          <w:sz w:val="21"/>
          <w:szCs w:val="21"/>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47021A" w:rsidRPr="00322E9D" w:rsidTr="00FA1DA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7021A" w:rsidRPr="00FA1DAA" w:rsidRDefault="0047021A" w:rsidP="00FA1DAA">
            <w:pPr>
              <w:rPr>
                <w:rFonts w:ascii="Arial" w:hAnsi="Arial" w:cs="Arial"/>
                <w:color w:val="auto"/>
              </w:rPr>
            </w:pPr>
            <w:r w:rsidRPr="00FA1DAA">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7021A" w:rsidRPr="00FA1DAA" w:rsidRDefault="0047021A" w:rsidP="00FA1DAA">
            <w:pPr>
              <w:pStyle w:val="Body"/>
              <w:rPr>
                <w:rFonts w:ascii="Arial" w:eastAsia="宋体" w:hAnsi="Arial" w:cs="Arial"/>
                <w:lang w:eastAsia="zh-CN"/>
              </w:rPr>
            </w:pPr>
            <w:r w:rsidRPr="00FA1DAA">
              <w:rPr>
                <w:rFonts w:ascii="Arial" w:eastAsia="宋体" w:hAnsi="Arial" w:cs="Arial"/>
                <w:lang w:eastAsia="zh-CN"/>
              </w:rPr>
              <w:t>ApplicationReporting_Function_</w:t>
            </w:r>
            <w:r w:rsidR="00D075D6" w:rsidRPr="00FA1DAA">
              <w:rPr>
                <w:rFonts w:ascii="Arial" w:eastAsia="宋体" w:hAnsi="Arial" w:cs="Arial"/>
                <w:lang w:eastAsia="zh-CN"/>
              </w:rPr>
              <w:t>0</w:t>
            </w:r>
            <w:r w:rsidR="0053359B">
              <w:rPr>
                <w:rFonts w:ascii="Arial" w:eastAsia="宋体" w:hAnsi="Arial" w:cs="Arial" w:hint="eastAsia"/>
                <w:lang w:eastAsia="zh-CN"/>
              </w:rPr>
              <w:t>1</w:t>
            </w:r>
          </w:p>
        </w:tc>
      </w:tr>
      <w:tr w:rsidR="0047021A" w:rsidRPr="00322E9D" w:rsidTr="00FA1DA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7021A" w:rsidRPr="00FA1DAA" w:rsidRDefault="0047021A" w:rsidP="00FA1DAA">
            <w:pPr>
              <w:rPr>
                <w:rFonts w:ascii="Arial" w:hAnsi="Arial" w:cs="Arial"/>
                <w:color w:val="auto"/>
              </w:rPr>
            </w:pPr>
            <w:r w:rsidRPr="00FA1DAA">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47021A" w:rsidRPr="00FA1DAA" w:rsidRDefault="000A1A6C" w:rsidP="00FA1DAA">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47021A" w:rsidRPr="00FA1DAA" w:rsidRDefault="0047021A" w:rsidP="00FA1DAA">
            <w:pPr>
              <w:rPr>
                <w:rFonts w:ascii="Arial" w:hAnsi="Arial" w:cs="Arial"/>
                <w:color w:val="auto"/>
              </w:rPr>
            </w:pPr>
            <w:r w:rsidRPr="00FA1DAA">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47021A" w:rsidRPr="00FA1DAA" w:rsidRDefault="0047021A" w:rsidP="00FA1DAA">
            <w:pPr>
              <w:pStyle w:val="Body"/>
              <w:rPr>
                <w:rFonts w:ascii="Arial" w:eastAsia="宋体" w:hAnsi="Arial" w:cs="Arial"/>
                <w:lang w:eastAsia="zh-CN"/>
              </w:rPr>
            </w:pPr>
            <w:r w:rsidRPr="00FA1DAA">
              <w:rPr>
                <w:rFonts w:ascii="Arial" w:eastAsia="宋体" w:hAnsi="Arial" w:cs="Arial"/>
                <w:lang w:eastAsia="zh-CN"/>
              </w:rPr>
              <w:t>No</w:t>
            </w:r>
          </w:p>
        </w:tc>
      </w:tr>
      <w:tr w:rsidR="0047021A" w:rsidRPr="00322E9D" w:rsidTr="00FA1DA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7021A" w:rsidRPr="00FA1DAA" w:rsidRDefault="0047021A" w:rsidP="00FA1DAA">
            <w:pPr>
              <w:rPr>
                <w:rFonts w:ascii="Arial" w:hAnsi="Arial" w:cs="Arial"/>
                <w:color w:val="auto"/>
              </w:rPr>
            </w:pPr>
            <w:r w:rsidRPr="00FA1DAA">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D02F4" w:rsidRPr="00C93938" w:rsidRDefault="00851981" w:rsidP="004D02F4">
            <w:pPr>
              <w:pStyle w:val="Body"/>
              <w:rPr>
                <w:rFonts w:ascii="Arial" w:eastAsia="宋体" w:hAnsi="Arial" w:cs="Arial"/>
                <w:lang w:eastAsia="zh-CN"/>
              </w:rPr>
            </w:pPr>
            <w:r>
              <w:rPr>
                <w:rFonts w:ascii="Arial" w:eastAsia="宋体" w:hAnsi="Arial" w:cs="Arial"/>
                <w:lang w:eastAsia="zh-CN"/>
              </w:rPr>
              <w:t>Laptop1-----(wifi0</w:t>
            </w:r>
            <w:r w:rsidR="004D02F4" w:rsidRPr="00B2458B">
              <w:rPr>
                <w:rFonts w:ascii="Arial" w:eastAsia="宋体" w:hAnsi="Arial" w:cs="Arial"/>
                <w:lang w:eastAsia="zh-CN"/>
              </w:rPr>
              <w:t>)AP(eth)_____(eth1)BR(eth0)_____Switch_____HM</w:t>
            </w:r>
          </w:p>
          <w:p w:rsidR="004D02F4" w:rsidRPr="00B2458B" w:rsidRDefault="004D02F4" w:rsidP="004D02F4">
            <w:pPr>
              <w:pStyle w:val="Body"/>
              <w:rPr>
                <w:rFonts w:ascii="Arial" w:eastAsia="宋体" w:hAnsi="Arial" w:cs="Arial"/>
                <w:lang w:eastAsia="zh-CN"/>
              </w:rPr>
            </w:pPr>
            <w:r w:rsidRPr="00B2458B">
              <w:rPr>
                <w:rFonts w:ascii="Arial" w:eastAsia="宋体" w:hAnsi="Arial" w:cs="Arial"/>
                <w:lang w:eastAsia="zh-CN"/>
              </w:rPr>
              <w:t xml:space="preserve">                                                              </w:t>
            </w:r>
            <w:r w:rsidR="00851981">
              <w:rPr>
                <w:rFonts w:ascii="Arial" w:eastAsia="宋体" w:hAnsi="Arial" w:cs="Arial"/>
                <w:lang w:eastAsia="zh-CN"/>
              </w:rPr>
              <w:t xml:space="preserve">             </w:t>
            </w:r>
            <w:r w:rsidRPr="00B2458B">
              <w:rPr>
                <w:rFonts w:ascii="Arial" w:eastAsia="宋体" w:hAnsi="Arial" w:cs="Arial"/>
                <w:lang w:eastAsia="zh-CN"/>
              </w:rPr>
              <w:t xml:space="preserve">               |</w:t>
            </w:r>
          </w:p>
          <w:p w:rsidR="004D02F4" w:rsidRPr="00B2458B" w:rsidRDefault="004D02F4" w:rsidP="004D02F4">
            <w:pPr>
              <w:pStyle w:val="Body"/>
              <w:rPr>
                <w:rFonts w:ascii="Arial" w:eastAsia="宋体" w:hAnsi="Arial" w:cs="Arial"/>
                <w:lang w:eastAsia="zh-CN"/>
              </w:rPr>
            </w:pPr>
            <w:r w:rsidRPr="00B2458B">
              <w:rPr>
                <w:rFonts w:ascii="Arial" w:eastAsia="宋体" w:hAnsi="Arial" w:cs="Arial"/>
                <w:lang w:eastAsia="zh-CN"/>
              </w:rPr>
              <w:t xml:space="preserve">                                                         </w:t>
            </w:r>
            <w:r w:rsidR="00851981">
              <w:rPr>
                <w:rFonts w:ascii="Arial" w:eastAsia="宋体" w:hAnsi="Arial" w:cs="Arial"/>
                <w:lang w:eastAsia="zh-CN"/>
              </w:rPr>
              <w:t xml:space="preserve">                         </w:t>
            </w:r>
            <w:r w:rsidRPr="00B2458B">
              <w:rPr>
                <w:rFonts w:ascii="Arial" w:eastAsia="宋体" w:hAnsi="Arial" w:cs="Arial"/>
                <w:lang w:eastAsia="zh-CN"/>
              </w:rPr>
              <w:t xml:space="preserve">        |</w:t>
            </w:r>
          </w:p>
          <w:p w:rsidR="004D02F4" w:rsidRPr="004D02F4" w:rsidRDefault="004D02F4" w:rsidP="004D02F4">
            <w:pPr>
              <w:pStyle w:val="Body"/>
              <w:rPr>
                <w:rFonts w:ascii="Arial" w:eastAsia="宋体" w:hAnsi="Arial" w:cs="Arial"/>
                <w:lang w:eastAsia="zh-CN"/>
              </w:rPr>
            </w:pPr>
            <w:r w:rsidRPr="00B2458B">
              <w:rPr>
                <w:rFonts w:ascii="Arial" w:eastAsia="宋体" w:hAnsi="Arial" w:cs="Arial"/>
                <w:lang w:eastAsia="zh-CN"/>
              </w:rPr>
              <w:t xml:space="preserve">                                           </w:t>
            </w:r>
            <w:r w:rsidR="00851981">
              <w:rPr>
                <w:rFonts w:ascii="Arial" w:eastAsia="宋体" w:hAnsi="Arial" w:cs="Arial"/>
                <w:lang w:eastAsia="zh-CN"/>
              </w:rPr>
              <w:t xml:space="preserve">                        </w:t>
            </w:r>
            <w:r w:rsidRPr="00B2458B">
              <w:rPr>
                <w:rFonts w:ascii="Arial" w:eastAsia="宋体" w:hAnsi="Arial" w:cs="Arial"/>
                <w:lang w:eastAsia="zh-CN"/>
              </w:rPr>
              <w:t xml:space="preserve">                 Internet</w:t>
            </w:r>
          </w:p>
        </w:tc>
      </w:tr>
      <w:tr w:rsidR="0047021A" w:rsidRPr="00322E9D" w:rsidTr="00FA1DA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7021A" w:rsidRPr="00FA1DAA" w:rsidRDefault="0047021A" w:rsidP="00FA1DAA">
            <w:pPr>
              <w:rPr>
                <w:rFonts w:ascii="Arial" w:hAnsi="Arial" w:cs="Arial"/>
                <w:color w:val="auto"/>
              </w:rPr>
            </w:pPr>
            <w:r w:rsidRPr="00FA1DAA">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7021A" w:rsidRPr="00FA1DAA" w:rsidRDefault="00434357" w:rsidP="00FA1DAA">
            <w:pPr>
              <w:pStyle w:val="Body"/>
              <w:ind w:left="100" w:hangingChars="50" w:hanging="100"/>
              <w:rPr>
                <w:rFonts w:ascii="Arial" w:eastAsia="宋体" w:hAnsi="Arial" w:cs="Arial"/>
                <w:lang w:eastAsia="zh-CN"/>
              </w:rPr>
            </w:pPr>
            <w:r>
              <w:rPr>
                <w:rFonts w:ascii="Arial" w:eastAsia="宋体" w:hAnsi="Arial" w:cs="Arial" w:hint="eastAsia"/>
                <w:lang w:eastAsia="zh-CN"/>
              </w:rPr>
              <w:t xml:space="preserve">The application reporting </w:t>
            </w:r>
            <w:r w:rsidR="00FA1DAA">
              <w:rPr>
                <w:rFonts w:ascii="Arial" w:eastAsia="宋体" w:hAnsi="Arial" w:cs="Arial" w:hint="eastAsia"/>
                <w:lang w:eastAsia="zh-CN"/>
              </w:rPr>
              <w:t xml:space="preserve">verification for </w:t>
            </w:r>
            <w:r w:rsidR="004D02F4">
              <w:rPr>
                <w:rFonts w:ascii="Arial" w:eastAsia="宋体" w:hAnsi="Arial" w:cs="Arial" w:hint="eastAsia"/>
                <w:lang w:eastAsia="zh-CN"/>
              </w:rPr>
              <w:t>AP access wifi0.x</w:t>
            </w:r>
            <w:r w:rsidR="0017160E">
              <w:rPr>
                <w:rFonts w:ascii="Arial" w:eastAsia="宋体" w:hAnsi="Arial" w:cs="Arial" w:hint="eastAsia"/>
                <w:lang w:eastAsia="zh-CN"/>
              </w:rPr>
              <w:t>.</w:t>
            </w:r>
            <w:r w:rsidR="006666BC">
              <w:rPr>
                <w:rFonts w:ascii="Arial" w:eastAsia="宋体" w:hAnsi="Arial" w:cs="Arial" w:hint="eastAsia"/>
                <w:lang w:eastAsia="zh-CN"/>
              </w:rPr>
              <w:t xml:space="preserve"> (Auto Mode)</w:t>
            </w:r>
          </w:p>
        </w:tc>
      </w:tr>
      <w:tr w:rsidR="0047021A" w:rsidRPr="00322E9D" w:rsidTr="00FA1DA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7021A" w:rsidRPr="00FA1DAA" w:rsidRDefault="00A8542E" w:rsidP="00FA1DAA">
            <w:pPr>
              <w:rPr>
                <w:rFonts w:ascii="Arial" w:eastAsia="宋体" w:hAnsi="Arial" w:cs="Arial"/>
                <w:color w:val="auto"/>
                <w:lang w:eastAsia="zh-CN"/>
              </w:rPr>
            </w:pPr>
            <w:r w:rsidRPr="00FA1DAA">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7021A" w:rsidRPr="00FA1DAA" w:rsidRDefault="004D02F4" w:rsidP="00FA1DAA">
            <w:pPr>
              <w:pStyle w:val="Body"/>
              <w:rPr>
                <w:rFonts w:ascii="Arial" w:eastAsia="宋体" w:hAnsi="Arial" w:cs="Arial"/>
                <w:lang w:eastAsia="zh-CN"/>
              </w:rPr>
            </w:pPr>
            <w:r w:rsidRPr="00EF62D6">
              <w:rPr>
                <w:rFonts w:ascii="Arial" w:eastAsia="宋体" w:hAnsi="Arial" w:cs="Arial"/>
                <w:lang w:eastAsia="zh-CN"/>
              </w:rPr>
              <w:t>AP: AP110,AP120,AP121,AP141,AP170</w:t>
            </w:r>
            <w:r>
              <w:rPr>
                <w:rFonts w:ascii="Arial" w:eastAsia="宋体" w:hAnsi="Arial" w:cs="Arial"/>
                <w:lang w:eastAsia="zh-CN"/>
              </w:rPr>
              <w:t>,AP320,AP340,AP330,AP350</w:t>
            </w:r>
            <w:r w:rsidRPr="00EF62D6">
              <w:rPr>
                <w:rFonts w:ascii="Arial" w:eastAsia="宋体" w:hAnsi="Arial" w:cs="Arial"/>
                <w:lang w:eastAsia="zh-CN"/>
              </w:rPr>
              <w:t>,</w:t>
            </w:r>
          </w:p>
        </w:tc>
      </w:tr>
      <w:tr w:rsidR="0047021A" w:rsidRPr="00322E9D" w:rsidTr="00FA1DA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7021A" w:rsidRPr="00FA1DAA" w:rsidRDefault="0047021A" w:rsidP="00FA1DAA">
            <w:pPr>
              <w:rPr>
                <w:rFonts w:ascii="Arial" w:hAnsi="Arial" w:cs="Arial"/>
                <w:color w:val="auto"/>
              </w:rPr>
            </w:pPr>
            <w:r w:rsidRPr="00FA1DAA">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D02F4" w:rsidRDefault="004D02F4" w:rsidP="004D02F4">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4D02F4" w:rsidRPr="00F30A6D" w:rsidRDefault="004D02F4" w:rsidP="004D02F4">
            <w:pPr>
              <w:pStyle w:val="Body"/>
              <w:rPr>
                <w:rFonts w:ascii="Arial" w:eastAsia="宋体" w:hAnsi="Arial" w:cs="Arial"/>
                <w:lang w:eastAsia="zh-CN"/>
              </w:rPr>
            </w:pPr>
            <w:r>
              <w:rPr>
                <w:rFonts w:ascii="Arial" w:eastAsia="宋体" w:hAnsi="Arial" w:cs="Arial" w:hint="eastAsia"/>
                <w:lang w:eastAsia="zh-CN"/>
              </w:rPr>
              <w:t>Set BR eth1 mode as bridge-802.1q, and AP eth as backhaul.</w:t>
            </w:r>
          </w:p>
          <w:p w:rsidR="004D02F4" w:rsidRDefault="004D02F4" w:rsidP="004D02F4">
            <w:pPr>
              <w:pStyle w:val="Body"/>
              <w:rPr>
                <w:rFonts w:ascii="Arial" w:eastAsia="宋体" w:hAnsi="Arial" w:cs="Arial"/>
                <w:lang w:eastAsia="zh-CN"/>
              </w:rPr>
            </w:pPr>
            <w:r w:rsidRPr="00F30A6D">
              <w:rPr>
                <w:rFonts w:ascii="Arial" w:eastAsia="宋体" w:hAnsi="Arial" w:cs="Arial"/>
                <w:lang w:eastAsia="zh-CN"/>
              </w:rPr>
              <w:t xml:space="preserve">Create a SSID and </w:t>
            </w:r>
            <w:r w:rsidR="00C93938">
              <w:rPr>
                <w:rFonts w:ascii="Arial" w:eastAsia="宋体" w:hAnsi="Arial" w:cs="Arial" w:hint="eastAsia"/>
                <w:lang w:eastAsia="zh-CN"/>
              </w:rPr>
              <w:t xml:space="preserve">only </w:t>
            </w:r>
            <w:r w:rsidRPr="00F30A6D">
              <w:rPr>
                <w:rFonts w:ascii="Arial" w:eastAsia="宋体" w:hAnsi="Arial" w:cs="Arial"/>
                <w:lang w:eastAsia="zh-CN"/>
              </w:rPr>
              <w:t>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sidR="00C93938">
              <w:rPr>
                <w:rFonts w:ascii="Arial" w:eastAsia="宋体" w:hAnsi="Arial" w:cs="Arial" w:hint="eastAsia"/>
                <w:lang w:eastAsia="zh-CN"/>
              </w:rPr>
              <w:t xml:space="preserve">s </w:t>
            </w:r>
            <w:r>
              <w:rPr>
                <w:rFonts w:ascii="Arial" w:eastAsia="宋体" w:hAnsi="Arial" w:cs="Arial" w:hint="eastAsia"/>
                <w:lang w:eastAsia="zh-CN"/>
              </w:rPr>
              <w:t>sub-</w:t>
            </w:r>
            <w:r w:rsidR="00C93938">
              <w:rPr>
                <w:rFonts w:ascii="Arial" w:eastAsia="宋体" w:hAnsi="Arial" w:cs="Arial" w:hint="eastAsia"/>
                <w:lang w:eastAsia="zh-CN"/>
              </w:rPr>
              <w:t>interface wifi0.x, which is set as access mode.</w:t>
            </w:r>
          </w:p>
          <w:p w:rsidR="008D7C20" w:rsidRPr="004D02F4" w:rsidRDefault="004D02F4" w:rsidP="00FA1DAA">
            <w:pPr>
              <w:pStyle w:val="Body"/>
              <w:rPr>
                <w:rFonts w:ascii="Arial" w:eastAsia="宋体" w:hAnsi="Arial" w:cs="Arial"/>
                <w:highlight w:val="green"/>
                <w:lang w:eastAsia="zh-CN"/>
              </w:rPr>
            </w:pPr>
            <w:r>
              <w:rPr>
                <w:rFonts w:ascii="Arial" w:eastAsia="宋体" w:hAnsi="Arial" w:cs="Arial" w:hint="eastAsia"/>
                <w:lang w:eastAsia="zh-CN"/>
              </w:rPr>
              <w:t>Laptop1 connects with SSID.</w:t>
            </w:r>
          </w:p>
        </w:tc>
      </w:tr>
      <w:tr w:rsidR="0047021A" w:rsidRPr="00322E9D" w:rsidTr="00FA1DA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47021A" w:rsidRPr="00FA1DAA" w:rsidRDefault="0047021A" w:rsidP="00FA1DAA">
            <w:pPr>
              <w:rPr>
                <w:rFonts w:ascii="Arial" w:hAnsi="Arial" w:cs="Arial"/>
                <w:color w:val="auto"/>
              </w:rPr>
            </w:pPr>
            <w:r w:rsidRPr="00FA1DAA">
              <w:rPr>
                <w:rFonts w:ascii="Arial" w:hAnsi="Arial" w:cs="Arial"/>
                <w:color w:val="auto"/>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93938" w:rsidRDefault="00C93938" w:rsidP="007D2755">
            <w:pPr>
              <w:pStyle w:val="Body"/>
              <w:numPr>
                <w:ilvl w:val="2"/>
                <w:numId w:val="20"/>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w:t>
            </w:r>
            <w:r w:rsidR="00954567">
              <w:rPr>
                <w:rFonts w:ascii="Arial" w:eastAsia="宋体" w:hAnsi="Arial" w:cs="Arial" w:hint="eastAsia"/>
                <w:lang w:eastAsia="zh-CN"/>
              </w:rPr>
              <w:t>globally at AP</w:t>
            </w:r>
            <w:r>
              <w:rPr>
                <w:rFonts w:ascii="Arial" w:eastAsia="宋体" w:hAnsi="Arial" w:cs="Arial" w:hint="eastAsia"/>
                <w:lang w:eastAsia="zh-CN"/>
              </w:rPr>
              <w:t>.</w:t>
            </w:r>
          </w:p>
          <w:p w:rsidR="00C93938" w:rsidRDefault="00C93938" w:rsidP="007D2755">
            <w:pPr>
              <w:pStyle w:val="Body"/>
              <w:numPr>
                <w:ilvl w:val="2"/>
                <w:numId w:val="20"/>
              </w:numPr>
              <w:ind w:left="268" w:hanging="268"/>
              <w:rPr>
                <w:rFonts w:ascii="Arial" w:eastAsia="宋体" w:hAnsi="Arial" w:cs="Arial"/>
                <w:lang w:eastAsia="zh-CN"/>
              </w:rPr>
            </w:pPr>
            <w:r>
              <w:rPr>
                <w:rFonts w:ascii="Arial" w:eastAsia="宋体" w:hAnsi="Arial" w:cs="Arial" w:hint="eastAsia"/>
                <w:lang w:eastAsia="zh-CN"/>
              </w:rPr>
              <w:t xml:space="preserve">Enable application </w:t>
            </w:r>
            <w:r w:rsidR="0036303F">
              <w:rPr>
                <w:rFonts w:ascii="Arial" w:eastAsia="宋体" w:hAnsi="Arial" w:cs="Arial" w:hint="eastAsia"/>
                <w:lang w:eastAsia="zh-CN"/>
              </w:rPr>
              <w:t>ICMP</w:t>
            </w:r>
            <w:r>
              <w:rPr>
                <w:rFonts w:ascii="Arial" w:eastAsia="宋体" w:hAnsi="Arial" w:cs="Arial" w:hint="eastAsia"/>
                <w:lang w:eastAsia="zh-CN"/>
              </w:rPr>
              <w:t xml:space="preserve"> for reporting.</w:t>
            </w:r>
          </w:p>
          <w:p w:rsidR="00DB03C9" w:rsidRDefault="00DB03C9" w:rsidP="00DB03C9">
            <w:pPr>
              <w:pStyle w:val="Body"/>
              <w:ind w:left="268"/>
              <w:rPr>
                <w:rFonts w:ascii="Arial" w:eastAsia="宋体" w:hAnsi="Arial" w:cs="Arial"/>
                <w:lang w:eastAsia="zh-CN"/>
              </w:rPr>
            </w:pPr>
            <w:r>
              <w:rPr>
                <w:rFonts w:ascii="Arial" w:eastAsia="宋体" w:hAnsi="Arial" w:cs="Arial" w:hint="eastAsia"/>
                <w:lang w:eastAsia="zh-CN"/>
              </w:rPr>
              <w:t>CLI: a</w:t>
            </w:r>
            <w:r w:rsidR="0036303F">
              <w:rPr>
                <w:rFonts w:ascii="Arial" w:eastAsia="宋体" w:hAnsi="Arial" w:cs="Arial" w:hint="eastAsia"/>
                <w:lang w:eastAsia="zh-CN"/>
              </w:rPr>
              <w:t xml:space="preserve">pplication reporting app-id </w:t>
            </w:r>
            <w:r>
              <w:rPr>
                <w:rFonts w:ascii="Arial" w:eastAsia="宋体" w:hAnsi="Arial" w:cs="Arial" w:hint="eastAsia"/>
                <w:lang w:eastAsia="zh-CN"/>
              </w:rPr>
              <w:t>285 enable</w:t>
            </w:r>
          </w:p>
          <w:p w:rsidR="00C93938" w:rsidRDefault="0036303F" w:rsidP="007D2755">
            <w:pPr>
              <w:pStyle w:val="Body"/>
              <w:numPr>
                <w:ilvl w:val="2"/>
                <w:numId w:val="20"/>
              </w:numPr>
              <w:ind w:left="268" w:hanging="268"/>
              <w:rPr>
                <w:rFonts w:ascii="Arial" w:eastAsia="宋体" w:hAnsi="Arial" w:cs="Arial"/>
                <w:lang w:eastAsia="zh-CN"/>
              </w:rPr>
            </w:pPr>
            <w:r>
              <w:rPr>
                <w:rFonts w:ascii="Arial" w:eastAsia="宋体" w:hAnsi="Arial" w:cs="Arial" w:hint="eastAsia"/>
                <w:lang w:eastAsia="zh-CN"/>
              </w:rPr>
              <w:t>Laptop1 launch ICMP ping</w:t>
            </w:r>
            <w:r w:rsidR="00C93938">
              <w:rPr>
                <w:rFonts w:ascii="Arial" w:eastAsia="宋体" w:hAnsi="Arial" w:cs="Arial" w:hint="eastAsia"/>
                <w:lang w:eastAsia="zh-CN"/>
              </w:rPr>
              <w:t>.</w:t>
            </w:r>
          </w:p>
          <w:p w:rsidR="00954567" w:rsidRPr="00954567" w:rsidRDefault="0013114D" w:rsidP="007D2755">
            <w:pPr>
              <w:pStyle w:val="Body"/>
              <w:numPr>
                <w:ilvl w:val="2"/>
                <w:numId w:val="20"/>
              </w:numPr>
              <w:ind w:left="268" w:hanging="268"/>
              <w:rPr>
                <w:rFonts w:ascii="Arial" w:eastAsia="宋体" w:hAnsi="Arial" w:cs="Arial"/>
                <w:lang w:eastAsia="zh-CN"/>
              </w:rPr>
            </w:pPr>
            <w:r>
              <w:rPr>
                <w:rFonts w:ascii="Arial" w:eastAsia="宋体" w:hAnsi="Arial" w:cs="Arial" w:hint="eastAsia"/>
                <w:lang w:eastAsia="zh-CN"/>
              </w:rPr>
              <w:t xml:space="preserve">Making use of test tool provided by Dev, search corresponding TLV in AP reporting file. </w:t>
            </w:r>
            <w:r w:rsidR="00C93938">
              <w:rPr>
                <w:rFonts w:ascii="Arial" w:eastAsia="宋体" w:hAnsi="Arial" w:cs="Arial" w:hint="eastAsia"/>
                <w:lang w:eastAsia="zh-CN"/>
              </w:rPr>
              <w:t xml:space="preserve">Check if AP can </w:t>
            </w:r>
            <w:r w:rsidR="0036303F">
              <w:rPr>
                <w:rFonts w:ascii="Arial" w:eastAsia="宋体" w:hAnsi="Arial" w:cs="Arial" w:hint="eastAsia"/>
                <w:lang w:eastAsia="zh-CN"/>
              </w:rPr>
              <w:t>classify ICMP</w:t>
            </w:r>
            <w:r w:rsidR="008B7349">
              <w:rPr>
                <w:rFonts w:ascii="Arial" w:eastAsia="宋体" w:hAnsi="Arial" w:cs="Arial" w:hint="eastAsia"/>
                <w:lang w:eastAsia="zh-CN"/>
              </w:rPr>
              <w:t xml:space="preserve"> session and </w:t>
            </w:r>
            <w:r w:rsidR="00C93938">
              <w:rPr>
                <w:rFonts w:ascii="Arial" w:eastAsia="宋体" w:hAnsi="Arial" w:cs="Arial" w:hint="eastAsia"/>
                <w:lang w:eastAsia="zh-CN"/>
              </w:rPr>
              <w:t>report application traffic, which goes through wifi access sub-interface binding with SSID, with correct TLV field to HM correctly.</w:t>
            </w:r>
          </w:p>
          <w:p w:rsidR="00954567" w:rsidRDefault="00954567" w:rsidP="007D2755">
            <w:pPr>
              <w:pStyle w:val="Body"/>
              <w:numPr>
                <w:ilvl w:val="2"/>
                <w:numId w:val="20"/>
              </w:numPr>
              <w:ind w:left="268" w:hanging="268"/>
              <w:rPr>
                <w:rFonts w:ascii="Arial" w:eastAsia="宋体" w:hAnsi="Arial" w:cs="Arial"/>
                <w:lang w:eastAsia="zh-CN"/>
              </w:rPr>
            </w:pPr>
            <w:r>
              <w:rPr>
                <w:rFonts w:ascii="Arial" w:eastAsia="宋体" w:hAnsi="Arial" w:cs="Arial" w:hint="eastAsia"/>
                <w:lang w:eastAsia="zh-CN"/>
              </w:rPr>
              <w:t xml:space="preserve">Set application reporting mode as </w:t>
            </w:r>
            <w:r>
              <w:rPr>
                <w:rFonts w:ascii="Arial" w:eastAsia="宋体" w:hAnsi="Arial" w:cs="Arial"/>
                <w:lang w:eastAsia="zh-CN"/>
              </w:rPr>
              <w:t>“</w:t>
            </w:r>
            <w:r>
              <w:rPr>
                <w:rFonts w:ascii="Arial" w:eastAsia="宋体" w:hAnsi="Arial" w:cs="Arial" w:hint="eastAsia"/>
                <w:lang w:eastAsia="zh-CN"/>
              </w:rPr>
              <w:t>disable</w:t>
            </w:r>
            <w:r>
              <w:rPr>
                <w:rFonts w:ascii="Arial" w:eastAsia="宋体" w:hAnsi="Arial" w:cs="Arial"/>
                <w:lang w:eastAsia="zh-CN"/>
              </w:rPr>
              <w:t>”</w:t>
            </w:r>
            <w:r>
              <w:rPr>
                <w:rFonts w:ascii="Arial" w:eastAsia="宋体" w:hAnsi="Arial" w:cs="Arial" w:hint="eastAsia"/>
                <w:lang w:eastAsia="zh-CN"/>
              </w:rPr>
              <w:t xml:space="preserve"> globally at AP.</w:t>
            </w:r>
          </w:p>
          <w:p w:rsidR="00954567" w:rsidRPr="00954567" w:rsidRDefault="00954567" w:rsidP="007D2755">
            <w:pPr>
              <w:pStyle w:val="Body"/>
              <w:numPr>
                <w:ilvl w:val="2"/>
                <w:numId w:val="20"/>
              </w:numPr>
              <w:ind w:left="268" w:hanging="268"/>
              <w:rPr>
                <w:rFonts w:ascii="Arial" w:eastAsia="宋体" w:hAnsi="Arial" w:cs="Arial"/>
                <w:lang w:eastAsia="zh-CN"/>
              </w:rPr>
            </w:pPr>
            <w:r>
              <w:rPr>
                <w:rFonts w:ascii="Arial" w:eastAsia="宋体" w:hAnsi="Arial" w:cs="Arial" w:hint="eastAsia"/>
                <w:lang w:eastAsia="zh-CN"/>
              </w:rPr>
              <w:t xml:space="preserve">Clear previous http </w:t>
            </w:r>
            <w:r w:rsidRPr="00FB4EFC">
              <w:rPr>
                <w:rFonts w:ascii="Arial" w:eastAsia="宋体" w:hAnsi="Arial" w:cs="Arial"/>
                <w:lang w:eastAsia="zh-CN"/>
              </w:rPr>
              <w:t>session</w:t>
            </w:r>
            <w:r>
              <w:rPr>
                <w:rFonts w:ascii="Arial" w:eastAsia="宋体" w:hAnsi="Arial" w:cs="Arial" w:hint="eastAsia"/>
                <w:lang w:eastAsia="zh-CN"/>
              </w:rPr>
              <w:t xml:space="preserve"> at AP</w:t>
            </w:r>
            <w:r w:rsidRPr="00FB4EFC">
              <w:rPr>
                <w:rFonts w:ascii="Arial" w:eastAsia="宋体" w:hAnsi="Arial" w:cs="Arial"/>
                <w:lang w:eastAsia="zh-CN"/>
              </w:rPr>
              <w:t xml:space="preserve">, </w:t>
            </w:r>
            <w:r>
              <w:rPr>
                <w:rFonts w:ascii="Arial" w:eastAsia="宋体" w:hAnsi="Arial" w:cs="Arial"/>
                <w:lang w:eastAsia="zh-CN"/>
              </w:rPr>
              <w:t>and th</w:t>
            </w:r>
            <w:r w:rsidR="0036303F">
              <w:rPr>
                <w:rFonts w:ascii="Arial" w:eastAsia="宋体" w:hAnsi="Arial" w:cs="Arial" w:hint="eastAsia"/>
                <w:lang w:eastAsia="zh-CN"/>
              </w:rPr>
              <w:t>en launch ICMP</w:t>
            </w:r>
            <w:r>
              <w:rPr>
                <w:rFonts w:ascii="Arial" w:eastAsia="宋体" w:hAnsi="Arial" w:cs="Arial" w:hint="eastAsia"/>
                <w:lang w:eastAsia="zh-CN"/>
              </w:rPr>
              <w:t xml:space="preserve"> again at laptop1.</w:t>
            </w:r>
          </w:p>
          <w:p w:rsidR="00882810" w:rsidRPr="006666BC" w:rsidRDefault="0013114D" w:rsidP="006666BC">
            <w:pPr>
              <w:pStyle w:val="Body"/>
              <w:numPr>
                <w:ilvl w:val="2"/>
                <w:numId w:val="20"/>
              </w:numPr>
              <w:ind w:left="268" w:hanging="268"/>
              <w:rPr>
                <w:rFonts w:ascii="Arial" w:eastAsia="宋体" w:hAnsi="Arial" w:cs="Arial"/>
                <w:lang w:eastAsia="zh-CN"/>
              </w:rPr>
            </w:pPr>
            <w:r>
              <w:rPr>
                <w:rFonts w:ascii="Arial" w:eastAsia="宋体" w:hAnsi="Arial" w:cs="Arial" w:hint="eastAsia"/>
                <w:lang w:eastAsia="zh-CN"/>
              </w:rPr>
              <w:t xml:space="preserve">Making use of test tool provided by Dev, search corresponding TLV in AP reporting file. </w:t>
            </w:r>
            <w:r w:rsidR="0036303F">
              <w:rPr>
                <w:rFonts w:ascii="Arial" w:eastAsia="宋体" w:hAnsi="Arial" w:cs="Arial" w:hint="eastAsia"/>
                <w:lang w:eastAsia="zh-CN"/>
              </w:rPr>
              <w:t>Check if AP can classify ICMP</w:t>
            </w:r>
            <w:r w:rsidR="00954567">
              <w:rPr>
                <w:rFonts w:ascii="Arial" w:eastAsia="宋体" w:hAnsi="Arial" w:cs="Arial" w:hint="eastAsia"/>
                <w:lang w:eastAsia="zh-CN"/>
              </w:rPr>
              <w:t xml:space="preserve"> session and report application traffic with correct TLV field to HM correctly.</w:t>
            </w:r>
          </w:p>
        </w:tc>
      </w:tr>
      <w:tr w:rsidR="0047021A" w:rsidRPr="00322E9D" w:rsidTr="00FA1DAA">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47021A" w:rsidRPr="00FA1DAA" w:rsidRDefault="0047021A" w:rsidP="00FA1DAA">
            <w:pPr>
              <w:rPr>
                <w:rFonts w:ascii="Arial" w:hAnsi="Arial" w:cs="Arial"/>
                <w:color w:val="auto"/>
              </w:rPr>
            </w:pPr>
            <w:r w:rsidRPr="00FA1DAA">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54567" w:rsidRDefault="00954567" w:rsidP="00954567">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954567" w:rsidRDefault="0017160E" w:rsidP="00FA1DAA">
            <w:pPr>
              <w:pStyle w:val="Body"/>
              <w:rPr>
                <w:rFonts w:ascii="Arial" w:eastAsia="宋体" w:hAnsi="Arial" w:cs="Arial"/>
                <w:lang w:eastAsia="zh-CN"/>
              </w:rPr>
            </w:pPr>
            <w:r>
              <w:rPr>
                <w:rFonts w:ascii="Arial" w:eastAsia="宋体" w:hAnsi="Arial" w:cs="Arial" w:hint="eastAsia"/>
                <w:lang w:eastAsia="zh-CN"/>
              </w:rPr>
              <w:t>Step 2</w:t>
            </w:r>
            <w:r w:rsidR="00790805">
              <w:rPr>
                <w:rFonts w:ascii="Arial" w:eastAsia="宋体" w:hAnsi="Arial" w:cs="Arial" w:hint="eastAsia"/>
                <w:lang w:eastAsia="zh-CN"/>
              </w:rPr>
              <w:t>. Enable application HTTP, TCP and IP for reporting successfully.</w:t>
            </w:r>
          </w:p>
          <w:p w:rsidR="00C10317" w:rsidRDefault="0017160E" w:rsidP="00FA1DAA">
            <w:pPr>
              <w:pStyle w:val="Body"/>
              <w:rPr>
                <w:rFonts w:ascii="Arial" w:eastAsia="宋体" w:hAnsi="Arial" w:cs="Arial"/>
                <w:lang w:eastAsia="zh-CN"/>
              </w:rPr>
            </w:pPr>
            <w:r>
              <w:rPr>
                <w:rFonts w:ascii="Arial" w:eastAsia="宋体" w:hAnsi="Arial" w:cs="Arial" w:hint="eastAsia"/>
                <w:lang w:eastAsia="zh-CN"/>
              </w:rPr>
              <w:t>Step 4</w:t>
            </w:r>
            <w:r w:rsidR="00790805">
              <w:rPr>
                <w:rFonts w:ascii="Arial" w:eastAsia="宋体" w:hAnsi="Arial" w:cs="Arial" w:hint="eastAsia"/>
                <w:lang w:eastAsia="zh-CN"/>
              </w:rPr>
              <w:t xml:space="preserve">. </w:t>
            </w:r>
            <w:r w:rsidR="00D576E5">
              <w:rPr>
                <w:rFonts w:ascii="Arial" w:eastAsia="宋体" w:hAnsi="Arial" w:cs="Arial" w:hint="eastAsia"/>
                <w:lang w:eastAsia="zh-CN"/>
              </w:rPr>
              <w:t>Check TLV fields in application reporting file</w:t>
            </w:r>
          </w:p>
          <w:tbl>
            <w:tblPr>
              <w:tblW w:w="5820" w:type="dxa"/>
              <w:tblLayout w:type="fixed"/>
              <w:tblLook w:val="04A0" w:firstRow="1" w:lastRow="0" w:firstColumn="1" w:lastColumn="0" w:noHBand="0" w:noVBand="1"/>
            </w:tblPr>
            <w:tblGrid>
              <w:gridCol w:w="2180"/>
              <w:gridCol w:w="3640"/>
            </w:tblGrid>
            <w:tr w:rsidR="00434357" w:rsidRPr="00434357" w:rsidTr="00434357">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34357" w:rsidRPr="00434357" w:rsidRDefault="00434357" w:rsidP="00434357">
                  <w:pPr>
                    <w:jc w:val="cente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434357" w:rsidRPr="00434357" w:rsidRDefault="00434357" w:rsidP="00434357">
                  <w:pPr>
                    <w:jc w:val="cente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Expected Value</w:t>
                  </w:r>
                </w:p>
              </w:tc>
            </w:tr>
            <w:tr w:rsidR="00434357" w:rsidRPr="00434357"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34357" w:rsidRPr="00434357" w:rsidRDefault="00434357" w:rsidP="006A1B24">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434357" w:rsidRPr="00434357" w:rsidRDefault="00434357" w:rsidP="006A1B24">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Laptop1's MAC</w:t>
                  </w:r>
                </w:p>
              </w:tc>
            </w:tr>
            <w:tr w:rsidR="00434357" w:rsidRPr="00434357"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34357" w:rsidRPr="00434357" w:rsidRDefault="00434357" w:rsidP="006A1B24">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434357" w:rsidRPr="00434357" w:rsidRDefault="0036303F" w:rsidP="006A1B24">
                  <w:pPr>
                    <w:rPr>
                      <w:rFonts w:ascii="Calibri" w:eastAsia="Times New Roman" w:hAnsi="Calibri" w:cs="Calibri"/>
                      <w:b w:val="0"/>
                      <w:sz w:val="22"/>
                      <w:szCs w:val="22"/>
                      <w:lang w:eastAsia="zh-CN"/>
                    </w:rPr>
                  </w:pPr>
                  <w:r>
                    <w:rPr>
                      <w:rFonts w:ascii="Calibri" w:eastAsiaTheme="minorEastAsia" w:hAnsi="Calibri" w:cs="Calibri" w:hint="eastAsia"/>
                      <w:b w:val="0"/>
                      <w:sz w:val="22"/>
                      <w:szCs w:val="22"/>
                      <w:lang w:eastAsia="zh-CN"/>
                    </w:rPr>
                    <w:t>ICMP</w:t>
                  </w:r>
                  <w:r>
                    <w:rPr>
                      <w:rFonts w:ascii="Calibri" w:eastAsia="Times New Roman" w:hAnsi="Calibri" w:cs="Calibri"/>
                      <w:b w:val="0"/>
                      <w:sz w:val="22"/>
                      <w:szCs w:val="22"/>
                      <w:lang w:eastAsia="zh-CN"/>
                    </w:rPr>
                    <w:t xml:space="preserve"> A</w:t>
                  </w:r>
                  <w:r>
                    <w:rPr>
                      <w:rFonts w:ascii="Calibri" w:eastAsiaTheme="minorEastAsia" w:hAnsi="Calibri" w:cs="Calibri" w:hint="eastAsia"/>
                      <w:b w:val="0"/>
                      <w:sz w:val="22"/>
                      <w:szCs w:val="22"/>
                      <w:lang w:eastAsia="zh-CN"/>
                    </w:rPr>
                    <w:t>pp</w:t>
                  </w:r>
                  <w:r w:rsidR="00434357" w:rsidRPr="00434357">
                    <w:rPr>
                      <w:rFonts w:ascii="Calibri" w:eastAsia="Times New Roman" w:hAnsi="Calibri" w:cs="Calibri"/>
                      <w:b w:val="0"/>
                      <w:sz w:val="22"/>
                      <w:szCs w:val="22"/>
                      <w:lang w:eastAsia="zh-CN"/>
                    </w:rPr>
                    <w:t xml:space="preserve"> ID</w:t>
                  </w:r>
                </w:p>
              </w:tc>
            </w:tr>
            <w:tr w:rsidR="00434357" w:rsidRPr="00434357"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34357" w:rsidRPr="00434357" w:rsidRDefault="00434357" w:rsidP="006A1B24">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434357" w:rsidRPr="00434357" w:rsidRDefault="00D576E5" w:rsidP="006A1B24">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 xml:space="preserve">AP </w:t>
                  </w:r>
                  <w:r w:rsidR="00434357" w:rsidRPr="00434357">
                    <w:rPr>
                      <w:rFonts w:ascii="Calibri" w:eastAsia="Times New Roman" w:hAnsi="Calibri" w:cs="Calibri"/>
                      <w:b w:val="0"/>
                      <w:sz w:val="22"/>
                      <w:szCs w:val="22"/>
                      <w:lang w:eastAsia="zh-CN"/>
                    </w:rPr>
                    <w:t>wifi0.x</w:t>
                  </w:r>
                </w:p>
              </w:tc>
            </w:tr>
            <w:tr w:rsidR="00434357" w:rsidRPr="00434357"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34357" w:rsidRPr="00434357" w:rsidRDefault="00434357" w:rsidP="006A1B24">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434357" w:rsidRPr="00434357" w:rsidRDefault="00434357" w:rsidP="006A1B24">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AP backhaul eth</w:t>
                  </w:r>
                </w:p>
              </w:tc>
            </w:tr>
            <w:tr w:rsidR="00434357" w:rsidRPr="00434357"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34357" w:rsidRPr="00434357" w:rsidRDefault="00434357" w:rsidP="006A1B24">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434357" w:rsidRPr="00434357" w:rsidRDefault="00434357" w:rsidP="006A1B24">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0 (no)</w:t>
                  </w:r>
                </w:p>
              </w:tc>
            </w:tr>
            <w:tr w:rsidR="00434357" w:rsidRPr="00434357"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34357" w:rsidRPr="00434357" w:rsidRDefault="00434357" w:rsidP="006A1B24">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434357" w:rsidRPr="00434357" w:rsidRDefault="00434357" w:rsidP="006A1B24">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Precision in seconds (epoch time)</w:t>
                  </w:r>
                </w:p>
              </w:tc>
            </w:tr>
            <w:tr w:rsidR="00434357" w:rsidRPr="00434357"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34357" w:rsidRPr="00434357" w:rsidRDefault="00434357" w:rsidP="006A1B24">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434357" w:rsidRPr="00434357" w:rsidRDefault="00434357" w:rsidP="006A1B24">
                  <w:pPr>
                    <w:rPr>
                      <w:rFonts w:ascii="Calibri" w:eastAsia="Times New Roman" w:hAnsi="Calibri" w:cs="Calibri"/>
                      <w:b w:val="0"/>
                      <w:color w:val="222222"/>
                      <w:sz w:val="22"/>
                      <w:szCs w:val="22"/>
                      <w:lang w:eastAsia="zh-CN"/>
                    </w:rPr>
                  </w:pPr>
                  <w:r w:rsidRPr="00434357">
                    <w:rPr>
                      <w:rFonts w:ascii="Calibri" w:eastAsia="Times New Roman" w:hAnsi="Calibri" w:cs="Calibri"/>
                      <w:b w:val="0"/>
                      <w:color w:val="222222"/>
                      <w:sz w:val="22"/>
                      <w:szCs w:val="22"/>
                      <w:lang w:eastAsia="zh-CN"/>
                    </w:rPr>
                    <w:t>Sample size in seconds (multiple of 60 seconds interval)</w:t>
                  </w:r>
                </w:p>
              </w:tc>
            </w:tr>
            <w:tr w:rsidR="00434357" w:rsidRPr="00434357" w:rsidTr="006A1B24">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34357" w:rsidRPr="00434357" w:rsidRDefault="00434357" w:rsidP="006A1B24">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434357" w:rsidRPr="00434357" w:rsidRDefault="00434357" w:rsidP="006A1B24">
                  <w:pPr>
                    <w:rPr>
                      <w:rFonts w:ascii="Calibri" w:eastAsia="Times New Roman" w:hAnsi="Calibri" w:cs="Calibri"/>
                      <w:b w:val="0"/>
                      <w:color w:val="222222"/>
                      <w:sz w:val="22"/>
                      <w:szCs w:val="22"/>
                      <w:lang w:eastAsia="zh-CN"/>
                    </w:rPr>
                  </w:pPr>
                  <w:r w:rsidRPr="00434357">
                    <w:rPr>
                      <w:rFonts w:ascii="Calibri" w:eastAsia="Times New Roman" w:hAnsi="Calibri" w:cs="Calibri"/>
                      <w:b w:val="0"/>
                      <w:color w:val="222222"/>
                      <w:sz w:val="22"/>
                      <w:szCs w:val="22"/>
                      <w:lang w:eastAsia="zh-CN"/>
                    </w:rPr>
                    <w:t>Number of 60 second intervals that have "app" traffic in this sample period</w:t>
                  </w:r>
                </w:p>
              </w:tc>
            </w:tr>
            <w:tr w:rsidR="00434357" w:rsidRPr="00434357"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34357" w:rsidRPr="00434357" w:rsidRDefault="00434357" w:rsidP="006A1B24">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434357" w:rsidRPr="00434357" w:rsidRDefault="00434357" w:rsidP="006A1B24">
                  <w:pPr>
                    <w:rPr>
                      <w:rFonts w:ascii="Calibri" w:eastAsia="Times New Roman" w:hAnsi="Calibri" w:cs="Calibri"/>
                      <w:b w:val="0"/>
                      <w:color w:val="222222"/>
                      <w:sz w:val="22"/>
                      <w:szCs w:val="22"/>
                      <w:lang w:eastAsia="zh-CN"/>
                    </w:rPr>
                  </w:pPr>
                  <w:r w:rsidRPr="00434357">
                    <w:rPr>
                      <w:rFonts w:ascii="Calibri" w:eastAsia="Times New Roman" w:hAnsi="Calibri" w:cs="Calibri"/>
                      <w:b w:val="0"/>
                      <w:color w:val="222222"/>
                      <w:sz w:val="22"/>
                      <w:szCs w:val="22"/>
                      <w:lang w:eastAsia="zh-CN"/>
                    </w:rPr>
                    <w:t>Number of packets transmitted to client since last report</w:t>
                  </w:r>
                </w:p>
              </w:tc>
            </w:tr>
            <w:tr w:rsidR="00434357" w:rsidRPr="00434357"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34357" w:rsidRPr="00434357" w:rsidRDefault="00434357" w:rsidP="006A1B24">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434357" w:rsidRPr="00434357" w:rsidRDefault="00434357" w:rsidP="006A1B24">
                  <w:pPr>
                    <w:rPr>
                      <w:rFonts w:ascii="Calibri" w:eastAsia="Times New Roman" w:hAnsi="Calibri" w:cs="Calibri"/>
                      <w:b w:val="0"/>
                      <w:color w:val="222222"/>
                      <w:sz w:val="22"/>
                      <w:szCs w:val="22"/>
                      <w:lang w:eastAsia="zh-CN"/>
                    </w:rPr>
                  </w:pPr>
                  <w:r w:rsidRPr="00434357">
                    <w:rPr>
                      <w:rFonts w:ascii="Calibri" w:eastAsia="Times New Roman" w:hAnsi="Calibri" w:cs="Calibri"/>
                      <w:b w:val="0"/>
                      <w:color w:val="222222"/>
                      <w:sz w:val="22"/>
                      <w:szCs w:val="22"/>
                      <w:lang w:eastAsia="zh-CN"/>
                    </w:rPr>
                    <w:t>Number of bytes transmitted to client since last report</w:t>
                  </w:r>
                </w:p>
              </w:tc>
            </w:tr>
            <w:tr w:rsidR="00434357" w:rsidRPr="00434357"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34357" w:rsidRPr="00434357" w:rsidRDefault="00434357" w:rsidP="006A1B24">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434357" w:rsidRPr="00434357" w:rsidRDefault="00434357" w:rsidP="006A1B24">
                  <w:pPr>
                    <w:rPr>
                      <w:rFonts w:ascii="Calibri" w:eastAsia="Times New Roman" w:hAnsi="Calibri" w:cs="Calibri"/>
                      <w:b w:val="0"/>
                      <w:color w:val="222222"/>
                      <w:sz w:val="22"/>
                      <w:szCs w:val="22"/>
                      <w:lang w:eastAsia="zh-CN"/>
                    </w:rPr>
                  </w:pPr>
                  <w:r w:rsidRPr="00434357">
                    <w:rPr>
                      <w:rFonts w:ascii="Calibri" w:eastAsia="Times New Roman" w:hAnsi="Calibri" w:cs="Calibri"/>
                      <w:b w:val="0"/>
                      <w:color w:val="222222"/>
                      <w:sz w:val="22"/>
                      <w:szCs w:val="22"/>
                      <w:lang w:eastAsia="zh-CN"/>
                    </w:rPr>
                    <w:t>Number of packets received from client since last report</w:t>
                  </w:r>
                </w:p>
              </w:tc>
            </w:tr>
            <w:tr w:rsidR="00434357" w:rsidRPr="00434357"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34357" w:rsidRPr="00434357" w:rsidRDefault="00434357" w:rsidP="006A1B24">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434357" w:rsidRPr="00434357" w:rsidRDefault="00434357" w:rsidP="006A1B24">
                  <w:pPr>
                    <w:rPr>
                      <w:rFonts w:ascii="Calibri" w:eastAsia="Times New Roman" w:hAnsi="Calibri" w:cs="Calibri"/>
                      <w:b w:val="0"/>
                      <w:color w:val="222222"/>
                      <w:sz w:val="22"/>
                      <w:szCs w:val="22"/>
                      <w:lang w:eastAsia="zh-CN"/>
                    </w:rPr>
                  </w:pPr>
                  <w:r w:rsidRPr="00434357">
                    <w:rPr>
                      <w:rFonts w:ascii="Calibri" w:eastAsia="Times New Roman" w:hAnsi="Calibri" w:cs="Calibri"/>
                      <w:b w:val="0"/>
                      <w:color w:val="222222"/>
                      <w:sz w:val="22"/>
                      <w:szCs w:val="22"/>
                      <w:lang w:eastAsia="zh-CN"/>
                    </w:rPr>
                    <w:t>Number of bytes received from client since last report</w:t>
                  </w:r>
                </w:p>
              </w:tc>
            </w:tr>
          </w:tbl>
          <w:p w:rsidR="0036303F" w:rsidRDefault="0036303F" w:rsidP="00FA1DAA">
            <w:pPr>
              <w:pStyle w:val="Body"/>
              <w:rPr>
                <w:rFonts w:ascii="Arial" w:eastAsia="宋体" w:hAnsi="Arial" w:cs="Arial"/>
                <w:lang w:eastAsia="zh-CN"/>
              </w:rPr>
            </w:pPr>
            <w:r>
              <w:rPr>
                <w:rFonts w:ascii="Arial" w:eastAsia="宋体" w:hAnsi="Arial" w:cs="Arial" w:hint="eastAsia"/>
                <w:lang w:eastAsia="zh-CN"/>
              </w:rPr>
              <w:t>For other applications which are not enabled for reporting, HiveOS report them as Unknown to HM.</w:t>
            </w:r>
          </w:p>
          <w:p w:rsidR="009C5F51" w:rsidRDefault="009C5F51" w:rsidP="00FA1DAA">
            <w:pPr>
              <w:pStyle w:val="Body"/>
              <w:rPr>
                <w:rFonts w:ascii="Arial" w:eastAsia="宋体" w:hAnsi="Arial" w:cs="Arial"/>
                <w:lang w:eastAsia="zh-CN"/>
              </w:rPr>
            </w:pPr>
          </w:p>
          <w:p w:rsidR="009C5F51" w:rsidRDefault="009C5F51" w:rsidP="00FA1DAA">
            <w:pPr>
              <w:pStyle w:val="Body"/>
              <w:rPr>
                <w:rFonts w:ascii="Arial" w:eastAsia="宋体" w:hAnsi="Arial" w:cs="Arial"/>
                <w:lang w:eastAsia="zh-CN"/>
              </w:rPr>
            </w:pPr>
            <w:r>
              <w:rPr>
                <w:rFonts w:ascii="Arial" w:eastAsia="宋体" w:hAnsi="Arial" w:cs="Arial" w:hint="eastAsia"/>
                <w:lang w:eastAsia="zh-CN"/>
              </w:rPr>
              <w:t>Syslog:</w:t>
            </w:r>
          </w:p>
          <w:p w:rsidR="009C5F51" w:rsidRDefault="009C5F51" w:rsidP="00FA1DAA">
            <w:pPr>
              <w:pStyle w:val="Body"/>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how log buffer</w:t>
            </w:r>
          </w:p>
          <w:p w:rsidR="009C5F51" w:rsidRPr="009C5F51" w:rsidRDefault="009C5F51" w:rsidP="009C5F51">
            <w:pPr>
              <w:pStyle w:val="Body"/>
              <w:rPr>
                <w:rFonts w:ascii="Arial" w:eastAsia="宋体" w:hAnsi="Arial" w:cs="Arial"/>
                <w:lang w:eastAsia="zh-CN"/>
              </w:rPr>
            </w:pPr>
            <w:r w:rsidRPr="009C5F51">
              <w:rPr>
                <w:rFonts w:ascii="Arial" w:eastAsia="宋体" w:hAnsi="Arial" w:cs="Arial"/>
                <w:lang w:eastAsia="zh-CN"/>
              </w:rPr>
              <w:t xml:space="preserve">Dec 04 16:32:01 10.155.33.4 l7d: High resolution timer expired, start to report </w:t>
            </w:r>
          </w:p>
          <w:p w:rsidR="009C5F51" w:rsidRPr="009C5F51" w:rsidRDefault="009C5F51" w:rsidP="009C5F51">
            <w:pPr>
              <w:pStyle w:val="Body"/>
              <w:rPr>
                <w:rFonts w:ascii="Arial" w:eastAsia="宋体" w:hAnsi="Arial" w:cs="Arial"/>
                <w:lang w:eastAsia="zh-CN"/>
              </w:rPr>
            </w:pPr>
            <w:r w:rsidRPr="009C5F51">
              <w:rPr>
                <w:rFonts w:ascii="Arial" w:eastAsia="宋体" w:hAnsi="Arial" w:cs="Arial"/>
                <w:lang w:eastAsia="zh-CN"/>
              </w:rPr>
              <w:t xml:space="preserve">Dec 04 16:32:01 10.155.33.4 l7d: A new report start: from 29 to 31, span 3 </w:t>
            </w:r>
          </w:p>
          <w:p w:rsidR="009C5F51" w:rsidRPr="009C5F51" w:rsidRDefault="009C5F51" w:rsidP="009C5F51">
            <w:pPr>
              <w:pStyle w:val="Body"/>
              <w:rPr>
                <w:rFonts w:ascii="Arial" w:eastAsia="宋体" w:hAnsi="Arial" w:cs="Arial"/>
                <w:lang w:eastAsia="zh-CN"/>
              </w:rPr>
            </w:pPr>
            <w:r w:rsidRPr="009C5F51">
              <w:rPr>
                <w:rFonts w:ascii="Arial" w:eastAsia="宋体" w:hAnsi="Arial" w:cs="Arial"/>
                <w:lang w:eastAsia="zh-CN"/>
              </w:rPr>
              <w:lastRenderedPageBreak/>
              <w:t xml:space="preserve">Dec 04 16:32:01 10.155.33.4 l7d: A new report file created: "08EA440EE4000423.hpr" </w:t>
            </w:r>
          </w:p>
          <w:p w:rsidR="009C5F51" w:rsidRPr="009C5F51" w:rsidRDefault="009C5F51" w:rsidP="009C5F51">
            <w:pPr>
              <w:pStyle w:val="Body"/>
              <w:rPr>
                <w:rFonts w:ascii="Arial" w:eastAsia="宋体" w:hAnsi="Arial" w:cs="Arial"/>
                <w:lang w:eastAsia="zh-CN"/>
              </w:rPr>
            </w:pPr>
            <w:r w:rsidRPr="009C5F51">
              <w:rPr>
                <w:rFonts w:ascii="Arial" w:eastAsia="宋体" w:hAnsi="Arial" w:cs="Arial"/>
                <w:lang w:eastAsia="zh-CN"/>
              </w:rPr>
              <w:t xml:space="preserve">Dec 04 16:32:01 10.155.33.4 l7d: [rpt_basic]: Entry: cmac 3619685128 app 285 if 1 pif 0 pt 0 ts 1354609741 size 180 app-size 3 dn-pkt 179 dn-byte 10740 up-pkt 181 up-byte 10916 </w:t>
            </w:r>
          </w:p>
          <w:p w:rsidR="009C5F51" w:rsidRPr="009C5F51" w:rsidRDefault="009C5F51" w:rsidP="009C5F51">
            <w:pPr>
              <w:pStyle w:val="Body"/>
              <w:rPr>
                <w:rFonts w:ascii="Arial" w:eastAsia="宋体" w:hAnsi="Arial" w:cs="Arial"/>
                <w:lang w:eastAsia="zh-CN"/>
              </w:rPr>
            </w:pPr>
            <w:r w:rsidRPr="009C5F51">
              <w:rPr>
                <w:rFonts w:ascii="Arial" w:eastAsia="宋体" w:hAnsi="Arial" w:cs="Arial"/>
                <w:lang w:eastAsia="zh-CN"/>
              </w:rPr>
              <w:t xml:space="preserve">Dec 04 16:32:01 10.155.33.4 l7d: A MAC entry block by app-id filter: 618 </w:t>
            </w:r>
          </w:p>
          <w:p w:rsidR="009C5F51" w:rsidRPr="009C5F51" w:rsidRDefault="009C5F51" w:rsidP="009C5F51">
            <w:pPr>
              <w:pStyle w:val="Body"/>
              <w:rPr>
                <w:rFonts w:ascii="Arial" w:eastAsia="宋体" w:hAnsi="Arial" w:cs="Arial"/>
                <w:lang w:eastAsia="zh-CN"/>
              </w:rPr>
            </w:pPr>
            <w:r w:rsidRPr="009C5F51">
              <w:rPr>
                <w:rFonts w:ascii="Arial" w:eastAsia="宋体" w:hAnsi="Arial" w:cs="Arial"/>
                <w:lang w:eastAsia="zh-CN"/>
              </w:rPr>
              <w:t xml:space="preserve">Dec 04 16:32:01 10.155.33.4 l7d: A MAC entry block by app-id filter: 365 </w:t>
            </w:r>
          </w:p>
          <w:p w:rsidR="009C5F51" w:rsidRPr="009C5F51" w:rsidRDefault="009C5F51" w:rsidP="009C5F51">
            <w:pPr>
              <w:pStyle w:val="Body"/>
              <w:rPr>
                <w:rFonts w:ascii="Arial" w:eastAsia="宋体" w:hAnsi="Arial" w:cs="Arial"/>
                <w:lang w:eastAsia="zh-CN"/>
              </w:rPr>
            </w:pPr>
            <w:r w:rsidRPr="009C5F51">
              <w:rPr>
                <w:rFonts w:ascii="Arial" w:eastAsia="宋体" w:hAnsi="Arial" w:cs="Arial"/>
                <w:lang w:eastAsia="zh-CN"/>
              </w:rPr>
              <w:t xml:space="preserve">Dec 04 16:32:01 10.155.33.4 l7d: A MAC entry block by app-id filter: 275 </w:t>
            </w:r>
          </w:p>
          <w:p w:rsidR="009C5F51" w:rsidRPr="009C5F51" w:rsidRDefault="009C5F51" w:rsidP="009C5F51">
            <w:pPr>
              <w:pStyle w:val="Body"/>
              <w:rPr>
                <w:rFonts w:ascii="Arial" w:eastAsia="宋体" w:hAnsi="Arial" w:cs="Arial"/>
                <w:lang w:eastAsia="zh-CN"/>
              </w:rPr>
            </w:pPr>
            <w:r w:rsidRPr="009C5F51">
              <w:rPr>
                <w:rFonts w:ascii="Arial" w:eastAsia="宋体" w:hAnsi="Arial" w:cs="Arial"/>
                <w:lang w:eastAsia="zh-CN"/>
              </w:rPr>
              <w:t xml:space="preserve">Dec 04 16:32:01 10.155.33.4 l7d: [rpt_basic]: Entry: cmac 3619685128 app 0 if 1 pif 0 pt 0 ts 1354609741 size 180 app-size 3 dn-pkt 132 dn-byte 143547 up-pkt 123 up-byte 8933 </w:t>
            </w:r>
          </w:p>
          <w:p w:rsidR="009C5F51" w:rsidRPr="009C5F51" w:rsidRDefault="009C5F51" w:rsidP="009C5F51">
            <w:pPr>
              <w:pStyle w:val="Body"/>
              <w:rPr>
                <w:rFonts w:ascii="Arial" w:eastAsia="宋体" w:hAnsi="Arial" w:cs="Arial"/>
                <w:lang w:eastAsia="zh-CN"/>
              </w:rPr>
            </w:pPr>
            <w:r w:rsidRPr="009C5F51">
              <w:rPr>
                <w:rFonts w:ascii="Arial" w:eastAsia="宋体" w:hAnsi="Arial" w:cs="Arial"/>
                <w:lang w:eastAsia="zh-CN"/>
              </w:rPr>
              <w:t xml:space="preserve">Dec 04 16:32:01 10.155.33.4 l7d: Totally 47KB report files occupied </w:t>
            </w:r>
          </w:p>
          <w:p w:rsidR="009C5F51" w:rsidRPr="009C5F51" w:rsidRDefault="009C5F51" w:rsidP="009C5F51">
            <w:pPr>
              <w:pStyle w:val="Body"/>
              <w:rPr>
                <w:rFonts w:ascii="Arial" w:eastAsia="宋体" w:hAnsi="Arial" w:cs="Arial"/>
                <w:lang w:eastAsia="zh-CN"/>
              </w:rPr>
            </w:pPr>
            <w:r w:rsidRPr="009C5F51">
              <w:rPr>
                <w:rFonts w:ascii="Arial" w:eastAsia="宋体" w:hAnsi="Arial" w:cs="Arial"/>
                <w:lang w:eastAsia="zh-CN"/>
              </w:rPr>
              <w:t xml:space="preserve">Dec 04 16:32:01 10.155.33.4 capwap: receive event application report notification capwap: eventid = 106: length = 42 </w:t>
            </w:r>
          </w:p>
          <w:p w:rsidR="009C5F51" w:rsidRPr="009C5F51" w:rsidRDefault="009C5F51" w:rsidP="009C5F51">
            <w:pPr>
              <w:pStyle w:val="Body"/>
              <w:rPr>
                <w:rFonts w:ascii="Arial" w:eastAsia="宋体" w:hAnsi="Arial" w:cs="Arial"/>
                <w:lang w:eastAsia="zh-CN"/>
              </w:rPr>
            </w:pPr>
            <w:r w:rsidRPr="009C5F51">
              <w:rPr>
                <w:rFonts w:ascii="Arial" w:eastAsia="宋体" w:hAnsi="Arial" w:cs="Arial"/>
                <w:lang w:eastAsia="zh-CN"/>
              </w:rPr>
              <w:t xml:space="preserve">Dec 04 16:32:01 10.155.33.4 capwap: CAPWAP: receive application report notification capwap event!, length:42 </w:t>
            </w:r>
          </w:p>
          <w:p w:rsidR="009C5F51" w:rsidRPr="009C5F51" w:rsidRDefault="009C5F51" w:rsidP="009C5F51">
            <w:pPr>
              <w:pStyle w:val="Body"/>
              <w:rPr>
                <w:rFonts w:ascii="Arial" w:eastAsia="宋体" w:hAnsi="Arial" w:cs="Arial"/>
                <w:lang w:eastAsia="zh-CN"/>
              </w:rPr>
            </w:pPr>
            <w:r w:rsidRPr="009C5F51">
              <w:rPr>
                <w:rFonts w:ascii="Arial" w:eastAsia="宋体" w:hAnsi="Arial" w:cs="Arial"/>
                <w:lang w:eastAsia="zh-CN"/>
              </w:rPr>
              <w:t xml:space="preserve">Dec 04 16:32:01 10.155.33.4 l7d: Send notification via capwap successfully </w:t>
            </w:r>
          </w:p>
          <w:p w:rsidR="009C5F51" w:rsidRDefault="009C5F51" w:rsidP="009C5F51">
            <w:pPr>
              <w:pStyle w:val="Body"/>
              <w:rPr>
                <w:rFonts w:ascii="Arial" w:eastAsia="宋体" w:hAnsi="Arial" w:cs="Arial"/>
                <w:lang w:eastAsia="zh-CN"/>
              </w:rPr>
            </w:pPr>
            <w:r w:rsidRPr="009C5F51">
              <w:rPr>
                <w:rFonts w:ascii="Arial" w:eastAsia="宋体" w:hAnsi="Arial" w:cs="Arial"/>
                <w:lang w:eastAsia="zh-CN"/>
              </w:rPr>
              <w:t>Dec 04 16:32:01 10.155.33.4 l7d: Receive AH_KEVENT_FE_L7_APP with 2 entries</w:t>
            </w:r>
          </w:p>
          <w:p w:rsidR="009C5F51" w:rsidRDefault="009C5F51" w:rsidP="00FA1DAA">
            <w:pPr>
              <w:pStyle w:val="Body"/>
              <w:rPr>
                <w:rFonts w:ascii="Arial" w:eastAsia="宋体" w:hAnsi="Arial" w:cs="Arial"/>
                <w:lang w:eastAsia="zh-CN"/>
              </w:rPr>
            </w:pPr>
          </w:p>
          <w:p w:rsidR="00C10317" w:rsidRDefault="0017160E" w:rsidP="00FA1DAA">
            <w:pPr>
              <w:pStyle w:val="Body"/>
              <w:rPr>
                <w:rFonts w:ascii="Arial" w:eastAsia="宋体" w:hAnsi="Arial" w:cs="Arial"/>
                <w:lang w:eastAsia="zh-CN"/>
              </w:rPr>
            </w:pPr>
            <w:r>
              <w:rPr>
                <w:rFonts w:ascii="Arial" w:eastAsia="宋体" w:hAnsi="Arial" w:cs="Arial" w:hint="eastAsia"/>
                <w:lang w:eastAsia="zh-CN"/>
              </w:rPr>
              <w:t>Step 5</w:t>
            </w:r>
            <w:r w:rsidR="00D91692">
              <w:rPr>
                <w:rFonts w:ascii="Arial" w:eastAsia="宋体" w:hAnsi="Arial" w:cs="Arial" w:hint="eastAsia"/>
                <w:lang w:eastAsia="zh-CN"/>
              </w:rPr>
              <w:t xml:space="preserve">. Set application reporting mode as </w:t>
            </w:r>
            <w:r w:rsidR="00D91692">
              <w:rPr>
                <w:rFonts w:ascii="Arial" w:eastAsia="宋体" w:hAnsi="Arial" w:cs="Arial"/>
                <w:lang w:eastAsia="zh-CN"/>
              </w:rPr>
              <w:t>“</w:t>
            </w:r>
            <w:r w:rsidR="00D91692">
              <w:rPr>
                <w:rFonts w:ascii="Arial" w:eastAsia="宋体" w:hAnsi="Arial" w:cs="Arial" w:hint="eastAsia"/>
                <w:lang w:eastAsia="zh-CN"/>
              </w:rPr>
              <w:t>disable</w:t>
            </w:r>
            <w:r w:rsidR="00D91692">
              <w:rPr>
                <w:rFonts w:ascii="Arial" w:eastAsia="宋体" w:hAnsi="Arial" w:cs="Arial"/>
                <w:lang w:eastAsia="zh-CN"/>
              </w:rPr>
              <w:t>”</w:t>
            </w:r>
            <w:r w:rsidR="00D91692">
              <w:rPr>
                <w:rFonts w:ascii="Arial" w:eastAsia="宋体" w:hAnsi="Arial" w:cs="Arial" w:hint="eastAsia"/>
                <w:lang w:eastAsia="zh-CN"/>
              </w:rPr>
              <w:t xml:space="preserve"> globally successfully.</w:t>
            </w:r>
          </w:p>
          <w:p w:rsidR="00AC4455" w:rsidRPr="006666BC" w:rsidRDefault="0017160E" w:rsidP="00FA1DAA">
            <w:pPr>
              <w:pStyle w:val="Body"/>
              <w:rPr>
                <w:rFonts w:ascii="Arial" w:eastAsia="宋体" w:hAnsi="Arial" w:cs="Arial"/>
                <w:lang w:eastAsia="zh-CN"/>
              </w:rPr>
            </w:pPr>
            <w:r>
              <w:rPr>
                <w:rFonts w:ascii="Arial" w:eastAsia="宋体" w:hAnsi="Arial" w:cs="Arial" w:hint="eastAsia"/>
                <w:lang w:eastAsia="zh-CN"/>
              </w:rPr>
              <w:t>Step 7</w:t>
            </w:r>
            <w:r w:rsidR="00D91692">
              <w:rPr>
                <w:rFonts w:ascii="Arial" w:eastAsia="宋体" w:hAnsi="Arial" w:cs="Arial" w:hint="eastAsia"/>
                <w:lang w:eastAsia="zh-CN"/>
              </w:rPr>
              <w:t xml:space="preserve">. </w:t>
            </w:r>
            <w:r w:rsidR="00421C4E">
              <w:rPr>
                <w:rFonts w:ascii="Arial" w:eastAsia="宋体" w:hAnsi="Arial" w:cs="Arial" w:hint="eastAsia"/>
                <w:lang w:eastAsia="zh-CN"/>
              </w:rPr>
              <w:t xml:space="preserve">No TLV with field </w:t>
            </w:r>
            <w:r w:rsidR="00421C4E">
              <w:rPr>
                <w:rFonts w:ascii="Arial" w:eastAsia="宋体" w:hAnsi="Arial" w:cs="Arial"/>
                <w:lang w:eastAsia="zh-CN"/>
              </w:rPr>
              <w:t>“</w:t>
            </w:r>
            <w:r w:rsidR="0013114D">
              <w:rPr>
                <w:rFonts w:ascii="Arial" w:eastAsia="宋体" w:hAnsi="Arial" w:cs="Arial" w:hint="eastAsia"/>
                <w:lang w:eastAsia="zh-CN"/>
              </w:rPr>
              <w:t>IntName4Client</w:t>
            </w:r>
            <w:r w:rsidR="0013114D">
              <w:rPr>
                <w:rFonts w:ascii="Arial" w:eastAsia="宋体" w:hAnsi="Arial" w:cs="Arial"/>
                <w:lang w:eastAsia="zh-CN"/>
              </w:rPr>
              <w:t>”</w:t>
            </w:r>
            <w:r w:rsidR="0013114D">
              <w:rPr>
                <w:rFonts w:ascii="Arial" w:eastAsia="宋体" w:hAnsi="Arial" w:cs="Arial" w:hint="eastAsia"/>
                <w:lang w:eastAsia="zh-CN"/>
              </w:rPr>
              <w:t xml:space="preserve"> as AP access sub-interface wifi0.x.</w:t>
            </w:r>
          </w:p>
        </w:tc>
      </w:tr>
      <w:tr w:rsidR="0047021A" w:rsidRPr="00322E9D" w:rsidTr="00FA1DAA">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47021A" w:rsidRPr="00FA1DAA" w:rsidRDefault="0047021A" w:rsidP="00FA1DAA">
            <w:pPr>
              <w:rPr>
                <w:rFonts w:ascii="Arial" w:eastAsia="宋体" w:hAnsi="Arial" w:cs="Arial"/>
                <w:color w:val="auto"/>
                <w:lang w:eastAsia="zh-CN"/>
              </w:rPr>
            </w:pPr>
            <w:r w:rsidRPr="00FA1DAA">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7021A" w:rsidRPr="00FA1DAA" w:rsidRDefault="0047021A" w:rsidP="00FA1DAA">
            <w:pPr>
              <w:pStyle w:val="Body"/>
              <w:rPr>
                <w:rFonts w:ascii="Arial" w:eastAsia="宋体" w:hAnsi="Arial" w:cs="Arial"/>
                <w:lang w:eastAsia="zh-CN"/>
              </w:rPr>
            </w:pPr>
          </w:p>
        </w:tc>
      </w:tr>
      <w:tr w:rsidR="0047021A" w:rsidRPr="00322E9D" w:rsidTr="00FA1DAA">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47021A" w:rsidRPr="00FA1DAA" w:rsidRDefault="00954567" w:rsidP="00FA1DAA">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90805" w:rsidRDefault="008A2DF8" w:rsidP="00FA1DAA">
            <w:pPr>
              <w:pStyle w:val="Body"/>
              <w:rPr>
                <w:rFonts w:ascii="Arial" w:eastAsia="宋体" w:hAnsi="Arial" w:cs="Arial"/>
                <w:lang w:eastAsia="zh-CN"/>
              </w:rPr>
            </w:pPr>
            <w:r>
              <w:rPr>
                <w:rFonts w:ascii="Arial" w:eastAsia="宋体" w:hAnsi="Arial" w:cs="Arial" w:hint="eastAsia"/>
                <w:lang w:eastAsia="zh-CN"/>
              </w:rPr>
              <w:t xml:space="preserve">1. </w:t>
            </w:r>
            <w:r w:rsidR="001434A4">
              <w:rPr>
                <w:rFonts w:ascii="Arial" w:eastAsia="宋体" w:hAnsi="Arial" w:cs="Arial" w:hint="eastAsia"/>
                <w:lang w:eastAsia="zh-CN"/>
              </w:rPr>
              <w:t xml:space="preserve">Repeate test case for 3 times to verify wifi sub-interface: </w:t>
            </w:r>
            <w:r w:rsidR="009F4CAE" w:rsidRPr="00FA1DAA">
              <w:rPr>
                <w:rFonts w:ascii="Arial" w:eastAsia="宋体" w:hAnsi="Arial" w:cs="Arial"/>
                <w:lang w:eastAsia="zh-CN"/>
              </w:rPr>
              <w:t>wifi0.1</w:t>
            </w:r>
            <w:r w:rsidR="001434A4">
              <w:rPr>
                <w:rFonts w:ascii="Arial" w:eastAsia="宋体" w:hAnsi="Arial" w:cs="Arial" w:hint="eastAsia"/>
                <w:lang w:eastAsia="zh-CN"/>
              </w:rPr>
              <w:t>,</w:t>
            </w:r>
            <w:r w:rsidR="001434A4">
              <w:rPr>
                <w:rFonts w:ascii="Arial" w:eastAsia="宋体" w:hAnsi="Arial" w:cs="Arial"/>
                <w:lang w:eastAsia="zh-CN"/>
              </w:rPr>
              <w:t xml:space="preserve"> </w:t>
            </w:r>
            <w:r w:rsidR="009F4CAE" w:rsidRPr="00FA1DAA">
              <w:rPr>
                <w:rFonts w:ascii="Arial" w:eastAsia="宋体" w:hAnsi="Arial" w:cs="Arial"/>
                <w:lang w:eastAsia="zh-CN"/>
              </w:rPr>
              <w:t xml:space="preserve">wifi0.8 </w:t>
            </w:r>
            <w:r w:rsidR="001434A4">
              <w:rPr>
                <w:rFonts w:ascii="Arial" w:eastAsia="宋体" w:hAnsi="Arial" w:cs="Arial" w:hint="eastAsia"/>
                <w:lang w:eastAsia="zh-CN"/>
              </w:rPr>
              <w:t>and</w:t>
            </w:r>
            <w:r w:rsidR="009F4CAE" w:rsidRPr="00FA1DAA">
              <w:rPr>
                <w:rFonts w:ascii="Arial" w:eastAsia="宋体" w:hAnsi="Arial" w:cs="Arial"/>
                <w:lang w:eastAsia="zh-CN"/>
              </w:rPr>
              <w:t xml:space="preserve"> wifi0.16</w:t>
            </w:r>
            <w:r w:rsidR="001434A4">
              <w:rPr>
                <w:rFonts w:ascii="Arial" w:eastAsia="宋体" w:hAnsi="Arial" w:cs="Arial" w:hint="eastAsia"/>
                <w:lang w:eastAsia="zh-CN"/>
              </w:rPr>
              <w:t>.</w:t>
            </w:r>
          </w:p>
          <w:p w:rsidR="008A2DF8" w:rsidRDefault="008A2DF8" w:rsidP="00FA1DAA">
            <w:pPr>
              <w:pStyle w:val="Body"/>
              <w:rPr>
                <w:rFonts w:ascii="Arial" w:eastAsia="宋体" w:hAnsi="Arial" w:cs="Arial"/>
                <w:lang w:eastAsia="zh-CN"/>
              </w:rPr>
            </w:pPr>
            <w:r>
              <w:rPr>
                <w:rFonts w:ascii="Arial" w:eastAsia="宋体" w:hAnsi="Arial" w:cs="Arial" w:hint="eastAsia"/>
                <w:lang w:eastAsia="zh-CN"/>
              </w:rPr>
              <w:t>2. HiveOS Dev will provide a test tool to covert HiveOS application reporting file, which will be retrieved by HM for application reporting statistics, to readable format. Check application reporting file to make sure AP and BR can classify application and report it to HM correctly.</w:t>
            </w:r>
          </w:p>
          <w:p w:rsidR="0036303F" w:rsidRDefault="0036303F" w:rsidP="00FA1DAA">
            <w:pPr>
              <w:pStyle w:val="Body"/>
              <w:rPr>
                <w:rFonts w:ascii="Arial" w:eastAsia="宋体" w:hAnsi="Arial" w:cs="Arial"/>
                <w:lang w:eastAsia="zh-CN"/>
              </w:rPr>
            </w:pPr>
            <w:r>
              <w:rPr>
                <w:rFonts w:ascii="Arial" w:eastAsia="宋体" w:hAnsi="Arial" w:cs="Arial" w:hint="eastAsia"/>
                <w:lang w:eastAsia="zh-CN"/>
              </w:rPr>
              <w:t>3. Quotes from HiveOS Yufeng Wu mail:</w:t>
            </w:r>
          </w:p>
          <w:p w:rsidR="0036303F" w:rsidRPr="0036303F" w:rsidRDefault="0036303F" w:rsidP="0036303F">
            <w:pPr>
              <w:rPr>
                <w:rFonts w:ascii="Calibri" w:eastAsiaTheme="minorEastAsia" w:hAnsi="Calibri"/>
                <w:lang w:eastAsia="zh-CN"/>
              </w:rPr>
            </w:pPr>
            <w:r>
              <w:rPr>
                <w:rFonts w:ascii="Calibri" w:eastAsia="Times New Roman" w:hAnsi="Calibri"/>
              </w:rPr>
              <w:t>We currently don't report filtered traffic (traffic belonging to applications that are not enabled by CLI) to HM, which is not correct. We need to report those as UNKNOWN to HM so that they can know the total amount of traffic going through the box. I have opened the bug 21618 and checked in a fix.</w:t>
            </w:r>
          </w:p>
        </w:tc>
      </w:tr>
    </w:tbl>
    <w:p w:rsidR="00F20C0D" w:rsidRPr="000E29B5" w:rsidRDefault="0047021A" w:rsidP="000E29B5">
      <w:pPr>
        <w:pStyle w:val="Heading4"/>
        <w:ind w:firstLine="1121"/>
        <w:rPr>
          <w:rFonts w:ascii="Arial" w:hAnsi="Arial"/>
          <w:b w:val="0"/>
          <w:sz w:val="21"/>
          <w:szCs w:val="21"/>
        </w:rPr>
      </w:pPr>
      <w:r w:rsidRPr="000E29B5">
        <w:rPr>
          <w:rFonts w:ascii="Arial" w:hAnsi="Arial" w:hint="eastAsia"/>
          <w:b w:val="0"/>
          <w:sz w:val="21"/>
          <w:szCs w:val="21"/>
        </w:rPr>
        <w:t>ApplicationReporting_Function_</w:t>
      </w:r>
      <w:r w:rsidR="00A8149E">
        <w:rPr>
          <w:rFonts w:ascii="Arial" w:hAnsi="Arial" w:hint="eastAsia"/>
          <w:b w:val="0"/>
          <w:sz w:val="21"/>
          <w:szCs w:val="21"/>
        </w:rPr>
        <w:t>0</w:t>
      </w:r>
      <w:r w:rsidR="0053359B">
        <w:rPr>
          <w:rFonts w:ascii="Arial" w:eastAsia="宋体" w:hAnsi="Arial" w:hint="eastAsia"/>
          <w:b w:val="0"/>
          <w:sz w:val="21"/>
          <w:szCs w:val="21"/>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47021A" w:rsidRPr="00322E9D" w:rsidTr="0085198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7021A" w:rsidRPr="00851981" w:rsidRDefault="0047021A" w:rsidP="00851981">
            <w:pPr>
              <w:rPr>
                <w:rFonts w:ascii="Arial" w:hAnsi="Arial" w:cs="Arial"/>
                <w:color w:val="auto"/>
              </w:rPr>
            </w:pPr>
            <w:r w:rsidRPr="00851981">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7021A" w:rsidRPr="00851981" w:rsidRDefault="0047021A" w:rsidP="00851981">
            <w:pPr>
              <w:pStyle w:val="Body"/>
              <w:rPr>
                <w:rFonts w:ascii="Arial" w:eastAsia="宋体" w:hAnsi="Arial" w:cs="Arial"/>
                <w:lang w:eastAsia="zh-CN"/>
              </w:rPr>
            </w:pPr>
            <w:r w:rsidRPr="00851981">
              <w:rPr>
                <w:rFonts w:ascii="Arial" w:eastAsia="宋体" w:hAnsi="Arial" w:cs="Arial"/>
                <w:lang w:eastAsia="zh-CN"/>
              </w:rPr>
              <w:t>ApplicationReporting_Function_</w:t>
            </w:r>
            <w:r w:rsidR="00D075D6" w:rsidRPr="00851981">
              <w:rPr>
                <w:rFonts w:ascii="Arial" w:eastAsia="宋体" w:hAnsi="Arial" w:cs="Arial"/>
                <w:lang w:eastAsia="zh-CN"/>
              </w:rPr>
              <w:t>0</w:t>
            </w:r>
            <w:r w:rsidR="0053359B">
              <w:rPr>
                <w:rFonts w:ascii="Arial" w:eastAsia="宋体" w:hAnsi="Arial" w:cs="Arial" w:hint="eastAsia"/>
                <w:lang w:eastAsia="zh-CN"/>
              </w:rPr>
              <w:t>2</w:t>
            </w:r>
          </w:p>
        </w:tc>
      </w:tr>
      <w:tr w:rsidR="0047021A" w:rsidRPr="00322E9D" w:rsidTr="0085198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7021A" w:rsidRPr="00851981" w:rsidRDefault="0047021A" w:rsidP="00851981">
            <w:pPr>
              <w:rPr>
                <w:rFonts w:ascii="Arial" w:hAnsi="Arial" w:cs="Arial"/>
                <w:color w:val="auto"/>
              </w:rPr>
            </w:pPr>
            <w:r w:rsidRPr="00851981">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47021A" w:rsidRPr="00851981" w:rsidRDefault="000A1A6C" w:rsidP="00851981">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47021A" w:rsidRPr="00851981" w:rsidRDefault="0047021A" w:rsidP="00851981">
            <w:pPr>
              <w:rPr>
                <w:rFonts w:ascii="Arial" w:hAnsi="Arial" w:cs="Arial"/>
                <w:color w:val="auto"/>
              </w:rPr>
            </w:pPr>
            <w:r w:rsidRPr="0085198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47021A" w:rsidRPr="00851981" w:rsidRDefault="0047021A" w:rsidP="00851981">
            <w:pPr>
              <w:pStyle w:val="Body"/>
              <w:rPr>
                <w:rFonts w:ascii="Arial" w:eastAsia="宋体" w:hAnsi="Arial" w:cs="Arial"/>
                <w:lang w:eastAsia="zh-CN"/>
              </w:rPr>
            </w:pPr>
            <w:r w:rsidRPr="00851981">
              <w:rPr>
                <w:rFonts w:ascii="Arial" w:eastAsia="宋体" w:hAnsi="Arial" w:cs="Arial"/>
                <w:lang w:eastAsia="zh-CN"/>
              </w:rPr>
              <w:t>No</w:t>
            </w:r>
          </w:p>
        </w:tc>
      </w:tr>
      <w:tr w:rsidR="0047021A" w:rsidRPr="00322E9D" w:rsidTr="0085198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7021A" w:rsidRPr="00851981" w:rsidRDefault="0047021A" w:rsidP="00851981">
            <w:pPr>
              <w:rPr>
                <w:rFonts w:ascii="Arial" w:hAnsi="Arial" w:cs="Arial"/>
                <w:color w:val="auto"/>
              </w:rPr>
            </w:pPr>
            <w:r w:rsidRPr="00851981">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51981" w:rsidRPr="00C93938" w:rsidRDefault="00851981" w:rsidP="00851981">
            <w:pPr>
              <w:pStyle w:val="Body"/>
              <w:rPr>
                <w:rFonts w:ascii="Arial" w:eastAsia="宋体" w:hAnsi="Arial" w:cs="Arial"/>
                <w:lang w:eastAsia="zh-CN"/>
              </w:rPr>
            </w:pPr>
            <w:r>
              <w:rPr>
                <w:rFonts w:ascii="Arial" w:eastAsia="宋体" w:hAnsi="Arial" w:cs="Arial"/>
                <w:lang w:eastAsia="zh-CN"/>
              </w:rPr>
              <w:t>Laptop1-----(</w:t>
            </w:r>
            <w:r w:rsidRPr="00B2458B">
              <w:rPr>
                <w:rFonts w:ascii="Arial" w:eastAsia="宋体" w:hAnsi="Arial" w:cs="Arial"/>
                <w:lang w:eastAsia="zh-CN"/>
              </w:rPr>
              <w:t>wifi1)AP(eth)_____(eth1)BR(eth0)_____Switch_____HM</w:t>
            </w:r>
          </w:p>
          <w:p w:rsidR="00851981" w:rsidRPr="00B2458B" w:rsidRDefault="00851981" w:rsidP="00851981">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851981" w:rsidRPr="00B2458B" w:rsidRDefault="00851981" w:rsidP="00851981">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47021A" w:rsidRPr="00851981" w:rsidRDefault="00851981" w:rsidP="00851981">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851981" w:rsidRPr="00322E9D" w:rsidTr="0085198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51981" w:rsidRPr="00851981" w:rsidRDefault="00851981" w:rsidP="00851981">
            <w:pPr>
              <w:rPr>
                <w:rFonts w:ascii="Arial" w:hAnsi="Arial" w:cs="Arial"/>
                <w:color w:val="auto"/>
              </w:rPr>
            </w:pPr>
            <w:r w:rsidRPr="00851981">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51981" w:rsidRPr="00FA1DAA" w:rsidRDefault="00851981" w:rsidP="00394952">
            <w:pPr>
              <w:pStyle w:val="Body"/>
              <w:ind w:left="100" w:hangingChars="50" w:hanging="100"/>
              <w:rPr>
                <w:rFonts w:ascii="Arial" w:eastAsia="宋体" w:hAnsi="Arial" w:cs="Arial"/>
                <w:lang w:eastAsia="zh-CN"/>
              </w:rPr>
            </w:pPr>
            <w:r>
              <w:rPr>
                <w:rFonts w:ascii="Arial" w:eastAsia="宋体" w:hAnsi="Arial" w:cs="Arial" w:hint="eastAsia"/>
                <w:lang w:eastAsia="zh-CN"/>
              </w:rPr>
              <w:t>The appl</w:t>
            </w:r>
            <w:r w:rsidR="00434357">
              <w:rPr>
                <w:rFonts w:ascii="Arial" w:eastAsia="宋体" w:hAnsi="Arial" w:cs="Arial" w:hint="eastAsia"/>
                <w:lang w:eastAsia="zh-CN"/>
              </w:rPr>
              <w:t xml:space="preserve">ication reporting verification </w:t>
            </w:r>
            <w:r w:rsidR="00535945">
              <w:rPr>
                <w:rFonts w:ascii="Arial" w:eastAsia="宋体" w:hAnsi="Arial" w:cs="Arial" w:hint="eastAsia"/>
                <w:lang w:eastAsia="zh-CN"/>
              </w:rPr>
              <w:t>for A</w:t>
            </w:r>
            <w:r>
              <w:rPr>
                <w:rFonts w:ascii="Arial" w:eastAsia="宋体" w:hAnsi="Arial" w:cs="Arial" w:hint="eastAsia"/>
                <w:lang w:eastAsia="zh-CN"/>
              </w:rPr>
              <w:t>P access wifi1.x</w:t>
            </w:r>
            <w:r w:rsidR="0017160E">
              <w:rPr>
                <w:rFonts w:ascii="Arial" w:eastAsia="宋体" w:hAnsi="Arial" w:cs="Arial" w:hint="eastAsia"/>
                <w:lang w:eastAsia="zh-CN"/>
              </w:rPr>
              <w:t>.</w:t>
            </w:r>
            <w:r w:rsidR="006666BC">
              <w:rPr>
                <w:rFonts w:ascii="Arial" w:eastAsia="宋体" w:hAnsi="Arial" w:cs="Arial" w:hint="eastAsia"/>
                <w:lang w:eastAsia="zh-CN"/>
              </w:rPr>
              <w:t xml:space="preserve"> (Auto Mode)</w:t>
            </w:r>
          </w:p>
        </w:tc>
      </w:tr>
      <w:tr w:rsidR="00851981" w:rsidRPr="00322E9D" w:rsidTr="0085198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51981" w:rsidRPr="00851981" w:rsidRDefault="00851981" w:rsidP="00851981">
            <w:pPr>
              <w:rPr>
                <w:rFonts w:ascii="Arial" w:eastAsia="宋体" w:hAnsi="Arial" w:cs="Arial"/>
                <w:color w:val="auto"/>
                <w:lang w:eastAsia="zh-CN"/>
              </w:rPr>
            </w:pPr>
            <w:r w:rsidRPr="00851981">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51981" w:rsidRPr="00FA1DAA" w:rsidRDefault="00851981" w:rsidP="00394952">
            <w:pPr>
              <w:pStyle w:val="Body"/>
              <w:rPr>
                <w:rFonts w:ascii="Arial" w:eastAsia="宋体" w:hAnsi="Arial" w:cs="Arial"/>
                <w:lang w:eastAsia="zh-CN"/>
              </w:rPr>
            </w:pPr>
            <w:r>
              <w:rPr>
                <w:rFonts w:ascii="Arial" w:eastAsia="宋体" w:hAnsi="Arial" w:cs="Arial"/>
                <w:lang w:eastAsia="zh-CN"/>
              </w:rPr>
              <w:t xml:space="preserve">AP: </w:t>
            </w:r>
            <w:r w:rsidRPr="00EF62D6">
              <w:rPr>
                <w:rFonts w:ascii="Arial" w:eastAsia="宋体" w:hAnsi="Arial" w:cs="Arial"/>
                <w:lang w:eastAsia="zh-CN"/>
              </w:rPr>
              <w:t>AP120,AP121,AP141,AP170</w:t>
            </w:r>
            <w:r>
              <w:rPr>
                <w:rFonts w:ascii="Arial" w:eastAsia="宋体" w:hAnsi="Arial" w:cs="Arial"/>
                <w:lang w:eastAsia="zh-CN"/>
              </w:rPr>
              <w:t>,AP320,AP340,AP330,AP350</w:t>
            </w:r>
            <w:r w:rsidRPr="00EF62D6">
              <w:rPr>
                <w:rFonts w:ascii="Arial" w:eastAsia="宋体" w:hAnsi="Arial" w:cs="Arial"/>
                <w:lang w:eastAsia="zh-CN"/>
              </w:rPr>
              <w:t>,</w:t>
            </w:r>
          </w:p>
        </w:tc>
      </w:tr>
      <w:tr w:rsidR="00851981" w:rsidRPr="00322E9D" w:rsidTr="0085198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51981" w:rsidRPr="00851981" w:rsidRDefault="00851981" w:rsidP="00851981">
            <w:pPr>
              <w:rPr>
                <w:rFonts w:ascii="Arial" w:hAnsi="Arial" w:cs="Arial"/>
                <w:color w:val="auto"/>
              </w:rPr>
            </w:pPr>
            <w:r w:rsidRPr="00851981">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51981" w:rsidRDefault="00851981" w:rsidP="00394952">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851981" w:rsidRPr="00F30A6D" w:rsidRDefault="00851981" w:rsidP="00394952">
            <w:pPr>
              <w:pStyle w:val="Body"/>
              <w:rPr>
                <w:rFonts w:ascii="Arial" w:eastAsia="宋体" w:hAnsi="Arial" w:cs="Arial"/>
                <w:lang w:eastAsia="zh-CN"/>
              </w:rPr>
            </w:pPr>
            <w:r>
              <w:rPr>
                <w:rFonts w:ascii="Arial" w:eastAsia="宋体" w:hAnsi="Arial" w:cs="Arial" w:hint="eastAsia"/>
                <w:lang w:eastAsia="zh-CN"/>
              </w:rPr>
              <w:t>Set BR eth1 mode as bridge-802.1q, and AP eth as backhaul.</w:t>
            </w:r>
          </w:p>
          <w:p w:rsidR="00851981" w:rsidRDefault="00851981" w:rsidP="00394952">
            <w:pPr>
              <w:pStyle w:val="Body"/>
              <w:rPr>
                <w:rFonts w:ascii="Arial" w:eastAsia="宋体" w:hAnsi="Arial" w:cs="Arial"/>
                <w:lang w:eastAsia="zh-CN"/>
              </w:rPr>
            </w:pPr>
            <w:r w:rsidRPr="00F30A6D">
              <w:rPr>
                <w:rFonts w:ascii="Arial" w:eastAsia="宋体" w:hAnsi="Arial" w:cs="Arial"/>
                <w:lang w:eastAsia="zh-CN"/>
              </w:rPr>
              <w:t xml:space="preserve">Create a SSID and </w:t>
            </w:r>
            <w:r>
              <w:rPr>
                <w:rFonts w:ascii="Arial" w:eastAsia="宋体" w:hAnsi="Arial" w:cs="Arial" w:hint="eastAsia"/>
                <w:lang w:eastAsia="zh-CN"/>
              </w:rPr>
              <w:t xml:space="preserve">only </w:t>
            </w:r>
            <w:r w:rsidRPr="00F30A6D">
              <w:rPr>
                <w:rFonts w:ascii="Arial" w:eastAsia="宋体" w:hAnsi="Arial" w:cs="Arial"/>
                <w:lang w:eastAsia="zh-CN"/>
              </w:rPr>
              <w:t>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wifi1.x, which is set as access mode.</w:t>
            </w:r>
          </w:p>
          <w:p w:rsidR="00851981" w:rsidRPr="004D02F4" w:rsidRDefault="00851981" w:rsidP="00394952">
            <w:pPr>
              <w:pStyle w:val="Body"/>
              <w:rPr>
                <w:rFonts w:ascii="Arial" w:eastAsia="宋体" w:hAnsi="Arial" w:cs="Arial"/>
                <w:highlight w:val="green"/>
                <w:lang w:eastAsia="zh-CN"/>
              </w:rPr>
            </w:pPr>
            <w:r>
              <w:rPr>
                <w:rFonts w:ascii="Arial" w:eastAsia="宋体" w:hAnsi="Arial" w:cs="Arial" w:hint="eastAsia"/>
                <w:lang w:eastAsia="zh-CN"/>
              </w:rPr>
              <w:t>Laptop1 connects with SSID.</w:t>
            </w:r>
          </w:p>
        </w:tc>
      </w:tr>
      <w:tr w:rsidR="00851981" w:rsidRPr="00322E9D" w:rsidTr="0085198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851981" w:rsidRPr="00851981" w:rsidRDefault="00851981" w:rsidP="00851981">
            <w:pPr>
              <w:rPr>
                <w:rFonts w:ascii="Arial" w:hAnsi="Arial" w:cs="Arial"/>
                <w:color w:val="auto"/>
              </w:rPr>
            </w:pPr>
            <w:r w:rsidRPr="00851981">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51981" w:rsidRDefault="00851981" w:rsidP="007D2755">
            <w:pPr>
              <w:pStyle w:val="Body"/>
              <w:numPr>
                <w:ilvl w:val="2"/>
                <w:numId w:val="22"/>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p>
          <w:p w:rsidR="00851981" w:rsidRDefault="00851981" w:rsidP="007D2755">
            <w:pPr>
              <w:pStyle w:val="Body"/>
              <w:numPr>
                <w:ilvl w:val="2"/>
                <w:numId w:val="22"/>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851981" w:rsidRDefault="00851981" w:rsidP="007D2755">
            <w:pPr>
              <w:pStyle w:val="Body"/>
              <w:numPr>
                <w:ilvl w:val="2"/>
                <w:numId w:val="22"/>
              </w:numPr>
              <w:ind w:left="268" w:hanging="268"/>
              <w:rPr>
                <w:rFonts w:ascii="Arial" w:eastAsia="宋体" w:hAnsi="Arial" w:cs="Arial"/>
                <w:lang w:eastAsia="zh-CN"/>
              </w:rPr>
            </w:pPr>
            <w:r>
              <w:rPr>
                <w:rFonts w:ascii="Arial" w:eastAsia="宋体" w:hAnsi="Arial" w:cs="Arial" w:hint="eastAsia"/>
                <w:lang w:eastAsia="zh-CN"/>
              </w:rPr>
              <w:lastRenderedPageBreak/>
              <w:t>Laptop1 accesses Internet web site via http session.</w:t>
            </w:r>
          </w:p>
          <w:p w:rsidR="00851981" w:rsidRPr="00954567" w:rsidRDefault="00851981" w:rsidP="007D2755">
            <w:pPr>
              <w:pStyle w:val="Body"/>
              <w:numPr>
                <w:ilvl w:val="2"/>
                <w:numId w:val="22"/>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AP reporting file. Check if AP can classify and report application traffic, which goes through wifi access sub-interface binding with SSID, with correct TLV field to HM correctly.</w:t>
            </w:r>
          </w:p>
          <w:p w:rsidR="00851981" w:rsidRDefault="00851981" w:rsidP="007D2755">
            <w:pPr>
              <w:pStyle w:val="Body"/>
              <w:numPr>
                <w:ilvl w:val="2"/>
                <w:numId w:val="22"/>
              </w:numPr>
              <w:ind w:left="268" w:hanging="268"/>
              <w:rPr>
                <w:rFonts w:ascii="Arial" w:eastAsia="宋体" w:hAnsi="Arial" w:cs="Arial"/>
                <w:lang w:eastAsia="zh-CN"/>
              </w:rPr>
            </w:pPr>
            <w:r>
              <w:rPr>
                <w:rFonts w:ascii="Arial" w:eastAsia="宋体" w:hAnsi="Arial" w:cs="Arial" w:hint="eastAsia"/>
                <w:lang w:eastAsia="zh-CN"/>
              </w:rPr>
              <w:t xml:space="preserve">Set application reporting mode as </w:t>
            </w:r>
            <w:r>
              <w:rPr>
                <w:rFonts w:ascii="Arial" w:eastAsia="宋体" w:hAnsi="Arial" w:cs="Arial"/>
                <w:lang w:eastAsia="zh-CN"/>
              </w:rPr>
              <w:t>“</w:t>
            </w:r>
            <w:r>
              <w:rPr>
                <w:rFonts w:ascii="Arial" w:eastAsia="宋体" w:hAnsi="Arial" w:cs="Arial" w:hint="eastAsia"/>
                <w:lang w:eastAsia="zh-CN"/>
              </w:rPr>
              <w:t>disable</w:t>
            </w:r>
            <w:r>
              <w:rPr>
                <w:rFonts w:ascii="Arial" w:eastAsia="宋体" w:hAnsi="Arial" w:cs="Arial"/>
                <w:lang w:eastAsia="zh-CN"/>
              </w:rPr>
              <w:t>”</w:t>
            </w:r>
            <w:r>
              <w:rPr>
                <w:rFonts w:ascii="Arial" w:eastAsia="宋体" w:hAnsi="Arial" w:cs="Arial" w:hint="eastAsia"/>
                <w:lang w:eastAsia="zh-CN"/>
              </w:rPr>
              <w:t xml:space="preserve"> globally at AP.</w:t>
            </w:r>
          </w:p>
          <w:p w:rsidR="00851981" w:rsidRPr="00954567" w:rsidRDefault="00851981" w:rsidP="007D2755">
            <w:pPr>
              <w:pStyle w:val="Body"/>
              <w:numPr>
                <w:ilvl w:val="2"/>
                <w:numId w:val="22"/>
              </w:numPr>
              <w:ind w:left="268" w:hanging="268"/>
              <w:rPr>
                <w:rFonts w:ascii="Arial" w:eastAsia="宋体" w:hAnsi="Arial" w:cs="Arial"/>
                <w:lang w:eastAsia="zh-CN"/>
              </w:rPr>
            </w:pPr>
            <w:r>
              <w:rPr>
                <w:rFonts w:ascii="Arial" w:eastAsia="宋体" w:hAnsi="Arial" w:cs="Arial" w:hint="eastAsia"/>
                <w:lang w:eastAsia="zh-CN"/>
              </w:rPr>
              <w:t xml:space="preserve">Clear previous http </w:t>
            </w:r>
            <w:r w:rsidRPr="00FB4EFC">
              <w:rPr>
                <w:rFonts w:ascii="Arial" w:eastAsia="宋体" w:hAnsi="Arial" w:cs="Arial"/>
                <w:lang w:eastAsia="zh-CN"/>
              </w:rPr>
              <w:t>session</w:t>
            </w:r>
            <w:r>
              <w:rPr>
                <w:rFonts w:ascii="Arial" w:eastAsia="宋体" w:hAnsi="Arial" w:cs="Arial" w:hint="eastAsia"/>
                <w:lang w:eastAsia="zh-CN"/>
              </w:rPr>
              <w:t xml:space="preserve"> at AP</w:t>
            </w:r>
            <w:r w:rsidRPr="00FB4EFC">
              <w:rPr>
                <w:rFonts w:ascii="Arial" w:eastAsia="宋体" w:hAnsi="Arial" w:cs="Arial"/>
                <w:lang w:eastAsia="zh-CN"/>
              </w:rPr>
              <w:t xml:space="preserve">, </w:t>
            </w:r>
            <w:r>
              <w:rPr>
                <w:rFonts w:ascii="Arial" w:eastAsia="宋体" w:hAnsi="Arial" w:cs="Arial"/>
                <w:lang w:eastAsia="zh-CN"/>
              </w:rPr>
              <w:t>and th</w:t>
            </w:r>
            <w:r>
              <w:rPr>
                <w:rFonts w:ascii="Arial" w:eastAsia="宋体" w:hAnsi="Arial" w:cs="Arial" w:hint="eastAsia"/>
                <w:lang w:eastAsia="zh-CN"/>
              </w:rPr>
              <w:t>en launch http session again at laptop1.</w:t>
            </w:r>
          </w:p>
          <w:p w:rsidR="00851981" w:rsidRPr="006666BC" w:rsidRDefault="00851981" w:rsidP="006666BC">
            <w:pPr>
              <w:pStyle w:val="Body"/>
              <w:numPr>
                <w:ilvl w:val="2"/>
                <w:numId w:val="22"/>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AP reporting file. Check if AP can classify HTTP session and report application traffic with correct TLV field to HM correctly.</w:t>
            </w:r>
          </w:p>
        </w:tc>
      </w:tr>
      <w:tr w:rsidR="00851981" w:rsidRPr="00322E9D" w:rsidTr="0085198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851981" w:rsidRPr="00851981" w:rsidRDefault="00851981" w:rsidP="00851981">
            <w:pPr>
              <w:rPr>
                <w:rFonts w:ascii="Arial" w:hAnsi="Arial" w:cs="Arial"/>
                <w:color w:val="auto"/>
              </w:rPr>
            </w:pPr>
            <w:r w:rsidRPr="00851981">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51981" w:rsidRDefault="00851981" w:rsidP="00394952">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851981" w:rsidRDefault="0017160E" w:rsidP="00394952">
            <w:pPr>
              <w:pStyle w:val="Body"/>
              <w:rPr>
                <w:rFonts w:ascii="Arial" w:eastAsia="宋体" w:hAnsi="Arial" w:cs="Arial"/>
                <w:lang w:eastAsia="zh-CN"/>
              </w:rPr>
            </w:pPr>
            <w:r>
              <w:rPr>
                <w:rFonts w:ascii="Arial" w:eastAsia="宋体" w:hAnsi="Arial" w:cs="Arial" w:hint="eastAsia"/>
                <w:lang w:eastAsia="zh-CN"/>
              </w:rPr>
              <w:t>Step 2</w:t>
            </w:r>
            <w:r w:rsidR="00851981">
              <w:rPr>
                <w:rFonts w:ascii="Arial" w:eastAsia="宋体" w:hAnsi="Arial" w:cs="Arial" w:hint="eastAsia"/>
                <w:lang w:eastAsia="zh-CN"/>
              </w:rPr>
              <w:t>. Enable application HTTP, TCP and IP for reporting successfully.</w:t>
            </w:r>
          </w:p>
          <w:p w:rsidR="00851981" w:rsidRDefault="0017160E" w:rsidP="00394952">
            <w:pPr>
              <w:pStyle w:val="Body"/>
              <w:rPr>
                <w:rFonts w:ascii="Arial" w:eastAsia="宋体" w:hAnsi="Arial" w:cs="Arial"/>
                <w:lang w:eastAsia="zh-CN"/>
              </w:rPr>
            </w:pPr>
            <w:r>
              <w:rPr>
                <w:rFonts w:ascii="Arial" w:eastAsia="宋体" w:hAnsi="Arial" w:cs="Arial" w:hint="eastAsia"/>
                <w:lang w:eastAsia="zh-CN"/>
              </w:rPr>
              <w:t>Step 4</w:t>
            </w:r>
            <w:r w:rsidR="00851981">
              <w:rPr>
                <w:rFonts w:ascii="Arial" w:eastAsia="宋体" w:hAnsi="Arial" w:cs="Arial" w:hint="eastAsia"/>
                <w:lang w:eastAsia="zh-CN"/>
              </w:rPr>
              <w:t>. Check TLV fields</w:t>
            </w:r>
            <w:r w:rsidR="00EE0082">
              <w:rPr>
                <w:rFonts w:ascii="Arial" w:eastAsia="宋体" w:hAnsi="Arial" w:cs="Arial" w:hint="eastAsia"/>
                <w:lang w:eastAsia="zh-CN"/>
              </w:rPr>
              <w:t xml:space="preserve"> in application reporting file:</w:t>
            </w:r>
          </w:p>
          <w:tbl>
            <w:tblPr>
              <w:tblW w:w="5820" w:type="dxa"/>
              <w:tblLayout w:type="fixed"/>
              <w:tblLook w:val="04A0" w:firstRow="1" w:lastRow="0" w:firstColumn="1" w:lastColumn="0" w:noHBand="0" w:noVBand="1"/>
            </w:tblPr>
            <w:tblGrid>
              <w:gridCol w:w="2180"/>
              <w:gridCol w:w="3640"/>
            </w:tblGrid>
            <w:tr w:rsidR="00EE0082" w:rsidRPr="00D576E5" w:rsidTr="00EE008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E0082" w:rsidRPr="00D576E5" w:rsidRDefault="00EE0082" w:rsidP="00EE0082">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EE0082" w:rsidRPr="00D576E5" w:rsidRDefault="00EE0082" w:rsidP="00EE0082">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EE0082"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E0082" w:rsidRPr="00D576E5" w:rsidRDefault="00EE0082"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EE0082" w:rsidRPr="00D91692" w:rsidRDefault="00EE0082" w:rsidP="006A1B24">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EE0082"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E0082" w:rsidRPr="00D576E5" w:rsidRDefault="00EE0082"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EE0082" w:rsidRPr="00D91692" w:rsidRDefault="00EE0082" w:rsidP="006A1B24">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EE0082"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E0082" w:rsidRPr="00D576E5" w:rsidRDefault="00EE0082"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EE0082" w:rsidRPr="00D576E5" w:rsidRDefault="00EE0082" w:rsidP="006A1B24">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AP wifi1.1</w:t>
                  </w:r>
                </w:p>
              </w:tc>
            </w:tr>
            <w:tr w:rsidR="00EE0082"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E0082" w:rsidRPr="00D576E5" w:rsidRDefault="00EE0082"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EE0082" w:rsidRPr="00D576E5" w:rsidRDefault="00EE0082" w:rsidP="006A1B24">
                  <w:pPr>
                    <w:rPr>
                      <w:rFonts w:ascii="Calibri" w:eastAsia="宋体" w:hAnsi="Calibri" w:cs="Calibri"/>
                      <w:b w:val="0"/>
                      <w:sz w:val="22"/>
                      <w:szCs w:val="22"/>
                      <w:lang w:eastAsia="zh-CN"/>
                    </w:rPr>
                  </w:pPr>
                  <w:r>
                    <w:rPr>
                      <w:rFonts w:ascii="Calibri" w:eastAsia="Times New Roman" w:hAnsi="Calibri" w:cs="Calibri"/>
                      <w:b w:val="0"/>
                      <w:sz w:val="22"/>
                      <w:szCs w:val="22"/>
                      <w:lang w:eastAsia="zh-CN"/>
                    </w:rPr>
                    <w:t xml:space="preserve">AP </w:t>
                  </w:r>
                  <w:r>
                    <w:rPr>
                      <w:rFonts w:ascii="Calibri" w:eastAsia="宋体" w:hAnsi="Calibri" w:cs="Calibri" w:hint="eastAsia"/>
                      <w:b w:val="0"/>
                      <w:sz w:val="22"/>
                      <w:szCs w:val="22"/>
                      <w:lang w:eastAsia="zh-CN"/>
                    </w:rPr>
                    <w:t>backhaul eth</w:t>
                  </w:r>
                </w:p>
              </w:tc>
            </w:tr>
            <w:tr w:rsidR="00EE0082"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E0082" w:rsidRPr="00D576E5" w:rsidRDefault="00EE0082"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EE0082" w:rsidRPr="00D91692" w:rsidRDefault="00EE0082" w:rsidP="006A1B24">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0</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no</w:t>
                  </w:r>
                  <w:r w:rsidRPr="00D91692">
                    <w:rPr>
                      <w:rFonts w:ascii="Calibri" w:eastAsia="Times New Roman" w:hAnsi="Calibri" w:cs="Calibri"/>
                      <w:b w:val="0"/>
                      <w:sz w:val="22"/>
                      <w:szCs w:val="22"/>
                      <w:lang w:eastAsia="zh-CN"/>
                    </w:rPr>
                    <w:t>)</w:t>
                  </w:r>
                </w:p>
              </w:tc>
            </w:tr>
            <w:tr w:rsidR="00EE0082"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E0082" w:rsidRPr="00D576E5" w:rsidRDefault="00EE0082"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EE0082" w:rsidRPr="00D576E5" w:rsidRDefault="00EE0082"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EE0082"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E0082" w:rsidRPr="00D576E5" w:rsidRDefault="00EE0082"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EE0082" w:rsidRPr="00D576E5" w:rsidRDefault="00EE0082"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EE0082" w:rsidRPr="00D576E5" w:rsidTr="006A1B24">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E0082" w:rsidRPr="00D576E5" w:rsidRDefault="00EE0082"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EE0082" w:rsidRPr="00D576E5" w:rsidRDefault="00EE0082"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EE0082"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E0082" w:rsidRPr="00D576E5" w:rsidRDefault="00EE0082"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EE0082" w:rsidRPr="00D576E5" w:rsidRDefault="00EE0082"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EE0082"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E0082" w:rsidRPr="00D576E5" w:rsidRDefault="00EE0082"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EE0082" w:rsidRPr="00D576E5" w:rsidRDefault="00EE0082"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EE0082"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E0082" w:rsidRPr="00D576E5" w:rsidRDefault="00EE0082"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EE0082" w:rsidRPr="00D576E5" w:rsidRDefault="00EE0082"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EE0082"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E0082" w:rsidRPr="00D576E5" w:rsidRDefault="00EE0082"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EE0082" w:rsidRPr="00D576E5" w:rsidRDefault="00EE0082"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851981" w:rsidRDefault="0017160E" w:rsidP="00394952">
            <w:pPr>
              <w:pStyle w:val="Body"/>
              <w:rPr>
                <w:rFonts w:ascii="Arial" w:eastAsia="宋体" w:hAnsi="Arial" w:cs="Arial"/>
                <w:lang w:eastAsia="zh-CN"/>
              </w:rPr>
            </w:pPr>
            <w:r>
              <w:rPr>
                <w:rFonts w:ascii="Arial" w:eastAsia="宋体" w:hAnsi="Arial" w:cs="Arial" w:hint="eastAsia"/>
                <w:lang w:eastAsia="zh-CN"/>
              </w:rPr>
              <w:t>Step 5</w:t>
            </w:r>
            <w:r w:rsidR="00851981">
              <w:rPr>
                <w:rFonts w:ascii="Arial" w:eastAsia="宋体" w:hAnsi="Arial" w:cs="Arial" w:hint="eastAsia"/>
                <w:lang w:eastAsia="zh-CN"/>
              </w:rPr>
              <w:t xml:space="preserve">. Set application reporting mode as </w:t>
            </w:r>
            <w:r w:rsidR="00851981">
              <w:rPr>
                <w:rFonts w:ascii="Arial" w:eastAsia="宋体" w:hAnsi="Arial" w:cs="Arial"/>
                <w:lang w:eastAsia="zh-CN"/>
              </w:rPr>
              <w:t>“</w:t>
            </w:r>
            <w:r w:rsidR="00851981">
              <w:rPr>
                <w:rFonts w:ascii="Arial" w:eastAsia="宋体" w:hAnsi="Arial" w:cs="Arial" w:hint="eastAsia"/>
                <w:lang w:eastAsia="zh-CN"/>
              </w:rPr>
              <w:t>disable</w:t>
            </w:r>
            <w:r w:rsidR="00851981">
              <w:rPr>
                <w:rFonts w:ascii="Arial" w:eastAsia="宋体" w:hAnsi="Arial" w:cs="Arial"/>
                <w:lang w:eastAsia="zh-CN"/>
              </w:rPr>
              <w:t>”</w:t>
            </w:r>
            <w:r w:rsidR="00851981">
              <w:rPr>
                <w:rFonts w:ascii="Arial" w:eastAsia="宋体" w:hAnsi="Arial" w:cs="Arial" w:hint="eastAsia"/>
                <w:lang w:eastAsia="zh-CN"/>
              </w:rPr>
              <w:t xml:space="preserve"> globally successfully.</w:t>
            </w:r>
          </w:p>
          <w:p w:rsidR="00851981" w:rsidRPr="006666BC" w:rsidRDefault="0017160E" w:rsidP="00394952">
            <w:pPr>
              <w:pStyle w:val="Body"/>
              <w:rPr>
                <w:rFonts w:ascii="Arial" w:eastAsia="宋体" w:hAnsi="Arial" w:cs="Arial"/>
                <w:lang w:eastAsia="zh-CN"/>
              </w:rPr>
            </w:pPr>
            <w:r>
              <w:rPr>
                <w:rFonts w:ascii="Arial" w:eastAsia="宋体" w:hAnsi="Arial" w:cs="Arial" w:hint="eastAsia"/>
                <w:lang w:eastAsia="zh-CN"/>
              </w:rPr>
              <w:t>Step 7</w:t>
            </w:r>
            <w:r w:rsidR="00851981">
              <w:rPr>
                <w:rFonts w:ascii="Arial" w:eastAsia="宋体" w:hAnsi="Arial" w:cs="Arial" w:hint="eastAsia"/>
                <w:lang w:eastAsia="zh-CN"/>
              </w:rPr>
              <w:t xml:space="preserve">. </w:t>
            </w:r>
            <w:r w:rsidR="00421C4E">
              <w:rPr>
                <w:rFonts w:ascii="Arial" w:eastAsia="宋体" w:hAnsi="Arial" w:cs="Arial" w:hint="eastAsia"/>
                <w:lang w:eastAsia="zh-CN"/>
              </w:rPr>
              <w:t xml:space="preserve">No TLV with field </w:t>
            </w:r>
            <w:r w:rsidR="00421C4E">
              <w:rPr>
                <w:rFonts w:ascii="Arial" w:eastAsia="宋体" w:hAnsi="Arial" w:cs="Arial"/>
                <w:lang w:eastAsia="zh-CN"/>
              </w:rPr>
              <w:t>“</w:t>
            </w:r>
            <w:r w:rsidR="00851981">
              <w:rPr>
                <w:rFonts w:ascii="Arial" w:eastAsia="宋体" w:hAnsi="Arial" w:cs="Arial" w:hint="eastAsia"/>
                <w:lang w:eastAsia="zh-CN"/>
              </w:rPr>
              <w:t>IntName4Client</w:t>
            </w:r>
            <w:r w:rsidR="00851981">
              <w:rPr>
                <w:rFonts w:ascii="Arial" w:eastAsia="宋体" w:hAnsi="Arial" w:cs="Arial"/>
                <w:lang w:eastAsia="zh-CN"/>
              </w:rPr>
              <w:t>”</w:t>
            </w:r>
            <w:r w:rsidR="00851981">
              <w:rPr>
                <w:rFonts w:ascii="Arial" w:eastAsia="宋体" w:hAnsi="Arial" w:cs="Arial" w:hint="eastAsia"/>
                <w:lang w:eastAsia="zh-CN"/>
              </w:rPr>
              <w:t xml:space="preserve"> as AP access sub-interface wifi0.x.</w:t>
            </w:r>
          </w:p>
        </w:tc>
      </w:tr>
      <w:tr w:rsidR="00851981" w:rsidRPr="00322E9D" w:rsidTr="00851981">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851981" w:rsidRPr="00851981" w:rsidRDefault="00851981" w:rsidP="00851981">
            <w:pPr>
              <w:rPr>
                <w:rFonts w:ascii="Arial" w:eastAsia="宋体" w:hAnsi="Arial" w:cs="Arial"/>
                <w:color w:val="auto"/>
                <w:lang w:eastAsia="zh-CN"/>
              </w:rPr>
            </w:pPr>
            <w:r w:rsidRPr="00851981">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51981" w:rsidRPr="00FA1DAA" w:rsidRDefault="00851981" w:rsidP="00394952">
            <w:pPr>
              <w:pStyle w:val="Body"/>
              <w:rPr>
                <w:rFonts w:ascii="Arial" w:eastAsia="宋体" w:hAnsi="Arial" w:cs="Arial"/>
                <w:lang w:eastAsia="zh-CN"/>
              </w:rPr>
            </w:pPr>
          </w:p>
        </w:tc>
      </w:tr>
      <w:tr w:rsidR="00851981" w:rsidRPr="00322E9D" w:rsidTr="00851981">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851981" w:rsidRPr="00851981" w:rsidRDefault="00851981" w:rsidP="00851981">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51981" w:rsidRPr="00FA1DAA" w:rsidRDefault="00851981" w:rsidP="00394952">
            <w:pPr>
              <w:pStyle w:val="Body"/>
              <w:rPr>
                <w:rFonts w:ascii="Arial" w:eastAsia="宋体" w:hAnsi="Arial" w:cs="Arial"/>
                <w:lang w:eastAsia="zh-CN"/>
              </w:rPr>
            </w:pPr>
            <w:r>
              <w:rPr>
                <w:rFonts w:ascii="Arial" w:eastAsia="宋体" w:hAnsi="Arial" w:cs="Arial" w:hint="eastAsia"/>
                <w:lang w:eastAsia="zh-CN"/>
              </w:rPr>
              <w:t xml:space="preserve">Repeate test case for 3 times to verify wifi sub-interface: </w:t>
            </w:r>
            <w:r>
              <w:rPr>
                <w:rFonts w:ascii="Arial" w:eastAsia="宋体" w:hAnsi="Arial" w:cs="Arial"/>
                <w:lang w:eastAsia="zh-CN"/>
              </w:rPr>
              <w:t>wifi</w:t>
            </w:r>
            <w:r>
              <w:rPr>
                <w:rFonts w:ascii="Arial" w:eastAsia="宋体" w:hAnsi="Arial" w:cs="Arial" w:hint="eastAsia"/>
                <w:lang w:eastAsia="zh-CN"/>
              </w:rPr>
              <w:t>1</w:t>
            </w:r>
            <w:r w:rsidRPr="00FA1DAA">
              <w:rPr>
                <w:rFonts w:ascii="Arial" w:eastAsia="宋体" w:hAnsi="Arial" w:cs="Arial"/>
                <w:lang w:eastAsia="zh-CN"/>
              </w:rPr>
              <w:t>.1</w:t>
            </w:r>
            <w:r>
              <w:rPr>
                <w:rFonts w:ascii="Arial" w:eastAsia="宋体" w:hAnsi="Arial" w:cs="Arial" w:hint="eastAsia"/>
                <w:lang w:eastAsia="zh-CN"/>
              </w:rPr>
              <w:t>,</w:t>
            </w:r>
            <w:r>
              <w:rPr>
                <w:rFonts w:ascii="Arial" w:eastAsia="宋体" w:hAnsi="Arial" w:cs="Arial"/>
                <w:lang w:eastAsia="zh-CN"/>
              </w:rPr>
              <w:t xml:space="preserve"> </w:t>
            </w:r>
            <w:r>
              <w:rPr>
                <w:rFonts w:ascii="Arial" w:eastAsia="宋体" w:hAnsi="Arial" w:cs="Arial" w:hint="eastAsia"/>
                <w:lang w:eastAsia="zh-CN"/>
              </w:rPr>
              <w:t>wifi1.2</w:t>
            </w:r>
            <w:r w:rsidR="00B13F92">
              <w:rPr>
                <w:rFonts w:ascii="Arial" w:eastAsia="宋体" w:hAnsi="Arial" w:cs="Arial" w:hint="eastAsia"/>
                <w:lang w:eastAsia="zh-CN"/>
              </w:rPr>
              <w:t xml:space="preserve"> (set wifi1.1 as backhaul)</w:t>
            </w:r>
            <w:r>
              <w:rPr>
                <w:rFonts w:ascii="Arial" w:eastAsia="宋体" w:hAnsi="Arial" w:cs="Arial" w:hint="eastAsia"/>
                <w:lang w:eastAsia="zh-CN"/>
              </w:rPr>
              <w:t xml:space="preserve">, </w:t>
            </w:r>
            <w:r>
              <w:rPr>
                <w:rFonts w:ascii="Arial" w:eastAsia="宋体" w:hAnsi="Arial" w:cs="Arial"/>
                <w:lang w:eastAsia="zh-CN"/>
              </w:rPr>
              <w:t>wifi</w:t>
            </w:r>
            <w:r>
              <w:rPr>
                <w:rFonts w:ascii="Arial" w:eastAsia="宋体" w:hAnsi="Arial" w:cs="Arial" w:hint="eastAsia"/>
                <w:lang w:eastAsia="zh-CN"/>
              </w:rPr>
              <w:t>1</w:t>
            </w:r>
            <w:r w:rsidR="007F6275">
              <w:rPr>
                <w:rFonts w:ascii="Arial" w:eastAsia="宋体" w:hAnsi="Arial" w:cs="Arial"/>
                <w:lang w:eastAsia="zh-CN"/>
              </w:rPr>
              <w:t>.</w:t>
            </w:r>
            <w:r w:rsidR="007F6275">
              <w:rPr>
                <w:rFonts w:ascii="Arial" w:eastAsia="宋体" w:hAnsi="Arial" w:cs="Arial" w:hint="eastAsia"/>
                <w:lang w:eastAsia="zh-CN"/>
              </w:rPr>
              <w:t>3</w:t>
            </w:r>
            <w:r w:rsidRPr="00FA1DAA">
              <w:rPr>
                <w:rFonts w:ascii="Arial" w:eastAsia="宋体" w:hAnsi="Arial" w:cs="Arial"/>
                <w:lang w:eastAsia="zh-CN"/>
              </w:rPr>
              <w:t xml:space="preserve"> </w:t>
            </w:r>
            <w:r>
              <w:rPr>
                <w:rFonts w:ascii="Arial" w:eastAsia="宋体" w:hAnsi="Arial" w:cs="Arial" w:hint="eastAsia"/>
                <w:lang w:eastAsia="zh-CN"/>
              </w:rPr>
              <w:t>and</w:t>
            </w:r>
            <w:r>
              <w:rPr>
                <w:rFonts w:ascii="Arial" w:eastAsia="宋体" w:hAnsi="Arial" w:cs="Arial"/>
                <w:lang w:eastAsia="zh-CN"/>
              </w:rPr>
              <w:t xml:space="preserve"> wifi</w:t>
            </w:r>
            <w:r>
              <w:rPr>
                <w:rFonts w:ascii="Arial" w:eastAsia="宋体" w:hAnsi="Arial" w:cs="Arial" w:hint="eastAsia"/>
                <w:lang w:eastAsia="zh-CN"/>
              </w:rPr>
              <w:t>1</w:t>
            </w:r>
            <w:r w:rsidRPr="00FA1DAA">
              <w:rPr>
                <w:rFonts w:ascii="Arial" w:eastAsia="宋体" w:hAnsi="Arial" w:cs="Arial"/>
                <w:lang w:eastAsia="zh-CN"/>
              </w:rPr>
              <w:t>.16</w:t>
            </w:r>
            <w:r>
              <w:rPr>
                <w:rFonts w:ascii="Arial" w:eastAsia="宋体" w:hAnsi="Arial" w:cs="Arial" w:hint="eastAsia"/>
                <w:lang w:eastAsia="zh-CN"/>
              </w:rPr>
              <w:t>.</w:t>
            </w:r>
          </w:p>
        </w:tc>
      </w:tr>
    </w:tbl>
    <w:p w:rsidR="0047021A" w:rsidRPr="000E29B5" w:rsidRDefault="0047021A" w:rsidP="000E29B5">
      <w:pPr>
        <w:pStyle w:val="Heading4"/>
        <w:ind w:firstLine="1121"/>
        <w:rPr>
          <w:rFonts w:ascii="Arial" w:hAnsi="Arial"/>
          <w:b w:val="0"/>
          <w:sz w:val="21"/>
          <w:szCs w:val="21"/>
        </w:rPr>
      </w:pPr>
      <w:r w:rsidRPr="000E29B5">
        <w:rPr>
          <w:rFonts w:ascii="Arial" w:hAnsi="Arial" w:hint="eastAsia"/>
          <w:b w:val="0"/>
          <w:sz w:val="21"/>
          <w:szCs w:val="21"/>
        </w:rPr>
        <w:t>ApplicationReporting_Function_</w:t>
      </w:r>
      <w:r w:rsidR="00DD60F0">
        <w:rPr>
          <w:rFonts w:ascii="Arial" w:eastAsia="宋体" w:hAnsi="Arial" w:hint="eastAsia"/>
          <w:b w:val="0"/>
          <w:sz w:val="21"/>
          <w:szCs w:val="21"/>
          <w:lang w:eastAsia="zh-CN"/>
        </w:rPr>
        <w:t>0</w:t>
      </w:r>
      <w:r w:rsidR="008F303F">
        <w:rPr>
          <w:rFonts w:ascii="Arial" w:eastAsia="宋体" w:hAnsi="Arial" w:hint="eastAsia"/>
          <w:b w:val="0"/>
          <w:sz w:val="21"/>
          <w:szCs w:val="21"/>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47021A" w:rsidRPr="00322E9D" w:rsidTr="00B13F9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7021A" w:rsidRPr="00B13F92" w:rsidRDefault="0047021A" w:rsidP="00B13F92">
            <w:pPr>
              <w:rPr>
                <w:rFonts w:ascii="Arial" w:hAnsi="Arial" w:cs="Arial"/>
                <w:color w:val="auto"/>
              </w:rPr>
            </w:pPr>
            <w:r w:rsidRPr="00B13F92">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7021A" w:rsidRPr="00B13F92" w:rsidRDefault="0047021A" w:rsidP="00B13F92">
            <w:pPr>
              <w:pStyle w:val="Body"/>
              <w:rPr>
                <w:rFonts w:ascii="Arial" w:eastAsia="宋体" w:hAnsi="Arial" w:cs="Arial"/>
                <w:lang w:eastAsia="zh-CN"/>
              </w:rPr>
            </w:pPr>
            <w:r w:rsidRPr="00B13F92">
              <w:rPr>
                <w:rFonts w:ascii="Arial" w:eastAsia="宋体" w:hAnsi="Arial" w:cs="Arial"/>
                <w:lang w:eastAsia="zh-CN"/>
              </w:rPr>
              <w:t>ApplicationReporting_Function_</w:t>
            </w:r>
            <w:r w:rsidR="004C4D56">
              <w:rPr>
                <w:rFonts w:ascii="Arial" w:eastAsia="宋体" w:hAnsi="Arial" w:cs="Arial" w:hint="eastAsia"/>
                <w:lang w:eastAsia="zh-CN"/>
              </w:rPr>
              <w:t>0</w:t>
            </w:r>
            <w:r w:rsidR="008F303F">
              <w:rPr>
                <w:rFonts w:ascii="Arial" w:eastAsia="宋体" w:hAnsi="Arial" w:cs="Arial" w:hint="eastAsia"/>
                <w:lang w:eastAsia="zh-CN"/>
              </w:rPr>
              <w:t>3</w:t>
            </w:r>
          </w:p>
        </w:tc>
      </w:tr>
      <w:tr w:rsidR="0047021A" w:rsidRPr="00322E9D" w:rsidTr="00B13F9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7021A" w:rsidRPr="00B13F92" w:rsidRDefault="0047021A" w:rsidP="00B13F92">
            <w:pPr>
              <w:rPr>
                <w:rFonts w:ascii="Arial" w:hAnsi="Arial" w:cs="Arial"/>
                <w:color w:val="auto"/>
              </w:rPr>
            </w:pPr>
            <w:r w:rsidRPr="00B13F92">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47021A" w:rsidRPr="00B13F92" w:rsidRDefault="000A1A6C" w:rsidP="00B13F92">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47021A" w:rsidRPr="00B13F92" w:rsidRDefault="0047021A" w:rsidP="00B13F92">
            <w:pPr>
              <w:rPr>
                <w:rFonts w:ascii="Arial" w:hAnsi="Arial" w:cs="Arial"/>
                <w:color w:val="auto"/>
              </w:rPr>
            </w:pPr>
            <w:r w:rsidRPr="00B13F92">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47021A" w:rsidRPr="00B13F92" w:rsidRDefault="0047021A" w:rsidP="00B13F92">
            <w:pPr>
              <w:pStyle w:val="Body"/>
              <w:rPr>
                <w:rFonts w:ascii="Arial" w:eastAsia="宋体" w:hAnsi="Arial" w:cs="Arial"/>
                <w:lang w:eastAsia="zh-CN"/>
              </w:rPr>
            </w:pPr>
            <w:r w:rsidRPr="00B13F92">
              <w:rPr>
                <w:rFonts w:ascii="Arial" w:eastAsia="宋体" w:hAnsi="Arial" w:cs="Arial"/>
                <w:lang w:eastAsia="zh-CN"/>
              </w:rPr>
              <w:t>No</w:t>
            </w:r>
          </w:p>
        </w:tc>
      </w:tr>
      <w:tr w:rsidR="0047021A" w:rsidRPr="00322E9D" w:rsidTr="00B13F9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7021A" w:rsidRPr="00B13F92" w:rsidRDefault="0047021A" w:rsidP="00B13F92">
            <w:pPr>
              <w:rPr>
                <w:rFonts w:ascii="Arial" w:hAnsi="Arial" w:cs="Arial"/>
                <w:color w:val="auto"/>
              </w:rPr>
            </w:pPr>
            <w:r w:rsidRPr="00B13F92">
              <w:rPr>
                <w:rFonts w:ascii="Arial" w:hAnsi="Arial" w:cs="Arial"/>
                <w:color w:val="auto"/>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13F92" w:rsidRPr="00B13F92" w:rsidRDefault="00B13F92" w:rsidP="00B13F92">
            <w:pPr>
              <w:pStyle w:val="Body"/>
              <w:rPr>
                <w:rFonts w:ascii="Arial" w:eastAsia="宋体" w:hAnsi="Arial" w:cs="Arial"/>
                <w:lang w:eastAsia="zh-CN"/>
              </w:rPr>
            </w:pPr>
            <w:r>
              <w:rPr>
                <w:rFonts w:ascii="Arial" w:eastAsia="宋体" w:hAnsi="Arial" w:cs="Arial"/>
                <w:lang w:eastAsia="zh-CN"/>
              </w:rPr>
              <w:t>Laptop1-----(wifi1</w:t>
            </w:r>
            <w:r>
              <w:rPr>
                <w:rFonts w:ascii="Arial" w:eastAsia="宋体" w:hAnsi="Arial" w:cs="Arial" w:hint="eastAsia"/>
                <w:lang w:eastAsia="zh-CN"/>
              </w:rPr>
              <w:t>.2</w:t>
            </w:r>
            <w:r>
              <w:rPr>
                <w:rFonts w:ascii="Arial" w:eastAsia="宋体" w:hAnsi="Arial" w:cs="Arial"/>
                <w:lang w:eastAsia="zh-CN"/>
              </w:rPr>
              <w:t>)</w:t>
            </w:r>
            <w:r>
              <w:rPr>
                <w:rFonts w:ascii="Arial" w:eastAsia="宋体" w:hAnsi="Arial" w:cs="Arial" w:hint="eastAsia"/>
                <w:lang w:eastAsia="zh-CN"/>
              </w:rPr>
              <w:t>M</w:t>
            </w:r>
            <w:r>
              <w:rPr>
                <w:rFonts w:ascii="Arial" w:eastAsia="宋体" w:hAnsi="Arial" w:cs="Arial"/>
                <w:lang w:eastAsia="zh-CN"/>
              </w:rPr>
              <w:t>P(</w:t>
            </w:r>
            <w:r>
              <w:rPr>
                <w:rFonts w:ascii="Arial" w:eastAsia="宋体" w:hAnsi="Arial" w:cs="Arial" w:hint="eastAsia"/>
                <w:lang w:eastAsia="zh-CN"/>
              </w:rPr>
              <w:t>wifi1.1</w:t>
            </w:r>
            <w:r w:rsidRPr="00B2458B">
              <w:rPr>
                <w:rFonts w:ascii="Arial" w:eastAsia="宋体" w:hAnsi="Arial" w:cs="Arial"/>
                <w:lang w:eastAsia="zh-CN"/>
              </w:rPr>
              <w:t>)</w:t>
            </w:r>
            <w:r>
              <w:rPr>
                <w:rFonts w:ascii="Arial" w:eastAsia="宋体" w:hAnsi="Arial" w:cs="Arial" w:hint="eastAsia"/>
                <w:lang w:eastAsia="zh-CN"/>
              </w:rPr>
              <w:t>---------(wifi1.1)AP(eth0)</w:t>
            </w:r>
            <w:r w:rsidRPr="00B2458B">
              <w:rPr>
                <w:rFonts w:ascii="Arial" w:eastAsia="宋体" w:hAnsi="Arial" w:cs="Arial"/>
                <w:lang w:eastAsia="zh-CN"/>
              </w:rPr>
              <w:t xml:space="preserve">_____Switch_____HM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p>
          <w:p w:rsidR="00B13F92" w:rsidRDefault="00B13F92" w:rsidP="00B13F92">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p>
          <w:p w:rsidR="00B13F92" w:rsidRPr="00B2458B" w:rsidRDefault="00B13F92" w:rsidP="00B13F92">
            <w:pPr>
              <w:pStyle w:val="Body"/>
              <w:rPr>
                <w:rFonts w:ascii="Arial" w:eastAsia="宋体" w:hAnsi="Arial" w:cs="Arial"/>
                <w:lang w:eastAsia="zh-CN"/>
              </w:rPr>
            </w:pPr>
            <w:r>
              <w:rPr>
                <w:rFonts w:ascii="Arial" w:eastAsia="宋体" w:hAnsi="Arial" w:cs="Arial" w:hint="eastAsia"/>
                <w:lang w:eastAsia="zh-CN"/>
              </w:rPr>
              <w:t xml:space="preserve">                                                                                                    </w:t>
            </w:r>
            <w:r w:rsidRPr="00B2458B">
              <w:rPr>
                <w:rFonts w:ascii="Arial" w:eastAsia="宋体" w:hAnsi="Arial" w:cs="Arial"/>
                <w:lang w:eastAsia="zh-CN"/>
              </w:rPr>
              <w:t>|</w:t>
            </w:r>
          </w:p>
          <w:p w:rsidR="00B13F92" w:rsidRPr="00B13F92" w:rsidRDefault="00B13F92" w:rsidP="00B13F92">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47021A" w:rsidRPr="00322E9D" w:rsidTr="00B13F9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7021A" w:rsidRPr="00B13F92" w:rsidRDefault="0047021A" w:rsidP="00B13F92">
            <w:pPr>
              <w:rPr>
                <w:rFonts w:ascii="Arial" w:hAnsi="Arial" w:cs="Arial"/>
                <w:color w:val="auto"/>
              </w:rPr>
            </w:pPr>
            <w:r w:rsidRPr="00B13F92">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7021A" w:rsidRPr="00B13F92" w:rsidRDefault="00434357" w:rsidP="00B13F92">
            <w:pPr>
              <w:pStyle w:val="Body"/>
              <w:rPr>
                <w:rFonts w:ascii="Arial" w:eastAsia="宋体" w:hAnsi="Arial" w:cs="Arial"/>
                <w:lang w:eastAsia="zh-CN"/>
              </w:rPr>
            </w:pPr>
            <w:r>
              <w:rPr>
                <w:rFonts w:ascii="Arial" w:eastAsia="宋体" w:hAnsi="Arial" w:cs="Arial" w:hint="eastAsia"/>
                <w:lang w:eastAsia="zh-CN"/>
              </w:rPr>
              <w:t xml:space="preserve">The application reporting </w:t>
            </w:r>
            <w:r w:rsidR="00F32B75">
              <w:rPr>
                <w:rFonts w:ascii="Arial" w:eastAsia="宋体" w:hAnsi="Arial" w:cs="Arial" w:hint="eastAsia"/>
                <w:lang w:eastAsia="zh-CN"/>
              </w:rPr>
              <w:t xml:space="preserve">verification for </w:t>
            </w:r>
            <w:r w:rsidR="00535945">
              <w:rPr>
                <w:rFonts w:ascii="Arial" w:eastAsia="宋体" w:hAnsi="Arial" w:cs="Arial" w:hint="eastAsia"/>
                <w:lang w:eastAsia="zh-CN"/>
              </w:rPr>
              <w:t>M</w:t>
            </w:r>
            <w:r w:rsidR="00B13F92">
              <w:rPr>
                <w:rFonts w:ascii="Arial" w:eastAsia="宋体" w:hAnsi="Arial" w:cs="Arial" w:hint="eastAsia"/>
                <w:lang w:eastAsia="zh-CN"/>
              </w:rPr>
              <w:t>P backhaul wifi1.1</w:t>
            </w:r>
            <w:r w:rsidR="00392564">
              <w:rPr>
                <w:rFonts w:ascii="Arial" w:eastAsia="宋体" w:hAnsi="Arial" w:cs="Arial" w:hint="eastAsia"/>
                <w:lang w:eastAsia="zh-CN"/>
              </w:rPr>
              <w:t>.</w:t>
            </w:r>
            <w:r w:rsidR="006666BC">
              <w:rPr>
                <w:rFonts w:ascii="Arial" w:eastAsia="宋体" w:hAnsi="Arial" w:cs="Arial" w:hint="eastAsia"/>
                <w:lang w:eastAsia="zh-CN"/>
              </w:rPr>
              <w:t xml:space="preserve"> (Auto Mode)</w:t>
            </w:r>
          </w:p>
        </w:tc>
      </w:tr>
      <w:tr w:rsidR="0047021A" w:rsidRPr="00322E9D" w:rsidTr="00B13F9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7021A" w:rsidRPr="00B13F92" w:rsidRDefault="00A8542E" w:rsidP="00B13F92">
            <w:pPr>
              <w:rPr>
                <w:rFonts w:ascii="Arial" w:eastAsia="宋体" w:hAnsi="Arial" w:cs="Arial"/>
                <w:color w:val="auto"/>
                <w:lang w:eastAsia="zh-CN"/>
              </w:rPr>
            </w:pPr>
            <w:r w:rsidRPr="00B13F92">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7021A" w:rsidRPr="00B13F92" w:rsidRDefault="00B13F92" w:rsidP="00B13F92">
            <w:pPr>
              <w:pStyle w:val="Body"/>
              <w:rPr>
                <w:rFonts w:ascii="Arial" w:eastAsia="宋体" w:hAnsi="Arial" w:cs="Arial"/>
                <w:lang w:eastAsia="zh-CN"/>
              </w:rPr>
            </w:pPr>
            <w:r>
              <w:rPr>
                <w:rFonts w:ascii="Arial" w:eastAsia="宋体" w:hAnsi="Arial" w:cs="Arial"/>
                <w:lang w:eastAsia="zh-CN"/>
              </w:rPr>
              <w:t xml:space="preserve">AP: </w:t>
            </w:r>
            <w:r w:rsidRPr="00EF62D6">
              <w:rPr>
                <w:rFonts w:ascii="Arial" w:eastAsia="宋体" w:hAnsi="Arial" w:cs="Arial"/>
                <w:lang w:eastAsia="zh-CN"/>
              </w:rPr>
              <w:t>AP120,AP121,AP141,AP170</w:t>
            </w:r>
            <w:r>
              <w:rPr>
                <w:rFonts w:ascii="Arial" w:eastAsia="宋体" w:hAnsi="Arial" w:cs="Arial"/>
                <w:lang w:eastAsia="zh-CN"/>
              </w:rPr>
              <w:t>,AP320,AP340,AP330,AP350</w:t>
            </w:r>
            <w:r w:rsidRPr="00EF62D6">
              <w:rPr>
                <w:rFonts w:ascii="Arial" w:eastAsia="宋体" w:hAnsi="Arial" w:cs="Arial"/>
                <w:lang w:eastAsia="zh-CN"/>
              </w:rPr>
              <w:t>,</w:t>
            </w:r>
          </w:p>
        </w:tc>
      </w:tr>
      <w:tr w:rsidR="0047021A" w:rsidRPr="00322E9D" w:rsidTr="00B13F9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7021A" w:rsidRPr="00B13F92" w:rsidRDefault="0047021A" w:rsidP="00B13F92">
            <w:pPr>
              <w:rPr>
                <w:rFonts w:ascii="Arial" w:hAnsi="Arial" w:cs="Arial"/>
                <w:color w:val="auto"/>
              </w:rPr>
            </w:pPr>
            <w:r w:rsidRPr="00B13F92">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13F92" w:rsidRDefault="00B13F92" w:rsidP="00B13F92">
            <w:pPr>
              <w:pStyle w:val="Body"/>
              <w:rPr>
                <w:rFonts w:ascii="Arial" w:eastAsia="宋体" w:hAnsi="Arial" w:cs="Arial"/>
                <w:lang w:eastAsia="zh-CN"/>
              </w:rPr>
            </w:pPr>
            <w:r>
              <w:rPr>
                <w:rFonts w:ascii="Arial" w:eastAsia="宋体" w:hAnsi="Arial" w:cs="Arial" w:hint="eastAsia"/>
                <w:lang w:eastAsia="zh-CN"/>
              </w:rPr>
              <w:t>AP and MP are</w:t>
            </w:r>
            <w:r>
              <w:rPr>
                <w:rFonts w:ascii="Arial" w:eastAsia="宋体" w:hAnsi="Arial" w:cs="Arial"/>
                <w:lang w:eastAsia="zh-CN"/>
              </w:rPr>
              <w:t xml:space="preserve"> managed by HM</w:t>
            </w:r>
            <w:r>
              <w:rPr>
                <w:rFonts w:ascii="Arial" w:eastAsia="宋体" w:hAnsi="Arial" w:cs="Arial" w:hint="eastAsia"/>
                <w:lang w:eastAsia="zh-CN"/>
              </w:rPr>
              <w:t>.</w:t>
            </w:r>
          </w:p>
          <w:p w:rsidR="00B13F92" w:rsidRPr="00F30A6D" w:rsidRDefault="00B13F92" w:rsidP="00B13F92">
            <w:pPr>
              <w:pStyle w:val="Body"/>
              <w:rPr>
                <w:rFonts w:ascii="Arial" w:eastAsia="宋体" w:hAnsi="Arial" w:cs="Arial"/>
                <w:lang w:eastAsia="zh-CN"/>
              </w:rPr>
            </w:pPr>
            <w:r>
              <w:rPr>
                <w:rFonts w:ascii="Arial" w:eastAsia="宋体" w:hAnsi="Arial" w:cs="Arial" w:hint="eastAsia"/>
                <w:lang w:eastAsia="zh-CN"/>
              </w:rPr>
              <w:t>Set MP/AP wifi1.1 and AP eth0 mode as backhaul.</w:t>
            </w:r>
            <w:r w:rsidR="00247F26">
              <w:rPr>
                <w:rFonts w:ascii="Arial" w:eastAsia="宋体" w:hAnsi="Arial" w:cs="Arial" w:hint="eastAsia"/>
                <w:lang w:eastAsia="zh-CN"/>
              </w:rPr>
              <w:t xml:space="preserve"> MP connects with AP via wifi1.1 backhaul interface.</w:t>
            </w:r>
          </w:p>
          <w:p w:rsidR="00B13F92" w:rsidRDefault="00B13F92" w:rsidP="00B13F92">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sidR="00247F26">
              <w:rPr>
                <w:rFonts w:ascii="Arial" w:eastAsia="宋体" w:hAnsi="Arial" w:cs="Arial" w:hint="eastAsia"/>
                <w:lang w:eastAsia="zh-CN"/>
              </w:rPr>
              <w:t>M</w:t>
            </w:r>
            <w:r>
              <w:rPr>
                <w:rFonts w:ascii="Arial" w:eastAsia="宋体" w:hAnsi="Arial" w:cs="Arial" w:hint="eastAsia"/>
                <w:lang w:eastAsia="zh-CN"/>
              </w:rPr>
              <w:t>P</w:t>
            </w:r>
            <w:r w:rsidR="00247F26">
              <w:rPr>
                <w:rFonts w:ascii="Arial" w:eastAsia="宋体" w:hAnsi="Arial" w:cs="Arial" w:hint="eastAsia"/>
                <w:lang w:eastAsia="zh-CN"/>
              </w:rPr>
              <w:t xml:space="preserve"> wifi</w:t>
            </w:r>
            <w:r>
              <w:rPr>
                <w:rFonts w:ascii="Arial" w:eastAsia="宋体" w:hAnsi="Arial" w:cs="Arial" w:hint="eastAsia"/>
                <w:lang w:eastAsia="zh-CN"/>
              </w:rPr>
              <w:t xml:space="preserve"> sub-</w:t>
            </w:r>
            <w:r w:rsidR="00247F26">
              <w:rPr>
                <w:rFonts w:ascii="Arial" w:eastAsia="宋体" w:hAnsi="Arial" w:cs="Arial" w:hint="eastAsia"/>
                <w:lang w:eastAsia="zh-CN"/>
              </w:rPr>
              <w:t>interface</w:t>
            </w:r>
            <w:r>
              <w:rPr>
                <w:rFonts w:ascii="Arial" w:eastAsia="宋体" w:hAnsi="Arial" w:cs="Arial" w:hint="eastAsia"/>
                <w:lang w:eastAsia="zh-CN"/>
              </w:rPr>
              <w:t>, which is set as access mode.</w:t>
            </w:r>
          </w:p>
          <w:p w:rsidR="008D7C20" w:rsidRPr="00B13F92" w:rsidRDefault="00B13F92" w:rsidP="00B13F92">
            <w:pPr>
              <w:pStyle w:val="Body"/>
              <w:rPr>
                <w:rFonts w:ascii="Arial" w:eastAsia="宋体" w:hAnsi="Arial" w:cs="Arial"/>
                <w:lang w:eastAsia="zh-CN"/>
              </w:rPr>
            </w:pPr>
            <w:r>
              <w:rPr>
                <w:rFonts w:ascii="Arial" w:eastAsia="宋体" w:hAnsi="Arial" w:cs="Arial" w:hint="eastAsia"/>
                <w:lang w:eastAsia="zh-CN"/>
              </w:rPr>
              <w:t>Laptop1 connects with SSID.</w:t>
            </w:r>
          </w:p>
        </w:tc>
      </w:tr>
      <w:tr w:rsidR="00247F26" w:rsidRPr="00322E9D" w:rsidTr="00B13F92">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247F26" w:rsidRPr="00B13F92" w:rsidRDefault="00247F26" w:rsidP="00B13F92">
            <w:pPr>
              <w:rPr>
                <w:rFonts w:ascii="Arial" w:hAnsi="Arial" w:cs="Arial"/>
                <w:color w:val="auto"/>
              </w:rPr>
            </w:pPr>
            <w:r w:rsidRPr="00B13F92">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47F26" w:rsidRDefault="00247F26" w:rsidP="007D2755">
            <w:pPr>
              <w:pStyle w:val="Body"/>
              <w:numPr>
                <w:ilvl w:val="2"/>
                <w:numId w:val="23"/>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sidR="00B85201">
              <w:rPr>
                <w:rFonts w:ascii="Arial" w:eastAsia="宋体" w:hAnsi="Arial" w:cs="Arial" w:hint="eastAsia"/>
                <w:lang w:eastAsia="zh-CN"/>
              </w:rPr>
              <w:t xml:space="preserve"> globally at M</w:t>
            </w:r>
            <w:r>
              <w:rPr>
                <w:rFonts w:ascii="Arial" w:eastAsia="宋体" w:hAnsi="Arial" w:cs="Arial" w:hint="eastAsia"/>
                <w:lang w:eastAsia="zh-CN"/>
              </w:rPr>
              <w:t>P.</w:t>
            </w:r>
          </w:p>
          <w:p w:rsidR="00247F26" w:rsidRDefault="00247F26" w:rsidP="007D2755">
            <w:pPr>
              <w:pStyle w:val="Body"/>
              <w:numPr>
                <w:ilvl w:val="2"/>
                <w:numId w:val="23"/>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247F26" w:rsidRDefault="00247F26" w:rsidP="007D2755">
            <w:pPr>
              <w:pStyle w:val="Body"/>
              <w:numPr>
                <w:ilvl w:val="2"/>
                <w:numId w:val="23"/>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247F26" w:rsidRPr="00954567" w:rsidRDefault="00247F26" w:rsidP="007D2755">
            <w:pPr>
              <w:pStyle w:val="Body"/>
              <w:numPr>
                <w:ilvl w:val="2"/>
                <w:numId w:val="23"/>
              </w:numPr>
              <w:ind w:left="268" w:hanging="268"/>
              <w:rPr>
                <w:rFonts w:ascii="Arial" w:eastAsia="宋体" w:hAnsi="Arial" w:cs="Arial"/>
                <w:lang w:eastAsia="zh-CN"/>
              </w:rPr>
            </w:pPr>
            <w:r>
              <w:rPr>
                <w:rFonts w:ascii="Arial" w:eastAsia="宋体" w:hAnsi="Arial" w:cs="Arial" w:hint="eastAsia"/>
                <w:lang w:eastAsia="zh-CN"/>
              </w:rPr>
              <w:t>Making use of test tool provided by De</w:t>
            </w:r>
            <w:r w:rsidR="001C772A">
              <w:rPr>
                <w:rFonts w:ascii="Arial" w:eastAsia="宋体" w:hAnsi="Arial" w:cs="Arial" w:hint="eastAsia"/>
                <w:lang w:eastAsia="zh-CN"/>
              </w:rPr>
              <w:t>v, search corresponding TLV in M</w:t>
            </w:r>
            <w:r>
              <w:rPr>
                <w:rFonts w:ascii="Arial" w:eastAsia="宋体" w:hAnsi="Arial" w:cs="Arial" w:hint="eastAsia"/>
                <w:lang w:eastAsia="zh-CN"/>
              </w:rPr>
              <w:t>P reporting file. Check if AP can classify and report application traffic, whi</w:t>
            </w:r>
            <w:r w:rsidR="00B85201">
              <w:rPr>
                <w:rFonts w:ascii="Arial" w:eastAsia="宋体" w:hAnsi="Arial" w:cs="Arial" w:hint="eastAsia"/>
                <w:lang w:eastAsia="zh-CN"/>
              </w:rPr>
              <w:t xml:space="preserve">ch goes through </w:t>
            </w:r>
            <w:r w:rsidR="001C772A">
              <w:rPr>
                <w:rFonts w:ascii="Arial" w:eastAsia="宋体" w:hAnsi="Arial" w:cs="Arial" w:hint="eastAsia"/>
                <w:lang w:eastAsia="zh-CN"/>
              </w:rPr>
              <w:t>MP</w:t>
            </w:r>
            <w:r w:rsidR="00B85201">
              <w:rPr>
                <w:rFonts w:ascii="Arial" w:eastAsia="宋体" w:hAnsi="Arial" w:cs="Arial" w:hint="eastAsia"/>
                <w:lang w:eastAsia="zh-CN"/>
              </w:rPr>
              <w:t xml:space="preserve"> wifi1.1</w:t>
            </w:r>
            <w:r>
              <w:rPr>
                <w:rFonts w:ascii="Arial" w:eastAsia="宋体" w:hAnsi="Arial" w:cs="Arial" w:hint="eastAsia"/>
                <w:lang w:eastAsia="zh-CN"/>
              </w:rPr>
              <w:t>, with correct TLV field to HM correctly.</w:t>
            </w:r>
          </w:p>
          <w:p w:rsidR="00247F26" w:rsidRDefault="00247F26" w:rsidP="007D2755">
            <w:pPr>
              <w:pStyle w:val="Body"/>
              <w:numPr>
                <w:ilvl w:val="2"/>
                <w:numId w:val="23"/>
              </w:numPr>
              <w:ind w:left="268" w:hanging="268"/>
              <w:rPr>
                <w:rFonts w:ascii="Arial" w:eastAsia="宋体" w:hAnsi="Arial" w:cs="Arial"/>
                <w:lang w:eastAsia="zh-CN"/>
              </w:rPr>
            </w:pPr>
            <w:r>
              <w:rPr>
                <w:rFonts w:ascii="Arial" w:eastAsia="宋体" w:hAnsi="Arial" w:cs="Arial" w:hint="eastAsia"/>
                <w:lang w:eastAsia="zh-CN"/>
              </w:rPr>
              <w:t xml:space="preserve">Set application reporting mode as </w:t>
            </w:r>
            <w:r>
              <w:rPr>
                <w:rFonts w:ascii="Arial" w:eastAsia="宋体" w:hAnsi="Arial" w:cs="Arial"/>
                <w:lang w:eastAsia="zh-CN"/>
              </w:rPr>
              <w:t>“</w:t>
            </w:r>
            <w:r>
              <w:rPr>
                <w:rFonts w:ascii="Arial" w:eastAsia="宋体" w:hAnsi="Arial" w:cs="Arial" w:hint="eastAsia"/>
                <w:lang w:eastAsia="zh-CN"/>
              </w:rPr>
              <w:t>disable</w:t>
            </w:r>
            <w:r>
              <w:rPr>
                <w:rFonts w:ascii="Arial" w:eastAsia="宋体" w:hAnsi="Arial" w:cs="Arial"/>
                <w:lang w:eastAsia="zh-CN"/>
              </w:rPr>
              <w:t>”</w:t>
            </w:r>
            <w:r w:rsidR="001C772A">
              <w:rPr>
                <w:rFonts w:ascii="Arial" w:eastAsia="宋体" w:hAnsi="Arial" w:cs="Arial" w:hint="eastAsia"/>
                <w:lang w:eastAsia="zh-CN"/>
              </w:rPr>
              <w:t xml:space="preserve"> globally at M</w:t>
            </w:r>
            <w:r>
              <w:rPr>
                <w:rFonts w:ascii="Arial" w:eastAsia="宋体" w:hAnsi="Arial" w:cs="Arial" w:hint="eastAsia"/>
                <w:lang w:eastAsia="zh-CN"/>
              </w:rPr>
              <w:t>P.</w:t>
            </w:r>
          </w:p>
          <w:p w:rsidR="00247F26" w:rsidRPr="00954567" w:rsidRDefault="00247F26" w:rsidP="007D2755">
            <w:pPr>
              <w:pStyle w:val="Body"/>
              <w:numPr>
                <w:ilvl w:val="2"/>
                <w:numId w:val="23"/>
              </w:numPr>
              <w:ind w:left="268" w:hanging="268"/>
              <w:rPr>
                <w:rFonts w:ascii="Arial" w:eastAsia="宋体" w:hAnsi="Arial" w:cs="Arial"/>
                <w:lang w:eastAsia="zh-CN"/>
              </w:rPr>
            </w:pPr>
            <w:r>
              <w:rPr>
                <w:rFonts w:ascii="Arial" w:eastAsia="宋体" w:hAnsi="Arial" w:cs="Arial" w:hint="eastAsia"/>
                <w:lang w:eastAsia="zh-CN"/>
              </w:rPr>
              <w:t xml:space="preserve">Clear previous http </w:t>
            </w:r>
            <w:r w:rsidRPr="00FB4EFC">
              <w:rPr>
                <w:rFonts w:ascii="Arial" w:eastAsia="宋体" w:hAnsi="Arial" w:cs="Arial"/>
                <w:lang w:eastAsia="zh-CN"/>
              </w:rPr>
              <w:t>session</w:t>
            </w:r>
            <w:r w:rsidR="001C772A">
              <w:rPr>
                <w:rFonts w:ascii="Arial" w:eastAsia="宋体" w:hAnsi="Arial" w:cs="Arial" w:hint="eastAsia"/>
                <w:lang w:eastAsia="zh-CN"/>
              </w:rPr>
              <w:t xml:space="preserve"> at M</w:t>
            </w:r>
            <w:r>
              <w:rPr>
                <w:rFonts w:ascii="Arial" w:eastAsia="宋体" w:hAnsi="Arial" w:cs="Arial" w:hint="eastAsia"/>
                <w:lang w:eastAsia="zh-CN"/>
              </w:rPr>
              <w:t>P</w:t>
            </w:r>
            <w:r w:rsidRPr="00FB4EFC">
              <w:rPr>
                <w:rFonts w:ascii="Arial" w:eastAsia="宋体" w:hAnsi="Arial" w:cs="Arial"/>
                <w:lang w:eastAsia="zh-CN"/>
              </w:rPr>
              <w:t xml:space="preserve">, </w:t>
            </w:r>
            <w:r>
              <w:rPr>
                <w:rFonts w:ascii="Arial" w:eastAsia="宋体" w:hAnsi="Arial" w:cs="Arial"/>
                <w:lang w:eastAsia="zh-CN"/>
              </w:rPr>
              <w:t>and th</w:t>
            </w:r>
            <w:r>
              <w:rPr>
                <w:rFonts w:ascii="Arial" w:eastAsia="宋体" w:hAnsi="Arial" w:cs="Arial" w:hint="eastAsia"/>
                <w:lang w:eastAsia="zh-CN"/>
              </w:rPr>
              <w:t>en launch http session again at laptop1.</w:t>
            </w:r>
          </w:p>
          <w:p w:rsidR="00247F26" w:rsidRPr="006666BC" w:rsidRDefault="00247F26" w:rsidP="006666BC">
            <w:pPr>
              <w:pStyle w:val="Body"/>
              <w:numPr>
                <w:ilvl w:val="2"/>
                <w:numId w:val="23"/>
              </w:numPr>
              <w:ind w:left="268" w:hanging="268"/>
              <w:rPr>
                <w:rFonts w:ascii="Arial" w:eastAsia="宋体" w:hAnsi="Arial" w:cs="Arial"/>
                <w:lang w:eastAsia="zh-CN"/>
              </w:rPr>
            </w:pPr>
            <w:r>
              <w:rPr>
                <w:rFonts w:ascii="Arial" w:eastAsia="宋体" w:hAnsi="Arial" w:cs="Arial" w:hint="eastAsia"/>
                <w:lang w:eastAsia="zh-CN"/>
              </w:rPr>
              <w:t>Making use of test tool provided by De</w:t>
            </w:r>
            <w:r w:rsidR="001C772A">
              <w:rPr>
                <w:rFonts w:ascii="Arial" w:eastAsia="宋体" w:hAnsi="Arial" w:cs="Arial" w:hint="eastAsia"/>
                <w:lang w:eastAsia="zh-CN"/>
              </w:rPr>
              <w:t>v, search corresponding TLV in M</w:t>
            </w:r>
            <w:r>
              <w:rPr>
                <w:rFonts w:ascii="Arial" w:eastAsia="宋体" w:hAnsi="Arial" w:cs="Arial" w:hint="eastAsia"/>
                <w:lang w:eastAsia="zh-CN"/>
              </w:rPr>
              <w:t>P reporting f</w:t>
            </w:r>
            <w:r w:rsidR="001C772A">
              <w:rPr>
                <w:rFonts w:ascii="Arial" w:eastAsia="宋体" w:hAnsi="Arial" w:cs="Arial" w:hint="eastAsia"/>
                <w:lang w:eastAsia="zh-CN"/>
              </w:rPr>
              <w:t>ile. Check if M</w:t>
            </w:r>
            <w:r>
              <w:rPr>
                <w:rFonts w:ascii="Arial" w:eastAsia="宋体" w:hAnsi="Arial" w:cs="Arial" w:hint="eastAsia"/>
                <w:lang w:eastAsia="zh-CN"/>
              </w:rPr>
              <w:t>P can classify HTTP session and report application traffic with correct TLV field to HM correctly.</w:t>
            </w:r>
          </w:p>
        </w:tc>
      </w:tr>
      <w:tr w:rsidR="00247F26" w:rsidRPr="00322E9D" w:rsidTr="00B13F92">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247F26" w:rsidRPr="00B13F92" w:rsidRDefault="00247F26" w:rsidP="00B13F92">
            <w:pPr>
              <w:rPr>
                <w:rFonts w:ascii="Arial" w:hAnsi="Arial" w:cs="Arial"/>
                <w:color w:val="auto"/>
              </w:rPr>
            </w:pPr>
            <w:r w:rsidRPr="00B13F92">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47F26" w:rsidRDefault="00247F26" w:rsidP="00394952">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247F26" w:rsidRDefault="00392564" w:rsidP="00394952">
            <w:pPr>
              <w:pStyle w:val="Body"/>
              <w:rPr>
                <w:rFonts w:ascii="Arial" w:eastAsia="宋体" w:hAnsi="Arial" w:cs="Arial"/>
                <w:lang w:eastAsia="zh-CN"/>
              </w:rPr>
            </w:pPr>
            <w:r>
              <w:rPr>
                <w:rFonts w:ascii="Arial" w:eastAsia="宋体" w:hAnsi="Arial" w:cs="Arial" w:hint="eastAsia"/>
                <w:lang w:eastAsia="zh-CN"/>
              </w:rPr>
              <w:t>Step 2</w:t>
            </w:r>
            <w:r w:rsidR="00247F26">
              <w:rPr>
                <w:rFonts w:ascii="Arial" w:eastAsia="宋体" w:hAnsi="Arial" w:cs="Arial" w:hint="eastAsia"/>
                <w:lang w:eastAsia="zh-CN"/>
              </w:rPr>
              <w:t>. Enable application HTTP, TCP and IP for reporting successfully.</w:t>
            </w:r>
          </w:p>
          <w:p w:rsidR="00247F26" w:rsidRDefault="00392564" w:rsidP="00394952">
            <w:pPr>
              <w:pStyle w:val="Body"/>
              <w:rPr>
                <w:rFonts w:ascii="Arial" w:eastAsia="宋体" w:hAnsi="Arial" w:cs="Arial"/>
                <w:lang w:eastAsia="zh-CN"/>
              </w:rPr>
            </w:pPr>
            <w:r>
              <w:rPr>
                <w:rFonts w:ascii="Arial" w:eastAsia="宋体" w:hAnsi="Arial" w:cs="Arial" w:hint="eastAsia"/>
                <w:lang w:eastAsia="zh-CN"/>
              </w:rPr>
              <w:t>Step 4</w:t>
            </w:r>
            <w:r w:rsidR="00247F26">
              <w:rPr>
                <w:rFonts w:ascii="Arial" w:eastAsia="宋体" w:hAnsi="Arial" w:cs="Arial" w:hint="eastAsia"/>
                <w:lang w:eastAsia="zh-CN"/>
              </w:rPr>
              <w:t xml:space="preserve">. </w:t>
            </w:r>
            <w:r w:rsidR="00421C4E">
              <w:rPr>
                <w:rFonts w:ascii="Arial" w:eastAsia="宋体" w:hAnsi="Arial" w:cs="Arial" w:hint="eastAsia"/>
                <w:lang w:eastAsia="zh-CN"/>
              </w:rPr>
              <w:t xml:space="preserve">No TLV with field </w:t>
            </w:r>
            <w:r w:rsidR="00421C4E">
              <w:rPr>
                <w:rFonts w:ascii="Arial" w:eastAsia="宋体" w:hAnsi="Arial" w:cs="Arial"/>
                <w:lang w:eastAsia="zh-CN"/>
              </w:rPr>
              <w:t>“</w:t>
            </w:r>
            <w:r w:rsidR="00247F26">
              <w:rPr>
                <w:rFonts w:ascii="Arial" w:eastAsia="宋体" w:hAnsi="Arial" w:cs="Arial" w:hint="eastAsia"/>
                <w:lang w:eastAsia="zh-CN"/>
              </w:rPr>
              <w:t>IntName4Client</w:t>
            </w:r>
            <w:r w:rsidR="00247F26">
              <w:rPr>
                <w:rFonts w:ascii="Arial" w:eastAsia="宋体" w:hAnsi="Arial" w:cs="Arial"/>
                <w:lang w:eastAsia="zh-CN"/>
              </w:rPr>
              <w:t>”</w:t>
            </w:r>
            <w:r w:rsidR="007940FE">
              <w:rPr>
                <w:rFonts w:ascii="Arial" w:eastAsia="宋体" w:hAnsi="Arial" w:cs="Arial" w:hint="eastAsia"/>
                <w:lang w:eastAsia="zh-CN"/>
              </w:rPr>
              <w:t xml:space="preserve"> as MP backhaul wifi1.1</w:t>
            </w:r>
            <w:r w:rsidR="00247F26">
              <w:rPr>
                <w:rFonts w:ascii="Arial" w:eastAsia="宋体" w:hAnsi="Arial" w:cs="Arial" w:hint="eastAsia"/>
                <w:lang w:eastAsia="zh-CN"/>
              </w:rPr>
              <w:t xml:space="preserve">. </w:t>
            </w:r>
          </w:p>
          <w:p w:rsidR="00247F26" w:rsidRDefault="00392564" w:rsidP="00394952">
            <w:pPr>
              <w:pStyle w:val="Body"/>
              <w:rPr>
                <w:rFonts w:ascii="Arial" w:eastAsia="宋体" w:hAnsi="Arial" w:cs="Arial"/>
                <w:lang w:eastAsia="zh-CN"/>
              </w:rPr>
            </w:pPr>
            <w:r>
              <w:rPr>
                <w:rFonts w:ascii="Arial" w:eastAsia="宋体" w:hAnsi="Arial" w:cs="Arial" w:hint="eastAsia"/>
                <w:lang w:eastAsia="zh-CN"/>
              </w:rPr>
              <w:t>Step 5</w:t>
            </w:r>
            <w:r w:rsidR="00247F26">
              <w:rPr>
                <w:rFonts w:ascii="Arial" w:eastAsia="宋体" w:hAnsi="Arial" w:cs="Arial" w:hint="eastAsia"/>
                <w:lang w:eastAsia="zh-CN"/>
              </w:rPr>
              <w:t xml:space="preserve">. Set application reporting mode as </w:t>
            </w:r>
            <w:r w:rsidR="00247F26">
              <w:rPr>
                <w:rFonts w:ascii="Arial" w:eastAsia="宋体" w:hAnsi="Arial" w:cs="Arial"/>
                <w:lang w:eastAsia="zh-CN"/>
              </w:rPr>
              <w:t>“</w:t>
            </w:r>
            <w:r w:rsidR="00247F26">
              <w:rPr>
                <w:rFonts w:ascii="Arial" w:eastAsia="宋体" w:hAnsi="Arial" w:cs="Arial" w:hint="eastAsia"/>
                <w:lang w:eastAsia="zh-CN"/>
              </w:rPr>
              <w:t>disable</w:t>
            </w:r>
            <w:r w:rsidR="00247F26">
              <w:rPr>
                <w:rFonts w:ascii="Arial" w:eastAsia="宋体" w:hAnsi="Arial" w:cs="Arial"/>
                <w:lang w:eastAsia="zh-CN"/>
              </w:rPr>
              <w:t>”</w:t>
            </w:r>
            <w:r w:rsidR="00247F26">
              <w:rPr>
                <w:rFonts w:ascii="Arial" w:eastAsia="宋体" w:hAnsi="Arial" w:cs="Arial" w:hint="eastAsia"/>
                <w:lang w:eastAsia="zh-CN"/>
              </w:rPr>
              <w:t xml:space="preserve"> globally successfully.</w:t>
            </w:r>
          </w:p>
          <w:p w:rsidR="00247F26" w:rsidRPr="0017160E" w:rsidRDefault="00392564" w:rsidP="005E3D3B">
            <w:pPr>
              <w:pStyle w:val="Body"/>
              <w:rPr>
                <w:rFonts w:ascii="Arial" w:eastAsia="宋体" w:hAnsi="Arial" w:cs="Arial"/>
                <w:lang w:eastAsia="zh-CN"/>
              </w:rPr>
            </w:pPr>
            <w:r>
              <w:rPr>
                <w:rFonts w:ascii="Arial" w:eastAsia="宋体" w:hAnsi="Arial" w:cs="Arial" w:hint="eastAsia"/>
                <w:lang w:eastAsia="zh-CN"/>
              </w:rPr>
              <w:t>Step 7</w:t>
            </w:r>
            <w:r w:rsidR="00247F26">
              <w:rPr>
                <w:rFonts w:ascii="Arial" w:eastAsia="宋体" w:hAnsi="Arial" w:cs="Arial" w:hint="eastAsia"/>
                <w:lang w:eastAsia="zh-CN"/>
              </w:rPr>
              <w:t xml:space="preserve">. </w:t>
            </w:r>
            <w:r w:rsidR="005E3D3B">
              <w:rPr>
                <w:rFonts w:ascii="Arial" w:eastAsia="宋体" w:hAnsi="Arial" w:cs="Arial" w:hint="eastAsia"/>
                <w:lang w:eastAsia="zh-CN"/>
              </w:rPr>
              <w:t>HiveOS does NOT generate application reporting file.</w:t>
            </w:r>
          </w:p>
        </w:tc>
      </w:tr>
      <w:tr w:rsidR="0047021A" w:rsidRPr="00322E9D" w:rsidTr="00B13F92">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47021A" w:rsidRPr="00B13F92" w:rsidRDefault="0047021A" w:rsidP="00B13F92">
            <w:pPr>
              <w:rPr>
                <w:rFonts w:ascii="Arial" w:eastAsia="宋体" w:hAnsi="Arial" w:cs="Arial"/>
                <w:color w:val="auto"/>
                <w:lang w:eastAsia="zh-CN"/>
              </w:rPr>
            </w:pPr>
            <w:r w:rsidRPr="00B13F92">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7021A" w:rsidRPr="00B13F92" w:rsidRDefault="0047021A" w:rsidP="00B13F92">
            <w:pPr>
              <w:pStyle w:val="Body"/>
              <w:rPr>
                <w:rFonts w:ascii="Arial" w:eastAsia="宋体" w:hAnsi="Arial" w:cs="Arial"/>
                <w:lang w:eastAsia="zh-CN"/>
              </w:rPr>
            </w:pPr>
          </w:p>
        </w:tc>
      </w:tr>
      <w:tr w:rsidR="0047021A" w:rsidRPr="00322E9D" w:rsidTr="00B13F92">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47021A" w:rsidRPr="00B13F92" w:rsidRDefault="007940FE" w:rsidP="00B13F92">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7021A" w:rsidRPr="006D5D2E" w:rsidRDefault="0047021A" w:rsidP="006D5D2E">
            <w:pPr>
              <w:rPr>
                <w:rFonts w:ascii="Times New Roman" w:eastAsia="宋体" w:hAnsi="Times New Roman"/>
                <w:b w:val="0"/>
                <w:color w:val="auto"/>
                <w:sz w:val="24"/>
                <w:szCs w:val="24"/>
                <w:lang w:eastAsia="zh-CN"/>
              </w:rPr>
            </w:pPr>
          </w:p>
        </w:tc>
      </w:tr>
    </w:tbl>
    <w:p w:rsidR="00747953" w:rsidRDefault="00747953" w:rsidP="00747953">
      <w:pPr>
        <w:pStyle w:val="Body"/>
        <w:rPr>
          <w:rFonts w:eastAsia="宋体"/>
          <w:lang w:eastAsia="zh-CN"/>
        </w:rPr>
      </w:pPr>
    </w:p>
    <w:p w:rsidR="00747953" w:rsidRPr="000E29B5" w:rsidRDefault="00A8149E" w:rsidP="00747953">
      <w:pPr>
        <w:pStyle w:val="Heading4"/>
        <w:ind w:firstLine="1121"/>
        <w:rPr>
          <w:rFonts w:ascii="Arial" w:hAnsi="Arial"/>
          <w:b w:val="0"/>
          <w:sz w:val="21"/>
          <w:szCs w:val="21"/>
        </w:rPr>
      </w:pPr>
      <w:r>
        <w:rPr>
          <w:rFonts w:ascii="Arial" w:hAnsi="Arial" w:hint="eastAsia"/>
          <w:b w:val="0"/>
          <w:sz w:val="21"/>
          <w:szCs w:val="21"/>
        </w:rPr>
        <w:t>ApplicationReporting_Function_</w:t>
      </w:r>
      <w:r w:rsidR="004C4D56">
        <w:rPr>
          <w:rFonts w:ascii="Arial" w:eastAsia="宋体" w:hAnsi="Arial" w:hint="eastAsia"/>
          <w:b w:val="0"/>
          <w:sz w:val="21"/>
          <w:szCs w:val="21"/>
          <w:lang w:eastAsia="zh-CN"/>
        </w:rPr>
        <w:t>0</w:t>
      </w:r>
      <w:r w:rsidR="008F303F">
        <w:rPr>
          <w:rFonts w:ascii="Arial" w:eastAsia="宋体" w:hAnsi="Arial" w:hint="eastAsia"/>
          <w:b w:val="0"/>
          <w:sz w:val="21"/>
          <w:szCs w:val="21"/>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747953"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hAnsi="Arial" w:cs="Arial"/>
                <w:color w:val="auto"/>
              </w:rPr>
            </w:pPr>
            <w:r w:rsidRPr="001434A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47953" w:rsidRPr="001434A4" w:rsidRDefault="00A8149E" w:rsidP="001C772A">
            <w:pPr>
              <w:pStyle w:val="Body"/>
              <w:rPr>
                <w:rFonts w:ascii="Arial" w:eastAsia="宋体" w:hAnsi="Arial" w:cs="Arial"/>
                <w:lang w:eastAsia="zh-CN"/>
              </w:rPr>
            </w:pPr>
            <w:r>
              <w:rPr>
                <w:rFonts w:ascii="Arial" w:eastAsia="宋体" w:hAnsi="Arial" w:cs="Arial"/>
                <w:lang w:eastAsia="zh-CN"/>
              </w:rPr>
              <w:t>ApplicationReporting_Function_</w:t>
            </w:r>
            <w:r w:rsidR="004C4D56">
              <w:rPr>
                <w:rFonts w:ascii="Arial" w:eastAsia="宋体" w:hAnsi="Arial" w:cs="Arial" w:hint="eastAsia"/>
                <w:lang w:eastAsia="zh-CN"/>
              </w:rPr>
              <w:t>0</w:t>
            </w:r>
            <w:r w:rsidR="008F303F">
              <w:rPr>
                <w:rFonts w:ascii="Arial" w:eastAsia="宋体" w:hAnsi="Arial" w:cs="Arial" w:hint="eastAsia"/>
                <w:lang w:eastAsia="zh-CN"/>
              </w:rPr>
              <w:t>4</w:t>
            </w:r>
          </w:p>
        </w:tc>
      </w:tr>
      <w:tr w:rsidR="00747953"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hAnsi="Arial" w:cs="Arial"/>
                <w:color w:val="auto"/>
              </w:rPr>
            </w:pPr>
            <w:r w:rsidRPr="001434A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747953" w:rsidRPr="001434A4" w:rsidRDefault="000A1A6C" w:rsidP="001C772A">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hAnsi="Arial" w:cs="Arial"/>
                <w:color w:val="auto"/>
              </w:rPr>
            </w:pPr>
            <w:r w:rsidRPr="001434A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pStyle w:val="Body"/>
              <w:rPr>
                <w:rFonts w:ascii="Arial" w:eastAsia="宋体" w:hAnsi="Arial" w:cs="Arial"/>
                <w:lang w:eastAsia="zh-CN"/>
              </w:rPr>
            </w:pPr>
            <w:r w:rsidRPr="001434A4">
              <w:rPr>
                <w:rFonts w:ascii="Arial" w:eastAsia="宋体" w:hAnsi="Arial" w:cs="Arial"/>
                <w:lang w:eastAsia="zh-CN"/>
              </w:rPr>
              <w:t>No</w:t>
            </w:r>
          </w:p>
        </w:tc>
      </w:tr>
      <w:tr w:rsidR="00747953"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hAnsi="Arial" w:cs="Arial"/>
                <w:color w:val="auto"/>
              </w:rPr>
            </w:pPr>
            <w:r w:rsidRPr="001434A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47953" w:rsidRPr="00C93938" w:rsidRDefault="00747953" w:rsidP="001C772A">
            <w:pPr>
              <w:pStyle w:val="Body"/>
              <w:rPr>
                <w:rFonts w:ascii="Arial" w:eastAsia="宋体" w:hAnsi="Arial" w:cs="Arial"/>
                <w:lang w:eastAsia="zh-CN"/>
              </w:rPr>
            </w:pPr>
            <w:r w:rsidRPr="00B2458B">
              <w:rPr>
                <w:rFonts w:ascii="Arial" w:eastAsia="宋体" w:hAnsi="Arial" w:cs="Arial"/>
                <w:lang w:eastAsia="zh-CN"/>
              </w:rPr>
              <w:t>Laptop1-----(wifi0/wifi1)AP(eth</w:t>
            </w:r>
            <w:r>
              <w:rPr>
                <w:rFonts w:ascii="Arial" w:eastAsia="宋体" w:hAnsi="Arial" w:cs="Arial" w:hint="eastAsia"/>
                <w:lang w:eastAsia="zh-CN"/>
              </w:rPr>
              <w:t>0</w:t>
            </w:r>
            <w:r w:rsidRPr="00B2458B">
              <w:rPr>
                <w:rFonts w:ascii="Arial" w:eastAsia="宋体" w:hAnsi="Arial" w:cs="Arial"/>
                <w:lang w:eastAsia="zh-CN"/>
              </w:rPr>
              <w:t>)_____(eth1)BR(eth0)_____Switch_____HM</w:t>
            </w:r>
          </w:p>
          <w:p w:rsidR="00747953" w:rsidRPr="00B2458B" w:rsidRDefault="00747953" w:rsidP="001C772A">
            <w:pPr>
              <w:pStyle w:val="Body"/>
              <w:rPr>
                <w:rFonts w:ascii="Arial" w:eastAsia="宋体" w:hAnsi="Arial" w:cs="Arial"/>
                <w:lang w:eastAsia="zh-CN"/>
              </w:rPr>
            </w:pPr>
            <w:r w:rsidRPr="00B2458B">
              <w:rPr>
                <w:rFonts w:ascii="Arial" w:eastAsia="宋体" w:hAnsi="Arial" w:cs="Arial"/>
                <w:lang w:eastAsia="zh-CN"/>
              </w:rPr>
              <w:t xml:space="preserve">                                                                                                 |</w:t>
            </w:r>
          </w:p>
          <w:p w:rsidR="00747953" w:rsidRPr="00B2458B" w:rsidRDefault="00747953" w:rsidP="001C772A">
            <w:pPr>
              <w:pStyle w:val="Body"/>
              <w:rPr>
                <w:rFonts w:ascii="Arial" w:eastAsia="宋体" w:hAnsi="Arial" w:cs="Arial"/>
                <w:lang w:eastAsia="zh-CN"/>
              </w:rPr>
            </w:pPr>
            <w:r w:rsidRPr="00B2458B">
              <w:rPr>
                <w:rFonts w:ascii="Arial" w:eastAsia="宋体" w:hAnsi="Arial" w:cs="Arial"/>
                <w:lang w:eastAsia="zh-CN"/>
              </w:rPr>
              <w:t xml:space="preserve">                                                                                                 |</w:t>
            </w:r>
          </w:p>
          <w:p w:rsidR="00747953" w:rsidRPr="001434A4" w:rsidRDefault="00747953" w:rsidP="001C772A">
            <w:pPr>
              <w:pStyle w:val="Body"/>
              <w:rPr>
                <w:rFonts w:ascii="Arial" w:eastAsia="宋体" w:hAnsi="Arial" w:cs="Arial"/>
                <w:lang w:eastAsia="zh-CN"/>
              </w:rPr>
            </w:pPr>
            <w:r w:rsidRPr="00B2458B">
              <w:rPr>
                <w:rFonts w:ascii="Arial" w:eastAsia="宋体" w:hAnsi="Arial" w:cs="Arial"/>
                <w:lang w:eastAsia="zh-CN"/>
              </w:rPr>
              <w:t xml:space="preserve">                                                                                            Internet</w:t>
            </w:r>
          </w:p>
        </w:tc>
      </w:tr>
      <w:tr w:rsidR="00747953" w:rsidRPr="00322E9D" w:rsidTr="001C772A">
        <w:trPr>
          <w:trHeight w:val="327"/>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hAnsi="Arial" w:cs="Arial"/>
                <w:color w:val="auto"/>
              </w:rPr>
            </w:pPr>
            <w:r w:rsidRPr="001434A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pStyle w:val="Body"/>
              <w:rPr>
                <w:rFonts w:ascii="Arial" w:eastAsia="宋体" w:hAnsi="Arial" w:cs="Arial"/>
                <w:lang w:eastAsia="zh-CN"/>
              </w:rPr>
            </w:pPr>
            <w:r>
              <w:rPr>
                <w:rFonts w:ascii="Arial" w:eastAsia="宋体" w:hAnsi="Arial" w:cs="Arial" w:hint="eastAsia"/>
                <w:lang w:eastAsia="zh-CN"/>
              </w:rPr>
              <w:t>The application reporting verification for AP i</w:t>
            </w:r>
            <w:r w:rsidRPr="001D5BE4">
              <w:rPr>
                <w:rFonts w:ascii="Arial" w:eastAsia="宋体" w:hAnsi="Arial" w:cs="Arial"/>
                <w:lang w:eastAsia="zh-CN"/>
              </w:rPr>
              <w:t>ndependent</w:t>
            </w:r>
            <w:r>
              <w:rPr>
                <w:rFonts w:ascii="Arial" w:eastAsia="宋体" w:hAnsi="Arial" w:cs="Arial" w:hint="eastAsia"/>
                <w:lang w:eastAsia="zh-CN"/>
              </w:rPr>
              <w:t xml:space="preserve"> backhaul </w:t>
            </w:r>
            <w:r>
              <w:rPr>
                <w:rFonts w:ascii="Arial" w:eastAsia="宋体" w:hAnsi="Arial" w:cs="Arial"/>
                <w:lang w:eastAsia="zh-CN"/>
              </w:rPr>
              <w:t>eth0</w:t>
            </w:r>
            <w:r w:rsidR="00392564">
              <w:rPr>
                <w:rFonts w:ascii="Arial" w:eastAsia="宋体" w:hAnsi="Arial" w:cs="Arial" w:hint="eastAsia"/>
                <w:lang w:eastAsia="zh-CN"/>
              </w:rPr>
              <w:t>.</w:t>
            </w:r>
            <w:r w:rsidR="006666BC">
              <w:rPr>
                <w:rFonts w:ascii="Arial" w:eastAsia="宋体" w:hAnsi="Arial" w:cs="Arial" w:hint="eastAsia"/>
                <w:lang w:eastAsia="zh-CN"/>
              </w:rPr>
              <w:t xml:space="preserve"> (Auto Mode)</w:t>
            </w:r>
          </w:p>
        </w:tc>
      </w:tr>
      <w:tr w:rsidR="00747953"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eastAsia="宋体" w:hAnsi="Arial" w:cs="Arial"/>
                <w:color w:val="auto"/>
                <w:lang w:eastAsia="zh-CN"/>
              </w:rPr>
            </w:pPr>
            <w:r w:rsidRPr="001434A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pStyle w:val="Body"/>
              <w:rPr>
                <w:rFonts w:ascii="Arial" w:eastAsia="宋体" w:hAnsi="Arial" w:cs="Arial"/>
                <w:lang w:eastAsia="zh-CN"/>
              </w:rPr>
            </w:pPr>
            <w:r w:rsidRPr="00EF62D6">
              <w:rPr>
                <w:rFonts w:ascii="Arial" w:eastAsia="宋体" w:hAnsi="Arial" w:cs="Arial"/>
                <w:lang w:eastAsia="zh-CN"/>
              </w:rPr>
              <w:t>AP: AP110,AP120,AP121,AP141,AP170</w:t>
            </w:r>
            <w:r>
              <w:rPr>
                <w:rFonts w:ascii="Arial" w:eastAsia="宋体" w:hAnsi="Arial" w:cs="Arial"/>
                <w:lang w:eastAsia="zh-CN"/>
              </w:rPr>
              <w:t>,AP320,AP340,AP330,AP350</w:t>
            </w:r>
            <w:r w:rsidRPr="00EF62D6">
              <w:rPr>
                <w:rFonts w:ascii="Arial" w:eastAsia="宋体" w:hAnsi="Arial" w:cs="Arial"/>
                <w:lang w:eastAsia="zh-CN"/>
              </w:rPr>
              <w:t>,</w:t>
            </w:r>
          </w:p>
        </w:tc>
      </w:tr>
      <w:tr w:rsidR="00747953"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hAnsi="Arial" w:cs="Arial"/>
                <w:color w:val="auto"/>
              </w:rPr>
            </w:pPr>
            <w:r w:rsidRPr="001434A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47953" w:rsidRDefault="00747953" w:rsidP="001C772A">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747953" w:rsidRPr="00F30A6D" w:rsidRDefault="00747953" w:rsidP="001C772A">
            <w:pPr>
              <w:pStyle w:val="Body"/>
              <w:rPr>
                <w:rFonts w:ascii="Arial" w:eastAsia="宋体" w:hAnsi="Arial" w:cs="Arial"/>
                <w:lang w:eastAsia="zh-CN"/>
              </w:rPr>
            </w:pPr>
            <w:r>
              <w:rPr>
                <w:rFonts w:ascii="Arial" w:eastAsia="宋体" w:hAnsi="Arial" w:cs="Arial" w:hint="eastAsia"/>
                <w:lang w:eastAsia="zh-CN"/>
              </w:rPr>
              <w:t>Set BR eth1 mode as bridge-802.1q, and AP eth0 as i</w:t>
            </w:r>
            <w:r w:rsidRPr="001D5BE4">
              <w:rPr>
                <w:rFonts w:ascii="Arial" w:eastAsia="宋体" w:hAnsi="Arial" w:cs="Arial"/>
                <w:lang w:eastAsia="zh-CN"/>
              </w:rPr>
              <w:t>ndependent</w:t>
            </w:r>
            <w:r>
              <w:rPr>
                <w:rFonts w:ascii="Arial" w:eastAsia="宋体" w:hAnsi="Arial" w:cs="Arial" w:hint="eastAsia"/>
                <w:lang w:eastAsia="zh-CN"/>
              </w:rPr>
              <w:t xml:space="preserve"> backhaul.</w:t>
            </w:r>
          </w:p>
          <w:p w:rsidR="00747953" w:rsidRDefault="00747953" w:rsidP="001C772A">
            <w:pPr>
              <w:pStyle w:val="Body"/>
              <w:rPr>
                <w:rFonts w:ascii="Arial" w:eastAsia="宋体" w:hAnsi="Arial" w:cs="Arial"/>
                <w:lang w:eastAsia="zh-CN"/>
              </w:rPr>
            </w:pPr>
            <w:r>
              <w:rPr>
                <w:rFonts w:ascii="Arial" w:eastAsia="宋体" w:hAnsi="Arial" w:cs="Arial"/>
                <w:lang w:eastAsia="zh-CN"/>
              </w:rPr>
              <w:t>Create a SSID and</w:t>
            </w:r>
            <w:r>
              <w:rPr>
                <w:rFonts w:ascii="Arial" w:eastAsia="宋体" w:hAnsi="Arial" w:cs="Arial" w:hint="eastAsia"/>
                <w:lang w:eastAsia="zh-CN"/>
              </w:rPr>
              <w:t xml:space="preserve"> </w:t>
            </w:r>
            <w:r w:rsidRPr="00F30A6D">
              <w:rPr>
                <w:rFonts w:ascii="Arial" w:eastAsia="宋体" w:hAnsi="Arial" w:cs="Arial"/>
                <w:lang w:eastAsia="zh-CN"/>
              </w:rPr>
              <w:t>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sub-interface, which is set as access mode.</w:t>
            </w:r>
          </w:p>
          <w:p w:rsidR="00747953" w:rsidRPr="001434A4" w:rsidRDefault="00747953" w:rsidP="001C772A">
            <w:pPr>
              <w:pStyle w:val="Body"/>
              <w:rPr>
                <w:rFonts w:ascii="Arial" w:eastAsia="宋体" w:hAnsi="Arial" w:cs="Arial"/>
                <w:lang w:eastAsia="zh-CN"/>
              </w:rPr>
            </w:pPr>
            <w:r>
              <w:rPr>
                <w:rFonts w:ascii="Arial" w:eastAsia="宋体" w:hAnsi="Arial" w:cs="Arial" w:hint="eastAsia"/>
                <w:lang w:eastAsia="zh-CN"/>
              </w:rPr>
              <w:t>Laptop1 connects with SSID.</w:t>
            </w:r>
          </w:p>
        </w:tc>
      </w:tr>
      <w:tr w:rsidR="00747953" w:rsidRPr="00322E9D" w:rsidTr="001C772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hAnsi="Arial" w:cs="Arial"/>
                <w:color w:val="auto"/>
              </w:rPr>
            </w:pPr>
            <w:r w:rsidRPr="001434A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47953" w:rsidRDefault="00747953" w:rsidP="007D2755">
            <w:pPr>
              <w:pStyle w:val="Body"/>
              <w:numPr>
                <w:ilvl w:val="2"/>
                <w:numId w:val="21"/>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p>
          <w:p w:rsidR="000F41B6" w:rsidRDefault="000F41B6" w:rsidP="000F41B6">
            <w:pPr>
              <w:pStyle w:val="Body"/>
              <w:ind w:left="268"/>
              <w:rPr>
                <w:rFonts w:ascii="Arial" w:eastAsia="宋体" w:hAnsi="Arial" w:cs="Arial"/>
                <w:lang w:eastAsia="zh-CN"/>
              </w:rPr>
            </w:pPr>
            <w:r>
              <w:rPr>
                <w:rFonts w:ascii="Arial" w:eastAsia="宋体" w:hAnsi="Arial" w:cs="Arial" w:hint="eastAsia"/>
                <w:lang w:eastAsia="zh-CN"/>
              </w:rPr>
              <w:t xml:space="preserve">CLI: </w:t>
            </w:r>
          </w:p>
          <w:p w:rsidR="000F41B6" w:rsidRDefault="000F41B6" w:rsidP="000F41B6">
            <w:pPr>
              <w:pStyle w:val="Body"/>
              <w:rPr>
                <w:rFonts w:ascii="Arial" w:eastAsia="宋体" w:hAnsi="Arial" w:cs="Arial"/>
                <w:lang w:eastAsia="zh-CN"/>
              </w:rPr>
            </w:pPr>
            <w:r>
              <w:rPr>
                <w:rFonts w:ascii="Arial" w:eastAsia="宋体" w:hAnsi="Arial" w:cs="Arial" w:hint="eastAsia"/>
                <w:lang w:eastAsia="zh-CN"/>
              </w:rPr>
              <w:lastRenderedPageBreak/>
              <w:t xml:space="preserve">     </w:t>
            </w:r>
            <w:r w:rsidRPr="000F41B6">
              <w:rPr>
                <w:rFonts w:ascii="Arial" w:eastAsia="宋体" w:hAnsi="Arial" w:cs="Arial"/>
                <w:lang w:eastAsia="zh-CN"/>
              </w:rPr>
              <w:t>no application identification shutdown</w:t>
            </w:r>
          </w:p>
          <w:p w:rsidR="000F41B6" w:rsidRDefault="000F41B6" w:rsidP="000F41B6">
            <w:pPr>
              <w:pStyle w:val="Body"/>
              <w:ind w:left="268"/>
              <w:rPr>
                <w:rFonts w:ascii="Arial" w:eastAsia="宋体" w:hAnsi="Arial" w:cs="Arial"/>
                <w:lang w:eastAsia="zh-CN"/>
              </w:rPr>
            </w:pPr>
            <w:r>
              <w:rPr>
                <w:rFonts w:ascii="Arial" w:eastAsia="宋体" w:hAnsi="Arial" w:cs="Arial"/>
                <w:lang w:eastAsia="zh-CN"/>
              </w:rPr>
              <w:t xml:space="preserve">application reporting auto </w:t>
            </w:r>
          </w:p>
          <w:p w:rsidR="00747953" w:rsidRDefault="00747953" w:rsidP="007D2755">
            <w:pPr>
              <w:pStyle w:val="Body"/>
              <w:numPr>
                <w:ilvl w:val="2"/>
                <w:numId w:val="21"/>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0F41B6" w:rsidRDefault="000F41B6" w:rsidP="000F41B6">
            <w:pPr>
              <w:pStyle w:val="Body"/>
              <w:ind w:left="268"/>
              <w:rPr>
                <w:rFonts w:ascii="Arial" w:eastAsia="宋体" w:hAnsi="Arial" w:cs="Arial"/>
                <w:lang w:eastAsia="zh-CN"/>
              </w:rPr>
            </w:pPr>
            <w:r>
              <w:rPr>
                <w:rFonts w:ascii="Arial" w:eastAsia="宋体" w:hAnsi="Arial" w:cs="Arial" w:hint="eastAsia"/>
                <w:lang w:eastAsia="zh-CN"/>
              </w:rPr>
              <w:t>CLI: application reporting app-id 275 enable</w:t>
            </w:r>
          </w:p>
          <w:p w:rsidR="00747953" w:rsidRDefault="00747953" w:rsidP="007D2755">
            <w:pPr>
              <w:pStyle w:val="Body"/>
              <w:numPr>
                <w:ilvl w:val="2"/>
                <w:numId w:val="21"/>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747953" w:rsidRPr="00954567" w:rsidRDefault="00747953" w:rsidP="007D2755">
            <w:pPr>
              <w:pStyle w:val="Body"/>
              <w:numPr>
                <w:ilvl w:val="2"/>
                <w:numId w:val="21"/>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AP reporting file. Check if AP can classify and report application traffic, which goes through AP backhaul eth0, with correct TLV field to HM correctly.</w:t>
            </w:r>
          </w:p>
          <w:p w:rsidR="00747953" w:rsidRDefault="00747953" w:rsidP="007D2755">
            <w:pPr>
              <w:pStyle w:val="Body"/>
              <w:numPr>
                <w:ilvl w:val="2"/>
                <w:numId w:val="21"/>
              </w:numPr>
              <w:ind w:left="268" w:hanging="268"/>
              <w:rPr>
                <w:rFonts w:ascii="Arial" w:eastAsia="宋体" w:hAnsi="Arial" w:cs="Arial"/>
                <w:lang w:eastAsia="zh-CN"/>
              </w:rPr>
            </w:pPr>
            <w:r>
              <w:rPr>
                <w:rFonts w:ascii="Arial" w:eastAsia="宋体" w:hAnsi="Arial" w:cs="Arial" w:hint="eastAsia"/>
                <w:lang w:eastAsia="zh-CN"/>
              </w:rPr>
              <w:t xml:space="preserve">Set application reporting mode as </w:t>
            </w:r>
            <w:r>
              <w:rPr>
                <w:rFonts w:ascii="Arial" w:eastAsia="宋体" w:hAnsi="Arial" w:cs="Arial"/>
                <w:lang w:eastAsia="zh-CN"/>
              </w:rPr>
              <w:t>“</w:t>
            </w:r>
            <w:r>
              <w:rPr>
                <w:rFonts w:ascii="Arial" w:eastAsia="宋体" w:hAnsi="Arial" w:cs="Arial" w:hint="eastAsia"/>
                <w:lang w:eastAsia="zh-CN"/>
              </w:rPr>
              <w:t>disable</w:t>
            </w:r>
            <w:r>
              <w:rPr>
                <w:rFonts w:ascii="Arial" w:eastAsia="宋体" w:hAnsi="Arial" w:cs="Arial"/>
                <w:lang w:eastAsia="zh-CN"/>
              </w:rPr>
              <w:t>”</w:t>
            </w:r>
            <w:r>
              <w:rPr>
                <w:rFonts w:ascii="Arial" w:eastAsia="宋体" w:hAnsi="Arial" w:cs="Arial" w:hint="eastAsia"/>
                <w:lang w:eastAsia="zh-CN"/>
              </w:rPr>
              <w:t xml:space="preserve"> globally at AP.</w:t>
            </w:r>
          </w:p>
          <w:p w:rsidR="000F41B6" w:rsidRDefault="000F41B6" w:rsidP="000F41B6">
            <w:pPr>
              <w:pStyle w:val="Body"/>
              <w:ind w:left="268"/>
              <w:rPr>
                <w:rFonts w:ascii="Arial" w:eastAsia="宋体" w:hAnsi="Arial" w:cs="Arial"/>
                <w:lang w:eastAsia="zh-CN"/>
              </w:rPr>
            </w:pPr>
            <w:r>
              <w:rPr>
                <w:rFonts w:ascii="Arial" w:eastAsia="宋体" w:hAnsi="Arial" w:cs="Arial" w:hint="eastAsia"/>
                <w:lang w:eastAsia="zh-CN"/>
              </w:rPr>
              <w:t xml:space="preserve">CLI: </w:t>
            </w:r>
            <w:r w:rsidRPr="000F41B6">
              <w:rPr>
                <w:rFonts w:ascii="Arial" w:eastAsia="宋体" w:hAnsi="Arial" w:cs="Arial"/>
                <w:lang w:eastAsia="zh-CN"/>
              </w:rPr>
              <w:t>no applicatio</w:t>
            </w:r>
            <w:r>
              <w:rPr>
                <w:rFonts w:ascii="Arial" w:eastAsia="宋体" w:hAnsi="Arial" w:cs="Arial"/>
                <w:lang w:eastAsia="zh-CN"/>
              </w:rPr>
              <w:t>n reporting auto</w:t>
            </w:r>
          </w:p>
          <w:p w:rsidR="00747953" w:rsidRPr="00954567" w:rsidRDefault="00747953" w:rsidP="007D2755">
            <w:pPr>
              <w:pStyle w:val="Body"/>
              <w:numPr>
                <w:ilvl w:val="2"/>
                <w:numId w:val="21"/>
              </w:numPr>
              <w:ind w:left="268" w:hanging="268"/>
              <w:rPr>
                <w:rFonts w:ascii="Arial" w:eastAsia="宋体" w:hAnsi="Arial" w:cs="Arial"/>
                <w:lang w:eastAsia="zh-CN"/>
              </w:rPr>
            </w:pPr>
            <w:r>
              <w:rPr>
                <w:rFonts w:ascii="Arial" w:eastAsia="宋体" w:hAnsi="Arial" w:cs="Arial" w:hint="eastAsia"/>
                <w:lang w:eastAsia="zh-CN"/>
              </w:rPr>
              <w:t xml:space="preserve">Clear previous http </w:t>
            </w:r>
            <w:r w:rsidRPr="00FB4EFC">
              <w:rPr>
                <w:rFonts w:ascii="Arial" w:eastAsia="宋体" w:hAnsi="Arial" w:cs="Arial"/>
                <w:lang w:eastAsia="zh-CN"/>
              </w:rPr>
              <w:t>session</w:t>
            </w:r>
            <w:r>
              <w:rPr>
                <w:rFonts w:ascii="Arial" w:eastAsia="宋体" w:hAnsi="Arial" w:cs="Arial" w:hint="eastAsia"/>
                <w:lang w:eastAsia="zh-CN"/>
              </w:rPr>
              <w:t xml:space="preserve"> at AP</w:t>
            </w:r>
            <w:r w:rsidRPr="00FB4EFC">
              <w:rPr>
                <w:rFonts w:ascii="Arial" w:eastAsia="宋体" w:hAnsi="Arial" w:cs="Arial"/>
                <w:lang w:eastAsia="zh-CN"/>
              </w:rPr>
              <w:t xml:space="preserve">, </w:t>
            </w:r>
            <w:r>
              <w:rPr>
                <w:rFonts w:ascii="Arial" w:eastAsia="宋体" w:hAnsi="Arial" w:cs="Arial"/>
                <w:lang w:eastAsia="zh-CN"/>
              </w:rPr>
              <w:t>and th</w:t>
            </w:r>
            <w:r>
              <w:rPr>
                <w:rFonts w:ascii="Arial" w:eastAsia="宋体" w:hAnsi="Arial" w:cs="Arial" w:hint="eastAsia"/>
                <w:lang w:eastAsia="zh-CN"/>
              </w:rPr>
              <w:t>en launch http session again at laptop1.</w:t>
            </w:r>
          </w:p>
          <w:p w:rsidR="00747953" w:rsidRPr="006666BC" w:rsidRDefault="00747953" w:rsidP="006666BC">
            <w:pPr>
              <w:pStyle w:val="Body"/>
              <w:numPr>
                <w:ilvl w:val="2"/>
                <w:numId w:val="21"/>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AP reporting file. Check if AP can classify HTTP session and report application traffic with correct TLV field to HM correctly.</w:t>
            </w:r>
          </w:p>
        </w:tc>
      </w:tr>
      <w:tr w:rsidR="00747953" w:rsidRPr="00322E9D" w:rsidTr="001C772A">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hAnsi="Arial" w:cs="Arial"/>
                <w:color w:val="auto"/>
              </w:rPr>
            </w:pPr>
            <w:r w:rsidRPr="001434A4">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47953" w:rsidRDefault="00747953" w:rsidP="001C772A">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747953" w:rsidRDefault="00747953" w:rsidP="001C772A">
            <w:pPr>
              <w:pStyle w:val="Body"/>
              <w:rPr>
                <w:rFonts w:ascii="Arial" w:eastAsia="宋体" w:hAnsi="Arial" w:cs="Arial"/>
                <w:lang w:eastAsia="zh-CN"/>
              </w:rPr>
            </w:pPr>
            <w:r>
              <w:rPr>
                <w:rFonts w:ascii="Arial" w:eastAsia="宋体" w:hAnsi="Arial" w:cs="Arial" w:hint="eastAsia"/>
                <w:lang w:eastAsia="zh-CN"/>
              </w:rPr>
              <w:t>St</w:t>
            </w:r>
            <w:r w:rsidR="00392564">
              <w:rPr>
                <w:rFonts w:ascii="Arial" w:eastAsia="宋体" w:hAnsi="Arial" w:cs="Arial" w:hint="eastAsia"/>
                <w:lang w:eastAsia="zh-CN"/>
              </w:rPr>
              <w:t>ep 2</w:t>
            </w:r>
            <w:r>
              <w:rPr>
                <w:rFonts w:ascii="Arial" w:eastAsia="宋体" w:hAnsi="Arial" w:cs="Arial" w:hint="eastAsia"/>
                <w:lang w:eastAsia="zh-CN"/>
              </w:rPr>
              <w:t>. Enable application HTTP, TCP and IP for reporting successfully.</w:t>
            </w:r>
          </w:p>
          <w:p w:rsidR="00747953" w:rsidRDefault="00392564" w:rsidP="001C772A">
            <w:pPr>
              <w:pStyle w:val="Body"/>
              <w:rPr>
                <w:rFonts w:ascii="Arial" w:eastAsia="宋体" w:hAnsi="Arial" w:cs="Arial"/>
                <w:lang w:eastAsia="zh-CN"/>
              </w:rPr>
            </w:pPr>
            <w:r>
              <w:rPr>
                <w:rFonts w:ascii="Arial" w:eastAsia="宋体" w:hAnsi="Arial" w:cs="Arial" w:hint="eastAsia"/>
                <w:lang w:eastAsia="zh-CN"/>
              </w:rPr>
              <w:t>Step 4</w:t>
            </w:r>
            <w:r w:rsidR="00747953">
              <w:rPr>
                <w:rFonts w:ascii="Arial" w:eastAsia="宋体" w:hAnsi="Arial" w:cs="Arial" w:hint="eastAsia"/>
                <w:lang w:eastAsia="zh-CN"/>
              </w:rPr>
              <w:t xml:space="preserve">. No TLV with field </w:t>
            </w:r>
            <w:r w:rsidR="00747953">
              <w:rPr>
                <w:rFonts w:ascii="Arial" w:eastAsia="宋体" w:hAnsi="Arial" w:cs="Arial"/>
                <w:lang w:eastAsia="zh-CN"/>
              </w:rPr>
              <w:t>“</w:t>
            </w:r>
            <w:r w:rsidR="00747953">
              <w:rPr>
                <w:rFonts w:ascii="Arial" w:eastAsia="宋体" w:hAnsi="Arial" w:cs="Arial" w:hint="eastAsia"/>
                <w:lang w:eastAsia="zh-CN"/>
              </w:rPr>
              <w:t>IntName4Client</w:t>
            </w:r>
            <w:r w:rsidR="00747953">
              <w:rPr>
                <w:rFonts w:ascii="Arial" w:eastAsia="宋体" w:hAnsi="Arial" w:cs="Arial"/>
                <w:lang w:eastAsia="zh-CN"/>
              </w:rPr>
              <w:t>”</w:t>
            </w:r>
            <w:r w:rsidR="00747953">
              <w:rPr>
                <w:rFonts w:ascii="Arial" w:eastAsia="宋体" w:hAnsi="Arial" w:cs="Arial" w:hint="eastAsia"/>
                <w:lang w:eastAsia="zh-CN"/>
              </w:rPr>
              <w:t xml:space="preserve"> as AP backhaul eth0. </w:t>
            </w:r>
          </w:p>
          <w:p w:rsidR="00747953" w:rsidRDefault="00392564" w:rsidP="001C772A">
            <w:pPr>
              <w:pStyle w:val="Body"/>
              <w:rPr>
                <w:rFonts w:ascii="Arial" w:eastAsia="宋体" w:hAnsi="Arial" w:cs="Arial"/>
                <w:lang w:eastAsia="zh-CN"/>
              </w:rPr>
            </w:pPr>
            <w:r>
              <w:rPr>
                <w:rFonts w:ascii="Arial" w:eastAsia="宋体" w:hAnsi="Arial" w:cs="Arial" w:hint="eastAsia"/>
                <w:lang w:eastAsia="zh-CN"/>
              </w:rPr>
              <w:t>Step 5</w:t>
            </w:r>
            <w:r w:rsidR="00747953">
              <w:rPr>
                <w:rFonts w:ascii="Arial" w:eastAsia="宋体" w:hAnsi="Arial" w:cs="Arial" w:hint="eastAsia"/>
                <w:lang w:eastAsia="zh-CN"/>
              </w:rPr>
              <w:t xml:space="preserve">. Set application reporting mode as </w:t>
            </w:r>
            <w:r w:rsidR="00747953">
              <w:rPr>
                <w:rFonts w:ascii="Arial" w:eastAsia="宋体" w:hAnsi="Arial" w:cs="Arial"/>
                <w:lang w:eastAsia="zh-CN"/>
              </w:rPr>
              <w:t>“</w:t>
            </w:r>
            <w:r w:rsidR="00747953">
              <w:rPr>
                <w:rFonts w:ascii="Arial" w:eastAsia="宋体" w:hAnsi="Arial" w:cs="Arial" w:hint="eastAsia"/>
                <w:lang w:eastAsia="zh-CN"/>
              </w:rPr>
              <w:t>disable</w:t>
            </w:r>
            <w:r w:rsidR="00747953">
              <w:rPr>
                <w:rFonts w:ascii="Arial" w:eastAsia="宋体" w:hAnsi="Arial" w:cs="Arial"/>
                <w:lang w:eastAsia="zh-CN"/>
              </w:rPr>
              <w:t>”</w:t>
            </w:r>
            <w:r w:rsidR="00747953">
              <w:rPr>
                <w:rFonts w:ascii="Arial" w:eastAsia="宋体" w:hAnsi="Arial" w:cs="Arial" w:hint="eastAsia"/>
                <w:lang w:eastAsia="zh-CN"/>
              </w:rPr>
              <w:t xml:space="preserve"> globally successfully.</w:t>
            </w:r>
          </w:p>
          <w:p w:rsidR="00747953" w:rsidRPr="006666BC" w:rsidRDefault="00392564" w:rsidP="001C772A">
            <w:pPr>
              <w:pStyle w:val="Body"/>
              <w:rPr>
                <w:rFonts w:ascii="Arial" w:eastAsia="宋体" w:hAnsi="Arial" w:cs="Arial"/>
                <w:lang w:eastAsia="zh-CN"/>
              </w:rPr>
            </w:pPr>
            <w:r>
              <w:rPr>
                <w:rFonts w:ascii="Arial" w:eastAsia="宋体" w:hAnsi="Arial" w:cs="Arial" w:hint="eastAsia"/>
                <w:lang w:eastAsia="zh-CN"/>
              </w:rPr>
              <w:t>Step 7</w:t>
            </w:r>
            <w:r w:rsidR="00747953">
              <w:rPr>
                <w:rFonts w:ascii="Arial" w:eastAsia="宋体" w:hAnsi="Arial" w:cs="Arial" w:hint="eastAsia"/>
                <w:lang w:eastAsia="zh-CN"/>
              </w:rPr>
              <w:t xml:space="preserve">. No TLV with field </w:t>
            </w:r>
            <w:r w:rsidR="00747953">
              <w:rPr>
                <w:rFonts w:ascii="Arial" w:eastAsia="宋体" w:hAnsi="Arial" w:cs="Arial"/>
                <w:lang w:eastAsia="zh-CN"/>
              </w:rPr>
              <w:t>“</w:t>
            </w:r>
            <w:r w:rsidR="00747953">
              <w:rPr>
                <w:rFonts w:ascii="Arial" w:eastAsia="宋体" w:hAnsi="Arial" w:cs="Arial" w:hint="eastAsia"/>
                <w:lang w:eastAsia="zh-CN"/>
              </w:rPr>
              <w:t>IntName4Client</w:t>
            </w:r>
            <w:r w:rsidR="00747953">
              <w:rPr>
                <w:rFonts w:ascii="Arial" w:eastAsia="宋体" w:hAnsi="Arial" w:cs="Arial"/>
                <w:lang w:eastAsia="zh-CN"/>
              </w:rPr>
              <w:t>”</w:t>
            </w:r>
            <w:r w:rsidR="00747953">
              <w:rPr>
                <w:rFonts w:ascii="Arial" w:eastAsia="宋体" w:hAnsi="Arial" w:cs="Arial" w:hint="eastAsia"/>
                <w:lang w:eastAsia="zh-CN"/>
              </w:rPr>
              <w:t xml:space="preserve"> as AP backhaul eth0. </w:t>
            </w:r>
          </w:p>
        </w:tc>
      </w:tr>
      <w:tr w:rsidR="00747953" w:rsidRPr="00322E9D" w:rsidTr="001C772A">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eastAsia="宋体" w:hAnsi="Arial" w:cs="Arial"/>
                <w:color w:val="auto"/>
                <w:lang w:eastAsia="zh-CN"/>
              </w:rPr>
            </w:pPr>
            <w:r w:rsidRPr="001434A4">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pStyle w:val="Body"/>
              <w:rPr>
                <w:rFonts w:ascii="Arial" w:eastAsia="宋体" w:hAnsi="Arial" w:cs="Arial"/>
                <w:lang w:eastAsia="zh-CN"/>
              </w:rPr>
            </w:pPr>
          </w:p>
        </w:tc>
      </w:tr>
      <w:tr w:rsidR="00747953" w:rsidRPr="00322E9D" w:rsidTr="001C772A">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pStyle w:val="Body"/>
              <w:rPr>
                <w:rFonts w:ascii="Arial" w:eastAsia="宋体" w:hAnsi="Arial" w:cs="Arial"/>
                <w:lang w:eastAsia="zh-CN"/>
              </w:rPr>
            </w:pPr>
          </w:p>
        </w:tc>
      </w:tr>
    </w:tbl>
    <w:p w:rsidR="00747953" w:rsidRPr="000E29B5" w:rsidRDefault="00A8149E" w:rsidP="00747953">
      <w:pPr>
        <w:pStyle w:val="Heading4"/>
        <w:ind w:firstLine="1121"/>
        <w:rPr>
          <w:rFonts w:ascii="Arial" w:hAnsi="Arial"/>
          <w:b w:val="0"/>
          <w:sz w:val="21"/>
          <w:szCs w:val="21"/>
        </w:rPr>
      </w:pPr>
      <w:r>
        <w:rPr>
          <w:rFonts w:ascii="Arial" w:hAnsi="Arial" w:hint="eastAsia"/>
          <w:b w:val="0"/>
          <w:sz w:val="21"/>
          <w:szCs w:val="21"/>
        </w:rPr>
        <w:t>ApplicationReporting_Function_</w:t>
      </w:r>
      <w:r w:rsidR="008F303F">
        <w:rPr>
          <w:rFonts w:ascii="Arial" w:eastAsia="宋体" w:hAnsi="Arial" w:hint="eastAsia"/>
          <w:b w:val="0"/>
          <w:sz w:val="21"/>
          <w:szCs w:val="21"/>
          <w:lang w:eastAsia="zh-CN"/>
        </w:rPr>
        <w:t>05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747953"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hAnsi="Arial" w:cs="Arial"/>
                <w:color w:val="auto"/>
              </w:rPr>
            </w:pPr>
            <w:r w:rsidRPr="001434A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pStyle w:val="Body"/>
              <w:rPr>
                <w:rFonts w:ascii="Arial" w:eastAsia="宋体" w:hAnsi="Arial" w:cs="Arial"/>
                <w:lang w:eastAsia="zh-CN"/>
              </w:rPr>
            </w:pPr>
            <w:r w:rsidRPr="001434A4">
              <w:rPr>
                <w:rFonts w:ascii="Arial" w:eastAsia="宋体" w:hAnsi="Arial" w:cs="Arial"/>
                <w:lang w:eastAsia="zh-CN"/>
              </w:rPr>
              <w:t>ApplicationReporting_Function_</w:t>
            </w:r>
            <w:r w:rsidR="008F303F">
              <w:rPr>
                <w:rFonts w:ascii="Arial" w:eastAsia="宋体" w:hAnsi="Arial" w:cs="Arial" w:hint="eastAsia"/>
                <w:lang w:eastAsia="zh-CN"/>
              </w:rPr>
              <w:t>05</w:t>
            </w:r>
          </w:p>
        </w:tc>
      </w:tr>
      <w:tr w:rsidR="00747953"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hAnsi="Arial" w:cs="Arial"/>
                <w:color w:val="auto"/>
              </w:rPr>
            </w:pPr>
            <w:r w:rsidRPr="001434A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747953" w:rsidRPr="001434A4" w:rsidRDefault="000A1A6C" w:rsidP="001C772A">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hAnsi="Arial" w:cs="Arial"/>
                <w:color w:val="auto"/>
              </w:rPr>
            </w:pPr>
            <w:r w:rsidRPr="001434A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pStyle w:val="Body"/>
              <w:rPr>
                <w:rFonts w:ascii="Arial" w:eastAsia="宋体" w:hAnsi="Arial" w:cs="Arial"/>
                <w:lang w:eastAsia="zh-CN"/>
              </w:rPr>
            </w:pPr>
            <w:r w:rsidRPr="001434A4">
              <w:rPr>
                <w:rFonts w:ascii="Arial" w:eastAsia="宋体" w:hAnsi="Arial" w:cs="Arial"/>
                <w:lang w:eastAsia="zh-CN"/>
              </w:rPr>
              <w:t>No</w:t>
            </w:r>
          </w:p>
        </w:tc>
      </w:tr>
      <w:tr w:rsidR="00747953"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hAnsi="Arial" w:cs="Arial"/>
                <w:color w:val="auto"/>
              </w:rPr>
            </w:pPr>
            <w:r w:rsidRPr="001434A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47953" w:rsidRPr="00C93938" w:rsidRDefault="00747953" w:rsidP="001C772A">
            <w:pPr>
              <w:pStyle w:val="Body"/>
              <w:rPr>
                <w:rFonts w:ascii="Arial" w:eastAsia="宋体" w:hAnsi="Arial" w:cs="Arial"/>
                <w:lang w:eastAsia="zh-CN"/>
              </w:rPr>
            </w:pPr>
            <w:r w:rsidRPr="00B2458B">
              <w:rPr>
                <w:rFonts w:ascii="Arial" w:eastAsia="宋体" w:hAnsi="Arial" w:cs="Arial"/>
                <w:lang w:eastAsia="zh-CN"/>
              </w:rPr>
              <w:t>Laptop1-----(wifi0/wifi1)AP(eth</w:t>
            </w:r>
            <w:r>
              <w:rPr>
                <w:rFonts w:ascii="Arial" w:eastAsia="宋体" w:hAnsi="Arial" w:cs="Arial" w:hint="eastAsia"/>
                <w:lang w:eastAsia="zh-CN"/>
              </w:rPr>
              <w:t>1</w:t>
            </w:r>
            <w:r w:rsidRPr="00B2458B">
              <w:rPr>
                <w:rFonts w:ascii="Arial" w:eastAsia="宋体" w:hAnsi="Arial" w:cs="Arial"/>
                <w:lang w:eastAsia="zh-CN"/>
              </w:rPr>
              <w:t>)_____(eth1)BR(eth0)_____Switch_____HM</w:t>
            </w:r>
          </w:p>
          <w:p w:rsidR="00747953" w:rsidRPr="00B2458B" w:rsidRDefault="00747953" w:rsidP="001C772A">
            <w:pPr>
              <w:pStyle w:val="Body"/>
              <w:rPr>
                <w:rFonts w:ascii="Arial" w:eastAsia="宋体" w:hAnsi="Arial" w:cs="Arial"/>
                <w:lang w:eastAsia="zh-CN"/>
              </w:rPr>
            </w:pPr>
            <w:r w:rsidRPr="00B2458B">
              <w:rPr>
                <w:rFonts w:ascii="Arial" w:eastAsia="宋体" w:hAnsi="Arial" w:cs="Arial"/>
                <w:lang w:eastAsia="zh-CN"/>
              </w:rPr>
              <w:t xml:space="preserve">                                                                                                 |</w:t>
            </w:r>
          </w:p>
          <w:p w:rsidR="00747953" w:rsidRPr="00B2458B" w:rsidRDefault="00747953" w:rsidP="001C772A">
            <w:pPr>
              <w:pStyle w:val="Body"/>
              <w:rPr>
                <w:rFonts w:ascii="Arial" w:eastAsia="宋体" w:hAnsi="Arial" w:cs="Arial"/>
                <w:lang w:eastAsia="zh-CN"/>
              </w:rPr>
            </w:pPr>
            <w:r w:rsidRPr="00B2458B">
              <w:rPr>
                <w:rFonts w:ascii="Arial" w:eastAsia="宋体" w:hAnsi="Arial" w:cs="Arial"/>
                <w:lang w:eastAsia="zh-CN"/>
              </w:rPr>
              <w:t xml:space="preserve">                                                                                                 |</w:t>
            </w:r>
          </w:p>
          <w:p w:rsidR="00747953" w:rsidRPr="001434A4" w:rsidRDefault="00747953" w:rsidP="001C772A">
            <w:pPr>
              <w:pStyle w:val="Body"/>
              <w:rPr>
                <w:rFonts w:ascii="Arial" w:eastAsia="宋体" w:hAnsi="Arial" w:cs="Arial"/>
                <w:lang w:eastAsia="zh-CN"/>
              </w:rPr>
            </w:pPr>
            <w:r w:rsidRPr="00B2458B">
              <w:rPr>
                <w:rFonts w:ascii="Arial" w:eastAsia="宋体" w:hAnsi="Arial" w:cs="Arial"/>
                <w:lang w:eastAsia="zh-CN"/>
              </w:rPr>
              <w:t xml:space="preserve">                                                                                            Internet</w:t>
            </w:r>
          </w:p>
        </w:tc>
      </w:tr>
      <w:tr w:rsidR="00747953" w:rsidRPr="00322E9D" w:rsidTr="001C772A">
        <w:trPr>
          <w:trHeight w:val="327"/>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hAnsi="Arial" w:cs="Arial"/>
                <w:color w:val="auto"/>
              </w:rPr>
            </w:pPr>
            <w:r w:rsidRPr="001434A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pStyle w:val="Body"/>
              <w:rPr>
                <w:rFonts w:ascii="Arial" w:eastAsia="宋体" w:hAnsi="Arial" w:cs="Arial"/>
                <w:lang w:eastAsia="zh-CN"/>
              </w:rPr>
            </w:pPr>
            <w:r>
              <w:rPr>
                <w:rFonts w:ascii="Arial" w:eastAsia="宋体" w:hAnsi="Arial" w:cs="Arial" w:hint="eastAsia"/>
                <w:lang w:eastAsia="zh-CN"/>
              </w:rPr>
              <w:t xml:space="preserve">The application reporting verification for AP </w:t>
            </w:r>
            <w:r>
              <w:rPr>
                <w:rFonts w:ascii="Arial" w:eastAsia="宋体" w:hAnsi="Arial" w:cs="Arial"/>
                <w:lang w:eastAsia="zh-CN"/>
              </w:rPr>
              <w:t>independent</w:t>
            </w:r>
            <w:r>
              <w:rPr>
                <w:rFonts w:ascii="Arial" w:eastAsia="宋体" w:hAnsi="Arial" w:cs="Arial" w:hint="eastAsia"/>
                <w:lang w:eastAsia="zh-CN"/>
              </w:rPr>
              <w:t xml:space="preserve"> backhaul </w:t>
            </w:r>
            <w:r>
              <w:rPr>
                <w:rFonts w:ascii="Arial" w:eastAsia="宋体" w:hAnsi="Arial" w:cs="Arial"/>
                <w:lang w:eastAsia="zh-CN"/>
              </w:rPr>
              <w:t>eth</w:t>
            </w:r>
            <w:r>
              <w:rPr>
                <w:rFonts w:ascii="Arial" w:eastAsia="宋体" w:hAnsi="Arial" w:cs="Arial" w:hint="eastAsia"/>
                <w:lang w:eastAsia="zh-CN"/>
              </w:rPr>
              <w:t>1.</w:t>
            </w:r>
            <w:r w:rsidR="006666BC">
              <w:rPr>
                <w:rFonts w:ascii="Arial" w:eastAsia="宋体" w:hAnsi="Arial" w:cs="Arial" w:hint="eastAsia"/>
                <w:lang w:eastAsia="zh-CN"/>
              </w:rPr>
              <w:t xml:space="preserve"> (Auto Mode)</w:t>
            </w:r>
          </w:p>
        </w:tc>
      </w:tr>
      <w:tr w:rsidR="00747953"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eastAsia="宋体" w:hAnsi="Arial" w:cs="Arial"/>
                <w:color w:val="auto"/>
                <w:lang w:eastAsia="zh-CN"/>
              </w:rPr>
            </w:pPr>
            <w:r w:rsidRPr="001434A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pStyle w:val="Body"/>
              <w:rPr>
                <w:rFonts w:ascii="Arial" w:eastAsia="宋体" w:hAnsi="Arial" w:cs="Arial"/>
                <w:lang w:eastAsia="zh-CN"/>
              </w:rPr>
            </w:pPr>
            <w:r w:rsidRPr="00EF62D6">
              <w:rPr>
                <w:rFonts w:ascii="Arial" w:eastAsia="宋体" w:hAnsi="Arial" w:cs="Arial"/>
                <w:lang w:eastAsia="zh-CN"/>
              </w:rPr>
              <w:t>AP: AP110,AP120,AP121,AP141,AP170</w:t>
            </w:r>
            <w:r>
              <w:rPr>
                <w:rFonts w:ascii="Arial" w:eastAsia="宋体" w:hAnsi="Arial" w:cs="Arial"/>
                <w:lang w:eastAsia="zh-CN"/>
              </w:rPr>
              <w:t>,AP320,AP340,AP330,AP350</w:t>
            </w:r>
            <w:r w:rsidRPr="00EF62D6">
              <w:rPr>
                <w:rFonts w:ascii="Arial" w:eastAsia="宋体" w:hAnsi="Arial" w:cs="Arial"/>
                <w:lang w:eastAsia="zh-CN"/>
              </w:rPr>
              <w:t>,</w:t>
            </w:r>
          </w:p>
        </w:tc>
      </w:tr>
      <w:tr w:rsidR="00747953"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hAnsi="Arial" w:cs="Arial"/>
                <w:color w:val="auto"/>
              </w:rPr>
            </w:pPr>
            <w:r w:rsidRPr="001434A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47953" w:rsidRDefault="00747953" w:rsidP="001C772A">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747953" w:rsidRPr="00F30A6D" w:rsidRDefault="00747953" w:rsidP="001C772A">
            <w:pPr>
              <w:pStyle w:val="Body"/>
              <w:rPr>
                <w:rFonts w:ascii="Arial" w:eastAsia="宋体" w:hAnsi="Arial" w:cs="Arial"/>
                <w:lang w:eastAsia="zh-CN"/>
              </w:rPr>
            </w:pPr>
            <w:r>
              <w:rPr>
                <w:rFonts w:ascii="Arial" w:eastAsia="宋体" w:hAnsi="Arial" w:cs="Arial" w:hint="eastAsia"/>
                <w:lang w:eastAsia="zh-CN"/>
              </w:rPr>
              <w:t>Set BR eth1 mode as bridge-802.1q, and AP eth1 as independent backhaul.</w:t>
            </w:r>
          </w:p>
          <w:p w:rsidR="00747953" w:rsidRDefault="00747953" w:rsidP="001C772A">
            <w:pPr>
              <w:pStyle w:val="Body"/>
              <w:rPr>
                <w:rFonts w:ascii="Arial" w:eastAsia="宋体" w:hAnsi="Arial" w:cs="Arial"/>
                <w:lang w:eastAsia="zh-CN"/>
              </w:rPr>
            </w:pPr>
            <w:r>
              <w:rPr>
                <w:rFonts w:ascii="Arial" w:eastAsia="宋体" w:hAnsi="Arial" w:cs="Arial"/>
                <w:lang w:eastAsia="zh-CN"/>
              </w:rPr>
              <w:t>Create a SSID and</w:t>
            </w:r>
            <w:r>
              <w:rPr>
                <w:rFonts w:ascii="Arial" w:eastAsia="宋体" w:hAnsi="Arial" w:cs="Arial" w:hint="eastAsia"/>
                <w:lang w:eastAsia="zh-CN"/>
              </w:rPr>
              <w:t xml:space="preserve"> </w:t>
            </w:r>
            <w:r w:rsidRPr="00F30A6D">
              <w:rPr>
                <w:rFonts w:ascii="Arial" w:eastAsia="宋体" w:hAnsi="Arial" w:cs="Arial"/>
                <w:lang w:eastAsia="zh-CN"/>
              </w:rPr>
              <w:t>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sub-interface, which is set as access mode.</w:t>
            </w:r>
          </w:p>
          <w:p w:rsidR="00747953" w:rsidRPr="001434A4" w:rsidRDefault="00747953" w:rsidP="001C772A">
            <w:pPr>
              <w:pStyle w:val="Body"/>
              <w:rPr>
                <w:rFonts w:ascii="Arial" w:eastAsia="宋体" w:hAnsi="Arial" w:cs="Arial"/>
                <w:lang w:eastAsia="zh-CN"/>
              </w:rPr>
            </w:pPr>
            <w:r>
              <w:rPr>
                <w:rFonts w:ascii="Arial" w:eastAsia="宋体" w:hAnsi="Arial" w:cs="Arial" w:hint="eastAsia"/>
                <w:lang w:eastAsia="zh-CN"/>
              </w:rPr>
              <w:t>Laptop1 connects with SSID.</w:t>
            </w:r>
          </w:p>
        </w:tc>
      </w:tr>
      <w:tr w:rsidR="00747953" w:rsidRPr="00322E9D" w:rsidTr="001C772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hAnsi="Arial" w:cs="Arial"/>
                <w:color w:val="auto"/>
              </w:rPr>
            </w:pPr>
            <w:r w:rsidRPr="001434A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47953" w:rsidRDefault="00747953" w:rsidP="007D2755">
            <w:pPr>
              <w:pStyle w:val="Body"/>
              <w:numPr>
                <w:ilvl w:val="2"/>
                <w:numId w:val="24"/>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p>
          <w:p w:rsidR="00932E08" w:rsidRDefault="00932E08" w:rsidP="00932E08">
            <w:pPr>
              <w:pStyle w:val="Body"/>
              <w:ind w:left="268"/>
              <w:rPr>
                <w:rFonts w:ascii="Arial" w:eastAsia="宋体" w:hAnsi="Arial" w:cs="Arial"/>
                <w:lang w:eastAsia="zh-CN"/>
              </w:rPr>
            </w:pPr>
            <w:r>
              <w:rPr>
                <w:rFonts w:ascii="Arial" w:eastAsia="宋体" w:hAnsi="Arial" w:cs="Arial" w:hint="eastAsia"/>
                <w:lang w:eastAsia="zh-CN"/>
              </w:rPr>
              <w:t xml:space="preserve">CLI: </w:t>
            </w:r>
          </w:p>
          <w:p w:rsidR="00932E08" w:rsidRDefault="00932E08" w:rsidP="00932E08">
            <w:pPr>
              <w:pStyle w:val="Body"/>
              <w:rPr>
                <w:rFonts w:ascii="Arial" w:eastAsia="宋体" w:hAnsi="Arial" w:cs="Arial"/>
                <w:lang w:eastAsia="zh-CN"/>
              </w:rPr>
            </w:pPr>
            <w:r>
              <w:rPr>
                <w:rFonts w:ascii="Arial" w:eastAsia="宋体" w:hAnsi="Arial" w:cs="Arial" w:hint="eastAsia"/>
                <w:lang w:eastAsia="zh-CN"/>
              </w:rPr>
              <w:t xml:space="preserve">     </w:t>
            </w:r>
            <w:r w:rsidRPr="000F41B6">
              <w:rPr>
                <w:rFonts w:ascii="Arial" w:eastAsia="宋体" w:hAnsi="Arial" w:cs="Arial"/>
                <w:lang w:eastAsia="zh-CN"/>
              </w:rPr>
              <w:t>no application identification shutdown</w:t>
            </w:r>
          </w:p>
          <w:p w:rsidR="00932E08" w:rsidRPr="00932E08" w:rsidRDefault="00932E08" w:rsidP="00932E08">
            <w:pPr>
              <w:pStyle w:val="Body"/>
              <w:ind w:left="268"/>
              <w:rPr>
                <w:rFonts w:ascii="Arial" w:eastAsia="宋体" w:hAnsi="Arial" w:cs="Arial"/>
                <w:lang w:eastAsia="zh-CN"/>
              </w:rPr>
            </w:pPr>
            <w:r>
              <w:rPr>
                <w:rFonts w:ascii="Arial" w:eastAsia="宋体" w:hAnsi="Arial" w:cs="Arial"/>
                <w:lang w:eastAsia="zh-CN"/>
              </w:rPr>
              <w:t xml:space="preserve">application reporting auto </w:t>
            </w:r>
          </w:p>
          <w:p w:rsidR="00747953" w:rsidRDefault="00747953" w:rsidP="007D2755">
            <w:pPr>
              <w:pStyle w:val="Body"/>
              <w:numPr>
                <w:ilvl w:val="2"/>
                <w:numId w:val="24"/>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932E08" w:rsidRDefault="00932E08" w:rsidP="00932E08">
            <w:pPr>
              <w:pStyle w:val="Body"/>
              <w:ind w:left="268"/>
              <w:rPr>
                <w:rFonts w:ascii="Arial" w:eastAsia="宋体" w:hAnsi="Arial" w:cs="Arial"/>
                <w:lang w:eastAsia="zh-CN"/>
              </w:rPr>
            </w:pPr>
            <w:r>
              <w:rPr>
                <w:rFonts w:ascii="Arial" w:eastAsia="宋体" w:hAnsi="Arial" w:cs="Arial" w:hint="eastAsia"/>
                <w:lang w:eastAsia="zh-CN"/>
              </w:rPr>
              <w:t>CLI: application reporting app-id 275 enable</w:t>
            </w:r>
          </w:p>
          <w:p w:rsidR="00747953" w:rsidRDefault="00747953" w:rsidP="007D2755">
            <w:pPr>
              <w:pStyle w:val="Body"/>
              <w:numPr>
                <w:ilvl w:val="2"/>
                <w:numId w:val="24"/>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747953" w:rsidRPr="00954567" w:rsidRDefault="00747953" w:rsidP="007D2755">
            <w:pPr>
              <w:pStyle w:val="Body"/>
              <w:numPr>
                <w:ilvl w:val="2"/>
                <w:numId w:val="24"/>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AP reporting file. Check if AP can classify and report application traffic, whi</w:t>
            </w:r>
            <w:r w:rsidR="001C772A">
              <w:rPr>
                <w:rFonts w:ascii="Arial" w:eastAsia="宋体" w:hAnsi="Arial" w:cs="Arial" w:hint="eastAsia"/>
                <w:lang w:eastAsia="zh-CN"/>
              </w:rPr>
              <w:t>ch goes through AP backhaul eth1</w:t>
            </w:r>
            <w:r>
              <w:rPr>
                <w:rFonts w:ascii="Arial" w:eastAsia="宋体" w:hAnsi="Arial" w:cs="Arial" w:hint="eastAsia"/>
                <w:lang w:eastAsia="zh-CN"/>
              </w:rPr>
              <w:t>, with correct TLV field to HM correctly.</w:t>
            </w:r>
          </w:p>
          <w:p w:rsidR="00747953" w:rsidRDefault="00747953" w:rsidP="007D2755">
            <w:pPr>
              <w:pStyle w:val="Body"/>
              <w:numPr>
                <w:ilvl w:val="2"/>
                <w:numId w:val="24"/>
              </w:numPr>
              <w:ind w:left="268" w:hanging="268"/>
              <w:rPr>
                <w:rFonts w:ascii="Arial" w:eastAsia="宋体" w:hAnsi="Arial" w:cs="Arial"/>
                <w:lang w:eastAsia="zh-CN"/>
              </w:rPr>
            </w:pPr>
            <w:r>
              <w:rPr>
                <w:rFonts w:ascii="Arial" w:eastAsia="宋体" w:hAnsi="Arial" w:cs="Arial" w:hint="eastAsia"/>
                <w:lang w:eastAsia="zh-CN"/>
              </w:rPr>
              <w:t xml:space="preserve">Set application reporting mode as </w:t>
            </w:r>
            <w:r>
              <w:rPr>
                <w:rFonts w:ascii="Arial" w:eastAsia="宋体" w:hAnsi="Arial" w:cs="Arial"/>
                <w:lang w:eastAsia="zh-CN"/>
              </w:rPr>
              <w:t>“</w:t>
            </w:r>
            <w:r>
              <w:rPr>
                <w:rFonts w:ascii="Arial" w:eastAsia="宋体" w:hAnsi="Arial" w:cs="Arial" w:hint="eastAsia"/>
                <w:lang w:eastAsia="zh-CN"/>
              </w:rPr>
              <w:t>disable</w:t>
            </w:r>
            <w:r>
              <w:rPr>
                <w:rFonts w:ascii="Arial" w:eastAsia="宋体" w:hAnsi="Arial" w:cs="Arial"/>
                <w:lang w:eastAsia="zh-CN"/>
              </w:rPr>
              <w:t>”</w:t>
            </w:r>
            <w:r>
              <w:rPr>
                <w:rFonts w:ascii="Arial" w:eastAsia="宋体" w:hAnsi="Arial" w:cs="Arial" w:hint="eastAsia"/>
                <w:lang w:eastAsia="zh-CN"/>
              </w:rPr>
              <w:t xml:space="preserve"> globally at AP.</w:t>
            </w:r>
          </w:p>
          <w:p w:rsidR="00932E08" w:rsidRDefault="00932E08" w:rsidP="00932E08">
            <w:pPr>
              <w:pStyle w:val="Body"/>
              <w:ind w:left="268"/>
              <w:rPr>
                <w:rFonts w:ascii="Arial" w:eastAsia="宋体" w:hAnsi="Arial" w:cs="Arial"/>
                <w:lang w:eastAsia="zh-CN"/>
              </w:rPr>
            </w:pPr>
            <w:r>
              <w:rPr>
                <w:rFonts w:ascii="Arial" w:eastAsia="宋体" w:hAnsi="Arial" w:cs="Arial" w:hint="eastAsia"/>
                <w:lang w:eastAsia="zh-CN"/>
              </w:rPr>
              <w:t>CLI: no application reporting auto</w:t>
            </w:r>
          </w:p>
          <w:p w:rsidR="00747953" w:rsidRPr="00954567" w:rsidRDefault="00747953" w:rsidP="007D2755">
            <w:pPr>
              <w:pStyle w:val="Body"/>
              <w:numPr>
                <w:ilvl w:val="2"/>
                <w:numId w:val="24"/>
              </w:numPr>
              <w:ind w:left="268" w:hanging="268"/>
              <w:rPr>
                <w:rFonts w:ascii="Arial" w:eastAsia="宋体" w:hAnsi="Arial" w:cs="Arial"/>
                <w:lang w:eastAsia="zh-CN"/>
              </w:rPr>
            </w:pPr>
            <w:r>
              <w:rPr>
                <w:rFonts w:ascii="Arial" w:eastAsia="宋体" w:hAnsi="Arial" w:cs="Arial" w:hint="eastAsia"/>
                <w:lang w:eastAsia="zh-CN"/>
              </w:rPr>
              <w:lastRenderedPageBreak/>
              <w:t xml:space="preserve">Clear previous http </w:t>
            </w:r>
            <w:r w:rsidRPr="00FB4EFC">
              <w:rPr>
                <w:rFonts w:ascii="Arial" w:eastAsia="宋体" w:hAnsi="Arial" w:cs="Arial"/>
                <w:lang w:eastAsia="zh-CN"/>
              </w:rPr>
              <w:t>session</w:t>
            </w:r>
            <w:r>
              <w:rPr>
                <w:rFonts w:ascii="Arial" w:eastAsia="宋体" w:hAnsi="Arial" w:cs="Arial" w:hint="eastAsia"/>
                <w:lang w:eastAsia="zh-CN"/>
              </w:rPr>
              <w:t xml:space="preserve"> at AP</w:t>
            </w:r>
            <w:r w:rsidRPr="00FB4EFC">
              <w:rPr>
                <w:rFonts w:ascii="Arial" w:eastAsia="宋体" w:hAnsi="Arial" w:cs="Arial"/>
                <w:lang w:eastAsia="zh-CN"/>
              </w:rPr>
              <w:t xml:space="preserve">, </w:t>
            </w:r>
            <w:r>
              <w:rPr>
                <w:rFonts w:ascii="Arial" w:eastAsia="宋体" w:hAnsi="Arial" w:cs="Arial"/>
                <w:lang w:eastAsia="zh-CN"/>
              </w:rPr>
              <w:t>and th</w:t>
            </w:r>
            <w:r>
              <w:rPr>
                <w:rFonts w:ascii="Arial" w:eastAsia="宋体" w:hAnsi="Arial" w:cs="Arial" w:hint="eastAsia"/>
                <w:lang w:eastAsia="zh-CN"/>
              </w:rPr>
              <w:t>en launch http session again at laptop1.</w:t>
            </w:r>
          </w:p>
          <w:p w:rsidR="00747953" w:rsidRPr="006666BC" w:rsidRDefault="00747953" w:rsidP="006666BC">
            <w:pPr>
              <w:pStyle w:val="Body"/>
              <w:numPr>
                <w:ilvl w:val="2"/>
                <w:numId w:val="24"/>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AP reporting file. Check if AP can classify HTTP session and report application traffic with correct TLV field to HM correctly.</w:t>
            </w:r>
          </w:p>
        </w:tc>
      </w:tr>
      <w:tr w:rsidR="00747953" w:rsidRPr="00322E9D" w:rsidTr="001C772A">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hAnsi="Arial" w:cs="Arial"/>
                <w:color w:val="auto"/>
              </w:rPr>
            </w:pPr>
            <w:r w:rsidRPr="001434A4">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47953" w:rsidRDefault="00747953" w:rsidP="001C772A">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747953" w:rsidRDefault="00392564" w:rsidP="001C772A">
            <w:pPr>
              <w:pStyle w:val="Body"/>
              <w:rPr>
                <w:rFonts w:ascii="Arial" w:eastAsia="宋体" w:hAnsi="Arial" w:cs="Arial"/>
                <w:lang w:eastAsia="zh-CN"/>
              </w:rPr>
            </w:pPr>
            <w:r>
              <w:rPr>
                <w:rFonts w:ascii="Arial" w:eastAsia="宋体" w:hAnsi="Arial" w:cs="Arial" w:hint="eastAsia"/>
                <w:lang w:eastAsia="zh-CN"/>
              </w:rPr>
              <w:t>Step 2</w:t>
            </w:r>
            <w:r w:rsidR="00747953">
              <w:rPr>
                <w:rFonts w:ascii="Arial" w:eastAsia="宋体" w:hAnsi="Arial" w:cs="Arial" w:hint="eastAsia"/>
                <w:lang w:eastAsia="zh-CN"/>
              </w:rPr>
              <w:t>. Enable application HTTP, TCP and IP for reporting successfully.</w:t>
            </w:r>
          </w:p>
          <w:p w:rsidR="00747953" w:rsidRDefault="00392564" w:rsidP="001C772A">
            <w:pPr>
              <w:pStyle w:val="Body"/>
              <w:rPr>
                <w:rFonts w:ascii="Arial" w:eastAsia="宋体" w:hAnsi="Arial" w:cs="Arial"/>
                <w:lang w:eastAsia="zh-CN"/>
              </w:rPr>
            </w:pPr>
            <w:r>
              <w:rPr>
                <w:rFonts w:ascii="Arial" w:eastAsia="宋体" w:hAnsi="Arial" w:cs="Arial" w:hint="eastAsia"/>
                <w:lang w:eastAsia="zh-CN"/>
              </w:rPr>
              <w:t>Step 4</w:t>
            </w:r>
            <w:r w:rsidR="00747953">
              <w:rPr>
                <w:rFonts w:ascii="Arial" w:eastAsia="宋体" w:hAnsi="Arial" w:cs="Arial" w:hint="eastAsia"/>
                <w:lang w:eastAsia="zh-CN"/>
              </w:rPr>
              <w:t xml:space="preserve">. No TLV with field </w:t>
            </w:r>
            <w:r w:rsidR="00747953">
              <w:rPr>
                <w:rFonts w:ascii="Arial" w:eastAsia="宋体" w:hAnsi="Arial" w:cs="Arial"/>
                <w:lang w:eastAsia="zh-CN"/>
              </w:rPr>
              <w:t>“</w:t>
            </w:r>
            <w:r w:rsidR="00747953">
              <w:rPr>
                <w:rFonts w:ascii="Arial" w:eastAsia="宋体" w:hAnsi="Arial" w:cs="Arial" w:hint="eastAsia"/>
                <w:lang w:eastAsia="zh-CN"/>
              </w:rPr>
              <w:t>IntName4Client</w:t>
            </w:r>
            <w:r w:rsidR="00747953">
              <w:rPr>
                <w:rFonts w:ascii="Arial" w:eastAsia="宋体" w:hAnsi="Arial" w:cs="Arial"/>
                <w:lang w:eastAsia="zh-CN"/>
              </w:rPr>
              <w:t>”</w:t>
            </w:r>
            <w:r w:rsidR="00747953">
              <w:rPr>
                <w:rFonts w:ascii="Arial" w:eastAsia="宋体" w:hAnsi="Arial" w:cs="Arial" w:hint="eastAsia"/>
                <w:lang w:eastAsia="zh-CN"/>
              </w:rPr>
              <w:t xml:space="preserve"> as AP backhaul eth1. </w:t>
            </w:r>
          </w:p>
          <w:p w:rsidR="00747953" w:rsidRDefault="00392564" w:rsidP="001C772A">
            <w:pPr>
              <w:pStyle w:val="Body"/>
              <w:rPr>
                <w:rFonts w:ascii="Arial" w:eastAsia="宋体" w:hAnsi="Arial" w:cs="Arial"/>
                <w:lang w:eastAsia="zh-CN"/>
              </w:rPr>
            </w:pPr>
            <w:r>
              <w:rPr>
                <w:rFonts w:ascii="Arial" w:eastAsia="宋体" w:hAnsi="Arial" w:cs="Arial" w:hint="eastAsia"/>
                <w:lang w:eastAsia="zh-CN"/>
              </w:rPr>
              <w:t>Step 5</w:t>
            </w:r>
            <w:r w:rsidR="00747953">
              <w:rPr>
                <w:rFonts w:ascii="Arial" w:eastAsia="宋体" w:hAnsi="Arial" w:cs="Arial" w:hint="eastAsia"/>
                <w:lang w:eastAsia="zh-CN"/>
              </w:rPr>
              <w:t xml:space="preserve">. Set application reporting mode as </w:t>
            </w:r>
            <w:r w:rsidR="00747953">
              <w:rPr>
                <w:rFonts w:ascii="Arial" w:eastAsia="宋体" w:hAnsi="Arial" w:cs="Arial"/>
                <w:lang w:eastAsia="zh-CN"/>
              </w:rPr>
              <w:t>“</w:t>
            </w:r>
            <w:r w:rsidR="00747953">
              <w:rPr>
                <w:rFonts w:ascii="Arial" w:eastAsia="宋体" w:hAnsi="Arial" w:cs="Arial" w:hint="eastAsia"/>
                <w:lang w:eastAsia="zh-CN"/>
              </w:rPr>
              <w:t>disable</w:t>
            </w:r>
            <w:r w:rsidR="00747953">
              <w:rPr>
                <w:rFonts w:ascii="Arial" w:eastAsia="宋体" w:hAnsi="Arial" w:cs="Arial"/>
                <w:lang w:eastAsia="zh-CN"/>
              </w:rPr>
              <w:t>”</w:t>
            </w:r>
            <w:r w:rsidR="00747953">
              <w:rPr>
                <w:rFonts w:ascii="Arial" w:eastAsia="宋体" w:hAnsi="Arial" w:cs="Arial" w:hint="eastAsia"/>
                <w:lang w:eastAsia="zh-CN"/>
              </w:rPr>
              <w:t xml:space="preserve"> globally successfully.</w:t>
            </w:r>
          </w:p>
          <w:p w:rsidR="00747953" w:rsidRPr="006666BC" w:rsidRDefault="00392564" w:rsidP="001C772A">
            <w:pPr>
              <w:pStyle w:val="Body"/>
              <w:rPr>
                <w:rFonts w:ascii="Arial" w:eastAsia="宋体" w:hAnsi="Arial" w:cs="Arial"/>
                <w:lang w:eastAsia="zh-CN"/>
              </w:rPr>
            </w:pPr>
            <w:r>
              <w:rPr>
                <w:rFonts w:ascii="Arial" w:eastAsia="宋体" w:hAnsi="Arial" w:cs="Arial" w:hint="eastAsia"/>
                <w:lang w:eastAsia="zh-CN"/>
              </w:rPr>
              <w:t>Step 7</w:t>
            </w:r>
            <w:r w:rsidR="00747953">
              <w:rPr>
                <w:rFonts w:ascii="Arial" w:eastAsia="宋体" w:hAnsi="Arial" w:cs="Arial" w:hint="eastAsia"/>
                <w:lang w:eastAsia="zh-CN"/>
              </w:rPr>
              <w:t xml:space="preserve">. No TLV with field </w:t>
            </w:r>
            <w:r w:rsidR="00747953">
              <w:rPr>
                <w:rFonts w:ascii="Arial" w:eastAsia="宋体" w:hAnsi="Arial" w:cs="Arial"/>
                <w:lang w:eastAsia="zh-CN"/>
              </w:rPr>
              <w:t>“</w:t>
            </w:r>
            <w:r w:rsidR="00747953">
              <w:rPr>
                <w:rFonts w:ascii="Arial" w:eastAsia="宋体" w:hAnsi="Arial" w:cs="Arial" w:hint="eastAsia"/>
                <w:lang w:eastAsia="zh-CN"/>
              </w:rPr>
              <w:t>IntName4Client</w:t>
            </w:r>
            <w:r w:rsidR="00747953">
              <w:rPr>
                <w:rFonts w:ascii="Arial" w:eastAsia="宋体" w:hAnsi="Arial" w:cs="Arial"/>
                <w:lang w:eastAsia="zh-CN"/>
              </w:rPr>
              <w:t>”</w:t>
            </w:r>
            <w:r w:rsidR="00747953">
              <w:rPr>
                <w:rFonts w:ascii="Arial" w:eastAsia="宋体" w:hAnsi="Arial" w:cs="Arial" w:hint="eastAsia"/>
                <w:lang w:eastAsia="zh-CN"/>
              </w:rPr>
              <w:t xml:space="preserve"> as AP backhaul eth1. </w:t>
            </w:r>
          </w:p>
        </w:tc>
      </w:tr>
      <w:tr w:rsidR="00747953" w:rsidRPr="00322E9D" w:rsidTr="001C772A">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eastAsia="宋体" w:hAnsi="Arial" w:cs="Arial"/>
                <w:color w:val="auto"/>
                <w:lang w:eastAsia="zh-CN"/>
              </w:rPr>
            </w:pPr>
            <w:r w:rsidRPr="001434A4">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pStyle w:val="Body"/>
              <w:rPr>
                <w:rFonts w:ascii="Arial" w:eastAsia="宋体" w:hAnsi="Arial" w:cs="Arial"/>
                <w:lang w:eastAsia="zh-CN"/>
              </w:rPr>
            </w:pPr>
          </w:p>
        </w:tc>
      </w:tr>
      <w:tr w:rsidR="00747953" w:rsidRPr="00322E9D" w:rsidTr="001C772A">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747953" w:rsidRPr="001434A4" w:rsidRDefault="00747953" w:rsidP="001C772A">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47953" w:rsidRPr="001434A4" w:rsidRDefault="00932E08" w:rsidP="001C772A">
            <w:pPr>
              <w:pStyle w:val="Body"/>
              <w:rPr>
                <w:rFonts w:ascii="Arial" w:eastAsia="宋体" w:hAnsi="Arial" w:cs="Arial"/>
                <w:lang w:eastAsia="zh-CN"/>
              </w:rPr>
            </w:pPr>
            <w:r>
              <w:rPr>
                <w:rFonts w:ascii="Arial" w:eastAsia="宋体" w:hAnsi="Arial" w:cs="Arial" w:hint="eastAsia"/>
                <w:lang w:eastAsia="zh-CN"/>
              </w:rPr>
              <w:t xml:space="preserve">In order to get test </w:t>
            </w:r>
            <w:r>
              <w:rPr>
                <w:rFonts w:ascii="Arial" w:eastAsia="宋体" w:hAnsi="Arial" w:cs="Arial"/>
                <w:lang w:eastAsia="zh-CN"/>
              </w:rPr>
              <w:t>result</w:t>
            </w:r>
            <w:r>
              <w:rPr>
                <w:rFonts w:ascii="Arial" w:eastAsia="宋体" w:hAnsi="Arial" w:cs="Arial" w:hint="eastAsia"/>
                <w:lang w:eastAsia="zh-CN"/>
              </w:rPr>
              <w:t xml:space="preserve"> immediately, can set application reporting interval as 60 seconds.</w:t>
            </w:r>
          </w:p>
        </w:tc>
      </w:tr>
    </w:tbl>
    <w:p w:rsidR="0036278C" w:rsidRPr="000E29B5" w:rsidRDefault="00B4683C" w:rsidP="000E29B5">
      <w:pPr>
        <w:pStyle w:val="Heading4"/>
        <w:ind w:firstLine="1121"/>
        <w:rPr>
          <w:rFonts w:ascii="Arial" w:hAnsi="Arial"/>
          <w:b w:val="0"/>
          <w:sz w:val="21"/>
          <w:szCs w:val="21"/>
        </w:rPr>
      </w:pPr>
      <w:r w:rsidRPr="000E29B5">
        <w:rPr>
          <w:rFonts w:ascii="Arial" w:hAnsi="Arial" w:hint="eastAsia"/>
          <w:b w:val="0"/>
          <w:sz w:val="21"/>
          <w:szCs w:val="21"/>
        </w:rPr>
        <w:t>ApplicationReporting_Function_</w:t>
      </w:r>
      <w:r w:rsidR="008F303F">
        <w:rPr>
          <w:rFonts w:ascii="Arial" w:eastAsia="宋体" w:hAnsi="Arial" w:hint="eastAsia"/>
          <w:b w:val="0"/>
          <w:sz w:val="21"/>
          <w:szCs w:val="21"/>
          <w:lang w:eastAsia="zh-CN"/>
        </w:rPr>
        <w:t>06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B4683C" w:rsidRPr="00322E9D" w:rsidTr="007940F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7940FE" w:rsidRDefault="00B4683C" w:rsidP="007940FE">
            <w:pPr>
              <w:rPr>
                <w:rFonts w:ascii="Arial" w:hAnsi="Arial" w:cs="Arial"/>
                <w:color w:val="auto"/>
              </w:rPr>
            </w:pPr>
            <w:r w:rsidRPr="007940FE">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4683C" w:rsidRPr="007940FE" w:rsidRDefault="00B4683C" w:rsidP="007940FE">
            <w:pPr>
              <w:pStyle w:val="Body"/>
              <w:rPr>
                <w:rFonts w:ascii="Arial" w:eastAsia="宋体" w:hAnsi="Arial" w:cs="Arial"/>
                <w:lang w:eastAsia="zh-CN"/>
              </w:rPr>
            </w:pPr>
            <w:r w:rsidRPr="007940FE">
              <w:rPr>
                <w:rFonts w:ascii="Arial" w:eastAsia="宋体" w:hAnsi="Arial" w:cs="Arial"/>
                <w:lang w:eastAsia="zh-CN"/>
              </w:rPr>
              <w:t>ApplicationReporting_Function_</w:t>
            </w:r>
            <w:r w:rsidR="008F303F">
              <w:rPr>
                <w:rFonts w:ascii="Arial" w:eastAsia="宋体" w:hAnsi="Arial" w:cs="Arial" w:hint="eastAsia"/>
                <w:lang w:eastAsia="zh-CN"/>
              </w:rPr>
              <w:t>06</w:t>
            </w:r>
          </w:p>
        </w:tc>
      </w:tr>
      <w:tr w:rsidR="00B4683C" w:rsidRPr="00322E9D" w:rsidTr="007940F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7940FE" w:rsidRDefault="00B4683C" w:rsidP="007940FE">
            <w:pPr>
              <w:rPr>
                <w:rFonts w:ascii="Arial" w:hAnsi="Arial" w:cs="Arial"/>
                <w:color w:val="auto"/>
              </w:rPr>
            </w:pPr>
            <w:r w:rsidRPr="007940FE">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B4683C" w:rsidRPr="007940FE" w:rsidRDefault="000A1A6C" w:rsidP="007940FE">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B4683C" w:rsidRPr="007940FE" w:rsidRDefault="00B4683C" w:rsidP="007940FE">
            <w:pPr>
              <w:rPr>
                <w:rFonts w:ascii="Arial" w:hAnsi="Arial" w:cs="Arial"/>
                <w:color w:val="auto"/>
              </w:rPr>
            </w:pPr>
            <w:r w:rsidRPr="007940FE">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B4683C" w:rsidRPr="007940FE" w:rsidRDefault="00B4683C" w:rsidP="007940FE">
            <w:pPr>
              <w:pStyle w:val="Body"/>
              <w:rPr>
                <w:rFonts w:ascii="Arial" w:eastAsia="宋体" w:hAnsi="Arial" w:cs="Arial"/>
                <w:lang w:eastAsia="zh-CN"/>
              </w:rPr>
            </w:pPr>
            <w:r w:rsidRPr="007940FE">
              <w:rPr>
                <w:rFonts w:ascii="Arial" w:eastAsia="宋体" w:hAnsi="Arial" w:cs="Arial"/>
                <w:lang w:eastAsia="zh-CN"/>
              </w:rPr>
              <w:t>No</w:t>
            </w:r>
          </w:p>
        </w:tc>
      </w:tr>
      <w:tr w:rsidR="00B4683C" w:rsidRPr="00322E9D" w:rsidTr="007940F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7940FE" w:rsidRDefault="00B4683C" w:rsidP="007940FE">
            <w:pPr>
              <w:rPr>
                <w:rFonts w:ascii="Arial" w:hAnsi="Arial" w:cs="Arial"/>
                <w:color w:val="auto"/>
              </w:rPr>
            </w:pPr>
            <w:r w:rsidRPr="007940FE">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97A1D" w:rsidRPr="00197A1D" w:rsidRDefault="00197A1D" w:rsidP="00197A1D">
            <w:pPr>
              <w:pStyle w:val="Body"/>
              <w:rPr>
                <w:rFonts w:ascii="Arial" w:eastAsia="宋体" w:hAnsi="Arial" w:cs="Arial"/>
                <w:lang w:eastAsia="zh-CN"/>
              </w:rPr>
            </w:pPr>
            <w:r w:rsidRPr="00B2458B">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agg0)______</w:t>
            </w:r>
            <w:r w:rsidRPr="00B2458B">
              <w:rPr>
                <w:rFonts w:ascii="Arial" w:eastAsia="宋体" w:hAnsi="Arial" w:cs="Arial"/>
                <w:lang w:eastAsia="zh-CN"/>
              </w:rPr>
              <w:t>Switch_____HM</w:t>
            </w:r>
          </w:p>
          <w:p w:rsidR="00197A1D" w:rsidRPr="00B2458B" w:rsidRDefault="00197A1D" w:rsidP="00197A1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p>
          <w:p w:rsidR="00197A1D" w:rsidRPr="00B2458B" w:rsidRDefault="00197A1D" w:rsidP="00197A1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p>
          <w:p w:rsidR="00197A1D" w:rsidRPr="00197A1D" w:rsidRDefault="00197A1D" w:rsidP="00197A1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Internet</w:t>
            </w:r>
          </w:p>
        </w:tc>
      </w:tr>
      <w:tr w:rsidR="00B4683C" w:rsidRPr="00322E9D" w:rsidTr="007940F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7940FE" w:rsidRDefault="00B4683C" w:rsidP="007940FE">
            <w:pPr>
              <w:rPr>
                <w:rFonts w:ascii="Arial" w:hAnsi="Arial" w:cs="Arial"/>
                <w:color w:val="auto"/>
              </w:rPr>
            </w:pPr>
            <w:r w:rsidRPr="007940FE">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97A1D" w:rsidRPr="007940FE" w:rsidRDefault="00197A1D" w:rsidP="007940FE">
            <w:pPr>
              <w:pStyle w:val="Body"/>
              <w:rPr>
                <w:rFonts w:ascii="Arial" w:eastAsia="宋体" w:hAnsi="Arial" w:cs="Arial"/>
                <w:lang w:eastAsia="zh-CN"/>
              </w:rPr>
            </w:pPr>
            <w:r>
              <w:rPr>
                <w:rFonts w:ascii="Arial" w:eastAsia="宋体" w:hAnsi="Arial" w:cs="Arial" w:hint="eastAsia"/>
                <w:lang w:eastAsia="zh-CN"/>
              </w:rPr>
              <w:t>The application reporting verification for AP aggregate backhaul agg0</w:t>
            </w:r>
            <w:r w:rsidR="006666BC">
              <w:rPr>
                <w:rFonts w:ascii="Arial" w:eastAsia="宋体" w:hAnsi="Arial" w:cs="Arial"/>
                <w:lang w:eastAsia="zh-CN"/>
              </w:rPr>
              <w:t xml:space="preserve"> (</w:t>
            </w:r>
            <w:r w:rsidR="006666BC">
              <w:rPr>
                <w:rFonts w:ascii="Arial" w:eastAsia="宋体" w:hAnsi="Arial" w:cs="Arial" w:hint="eastAsia"/>
                <w:lang w:eastAsia="zh-CN"/>
              </w:rPr>
              <w:t>A</w:t>
            </w:r>
            <w:r>
              <w:rPr>
                <w:rFonts w:ascii="Arial" w:eastAsia="宋体" w:hAnsi="Arial" w:cs="Arial"/>
                <w:lang w:eastAsia="zh-CN"/>
              </w:rPr>
              <w:t>uto</w:t>
            </w:r>
            <w:r w:rsidR="006666BC">
              <w:rPr>
                <w:rFonts w:ascii="Arial" w:eastAsia="宋体" w:hAnsi="Arial" w:cs="Arial" w:hint="eastAsia"/>
                <w:lang w:eastAsia="zh-CN"/>
              </w:rPr>
              <w:t xml:space="preserve"> M</w:t>
            </w:r>
            <w:r>
              <w:rPr>
                <w:rFonts w:ascii="Arial" w:eastAsia="宋体" w:hAnsi="Arial" w:cs="Arial" w:hint="eastAsia"/>
                <w:lang w:eastAsia="zh-CN"/>
              </w:rPr>
              <w:t>ode</w:t>
            </w:r>
            <w:r w:rsidRPr="00FA1DAA">
              <w:rPr>
                <w:rFonts w:ascii="Arial" w:eastAsia="宋体" w:hAnsi="Arial" w:cs="Arial"/>
                <w:lang w:eastAsia="zh-CN"/>
              </w:rPr>
              <w:t>)</w:t>
            </w:r>
            <w:r>
              <w:rPr>
                <w:rFonts w:ascii="Arial" w:eastAsia="宋体" w:hAnsi="Arial" w:cs="Arial" w:hint="eastAsia"/>
                <w:lang w:eastAsia="zh-CN"/>
              </w:rPr>
              <w:t>.</w:t>
            </w:r>
          </w:p>
        </w:tc>
      </w:tr>
      <w:tr w:rsidR="00197A1D" w:rsidRPr="00322E9D" w:rsidTr="007940F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97A1D" w:rsidRPr="007940FE" w:rsidRDefault="00197A1D" w:rsidP="007940FE">
            <w:pPr>
              <w:rPr>
                <w:rFonts w:ascii="Arial" w:eastAsia="宋体" w:hAnsi="Arial" w:cs="Arial"/>
                <w:color w:val="auto"/>
                <w:lang w:eastAsia="zh-CN"/>
              </w:rPr>
            </w:pPr>
            <w:r w:rsidRPr="007940FE">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97A1D" w:rsidRPr="001434A4" w:rsidRDefault="00197A1D" w:rsidP="00743349">
            <w:pPr>
              <w:pStyle w:val="Body"/>
              <w:rPr>
                <w:rFonts w:ascii="Arial" w:eastAsia="宋体" w:hAnsi="Arial" w:cs="Arial"/>
                <w:lang w:eastAsia="zh-CN"/>
              </w:rPr>
            </w:pPr>
            <w:r w:rsidRPr="00EF62D6">
              <w:rPr>
                <w:rFonts w:ascii="Arial" w:eastAsia="宋体" w:hAnsi="Arial" w:cs="Arial"/>
                <w:lang w:eastAsia="zh-CN"/>
              </w:rPr>
              <w:t xml:space="preserve">AP: </w:t>
            </w:r>
            <w:r>
              <w:rPr>
                <w:rFonts w:ascii="Arial" w:eastAsia="宋体" w:hAnsi="Arial" w:cs="Arial"/>
                <w:lang w:eastAsia="zh-CN"/>
              </w:rPr>
              <w:t>AP320,AP340,AP330,AP350</w:t>
            </w:r>
            <w:r w:rsidRPr="00EF62D6">
              <w:rPr>
                <w:rFonts w:ascii="Arial" w:eastAsia="宋体" w:hAnsi="Arial" w:cs="Arial"/>
                <w:lang w:eastAsia="zh-CN"/>
              </w:rPr>
              <w:t>,</w:t>
            </w:r>
          </w:p>
        </w:tc>
      </w:tr>
      <w:tr w:rsidR="00197A1D" w:rsidRPr="00322E9D" w:rsidTr="007940F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97A1D" w:rsidRPr="007940FE" w:rsidRDefault="00197A1D" w:rsidP="007940FE">
            <w:pPr>
              <w:rPr>
                <w:rFonts w:ascii="Arial" w:hAnsi="Arial" w:cs="Arial"/>
                <w:color w:val="auto"/>
              </w:rPr>
            </w:pPr>
            <w:r w:rsidRPr="007940FE">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43349" w:rsidRDefault="00743349" w:rsidP="001C772A">
            <w:pPr>
              <w:pStyle w:val="Body"/>
              <w:rPr>
                <w:rFonts w:ascii="Arial" w:eastAsia="宋体" w:hAnsi="Arial" w:cs="Arial"/>
                <w:lang w:eastAsia="zh-CN"/>
              </w:rPr>
            </w:pPr>
            <w:r>
              <w:rPr>
                <w:rFonts w:ascii="Arial" w:eastAsia="宋体" w:hAnsi="Arial" w:cs="Arial" w:hint="eastAsia"/>
                <w:lang w:eastAsia="zh-CN"/>
              </w:rPr>
              <w:t>AP is</w:t>
            </w:r>
            <w:r w:rsidR="00197A1D">
              <w:rPr>
                <w:rFonts w:ascii="Arial" w:eastAsia="宋体" w:hAnsi="Arial" w:cs="Arial"/>
                <w:lang w:eastAsia="zh-CN"/>
              </w:rPr>
              <w:t xml:space="preserve"> managed by HM</w:t>
            </w:r>
            <w:r w:rsidR="00197A1D">
              <w:rPr>
                <w:rFonts w:ascii="Arial" w:eastAsia="宋体" w:hAnsi="Arial" w:cs="Arial" w:hint="eastAsia"/>
                <w:lang w:eastAsia="zh-CN"/>
              </w:rPr>
              <w:t>.</w:t>
            </w:r>
          </w:p>
          <w:p w:rsidR="00197A1D" w:rsidRPr="00F30A6D" w:rsidRDefault="00743349" w:rsidP="001C772A">
            <w:pPr>
              <w:pStyle w:val="Body"/>
              <w:rPr>
                <w:rFonts w:ascii="Arial" w:eastAsia="宋体" w:hAnsi="Arial" w:cs="Arial"/>
                <w:lang w:eastAsia="zh-CN"/>
              </w:rPr>
            </w:pPr>
            <w:r>
              <w:rPr>
                <w:rFonts w:ascii="Arial" w:eastAsia="宋体" w:hAnsi="Arial" w:cs="Arial" w:hint="eastAsia"/>
                <w:lang w:eastAsia="zh-CN"/>
              </w:rPr>
              <w:t>Bind AP eth0 and eth1 with an</w:t>
            </w:r>
            <w:r w:rsidR="00197A1D">
              <w:rPr>
                <w:rFonts w:ascii="Arial" w:eastAsia="宋体" w:hAnsi="Arial" w:cs="Arial" w:hint="eastAsia"/>
                <w:lang w:eastAsia="zh-CN"/>
              </w:rPr>
              <w:t xml:space="preserve"> </w:t>
            </w:r>
            <w:r>
              <w:rPr>
                <w:rFonts w:ascii="Arial" w:eastAsia="宋体" w:hAnsi="Arial" w:cs="Arial" w:hint="eastAsia"/>
                <w:lang w:eastAsia="zh-CN"/>
              </w:rPr>
              <w:t>aggregate</w:t>
            </w:r>
            <w:r w:rsidR="00197A1D">
              <w:rPr>
                <w:rFonts w:ascii="Arial" w:eastAsia="宋体" w:hAnsi="Arial" w:cs="Arial" w:hint="eastAsia"/>
                <w:lang w:eastAsia="zh-CN"/>
              </w:rPr>
              <w:t xml:space="preserve"> backhaul.</w:t>
            </w:r>
          </w:p>
          <w:p w:rsidR="00197A1D" w:rsidRDefault="00197A1D" w:rsidP="001C772A">
            <w:pPr>
              <w:pStyle w:val="Body"/>
              <w:rPr>
                <w:rFonts w:ascii="Arial" w:eastAsia="宋体" w:hAnsi="Arial" w:cs="Arial"/>
                <w:lang w:eastAsia="zh-CN"/>
              </w:rPr>
            </w:pPr>
            <w:r>
              <w:rPr>
                <w:rFonts w:ascii="Arial" w:eastAsia="宋体" w:hAnsi="Arial" w:cs="Arial"/>
                <w:lang w:eastAsia="zh-CN"/>
              </w:rPr>
              <w:t>Create a SSID and</w:t>
            </w:r>
            <w:r>
              <w:rPr>
                <w:rFonts w:ascii="Arial" w:eastAsia="宋体" w:hAnsi="Arial" w:cs="Arial" w:hint="eastAsia"/>
                <w:lang w:eastAsia="zh-CN"/>
              </w:rPr>
              <w:t xml:space="preserve"> </w:t>
            </w:r>
            <w:r w:rsidRPr="00F30A6D">
              <w:rPr>
                <w:rFonts w:ascii="Arial" w:eastAsia="宋体" w:hAnsi="Arial" w:cs="Arial"/>
                <w:lang w:eastAsia="zh-CN"/>
              </w:rPr>
              <w:t>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sub-interface, which is set as access mode.</w:t>
            </w:r>
          </w:p>
          <w:p w:rsidR="00197A1D" w:rsidRPr="001434A4" w:rsidRDefault="00197A1D" w:rsidP="001C772A">
            <w:pPr>
              <w:pStyle w:val="Body"/>
              <w:rPr>
                <w:rFonts w:ascii="Arial" w:eastAsia="宋体" w:hAnsi="Arial" w:cs="Arial"/>
                <w:lang w:eastAsia="zh-CN"/>
              </w:rPr>
            </w:pPr>
            <w:r>
              <w:rPr>
                <w:rFonts w:ascii="Arial" w:eastAsia="宋体" w:hAnsi="Arial" w:cs="Arial" w:hint="eastAsia"/>
                <w:lang w:eastAsia="zh-CN"/>
              </w:rPr>
              <w:t>Laptop1 connects with SSID.</w:t>
            </w:r>
          </w:p>
        </w:tc>
      </w:tr>
      <w:tr w:rsidR="00197A1D" w:rsidRPr="00322E9D" w:rsidTr="007940FE">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197A1D" w:rsidRPr="007940FE" w:rsidRDefault="00197A1D" w:rsidP="007940FE">
            <w:pPr>
              <w:rPr>
                <w:rFonts w:ascii="Arial" w:hAnsi="Arial" w:cs="Arial"/>
                <w:color w:val="auto"/>
              </w:rPr>
            </w:pPr>
            <w:r w:rsidRPr="007940FE">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97A1D" w:rsidRDefault="00197A1D" w:rsidP="00EB7D7A">
            <w:pPr>
              <w:pStyle w:val="Body"/>
              <w:numPr>
                <w:ilvl w:val="2"/>
                <w:numId w:val="57"/>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p>
          <w:p w:rsidR="00E20D4A" w:rsidRDefault="00E20D4A" w:rsidP="00E20D4A">
            <w:pPr>
              <w:pStyle w:val="Body"/>
              <w:ind w:left="268"/>
              <w:rPr>
                <w:rFonts w:ascii="Arial" w:eastAsia="宋体" w:hAnsi="Arial" w:cs="Arial"/>
                <w:lang w:eastAsia="zh-CN"/>
              </w:rPr>
            </w:pPr>
            <w:r>
              <w:rPr>
                <w:rFonts w:ascii="Arial" w:eastAsia="宋体" w:hAnsi="Arial" w:cs="Arial" w:hint="eastAsia"/>
                <w:lang w:eastAsia="zh-CN"/>
              </w:rPr>
              <w:t xml:space="preserve">CLI: </w:t>
            </w:r>
          </w:p>
          <w:p w:rsidR="00E20D4A" w:rsidRDefault="00E20D4A" w:rsidP="00E20D4A">
            <w:pPr>
              <w:pStyle w:val="Body"/>
              <w:ind w:firstLineChars="150" w:firstLine="300"/>
              <w:rPr>
                <w:rFonts w:ascii="Arial" w:eastAsia="宋体" w:hAnsi="Arial" w:cs="Arial"/>
                <w:lang w:eastAsia="zh-CN"/>
              </w:rPr>
            </w:pPr>
            <w:r w:rsidRPr="000F41B6">
              <w:rPr>
                <w:rFonts w:ascii="Arial" w:eastAsia="宋体" w:hAnsi="Arial" w:cs="Arial"/>
                <w:lang w:eastAsia="zh-CN"/>
              </w:rPr>
              <w:t>no application identification shutdown</w:t>
            </w:r>
          </w:p>
          <w:p w:rsidR="00E20D4A" w:rsidRDefault="00E20D4A" w:rsidP="00E20D4A">
            <w:pPr>
              <w:pStyle w:val="Body"/>
              <w:ind w:left="268"/>
              <w:rPr>
                <w:rFonts w:ascii="Arial" w:eastAsia="宋体" w:hAnsi="Arial" w:cs="Arial"/>
                <w:lang w:eastAsia="zh-CN"/>
              </w:rPr>
            </w:pPr>
            <w:r>
              <w:rPr>
                <w:rFonts w:ascii="Arial" w:eastAsia="宋体" w:hAnsi="Arial" w:cs="Arial"/>
                <w:lang w:eastAsia="zh-CN"/>
              </w:rPr>
              <w:t>application reporting auto</w:t>
            </w:r>
          </w:p>
          <w:p w:rsidR="00197A1D" w:rsidRDefault="00197A1D" w:rsidP="00EB7D7A">
            <w:pPr>
              <w:pStyle w:val="Body"/>
              <w:numPr>
                <w:ilvl w:val="2"/>
                <w:numId w:val="57"/>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E20D4A" w:rsidRDefault="00E20D4A" w:rsidP="00E20D4A">
            <w:pPr>
              <w:pStyle w:val="Body"/>
              <w:ind w:left="268"/>
              <w:rPr>
                <w:rFonts w:ascii="Arial" w:eastAsia="宋体" w:hAnsi="Arial" w:cs="Arial"/>
                <w:lang w:eastAsia="zh-CN"/>
              </w:rPr>
            </w:pPr>
            <w:r>
              <w:rPr>
                <w:rFonts w:ascii="Arial" w:eastAsia="宋体" w:hAnsi="Arial" w:cs="Arial" w:hint="eastAsia"/>
                <w:lang w:eastAsia="zh-CN"/>
              </w:rPr>
              <w:t>CLI: application reporting app-id 275 enable</w:t>
            </w:r>
          </w:p>
          <w:p w:rsidR="00197A1D" w:rsidRDefault="00197A1D" w:rsidP="00EB7D7A">
            <w:pPr>
              <w:pStyle w:val="Body"/>
              <w:numPr>
                <w:ilvl w:val="2"/>
                <w:numId w:val="57"/>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197A1D" w:rsidRPr="00954567" w:rsidRDefault="00197A1D" w:rsidP="00EB7D7A">
            <w:pPr>
              <w:pStyle w:val="Body"/>
              <w:numPr>
                <w:ilvl w:val="2"/>
                <w:numId w:val="57"/>
              </w:numPr>
              <w:ind w:left="268" w:hanging="268"/>
              <w:rPr>
                <w:rFonts w:ascii="Arial" w:eastAsia="宋体" w:hAnsi="Arial" w:cs="Arial"/>
                <w:lang w:eastAsia="zh-CN"/>
              </w:rPr>
            </w:pPr>
            <w:r>
              <w:rPr>
                <w:rFonts w:ascii="Arial" w:eastAsia="宋体" w:hAnsi="Arial" w:cs="Arial" w:hint="eastAsia"/>
                <w:lang w:eastAsia="zh-CN"/>
              </w:rPr>
              <w:t xml:space="preserve">Making use of test tool provided by Dev, search corresponding TLV in AP reporting file. Check if AP can classify and report application traffic, which goes through AP </w:t>
            </w:r>
            <w:r w:rsidR="00743349">
              <w:rPr>
                <w:rFonts w:ascii="Arial" w:eastAsia="宋体" w:hAnsi="Arial" w:cs="Arial"/>
                <w:lang w:eastAsia="zh-CN"/>
              </w:rPr>
              <w:t>aggregate</w:t>
            </w:r>
            <w:r w:rsidR="00743349">
              <w:rPr>
                <w:rFonts w:ascii="Arial" w:eastAsia="宋体" w:hAnsi="Arial" w:cs="Arial" w:hint="eastAsia"/>
                <w:lang w:eastAsia="zh-CN"/>
              </w:rPr>
              <w:t xml:space="preserve"> backhaul agg0</w:t>
            </w:r>
            <w:r>
              <w:rPr>
                <w:rFonts w:ascii="Arial" w:eastAsia="宋体" w:hAnsi="Arial" w:cs="Arial" w:hint="eastAsia"/>
                <w:lang w:eastAsia="zh-CN"/>
              </w:rPr>
              <w:t>, with correct TLV field to HM correctly.</w:t>
            </w:r>
          </w:p>
          <w:p w:rsidR="00197A1D" w:rsidRDefault="00197A1D" w:rsidP="00EB7D7A">
            <w:pPr>
              <w:pStyle w:val="Body"/>
              <w:numPr>
                <w:ilvl w:val="2"/>
                <w:numId w:val="57"/>
              </w:numPr>
              <w:ind w:left="268" w:hanging="268"/>
              <w:rPr>
                <w:rFonts w:ascii="Arial" w:eastAsia="宋体" w:hAnsi="Arial" w:cs="Arial"/>
                <w:lang w:eastAsia="zh-CN"/>
              </w:rPr>
            </w:pPr>
            <w:r>
              <w:rPr>
                <w:rFonts w:ascii="Arial" w:eastAsia="宋体" w:hAnsi="Arial" w:cs="Arial" w:hint="eastAsia"/>
                <w:lang w:eastAsia="zh-CN"/>
              </w:rPr>
              <w:t xml:space="preserve">Set application reporting mode as </w:t>
            </w:r>
            <w:r>
              <w:rPr>
                <w:rFonts w:ascii="Arial" w:eastAsia="宋体" w:hAnsi="Arial" w:cs="Arial"/>
                <w:lang w:eastAsia="zh-CN"/>
              </w:rPr>
              <w:t>“</w:t>
            </w:r>
            <w:r>
              <w:rPr>
                <w:rFonts w:ascii="Arial" w:eastAsia="宋体" w:hAnsi="Arial" w:cs="Arial" w:hint="eastAsia"/>
                <w:lang w:eastAsia="zh-CN"/>
              </w:rPr>
              <w:t>disable</w:t>
            </w:r>
            <w:r>
              <w:rPr>
                <w:rFonts w:ascii="Arial" w:eastAsia="宋体" w:hAnsi="Arial" w:cs="Arial"/>
                <w:lang w:eastAsia="zh-CN"/>
              </w:rPr>
              <w:t>”</w:t>
            </w:r>
            <w:r>
              <w:rPr>
                <w:rFonts w:ascii="Arial" w:eastAsia="宋体" w:hAnsi="Arial" w:cs="Arial" w:hint="eastAsia"/>
                <w:lang w:eastAsia="zh-CN"/>
              </w:rPr>
              <w:t xml:space="preserve"> globally at AP.</w:t>
            </w:r>
          </w:p>
          <w:p w:rsidR="00E20D4A" w:rsidRDefault="00E20D4A" w:rsidP="00E20D4A">
            <w:pPr>
              <w:pStyle w:val="Body"/>
              <w:ind w:left="268"/>
              <w:rPr>
                <w:rFonts w:ascii="Arial" w:eastAsia="宋体" w:hAnsi="Arial" w:cs="Arial"/>
                <w:lang w:eastAsia="zh-CN"/>
              </w:rPr>
            </w:pPr>
            <w:r>
              <w:rPr>
                <w:rFonts w:ascii="Arial" w:eastAsia="宋体" w:hAnsi="Arial" w:cs="Arial" w:hint="eastAsia"/>
                <w:lang w:eastAsia="zh-CN"/>
              </w:rPr>
              <w:t>CLI: no application reporting auto</w:t>
            </w:r>
          </w:p>
          <w:p w:rsidR="00197A1D" w:rsidRPr="00954567" w:rsidRDefault="00197A1D" w:rsidP="00EB7D7A">
            <w:pPr>
              <w:pStyle w:val="Body"/>
              <w:numPr>
                <w:ilvl w:val="2"/>
                <w:numId w:val="57"/>
              </w:numPr>
              <w:ind w:left="268" w:hanging="268"/>
              <w:rPr>
                <w:rFonts w:ascii="Arial" w:eastAsia="宋体" w:hAnsi="Arial" w:cs="Arial"/>
                <w:lang w:eastAsia="zh-CN"/>
              </w:rPr>
            </w:pPr>
            <w:r>
              <w:rPr>
                <w:rFonts w:ascii="Arial" w:eastAsia="宋体" w:hAnsi="Arial" w:cs="Arial" w:hint="eastAsia"/>
                <w:lang w:eastAsia="zh-CN"/>
              </w:rPr>
              <w:t xml:space="preserve">Clear previous http </w:t>
            </w:r>
            <w:r w:rsidRPr="00FB4EFC">
              <w:rPr>
                <w:rFonts w:ascii="Arial" w:eastAsia="宋体" w:hAnsi="Arial" w:cs="Arial"/>
                <w:lang w:eastAsia="zh-CN"/>
              </w:rPr>
              <w:t>session</w:t>
            </w:r>
            <w:r>
              <w:rPr>
                <w:rFonts w:ascii="Arial" w:eastAsia="宋体" w:hAnsi="Arial" w:cs="Arial" w:hint="eastAsia"/>
                <w:lang w:eastAsia="zh-CN"/>
              </w:rPr>
              <w:t xml:space="preserve"> at AP</w:t>
            </w:r>
            <w:r w:rsidRPr="00FB4EFC">
              <w:rPr>
                <w:rFonts w:ascii="Arial" w:eastAsia="宋体" w:hAnsi="Arial" w:cs="Arial"/>
                <w:lang w:eastAsia="zh-CN"/>
              </w:rPr>
              <w:t xml:space="preserve">, </w:t>
            </w:r>
            <w:r>
              <w:rPr>
                <w:rFonts w:ascii="Arial" w:eastAsia="宋体" w:hAnsi="Arial" w:cs="Arial"/>
                <w:lang w:eastAsia="zh-CN"/>
              </w:rPr>
              <w:t>and th</w:t>
            </w:r>
            <w:r>
              <w:rPr>
                <w:rFonts w:ascii="Arial" w:eastAsia="宋体" w:hAnsi="Arial" w:cs="Arial" w:hint="eastAsia"/>
                <w:lang w:eastAsia="zh-CN"/>
              </w:rPr>
              <w:t>en launch http session again at laptop1.</w:t>
            </w:r>
          </w:p>
          <w:p w:rsidR="00197A1D" w:rsidRPr="006666BC" w:rsidRDefault="00197A1D" w:rsidP="00EB7D7A">
            <w:pPr>
              <w:pStyle w:val="Body"/>
              <w:numPr>
                <w:ilvl w:val="2"/>
                <w:numId w:val="57"/>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AP reporting file. Check if AP can classify HTTP session and report application traffic with correct TLV field to HM correctly.</w:t>
            </w:r>
          </w:p>
        </w:tc>
      </w:tr>
      <w:tr w:rsidR="00197A1D" w:rsidRPr="00322E9D" w:rsidTr="007940FE">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197A1D" w:rsidRPr="007940FE" w:rsidRDefault="00197A1D" w:rsidP="007940FE">
            <w:pPr>
              <w:rPr>
                <w:rFonts w:ascii="Arial" w:hAnsi="Arial" w:cs="Arial"/>
                <w:color w:val="auto"/>
              </w:rPr>
            </w:pPr>
            <w:r w:rsidRPr="007940FE">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97A1D" w:rsidRDefault="00197A1D" w:rsidP="001C772A">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197A1D" w:rsidRDefault="00392564" w:rsidP="001C772A">
            <w:pPr>
              <w:pStyle w:val="Body"/>
              <w:rPr>
                <w:rFonts w:ascii="Arial" w:eastAsia="宋体" w:hAnsi="Arial" w:cs="Arial"/>
                <w:lang w:eastAsia="zh-CN"/>
              </w:rPr>
            </w:pPr>
            <w:r>
              <w:rPr>
                <w:rFonts w:ascii="Arial" w:eastAsia="宋体" w:hAnsi="Arial" w:cs="Arial" w:hint="eastAsia"/>
                <w:lang w:eastAsia="zh-CN"/>
              </w:rPr>
              <w:t>Step 2</w:t>
            </w:r>
            <w:r w:rsidR="00197A1D">
              <w:rPr>
                <w:rFonts w:ascii="Arial" w:eastAsia="宋体" w:hAnsi="Arial" w:cs="Arial" w:hint="eastAsia"/>
                <w:lang w:eastAsia="zh-CN"/>
              </w:rPr>
              <w:t>. Enable application HTTP, TCP and IP for reporting successfully.</w:t>
            </w:r>
          </w:p>
          <w:p w:rsidR="00197A1D" w:rsidRDefault="00392564" w:rsidP="001C772A">
            <w:pPr>
              <w:pStyle w:val="Body"/>
              <w:rPr>
                <w:rFonts w:ascii="Arial" w:eastAsia="宋体" w:hAnsi="Arial" w:cs="Arial"/>
                <w:lang w:eastAsia="zh-CN"/>
              </w:rPr>
            </w:pPr>
            <w:r>
              <w:rPr>
                <w:rFonts w:ascii="Arial" w:eastAsia="宋体" w:hAnsi="Arial" w:cs="Arial" w:hint="eastAsia"/>
                <w:lang w:eastAsia="zh-CN"/>
              </w:rPr>
              <w:t>Step 4</w:t>
            </w:r>
            <w:r w:rsidR="00197A1D">
              <w:rPr>
                <w:rFonts w:ascii="Arial" w:eastAsia="宋体" w:hAnsi="Arial" w:cs="Arial" w:hint="eastAsia"/>
                <w:lang w:eastAsia="zh-CN"/>
              </w:rPr>
              <w:t xml:space="preserve">. No TLV with field </w:t>
            </w:r>
            <w:r w:rsidR="00197A1D">
              <w:rPr>
                <w:rFonts w:ascii="Arial" w:eastAsia="宋体" w:hAnsi="Arial" w:cs="Arial"/>
                <w:lang w:eastAsia="zh-CN"/>
              </w:rPr>
              <w:t>“</w:t>
            </w:r>
            <w:r w:rsidR="00197A1D">
              <w:rPr>
                <w:rFonts w:ascii="Arial" w:eastAsia="宋体" w:hAnsi="Arial" w:cs="Arial" w:hint="eastAsia"/>
                <w:lang w:eastAsia="zh-CN"/>
              </w:rPr>
              <w:t>IntName4Client</w:t>
            </w:r>
            <w:r w:rsidR="00197A1D">
              <w:rPr>
                <w:rFonts w:ascii="Arial" w:eastAsia="宋体" w:hAnsi="Arial" w:cs="Arial"/>
                <w:lang w:eastAsia="zh-CN"/>
              </w:rPr>
              <w:t>”</w:t>
            </w:r>
            <w:r w:rsidR="00197A1D">
              <w:rPr>
                <w:rFonts w:ascii="Arial" w:eastAsia="宋体" w:hAnsi="Arial" w:cs="Arial" w:hint="eastAsia"/>
                <w:lang w:eastAsia="zh-CN"/>
              </w:rPr>
              <w:t xml:space="preserve"> as AP </w:t>
            </w:r>
            <w:r w:rsidR="00002034">
              <w:rPr>
                <w:rFonts w:ascii="Arial" w:eastAsia="宋体" w:hAnsi="Arial" w:cs="Arial"/>
                <w:lang w:eastAsia="zh-CN"/>
              </w:rPr>
              <w:t>aggregate</w:t>
            </w:r>
            <w:r w:rsidR="00002034">
              <w:rPr>
                <w:rFonts w:ascii="Arial" w:eastAsia="宋体" w:hAnsi="Arial" w:cs="Arial" w:hint="eastAsia"/>
                <w:lang w:eastAsia="zh-CN"/>
              </w:rPr>
              <w:t xml:space="preserve"> backhaul agg0</w:t>
            </w:r>
            <w:r w:rsidR="00197A1D">
              <w:rPr>
                <w:rFonts w:ascii="Arial" w:eastAsia="宋体" w:hAnsi="Arial" w:cs="Arial" w:hint="eastAsia"/>
                <w:lang w:eastAsia="zh-CN"/>
              </w:rPr>
              <w:t xml:space="preserve">. </w:t>
            </w:r>
          </w:p>
          <w:p w:rsidR="00197A1D" w:rsidRDefault="00392564" w:rsidP="001C772A">
            <w:pPr>
              <w:pStyle w:val="Body"/>
              <w:rPr>
                <w:rFonts w:ascii="Arial" w:eastAsia="宋体" w:hAnsi="Arial" w:cs="Arial"/>
                <w:lang w:eastAsia="zh-CN"/>
              </w:rPr>
            </w:pPr>
            <w:r>
              <w:rPr>
                <w:rFonts w:ascii="Arial" w:eastAsia="宋体" w:hAnsi="Arial" w:cs="Arial" w:hint="eastAsia"/>
                <w:lang w:eastAsia="zh-CN"/>
              </w:rPr>
              <w:t>Step 5</w:t>
            </w:r>
            <w:r w:rsidR="00197A1D">
              <w:rPr>
                <w:rFonts w:ascii="Arial" w:eastAsia="宋体" w:hAnsi="Arial" w:cs="Arial" w:hint="eastAsia"/>
                <w:lang w:eastAsia="zh-CN"/>
              </w:rPr>
              <w:t xml:space="preserve">. Set application reporting mode as </w:t>
            </w:r>
            <w:r w:rsidR="00197A1D">
              <w:rPr>
                <w:rFonts w:ascii="Arial" w:eastAsia="宋体" w:hAnsi="Arial" w:cs="Arial"/>
                <w:lang w:eastAsia="zh-CN"/>
              </w:rPr>
              <w:t>“</w:t>
            </w:r>
            <w:r w:rsidR="00197A1D">
              <w:rPr>
                <w:rFonts w:ascii="Arial" w:eastAsia="宋体" w:hAnsi="Arial" w:cs="Arial" w:hint="eastAsia"/>
                <w:lang w:eastAsia="zh-CN"/>
              </w:rPr>
              <w:t>disable</w:t>
            </w:r>
            <w:r w:rsidR="00197A1D">
              <w:rPr>
                <w:rFonts w:ascii="Arial" w:eastAsia="宋体" w:hAnsi="Arial" w:cs="Arial"/>
                <w:lang w:eastAsia="zh-CN"/>
              </w:rPr>
              <w:t>”</w:t>
            </w:r>
            <w:r w:rsidR="00197A1D">
              <w:rPr>
                <w:rFonts w:ascii="Arial" w:eastAsia="宋体" w:hAnsi="Arial" w:cs="Arial" w:hint="eastAsia"/>
                <w:lang w:eastAsia="zh-CN"/>
              </w:rPr>
              <w:t xml:space="preserve"> globally successfully.</w:t>
            </w:r>
          </w:p>
          <w:p w:rsidR="00197A1D" w:rsidRPr="006666BC" w:rsidRDefault="00392564" w:rsidP="001C772A">
            <w:pPr>
              <w:pStyle w:val="Body"/>
              <w:rPr>
                <w:rFonts w:ascii="Arial" w:eastAsia="宋体" w:hAnsi="Arial" w:cs="Arial"/>
                <w:lang w:eastAsia="zh-CN"/>
              </w:rPr>
            </w:pPr>
            <w:r>
              <w:rPr>
                <w:rFonts w:ascii="Arial" w:eastAsia="宋体" w:hAnsi="Arial" w:cs="Arial" w:hint="eastAsia"/>
                <w:lang w:eastAsia="zh-CN"/>
              </w:rPr>
              <w:t>Step 7</w:t>
            </w:r>
            <w:r w:rsidR="00197A1D">
              <w:rPr>
                <w:rFonts w:ascii="Arial" w:eastAsia="宋体" w:hAnsi="Arial" w:cs="Arial" w:hint="eastAsia"/>
                <w:lang w:eastAsia="zh-CN"/>
              </w:rPr>
              <w:t xml:space="preserve">. No TLV with field </w:t>
            </w:r>
            <w:r w:rsidR="00197A1D">
              <w:rPr>
                <w:rFonts w:ascii="Arial" w:eastAsia="宋体" w:hAnsi="Arial" w:cs="Arial"/>
                <w:lang w:eastAsia="zh-CN"/>
              </w:rPr>
              <w:t>“</w:t>
            </w:r>
            <w:r w:rsidR="00197A1D">
              <w:rPr>
                <w:rFonts w:ascii="Arial" w:eastAsia="宋体" w:hAnsi="Arial" w:cs="Arial" w:hint="eastAsia"/>
                <w:lang w:eastAsia="zh-CN"/>
              </w:rPr>
              <w:t>IntName4Client</w:t>
            </w:r>
            <w:r w:rsidR="00197A1D">
              <w:rPr>
                <w:rFonts w:ascii="Arial" w:eastAsia="宋体" w:hAnsi="Arial" w:cs="Arial"/>
                <w:lang w:eastAsia="zh-CN"/>
              </w:rPr>
              <w:t>”</w:t>
            </w:r>
            <w:r w:rsidR="00197A1D">
              <w:rPr>
                <w:rFonts w:ascii="Arial" w:eastAsia="宋体" w:hAnsi="Arial" w:cs="Arial" w:hint="eastAsia"/>
                <w:lang w:eastAsia="zh-CN"/>
              </w:rPr>
              <w:t xml:space="preserve"> as AP </w:t>
            </w:r>
            <w:r w:rsidR="00002034">
              <w:rPr>
                <w:rFonts w:ascii="Arial" w:eastAsia="宋体" w:hAnsi="Arial" w:cs="Arial" w:hint="eastAsia"/>
                <w:lang w:eastAsia="zh-CN"/>
              </w:rPr>
              <w:t>aggregate backhaul eth0</w:t>
            </w:r>
            <w:r w:rsidR="00197A1D">
              <w:rPr>
                <w:rFonts w:ascii="Arial" w:eastAsia="宋体" w:hAnsi="Arial" w:cs="Arial" w:hint="eastAsia"/>
                <w:lang w:eastAsia="zh-CN"/>
              </w:rPr>
              <w:t xml:space="preserve">. </w:t>
            </w:r>
          </w:p>
        </w:tc>
      </w:tr>
      <w:tr w:rsidR="00B4683C" w:rsidRPr="00322E9D" w:rsidTr="007940FE">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B4683C" w:rsidRPr="007940FE" w:rsidRDefault="00B4683C" w:rsidP="007940FE">
            <w:pPr>
              <w:rPr>
                <w:rFonts w:ascii="Arial" w:eastAsia="宋体" w:hAnsi="Arial" w:cs="Arial"/>
                <w:color w:val="auto"/>
                <w:lang w:eastAsia="zh-CN"/>
              </w:rPr>
            </w:pPr>
            <w:r w:rsidRPr="007940FE">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4683C" w:rsidRPr="007940FE" w:rsidRDefault="00B4683C" w:rsidP="007940FE">
            <w:pPr>
              <w:pStyle w:val="Body"/>
              <w:rPr>
                <w:rFonts w:ascii="Arial" w:eastAsia="宋体" w:hAnsi="Arial" w:cs="Arial"/>
                <w:lang w:eastAsia="zh-CN"/>
              </w:rPr>
            </w:pPr>
          </w:p>
        </w:tc>
      </w:tr>
      <w:tr w:rsidR="00B4683C" w:rsidRPr="00322E9D" w:rsidTr="007940FE">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B4683C" w:rsidRPr="007940FE" w:rsidRDefault="00197A1D" w:rsidP="007940FE">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4683C" w:rsidRPr="007940FE" w:rsidRDefault="00B4683C" w:rsidP="007940FE">
            <w:pPr>
              <w:pStyle w:val="Body"/>
              <w:rPr>
                <w:rFonts w:ascii="Arial" w:eastAsia="宋体" w:hAnsi="Arial" w:cs="Arial"/>
                <w:lang w:eastAsia="zh-CN"/>
              </w:rPr>
            </w:pPr>
          </w:p>
        </w:tc>
      </w:tr>
    </w:tbl>
    <w:p w:rsidR="00B4683C" w:rsidRPr="000E29B5" w:rsidRDefault="00B4683C" w:rsidP="000E29B5">
      <w:pPr>
        <w:pStyle w:val="Heading4"/>
        <w:ind w:firstLine="1121"/>
        <w:rPr>
          <w:rFonts w:ascii="Arial" w:hAnsi="Arial"/>
          <w:b w:val="0"/>
          <w:sz w:val="21"/>
          <w:szCs w:val="21"/>
        </w:rPr>
      </w:pPr>
      <w:r w:rsidRPr="000E29B5">
        <w:rPr>
          <w:rFonts w:ascii="Arial" w:hAnsi="Arial" w:hint="eastAsia"/>
          <w:b w:val="0"/>
          <w:sz w:val="21"/>
          <w:szCs w:val="21"/>
        </w:rPr>
        <w:t>ApplicationReporting_Function_</w:t>
      </w:r>
      <w:r w:rsidR="008F303F">
        <w:rPr>
          <w:rFonts w:ascii="Arial" w:eastAsia="宋体" w:hAnsi="Arial" w:hint="eastAsia"/>
          <w:b w:val="0"/>
          <w:sz w:val="21"/>
          <w:szCs w:val="21"/>
          <w:lang w:eastAsia="zh-CN"/>
        </w:rPr>
        <w:t>07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B4683C" w:rsidRPr="00322E9D" w:rsidTr="00002034">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002034" w:rsidRDefault="00B4683C" w:rsidP="00002034">
            <w:pPr>
              <w:rPr>
                <w:rFonts w:ascii="Arial" w:hAnsi="Arial" w:cs="Arial"/>
                <w:color w:val="auto"/>
              </w:rPr>
            </w:pPr>
            <w:r w:rsidRPr="0000203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4683C" w:rsidRPr="00002034" w:rsidRDefault="00B4683C" w:rsidP="00002034">
            <w:pPr>
              <w:pStyle w:val="Body"/>
              <w:rPr>
                <w:rFonts w:ascii="Arial" w:eastAsia="宋体" w:hAnsi="Arial" w:cs="Arial"/>
                <w:lang w:eastAsia="zh-CN"/>
              </w:rPr>
            </w:pPr>
            <w:r w:rsidRPr="00002034">
              <w:rPr>
                <w:rFonts w:ascii="Arial" w:eastAsia="宋体" w:hAnsi="Arial" w:cs="Arial"/>
                <w:lang w:eastAsia="zh-CN"/>
              </w:rPr>
              <w:t>ApplicationReporting_Function_</w:t>
            </w:r>
            <w:r w:rsidR="008F303F">
              <w:rPr>
                <w:rFonts w:ascii="Arial" w:eastAsia="宋体" w:hAnsi="Arial" w:cs="Arial" w:hint="eastAsia"/>
                <w:lang w:eastAsia="zh-CN"/>
              </w:rPr>
              <w:t>07</w:t>
            </w:r>
          </w:p>
        </w:tc>
      </w:tr>
      <w:tr w:rsidR="00B4683C" w:rsidRPr="00322E9D" w:rsidTr="00002034">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002034" w:rsidRDefault="00B4683C" w:rsidP="00002034">
            <w:pPr>
              <w:rPr>
                <w:rFonts w:ascii="Arial" w:hAnsi="Arial" w:cs="Arial"/>
                <w:color w:val="auto"/>
              </w:rPr>
            </w:pPr>
            <w:r w:rsidRPr="0000203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B4683C" w:rsidRPr="00002034" w:rsidRDefault="000A1A6C" w:rsidP="00002034">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B4683C" w:rsidRPr="00002034" w:rsidRDefault="00B4683C" w:rsidP="00002034">
            <w:pPr>
              <w:rPr>
                <w:rFonts w:ascii="Arial" w:hAnsi="Arial" w:cs="Arial"/>
                <w:color w:val="auto"/>
              </w:rPr>
            </w:pPr>
            <w:r w:rsidRPr="0000203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B4683C" w:rsidRPr="00002034" w:rsidRDefault="00B4683C" w:rsidP="00002034">
            <w:pPr>
              <w:pStyle w:val="Body"/>
              <w:rPr>
                <w:rFonts w:ascii="Arial" w:eastAsia="宋体" w:hAnsi="Arial" w:cs="Arial"/>
                <w:lang w:eastAsia="zh-CN"/>
              </w:rPr>
            </w:pPr>
            <w:r w:rsidRPr="00002034">
              <w:rPr>
                <w:rFonts w:ascii="Arial" w:eastAsia="宋体" w:hAnsi="Arial" w:cs="Arial"/>
                <w:lang w:eastAsia="zh-CN"/>
              </w:rPr>
              <w:t>No</w:t>
            </w:r>
          </w:p>
        </w:tc>
      </w:tr>
      <w:tr w:rsidR="00B4683C" w:rsidRPr="00322E9D" w:rsidTr="00002034">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002034" w:rsidRDefault="00B4683C" w:rsidP="00002034">
            <w:pPr>
              <w:rPr>
                <w:rFonts w:ascii="Arial" w:hAnsi="Arial" w:cs="Arial"/>
                <w:color w:val="auto"/>
              </w:rPr>
            </w:pPr>
            <w:r w:rsidRPr="0000203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02034" w:rsidRPr="00002034" w:rsidRDefault="00002034" w:rsidP="00002034">
            <w:pPr>
              <w:pStyle w:val="Body"/>
              <w:rPr>
                <w:rFonts w:ascii="Arial" w:eastAsia="宋体" w:hAnsi="Arial" w:cs="Arial"/>
                <w:lang w:eastAsia="zh-CN"/>
              </w:rPr>
            </w:pPr>
            <w:r w:rsidRPr="00002034">
              <w:rPr>
                <w:rFonts w:ascii="Arial" w:eastAsia="宋体" w:hAnsi="Arial" w:cs="Arial"/>
                <w:lang w:eastAsia="zh-CN"/>
              </w:rPr>
              <w:t>Laptop1-----(wifi0/wifi1)AP(red0)______Switch_____HM</w:t>
            </w:r>
          </w:p>
          <w:p w:rsidR="00002034" w:rsidRPr="00002034" w:rsidRDefault="00002034" w:rsidP="00002034">
            <w:pPr>
              <w:pStyle w:val="Body"/>
              <w:rPr>
                <w:rFonts w:ascii="Arial" w:eastAsia="宋体" w:hAnsi="Arial" w:cs="Arial"/>
                <w:lang w:eastAsia="zh-CN"/>
              </w:rPr>
            </w:pPr>
            <w:r w:rsidRPr="00002034">
              <w:rPr>
                <w:rFonts w:ascii="Arial" w:eastAsia="宋体" w:hAnsi="Arial" w:cs="Arial"/>
                <w:lang w:eastAsia="zh-CN"/>
              </w:rPr>
              <w:t xml:space="preserve">                                                         </w:t>
            </w:r>
            <w:r>
              <w:rPr>
                <w:rFonts w:ascii="Arial" w:eastAsia="宋体" w:hAnsi="Arial" w:cs="Arial"/>
                <w:lang w:eastAsia="zh-CN"/>
              </w:rPr>
              <w:t xml:space="preserve">    </w:t>
            </w:r>
            <w:r w:rsidRPr="00002034">
              <w:rPr>
                <w:rFonts w:ascii="Arial" w:eastAsia="宋体" w:hAnsi="Arial" w:cs="Arial"/>
                <w:lang w:eastAsia="zh-CN"/>
              </w:rPr>
              <w:t xml:space="preserve">       |</w:t>
            </w:r>
          </w:p>
          <w:p w:rsidR="00002034" w:rsidRPr="00002034" w:rsidRDefault="00002034" w:rsidP="00002034">
            <w:pPr>
              <w:pStyle w:val="Body"/>
              <w:rPr>
                <w:rFonts w:ascii="Arial" w:eastAsia="宋体" w:hAnsi="Arial" w:cs="Arial"/>
                <w:lang w:eastAsia="zh-CN"/>
              </w:rPr>
            </w:pPr>
            <w:r w:rsidRPr="00002034">
              <w:rPr>
                <w:rFonts w:ascii="Arial" w:eastAsia="宋体" w:hAnsi="Arial" w:cs="Arial"/>
                <w:lang w:eastAsia="zh-CN"/>
              </w:rPr>
              <w:t xml:space="preserve">                                                        </w:t>
            </w:r>
            <w:r>
              <w:rPr>
                <w:rFonts w:ascii="Arial" w:eastAsia="宋体" w:hAnsi="Arial" w:cs="Arial"/>
                <w:lang w:eastAsia="zh-CN"/>
              </w:rPr>
              <w:t xml:space="preserve">    </w:t>
            </w:r>
            <w:r w:rsidRPr="00002034">
              <w:rPr>
                <w:rFonts w:ascii="Arial" w:eastAsia="宋体" w:hAnsi="Arial" w:cs="Arial"/>
                <w:lang w:eastAsia="zh-CN"/>
              </w:rPr>
              <w:t xml:space="preserve">        |</w:t>
            </w:r>
          </w:p>
          <w:p w:rsidR="00B4683C" w:rsidRPr="00002034" w:rsidRDefault="00002034" w:rsidP="00002034">
            <w:pPr>
              <w:pStyle w:val="Body"/>
              <w:rPr>
                <w:rFonts w:ascii="Arial" w:eastAsia="宋体" w:hAnsi="Arial" w:cs="Arial"/>
                <w:lang w:eastAsia="zh-CN"/>
              </w:rPr>
            </w:pPr>
            <w:r w:rsidRPr="00002034">
              <w:rPr>
                <w:rFonts w:ascii="Arial" w:eastAsia="宋体" w:hAnsi="Arial" w:cs="Arial"/>
                <w:lang w:eastAsia="zh-CN"/>
              </w:rPr>
              <w:t xml:space="preserve">                                                       </w:t>
            </w:r>
            <w:r>
              <w:rPr>
                <w:rFonts w:ascii="Arial" w:eastAsia="宋体" w:hAnsi="Arial" w:cs="Arial"/>
                <w:lang w:eastAsia="zh-CN"/>
              </w:rPr>
              <w:t xml:space="preserve">    </w:t>
            </w:r>
            <w:r w:rsidRPr="00002034">
              <w:rPr>
                <w:rFonts w:ascii="Arial" w:eastAsia="宋体" w:hAnsi="Arial" w:cs="Arial"/>
                <w:lang w:eastAsia="zh-CN"/>
              </w:rPr>
              <w:t xml:space="preserve">    Internet</w:t>
            </w:r>
          </w:p>
        </w:tc>
      </w:tr>
      <w:tr w:rsidR="00B4683C" w:rsidRPr="00322E9D" w:rsidTr="00002034">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002034" w:rsidRDefault="00B4683C" w:rsidP="00002034">
            <w:pPr>
              <w:rPr>
                <w:rFonts w:ascii="Arial" w:hAnsi="Arial" w:cs="Arial"/>
                <w:color w:val="auto"/>
              </w:rPr>
            </w:pPr>
            <w:r w:rsidRPr="0000203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02034" w:rsidRPr="00002034" w:rsidRDefault="00002034" w:rsidP="00392564">
            <w:pPr>
              <w:pStyle w:val="Body"/>
              <w:rPr>
                <w:rFonts w:ascii="Arial" w:eastAsia="宋体" w:hAnsi="Arial" w:cs="Arial"/>
                <w:lang w:eastAsia="zh-CN"/>
              </w:rPr>
            </w:pPr>
            <w:r w:rsidRPr="00002034">
              <w:rPr>
                <w:rFonts w:ascii="Arial" w:eastAsia="宋体" w:hAnsi="Arial" w:cs="Arial"/>
                <w:lang w:eastAsia="zh-CN"/>
              </w:rPr>
              <w:t>The application reporting verification for AP redundant backhaul red0</w:t>
            </w:r>
            <w:r w:rsidR="00392564">
              <w:rPr>
                <w:rFonts w:ascii="Arial" w:eastAsia="宋体" w:hAnsi="Arial" w:cs="Arial" w:hint="eastAsia"/>
                <w:lang w:eastAsia="zh-CN"/>
              </w:rPr>
              <w:t>.</w:t>
            </w:r>
            <w:r w:rsidR="006666BC">
              <w:rPr>
                <w:rFonts w:ascii="Arial" w:eastAsia="宋体" w:hAnsi="Arial" w:cs="Arial" w:hint="eastAsia"/>
                <w:lang w:eastAsia="zh-CN"/>
              </w:rPr>
              <w:t xml:space="preserve"> (Auto Mode)</w:t>
            </w:r>
          </w:p>
        </w:tc>
      </w:tr>
      <w:tr w:rsidR="00002034" w:rsidRPr="00322E9D" w:rsidTr="00002034">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02034" w:rsidRPr="00002034" w:rsidRDefault="00002034" w:rsidP="00002034">
            <w:pPr>
              <w:rPr>
                <w:rFonts w:ascii="Arial" w:eastAsia="宋体" w:hAnsi="Arial" w:cs="Arial"/>
                <w:color w:val="auto"/>
                <w:lang w:eastAsia="zh-CN"/>
              </w:rPr>
            </w:pPr>
            <w:r w:rsidRPr="0000203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02034" w:rsidRPr="00002034" w:rsidRDefault="00002034" w:rsidP="00002034">
            <w:pPr>
              <w:pStyle w:val="Body"/>
              <w:rPr>
                <w:rFonts w:ascii="Arial" w:eastAsia="宋体" w:hAnsi="Arial" w:cs="Arial"/>
                <w:lang w:eastAsia="zh-CN"/>
              </w:rPr>
            </w:pPr>
            <w:r w:rsidRPr="00002034">
              <w:rPr>
                <w:rFonts w:ascii="Arial" w:eastAsia="宋体" w:hAnsi="Arial" w:cs="Arial"/>
                <w:lang w:eastAsia="zh-CN"/>
              </w:rPr>
              <w:t>AP: AP320,AP340,AP330,AP350,</w:t>
            </w:r>
          </w:p>
        </w:tc>
      </w:tr>
      <w:tr w:rsidR="00002034" w:rsidRPr="00322E9D" w:rsidTr="00002034">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02034" w:rsidRPr="00002034" w:rsidRDefault="00002034" w:rsidP="00002034">
            <w:pPr>
              <w:rPr>
                <w:rFonts w:ascii="Arial" w:hAnsi="Arial" w:cs="Arial"/>
                <w:color w:val="auto"/>
              </w:rPr>
            </w:pPr>
            <w:r w:rsidRPr="0000203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02034" w:rsidRPr="00002034" w:rsidRDefault="00002034" w:rsidP="00002034">
            <w:pPr>
              <w:pStyle w:val="Body"/>
              <w:rPr>
                <w:rFonts w:ascii="Arial" w:eastAsia="宋体" w:hAnsi="Arial" w:cs="Arial"/>
                <w:lang w:eastAsia="zh-CN"/>
              </w:rPr>
            </w:pPr>
            <w:r w:rsidRPr="00002034">
              <w:rPr>
                <w:rFonts w:ascii="Arial" w:eastAsia="宋体" w:hAnsi="Arial" w:cs="Arial"/>
                <w:lang w:eastAsia="zh-CN"/>
              </w:rPr>
              <w:t>AP is managed by HM.</w:t>
            </w:r>
          </w:p>
          <w:p w:rsidR="00002034" w:rsidRPr="00002034" w:rsidRDefault="00002034" w:rsidP="00002034">
            <w:pPr>
              <w:pStyle w:val="Body"/>
              <w:rPr>
                <w:rFonts w:ascii="Arial" w:eastAsia="宋体" w:hAnsi="Arial" w:cs="Arial"/>
                <w:lang w:eastAsia="zh-CN"/>
              </w:rPr>
            </w:pPr>
            <w:r w:rsidRPr="00002034">
              <w:rPr>
                <w:rFonts w:ascii="Arial" w:eastAsia="宋体" w:hAnsi="Arial" w:cs="Arial"/>
                <w:lang w:eastAsia="zh-CN"/>
              </w:rPr>
              <w:t xml:space="preserve">Bind AP eth0 and eth1 with a </w:t>
            </w:r>
            <w:r>
              <w:rPr>
                <w:rFonts w:ascii="Arial" w:eastAsia="宋体" w:hAnsi="Arial" w:cs="Arial" w:hint="eastAsia"/>
                <w:lang w:eastAsia="zh-CN"/>
              </w:rPr>
              <w:t>redundant</w:t>
            </w:r>
            <w:r w:rsidRPr="00002034">
              <w:rPr>
                <w:rFonts w:ascii="Arial" w:eastAsia="宋体" w:hAnsi="Arial" w:cs="Arial"/>
                <w:lang w:eastAsia="zh-CN"/>
              </w:rPr>
              <w:t xml:space="preserve"> backhaul.</w:t>
            </w:r>
          </w:p>
          <w:p w:rsidR="00002034" w:rsidRPr="00002034" w:rsidRDefault="00002034" w:rsidP="00002034">
            <w:pPr>
              <w:pStyle w:val="Body"/>
              <w:rPr>
                <w:rFonts w:ascii="Arial" w:eastAsia="宋体" w:hAnsi="Arial" w:cs="Arial"/>
                <w:lang w:eastAsia="zh-CN"/>
              </w:rPr>
            </w:pPr>
            <w:r w:rsidRPr="00002034">
              <w:rPr>
                <w:rFonts w:ascii="Arial" w:eastAsia="宋体" w:hAnsi="Arial" w:cs="Arial"/>
                <w:lang w:eastAsia="zh-CN"/>
              </w:rPr>
              <w:t>Create a SSID and bind it with AP’s wifi sub-interface, which is set as access mode.</w:t>
            </w:r>
          </w:p>
          <w:p w:rsidR="00002034" w:rsidRPr="00002034" w:rsidRDefault="00002034" w:rsidP="00002034">
            <w:pPr>
              <w:pStyle w:val="Body"/>
              <w:rPr>
                <w:rFonts w:ascii="Arial" w:eastAsia="宋体" w:hAnsi="Arial" w:cs="Arial"/>
                <w:lang w:eastAsia="zh-CN"/>
              </w:rPr>
            </w:pPr>
            <w:r w:rsidRPr="00002034">
              <w:rPr>
                <w:rFonts w:ascii="Arial" w:eastAsia="宋体" w:hAnsi="Arial" w:cs="Arial"/>
                <w:lang w:eastAsia="zh-CN"/>
              </w:rPr>
              <w:t>Laptop1 connects with SSID.</w:t>
            </w:r>
          </w:p>
        </w:tc>
      </w:tr>
      <w:tr w:rsidR="00002034" w:rsidRPr="00322E9D" w:rsidTr="00002034">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002034" w:rsidRPr="00002034" w:rsidRDefault="00002034" w:rsidP="00002034">
            <w:pPr>
              <w:rPr>
                <w:rFonts w:ascii="Arial" w:hAnsi="Arial" w:cs="Arial"/>
                <w:color w:val="auto"/>
              </w:rPr>
            </w:pPr>
            <w:r w:rsidRPr="0000203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A051C" w:rsidRPr="003A051C" w:rsidRDefault="00002034" w:rsidP="003A051C">
            <w:pPr>
              <w:pStyle w:val="Body"/>
              <w:numPr>
                <w:ilvl w:val="2"/>
                <w:numId w:val="58"/>
              </w:numPr>
              <w:ind w:left="268" w:hanging="268"/>
              <w:rPr>
                <w:rFonts w:ascii="Arial" w:eastAsia="宋体" w:hAnsi="Arial" w:cs="Arial"/>
                <w:lang w:eastAsia="zh-CN"/>
              </w:rPr>
            </w:pPr>
            <w:r w:rsidRPr="00002034">
              <w:rPr>
                <w:rFonts w:ascii="Arial" w:eastAsia="宋体" w:hAnsi="Arial" w:cs="Arial"/>
                <w:lang w:eastAsia="zh-CN"/>
              </w:rPr>
              <w:t>Turn on L7 engine and set application reporting mode as “auto” globally at AP.</w:t>
            </w:r>
          </w:p>
          <w:p w:rsidR="00002034" w:rsidRPr="00002034" w:rsidRDefault="00002034" w:rsidP="00EB7D7A">
            <w:pPr>
              <w:pStyle w:val="Body"/>
              <w:numPr>
                <w:ilvl w:val="2"/>
                <w:numId w:val="58"/>
              </w:numPr>
              <w:ind w:left="268" w:hanging="268"/>
              <w:rPr>
                <w:rFonts w:ascii="Arial" w:eastAsia="宋体" w:hAnsi="Arial" w:cs="Arial"/>
                <w:lang w:eastAsia="zh-CN"/>
              </w:rPr>
            </w:pPr>
            <w:r w:rsidRPr="00002034">
              <w:rPr>
                <w:rFonts w:ascii="Arial" w:eastAsia="宋体" w:hAnsi="Arial" w:cs="Arial"/>
                <w:lang w:eastAsia="zh-CN"/>
              </w:rPr>
              <w:t>Enable application HTTP, TCP and IP for reporting.</w:t>
            </w:r>
          </w:p>
          <w:p w:rsidR="00002034" w:rsidRPr="00002034" w:rsidRDefault="00002034" w:rsidP="00EB7D7A">
            <w:pPr>
              <w:pStyle w:val="Body"/>
              <w:numPr>
                <w:ilvl w:val="2"/>
                <w:numId w:val="58"/>
              </w:numPr>
              <w:ind w:left="268" w:hanging="268"/>
              <w:rPr>
                <w:rFonts w:ascii="Arial" w:eastAsia="宋体" w:hAnsi="Arial" w:cs="Arial"/>
                <w:lang w:eastAsia="zh-CN"/>
              </w:rPr>
            </w:pPr>
            <w:r w:rsidRPr="00002034">
              <w:rPr>
                <w:rFonts w:ascii="Arial" w:eastAsia="宋体" w:hAnsi="Arial" w:cs="Arial"/>
                <w:lang w:eastAsia="zh-CN"/>
              </w:rPr>
              <w:t>Laptop1 accesses Internet web site via http session.</w:t>
            </w:r>
          </w:p>
          <w:p w:rsidR="00002034" w:rsidRPr="00002034" w:rsidRDefault="00002034" w:rsidP="00EB7D7A">
            <w:pPr>
              <w:pStyle w:val="Body"/>
              <w:numPr>
                <w:ilvl w:val="2"/>
                <w:numId w:val="58"/>
              </w:numPr>
              <w:ind w:left="268" w:hanging="268"/>
              <w:rPr>
                <w:rFonts w:ascii="Arial" w:eastAsia="宋体" w:hAnsi="Arial" w:cs="Arial"/>
                <w:lang w:eastAsia="zh-CN"/>
              </w:rPr>
            </w:pPr>
            <w:r w:rsidRPr="00002034">
              <w:rPr>
                <w:rFonts w:ascii="Arial" w:eastAsia="宋体" w:hAnsi="Arial" w:cs="Arial"/>
                <w:lang w:eastAsia="zh-CN"/>
              </w:rPr>
              <w:t xml:space="preserve">Making use of test tool provided by Dev, search corresponding TLV in AP reporting file. Check if AP can classify and report application traffic, which goes through AP </w:t>
            </w:r>
            <w:r>
              <w:rPr>
                <w:rFonts w:ascii="Arial" w:eastAsia="宋体" w:hAnsi="Arial" w:cs="Arial" w:hint="eastAsia"/>
                <w:lang w:eastAsia="zh-CN"/>
              </w:rPr>
              <w:t>redundant</w:t>
            </w:r>
            <w:r w:rsidRPr="00002034">
              <w:rPr>
                <w:rFonts w:ascii="Arial" w:eastAsia="宋体" w:hAnsi="Arial" w:cs="Arial"/>
                <w:lang w:eastAsia="zh-CN"/>
              </w:rPr>
              <w:t xml:space="preserve"> backhaul </w:t>
            </w:r>
            <w:r>
              <w:rPr>
                <w:rFonts w:ascii="Arial" w:eastAsia="宋体" w:hAnsi="Arial" w:cs="Arial" w:hint="eastAsia"/>
                <w:lang w:eastAsia="zh-CN"/>
              </w:rPr>
              <w:t>red0</w:t>
            </w:r>
            <w:r w:rsidRPr="00002034">
              <w:rPr>
                <w:rFonts w:ascii="Arial" w:eastAsia="宋体" w:hAnsi="Arial" w:cs="Arial"/>
                <w:lang w:eastAsia="zh-CN"/>
              </w:rPr>
              <w:t>, with correct TLV field to HM correctly.</w:t>
            </w:r>
          </w:p>
          <w:p w:rsidR="00002034" w:rsidRPr="00002034" w:rsidRDefault="00002034" w:rsidP="00EB7D7A">
            <w:pPr>
              <w:pStyle w:val="Body"/>
              <w:numPr>
                <w:ilvl w:val="2"/>
                <w:numId w:val="58"/>
              </w:numPr>
              <w:ind w:left="268" w:hanging="268"/>
              <w:rPr>
                <w:rFonts w:ascii="Arial" w:eastAsia="宋体" w:hAnsi="Arial" w:cs="Arial"/>
                <w:lang w:eastAsia="zh-CN"/>
              </w:rPr>
            </w:pPr>
            <w:r w:rsidRPr="00002034">
              <w:rPr>
                <w:rFonts w:ascii="Arial" w:eastAsia="宋体" w:hAnsi="Arial" w:cs="Arial"/>
                <w:lang w:eastAsia="zh-CN"/>
              </w:rPr>
              <w:t>Set application reporting mode as “disable” globally at AP.</w:t>
            </w:r>
          </w:p>
          <w:p w:rsidR="00002034" w:rsidRPr="00002034" w:rsidRDefault="00002034" w:rsidP="00EB7D7A">
            <w:pPr>
              <w:pStyle w:val="Body"/>
              <w:numPr>
                <w:ilvl w:val="2"/>
                <w:numId w:val="58"/>
              </w:numPr>
              <w:ind w:left="268" w:hanging="268"/>
              <w:rPr>
                <w:rFonts w:ascii="Arial" w:eastAsia="宋体" w:hAnsi="Arial" w:cs="Arial"/>
                <w:lang w:eastAsia="zh-CN"/>
              </w:rPr>
            </w:pPr>
            <w:r w:rsidRPr="00002034">
              <w:rPr>
                <w:rFonts w:ascii="Arial" w:eastAsia="宋体" w:hAnsi="Arial" w:cs="Arial"/>
                <w:lang w:eastAsia="zh-CN"/>
              </w:rPr>
              <w:t>Clear previous http session at AP, and then launch http session again at laptop1.</w:t>
            </w:r>
          </w:p>
          <w:p w:rsidR="00002034" w:rsidRPr="006666BC" w:rsidRDefault="00002034" w:rsidP="00EB7D7A">
            <w:pPr>
              <w:pStyle w:val="Body"/>
              <w:numPr>
                <w:ilvl w:val="2"/>
                <w:numId w:val="58"/>
              </w:numPr>
              <w:ind w:left="268" w:hanging="268"/>
              <w:rPr>
                <w:rFonts w:ascii="Arial" w:eastAsia="宋体" w:hAnsi="Arial" w:cs="Arial"/>
                <w:lang w:eastAsia="zh-CN"/>
              </w:rPr>
            </w:pPr>
            <w:r w:rsidRPr="00002034">
              <w:rPr>
                <w:rFonts w:ascii="Arial" w:eastAsia="宋体" w:hAnsi="Arial" w:cs="Arial"/>
                <w:lang w:eastAsia="zh-CN"/>
              </w:rPr>
              <w:t>Making use of test tool provided by Dev, search corresponding TLV in AP reporting file. Check if AP can classify HTTP session and report application traffic with correct TLV field to HM correctly.</w:t>
            </w:r>
          </w:p>
        </w:tc>
      </w:tr>
      <w:tr w:rsidR="00002034" w:rsidRPr="00322E9D" w:rsidTr="00002034">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002034" w:rsidRPr="00002034" w:rsidRDefault="00002034" w:rsidP="00002034">
            <w:pPr>
              <w:rPr>
                <w:rFonts w:ascii="Arial" w:hAnsi="Arial" w:cs="Arial"/>
                <w:color w:val="auto"/>
              </w:rPr>
            </w:pPr>
            <w:r w:rsidRPr="0000203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02034" w:rsidRPr="00002034" w:rsidRDefault="00002034" w:rsidP="00002034">
            <w:pPr>
              <w:pStyle w:val="Body"/>
              <w:rPr>
                <w:rFonts w:ascii="Arial" w:eastAsia="宋体" w:hAnsi="Arial" w:cs="Arial"/>
                <w:lang w:eastAsia="zh-CN"/>
              </w:rPr>
            </w:pPr>
            <w:r w:rsidRPr="00002034">
              <w:rPr>
                <w:rFonts w:ascii="Arial" w:eastAsia="宋体" w:hAnsi="Arial" w:cs="Arial"/>
                <w:lang w:eastAsia="zh-CN"/>
              </w:rPr>
              <w:t>Step 1. Turn on L7 engine and set application reporting mode globally successfully.</w:t>
            </w:r>
          </w:p>
          <w:p w:rsidR="00002034" w:rsidRPr="00002034" w:rsidRDefault="00392564" w:rsidP="00002034">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2</w:t>
            </w:r>
            <w:r w:rsidR="00002034" w:rsidRPr="00002034">
              <w:rPr>
                <w:rFonts w:ascii="Arial" w:eastAsia="宋体" w:hAnsi="Arial" w:cs="Arial"/>
                <w:lang w:eastAsia="zh-CN"/>
              </w:rPr>
              <w:t>. Enable application HTTP, TCP and IP for reporting successfully.</w:t>
            </w:r>
          </w:p>
          <w:p w:rsidR="00002034" w:rsidRPr="00002034" w:rsidRDefault="00392564" w:rsidP="00002034">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4</w:t>
            </w:r>
            <w:r w:rsidR="00002034" w:rsidRPr="00002034">
              <w:rPr>
                <w:rFonts w:ascii="Arial" w:eastAsia="宋体" w:hAnsi="Arial" w:cs="Arial"/>
                <w:lang w:eastAsia="zh-CN"/>
              </w:rPr>
              <w:t xml:space="preserve">. No TLV with field “IntName4Client” as AP </w:t>
            </w:r>
            <w:r w:rsidR="00002034">
              <w:rPr>
                <w:rFonts w:ascii="Arial" w:eastAsia="宋体" w:hAnsi="Arial" w:cs="Arial" w:hint="eastAsia"/>
                <w:lang w:eastAsia="zh-CN"/>
              </w:rPr>
              <w:t>redundant</w:t>
            </w:r>
            <w:r w:rsidR="00002034" w:rsidRPr="00002034">
              <w:rPr>
                <w:rFonts w:ascii="Arial" w:eastAsia="宋体" w:hAnsi="Arial" w:cs="Arial"/>
                <w:lang w:eastAsia="zh-CN"/>
              </w:rPr>
              <w:t xml:space="preserve"> backhaul </w:t>
            </w:r>
            <w:r w:rsidR="00002034">
              <w:rPr>
                <w:rFonts w:ascii="Arial" w:eastAsia="宋体" w:hAnsi="Arial" w:cs="Arial" w:hint="eastAsia"/>
                <w:lang w:eastAsia="zh-CN"/>
              </w:rPr>
              <w:t>red</w:t>
            </w:r>
            <w:r w:rsidR="00002034" w:rsidRPr="00002034">
              <w:rPr>
                <w:rFonts w:ascii="Arial" w:eastAsia="宋体" w:hAnsi="Arial" w:cs="Arial"/>
                <w:lang w:eastAsia="zh-CN"/>
              </w:rPr>
              <w:t xml:space="preserve">0. </w:t>
            </w:r>
          </w:p>
          <w:p w:rsidR="00002034" w:rsidRPr="00002034" w:rsidRDefault="00392564" w:rsidP="00002034">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5</w:t>
            </w:r>
            <w:r w:rsidR="00002034" w:rsidRPr="00002034">
              <w:rPr>
                <w:rFonts w:ascii="Arial" w:eastAsia="宋体" w:hAnsi="Arial" w:cs="Arial"/>
                <w:lang w:eastAsia="zh-CN"/>
              </w:rPr>
              <w:t>. Set application reporting mode as “disable” globally successfully.</w:t>
            </w:r>
          </w:p>
          <w:p w:rsidR="00002034" w:rsidRPr="006666BC" w:rsidRDefault="00392564" w:rsidP="00002034">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7</w:t>
            </w:r>
            <w:r w:rsidR="003A051C">
              <w:rPr>
                <w:rFonts w:ascii="Arial" w:eastAsia="宋体" w:hAnsi="Arial" w:cs="Arial"/>
                <w:lang w:eastAsia="zh-CN"/>
              </w:rPr>
              <w:t xml:space="preserve">. </w:t>
            </w:r>
            <w:r w:rsidR="003A051C">
              <w:rPr>
                <w:rFonts w:ascii="Arial" w:eastAsia="宋体" w:hAnsi="Arial" w:cs="Arial" w:hint="eastAsia"/>
                <w:lang w:eastAsia="zh-CN"/>
              </w:rPr>
              <w:t>HiveOS doesn</w:t>
            </w:r>
            <w:r w:rsidR="003A051C">
              <w:rPr>
                <w:rFonts w:ascii="Arial" w:eastAsia="宋体" w:hAnsi="Arial" w:cs="Arial"/>
                <w:lang w:eastAsia="zh-CN"/>
              </w:rPr>
              <w:t>’</w:t>
            </w:r>
            <w:r w:rsidR="003A051C">
              <w:rPr>
                <w:rFonts w:ascii="Arial" w:eastAsia="宋体" w:hAnsi="Arial" w:cs="Arial" w:hint="eastAsia"/>
                <w:lang w:eastAsia="zh-CN"/>
              </w:rPr>
              <w:t>t generate application reporting file</w:t>
            </w:r>
            <w:r w:rsidR="00002034" w:rsidRPr="00002034">
              <w:rPr>
                <w:rFonts w:ascii="Arial" w:eastAsia="宋体" w:hAnsi="Arial" w:cs="Arial"/>
                <w:lang w:eastAsia="zh-CN"/>
              </w:rPr>
              <w:t xml:space="preserve">. </w:t>
            </w:r>
          </w:p>
        </w:tc>
      </w:tr>
      <w:tr w:rsidR="00B4683C" w:rsidRPr="00322E9D" w:rsidTr="00002034">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B4683C" w:rsidRPr="00002034" w:rsidRDefault="00B4683C" w:rsidP="00002034">
            <w:pPr>
              <w:rPr>
                <w:rFonts w:ascii="Arial" w:eastAsia="宋体" w:hAnsi="Arial" w:cs="Arial"/>
                <w:color w:val="auto"/>
                <w:lang w:eastAsia="zh-CN"/>
              </w:rPr>
            </w:pPr>
            <w:r w:rsidRPr="00002034">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4683C" w:rsidRPr="00002034" w:rsidRDefault="00B4683C" w:rsidP="00002034">
            <w:pPr>
              <w:pStyle w:val="Body"/>
              <w:rPr>
                <w:rFonts w:ascii="Arial" w:eastAsia="宋体" w:hAnsi="Arial" w:cs="Arial"/>
                <w:lang w:eastAsia="zh-CN"/>
              </w:rPr>
            </w:pPr>
          </w:p>
        </w:tc>
      </w:tr>
      <w:tr w:rsidR="00B4683C" w:rsidRPr="00322E9D" w:rsidTr="00002034">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B4683C" w:rsidRPr="00002034" w:rsidRDefault="00002034" w:rsidP="00002034">
            <w:pPr>
              <w:rPr>
                <w:rFonts w:ascii="Arial" w:eastAsia="宋体" w:hAnsi="Arial" w:cs="Arial"/>
                <w:color w:val="auto"/>
                <w:lang w:eastAsia="zh-CN"/>
              </w:rPr>
            </w:pPr>
            <w:r w:rsidRPr="00002034">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4683C" w:rsidRPr="00002034" w:rsidRDefault="00B4683C" w:rsidP="00002034">
            <w:pPr>
              <w:pStyle w:val="Body"/>
              <w:rPr>
                <w:rFonts w:ascii="Arial" w:eastAsia="宋体" w:hAnsi="Arial" w:cs="Arial"/>
                <w:lang w:eastAsia="zh-CN"/>
              </w:rPr>
            </w:pPr>
          </w:p>
        </w:tc>
      </w:tr>
    </w:tbl>
    <w:p w:rsidR="009E28B6" w:rsidRPr="000E29B5" w:rsidRDefault="00A8149E" w:rsidP="009E28B6">
      <w:pPr>
        <w:pStyle w:val="Heading4"/>
        <w:ind w:firstLine="1121"/>
        <w:rPr>
          <w:rFonts w:ascii="Arial" w:hAnsi="Arial"/>
          <w:b w:val="0"/>
          <w:sz w:val="21"/>
          <w:szCs w:val="21"/>
        </w:rPr>
      </w:pPr>
      <w:r>
        <w:rPr>
          <w:rFonts w:ascii="Arial" w:hAnsi="Arial" w:hint="eastAsia"/>
          <w:b w:val="0"/>
          <w:sz w:val="21"/>
          <w:szCs w:val="21"/>
        </w:rPr>
        <w:t>ApplicationReporting_Function_</w:t>
      </w:r>
      <w:r w:rsidR="008F303F">
        <w:rPr>
          <w:rFonts w:ascii="Arial" w:eastAsia="宋体" w:hAnsi="Arial" w:hint="eastAsia"/>
          <w:b w:val="0"/>
          <w:sz w:val="21"/>
          <w:szCs w:val="21"/>
          <w:lang w:eastAsia="zh-CN"/>
        </w:rPr>
        <w:t>08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1D5BE4" w:rsidRDefault="00A8149E" w:rsidP="001C772A">
            <w:pPr>
              <w:pStyle w:val="Body"/>
              <w:rPr>
                <w:rFonts w:ascii="Arial" w:eastAsia="宋体" w:hAnsi="Arial" w:cs="Arial"/>
                <w:lang w:eastAsia="zh-CN"/>
              </w:rPr>
            </w:pPr>
            <w:r>
              <w:rPr>
                <w:rFonts w:ascii="Arial" w:eastAsia="宋体" w:hAnsi="Arial" w:cs="Arial"/>
                <w:lang w:eastAsia="zh-CN"/>
              </w:rPr>
              <w:t>ApplicationReporting_Function_</w:t>
            </w:r>
            <w:r w:rsidR="008F303F">
              <w:rPr>
                <w:rFonts w:ascii="Arial" w:eastAsia="宋体" w:hAnsi="Arial" w:cs="Arial" w:hint="eastAsia"/>
                <w:lang w:eastAsia="zh-CN"/>
              </w:rPr>
              <w:t>08</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9E28B6" w:rsidRPr="001D5BE4" w:rsidRDefault="000A1A6C" w:rsidP="001C772A">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r w:rsidRPr="001D5BE4">
              <w:rPr>
                <w:rFonts w:ascii="Arial" w:eastAsia="宋体" w:hAnsi="Arial" w:cs="Arial"/>
                <w:lang w:eastAsia="zh-CN"/>
              </w:rPr>
              <w:t>No</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C93938" w:rsidRDefault="009E28B6" w:rsidP="001C772A">
            <w:pPr>
              <w:pStyle w:val="Body"/>
              <w:rPr>
                <w:rFonts w:ascii="Arial" w:eastAsia="宋体" w:hAnsi="Arial" w:cs="Arial"/>
                <w:lang w:eastAsia="zh-CN"/>
              </w:rPr>
            </w:pPr>
            <w:r>
              <w:rPr>
                <w:rFonts w:ascii="Arial" w:eastAsia="宋体" w:hAnsi="Arial" w:cs="Arial"/>
                <w:lang w:eastAsia="zh-CN"/>
              </w:rPr>
              <w:t>Laptop1</w:t>
            </w:r>
            <w:r>
              <w:rPr>
                <w:rFonts w:ascii="Arial" w:eastAsia="宋体" w:hAnsi="Arial" w:cs="Arial" w:hint="eastAsia"/>
                <w:lang w:eastAsia="zh-CN"/>
              </w:rPr>
              <w:t>_____SW(trunk)</w:t>
            </w:r>
            <w:r w:rsidRPr="00B2458B">
              <w:rPr>
                <w:rFonts w:ascii="Arial" w:eastAsia="宋体" w:hAnsi="Arial" w:cs="Arial"/>
                <w:lang w:eastAsia="zh-CN"/>
              </w:rPr>
              <w:t>_____</w:t>
            </w:r>
            <w:r>
              <w:rPr>
                <w:rFonts w:ascii="Arial" w:eastAsia="宋体" w:hAnsi="Arial" w:cs="Arial" w:hint="eastAsia"/>
                <w:lang w:eastAsia="zh-CN"/>
              </w:rPr>
              <w:t>(eth0)MP(wifi1.1)--------(wifi1.1)AP(eth)</w:t>
            </w:r>
            <w:r w:rsidRPr="00B2458B">
              <w:rPr>
                <w:rFonts w:ascii="Arial" w:eastAsia="宋体" w:hAnsi="Arial" w:cs="Arial"/>
                <w:lang w:eastAsia="zh-CN"/>
              </w:rPr>
              <w:t>_____</w:t>
            </w:r>
            <w:r>
              <w:rPr>
                <w:rFonts w:ascii="Arial" w:eastAsia="宋体" w:hAnsi="Arial" w:cs="Arial" w:hint="eastAsia"/>
                <w:lang w:eastAsia="zh-CN"/>
              </w:rPr>
              <w:t>SW_____</w:t>
            </w:r>
            <w:r w:rsidRPr="00B2458B">
              <w:rPr>
                <w:rFonts w:ascii="Arial" w:eastAsia="宋体" w:hAnsi="Arial" w:cs="Arial"/>
                <w:lang w:eastAsia="zh-CN"/>
              </w:rPr>
              <w:t>HM</w:t>
            </w:r>
          </w:p>
          <w:p w:rsidR="009E28B6" w:rsidRPr="00B2458B" w:rsidRDefault="009E28B6" w:rsidP="001C772A">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9E28B6" w:rsidRPr="00B2458B" w:rsidRDefault="009E28B6" w:rsidP="001C772A">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9E28B6" w:rsidRPr="001D5BE4" w:rsidRDefault="009E28B6" w:rsidP="001C772A">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r>
              <w:rPr>
                <w:rFonts w:ascii="Arial" w:eastAsia="宋体" w:hAnsi="Arial" w:cs="Arial" w:hint="eastAsia"/>
                <w:lang w:eastAsia="zh-CN"/>
              </w:rPr>
              <w:t>The application reporting verification for AP i</w:t>
            </w:r>
            <w:r w:rsidRPr="001D5BE4">
              <w:rPr>
                <w:rFonts w:ascii="Arial" w:eastAsia="宋体" w:hAnsi="Arial" w:cs="Arial"/>
                <w:lang w:eastAsia="zh-CN"/>
              </w:rPr>
              <w:t>ndependent</w:t>
            </w:r>
            <w:r>
              <w:rPr>
                <w:rFonts w:ascii="Arial" w:eastAsia="宋体" w:hAnsi="Arial" w:cs="Arial" w:hint="eastAsia"/>
                <w:lang w:eastAsia="zh-CN"/>
              </w:rPr>
              <w:t xml:space="preserve"> bridge-802.1q </w:t>
            </w:r>
            <w:r>
              <w:rPr>
                <w:rFonts w:ascii="Arial" w:eastAsia="宋体" w:hAnsi="Arial" w:cs="Arial"/>
                <w:lang w:eastAsia="zh-CN"/>
              </w:rPr>
              <w:t>eth0</w:t>
            </w:r>
            <w:r w:rsidR="006666BC">
              <w:rPr>
                <w:rFonts w:ascii="Arial" w:eastAsia="宋体" w:hAnsi="Arial" w:cs="Arial" w:hint="eastAsia"/>
                <w:lang w:eastAsia="zh-CN"/>
              </w:rPr>
              <w:t>. (Auto Mode)</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eastAsia="宋体" w:hAnsi="Arial" w:cs="Arial"/>
                <w:color w:val="auto"/>
                <w:lang w:eastAsia="zh-CN"/>
              </w:rPr>
            </w:pPr>
            <w:r w:rsidRPr="001D5BE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r>
              <w:rPr>
                <w:rFonts w:ascii="Arial" w:eastAsia="宋体" w:hAnsi="Arial" w:cs="Arial"/>
                <w:lang w:eastAsia="zh-CN"/>
              </w:rPr>
              <w:t xml:space="preserve">AP: </w:t>
            </w:r>
            <w:r w:rsidRPr="00EF62D6">
              <w:rPr>
                <w:rFonts w:ascii="Arial" w:eastAsia="宋体" w:hAnsi="Arial" w:cs="Arial"/>
                <w:lang w:eastAsia="zh-CN"/>
              </w:rPr>
              <w:t>AP120,AP121,AP141,AP170</w:t>
            </w:r>
            <w:r>
              <w:rPr>
                <w:rFonts w:ascii="Arial" w:eastAsia="宋体" w:hAnsi="Arial" w:cs="Arial"/>
                <w:lang w:eastAsia="zh-CN"/>
              </w:rPr>
              <w:t>,AP320,AP340,AP330,AP350</w:t>
            </w:r>
            <w:r w:rsidRPr="00EF62D6">
              <w:rPr>
                <w:rFonts w:ascii="Arial" w:eastAsia="宋体" w:hAnsi="Arial" w:cs="Arial"/>
                <w:lang w:eastAsia="zh-CN"/>
              </w:rPr>
              <w:t>,</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Default="009E28B6" w:rsidP="001C772A">
            <w:pPr>
              <w:pStyle w:val="Body"/>
              <w:rPr>
                <w:rFonts w:ascii="Arial" w:eastAsia="宋体" w:hAnsi="Arial" w:cs="Arial"/>
                <w:lang w:eastAsia="zh-CN"/>
              </w:rPr>
            </w:pPr>
            <w:r>
              <w:rPr>
                <w:rFonts w:ascii="Arial" w:eastAsia="宋体" w:hAnsi="Arial" w:cs="Arial" w:hint="eastAsia"/>
                <w:lang w:eastAsia="zh-CN"/>
              </w:rPr>
              <w:t>AP and MP are</w:t>
            </w:r>
            <w:r>
              <w:rPr>
                <w:rFonts w:ascii="Arial" w:eastAsia="宋体" w:hAnsi="Arial" w:cs="Arial"/>
                <w:lang w:eastAsia="zh-CN"/>
              </w:rPr>
              <w:t xml:space="preserve"> managed by HM</w:t>
            </w:r>
            <w:r>
              <w:rPr>
                <w:rFonts w:ascii="Arial" w:eastAsia="宋体" w:hAnsi="Arial" w:cs="Arial" w:hint="eastAsia"/>
                <w:lang w:eastAsia="zh-CN"/>
              </w:rPr>
              <w:t>.</w:t>
            </w:r>
          </w:p>
          <w:p w:rsidR="009E28B6" w:rsidRPr="00F30A6D" w:rsidRDefault="009E28B6" w:rsidP="001C772A">
            <w:pPr>
              <w:pStyle w:val="Body"/>
              <w:rPr>
                <w:rFonts w:ascii="Arial" w:eastAsia="宋体" w:hAnsi="Arial" w:cs="Arial"/>
                <w:lang w:eastAsia="zh-CN"/>
              </w:rPr>
            </w:pPr>
            <w:r>
              <w:rPr>
                <w:rFonts w:ascii="Arial" w:eastAsia="宋体" w:hAnsi="Arial" w:cs="Arial" w:hint="eastAsia"/>
                <w:lang w:eastAsia="zh-CN"/>
              </w:rPr>
              <w:lastRenderedPageBreak/>
              <w:t>Set MP/AP wifi1.1 and AP eth interface mode as backhaul. MP connects with AP via wifi1.1 backhaul interface.</w:t>
            </w:r>
          </w:p>
          <w:p w:rsidR="009E28B6" w:rsidRDefault="009E28B6" w:rsidP="001C772A">
            <w:pPr>
              <w:pStyle w:val="Body"/>
              <w:rPr>
                <w:rFonts w:ascii="Arial" w:eastAsia="宋体" w:hAnsi="Arial" w:cs="Arial"/>
                <w:lang w:eastAsia="zh-CN"/>
              </w:rPr>
            </w:pPr>
            <w:r>
              <w:rPr>
                <w:rFonts w:ascii="Arial" w:eastAsia="宋体" w:hAnsi="Arial" w:cs="Arial" w:hint="eastAsia"/>
                <w:lang w:eastAsia="zh-CN"/>
              </w:rPr>
              <w:t>Set MP eth0 mode as independent bridge-802.1q</w:t>
            </w:r>
          </w:p>
          <w:p w:rsidR="009E28B6" w:rsidRDefault="00E748B1" w:rsidP="001C772A">
            <w:pPr>
              <w:pStyle w:val="Body"/>
              <w:rPr>
                <w:rFonts w:ascii="Arial" w:eastAsia="宋体" w:hAnsi="Arial" w:cs="Arial"/>
                <w:lang w:eastAsia="zh-CN"/>
              </w:rPr>
            </w:pPr>
            <w:r>
              <w:rPr>
                <w:rFonts w:ascii="Arial" w:eastAsia="宋体" w:hAnsi="Arial" w:cs="Arial" w:hint="eastAsia"/>
                <w:lang w:eastAsia="zh-CN"/>
              </w:rPr>
              <w:t>SW and MP</w:t>
            </w:r>
            <w:r w:rsidR="009E28B6">
              <w:rPr>
                <w:rFonts w:ascii="Arial" w:eastAsia="宋体" w:hAnsi="Arial" w:cs="Arial" w:hint="eastAsia"/>
                <w:lang w:eastAsia="zh-CN"/>
              </w:rPr>
              <w:t xml:space="preserve"> allow all vlans.</w:t>
            </w:r>
          </w:p>
          <w:p w:rsidR="009E28B6" w:rsidRPr="001D5BE4" w:rsidRDefault="009E28B6" w:rsidP="001C772A">
            <w:pPr>
              <w:pStyle w:val="Body"/>
              <w:rPr>
                <w:rFonts w:ascii="Arial" w:eastAsia="宋体" w:hAnsi="Arial" w:cs="Arial"/>
                <w:lang w:eastAsia="zh-CN"/>
              </w:rPr>
            </w:pPr>
            <w:r>
              <w:rPr>
                <w:rFonts w:ascii="Arial" w:eastAsia="宋体" w:hAnsi="Arial" w:cs="Arial" w:hint="eastAsia"/>
                <w:lang w:eastAsia="zh-CN"/>
              </w:rPr>
              <w:t>Laptop1 connects with Internet via SW.</w:t>
            </w:r>
          </w:p>
        </w:tc>
      </w:tr>
      <w:tr w:rsidR="009E28B6" w:rsidRPr="00322E9D" w:rsidTr="001C772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Default="009E28B6" w:rsidP="007D2755">
            <w:pPr>
              <w:pStyle w:val="Body"/>
              <w:numPr>
                <w:ilvl w:val="2"/>
                <w:numId w:val="25"/>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MP.</w:t>
            </w:r>
          </w:p>
          <w:p w:rsidR="009E28B6" w:rsidRDefault="009E28B6" w:rsidP="007D2755">
            <w:pPr>
              <w:pStyle w:val="Body"/>
              <w:numPr>
                <w:ilvl w:val="2"/>
                <w:numId w:val="25"/>
              </w:numPr>
              <w:ind w:left="268" w:hanging="268"/>
              <w:rPr>
                <w:rFonts w:ascii="Arial" w:eastAsia="宋体" w:hAnsi="Arial" w:cs="Arial"/>
                <w:lang w:eastAsia="zh-CN"/>
              </w:rPr>
            </w:pPr>
            <w:r>
              <w:rPr>
                <w:rFonts w:ascii="Arial" w:eastAsia="宋体" w:hAnsi="Arial" w:cs="Arial" w:hint="eastAsia"/>
                <w:lang w:eastAsia="zh-CN"/>
              </w:rPr>
              <w:t xml:space="preserve">Enable application </w:t>
            </w:r>
            <w:r w:rsidR="00F662CA">
              <w:rPr>
                <w:rFonts w:ascii="Arial" w:eastAsia="宋体" w:hAnsi="Arial" w:cs="Arial" w:hint="eastAsia"/>
                <w:lang w:eastAsia="zh-CN"/>
              </w:rPr>
              <w:t xml:space="preserve">ICMP </w:t>
            </w:r>
            <w:r>
              <w:rPr>
                <w:rFonts w:ascii="Arial" w:eastAsia="宋体" w:hAnsi="Arial" w:cs="Arial" w:hint="eastAsia"/>
                <w:lang w:eastAsia="zh-CN"/>
              </w:rPr>
              <w:t>for reporting.</w:t>
            </w:r>
          </w:p>
          <w:p w:rsidR="009E28B6" w:rsidRDefault="009E28B6" w:rsidP="007D2755">
            <w:pPr>
              <w:pStyle w:val="Body"/>
              <w:numPr>
                <w:ilvl w:val="2"/>
                <w:numId w:val="25"/>
              </w:numPr>
              <w:ind w:left="268" w:hanging="268"/>
              <w:rPr>
                <w:rFonts w:ascii="Arial" w:eastAsia="宋体" w:hAnsi="Arial" w:cs="Arial"/>
                <w:lang w:eastAsia="zh-CN"/>
              </w:rPr>
            </w:pPr>
            <w:r>
              <w:rPr>
                <w:rFonts w:ascii="Arial" w:eastAsia="宋体" w:hAnsi="Arial" w:cs="Arial" w:hint="eastAsia"/>
                <w:lang w:eastAsia="zh-CN"/>
              </w:rPr>
              <w:t xml:space="preserve">Laptop1 </w:t>
            </w:r>
            <w:r w:rsidR="00F662CA">
              <w:rPr>
                <w:rFonts w:ascii="Arial" w:eastAsia="宋体" w:hAnsi="Arial" w:cs="Arial" w:hint="eastAsia"/>
                <w:lang w:eastAsia="zh-CN"/>
              </w:rPr>
              <w:t>launches ICMP ping</w:t>
            </w:r>
            <w:r>
              <w:rPr>
                <w:rFonts w:ascii="Arial" w:eastAsia="宋体" w:hAnsi="Arial" w:cs="Arial" w:hint="eastAsia"/>
                <w:lang w:eastAsia="zh-CN"/>
              </w:rPr>
              <w:t>.</w:t>
            </w:r>
          </w:p>
          <w:p w:rsidR="009E28B6" w:rsidRPr="00954567" w:rsidRDefault="009E28B6" w:rsidP="007D2755">
            <w:pPr>
              <w:pStyle w:val="Body"/>
              <w:numPr>
                <w:ilvl w:val="2"/>
                <w:numId w:val="25"/>
              </w:numPr>
              <w:ind w:left="268" w:hanging="268"/>
              <w:rPr>
                <w:rFonts w:ascii="Arial" w:eastAsia="宋体" w:hAnsi="Arial" w:cs="Arial"/>
                <w:lang w:eastAsia="zh-CN"/>
              </w:rPr>
            </w:pPr>
            <w:r>
              <w:rPr>
                <w:rFonts w:ascii="Arial" w:eastAsia="宋体" w:hAnsi="Arial" w:cs="Arial" w:hint="eastAsia"/>
                <w:lang w:eastAsia="zh-CN"/>
              </w:rPr>
              <w:t xml:space="preserve">Making use of test tool provided by Dev, search corresponding TLV in MP reporting file. Check if MP can classify and report application traffic, which goes through </w:t>
            </w:r>
            <w:r w:rsidR="001C772A">
              <w:rPr>
                <w:rFonts w:ascii="Arial" w:eastAsia="宋体" w:hAnsi="Arial" w:cs="Arial" w:hint="eastAsia"/>
                <w:lang w:eastAsia="zh-CN"/>
              </w:rPr>
              <w:t>MP eth0</w:t>
            </w:r>
            <w:r>
              <w:rPr>
                <w:rFonts w:ascii="Arial" w:eastAsia="宋体" w:hAnsi="Arial" w:cs="Arial" w:hint="eastAsia"/>
                <w:lang w:eastAsia="zh-CN"/>
              </w:rPr>
              <w:t>, with correct TLV field to HM correctly.</w:t>
            </w:r>
          </w:p>
          <w:p w:rsidR="009E28B6" w:rsidRDefault="009E28B6" w:rsidP="007D2755">
            <w:pPr>
              <w:pStyle w:val="Body"/>
              <w:numPr>
                <w:ilvl w:val="2"/>
                <w:numId w:val="25"/>
              </w:numPr>
              <w:ind w:left="268" w:hanging="268"/>
              <w:rPr>
                <w:rFonts w:ascii="Arial" w:eastAsia="宋体" w:hAnsi="Arial" w:cs="Arial"/>
                <w:lang w:eastAsia="zh-CN"/>
              </w:rPr>
            </w:pPr>
            <w:r>
              <w:rPr>
                <w:rFonts w:ascii="Arial" w:eastAsia="宋体" w:hAnsi="Arial" w:cs="Arial" w:hint="eastAsia"/>
                <w:lang w:eastAsia="zh-CN"/>
              </w:rPr>
              <w:t xml:space="preserve">Set application reporting mode as </w:t>
            </w:r>
            <w:r>
              <w:rPr>
                <w:rFonts w:ascii="Arial" w:eastAsia="宋体" w:hAnsi="Arial" w:cs="Arial"/>
                <w:lang w:eastAsia="zh-CN"/>
              </w:rPr>
              <w:t>“</w:t>
            </w:r>
            <w:r>
              <w:rPr>
                <w:rFonts w:ascii="Arial" w:eastAsia="宋体" w:hAnsi="Arial" w:cs="Arial" w:hint="eastAsia"/>
                <w:lang w:eastAsia="zh-CN"/>
              </w:rPr>
              <w:t>disable</w:t>
            </w:r>
            <w:r>
              <w:rPr>
                <w:rFonts w:ascii="Arial" w:eastAsia="宋体" w:hAnsi="Arial" w:cs="Arial"/>
                <w:lang w:eastAsia="zh-CN"/>
              </w:rPr>
              <w:t>”</w:t>
            </w:r>
            <w:r>
              <w:rPr>
                <w:rFonts w:ascii="Arial" w:eastAsia="宋体" w:hAnsi="Arial" w:cs="Arial" w:hint="eastAsia"/>
                <w:lang w:eastAsia="zh-CN"/>
              </w:rPr>
              <w:t xml:space="preserve"> globally at MP.</w:t>
            </w:r>
          </w:p>
          <w:p w:rsidR="009E28B6" w:rsidRPr="00954567" w:rsidRDefault="009E28B6" w:rsidP="007D2755">
            <w:pPr>
              <w:pStyle w:val="Body"/>
              <w:numPr>
                <w:ilvl w:val="2"/>
                <w:numId w:val="25"/>
              </w:numPr>
              <w:ind w:left="268" w:hanging="268"/>
              <w:rPr>
                <w:rFonts w:ascii="Arial" w:eastAsia="宋体" w:hAnsi="Arial" w:cs="Arial"/>
                <w:lang w:eastAsia="zh-CN"/>
              </w:rPr>
            </w:pPr>
            <w:r>
              <w:rPr>
                <w:rFonts w:ascii="Arial" w:eastAsia="宋体" w:hAnsi="Arial" w:cs="Arial" w:hint="eastAsia"/>
                <w:lang w:eastAsia="zh-CN"/>
              </w:rPr>
              <w:t xml:space="preserve">Clear previous http </w:t>
            </w:r>
            <w:r w:rsidRPr="00FB4EFC">
              <w:rPr>
                <w:rFonts w:ascii="Arial" w:eastAsia="宋体" w:hAnsi="Arial" w:cs="Arial"/>
                <w:lang w:eastAsia="zh-CN"/>
              </w:rPr>
              <w:t>session</w:t>
            </w:r>
            <w:r>
              <w:rPr>
                <w:rFonts w:ascii="Arial" w:eastAsia="宋体" w:hAnsi="Arial" w:cs="Arial" w:hint="eastAsia"/>
                <w:lang w:eastAsia="zh-CN"/>
              </w:rPr>
              <w:t xml:space="preserve"> at MP</w:t>
            </w:r>
            <w:r w:rsidRPr="00FB4EFC">
              <w:rPr>
                <w:rFonts w:ascii="Arial" w:eastAsia="宋体" w:hAnsi="Arial" w:cs="Arial"/>
                <w:lang w:eastAsia="zh-CN"/>
              </w:rPr>
              <w:t xml:space="preserve">, </w:t>
            </w:r>
            <w:r>
              <w:rPr>
                <w:rFonts w:ascii="Arial" w:eastAsia="宋体" w:hAnsi="Arial" w:cs="Arial"/>
                <w:lang w:eastAsia="zh-CN"/>
              </w:rPr>
              <w:t>and th</w:t>
            </w:r>
            <w:r>
              <w:rPr>
                <w:rFonts w:ascii="Arial" w:eastAsia="宋体" w:hAnsi="Arial" w:cs="Arial" w:hint="eastAsia"/>
                <w:lang w:eastAsia="zh-CN"/>
              </w:rPr>
              <w:t>en launch http session again at laptop1.</w:t>
            </w:r>
          </w:p>
          <w:p w:rsidR="009E28B6" w:rsidRPr="006666BC" w:rsidRDefault="009E28B6" w:rsidP="006666BC">
            <w:pPr>
              <w:pStyle w:val="Body"/>
              <w:numPr>
                <w:ilvl w:val="2"/>
                <w:numId w:val="25"/>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MP reporting file. Check if MP can classify HTTP session and report application traffic with correct TLV field to HM correctly.</w:t>
            </w:r>
          </w:p>
        </w:tc>
      </w:tr>
      <w:tr w:rsidR="009E28B6" w:rsidRPr="00322E9D" w:rsidTr="001C772A">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Default="009E28B6" w:rsidP="001C772A">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9E28B6" w:rsidRDefault="000703D5" w:rsidP="001C772A">
            <w:pPr>
              <w:pStyle w:val="Body"/>
              <w:rPr>
                <w:rFonts w:ascii="Arial" w:eastAsia="宋体" w:hAnsi="Arial" w:cs="Arial"/>
                <w:lang w:eastAsia="zh-CN"/>
              </w:rPr>
            </w:pPr>
            <w:r>
              <w:rPr>
                <w:rFonts w:ascii="Arial" w:eastAsia="宋体" w:hAnsi="Arial" w:cs="Arial" w:hint="eastAsia"/>
                <w:lang w:eastAsia="zh-CN"/>
              </w:rPr>
              <w:t>Step 2</w:t>
            </w:r>
            <w:r w:rsidR="009E28B6">
              <w:rPr>
                <w:rFonts w:ascii="Arial" w:eastAsia="宋体" w:hAnsi="Arial" w:cs="Arial" w:hint="eastAsia"/>
                <w:lang w:eastAsia="zh-CN"/>
              </w:rPr>
              <w:t>. Enable application HTTP, TCP and IP for reporting successfully.</w:t>
            </w:r>
          </w:p>
          <w:p w:rsidR="009E28B6" w:rsidRDefault="000703D5" w:rsidP="001C772A">
            <w:pPr>
              <w:pStyle w:val="Body"/>
              <w:rPr>
                <w:rFonts w:ascii="Arial" w:eastAsia="宋体" w:hAnsi="Arial" w:cs="Arial"/>
                <w:lang w:eastAsia="zh-CN"/>
              </w:rPr>
            </w:pPr>
            <w:r>
              <w:rPr>
                <w:rFonts w:ascii="Arial" w:eastAsia="宋体" w:hAnsi="Arial" w:cs="Arial" w:hint="eastAsia"/>
                <w:lang w:eastAsia="zh-CN"/>
              </w:rPr>
              <w:t>Step 4</w:t>
            </w:r>
            <w:r w:rsidR="009E28B6">
              <w:rPr>
                <w:rFonts w:ascii="Arial" w:eastAsia="宋体" w:hAnsi="Arial" w:cs="Arial" w:hint="eastAsia"/>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9E28B6" w:rsidRPr="00D576E5" w:rsidTr="001C772A">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28B6" w:rsidRPr="00D576E5" w:rsidRDefault="009E28B6" w:rsidP="001C772A">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9E28B6" w:rsidRPr="00D576E5" w:rsidRDefault="009E28B6" w:rsidP="001C772A">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9E28B6" w:rsidRPr="00D91692" w:rsidRDefault="009E28B6" w:rsidP="006A1B24">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9E28B6" w:rsidRPr="00D91692" w:rsidRDefault="00F662CA" w:rsidP="006A1B24">
                  <w:pPr>
                    <w:rPr>
                      <w:rFonts w:ascii="Calibri" w:eastAsia="Times New Roman" w:hAnsi="Calibri" w:cs="Calibri"/>
                      <w:b w:val="0"/>
                      <w:sz w:val="22"/>
                      <w:szCs w:val="22"/>
                      <w:lang w:eastAsia="zh-CN"/>
                    </w:rPr>
                  </w:pPr>
                  <w:r>
                    <w:rPr>
                      <w:rFonts w:ascii="Calibri" w:eastAsiaTheme="minorEastAsia" w:hAnsi="Calibri" w:cs="Calibri" w:hint="eastAsia"/>
                      <w:b w:val="0"/>
                      <w:sz w:val="22"/>
                      <w:szCs w:val="22"/>
                      <w:lang w:eastAsia="zh-CN"/>
                    </w:rPr>
                    <w:t xml:space="preserve">ICMP </w:t>
                  </w:r>
                  <w:r w:rsidR="009E28B6" w:rsidRPr="00D91692">
                    <w:rPr>
                      <w:rFonts w:ascii="Calibri" w:eastAsia="Times New Roman" w:hAnsi="Calibri" w:cs="Calibri"/>
                      <w:b w:val="0"/>
                      <w:sz w:val="22"/>
                      <w:szCs w:val="22"/>
                      <w:lang w:eastAsia="zh-CN"/>
                    </w:rPr>
                    <w:t xml:space="preserve"> APP ID</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eth0</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wii1.1</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9E28B6" w:rsidRPr="00D91692" w:rsidRDefault="009E28B6" w:rsidP="006A1B24">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2</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unknown</w:t>
                  </w:r>
                  <w:r w:rsidRPr="00D91692">
                    <w:rPr>
                      <w:rFonts w:ascii="Calibri" w:eastAsia="Times New Roman" w:hAnsi="Calibri" w:cs="Calibri"/>
                      <w:b w:val="0"/>
                      <w:sz w:val="22"/>
                      <w:szCs w:val="22"/>
                      <w:lang w:eastAsia="zh-CN"/>
                    </w:rPr>
                    <w:t>)</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9E28B6" w:rsidRPr="00D576E5" w:rsidTr="006A1B24">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F662CA" w:rsidRDefault="00F662CA" w:rsidP="00F662CA">
            <w:pPr>
              <w:pStyle w:val="Body"/>
              <w:rPr>
                <w:rFonts w:ascii="Arial" w:eastAsia="宋体" w:hAnsi="Arial" w:cs="Arial"/>
                <w:lang w:eastAsia="zh-CN"/>
              </w:rPr>
            </w:pPr>
            <w:r>
              <w:rPr>
                <w:rFonts w:ascii="Arial" w:eastAsia="宋体" w:hAnsi="Arial" w:cs="Arial" w:hint="eastAsia"/>
                <w:lang w:eastAsia="zh-CN"/>
              </w:rPr>
              <w:t>For other applications which are not enabled for reporting, HiveOS report them as Unknown to HM.</w:t>
            </w:r>
          </w:p>
          <w:p w:rsidR="00F662CA" w:rsidRPr="00F662CA" w:rsidRDefault="00F662CA" w:rsidP="001C772A">
            <w:pPr>
              <w:pStyle w:val="Body"/>
              <w:rPr>
                <w:rFonts w:ascii="Arial" w:eastAsia="宋体" w:hAnsi="Arial" w:cs="Arial"/>
                <w:lang w:eastAsia="zh-CN"/>
              </w:rPr>
            </w:pPr>
          </w:p>
          <w:p w:rsidR="009E28B6" w:rsidRDefault="000703D5" w:rsidP="001C772A">
            <w:pPr>
              <w:pStyle w:val="Body"/>
              <w:rPr>
                <w:rFonts w:ascii="Arial" w:eastAsia="宋体" w:hAnsi="Arial" w:cs="Arial"/>
                <w:lang w:eastAsia="zh-CN"/>
              </w:rPr>
            </w:pPr>
            <w:r>
              <w:rPr>
                <w:rFonts w:ascii="Arial" w:eastAsia="宋体" w:hAnsi="Arial" w:cs="Arial" w:hint="eastAsia"/>
                <w:lang w:eastAsia="zh-CN"/>
              </w:rPr>
              <w:t>Step 5</w:t>
            </w:r>
            <w:r w:rsidR="009E28B6">
              <w:rPr>
                <w:rFonts w:ascii="Arial" w:eastAsia="宋体" w:hAnsi="Arial" w:cs="Arial" w:hint="eastAsia"/>
                <w:lang w:eastAsia="zh-CN"/>
              </w:rPr>
              <w:t xml:space="preserve">. Set application reporting mode as </w:t>
            </w:r>
            <w:r w:rsidR="009E28B6">
              <w:rPr>
                <w:rFonts w:ascii="Arial" w:eastAsia="宋体" w:hAnsi="Arial" w:cs="Arial"/>
                <w:lang w:eastAsia="zh-CN"/>
              </w:rPr>
              <w:t>“</w:t>
            </w:r>
            <w:r w:rsidR="009E28B6">
              <w:rPr>
                <w:rFonts w:ascii="Arial" w:eastAsia="宋体" w:hAnsi="Arial" w:cs="Arial" w:hint="eastAsia"/>
                <w:lang w:eastAsia="zh-CN"/>
              </w:rPr>
              <w:t>disable</w:t>
            </w:r>
            <w:r w:rsidR="009E28B6">
              <w:rPr>
                <w:rFonts w:ascii="Arial" w:eastAsia="宋体" w:hAnsi="Arial" w:cs="Arial"/>
                <w:lang w:eastAsia="zh-CN"/>
              </w:rPr>
              <w:t>”</w:t>
            </w:r>
            <w:r w:rsidR="009E28B6">
              <w:rPr>
                <w:rFonts w:ascii="Arial" w:eastAsia="宋体" w:hAnsi="Arial" w:cs="Arial" w:hint="eastAsia"/>
                <w:lang w:eastAsia="zh-CN"/>
              </w:rPr>
              <w:t xml:space="preserve"> globally successfully.</w:t>
            </w:r>
          </w:p>
          <w:p w:rsidR="009E28B6" w:rsidRPr="006666BC" w:rsidRDefault="000703D5" w:rsidP="00F662CA">
            <w:pPr>
              <w:pStyle w:val="Body"/>
              <w:rPr>
                <w:rFonts w:ascii="Arial" w:eastAsia="宋体" w:hAnsi="Arial" w:cs="Arial"/>
                <w:lang w:eastAsia="zh-CN"/>
              </w:rPr>
            </w:pPr>
            <w:r>
              <w:rPr>
                <w:rFonts w:ascii="Arial" w:eastAsia="宋体" w:hAnsi="Arial" w:cs="Arial" w:hint="eastAsia"/>
                <w:lang w:eastAsia="zh-CN"/>
              </w:rPr>
              <w:lastRenderedPageBreak/>
              <w:t>Step 7</w:t>
            </w:r>
            <w:r w:rsidR="009E28B6">
              <w:rPr>
                <w:rFonts w:ascii="Arial" w:eastAsia="宋体" w:hAnsi="Arial" w:cs="Arial" w:hint="eastAsia"/>
                <w:lang w:eastAsia="zh-CN"/>
              </w:rPr>
              <w:t xml:space="preserve">. </w:t>
            </w:r>
            <w:r w:rsidR="00F662CA">
              <w:rPr>
                <w:rFonts w:ascii="Arial" w:eastAsia="宋体" w:hAnsi="Arial" w:cs="Arial" w:hint="eastAsia"/>
                <w:lang w:eastAsia="zh-CN"/>
              </w:rPr>
              <w:t xml:space="preserve"> HiveOS does NOT generate application reporting file</w:t>
            </w:r>
            <w:r w:rsidR="009E28B6">
              <w:rPr>
                <w:rFonts w:ascii="Arial" w:eastAsia="宋体" w:hAnsi="Arial" w:cs="Arial" w:hint="eastAsia"/>
                <w:lang w:eastAsia="zh-CN"/>
              </w:rPr>
              <w:t>.</w:t>
            </w:r>
          </w:p>
        </w:tc>
      </w:tr>
      <w:tr w:rsidR="009E28B6" w:rsidRPr="00322E9D" w:rsidTr="001C772A">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eastAsia="宋体" w:hAnsi="Arial" w:cs="Arial"/>
                <w:color w:val="auto"/>
                <w:lang w:eastAsia="zh-CN"/>
              </w:rPr>
            </w:pPr>
            <w:r w:rsidRPr="001D5BE4">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p>
        </w:tc>
      </w:tr>
      <w:tr w:rsidR="009E28B6" w:rsidRPr="00322E9D" w:rsidTr="001C772A">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Default="006F686D" w:rsidP="001C772A">
            <w:pPr>
              <w:pStyle w:val="Body"/>
              <w:rPr>
                <w:rFonts w:ascii="Arial" w:eastAsia="宋体" w:hAnsi="Arial" w:cs="Arial"/>
                <w:lang w:eastAsia="zh-CN"/>
              </w:rPr>
            </w:pPr>
            <w:r>
              <w:rPr>
                <w:rFonts w:ascii="Arial" w:eastAsia="宋体" w:hAnsi="Arial" w:cs="Arial" w:hint="eastAsia"/>
                <w:lang w:eastAsia="zh-CN"/>
              </w:rPr>
              <w:t xml:space="preserve">In order to get test </w:t>
            </w:r>
            <w:r>
              <w:rPr>
                <w:rFonts w:ascii="Arial" w:eastAsia="宋体" w:hAnsi="Arial" w:cs="Arial"/>
                <w:lang w:eastAsia="zh-CN"/>
              </w:rPr>
              <w:t>result</w:t>
            </w:r>
            <w:r>
              <w:rPr>
                <w:rFonts w:ascii="Arial" w:eastAsia="宋体" w:hAnsi="Arial" w:cs="Arial" w:hint="eastAsia"/>
                <w:lang w:eastAsia="zh-CN"/>
              </w:rPr>
              <w:t xml:space="preserve"> immediately, can set application reporting interval as 60 seconds.</w:t>
            </w:r>
          </w:p>
          <w:p w:rsidR="00D2340E" w:rsidRPr="001D5BE4" w:rsidRDefault="00D2340E" w:rsidP="001C772A">
            <w:pPr>
              <w:pStyle w:val="Body"/>
              <w:rPr>
                <w:rFonts w:ascii="Arial" w:eastAsia="宋体" w:hAnsi="Arial" w:cs="Arial"/>
                <w:lang w:eastAsia="zh-CN"/>
              </w:rPr>
            </w:pPr>
          </w:p>
        </w:tc>
      </w:tr>
    </w:tbl>
    <w:p w:rsidR="009E28B6" w:rsidRPr="000E29B5" w:rsidRDefault="00A8149E" w:rsidP="009E28B6">
      <w:pPr>
        <w:pStyle w:val="Heading4"/>
        <w:ind w:firstLine="1121"/>
        <w:rPr>
          <w:rFonts w:ascii="Arial" w:hAnsi="Arial"/>
          <w:b w:val="0"/>
          <w:sz w:val="21"/>
          <w:szCs w:val="21"/>
        </w:rPr>
      </w:pPr>
      <w:r>
        <w:rPr>
          <w:rFonts w:ascii="Arial" w:hAnsi="Arial" w:hint="eastAsia"/>
          <w:b w:val="0"/>
          <w:sz w:val="21"/>
          <w:szCs w:val="21"/>
        </w:rPr>
        <w:t>ApplicationReporting_Function_</w:t>
      </w:r>
      <w:r w:rsidR="008F303F">
        <w:rPr>
          <w:rFonts w:ascii="Arial" w:eastAsiaTheme="minorEastAsia" w:hAnsi="Arial" w:hint="eastAsia"/>
          <w:b w:val="0"/>
          <w:sz w:val="21"/>
          <w:szCs w:val="21"/>
          <w:lang w:eastAsia="zh-CN"/>
        </w:rPr>
        <w:t>09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r w:rsidRPr="001D5BE4">
              <w:rPr>
                <w:rFonts w:ascii="Arial" w:eastAsia="宋体" w:hAnsi="Arial" w:cs="Arial"/>
                <w:lang w:eastAsia="zh-CN"/>
              </w:rPr>
              <w:t>ApplicationReporting_Function_</w:t>
            </w:r>
            <w:r w:rsidR="008F303F">
              <w:rPr>
                <w:rFonts w:ascii="Arial" w:eastAsia="宋体" w:hAnsi="Arial" w:cs="Arial" w:hint="eastAsia"/>
                <w:lang w:eastAsia="zh-CN"/>
              </w:rPr>
              <w:t>09</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9E28B6" w:rsidRPr="001D5BE4" w:rsidRDefault="000A1A6C" w:rsidP="001C772A">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r w:rsidRPr="001D5BE4">
              <w:rPr>
                <w:rFonts w:ascii="Arial" w:eastAsia="宋体" w:hAnsi="Arial" w:cs="Arial"/>
                <w:lang w:eastAsia="zh-CN"/>
              </w:rPr>
              <w:t>No</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C93938" w:rsidRDefault="009E28B6" w:rsidP="001C772A">
            <w:pPr>
              <w:pStyle w:val="Body"/>
              <w:rPr>
                <w:rFonts w:ascii="Arial" w:eastAsia="宋体" w:hAnsi="Arial" w:cs="Arial"/>
                <w:lang w:eastAsia="zh-CN"/>
              </w:rPr>
            </w:pPr>
            <w:r>
              <w:rPr>
                <w:rFonts w:ascii="Arial" w:eastAsia="宋体" w:hAnsi="Arial" w:cs="Arial"/>
                <w:lang w:eastAsia="zh-CN"/>
              </w:rPr>
              <w:t>Laptop1</w:t>
            </w:r>
            <w:r>
              <w:rPr>
                <w:rFonts w:ascii="Arial" w:eastAsia="宋体" w:hAnsi="Arial" w:cs="Arial" w:hint="eastAsia"/>
                <w:lang w:eastAsia="zh-CN"/>
              </w:rPr>
              <w:t>_____SW(trunk)</w:t>
            </w:r>
            <w:r w:rsidRPr="00B2458B">
              <w:rPr>
                <w:rFonts w:ascii="Arial" w:eastAsia="宋体" w:hAnsi="Arial" w:cs="Arial"/>
                <w:lang w:eastAsia="zh-CN"/>
              </w:rPr>
              <w:t>_____</w:t>
            </w:r>
            <w:r>
              <w:rPr>
                <w:rFonts w:ascii="Arial" w:eastAsia="宋体" w:hAnsi="Arial" w:cs="Arial" w:hint="eastAsia"/>
                <w:lang w:eastAsia="zh-CN"/>
              </w:rPr>
              <w:t>(eth1)MP(wifi1.1)--------(wifi1.1)AP(eth)</w:t>
            </w:r>
            <w:r w:rsidRPr="00B2458B">
              <w:rPr>
                <w:rFonts w:ascii="Arial" w:eastAsia="宋体" w:hAnsi="Arial" w:cs="Arial"/>
                <w:lang w:eastAsia="zh-CN"/>
              </w:rPr>
              <w:t>_____</w:t>
            </w:r>
            <w:r>
              <w:rPr>
                <w:rFonts w:ascii="Arial" w:eastAsia="宋体" w:hAnsi="Arial" w:cs="Arial" w:hint="eastAsia"/>
                <w:lang w:eastAsia="zh-CN"/>
              </w:rPr>
              <w:t>SW_____</w:t>
            </w:r>
            <w:r w:rsidRPr="00B2458B">
              <w:rPr>
                <w:rFonts w:ascii="Arial" w:eastAsia="宋体" w:hAnsi="Arial" w:cs="Arial"/>
                <w:lang w:eastAsia="zh-CN"/>
              </w:rPr>
              <w:t>HM</w:t>
            </w:r>
          </w:p>
          <w:p w:rsidR="009E28B6" w:rsidRPr="00B2458B" w:rsidRDefault="009E28B6" w:rsidP="001C772A">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9E28B6" w:rsidRPr="00B2458B" w:rsidRDefault="009E28B6" w:rsidP="001C772A">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9E28B6" w:rsidRPr="001D5BE4" w:rsidRDefault="009E28B6" w:rsidP="001C772A">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r>
              <w:rPr>
                <w:rFonts w:ascii="Arial" w:eastAsia="宋体" w:hAnsi="Arial" w:cs="Arial" w:hint="eastAsia"/>
                <w:lang w:eastAsia="zh-CN"/>
              </w:rPr>
              <w:t>The application reporting verification for AP i</w:t>
            </w:r>
            <w:r w:rsidRPr="001D5BE4">
              <w:rPr>
                <w:rFonts w:ascii="Arial" w:eastAsia="宋体" w:hAnsi="Arial" w:cs="Arial"/>
                <w:lang w:eastAsia="zh-CN"/>
              </w:rPr>
              <w:t>ndependent</w:t>
            </w:r>
            <w:r>
              <w:rPr>
                <w:rFonts w:ascii="Arial" w:eastAsia="宋体" w:hAnsi="Arial" w:cs="Arial" w:hint="eastAsia"/>
                <w:lang w:eastAsia="zh-CN"/>
              </w:rPr>
              <w:t xml:space="preserve"> bridge-802.1q </w:t>
            </w:r>
            <w:r>
              <w:rPr>
                <w:rFonts w:ascii="Arial" w:eastAsia="宋体" w:hAnsi="Arial" w:cs="Arial"/>
                <w:lang w:eastAsia="zh-CN"/>
              </w:rPr>
              <w:t>eth</w:t>
            </w:r>
            <w:r>
              <w:rPr>
                <w:rFonts w:ascii="Arial" w:eastAsia="宋体" w:hAnsi="Arial" w:cs="Arial" w:hint="eastAsia"/>
                <w:lang w:eastAsia="zh-CN"/>
              </w:rPr>
              <w:t>1.</w:t>
            </w:r>
            <w:r w:rsidR="000501C0">
              <w:rPr>
                <w:rFonts w:ascii="Arial" w:eastAsia="宋体" w:hAnsi="Arial" w:cs="Arial" w:hint="eastAsia"/>
                <w:lang w:eastAsia="zh-CN"/>
              </w:rPr>
              <w:t xml:space="preserve"> (Auto Mode)</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eastAsia="宋体" w:hAnsi="Arial" w:cs="Arial"/>
                <w:color w:val="auto"/>
                <w:lang w:eastAsia="zh-CN"/>
              </w:rPr>
            </w:pPr>
            <w:r w:rsidRPr="001D5BE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r>
              <w:rPr>
                <w:rFonts w:ascii="Arial" w:eastAsia="宋体" w:hAnsi="Arial" w:cs="Arial"/>
                <w:lang w:eastAsia="zh-CN"/>
              </w:rPr>
              <w:t>AP: AP320,AP340,AP330,AP350</w:t>
            </w:r>
            <w:r w:rsidRPr="00EF62D6">
              <w:rPr>
                <w:rFonts w:ascii="Arial" w:eastAsia="宋体" w:hAnsi="Arial" w:cs="Arial"/>
                <w:lang w:eastAsia="zh-CN"/>
              </w:rPr>
              <w:t>,</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Default="009E28B6" w:rsidP="001C772A">
            <w:pPr>
              <w:pStyle w:val="Body"/>
              <w:rPr>
                <w:rFonts w:ascii="Arial" w:eastAsia="宋体" w:hAnsi="Arial" w:cs="Arial"/>
                <w:lang w:eastAsia="zh-CN"/>
              </w:rPr>
            </w:pPr>
            <w:r>
              <w:rPr>
                <w:rFonts w:ascii="Arial" w:eastAsia="宋体" w:hAnsi="Arial" w:cs="Arial" w:hint="eastAsia"/>
                <w:lang w:eastAsia="zh-CN"/>
              </w:rPr>
              <w:t>AP and MP are</w:t>
            </w:r>
            <w:r>
              <w:rPr>
                <w:rFonts w:ascii="Arial" w:eastAsia="宋体" w:hAnsi="Arial" w:cs="Arial"/>
                <w:lang w:eastAsia="zh-CN"/>
              </w:rPr>
              <w:t xml:space="preserve"> managed by HM</w:t>
            </w:r>
            <w:r>
              <w:rPr>
                <w:rFonts w:ascii="Arial" w:eastAsia="宋体" w:hAnsi="Arial" w:cs="Arial" w:hint="eastAsia"/>
                <w:lang w:eastAsia="zh-CN"/>
              </w:rPr>
              <w:t>.</w:t>
            </w:r>
          </w:p>
          <w:p w:rsidR="009E28B6" w:rsidRPr="00F30A6D" w:rsidRDefault="009E28B6" w:rsidP="001C772A">
            <w:pPr>
              <w:pStyle w:val="Body"/>
              <w:rPr>
                <w:rFonts w:ascii="Arial" w:eastAsia="宋体" w:hAnsi="Arial" w:cs="Arial"/>
                <w:lang w:eastAsia="zh-CN"/>
              </w:rPr>
            </w:pPr>
            <w:r>
              <w:rPr>
                <w:rFonts w:ascii="Arial" w:eastAsia="宋体" w:hAnsi="Arial" w:cs="Arial" w:hint="eastAsia"/>
                <w:lang w:eastAsia="zh-CN"/>
              </w:rPr>
              <w:t>Set MP/AP wifi1.1 and AP eth interface mode as backhaul. MP connects with AP via wifi1.1 backhaul interface.</w:t>
            </w:r>
          </w:p>
          <w:p w:rsidR="009E28B6" w:rsidRDefault="009E28B6" w:rsidP="001C772A">
            <w:pPr>
              <w:pStyle w:val="Body"/>
              <w:rPr>
                <w:rFonts w:ascii="Arial" w:eastAsia="宋体" w:hAnsi="Arial" w:cs="Arial"/>
                <w:lang w:eastAsia="zh-CN"/>
              </w:rPr>
            </w:pPr>
            <w:r>
              <w:rPr>
                <w:rFonts w:ascii="Arial" w:eastAsia="宋体" w:hAnsi="Arial" w:cs="Arial" w:hint="eastAsia"/>
                <w:lang w:eastAsia="zh-CN"/>
              </w:rPr>
              <w:t>Set MP eth1 mode as independent bridge-802.1q</w:t>
            </w:r>
          </w:p>
          <w:p w:rsidR="009E28B6" w:rsidRDefault="00E748B1" w:rsidP="001C772A">
            <w:pPr>
              <w:pStyle w:val="Body"/>
              <w:rPr>
                <w:rFonts w:ascii="Arial" w:eastAsia="宋体" w:hAnsi="Arial" w:cs="Arial"/>
                <w:lang w:eastAsia="zh-CN"/>
              </w:rPr>
            </w:pPr>
            <w:r>
              <w:rPr>
                <w:rFonts w:ascii="Arial" w:eastAsia="宋体" w:hAnsi="Arial" w:cs="Arial" w:hint="eastAsia"/>
                <w:lang w:eastAsia="zh-CN"/>
              </w:rPr>
              <w:t>SW and MP</w:t>
            </w:r>
            <w:r w:rsidR="009E28B6">
              <w:rPr>
                <w:rFonts w:ascii="Arial" w:eastAsia="宋体" w:hAnsi="Arial" w:cs="Arial" w:hint="eastAsia"/>
                <w:lang w:eastAsia="zh-CN"/>
              </w:rPr>
              <w:t xml:space="preserve"> allow all vlans.</w:t>
            </w:r>
          </w:p>
          <w:p w:rsidR="009E28B6" w:rsidRPr="001D5BE4" w:rsidRDefault="009E28B6" w:rsidP="001C772A">
            <w:pPr>
              <w:pStyle w:val="Body"/>
              <w:rPr>
                <w:rFonts w:ascii="Arial" w:eastAsia="宋体" w:hAnsi="Arial" w:cs="Arial"/>
                <w:lang w:eastAsia="zh-CN"/>
              </w:rPr>
            </w:pPr>
            <w:r>
              <w:rPr>
                <w:rFonts w:ascii="Arial" w:eastAsia="宋体" w:hAnsi="Arial" w:cs="Arial" w:hint="eastAsia"/>
                <w:lang w:eastAsia="zh-CN"/>
              </w:rPr>
              <w:t>Laptop1 connects with Internet via SW.</w:t>
            </w:r>
          </w:p>
        </w:tc>
      </w:tr>
      <w:tr w:rsidR="009E28B6" w:rsidRPr="00322E9D" w:rsidTr="001C772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Default="009E28B6" w:rsidP="007D2755">
            <w:pPr>
              <w:pStyle w:val="Body"/>
              <w:numPr>
                <w:ilvl w:val="2"/>
                <w:numId w:val="26"/>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MP.</w:t>
            </w:r>
          </w:p>
          <w:p w:rsidR="009E28B6" w:rsidRDefault="009E28B6" w:rsidP="007D2755">
            <w:pPr>
              <w:pStyle w:val="Body"/>
              <w:numPr>
                <w:ilvl w:val="2"/>
                <w:numId w:val="26"/>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9E28B6" w:rsidRDefault="009E28B6" w:rsidP="007D2755">
            <w:pPr>
              <w:pStyle w:val="Body"/>
              <w:numPr>
                <w:ilvl w:val="2"/>
                <w:numId w:val="26"/>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9E28B6" w:rsidRPr="00954567" w:rsidRDefault="009E28B6" w:rsidP="007D2755">
            <w:pPr>
              <w:pStyle w:val="Body"/>
              <w:numPr>
                <w:ilvl w:val="2"/>
                <w:numId w:val="26"/>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MP reporting file. Check if MP can classify and report application traffic, wh</w:t>
            </w:r>
            <w:r w:rsidR="000D2EAE">
              <w:rPr>
                <w:rFonts w:ascii="Arial" w:eastAsia="宋体" w:hAnsi="Arial" w:cs="Arial" w:hint="eastAsia"/>
                <w:lang w:eastAsia="zh-CN"/>
              </w:rPr>
              <w:t>ich goes through MP eth1</w:t>
            </w:r>
            <w:r>
              <w:rPr>
                <w:rFonts w:ascii="Arial" w:eastAsia="宋体" w:hAnsi="Arial" w:cs="Arial" w:hint="eastAsia"/>
                <w:lang w:eastAsia="zh-CN"/>
              </w:rPr>
              <w:t>, with correct TLV field to HM correctly.</w:t>
            </w:r>
          </w:p>
          <w:p w:rsidR="009E28B6" w:rsidRDefault="009E28B6" w:rsidP="007D2755">
            <w:pPr>
              <w:pStyle w:val="Body"/>
              <w:numPr>
                <w:ilvl w:val="2"/>
                <w:numId w:val="26"/>
              </w:numPr>
              <w:ind w:left="268" w:hanging="268"/>
              <w:rPr>
                <w:rFonts w:ascii="Arial" w:eastAsia="宋体" w:hAnsi="Arial" w:cs="Arial"/>
                <w:lang w:eastAsia="zh-CN"/>
              </w:rPr>
            </w:pPr>
            <w:r>
              <w:rPr>
                <w:rFonts w:ascii="Arial" w:eastAsia="宋体" w:hAnsi="Arial" w:cs="Arial" w:hint="eastAsia"/>
                <w:lang w:eastAsia="zh-CN"/>
              </w:rPr>
              <w:t xml:space="preserve">Set application reporting mode as </w:t>
            </w:r>
            <w:r>
              <w:rPr>
                <w:rFonts w:ascii="Arial" w:eastAsia="宋体" w:hAnsi="Arial" w:cs="Arial"/>
                <w:lang w:eastAsia="zh-CN"/>
              </w:rPr>
              <w:t>“</w:t>
            </w:r>
            <w:r>
              <w:rPr>
                <w:rFonts w:ascii="Arial" w:eastAsia="宋体" w:hAnsi="Arial" w:cs="Arial" w:hint="eastAsia"/>
                <w:lang w:eastAsia="zh-CN"/>
              </w:rPr>
              <w:t>disable</w:t>
            </w:r>
            <w:r>
              <w:rPr>
                <w:rFonts w:ascii="Arial" w:eastAsia="宋体" w:hAnsi="Arial" w:cs="Arial"/>
                <w:lang w:eastAsia="zh-CN"/>
              </w:rPr>
              <w:t>”</w:t>
            </w:r>
            <w:r>
              <w:rPr>
                <w:rFonts w:ascii="Arial" w:eastAsia="宋体" w:hAnsi="Arial" w:cs="Arial" w:hint="eastAsia"/>
                <w:lang w:eastAsia="zh-CN"/>
              </w:rPr>
              <w:t xml:space="preserve"> globally at MP.</w:t>
            </w:r>
          </w:p>
          <w:p w:rsidR="009E28B6" w:rsidRPr="00954567" w:rsidRDefault="009E28B6" w:rsidP="007D2755">
            <w:pPr>
              <w:pStyle w:val="Body"/>
              <w:numPr>
                <w:ilvl w:val="2"/>
                <w:numId w:val="26"/>
              </w:numPr>
              <w:ind w:left="268" w:hanging="268"/>
              <w:rPr>
                <w:rFonts w:ascii="Arial" w:eastAsia="宋体" w:hAnsi="Arial" w:cs="Arial"/>
                <w:lang w:eastAsia="zh-CN"/>
              </w:rPr>
            </w:pPr>
            <w:r>
              <w:rPr>
                <w:rFonts w:ascii="Arial" w:eastAsia="宋体" w:hAnsi="Arial" w:cs="Arial" w:hint="eastAsia"/>
                <w:lang w:eastAsia="zh-CN"/>
              </w:rPr>
              <w:t xml:space="preserve">Clear previous http </w:t>
            </w:r>
            <w:r w:rsidRPr="00FB4EFC">
              <w:rPr>
                <w:rFonts w:ascii="Arial" w:eastAsia="宋体" w:hAnsi="Arial" w:cs="Arial"/>
                <w:lang w:eastAsia="zh-CN"/>
              </w:rPr>
              <w:t>session</w:t>
            </w:r>
            <w:r>
              <w:rPr>
                <w:rFonts w:ascii="Arial" w:eastAsia="宋体" w:hAnsi="Arial" w:cs="Arial" w:hint="eastAsia"/>
                <w:lang w:eastAsia="zh-CN"/>
              </w:rPr>
              <w:t xml:space="preserve"> at MP</w:t>
            </w:r>
            <w:r w:rsidRPr="00FB4EFC">
              <w:rPr>
                <w:rFonts w:ascii="Arial" w:eastAsia="宋体" w:hAnsi="Arial" w:cs="Arial"/>
                <w:lang w:eastAsia="zh-CN"/>
              </w:rPr>
              <w:t xml:space="preserve">, </w:t>
            </w:r>
            <w:r>
              <w:rPr>
                <w:rFonts w:ascii="Arial" w:eastAsia="宋体" w:hAnsi="Arial" w:cs="Arial"/>
                <w:lang w:eastAsia="zh-CN"/>
              </w:rPr>
              <w:t>and th</w:t>
            </w:r>
            <w:r>
              <w:rPr>
                <w:rFonts w:ascii="Arial" w:eastAsia="宋体" w:hAnsi="Arial" w:cs="Arial" w:hint="eastAsia"/>
                <w:lang w:eastAsia="zh-CN"/>
              </w:rPr>
              <w:t>en launch http session again at laptop1.</w:t>
            </w:r>
          </w:p>
          <w:p w:rsidR="009E28B6" w:rsidRPr="000501C0" w:rsidRDefault="009E28B6" w:rsidP="000501C0">
            <w:pPr>
              <w:pStyle w:val="Body"/>
              <w:numPr>
                <w:ilvl w:val="2"/>
                <w:numId w:val="26"/>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MP reporting file. Check if MP can classify HTTP session and report application traffic with correct TLV field to HM correctly.</w:t>
            </w:r>
          </w:p>
        </w:tc>
      </w:tr>
      <w:tr w:rsidR="009E28B6" w:rsidRPr="00322E9D" w:rsidTr="001C772A">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Default="009E28B6" w:rsidP="001C772A">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9E28B6" w:rsidRDefault="000703D5" w:rsidP="001C772A">
            <w:pPr>
              <w:pStyle w:val="Body"/>
              <w:rPr>
                <w:rFonts w:ascii="Arial" w:eastAsia="宋体" w:hAnsi="Arial" w:cs="Arial"/>
                <w:lang w:eastAsia="zh-CN"/>
              </w:rPr>
            </w:pPr>
            <w:r>
              <w:rPr>
                <w:rFonts w:ascii="Arial" w:eastAsia="宋体" w:hAnsi="Arial" w:cs="Arial" w:hint="eastAsia"/>
                <w:lang w:eastAsia="zh-CN"/>
              </w:rPr>
              <w:t>Step 2</w:t>
            </w:r>
            <w:r w:rsidR="009E28B6">
              <w:rPr>
                <w:rFonts w:ascii="Arial" w:eastAsia="宋体" w:hAnsi="Arial" w:cs="Arial" w:hint="eastAsia"/>
                <w:lang w:eastAsia="zh-CN"/>
              </w:rPr>
              <w:t>. Enable application HTTP, TCP and IP for reporting successfully.</w:t>
            </w:r>
          </w:p>
          <w:p w:rsidR="009E28B6" w:rsidRDefault="000703D5" w:rsidP="001C772A">
            <w:pPr>
              <w:pStyle w:val="Body"/>
              <w:rPr>
                <w:rFonts w:ascii="Arial" w:eastAsia="宋体" w:hAnsi="Arial" w:cs="Arial"/>
                <w:lang w:eastAsia="zh-CN"/>
              </w:rPr>
            </w:pPr>
            <w:r>
              <w:rPr>
                <w:rFonts w:ascii="Arial" w:eastAsia="宋体" w:hAnsi="Arial" w:cs="Arial" w:hint="eastAsia"/>
                <w:lang w:eastAsia="zh-CN"/>
              </w:rPr>
              <w:t>Step 4</w:t>
            </w:r>
            <w:r w:rsidR="009E28B6">
              <w:rPr>
                <w:rFonts w:ascii="Arial" w:eastAsia="宋体" w:hAnsi="Arial" w:cs="Arial" w:hint="eastAsia"/>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9E28B6" w:rsidRPr="00D576E5" w:rsidTr="001C772A">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28B6" w:rsidRPr="00D576E5" w:rsidRDefault="009E28B6" w:rsidP="001C772A">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9E28B6" w:rsidRPr="00D576E5" w:rsidRDefault="009E28B6" w:rsidP="001C772A">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9E28B6" w:rsidRPr="00D91692" w:rsidRDefault="009E28B6" w:rsidP="006A1B24">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9E28B6" w:rsidRPr="00D91692" w:rsidRDefault="009E28B6" w:rsidP="006A1B24">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eth1</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wii1.1</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9E28B6" w:rsidRPr="00D91692" w:rsidRDefault="009E28B6" w:rsidP="006A1B24">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2</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unknown</w:t>
                  </w:r>
                  <w:r w:rsidRPr="00D91692">
                    <w:rPr>
                      <w:rFonts w:ascii="Calibri" w:eastAsia="Times New Roman" w:hAnsi="Calibri" w:cs="Calibri"/>
                      <w:b w:val="0"/>
                      <w:sz w:val="22"/>
                      <w:szCs w:val="22"/>
                      <w:lang w:eastAsia="zh-CN"/>
                    </w:rPr>
                    <w:t>)</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9E28B6" w:rsidRPr="00D576E5" w:rsidTr="006A1B24">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lastRenderedPageBreak/>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4D13B2" w:rsidRDefault="004D13B2" w:rsidP="001C772A">
            <w:pPr>
              <w:pStyle w:val="Body"/>
              <w:rPr>
                <w:rFonts w:ascii="Arial" w:eastAsia="宋体" w:hAnsi="Arial" w:cs="Arial"/>
                <w:lang w:eastAsia="zh-CN"/>
              </w:rPr>
            </w:pPr>
          </w:p>
          <w:p w:rsidR="004D13B2" w:rsidRDefault="004D13B2" w:rsidP="004D13B2">
            <w:pPr>
              <w:pStyle w:val="Body"/>
              <w:rPr>
                <w:rFonts w:ascii="Arial" w:eastAsia="宋体" w:hAnsi="Arial" w:cs="Arial"/>
                <w:lang w:eastAsia="zh-CN"/>
              </w:rPr>
            </w:pPr>
            <w:r>
              <w:rPr>
                <w:rFonts w:ascii="Arial" w:eastAsia="宋体" w:hAnsi="Arial" w:cs="Arial" w:hint="eastAsia"/>
                <w:lang w:eastAsia="zh-CN"/>
              </w:rPr>
              <w:t>For other applications which are not enabled for reporting, HiveOS report them as Unknown to HM.</w:t>
            </w:r>
          </w:p>
          <w:p w:rsidR="004D13B2" w:rsidRPr="004D13B2" w:rsidRDefault="004D13B2" w:rsidP="001C772A">
            <w:pPr>
              <w:pStyle w:val="Body"/>
              <w:rPr>
                <w:rFonts w:ascii="Arial" w:eastAsia="宋体" w:hAnsi="Arial" w:cs="Arial"/>
                <w:lang w:eastAsia="zh-CN"/>
              </w:rPr>
            </w:pP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t>"clientMac","appType","iniName4Client","peerIntName","passthrough","radioType","timeStamp","sampleSize","appSampleSize","downlinkPacketDelta","downlinkByteDelta","uplinkPacketDelta","uplinkByteDelta"</w:t>
            </w: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t>"D0:67:E5:34:EF:13","ICMP","eth1","wifi0.1","unknown",3,"06-12-12 05:45:01",60,1,26,1560,26,1560</w:t>
            </w:r>
          </w:p>
          <w:p w:rsidR="004D13B2" w:rsidRDefault="004D13B2" w:rsidP="004D13B2">
            <w:pPr>
              <w:pStyle w:val="Body"/>
              <w:rPr>
                <w:rFonts w:ascii="Arial" w:eastAsia="宋体" w:hAnsi="Arial" w:cs="Arial"/>
                <w:lang w:eastAsia="zh-CN"/>
              </w:rPr>
            </w:pPr>
            <w:r w:rsidRPr="004D13B2">
              <w:rPr>
                <w:rFonts w:ascii="Arial" w:eastAsia="宋体" w:hAnsi="Arial" w:cs="Arial"/>
                <w:lang w:eastAsia="zh-CN"/>
              </w:rPr>
              <w:t>"D0:67:E5:34:EF:13","Unknown","eth1","wifi0.1","unknown",3,"06-12-12 05:45:01",60,1,10,780,11,1244</w:t>
            </w:r>
          </w:p>
          <w:p w:rsidR="004D13B2" w:rsidRDefault="004D13B2" w:rsidP="004D13B2">
            <w:pPr>
              <w:pStyle w:val="Body"/>
              <w:rPr>
                <w:rFonts w:ascii="Arial" w:eastAsia="宋体" w:hAnsi="Arial" w:cs="Arial"/>
                <w:lang w:eastAsia="zh-CN"/>
              </w:rPr>
            </w:pPr>
          </w:p>
          <w:p w:rsidR="004D13B2" w:rsidRDefault="004D13B2" w:rsidP="004D13B2">
            <w:pPr>
              <w:pStyle w:val="Body"/>
              <w:rPr>
                <w:rFonts w:ascii="Arial" w:eastAsia="宋体" w:hAnsi="Arial" w:cs="Arial"/>
                <w:lang w:eastAsia="zh-CN"/>
              </w:rPr>
            </w:pP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t>AP330_L7_2#show log buffered | in 13:46:02</w:t>
            </w: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t>2012-12-06 13:46:02 debug   l7d: Send notification via capwap successfully</w:t>
            </w: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t>2012-12-06 13:46:02 warn    capwap: CAPWAP: discard event message (type:6213) because CAPWAP status is not RUN or event flag is not enable</w:t>
            </w: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t>2012-12-06 13:46:02 info    capwap: CAPWAP: receive application report notification capwap event!, length:42</w:t>
            </w: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t>2012-12-06 13:46:02 info    capwap: receive event application report notification capwap: eventid = 106: length = 42</w:t>
            </w: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t>2012-12-06 13:46:02 info    l7d: Totally 20KB report files occupied</w:t>
            </w: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t>2012-12-06 13:46:02 debug   l7d: [rpt_basic]: Entry: cmac 19770EE440 app 0 if 3 pif 16 pt 0 ts 1354772701 size 60 app-size 1 dn-pkt 73 dn-byte 3832 up-pkt 106 up-byte 15700</w:t>
            </w: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t>2012-12-06 13:46:02 debug   l7d: A MAC entry block by app-id filter: 618</w:t>
            </w: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t>2012-12-06 13:46:02 debug   l7d: A MAC entry block by app-id filter: 645</w:t>
            </w: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t>2012-12-06 13:46:02 debug   last message repeated 14 times</w:t>
            </w: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t>2012-12-06 13:46:02 debug   l7d: A MAC entry block by app-id filter: 306</w:t>
            </w: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t>2012-12-06 13:46:02 debug   l7d: [rpt_basic]: Entry: cmac D067E534EF13 app 0 if 5 pif 16 pt 2 ts 1354772701 size 60 app-size 1 dn-pkt 10 dn-byte 780 up-pkt 11 up-byte 1244</w:t>
            </w: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t>2012-12-06 13:46:02 debug   l7d: [rpt_basic]: Entry: cmac D067E534EF13 app 285 if 5 pif 16 pt 2 ts 1354772701 size 60 app-size 1 dn-pkt 26 dn-byte 1560 up-pkt 26 up-byte 1560</w:t>
            </w: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t>2012-12-06 13:46:02 debug   l7d: A MAC entry block by app-id filter: 618</w:t>
            </w: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t>2012-12-06 13:46:02 debug   l7d: [rpt_basic]: New MAC entry list with timestamp 1354772701, samplesize 60</w:t>
            </w: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lastRenderedPageBreak/>
              <w:t>2012-12-06 13:46:02 info    l7d: A new report file created: "0019770EE4400180.hpr"</w:t>
            </w: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t>2012-12-06 13:46:02 debug   l7d: A new report start: from 45:01 to 46:01, span 1</w:t>
            </w:r>
          </w:p>
          <w:p w:rsidR="004D13B2" w:rsidRPr="004D13B2" w:rsidRDefault="004D13B2" w:rsidP="004D13B2">
            <w:pPr>
              <w:pStyle w:val="Body"/>
              <w:rPr>
                <w:rFonts w:ascii="Arial" w:eastAsia="宋体" w:hAnsi="Arial" w:cs="Arial"/>
                <w:lang w:eastAsia="zh-CN"/>
              </w:rPr>
            </w:pPr>
            <w:r w:rsidRPr="004D13B2">
              <w:rPr>
                <w:rFonts w:ascii="Arial" w:eastAsia="宋体" w:hAnsi="Arial" w:cs="Arial"/>
                <w:lang w:eastAsia="zh-CN"/>
              </w:rPr>
              <w:t>2012-12-06 13:46:02 debug   l7d: [rpt_basic]: On reporting thread: c_intv 1, span 1, lead_tm 0, type 1</w:t>
            </w:r>
          </w:p>
          <w:p w:rsidR="004D13B2" w:rsidRDefault="004D13B2" w:rsidP="004D13B2">
            <w:pPr>
              <w:pStyle w:val="Body"/>
              <w:rPr>
                <w:rFonts w:ascii="Arial" w:eastAsia="宋体" w:hAnsi="Arial" w:cs="Arial"/>
                <w:lang w:eastAsia="zh-CN"/>
              </w:rPr>
            </w:pPr>
            <w:r w:rsidRPr="004D13B2">
              <w:rPr>
                <w:rFonts w:ascii="Arial" w:eastAsia="宋体" w:hAnsi="Arial" w:cs="Arial"/>
                <w:lang w:eastAsia="zh-CN"/>
              </w:rPr>
              <w:t>2012-12-06 13:46:02 debug   l7d: High resolution timer expired, start to report</w:t>
            </w:r>
          </w:p>
          <w:p w:rsidR="009E28B6" w:rsidRDefault="000703D5" w:rsidP="001C772A">
            <w:pPr>
              <w:pStyle w:val="Body"/>
              <w:rPr>
                <w:rFonts w:ascii="Arial" w:eastAsia="宋体" w:hAnsi="Arial" w:cs="Arial"/>
                <w:lang w:eastAsia="zh-CN"/>
              </w:rPr>
            </w:pPr>
            <w:r>
              <w:rPr>
                <w:rFonts w:ascii="Arial" w:eastAsia="宋体" w:hAnsi="Arial" w:cs="Arial" w:hint="eastAsia"/>
                <w:lang w:eastAsia="zh-CN"/>
              </w:rPr>
              <w:t>Step 5</w:t>
            </w:r>
            <w:r w:rsidR="009E28B6">
              <w:rPr>
                <w:rFonts w:ascii="Arial" w:eastAsia="宋体" w:hAnsi="Arial" w:cs="Arial" w:hint="eastAsia"/>
                <w:lang w:eastAsia="zh-CN"/>
              </w:rPr>
              <w:t xml:space="preserve">. Set application reporting mode as </w:t>
            </w:r>
            <w:r w:rsidR="009E28B6">
              <w:rPr>
                <w:rFonts w:ascii="Arial" w:eastAsia="宋体" w:hAnsi="Arial" w:cs="Arial"/>
                <w:lang w:eastAsia="zh-CN"/>
              </w:rPr>
              <w:t>“</w:t>
            </w:r>
            <w:r w:rsidR="009E28B6">
              <w:rPr>
                <w:rFonts w:ascii="Arial" w:eastAsia="宋体" w:hAnsi="Arial" w:cs="Arial" w:hint="eastAsia"/>
                <w:lang w:eastAsia="zh-CN"/>
              </w:rPr>
              <w:t>disable</w:t>
            </w:r>
            <w:r w:rsidR="009E28B6">
              <w:rPr>
                <w:rFonts w:ascii="Arial" w:eastAsia="宋体" w:hAnsi="Arial" w:cs="Arial"/>
                <w:lang w:eastAsia="zh-CN"/>
              </w:rPr>
              <w:t>”</w:t>
            </w:r>
            <w:r w:rsidR="009E28B6">
              <w:rPr>
                <w:rFonts w:ascii="Arial" w:eastAsia="宋体" w:hAnsi="Arial" w:cs="Arial" w:hint="eastAsia"/>
                <w:lang w:eastAsia="zh-CN"/>
              </w:rPr>
              <w:t xml:space="preserve"> globally successfully.</w:t>
            </w:r>
          </w:p>
          <w:p w:rsidR="009E28B6" w:rsidRPr="000501C0" w:rsidRDefault="000703D5" w:rsidP="004D13B2">
            <w:pPr>
              <w:pStyle w:val="Body"/>
              <w:rPr>
                <w:rFonts w:ascii="Arial" w:eastAsia="宋体" w:hAnsi="Arial" w:cs="Arial"/>
                <w:lang w:eastAsia="zh-CN"/>
              </w:rPr>
            </w:pPr>
            <w:r>
              <w:rPr>
                <w:rFonts w:ascii="Arial" w:eastAsia="宋体" w:hAnsi="Arial" w:cs="Arial" w:hint="eastAsia"/>
                <w:lang w:eastAsia="zh-CN"/>
              </w:rPr>
              <w:t>Step 7</w:t>
            </w:r>
            <w:r w:rsidR="009E28B6">
              <w:rPr>
                <w:rFonts w:ascii="Arial" w:eastAsia="宋体" w:hAnsi="Arial" w:cs="Arial" w:hint="eastAsia"/>
                <w:lang w:eastAsia="zh-CN"/>
              </w:rPr>
              <w:t xml:space="preserve">. </w:t>
            </w:r>
            <w:r w:rsidR="004D13B2">
              <w:rPr>
                <w:rFonts w:ascii="Arial" w:eastAsia="宋体" w:hAnsi="Arial" w:cs="Arial" w:hint="eastAsia"/>
                <w:lang w:eastAsia="zh-CN"/>
              </w:rPr>
              <w:t>HiveOS does NOT generate application reporting file.</w:t>
            </w:r>
          </w:p>
        </w:tc>
      </w:tr>
      <w:tr w:rsidR="009E28B6" w:rsidRPr="00322E9D" w:rsidTr="001C772A">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eastAsia="宋体" w:hAnsi="Arial" w:cs="Arial"/>
                <w:color w:val="auto"/>
                <w:lang w:eastAsia="zh-CN"/>
              </w:rPr>
            </w:pPr>
            <w:r w:rsidRPr="001D5BE4">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p>
        </w:tc>
      </w:tr>
      <w:tr w:rsidR="009E28B6" w:rsidRPr="00322E9D" w:rsidTr="001C772A">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p>
        </w:tc>
      </w:tr>
    </w:tbl>
    <w:p w:rsidR="00B4683C" w:rsidRPr="000E29B5" w:rsidRDefault="00B4683C" w:rsidP="000E29B5">
      <w:pPr>
        <w:pStyle w:val="Heading4"/>
        <w:ind w:firstLine="1121"/>
        <w:rPr>
          <w:rFonts w:ascii="Arial" w:hAnsi="Arial"/>
          <w:b w:val="0"/>
          <w:sz w:val="21"/>
          <w:szCs w:val="21"/>
        </w:rPr>
      </w:pPr>
      <w:r w:rsidRPr="000E29B5">
        <w:rPr>
          <w:rFonts w:ascii="Arial" w:hAnsi="Arial"/>
          <w:b w:val="0"/>
          <w:sz w:val="21"/>
          <w:szCs w:val="21"/>
        </w:rPr>
        <w:t>ApplicationReporting_Function_</w:t>
      </w:r>
      <w:r w:rsidR="00A8149E">
        <w:rPr>
          <w:rFonts w:ascii="Arial" w:eastAsia="宋体" w:hAnsi="Arial" w:hint="eastAsia"/>
          <w:b w:val="0"/>
          <w:sz w:val="21"/>
          <w:szCs w:val="21"/>
          <w:lang w:eastAsia="zh-CN"/>
        </w:rPr>
        <w:t>1</w:t>
      </w:r>
      <w:r w:rsidR="008F303F">
        <w:rPr>
          <w:rFonts w:ascii="Arial" w:eastAsia="宋体" w:hAnsi="Arial" w:hint="eastAsia"/>
          <w:b w:val="0"/>
          <w:sz w:val="21"/>
          <w:szCs w:val="21"/>
          <w:lang w:eastAsia="zh-CN"/>
        </w:rPr>
        <w:t>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B4683C" w:rsidRPr="001C50E1" w:rsidTr="001C50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1C50E1" w:rsidRDefault="00B4683C" w:rsidP="001C50E1">
            <w:pPr>
              <w:rPr>
                <w:rFonts w:ascii="Arial" w:hAnsi="Arial" w:cs="Arial"/>
                <w:color w:val="auto"/>
              </w:rPr>
            </w:pPr>
            <w:r w:rsidRPr="001C50E1">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4683C" w:rsidRPr="001C50E1" w:rsidRDefault="00B4683C" w:rsidP="001C50E1">
            <w:pPr>
              <w:pStyle w:val="Body"/>
              <w:rPr>
                <w:rFonts w:ascii="Arial" w:eastAsia="宋体" w:hAnsi="Arial" w:cs="Arial"/>
                <w:lang w:eastAsia="zh-CN"/>
              </w:rPr>
            </w:pPr>
            <w:r w:rsidRPr="001C50E1">
              <w:rPr>
                <w:rFonts w:ascii="Arial" w:eastAsia="宋体" w:hAnsi="Arial" w:cs="Arial"/>
                <w:lang w:eastAsia="zh-CN"/>
              </w:rPr>
              <w:t>ApplicationReporting_Function_</w:t>
            </w:r>
            <w:r w:rsidR="00A8149E">
              <w:rPr>
                <w:rFonts w:ascii="Arial" w:eastAsia="宋体" w:hAnsi="Arial" w:cs="Arial" w:hint="eastAsia"/>
                <w:lang w:eastAsia="zh-CN"/>
              </w:rPr>
              <w:t>1</w:t>
            </w:r>
            <w:r w:rsidR="008F303F">
              <w:rPr>
                <w:rFonts w:ascii="Arial" w:eastAsia="宋体" w:hAnsi="Arial" w:cs="Arial" w:hint="eastAsia"/>
                <w:lang w:eastAsia="zh-CN"/>
              </w:rPr>
              <w:t>0</w:t>
            </w:r>
          </w:p>
        </w:tc>
      </w:tr>
      <w:tr w:rsidR="00B4683C" w:rsidRPr="001C50E1" w:rsidTr="001C50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1C50E1" w:rsidRDefault="00B4683C" w:rsidP="001C50E1">
            <w:pPr>
              <w:rPr>
                <w:rFonts w:ascii="Arial" w:hAnsi="Arial" w:cs="Arial"/>
                <w:color w:val="auto"/>
              </w:rPr>
            </w:pPr>
            <w:r w:rsidRPr="001C50E1">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B4683C" w:rsidRPr="001C50E1" w:rsidRDefault="000A1A6C" w:rsidP="001C50E1">
            <w:pPr>
              <w:pStyle w:val="Body"/>
              <w:rPr>
                <w:rFonts w:ascii="Arial" w:eastAsia="宋体" w:hAnsi="Arial" w:cs="Arial"/>
                <w:lang w:eastAsia="zh-CN"/>
              </w:rPr>
            </w:pPr>
            <w:r>
              <w:rPr>
                <w:rFonts w:ascii="Arial" w:eastAsia="宋体" w:hAnsi="Arial" w:cs="Arial" w:hint="eastAsia"/>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B4683C" w:rsidRPr="001C50E1" w:rsidRDefault="00B4683C" w:rsidP="001C50E1">
            <w:pPr>
              <w:rPr>
                <w:rFonts w:ascii="Arial" w:hAnsi="Arial" w:cs="Arial"/>
                <w:color w:val="auto"/>
              </w:rPr>
            </w:pPr>
            <w:r w:rsidRPr="001C50E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B4683C" w:rsidRPr="001C50E1" w:rsidRDefault="00B4683C" w:rsidP="001C50E1">
            <w:pPr>
              <w:pStyle w:val="Body"/>
              <w:rPr>
                <w:rFonts w:ascii="Arial" w:eastAsia="宋体" w:hAnsi="Arial" w:cs="Arial"/>
                <w:lang w:eastAsia="zh-CN"/>
              </w:rPr>
            </w:pPr>
            <w:r w:rsidRPr="001C50E1">
              <w:rPr>
                <w:rFonts w:ascii="Arial" w:eastAsia="宋体" w:hAnsi="Arial" w:cs="Arial"/>
                <w:lang w:eastAsia="zh-CN"/>
              </w:rPr>
              <w:t>No</w:t>
            </w:r>
          </w:p>
        </w:tc>
      </w:tr>
      <w:tr w:rsidR="00B4683C" w:rsidRPr="001C50E1" w:rsidTr="001C50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1C50E1" w:rsidRDefault="00B4683C" w:rsidP="001C50E1">
            <w:pPr>
              <w:rPr>
                <w:rFonts w:ascii="Arial" w:hAnsi="Arial" w:cs="Arial"/>
                <w:color w:val="auto"/>
              </w:rPr>
            </w:pPr>
            <w:r w:rsidRPr="001C50E1">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748B1" w:rsidRPr="00C93938" w:rsidRDefault="00E748B1" w:rsidP="00E748B1">
            <w:pPr>
              <w:pStyle w:val="Body"/>
              <w:rPr>
                <w:rFonts w:ascii="Arial" w:eastAsia="宋体" w:hAnsi="Arial" w:cs="Arial"/>
                <w:lang w:eastAsia="zh-CN"/>
              </w:rPr>
            </w:pPr>
            <w:r>
              <w:rPr>
                <w:rFonts w:ascii="Arial" w:eastAsia="宋体" w:hAnsi="Arial" w:cs="Arial"/>
                <w:lang w:eastAsia="zh-CN"/>
              </w:rPr>
              <w:t>Laptop1</w:t>
            </w:r>
            <w:r>
              <w:rPr>
                <w:rFonts w:ascii="Arial" w:eastAsia="宋体" w:hAnsi="Arial" w:cs="Arial" w:hint="eastAsia"/>
                <w:lang w:eastAsia="zh-CN"/>
              </w:rPr>
              <w:t>_____SW(trunk)</w:t>
            </w:r>
            <w:r w:rsidRPr="00B2458B">
              <w:rPr>
                <w:rFonts w:ascii="Arial" w:eastAsia="宋体" w:hAnsi="Arial" w:cs="Arial"/>
                <w:lang w:eastAsia="zh-CN"/>
              </w:rPr>
              <w:t>_____</w:t>
            </w:r>
            <w:r>
              <w:rPr>
                <w:rFonts w:ascii="Arial" w:eastAsia="宋体" w:hAnsi="Arial" w:cs="Arial" w:hint="eastAsia"/>
                <w:lang w:eastAsia="zh-CN"/>
              </w:rPr>
              <w:t>(agg0)MP(wifi1.1)--------(wifi1.1)AP(eth)</w:t>
            </w:r>
            <w:r w:rsidRPr="00B2458B">
              <w:rPr>
                <w:rFonts w:ascii="Arial" w:eastAsia="宋体" w:hAnsi="Arial" w:cs="Arial"/>
                <w:lang w:eastAsia="zh-CN"/>
              </w:rPr>
              <w:t>_____</w:t>
            </w:r>
            <w:r>
              <w:rPr>
                <w:rFonts w:ascii="Arial" w:eastAsia="宋体" w:hAnsi="Arial" w:cs="Arial" w:hint="eastAsia"/>
                <w:lang w:eastAsia="zh-CN"/>
              </w:rPr>
              <w:t>SW_____</w:t>
            </w:r>
            <w:r w:rsidRPr="00B2458B">
              <w:rPr>
                <w:rFonts w:ascii="Arial" w:eastAsia="宋体" w:hAnsi="Arial" w:cs="Arial"/>
                <w:lang w:eastAsia="zh-CN"/>
              </w:rPr>
              <w:t>HM</w:t>
            </w:r>
          </w:p>
          <w:p w:rsidR="00E748B1" w:rsidRPr="00B2458B" w:rsidRDefault="00E748B1" w:rsidP="00E748B1">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E748B1" w:rsidRPr="00B2458B" w:rsidRDefault="00E748B1" w:rsidP="00E748B1">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E859EC" w:rsidRPr="001C50E1" w:rsidRDefault="00E748B1" w:rsidP="001C50E1">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B4683C" w:rsidRPr="001C50E1" w:rsidTr="001C50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1C50E1" w:rsidRDefault="00B4683C" w:rsidP="001C50E1">
            <w:pPr>
              <w:rPr>
                <w:rFonts w:ascii="Arial" w:hAnsi="Arial" w:cs="Arial"/>
                <w:color w:val="auto"/>
              </w:rPr>
            </w:pPr>
            <w:r w:rsidRPr="001C50E1">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748B1" w:rsidRPr="001C50E1" w:rsidRDefault="00E748B1" w:rsidP="001C50E1">
            <w:pPr>
              <w:pStyle w:val="Body"/>
              <w:rPr>
                <w:rFonts w:ascii="Arial" w:eastAsia="宋体" w:hAnsi="Arial" w:cs="Arial"/>
                <w:lang w:eastAsia="zh-CN"/>
              </w:rPr>
            </w:pPr>
            <w:r>
              <w:rPr>
                <w:rFonts w:ascii="Arial" w:eastAsia="宋体" w:hAnsi="Arial" w:cs="Arial" w:hint="eastAsia"/>
                <w:lang w:eastAsia="zh-CN"/>
              </w:rPr>
              <w:t>The application reporting verification for AP aggregate bridge-802.1q agg0.</w:t>
            </w:r>
            <w:r w:rsidR="000501C0">
              <w:rPr>
                <w:rFonts w:ascii="Arial" w:eastAsia="宋体" w:hAnsi="Arial" w:cs="Arial" w:hint="eastAsia"/>
                <w:lang w:eastAsia="zh-CN"/>
              </w:rPr>
              <w:t xml:space="preserve"> (Auto Mode)</w:t>
            </w:r>
          </w:p>
        </w:tc>
      </w:tr>
      <w:tr w:rsidR="00E748B1" w:rsidRPr="001C50E1" w:rsidTr="001C50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748B1" w:rsidRPr="001C50E1" w:rsidRDefault="00E748B1" w:rsidP="001C50E1">
            <w:pPr>
              <w:rPr>
                <w:rFonts w:ascii="Arial" w:eastAsia="宋体" w:hAnsi="Arial" w:cs="Arial"/>
                <w:color w:val="auto"/>
                <w:lang w:eastAsia="zh-CN"/>
              </w:rPr>
            </w:pPr>
            <w:r w:rsidRPr="001C50E1">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748B1" w:rsidRPr="001D5BE4" w:rsidRDefault="00E748B1" w:rsidP="001C772A">
            <w:pPr>
              <w:pStyle w:val="Body"/>
              <w:rPr>
                <w:rFonts w:ascii="Arial" w:eastAsia="宋体" w:hAnsi="Arial" w:cs="Arial"/>
                <w:lang w:eastAsia="zh-CN"/>
              </w:rPr>
            </w:pPr>
            <w:r>
              <w:rPr>
                <w:rFonts w:ascii="Arial" w:eastAsia="宋体" w:hAnsi="Arial" w:cs="Arial"/>
                <w:lang w:eastAsia="zh-CN"/>
              </w:rPr>
              <w:t>AP: AP320,AP340,AP330,AP350</w:t>
            </w:r>
            <w:r w:rsidRPr="00EF62D6">
              <w:rPr>
                <w:rFonts w:ascii="Arial" w:eastAsia="宋体" w:hAnsi="Arial" w:cs="Arial"/>
                <w:lang w:eastAsia="zh-CN"/>
              </w:rPr>
              <w:t>,</w:t>
            </w:r>
          </w:p>
        </w:tc>
      </w:tr>
      <w:tr w:rsidR="00E748B1" w:rsidRPr="001C50E1" w:rsidTr="001C50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748B1" w:rsidRPr="001C50E1" w:rsidRDefault="00E748B1" w:rsidP="001C50E1">
            <w:pPr>
              <w:rPr>
                <w:rFonts w:ascii="Arial" w:hAnsi="Arial" w:cs="Arial"/>
                <w:color w:val="auto"/>
              </w:rPr>
            </w:pPr>
            <w:r w:rsidRPr="001C50E1">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748B1" w:rsidRDefault="00E748B1" w:rsidP="001C772A">
            <w:pPr>
              <w:pStyle w:val="Body"/>
              <w:rPr>
                <w:rFonts w:ascii="Arial" w:eastAsia="宋体" w:hAnsi="Arial" w:cs="Arial"/>
                <w:lang w:eastAsia="zh-CN"/>
              </w:rPr>
            </w:pPr>
            <w:r>
              <w:rPr>
                <w:rFonts w:ascii="Arial" w:eastAsia="宋体" w:hAnsi="Arial" w:cs="Arial" w:hint="eastAsia"/>
                <w:lang w:eastAsia="zh-CN"/>
              </w:rPr>
              <w:t>AP and MP are</w:t>
            </w:r>
            <w:r>
              <w:rPr>
                <w:rFonts w:ascii="Arial" w:eastAsia="宋体" w:hAnsi="Arial" w:cs="Arial"/>
                <w:lang w:eastAsia="zh-CN"/>
              </w:rPr>
              <w:t xml:space="preserve"> managed by HM</w:t>
            </w:r>
            <w:r>
              <w:rPr>
                <w:rFonts w:ascii="Arial" w:eastAsia="宋体" w:hAnsi="Arial" w:cs="Arial" w:hint="eastAsia"/>
                <w:lang w:eastAsia="zh-CN"/>
              </w:rPr>
              <w:t>.</w:t>
            </w:r>
          </w:p>
          <w:p w:rsidR="00E748B1" w:rsidRPr="00F30A6D" w:rsidRDefault="00E748B1" w:rsidP="001C772A">
            <w:pPr>
              <w:pStyle w:val="Body"/>
              <w:rPr>
                <w:rFonts w:ascii="Arial" w:eastAsia="宋体" w:hAnsi="Arial" w:cs="Arial"/>
                <w:lang w:eastAsia="zh-CN"/>
              </w:rPr>
            </w:pPr>
            <w:r>
              <w:rPr>
                <w:rFonts w:ascii="Arial" w:eastAsia="宋体" w:hAnsi="Arial" w:cs="Arial" w:hint="eastAsia"/>
                <w:lang w:eastAsia="zh-CN"/>
              </w:rPr>
              <w:t>Set MP/AP wifi1.1 and AP eth interface mode as backhaul. MP connects with AP via wifi1.1 backhaul interface.</w:t>
            </w:r>
          </w:p>
          <w:p w:rsidR="00E748B1" w:rsidRDefault="00E748B1" w:rsidP="001C772A">
            <w:pPr>
              <w:pStyle w:val="Body"/>
              <w:rPr>
                <w:rFonts w:ascii="Arial" w:eastAsia="宋体" w:hAnsi="Arial" w:cs="Arial"/>
                <w:lang w:eastAsia="zh-CN"/>
              </w:rPr>
            </w:pPr>
            <w:r>
              <w:rPr>
                <w:rFonts w:ascii="Arial" w:eastAsia="宋体" w:hAnsi="Arial" w:cs="Arial" w:hint="eastAsia"/>
                <w:lang w:eastAsia="zh-CN"/>
              </w:rPr>
              <w:t>Bind MP eth0 and eth1 with aggregate bridge-802.1q agg0</w:t>
            </w:r>
          </w:p>
          <w:p w:rsidR="00E748B1" w:rsidRDefault="00E748B1" w:rsidP="001C772A">
            <w:pPr>
              <w:pStyle w:val="Body"/>
              <w:rPr>
                <w:rFonts w:ascii="Arial" w:eastAsia="宋体" w:hAnsi="Arial" w:cs="Arial"/>
                <w:lang w:eastAsia="zh-CN"/>
              </w:rPr>
            </w:pPr>
            <w:r>
              <w:rPr>
                <w:rFonts w:ascii="Arial" w:eastAsia="宋体" w:hAnsi="Arial" w:cs="Arial" w:hint="eastAsia"/>
                <w:lang w:eastAsia="zh-CN"/>
              </w:rPr>
              <w:t>SW and MP allow all vlans.</w:t>
            </w:r>
          </w:p>
          <w:p w:rsidR="00E748B1" w:rsidRPr="001D5BE4" w:rsidRDefault="00E748B1" w:rsidP="001C772A">
            <w:pPr>
              <w:pStyle w:val="Body"/>
              <w:rPr>
                <w:rFonts w:ascii="Arial" w:eastAsia="宋体" w:hAnsi="Arial" w:cs="Arial"/>
                <w:lang w:eastAsia="zh-CN"/>
              </w:rPr>
            </w:pPr>
            <w:r>
              <w:rPr>
                <w:rFonts w:ascii="Arial" w:eastAsia="宋体" w:hAnsi="Arial" w:cs="Arial" w:hint="eastAsia"/>
                <w:lang w:eastAsia="zh-CN"/>
              </w:rPr>
              <w:t>Laptop1 connects with Internet via SW.</w:t>
            </w:r>
          </w:p>
        </w:tc>
      </w:tr>
      <w:tr w:rsidR="00E748B1" w:rsidRPr="001C50E1" w:rsidTr="001C50E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748B1" w:rsidRPr="001C50E1" w:rsidRDefault="00E748B1" w:rsidP="001C50E1">
            <w:pPr>
              <w:rPr>
                <w:rFonts w:ascii="Arial" w:hAnsi="Arial" w:cs="Arial"/>
                <w:color w:val="auto"/>
              </w:rPr>
            </w:pPr>
            <w:r w:rsidRPr="001C50E1">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748B1" w:rsidRDefault="00E748B1" w:rsidP="00EB7D7A">
            <w:pPr>
              <w:pStyle w:val="Body"/>
              <w:numPr>
                <w:ilvl w:val="2"/>
                <w:numId w:val="59"/>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MP.</w:t>
            </w:r>
          </w:p>
          <w:p w:rsidR="00E748B1" w:rsidRDefault="00E748B1" w:rsidP="00EB7D7A">
            <w:pPr>
              <w:pStyle w:val="Body"/>
              <w:numPr>
                <w:ilvl w:val="2"/>
                <w:numId w:val="59"/>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E748B1" w:rsidRDefault="00E748B1" w:rsidP="00EB7D7A">
            <w:pPr>
              <w:pStyle w:val="Body"/>
              <w:numPr>
                <w:ilvl w:val="2"/>
                <w:numId w:val="59"/>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E748B1" w:rsidRPr="00954567" w:rsidRDefault="00E748B1" w:rsidP="00EB7D7A">
            <w:pPr>
              <w:pStyle w:val="Body"/>
              <w:numPr>
                <w:ilvl w:val="2"/>
                <w:numId w:val="59"/>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MP reporting file. Check if MP can classify and report application traffic, wh</w:t>
            </w:r>
            <w:r w:rsidR="000D2EAE">
              <w:rPr>
                <w:rFonts w:ascii="Arial" w:eastAsia="宋体" w:hAnsi="Arial" w:cs="Arial" w:hint="eastAsia"/>
                <w:lang w:eastAsia="zh-CN"/>
              </w:rPr>
              <w:t>ich goes through MP aggregate bridge-802.1q agg0</w:t>
            </w:r>
            <w:r>
              <w:rPr>
                <w:rFonts w:ascii="Arial" w:eastAsia="宋体" w:hAnsi="Arial" w:cs="Arial" w:hint="eastAsia"/>
                <w:lang w:eastAsia="zh-CN"/>
              </w:rPr>
              <w:t>, with correct TLV field to HM correctly.</w:t>
            </w:r>
          </w:p>
          <w:p w:rsidR="00E748B1" w:rsidRDefault="00E748B1" w:rsidP="00EB7D7A">
            <w:pPr>
              <w:pStyle w:val="Body"/>
              <w:numPr>
                <w:ilvl w:val="2"/>
                <w:numId w:val="59"/>
              </w:numPr>
              <w:ind w:left="268" w:hanging="268"/>
              <w:rPr>
                <w:rFonts w:ascii="Arial" w:eastAsia="宋体" w:hAnsi="Arial" w:cs="Arial"/>
                <w:lang w:eastAsia="zh-CN"/>
              </w:rPr>
            </w:pPr>
            <w:r>
              <w:rPr>
                <w:rFonts w:ascii="Arial" w:eastAsia="宋体" w:hAnsi="Arial" w:cs="Arial" w:hint="eastAsia"/>
                <w:lang w:eastAsia="zh-CN"/>
              </w:rPr>
              <w:t xml:space="preserve">Set application reporting mode as </w:t>
            </w:r>
            <w:r>
              <w:rPr>
                <w:rFonts w:ascii="Arial" w:eastAsia="宋体" w:hAnsi="Arial" w:cs="Arial"/>
                <w:lang w:eastAsia="zh-CN"/>
              </w:rPr>
              <w:t>“</w:t>
            </w:r>
            <w:r>
              <w:rPr>
                <w:rFonts w:ascii="Arial" w:eastAsia="宋体" w:hAnsi="Arial" w:cs="Arial" w:hint="eastAsia"/>
                <w:lang w:eastAsia="zh-CN"/>
              </w:rPr>
              <w:t>disable</w:t>
            </w:r>
            <w:r>
              <w:rPr>
                <w:rFonts w:ascii="Arial" w:eastAsia="宋体" w:hAnsi="Arial" w:cs="Arial"/>
                <w:lang w:eastAsia="zh-CN"/>
              </w:rPr>
              <w:t>”</w:t>
            </w:r>
            <w:r>
              <w:rPr>
                <w:rFonts w:ascii="Arial" w:eastAsia="宋体" w:hAnsi="Arial" w:cs="Arial" w:hint="eastAsia"/>
                <w:lang w:eastAsia="zh-CN"/>
              </w:rPr>
              <w:t xml:space="preserve"> globally at MP.</w:t>
            </w:r>
          </w:p>
          <w:p w:rsidR="00E748B1" w:rsidRPr="00954567" w:rsidRDefault="00E748B1" w:rsidP="00EB7D7A">
            <w:pPr>
              <w:pStyle w:val="Body"/>
              <w:numPr>
                <w:ilvl w:val="2"/>
                <w:numId w:val="59"/>
              </w:numPr>
              <w:ind w:left="268" w:hanging="268"/>
              <w:rPr>
                <w:rFonts w:ascii="Arial" w:eastAsia="宋体" w:hAnsi="Arial" w:cs="Arial"/>
                <w:lang w:eastAsia="zh-CN"/>
              </w:rPr>
            </w:pPr>
            <w:r>
              <w:rPr>
                <w:rFonts w:ascii="Arial" w:eastAsia="宋体" w:hAnsi="Arial" w:cs="Arial" w:hint="eastAsia"/>
                <w:lang w:eastAsia="zh-CN"/>
              </w:rPr>
              <w:t xml:space="preserve">Clear previous http </w:t>
            </w:r>
            <w:r w:rsidRPr="00FB4EFC">
              <w:rPr>
                <w:rFonts w:ascii="Arial" w:eastAsia="宋体" w:hAnsi="Arial" w:cs="Arial"/>
                <w:lang w:eastAsia="zh-CN"/>
              </w:rPr>
              <w:t>session</w:t>
            </w:r>
            <w:r>
              <w:rPr>
                <w:rFonts w:ascii="Arial" w:eastAsia="宋体" w:hAnsi="Arial" w:cs="Arial" w:hint="eastAsia"/>
                <w:lang w:eastAsia="zh-CN"/>
              </w:rPr>
              <w:t xml:space="preserve"> at MP</w:t>
            </w:r>
            <w:r w:rsidRPr="00FB4EFC">
              <w:rPr>
                <w:rFonts w:ascii="Arial" w:eastAsia="宋体" w:hAnsi="Arial" w:cs="Arial"/>
                <w:lang w:eastAsia="zh-CN"/>
              </w:rPr>
              <w:t xml:space="preserve">, </w:t>
            </w:r>
            <w:r>
              <w:rPr>
                <w:rFonts w:ascii="Arial" w:eastAsia="宋体" w:hAnsi="Arial" w:cs="Arial"/>
                <w:lang w:eastAsia="zh-CN"/>
              </w:rPr>
              <w:t>and th</w:t>
            </w:r>
            <w:r>
              <w:rPr>
                <w:rFonts w:ascii="Arial" w:eastAsia="宋体" w:hAnsi="Arial" w:cs="Arial" w:hint="eastAsia"/>
                <w:lang w:eastAsia="zh-CN"/>
              </w:rPr>
              <w:t>en launch http session again at laptop1.</w:t>
            </w:r>
          </w:p>
          <w:p w:rsidR="00E748B1" w:rsidRPr="000501C0" w:rsidRDefault="00E748B1" w:rsidP="00EB7D7A">
            <w:pPr>
              <w:pStyle w:val="Body"/>
              <w:numPr>
                <w:ilvl w:val="2"/>
                <w:numId w:val="59"/>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MP reporting file. Check if MP can classify HTTP session and report application traffic with correct TLV field to HM correctly.</w:t>
            </w:r>
          </w:p>
        </w:tc>
      </w:tr>
      <w:tr w:rsidR="00E748B1" w:rsidRPr="001C50E1" w:rsidTr="001C50E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E748B1" w:rsidRPr="001C50E1" w:rsidRDefault="00E748B1" w:rsidP="001C50E1">
            <w:pPr>
              <w:rPr>
                <w:rFonts w:ascii="Arial" w:hAnsi="Arial" w:cs="Arial"/>
                <w:color w:val="auto"/>
              </w:rPr>
            </w:pPr>
            <w:r w:rsidRPr="001C50E1">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748B1" w:rsidRDefault="00E748B1" w:rsidP="001C772A">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E748B1" w:rsidRDefault="000703D5" w:rsidP="001C772A">
            <w:pPr>
              <w:pStyle w:val="Body"/>
              <w:rPr>
                <w:rFonts w:ascii="Arial" w:eastAsia="宋体" w:hAnsi="Arial" w:cs="Arial"/>
                <w:lang w:eastAsia="zh-CN"/>
              </w:rPr>
            </w:pPr>
            <w:r>
              <w:rPr>
                <w:rFonts w:ascii="Arial" w:eastAsia="宋体" w:hAnsi="Arial" w:cs="Arial" w:hint="eastAsia"/>
                <w:lang w:eastAsia="zh-CN"/>
              </w:rPr>
              <w:t>Step 2</w:t>
            </w:r>
            <w:r w:rsidR="00E748B1">
              <w:rPr>
                <w:rFonts w:ascii="Arial" w:eastAsia="宋体" w:hAnsi="Arial" w:cs="Arial" w:hint="eastAsia"/>
                <w:lang w:eastAsia="zh-CN"/>
              </w:rPr>
              <w:t>. Enable application HTTP, TCP and IP for reporting successfully.</w:t>
            </w:r>
          </w:p>
          <w:p w:rsidR="00E748B1" w:rsidRDefault="000703D5" w:rsidP="001C772A">
            <w:pPr>
              <w:pStyle w:val="Body"/>
              <w:rPr>
                <w:rFonts w:ascii="Arial" w:eastAsia="宋体" w:hAnsi="Arial" w:cs="Arial"/>
                <w:lang w:eastAsia="zh-CN"/>
              </w:rPr>
            </w:pPr>
            <w:r>
              <w:rPr>
                <w:rFonts w:ascii="Arial" w:eastAsia="宋体" w:hAnsi="Arial" w:cs="Arial" w:hint="eastAsia"/>
                <w:lang w:eastAsia="zh-CN"/>
              </w:rPr>
              <w:t>Step 4</w:t>
            </w:r>
            <w:r w:rsidR="00E748B1">
              <w:rPr>
                <w:rFonts w:ascii="Arial" w:eastAsia="宋体" w:hAnsi="Arial" w:cs="Arial" w:hint="eastAsia"/>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E748B1" w:rsidRPr="00D576E5" w:rsidTr="001C772A">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48B1" w:rsidRPr="00D576E5" w:rsidRDefault="00E748B1" w:rsidP="001C772A">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E748B1" w:rsidRPr="00D576E5" w:rsidRDefault="00E748B1" w:rsidP="001C772A">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E748B1"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748B1" w:rsidRPr="00D576E5" w:rsidRDefault="00E748B1"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E748B1" w:rsidRPr="00D91692" w:rsidRDefault="00E748B1" w:rsidP="006A1B24">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E748B1"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748B1" w:rsidRPr="00D576E5" w:rsidRDefault="00E748B1"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E748B1" w:rsidRPr="00D91692" w:rsidRDefault="00E748B1" w:rsidP="006A1B24">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E748B1"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748B1" w:rsidRPr="00D576E5" w:rsidRDefault="00E748B1"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E748B1" w:rsidRPr="00D576E5" w:rsidRDefault="000D2EAE" w:rsidP="006A1B24">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agg0</w:t>
                  </w:r>
                </w:p>
              </w:tc>
            </w:tr>
            <w:tr w:rsidR="00E748B1"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748B1" w:rsidRPr="00D576E5" w:rsidRDefault="00E748B1"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E748B1" w:rsidRPr="00D576E5" w:rsidRDefault="00E748B1" w:rsidP="006A1B24">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wii1.1</w:t>
                  </w:r>
                </w:p>
              </w:tc>
            </w:tr>
            <w:tr w:rsidR="00E748B1"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748B1" w:rsidRPr="00D576E5" w:rsidRDefault="00E748B1"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E748B1" w:rsidRPr="00D91692" w:rsidRDefault="00E748B1" w:rsidP="006A1B24">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2</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unknown</w:t>
                  </w:r>
                  <w:r w:rsidRPr="00D91692">
                    <w:rPr>
                      <w:rFonts w:ascii="Calibri" w:eastAsia="Times New Roman" w:hAnsi="Calibri" w:cs="Calibri"/>
                      <w:b w:val="0"/>
                      <w:sz w:val="22"/>
                      <w:szCs w:val="22"/>
                      <w:lang w:eastAsia="zh-CN"/>
                    </w:rPr>
                    <w:t>)</w:t>
                  </w:r>
                </w:p>
              </w:tc>
            </w:tr>
            <w:tr w:rsidR="00E748B1"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748B1" w:rsidRPr="00D576E5" w:rsidRDefault="00E748B1"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lastRenderedPageBreak/>
                    <w:t>TimeStamp</w:t>
                  </w:r>
                </w:p>
              </w:tc>
              <w:tc>
                <w:tcPr>
                  <w:tcW w:w="3640" w:type="dxa"/>
                  <w:tcBorders>
                    <w:top w:val="nil"/>
                    <w:left w:val="nil"/>
                    <w:bottom w:val="single" w:sz="4" w:space="0" w:color="auto"/>
                    <w:right w:val="single" w:sz="4" w:space="0" w:color="auto"/>
                  </w:tcBorders>
                  <w:shd w:val="clear" w:color="auto" w:fill="auto"/>
                  <w:vAlign w:val="center"/>
                  <w:hideMark/>
                </w:tcPr>
                <w:p w:rsidR="00E748B1" w:rsidRPr="00D576E5" w:rsidRDefault="00E748B1"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E748B1"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748B1" w:rsidRPr="00D576E5" w:rsidRDefault="00E748B1"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E748B1" w:rsidRPr="00D576E5" w:rsidRDefault="00E748B1"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E748B1" w:rsidRPr="00D576E5" w:rsidTr="006A1B24">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748B1" w:rsidRPr="00D576E5" w:rsidRDefault="00E748B1"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E748B1" w:rsidRPr="00D576E5" w:rsidRDefault="00E748B1"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E748B1"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748B1" w:rsidRPr="00D576E5" w:rsidRDefault="00E748B1"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E748B1" w:rsidRPr="00D576E5" w:rsidRDefault="00E748B1"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E748B1"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748B1" w:rsidRPr="00D576E5" w:rsidRDefault="00E748B1"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E748B1" w:rsidRPr="00D576E5" w:rsidRDefault="00E748B1"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E748B1"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748B1" w:rsidRPr="00D576E5" w:rsidRDefault="00E748B1"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E748B1" w:rsidRPr="00D576E5" w:rsidRDefault="00E748B1"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E748B1"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E748B1" w:rsidRPr="00D576E5" w:rsidRDefault="00E748B1"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E748B1" w:rsidRPr="00D576E5" w:rsidRDefault="00E748B1"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E748B1" w:rsidRDefault="000703D5" w:rsidP="001C772A">
            <w:pPr>
              <w:pStyle w:val="Body"/>
              <w:rPr>
                <w:rFonts w:ascii="Arial" w:eastAsia="宋体" w:hAnsi="Arial" w:cs="Arial"/>
                <w:lang w:eastAsia="zh-CN"/>
              </w:rPr>
            </w:pPr>
            <w:r>
              <w:rPr>
                <w:rFonts w:ascii="Arial" w:eastAsia="宋体" w:hAnsi="Arial" w:cs="Arial" w:hint="eastAsia"/>
                <w:lang w:eastAsia="zh-CN"/>
              </w:rPr>
              <w:t>Step 5</w:t>
            </w:r>
            <w:r w:rsidR="00E748B1">
              <w:rPr>
                <w:rFonts w:ascii="Arial" w:eastAsia="宋体" w:hAnsi="Arial" w:cs="Arial" w:hint="eastAsia"/>
                <w:lang w:eastAsia="zh-CN"/>
              </w:rPr>
              <w:t xml:space="preserve">. Set application reporting mode as </w:t>
            </w:r>
            <w:r w:rsidR="00E748B1">
              <w:rPr>
                <w:rFonts w:ascii="Arial" w:eastAsia="宋体" w:hAnsi="Arial" w:cs="Arial"/>
                <w:lang w:eastAsia="zh-CN"/>
              </w:rPr>
              <w:t>“</w:t>
            </w:r>
            <w:r w:rsidR="00E748B1">
              <w:rPr>
                <w:rFonts w:ascii="Arial" w:eastAsia="宋体" w:hAnsi="Arial" w:cs="Arial" w:hint="eastAsia"/>
                <w:lang w:eastAsia="zh-CN"/>
              </w:rPr>
              <w:t>disable</w:t>
            </w:r>
            <w:r w:rsidR="00E748B1">
              <w:rPr>
                <w:rFonts w:ascii="Arial" w:eastAsia="宋体" w:hAnsi="Arial" w:cs="Arial"/>
                <w:lang w:eastAsia="zh-CN"/>
              </w:rPr>
              <w:t>”</w:t>
            </w:r>
            <w:r w:rsidR="00E748B1">
              <w:rPr>
                <w:rFonts w:ascii="Arial" w:eastAsia="宋体" w:hAnsi="Arial" w:cs="Arial" w:hint="eastAsia"/>
                <w:lang w:eastAsia="zh-CN"/>
              </w:rPr>
              <w:t xml:space="preserve"> globally successfully.</w:t>
            </w:r>
          </w:p>
          <w:p w:rsidR="00E748B1" w:rsidRPr="00FA1DAA" w:rsidRDefault="000703D5" w:rsidP="001C772A">
            <w:pPr>
              <w:pStyle w:val="Body"/>
              <w:rPr>
                <w:rFonts w:ascii="Arial" w:eastAsia="宋体" w:hAnsi="Arial" w:cs="Arial"/>
                <w:lang w:eastAsia="zh-CN"/>
              </w:rPr>
            </w:pPr>
            <w:r>
              <w:rPr>
                <w:rFonts w:ascii="Arial" w:eastAsia="宋体" w:hAnsi="Arial" w:cs="Arial" w:hint="eastAsia"/>
                <w:lang w:eastAsia="zh-CN"/>
              </w:rPr>
              <w:t>Step 7</w:t>
            </w:r>
            <w:r w:rsidR="00E748B1">
              <w:rPr>
                <w:rFonts w:ascii="Arial" w:eastAsia="宋体" w:hAnsi="Arial" w:cs="Arial" w:hint="eastAsia"/>
                <w:lang w:eastAsia="zh-CN"/>
              </w:rPr>
              <w:t xml:space="preserve">. No TLV with field </w:t>
            </w:r>
            <w:r w:rsidR="00E748B1">
              <w:rPr>
                <w:rFonts w:ascii="Arial" w:eastAsia="宋体" w:hAnsi="Arial" w:cs="Arial"/>
                <w:lang w:eastAsia="zh-CN"/>
              </w:rPr>
              <w:t>“</w:t>
            </w:r>
            <w:r w:rsidR="00E748B1">
              <w:rPr>
                <w:rFonts w:ascii="Arial" w:eastAsia="宋体" w:hAnsi="Arial" w:cs="Arial" w:hint="eastAsia"/>
                <w:lang w:eastAsia="zh-CN"/>
              </w:rPr>
              <w:t>IntName4Client</w:t>
            </w:r>
            <w:r w:rsidR="00E748B1">
              <w:rPr>
                <w:rFonts w:ascii="Arial" w:eastAsia="宋体" w:hAnsi="Arial" w:cs="Arial"/>
                <w:lang w:eastAsia="zh-CN"/>
              </w:rPr>
              <w:t>”</w:t>
            </w:r>
            <w:r w:rsidR="000D2EAE">
              <w:rPr>
                <w:rFonts w:ascii="Arial" w:eastAsia="宋体" w:hAnsi="Arial" w:cs="Arial" w:hint="eastAsia"/>
                <w:lang w:eastAsia="zh-CN"/>
              </w:rPr>
              <w:t xml:space="preserve"> as MP agg0</w:t>
            </w:r>
            <w:r w:rsidR="00E748B1">
              <w:rPr>
                <w:rFonts w:ascii="Arial" w:eastAsia="宋体" w:hAnsi="Arial" w:cs="Arial" w:hint="eastAsia"/>
                <w:lang w:eastAsia="zh-CN"/>
              </w:rPr>
              <w:t>.</w:t>
            </w:r>
          </w:p>
        </w:tc>
      </w:tr>
      <w:tr w:rsidR="00B4683C" w:rsidRPr="001C50E1" w:rsidTr="001C50E1">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B4683C" w:rsidRPr="001C50E1" w:rsidRDefault="00B4683C" w:rsidP="001C50E1">
            <w:pPr>
              <w:rPr>
                <w:rFonts w:ascii="Arial" w:eastAsia="宋体" w:hAnsi="Arial" w:cs="Arial"/>
                <w:color w:val="auto"/>
                <w:lang w:eastAsia="zh-CN"/>
              </w:rPr>
            </w:pPr>
            <w:r w:rsidRPr="001C50E1">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4683C" w:rsidRPr="001C50E1" w:rsidRDefault="00B4683C" w:rsidP="001C50E1">
            <w:pPr>
              <w:pStyle w:val="Body"/>
              <w:rPr>
                <w:rFonts w:ascii="Arial" w:eastAsia="宋体" w:hAnsi="Arial" w:cs="Arial"/>
                <w:lang w:eastAsia="zh-CN"/>
              </w:rPr>
            </w:pPr>
          </w:p>
        </w:tc>
      </w:tr>
      <w:tr w:rsidR="00B4683C" w:rsidRPr="001C50E1" w:rsidTr="001C50E1">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B4683C" w:rsidRPr="001C50E1" w:rsidRDefault="00E748B1" w:rsidP="001C50E1">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2340E" w:rsidRDefault="00D2340E" w:rsidP="00D2340E">
            <w:pPr>
              <w:pStyle w:val="Body"/>
              <w:rPr>
                <w:rFonts w:ascii="Arial" w:eastAsia="宋体" w:hAnsi="Arial" w:cs="Arial"/>
                <w:lang w:eastAsia="zh-CN"/>
              </w:rPr>
            </w:pPr>
            <w:r>
              <w:rPr>
                <w:rFonts w:ascii="Arial" w:eastAsia="宋体" w:hAnsi="Arial" w:cs="Arial" w:hint="eastAsia"/>
                <w:lang w:eastAsia="zh-CN"/>
              </w:rPr>
              <w:t>Dec 10. 2012:</w:t>
            </w:r>
          </w:p>
          <w:p w:rsidR="00B4683C" w:rsidRPr="001C50E1" w:rsidRDefault="00D2340E" w:rsidP="00D2340E">
            <w:pPr>
              <w:pStyle w:val="Body"/>
              <w:rPr>
                <w:rFonts w:ascii="Arial" w:eastAsia="宋体" w:hAnsi="Arial" w:cs="Arial"/>
                <w:lang w:eastAsia="zh-CN"/>
              </w:rPr>
            </w:pPr>
            <w:r>
              <w:rPr>
                <w:rFonts w:ascii="Arial" w:eastAsia="宋体" w:hAnsi="Arial" w:cs="Arial" w:hint="eastAsia"/>
                <w:lang w:eastAsia="zh-CN"/>
              </w:rPr>
              <w:t>According to HiveOS Dev response, red0/agg0 as bridge-802.1q/bridge-access is not supported cunnently.</w:t>
            </w:r>
          </w:p>
        </w:tc>
      </w:tr>
    </w:tbl>
    <w:p w:rsidR="00B4683C" w:rsidRPr="000E29B5" w:rsidRDefault="00C12AE4" w:rsidP="000E29B5">
      <w:pPr>
        <w:pStyle w:val="Heading4"/>
        <w:ind w:firstLine="1121"/>
        <w:rPr>
          <w:rFonts w:ascii="Arial" w:hAnsi="Arial"/>
          <w:b w:val="0"/>
          <w:sz w:val="21"/>
          <w:szCs w:val="21"/>
        </w:rPr>
      </w:pPr>
      <w:r>
        <w:rPr>
          <w:rFonts w:ascii="Arial" w:eastAsiaTheme="minorEastAsia" w:hAnsi="Arial" w:hint="eastAsia"/>
          <w:b w:val="0"/>
          <w:sz w:val="21"/>
          <w:szCs w:val="21"/>
          <w:lang w:eastAsia="zh-CN"/>
        </w:rPr>
        <w:t xml:space="preserve"> </w:t>
      </w:r>
      <w:r w:rsidR="00B4683C" w:rsidRPr="000E29B5">
        <w:rPr>
          <w:rFonts w:ascii="Arial" w:hAnsi="Arial" w:hint="eastAsia"/>
          <w:b w:val="0"/>
          <w:sz w:val="21"/>
          <w:szCs w:val="21"/>
        </w:rPr>
        <w:t>ApplicationReporting_Function_</w:t>
      </w:r>
      <w:r w:rsidR="00A8149E">
        <w:rPr>
          <w:rFonts w:ascii="Arial" w:eastAsia="宋体" w:hAnsi="Arial" w:hint="eastAsia"/>
          <w:b w:val="0"/>
          <w:sz w:val="21"/>
          <w:szCs w:val="21"/>
          <w:lang w:eastAsia="zh-CN"/>
        </w:rPr>
        <w:t>1</w:t>
      </w:r>
      <w:r w:rsidR="008F303F">
        <w:rPr>
          <w:rFonts w:ascii="Arial" w:eastAsia="宋体" w:hAnsi="Arial" w:hint="eastAsia"/>
          <w:b w:val="0"/>
          <w:sz w:val="21"/>
          <w:szCs w:val="21"/>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B4683C" w:rsidRPr="00322E9D" w:rsidTr="0055538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0D2EAE" w:rsidRDefault="00B4683C" w:rsidP="0055538F">
            <w:pPr>
              <w:rPr>
                <w:rFonts w:ascii="Arial" w:hAnsi="Arial" w:cs="Arial"/>
                <w:color w:val="auto"/>
              </w:rPr>
            </w:pPr>
            <w:r w:rsidRPr="000D2EAE">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4683C" w:rsidRPr="000D2EAE" w:rsidRDefault="00B4683C" w:rsidP="0055538F">
            <w:pPr>
              <w:pStyle w:val="Body"/>
              <w:rPr>
                <w:rFonts w:ascii="Arial" w:eastAsia="宋体" w:hAnsi="Arial" w:cs="Arial"/>
                <w:lang w:eastAsia="zh-CN"/>
              </w:rPr>
            </w:pPr>
            <w:r w:rsidRPr="000D2EAE">
              <w:rPr>
                <w:rFonts w:ascii="Arial" w:eastAsia="宋体" w:hAnsi="Arial" w:cs="Arial"/>
                <w:lang w:eastAsia="zh-CN"/>
              </w:rPr>
              <w:t>ApplicationReporting_Function_</w:t>
            </w:r>
            <w:r w:rsidR="00A8149E">
              <w:rPr>
                <w:rFonts w:ascii="Arial" w:eastAsia="宋体" w:hAnsi="Arial" w:cs="Arial" w:hint="eastAsia"/>
                <w:lang w:eastAsia="zh-CN"/>
              </w:rPr>
              <w:t>1</w:t>
            </w:r>
            <w:r w:rsidR="008F303F">
              <w:rPr>
                <w:rFonts w:ascii="Arial" w:eastAsia="宋体" w:hAnsi="Arial" w:cs="Arial" w:hint="eastAsia"/>
                <w:lang w:eastAsia="zh-CN"/>
              </w:rPr>
              <w:t>1</w:t>
            </w:r>
          </w:p>
        </w:tc>
      </w:tr>
      <w:tr w:rsidR="00B4683C" w:rsidRPr="00322E9D" w:rsidTr="0055538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0D2EAE" w:rsidRDefault="00B4683C" w:rsidP="0055538F">
            <w:pPr>
              <w:rPr>
                <w:rFonts w:ascii="Arial" w:hAnsi="Arial" w:cs="Arial"/>
                <w:color w:val="auto"/>
              </w:rPr>
            </w:pPr>
            <w:r w:rsidRPr="000D2EAE">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B4683C" w:rsidRPr="000D2EAE" w:rsidRDefault="000A1A6C" w:rsidP="0055538F">
            <w:pPr>
              <w:pStyle w:val="Body"/>
              <w:rPr>
                <w:rFonts w:ascii="Arial" w:eastAsia="宋体" w:hAnsi="Arial" w:cs="Arial"/>
                <w:lang w:eastAsia="zh-CN"/>
              </w:rPr>
            </w:pPr>
            <w:r>
              <w:rPr>
                <w:rFonts w:ascii="Arial" w:eastAsia="宋体" w:hAnsi="Arial" w:cs="Arial" w:hint="eastAsia"/>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B4683C" w:rsidRPr="000D2EAE" w:rsidRDefault="00B4683C" w:rsidP="0055538F">
            <w:pPr>
              <w:rPr>
                <w:rFonts w:ascii="Arial" w:hAnsi="Arial" w:cs="Arial"/>
                <w:color w:val="auto"/>
              </w:rPr>
            </w:pPr>
            <w:r w:rsidRPr="000D2EAE">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B4683C" w:rsidRPr="000D2EAE" w:rsidRDefault="00B4683C" w:rsidP="0055538F">
            <w:pPr>
              <w:pStyle w:val="Body"/>
              <w:rPr>
                <w:rFonts w:ascii="Arial" w:eastAsia="宋体" w:hAnsi="Arial" w:cs="Arial"/>
                <w:lang w:eastAsia="zh-CN"/>
              </w:rPr>
            </w:pPr>
            <w:r w:rsidRPr="000D2EAE">
              <w:rPr>
                <w:rFonts w:ascii="Arial" w:eastAsia="宋体" w:hAnsi="Arial" w:cs="Arial"/>
                <w:lang w:eastAsia="zh-CN"/>
              </w:rPr>
              <w:t>No</w:t>
            </w:r>
          </w:p>
        </w:tc>
      </w:tr>
      <w:tr w:rsidR="000D2EAE" w:rsidRPr="00322E9D" w:rsidTr="0055538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D2EAE" w:rsidRPr="000D2EAE" w:rsidRDefault="000D2EAE" w:rsidP="0055538F">
            <w:pPr>
              <w:rPr>
                <w:rFonts w:ascii="Arial" w:hAnsi="Arial" w:cs="Arial"/>
                <w:color w:val="auto"/>
              </w:rPr>
            </w:pPr>
            <w:r w:rsidRPr="000D2EAE">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D2EAE" w:rsidRPr="000D2EAE" w:rsidRDefault="000D2EAE" w:rsidP="0055538F">
            <w:pPr>
              <w:pStyle w:val="Body"/>
              <w:rPr>
                <w:rFonts w:ascii="Arial" w:eastAsia="宋体" w:hAnsi="Arial" w:cs="Arial"/>
                <w:lang w:eastAsia="zh-CN"/>
              </w:rPr>
            </w:pPr>
            <w:r w:rsidRPr="000D2EAE">
              <w:rPr>
                <w:rFonts w:ascii="Arial" w:eastAsia="宋体" w:hAnsi="Arial" w:cs="Arial"/>
                <w:lang w:eastAsia="zh-CN"/>
              </w:rPr>
              <w:t>Laptop1_____SW(trunk)_____(red0)MP(wifi1.1)--------(wifi1.1)AP(eth)_____SW_____HM</w:t>
            </w:r>
          </w:p>
          <w:p w:rsidR="000D2EAE" w:rsidRPr="000D2EAE" w:rsidRDefault="000D2EAE" w:rsidP="0055538F">
            <w:pPr>
              <w:pStyle w:val="Body"/>
              <w:rPr>
                <w:rFonts w:ascii="Arial" w:eastAsia="宋体" w:hAnsi="Arial" w:cs="Arial"/>
                <w:lang w:eastAsia="zh-CN"/>
              </w:rPr>
            </w:pPr>
            <w:r w:rsidRPr="000D2EAE">
              <w:rPr>
                <w:rFonts w:ascii="Arial" w:eastAsia="宋体" w:hAnsi="Arial" w:cs="Arial"/>
                <w:lang w:eastAsia="zh-CN"/>
              </w:rPr>
              <w:t xml:space="preserve">                                                                                                                           |</w:t>
            </w:r>
          </w:p>
          <w:p w:rsidR="000D2EAE" w:rsidRPr="000D2EAE" w:rsidRDefault="000D2EAE" w:rsidP="0055538F">
            <w:pPr>
              <w:pStyle w:val="Body"/>
              <w:rPr>
                <w:rFonts w:ascii="Arial" w:eastAsia="宋体" w:hAnsi="Arial" w:cs="Arial"/>
                <w:lang w:eastAsia="zh-CN"/>
              </w:rPr>
            </w:pPr>
            <w:r w:rsidRPr="000D2EAE">
              <w:rPr>
                <w:rFonts w:ascii="Arial" w:eastAsia="宋体" w:hAnsi="Arial" w:cs="Arial"/>
                <w:lang w:eastAsia="zh-CN"/>
              </w:rPr>
              <w:t xml:space="preserve">                                                                                                                           |</w:t>
            </w:r>
          </w:p>
          <w:p w:rsidR="000D2EAE" w:rsidRPr="000D2EAE" w:rsidRDefault="000D2EAE" w:rsidP="0055538F">
            <w:pPr>
              <w:pStyle w:val="Body"/>
              <w:rPr>
                <w:rFonts w:ascii="Arial" w:eastAsia="宋体" w:hAnsi="Arial" w:cs="Arial"/>
                <w:lang w:eastAsia="zh-CN"/>
              </w:rPr>
            </w:pPr>
            <w:r w:rsidRPr="000D2EAE">
              <w:rPr>
                <w:rFonts w:ascii="Arial" w:eastAsia="宋体" w:hAnsi="Arial" w:cs="Arial"/>
                <w:lang w:eastAsia="zh-CN"/>
              </w:rPr>
              <w:t xml:space="preserve">                                                                                                                     Internet</w:t>
            </w:r>
          </w:p>
        </w:tc>
      </w:tr>
      <w:tr w:rsidR="000D2EAE" w:rsidRPr="00322E9D" w:rsidTr="0055538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D2EAE" w:rsidRPr="000D2EAE" w:rsidRDefault="000D2EAE" w:rsidP="0055538F">
            <w:pPr>
              <w:rPr>
                <w:rFonts w:ascii="Arial" w:hAnsi="Arial" w:cs="Arial"/>
                <w:color w:val="auto"/>
              </w:rPr>
            </w:pPr>
            <w:r w:rsidRPr="000D2EAE">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D2EAE" w:rsidRPr="000D2EAE" w:rsidRDefault="000D2EAE" w:rsidP="0055538F">
            <w:pPr>
              <w:pStyle w:val="Body"/>
              <w:rPr>
                <w:rFonts w:ascii="Arial" w:eastAsia="宋体" w:hAnsi="Arial" w:cs="Arial"/>
                <w:lang w:eastAsia="zh-CN"/>
              </w:rPr>
            </w:pPr>
            <w:r w:rsidRPr="000D2EAE">
              <w:rPr>
                <w:rFonts w:ascii="Arial" w:eastAsia="宋体" w:hAnsi="Arial" w:cs="Arial"/>
                <w:lang w:eastAsia="zh-CN"/>
              </w:rPr>
              <w:t>The application reporting verification for AP redundan</w:t>
            </w:r>
            <w:r w:rsidR="000703D5">
              <w:rPr>
                <w:rFonts w:ascii="Arial" w:eastAsia="宋体" w:hAnsi="Arial" w:cs="Arial"/>
                <w:lang w:eastAsia="zh-CN"/>
              </w:rPr>
              <w:t>t bridge-802.1q red0</w:t>
            </w:r>
            <w:r w:rsidRPr="000D2EAE">
              <w:rPr>
                <w:rFonts w:ascii="Arial" w:eastAsia="宋体" w:hAnsi="Arial" w:cs="Arial"/>
                <w:lang w:eastAsia="zh-CN"/>
              </w:rPr>
              <w:t>.</w:t>
            </w:r>
            <w:r w:rsidR="000501C0">
              <w:rPr>
                <w:rFonts w:ascii="Arial" w:eastAsia="宋体" w:hAnsi="Arial" w:cs="Arial" w:hint="eastAsia"/>
                <w:lang w:eastAsia="zh-CN"/>
              </w:rPr>
              <w:t xml:space="preserve"> (Auto Mode)</w:t>
            </w:r>
          </w:p>
        </w:tc>
      </w:tr>
      <w:tr w:rsidR="000D2EAE" w:rsidRPr="00322E9D" w:rsidTr="0055538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D2EAE" w:rsidRPr="000D2EAE" w:rsidRDefault="000D2EAE" w:rsidP="0055538F">
            <w:pPr>
              <w:rPr>
                <w:rFonts w:ascii="Arial" w:eastAsia="宋体" w:hAnsi="Arial" w:cs="Arial"/>
                <w:color w:val="auto"/>
                <w:lang w:eastAsia="zh-CN"/>
              </w:rPr>
            </w:pPr>
            <w:r w:rsidRPr="000D2EAE">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D2EAE" w:rsidRPr="000D2EAE" w:rsidRDefault="000D2EAE" w:rsidP="0055538F">
            <w:pPr>
              <w:pStyle w:val="Body"/>
              <w:rPr>
                <w:rFonts w:ascii="Arial" w:eastAsia="宋体" w:hAnsi="Arial" w:cs="Arial"/>
                <w:lang w:eastAsia="zh-CN"/>
              </w:rPr>
            </w:pPr>
            <w:r w:rsidRPr="000D2EAE">
              <w:rPr>
                <w:rFonts w:ascii="Arial" w:eastAsia="宋体" w:hAnsi="Arial" w:cs="Arial"/>
                <w:lang w:eastAsia="zh-CN"/>
              </w:rPr>
              <w:t>AP: AP320,AP340,AP330,AP350,</w:t>
            </w:r>
          </w:p>
        </w:tc>
      </w:tr>
      <w:tr w:rsidR="000D2EAE" w:rsidRPr="00322E9D" w:rsidTr="0055538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D2EAE" w:rsidRPr="000D2EAE" w:rsidRDefault="000D2EAE" w:rsidP="0055538F">
            <w:pPr>
              <w:rPr>
                <w:rFonts w:ascii="Arial" w:hAnsi="Arial" w:cs="Arial"/>
                <w:color w:val="auto"/>
              </w:rPr>
            </w:pPr>
            <w:r w:rsidRPr="000D2EAE">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D2EAE" w:rsidRPr="000D2EAE" w:rsidRDefault="000D2EAE" w:rsidP="0055538F">
            <w:pPr>
              <w:pStyle w:val="Body"/>
              <w:rPr>
                <w:rFonts w:ascii="Arial" w:eastAsia="宋体" w:hAnsi="Arial" w:cs="Arial"/>
                <w:lang w:eastAsia="zh-CN"/>
              </w:rPr>
            </w:pPr>
            <w:r w:rsidRPr="000D2EAE">
              <w:rPr>
                <w:rFonts w:ascii="Arial" w:eastAsia="宋体" w:hAnsi="Arial" w:cs="Arial"/>
                <w:lang w:eastAsia="zh-CN"/>
              </w:rPr>
              <w:t>AP and MP are managed by HM.</w:t>
            </w:r>
          </w:p>
          <w:p w:rsidR="000D2EAE" w:rsidRPr="000D2EAE" w:rsidRDefault="000D2EAE" w:rsidP="0055538F">
            <w:pPr>
              <w:pStyle w:val="Body"/>
              <w:rPr>
                <w:rFonts w:ascii="Arial" w:eastAsia="宋体" w:hAnsi="Arial" w:cs="Arial"/>
                <w:lang w:eastAsia="zh-CN"/>
              </w:rPr>
            </w:pPr>
            <w:r w:rsidRPr="000D2EAE">
              <w:rPr>
                <w:rFonts w:ascii="Arial" w:eastAsia="宋体" w:hAnsi="Arial" w:cs="Arial"/>
                <w:lang w:eastAsia="zh-CN"/>
              </w:rPr>
              <w:t>Set MP/AP wifi1.1 and AP eth interface mode as backhaul. MP connects with AP via wifi1.1 backhaul interface.</w:t>
            </w:r>
          </w:p>
          <w:p w:rsidR="000D2EAE" w:rsidRPr="000D2EAE" w:rsidRDefault="000D2EAE" w:rsidP="0055538F">
            <w:pPr>
              <w:pStyle w:val="Body"/>
              <w:rPr>
                <w:rFonts w:ascii="Arial" w:eastAsia="宋体" w:hAnsi="Arial" w:cs="Arial"/>
                <w:lang w:eastAsia="zh-CN"/>
              </w:rPr>
            </w:pPr>
            <w:r w:rsidRPr="000D2EAE">
              <w:rPr>
                <w:rFonts w:ascii="Arial" w:eastAsia="宋体" w:hAnsi="Arial" w:cs="Arial"/>
                <w:lang w:eastAsia="zh-CN"/>
              </w:rPr>
              <w:t>Bind MP eth0 and eth1 with redundant bridge-802.1q red0</w:t>
            </w:r>
          </w:p>
          <w:p w:rsidR="000D2EAE" w:rsidRPr="000D2EAE" w:rsidRDefault="000D2EAE" w:rsidP="0055538F">
            <w:pPr>
              <w:pStyle w:val="Body"/>
              <w:rPr>
                <w:rFonts w:ascii="Arial" w:eastAsia="宋体" w:hAnsi="Arial" w:cs="Arial"/>
                <w:lang w:eastAsia="zh-CN"/>
              </w:rPr>
            </w:pPr>
            <w:r w:rsidRPr="000D2EAE">
              <w:rPr>
                <w:rFonts w:ascii="Arial" w:eastAsia="宋体" w:hAnsi="Arial" w:cs="Arial"/>
                <w:lang w:eastAsia="zh-CN"/>
              </w:rPr>
              <w:t>SW and MP allow all vlans.</w:t>
            </w:r>
          </w:p>
          <w:p w:rsidR="000D2EAE" w:rsidRPr="000D2EAE" w:rsidRDefault="000D2EAE" w:rsidP="0055538F">
            <w:pPr>
              <w:pStyle w:val="Body"/>
              <w:rPr>
                <w:rFonts w:ascii="Arial" w:eastAsia="宋体" w:hAnsi="Arial" w:cs="Arial"/>
                <w:lang w:eastAsia="zh-CN"/>
              </w:rPr>
            </w:pPr>
            <w:r w:rsidRPr="000D2EAE">
              <w:rPr>
                <w:rFonts w:ascii="Arial" w:eastAsia="宋体" w:hAnsi="Arial" w:cs="Arial"/>
                <w:lang w:eastAsia="zh-CN"/>
              </w:rPr>
              <w:t>Laptop1 connects with Internet via SW.</w:t>
            </w:r>
          </w:p>
        </w:tc>
      </w:tr>
      <w:tr w:rsidR="000D2EAE" w:rsidRPr="00322E9D" w:rsidTr="0055538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0D2EAE" w:rsidRPr="000D2EAE" w:rsidRDefault="000D2EAE" w:rsidP="0055538F">
            <w:pPr>
              <w:rPr>
                <w:rFonts w:ascii="Arial" w:hAnsi="Arial" w:cs="Arial"/>
                <w:color w:val="auto"/>
              </w:rPr>
            </w:pPr>
            <w:r w:rsidRPr="000D2EAE">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D2EAE" w:rsidRPr="000D2EAE" w:rsidRDefault="000D2EAE" w:rsidP="00EB7D7A">
            <w:pPr>
              <w:pStyle w:val="Body"/>
              <w:numPr>
                <w:ilvl w:val="2"/>
                <w:numId w:val="60"/>
              </w:numPr>
              <w:ind w:left="268" w:hanging="268"/>
              <w:rPr>
                <w:rFonts w:ascii="Arial" w:eastAsia="宋体" w:hAnsi="Arial" w:cs="Arial"/>
                <w:lang w:eastAsia="zh-CN"/>
              </w:rPr>
            </w:pPr>
            <w:r w:rsidRPr="000D2EAE">
              <w:rPr>
                <w:rFonts w:ascii="Arial" w:eastAsia="宋体" w:hAnsi="Arial" w:cs="Arial"/>
                <w:lang w:eastAsia="zh-CN"/>
              </w:rPr>
              <w:t>Turn on L7 engine and set application reporting mode as “auto” globally at MP.</w:t>
            </w:r>
          </w:p>
          <w:p w:rsidR="000D2EAE" w:rsidRPr="000D2EAE" w:rsidRDefault="000D2EAE" w:rsidP="00EB7D7A">
            <w:pPr>
              <w:pStyle w:val="Body"/>
              <w:numPr>
                <w:ilvl w:val="2"/>
                <w:numId w:val="60"/>
              </w:numPr>
              <w:ind w:left="268" w:hanging="268"/>
              <w:rPr>
                <w:rFonts w:ascii="Arial" w:eastAsia="宋体" w:hAnsi="Arial" w:cs="Arial"/>
                <w:lang w:eastAsia="zh-CN"/>
              </w:rPr>
            </w:pPr>
            <w:r w:rsidRPr="000D2EAE">
              <w:rPr>
                <w:rFonts w:ascii="Arial" w:eastAsia="宋体" w:hAnsi="Arial" w:cs="Arial"/>
                <w:lang w:eastAsia="zh-CN"/>
              </w:rPr>
              <w:t>Enable application HTTP, TCP and IP for reporting.</w:t>
            </w:r>
          </w:p>
          <w:p w:rsidR="000D2EAE" w:rsidRPr="000D2EAE" w:rsidRDefault="000D2EAE" w:rsidP="00EB7D7A">
            <w:pPr>
              <w:pStyle w:val="Body"/>
              <w:numPr>
                <w:ilvl w:val="2"/>
                <w:numId w:val="60"/>
              </w:numPr>
              <w:ind w:left="268" w:hanging="268"/>
              <w:rPr>
                <w:rFonts w:ascii="Arial" w:eastAsia="宋体" w:hAnsi="Arial" w:cs="Arial"/>
                <w:lang w:eastAsia="zh-CN"/>
              </w:rPr>
            </w:pPr>
            <w:r w:rsidRPr="000D2EAE">
              <w:rPr>
                <w:rFonts w:ascii="Arial" w:eastAsia="宋体" w:hAnsi="Arial" w:cs="Arial"/>
                <w:lang w:eastAsia="zh-CN"/>
              </w:rPr>
              <w:t>Laptop1 accesses Internet web site via http session.</w:t>
            </w:r>
          </w:p>
          <w:p w:rsidR="000D2EAE" w:rsidRPr="000D2EAE" w:rsidRDefault="000D2EAE" w:rsidP="00EB7D7A">
            <w:pPr>
              <w:pStyle w:val="Body"/>
              <w:numPr>
                <w:ilvl w:val="2"/>
                <w:numId w:val="60"/>
              </w:numPr>
              <w:ind w:left="268" w:hanging="268"/>
              <w:rPr>
                <w:rFonts w:ascii="Arial" w:eastAsia="宋体" w:hAnsi="Arial" w:cs="Arial"/>
                <w:lang w:eastAsia="zh-CN"/>
              </w:rPr>
            </w:pPr>
            <w:r w:rsidRPr="000D2EAE">
              <w:rPr>
                <w:rFonts w:ascii="Arial" w:eastAsia="宋体" w:hAnsi="Arial" w:cs="Arial"/>
                <w:lang w:eastAsia="zh-CN"/>
              </w:rPr>
              <w:t>Making use of test tool provided by Dev, search corresponding TLV in MP reporting file. Check if MP can classify and report application traffic, which goes through MP redundant bridge-802.1q red0, with correct TLV field to HM correctly.</w:t>
            </w:r>
          </w:p>
          <w:p w:rsidR="000D2EAE" w:rsidRPr="000D2EAE" w:rsidRDefault="000D2EAE" w:rsidP="00EB7D7A">
            <w:pPr>
              <w:pStyle w:val="Body"/>
              <w:numPr>
                <w:ilvl w:val="2"/>
                <w:numId w:val="60"/>
              </w:numPr>
              <w:ind w:left="268" w:hanging="268"/>
              <w:rPr>
                <w:rFonts w:ascii="Arial" w:eastAsia="宋体" w:hAnsi="Arial" w:cs="Arial"/>
                <w:lang w:eastAsia="zh-CN"/>
              </w:rPr>
            </w:pPr>
            <w:r w:rsidRPr="000D2EAE">
              <w:rPr>
                <w:rFonts w:ascii="Arial" w:eastAsia="宋体" w:hAnsi="Arial" w:cs="Arial"/>
                <w:lang w:eastAsia="zh-CN"/>
              </w:rPr>
              <w:t>Set application reporting mode as “disable” globally at MP.</w:t>
            </w:r>
          </w:p>
          <w:p w:rsidR="000D2EAE" w:rsidRPr="000D2EAE" w:rsidRDefault="000D2EAE" w:rsidP="00EB7D7A">
            <w:pPr>
              <w:pStyle w:val="Body"/>
              <w:numPr>
                <w:ilvl w:val="2"/>
                <w:numId w:val="60"/>
              </w:numPr>
              <w:ind w:left="268" w:hanging="268"/>
              <w:rPr>
                <w:rFonts w:ascii="Arial" w:eastAsia="宋体" w:hAnsi="Arial" w:cs="Arial"/>
                <w:lang w:eastAsia="zh-CN"/>
              </w:rPr>
            </w:pPr>
            <w:r w:rsidRPr="000D2EAE">
              <w:rPr>
                <w:rFonts w:ascii="Arial" w:eastAsia="宋体" w:hAnsi="Arial" w:cs="Arial"/>
                <w:lang w:eastAsia="zh-CN"/>
              </w:rPr>
              <w:lastRenderedPageBreak/>
              <w:t>Clear previous http session at MP, and then launch http session again at laptop1.</w:t>
            </w:r>
          </w:p>
          <w:p w:rsidR="000D2EAE" w:rsidRPr="000501C0" w:rsidRDefault="000D2EAE" w:rsidP="00EB7D7A">
            <w:pPr>
              <w:pStyle w:val="Body"/>
              <w:numPr>
                <w:ilvl w:val="2"/>
                <w:numId w:val="60"/>
              </w:numPr>
              <w:ind w:left="268" w:hanging="268"/>
              <w:rPr>
                <w:rFonts w:ascii="Arial" w:eastAsia="宋体" w:hAnsi="Arial" w:cs="Arial"/>
                <w:lang w:eastAsia="zh-CN"/>
              </w:rPr>
            </w:pPr>
            <w:r w:rsidRPr="000D2EAE">
              <w:rPr>
                <w:rFonts w:ascii="Arial" w:eastAsia="宋体" w:hAnsi="Arial" w:cs="Arial"/>
                <w:lang w:eastAsia="zh-CN"/>
              </w:rPr>
              <w:t>Making use of test tool provided by Dev, search corresponding TLV in MP reporting file. Check if MP can classify HTTP session and report application traffic with correct TLV field to HM correctly.</w:t>
            </w:r>
          </w:p>
        </w:tc>
      </w:tr>
      <w:tr w:rsidR="000D2EAE" w:rsidRPr="00322E9D" w:rsidTr="0055538F">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0D2EAE" w:rsidRPr="000D2EAE" w:rsidRDefault="000D2EAE" w:rsidP="0055538F">
            <w:pPr>
              <w:rPr>
                <w:rFonts w:ascii="Arial" w:hAnsi="Arial" w:cs="Arial"/>
                <w:color w:val="auto"/>
              </w:rPr>
            </w:pPr>
            <w:r w:rsidRPr="000D2EAE">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D2EAE" w:rsidRPr="000D2EAE" w:rsidRDefault="000D2EAE" w:rsidP="0055538F">
            <w:pPr>
              <w:pStyle w:val="Body"/>
              <w:rPr>
                <w:rFonts w:ascii="Arial" w:eastAsia="宋体" w:hAnsi="Arial" w:cs="Arial"/>
                <w:lang w:eastAsia="zh-CN"/>
              </w:rPr>
            </w:pPr>
            <w:r w:rsidRPr="000D2EAE">
              <w:rPr>
                <w:rFonts w:ascii="Arial" w:eastAsia="宋体" w:hAnsi="Arial" w:cs="Arial"/>
                <w:lang w:eastAsia="zh-CN"/>
              </w:rPr>
              <w:t>Step 1. Turn on L7 engine and set application reporting mode globally successfully.</w:t>
            </w:r>
          </w:p>
          <w:p w:rsidR="000D2EAE" w:rsidRPr="000D2EAE" w:rsidRDefault="000703D5" w:rsidP="0055538F">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2</w:t>
            </w:r>
            <w:r w:rsidR="000D2EAE" w:rsidRPr="000D2EAE">
              <w:rPr>
                <w:rFonts w:ascii="Arial" w:eastAsia="宋体" w:hAnsi="Arial" w:cs="Arial"/>
                <w:lang w:eastAsia="zh-CN"/>
              </w:rPr>
              <w:t>. Enable application HTTP, TCP and IP for reporting successfully.</w:t>
            </w:r>
          </w:p>
          <w:p w:rsidR="000D2EAE" w:rsidRPr="000D2EAE" w:rsidRDefault="000703D5" w:rsidP="0055538F">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4</w:t>
            </w:r>
            <w:r w:rsidR="000D2EAE" w:rsidRPr="000D2EAE">
              <w:rPr>
                <w:rFonts w:ascii="Arial" w:eastAsia="宋体" w:hAnsi="Arial" w:cs="Arial"/>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0D2EAE" w:rsidRPr="000D2EAE" w:rsidTr="001C772A">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D2EAE" w:rsidRPr="000D2EAE" w:rsidRDefault="000D2EAE" w:rsidP="0055538F">
                  <w:pPr>
                    <w:jc w:val="center"/>
                    <w:rPr>
                      <w:rFonts w:ascii="Arial" w:eastAsia="Times New Roman" w:hAnsi="Arial" w:cs="Arial"/>
                      <w:b w:val="0"/>
                      <w:lang w:eastAsia="zh-CN"/>
                    </w:rPr>
                  </w:pPr>
                  <w:r w:rsidRPr="000D2EAE">
                    <w:rPr>
                      <w:rFonts w:ascii="Arial" w:eastAsia="Times New Roman" w:hAnsi="Arial" w:cs="Arial"/>
                      <w:b w:val="0"/>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0D2EAE" w:rsidRPr="000D2EAE" w:rsidRDefault="000D2EAE" w:rsidP="0055538F">
                  <w:pPr>
                    <w:jc w:val="center"/>
                    <w:rPr>
                      <w:rFonts w:ascii="Arial" w:eastAsia="Times New Roman" w:hAnsi="Arial" w:cs="Arial"/>
                      <w:b w:val="0"/>
                      <w:lang w:eastAsia="zh-CN"/>
                    </w:rPr>
                  </w:pPr>
                  <w:r w:rsidRPr="000D2EAE">
                    <w:rPr>
                      <w:rFonts w:ascii="Arial" w:eastAsia="Times New Roman" w:hAnsi="Arial" w:cs="Arial"/>
                      <w:b w:val="0"/>
                      <w:lang w:eastAsia="zh-CN"/>
                    </w:rPr>
                    <w:t>Expected Value</w:t>
                  </w:r>
                </w:p>
              </w:tc>
            </w:tr>
            <w:tr w:rsidR="000D2EAE" w:rsidRPr="000D2EAE" w:rsidTr="0055538F">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0D2EAE" w:rsidRPr="000D2EAE" w:rsidRDefault="000D2EAE" w:rsidP="0055538F">
                  <w:pPr>
                    <w:rPr>
                      <w:rFonts w:ascii="Arial" w:eastAsia="Times New Roman" w:hAnsi="Arial" w:cs="Arial"/>
                      <w:b w:val="0"/>
                      <w:lang w:eastAsia="zh-CN"/>
                    </w:rPr>
                  </w:pPr>
                  <w:r w:rsidRPr="000D2EAE">
                    <w:rPr>
                      <w:rFonts w:ascii="Arial" w:eastAsia="Times New Roman" w:hAnsi="Arial" w:cs="Arial"/>
                      <w:b w:val="0"/>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0D2EAE" w:rsidRPr="000D2EAE" w:rsidRDefault="000D2EAE" w:rsidP="0055538F">
                  <w:pPr>
                    <w:rPr>
                      <w:rFonts w:ascii="Arial" w:eastAsia="Times New Roman" w:hAnsi="Arial" w:cs="Arial"/>
                      <w:b w:val="0"/>
                      <w:lang w:eastAsia="zh-CN"/>
                    </w:rPr>
                  </w:pPr>
                  <w:r w:rsidRPr="000D2EAE">
                    <w:rPr>
                      <w:rFonts w:ascii="Arial" w:eastAsia="Times New Roman" w:hAnsi="Arial" w:cs="Arial"/>
                      <w:b w:val="0"/>
                      <w:lang w:eastAsia="zh-CN"/>
                    </w:rPr>
                    <w:t>Laptop1</w:t>
                  </w:r>
                  <w:r w:rsidRPr="000D2EAE">
                    <w:rPr>
                      <w:rFonts w:ascii="Arial" w:eastAsia="宋体" w:hAnsi="Arial" w:cs="Arial"/>
                      <w:b w:val="0"/>
                      <w:lang w:eastAsia="zh-CN"/>
                    </w:rPr>
                    <w:t xml:space="preserve">’s </w:t>
                  </w:r>
                  <w:r w:rsidRPr="000D2EAE">
                    <w:rPr>
                      <w:rFonts w:ascii="Arial" w:eastAsia="Times New Roman" w:hAnsi="Arial" w:cs="Arial"/>
                      <w:b w:val="0"/>
                      <w:lang w:eastAsia="zh-CN"/>
                    </w:rPr>
                    <w:t>MAC</w:t>
                  </w:r>
                </w:p>
              </w:tc>
            </w:tr>
            <w:tr w:rsidR="000D2EAE" w:rsidRPr="000D2EAE" w:rsidTr="0055538F">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0D2EAE" w:rsidRPr="000D2EAE" w:rsidRDefault="000D2EAE" w:rsidP="0055538F">
                  <w:pPr>
                    <w:rPr>
                      <w:rFonts w:ascii="Arial" w:eastAsia="Times New Roman" w:hAnsi="Arial" w:cs="Arial"/>
                      <w:b w:val="0"/>
                      <w:lang w:eastAsia="zh-CN"/>
                    </w:rPr>
                  </w:pPr>
                  <w:r w:rsidRPr="000D2EAE">
                    <w:rPr>
                      <w:rFonts w:ascii="Arial" w:eastAsia="Times New Roman" w:hAnsi="Arial" w:cs="Arial"/>
                      <w:b w:val="0"/>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0D2EAE" w:rsidRPr="000D2EAE" w:rsidRDefault="000D2EAE" w:rsidP="0055538F">
                  <w:pPr>
                    <w:rPr>
                      <w:rFonts w:ascii="Arial" w:eastAsia="Times New Roman" w:hAnsi="Arial" w:cs="Arial"/>
                      <w:b w:val="0"/>
                      <w:lang w:eastAsia="zh-CN"/>
                    </w:rPr>
                  </w:pPr>
                  <w:r w:rsidRPr="000D2EAE">
                    <w:rPr>
                      <w:rFonts w:ascii="Arial" w:eastAsia="Times New Roman" w:hAnsi="Arial" w:cs="Arial"/>
                      <w:b w:val="0"/>
                      <w:lang w:eastAsia="zh-CN"/>
                    </w:rPr>
                    <w:t>HTTP APP ID</w:t>
                  </w:r>
                </w:p>
              </w:tc>
            </w:tr>
            <w:tr w:rsidR="000D2EAE" w:rsidRPr="000D2EAE" w:rsidTr="0055538F">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0D2EAE" w:rsidRPr="000D2EAE" w:rsidRDefault="000D2EAE" w:rsidP="0055538F">
                  <w:pPr>
                    <w:rPr>
                      <w:rFonts w:ascii="Arial" w:eastAsia="Times New Roman" w:hAnsi="Arial" w:cs="Arial"/>
                      <w:b w:val="0"/>
                      <w:lang w:eastAsia="zh-CN"/>
                    </w:rPr>
                  </w:pPr>
                  <w:r w:rsidRPr="000D2EAE">
                    <w:rPr>
                      <w:rFonts w:ascii="Arial" w:eastAsia="Times New Roman" w:hAnsi="Arial" w:cs="Arial"/>
                      <w:b w:val="0"/>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0D2EAE" w:rsidRPr="000D2EAE" w:rsidRDefault="000D2EAE" w:rsidP="0055538F">
                  <w:pPr>
                    <w:rPr>
                      <w:rFonts w:ascii="Arial" w:eastAsia="宋体" w:hAnsi="Arial" w:cs="Arial"/>
                      <w:b w:val="0"/>
                      <w:lang w:eastAsia="zh-CN"/>
                    </w:rPr>
                  </w:pPr>
                  <w:r w:rsidRPr="000D2EAE">
                    <w:rPr>
                      <w:rFonts w:ascii="Arial" w:eastAsia="宋体" w:hAnsi="Arial" w:cs="Arial"/>
                      <w:b w:val="0"/>
                      <w:lang w:eastAsia="zh-CN"/>
                    </w:rPr>
                    <w:t>MP red0</w:t>
                  </w:r>
                </w:p>
              </w:tc>
            </w:tr>
            <w:tr w:rsidR="000D2EAE" w:rsidRPr="000D2EAE" w:rsidTr="0055538F">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0D2EAE" w:rsidRPr="000D2EAE" w:rsidRDefault="000D2EAE" w:rsidP="0055538F">
                  <w:pPr>
                    <w:rPr>
                      <w:rFonts w:ascii="Arial" w:eastAsia="Times New Roman" w:hAnsi="Arial" w:cs="Arial"/>
                      <w:b w:val="0"/>
                      <w:lang w:eastAsia="zh-CN"/>
                    </w:rPr>
                  </w:pPr>
                  <w:r w:rsidRPr="000D2EAE">
                    <w:rPr>
                      <w:rFonts w:ascii="Arial" w:eastAsia="Times New Roman" w:hAnsi="Arial" w:cs="Arial"/>
                      <w:b w:val="0"/>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0D2EAE" w:rsidRPr="000D2EAE" w:rsidRDefault="000D2EAE" w:rsidP="0055538F">
                  <w:pPr>
                    <w:rPr>
                      <w:rFonts w:ascii="Arial" w:eastAsia="宋体" w:hAnsi="Arial" w:cs="Arial"/>
                      <w:b w:val="0"/>
                      <w:lang w:eastAsia="zh-CN"/>
                    </w:rPr>
                  </w:pPr>
                  <w:r w:rsidRPr="000D2EAE">
                    <w:rPr>
                      <w:rFonts w:ascii="Arial" w:eastAsia="宋体" w:hAnsi="Arial" w:cs="Arial"/>
                      <w:b w:val="0"/>
                      <w:lang w:eastAsia="zh-CN"/>
                    </w:rPr>
                    <w:t>MP wii1.1</w:t>
                  </w:r>
                </w:p>
              </w:tc>
            </w:tr>
            <w:tr w:rsidR="000D2EAE" w:rsidRPr="000D2EAE" w:rsidTr="0055538F">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0D2EAE" w:rsidRPr="000D2EAE" w:rsidRDefault="000D2EAE" w:rsidP="0055538F">
                  <w:pPr>
                    <w:rPr>
                      <w:rFonts w:ascii="Arial" w:eastAsia="Times New Roman" w:hAnsi="Arial" w:cs="Arial"/>
                      <w:b w:val="0"/>
                      <w:lang w:eastAsia="zh-CN"/>
                    </w:rPr>
                  </w:pPr>
                  <w:r w:rsidRPr="000D2EAE">
                    <w:rPr>
                      <w:rFonts w:ascii="Arial" w:eastAsia="Times New Roman" w:hAnsi="Arial" w:cs="Arial"/>
                      <w:b w:val="0"/>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0D2EAE" w:rsidRPr="000D2EAE" w:rsidRDefault="000D2EAE" w:rsidP="0055538F">
                  <w:pPr>
                    <w:rPr>
                      <w:rFonts w:ascii="Arial" w:eastAsia="Times New Roman" w:hAnsi="Arial" w:cs="Arial"/>
                      <w:b w:val="0"/>
                      <w:lang w:eastAsia="zh-CN"/>
                    </w:rPr>
                  </w:pPr>
                  <w:r w:rsidRPr="000D2EAE">
                    <w:rPr>
                      <w:rFonts w:ascii="Arial" w:eastAsia="宋体" w:hAnsi="Arial" w:cs="Arial"/>
                      <w:b w:val="0"/>
                      <w:lang w:eastAsia="zh-CN"/>
                    </w:rPr>
                    <w:t>2</w:t>
                  </w:r>
                  <w:r w:rsidRPr="000D2EAE">
                    <w:rPr>
                      <w:rFonts w:ascii="Arial" w:eastAsia="Times New Roman" w:hAnsi="Arial" w:cs="Arial"/>
                      <w:b w:val="0"/>
                      <w:lang w:eastAsia="zh-CN"/>
                    </w:rPr>
                    <w:t xml:space="preserve"> (</w:t>
                  </w:r>
                  <w:r w:rsidRPr="000D2EAE">
                    <w:rPr>
                      <w:rFonts w:ascii="Arial" w:eastAsia="宋体" w:hAnsi="Arial" w:cs="Arial"/>
                      <w:b w:val="0"/>
                      <w:lang w:eastAsia="zh-CN"/>
                    </w:rPr>
                    <w:t>unknown</w:t>
                  </w:r>
                  <w:r w:rsidRPr="000D2EAE">
                    <w:rPr>
                      <w:rFonts w:ascii="Arial" w:eastAsia="Times New Roman" w:hAnsi="Arial" w:cs="Arial"/>
                      <w:b w:val="0"/>
                      <w:lang w:eastAsia="zh-CN"/>
                    </w:rPr>
                    <w:t>)</w:t>
                  </w:r>
                </w:p>
              </w:tc>
            </w:tr>
            <w:tr w:rsidR="000D2EAE" w:rsidRPr="000D2EAE" w:rsidTr="0055538F">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0D2EAE" w:rsidRPr="000D2EAE" w:rsidRDefault="000D2EAE" w:rsidP="0055538F">
                  <w:pPr>
                    <w:rPr>
                      <w:rFonts w:ascii="Arial" w:eastAsia="Times New Roman" w:hAnsi="Arial" w:cs="Arial"/>
                      <w:b w:val="0"/>
                      <w:lang w:eastAsia="zh-CN"/>
                    </w:rPr>
                  </w:pPr>
                  <w:r w:rsidRPr="000D2EAE">
                    <w:rPr>
                      <w:rFonts w:ascii="Arial" w:eastAsia="Times New Roman" w:hAnsi="Arial" w:cs="Arial"/>
                      <w:b w:val="0"/>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0D2EAE" w:rsidRPr="000D2EAE" w:rsidRDefault="000D2EAE" w:rsidP="0055538F">
                  <w:pPr>
                    <w:rPr>
                      <w:rFonts w:ascii="Arial" w:eastAsia="Times New Roman" w:hAnsi="Arial" w:cs="Arial"/>
                      <w:b w:val="0"/>
                      <w:lang w:eastAsia="zh-CN"/>
                    </w:rPr>
                  </w:pPr>
                  <w:r w:rsidRPr="000D2EAE">
                    <w:rPr>
                      <w:rFonts w:ascii="Arial" w:eastAsia="Times New Roman" w:hAnsi="Arial" w:cs="Arial"/>
                      <w:b w:val="0"/>
                      <w:lang w:eastAsia="zh-CN"/>
                    </w:rPr>
                    <w:t>Precision in seconds (epoch time)</w:t>
                  </w:r>
                </w:p>
              </w:tc>
            </w:tr>
            <w:tr w:rsidR="000D2EAE" w:rsidRPr="000D2EAE" w:rsidTr="0055538F">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0D2EAE" w:rsidRPr="000D2EAE" w:rsidRDefault="000D2EAE" w:rsidP="0055538F">
                  <w:pPr>
                    <w:rPr>
                      <w:rFonts w:ascii="Arial" w:eastAsia="Times New Roman" w:hAnsi="Arial" w:cs="Arial"/>
                      <w:b w:val="0"/>
                      <w:lang w:eastAsia="zh-CN"/>
                    </w:rPr>
                  </w:pPr>
                  <w:r w:rsidRPr="000D2EAE">
                    <w:rPr>
                      <w:rFonts w:ascii="Arial" w:eastAsia="Times New Roman" w:hAnsi="Arial" w:cs="Arial"/>
                      <w:b w:val="0"/>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0D2EAE" w:rsidRPr="000D2EAE" w:rsidRDefault="000D2EAE" w:rsidP="0055538F">
                  <w:pPr>
                    <w:rPr>
                      <w:rFonts w:ascii="Arial" w:eastAsia="Times New Roman" w:hAnsi="Arial" w:cs="Arial"/>
                      <w:b w:val="0"/>
                      <w:color w:val="222222"/>
                      <w:lang w:eastAsia="zh-CN"/>
                    </w:rPr>
                  </w:pPr>
                  <w:r w:rsidRPr="000D2EAE">
                    <w:rPr>
                      <w:rFonts w:ascii="Arial" w:eastAsia="Times New Roman" w:hAnsi="Arial" w:cs="Arial"/>
                      <w:b w:val="0"/>
                      <w:color w:val="222222"/>
                      <w:lang w:eastAsia="zh-CN"/>
                    </w:rPr>
                    <w:t>Sample size in seconds (multiple of 60 seconds interval)</w:t>
                  </w:r>
                </w:p>
              </w:tc>
            </w:tr>
            <w:tr w:rsidR="000D2EAE" w:rsidRPr="000D2EAE" w:rsidTr="0055538F">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0D2EAE" w:rsidRPr="000D2EAE" w:rsidRDefault="000D2EAE" w:rsidP="0055538F">
                  <w:pPr>
                    <w:rPr>
                      <w:rFonts w:ascii="Arial" w:eastAsia="Times New Roman" w:hAnsi="Arial" w:cs="Arial"/>
                      <w:b w:val="0"/>
                      <w:lang w:eastAsia="zh-CN"/>
                    </w:rPr>
                  </w:pPr>
                  <w:r w:rsidRPr="000D2EAE">
                    <w:rPr>
                      <w:rFonts w:ascii="Arial" w:eastAsia="Times New Roman" w:hAnsi="Arial" w:cs="Arial"/>
                      <w:b w:val="0"/>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0D2EAE" w:rsidRPr="000D2EAE" w:rsidRDefault="000D2EAE" w:rsidP="0055538F">
                  <w:pPr>
                    <w:rPr>
                      <w:rFonts w:ascii="Arial" w:eastAsia="Times New Roman" w:hAnsi="Arial" w:cs="Arial"/>
                      <w:b w:val="0"/>
                      <w:color w:val="222222"/>
                      <w:lang w:eastAsia="zh-CN"/>
                    </w:rPr>
                  </w:pPr>
                  <w:r w:rsidRPr="000D2EAE">
                    <w:rPr>
                      <w:rFonts w:ascii="Arial" w:eastAsia="Times New Roman" w:hAnsi="Arial" w:cs="Arial"/>
                      <w:b w:val="0"/>
                      <w:color w:val="222222"/>
                      <w:lang w:eastAsia="zh-CN"/>
                    </w:rPr>
                    <w:t>Number of 60 second intervals that have "app" traffic in this sample period</w:t>
                  </w:r>
                </w:p>
              </w:tc>
            </w:tr>
            <w:tr w:rsidR="000D2EAE" w:rsidRPr="000D2EAE" w:rsidTr="0055538F">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0D2EAE" w:rsidRPr="000D2EAE" w:rsidRDefault="000D2EAE" w:rsidP="0055538F">
                  <w:pPr>
                    <w:rPr>
                      <w:rFonts w:ascii="Arial" w:eastAsia="Times New Roman" w:hAnsi="Arial" w:cs="Arial"/>
                      <w:b w:val="0"/>
                      <w:lang w:eastAsia="zh-CN"/>
                    </w:rPr>
                  </w:pPr>
                  <w:r w:rsidRPr="000D2EAE">
                    <w:rPr>
                      <w:rFonts w:ascii="Arial" w:eastAsia="Times New Roman" w:hAnsi="Arial" w:cs="Arial"/>
                      <w:b w:val="0"/>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0D2EAE" w:rsidRPr="000D2EAE" w:rsidRDefault="000D2EAE" w:rsidP="0055538F">
                  <w:pPr>
                    <w:rPr>
                      <w:rFonts w:ascii="Arial" w:eastAsia="Times New Roman" w:hAnsi="Arial" w:cs="Arial"/>
                      <w:b w:val="0"/>
                      <w:color w:val="222222"/>
                      <w:lang w:eastAsia="zh-CN"/>
                    </w:rPr>
                  </w:pPr>
                  <w:r w:rsidRPr="000D2EAE">
                    <w:rPr>
                      <w:rFonts w:ascii="Arial" w:eastAsia="Times New Roman" w:hAnsi="Arial" w:cs="Arial"/>
                      <w:b w:val="0"/>
                      <w:color w:val="222222"/>
                      <w:lang w:eastAsia="zh-CN"/>
                    </w:rPr>
                    <w:t>Number of packets transmitted to client since last report</w:t>
                  </w:r>
                </w:p>
              </w:tc>
            </w:tr>
            <w:tr w:rsidR="000D2EAE" w:rsidRPr="000D2EAE" w:rsidTr="0055538F">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0D2EAE" w:rsidRPr="000D2EAE" w:rsidRDefault="000D2EAE" w:rsidP="0055538F">
                  <w:pPr>
                    <w:rPr>
                      <w:rFonts w:ascii="Arial" w:eastAsia="Times New Roman" w:hAnsi="Arial" w:cs="Arial"/>
                      <w:b w:val="0"/>
                      <w:lang w:eastAsia="zh-CN"/>
                    </w:rPr>
                  </w:pPr>
                  <w:r w:rsidRPr="000D2EAE">
                    <w:rPr>
                      <w:rFonts w:ascii="Arial" w:eastAsia="Times New Roman" w:hAnsi="Arial" w:cs="Arial"/>
                      <w:b w:val="0"/>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0D2EAE" w:rsidRPr="000D2EAE" w:rsidRDefault="000D2EAE" w:rsidP="0055538F">
                  <w:pPr>
                    <w:rPr>
                      <w:rFonts w:ascii="Arial" w:eastAsia="Times New Roman" w:hAnsi="Arial" w:cs="Arial"/>
                      <w:b w:val="0"/>
                      <w:color w:val="222222"/>
                      <w:lang w:eastAsia="zh-CN"/>
                    </w:rPr>
                  </w:pPr>
                  <w:r w:rsidRPr="000D2EAE">
                    <w:rPr>
                      <w:rFonts w:ascii="Arial" w:eastAsia="Times New Roman" w:hAnsi="Arial" w:cs="Arial"/>
                      <w:b w:val="0"/>
                      <w:color w:val="222222"/>
                      <w:lang w:eastAsia="zh-CN"/>
                    </w:rPr>
                    <w:t>Number of bytes transmitted to client since last report</w:t>
                  </w:r>
                </w:p>
              </w:tc>
            </w:tr>
            <w:tr w:rsidR="000D2EAE" w:rsidRPr="000D2EAE" w:rsidTr="0055538F">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0D2EAE" w:rsidRPr="000D2EAE" w:rsidRDefault="000D2EAE" w:rsidP="0055538F">
                  <w:pPr>
                    <w:rPr>
                      <w:rFonts w:ascii="Arial" w:eastAsia="Times New Roman" w:hAnsi="Arial" w:cs="Arial"/>
                      <w:b w:val="0"/>
                      <w:lang w:eastAsia="zh-CN"/>
                    </w:rPr>
                  </w:pPr>
                  <w:r w:rsidRPr="000D2EAE">
                    <w:rPr>
                      <w:rFonts w:ascii="Arial" w:eastAsia="Times New Roman" w:hAnsi="Arial" w:cs="Arial"/>
                      <w:b w:val="0"/>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0D2EAE" w:rsidRPr="000D2EAE" w:rsidRDefault="000D2EAE" w:rsidP="0055538F">
                  <w:pPr>
                    <w:rPr>
                      <w:rFonts w:ascii="Arial" w:eastAsia="Times New Roman" w:hAnsi="Arial" w:cs="Arial"/>
                      <w:b w:val="0"/>
                      <w:color w:val="222222"/>
                      <w:lang w:eastAsia="zh-CN"/>
                    </w:rPr>
                  </w:pPr>
                  <w:r w:rsidRPr="000D2EAE">
                    <w:rPr>
                      <w:rFonts w:ascii="Arial" w:eastAsia="Times New Roman" w:hAnsi="Arial" w:cs="Arial"/>
                      <w:b w:val="0"/>
                      <w:color w:val="222222"/>
                      <w:lang w:eastAsia="zh-CN"/>
                    </w:rPr>
                    <w:t>Number of packets received from client since last report</w:t>
                  </w:r>
                </w:p>
              </w:tc>
            </w:tr>
            <w:tr w:rsidR="000D2EAE" w:rsidRPr="000D2EAE" w:rsidTr="0055538F">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0D2EAE" w:rsidRPr="000D2EAE" w:rsidRDefault="000D2EAE" w:rsidP="0055538F">
                  <w:pPr>
                    <w:rPr>
                      <w:rFonts w:ascii="Arial" w:eastAsia="Times New Roman" w:hAnsi="Arial" w:cs="Arial"/>
                      <w:b w:val="0"/>
                      <w:lang w:eastAsia="zh-CN"/>
                    </w:rPr>
                  </w:pPr>
                  <w:r w:rsidRPr="000D2EAE">
                    <w:rPr>
                      <w:rFonts w:ascii="Arial" w:eastAsia="Times New Roman" w:hAnsi="Arial" w:cs="Arial"/>
                      <w:b w:val="0"/>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0D2EAE" w:rsidRPr="000D2EAE" w:rsidRDefault="000D2EAE" w:rsidP="0055538F">
                  <w:pPr>
                    <w:rPr>
                      <w:rFonts w:ascii="Arial" w:eastAsia="Times New Roman" w:hAnsi="Arial" w:cs="Arial"/>
                      <w:b w:val="0"/>
                      <w:color w:val="222222"/>
                      <w:lang w:eastAsia="zh-CN"/>
                    </w:rPr>
                  </w:pPr>
                  <w:r w:rsidRPr="000D2EAE">
                    <w:rPr>
                      <w:rFonts w:ascii="Arial" w:eastAsia="Times New Roman" w:hAnsi="Arial" w:cs="Arial"/>
                      <w:b w:val="0"/>
                      <w:color w:val="222222"/>
                      <w:lang w:eastAsia="zh-CN"/>
                    </w:rPr>
                    <w:t>Number of bytes received from client since last report</w:t>
                  </w:r>
                </w:p>
              </w:tc>
            </w:tr>
          </w:tbl>
          <w:p w:rsidR="000D2EAE" w:rsidRPr="000D2EAE" w:rsidRDefault="000703D5" w:rsidP="0055538F">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5</w:t>
            </w:r>
            <w:r w:rsidR="000D2EAE" w:rsidRPr="000D2EAE">
              <w:rPr>
                <w:rFonts w:ascii="Arial" w:eastAsia="宋体" w:hAnsi="Arial" w:cs="Arial"/>
                <w:lang w:eastAsia="zh-CN"/>
              </w:rPr>
              <w:t>. Set application reporting mode as “disable” globally successfully.</w:t>
            </w:r>
          </w:p>
          <w:p w:rsidR="000D2EAE" w:rsidRPr="000D2EAE" w:rsidRDefault="000703D5" w:rsidP="0055538F">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7</w:t>
            </w:r>
            <w:r w:rsidR="000D2EAE" w:rsidRPr="000D2EAE">
              <w:rPr>
                <w:rFonts w:ascii="Arial" w:eastAsia="宋体" w:hAnsi="Arial" w:cs="Arial"/>
                <w:lang w:eastAsia="zh-CN"/>
              </w:rPr>
              <w:t>. No TLV with field “IntName4Client” as MP red0.</w:t>
            </w:r>
          </w:p>
        </w:tc>
      </w:tr>
      <w:tr w:rsidR="00B4683C" w:rsidRPr="00322E9D" w:rsidTr="0055538F">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B4683C" w:rsidRPr="000D2EAE" w:rsidRDefault="00B4683C" w:rsidP="0055538F">
            <w:pPr>
              <w:rPr>
                <w:rFonts w:ascii="Arial" w:eastAsia="宋体" w:hAnsi="Arial" w:cs="Arial"/>
                <w:color w:val="auto"/>
                <w:lang w:eastAsia="zh-CN"/>
              </w:rPr>
            </w:pPr>
            <w:r w:rsidRPr="000D2EAE">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4683C" w:rsidRPr="000D2EAE" w:rsidRDefault="00B4683C" w:rsidP="0055538F">
            <w:pPr>
              <w:pStyle w:val="Body"/>
              <w:rPr>
                <w:rFonts w:ascii="Arial" w:eastAsia="宋体" w:hAnsi="Arial" w:cs="Arial"/>
                <w:lang w:eastAsia="zh-CN"/>
              </w:rPr>
            </w:pPr>
          </w:p>
        </w:tc>
      </w:tr>
      <w:tr w:rsidR="00B4683C" w:rsidRPr="00322E9D" w:rsidTr="0055538F">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B4683C" w:rsidRPr="000D2EAE" w:rsidRDefault="000D2EAE" w:rsidP="0055538F">
            <w:pPr>
              <w:rPr>
                <w:rFonts w:ascii="Arial" w:eastAsia="宋体" w:hAnsi="Arial" w:cs="Arial"/>
                <w:color w:val="auto"/>
                <w:lang w:eastAsia="zh-CN"/>
              </w:rPr>
            </w:pPr>
            <w:r w:rsidRPr="000D2EAE">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2340E" w:rsidRDefault="00D2340E" w:rsidP="00D2340E">
            <w:pPr>
              <w:pStyle w:val="Body"/>
              <w:rPr>
                <w:rFonts w:ascii="Arial" w:eastAsia="宋体" w:hAnsi="Arial" w:cs="Arial"/>
                <w:lang w:eastAsia="zh-CN"/>
              </w:rPr>
            </w:pPr>
            <w:r>
              <w:rPr>
                <w:rFonts w:ascii="Arial" w:eastAsia="宋体" w:hAnsi="Arial" w:cs="Arial" w:hint="eastAsia"/>
                <w:lang w:eastAsia="zh-CN"/>
              </w:rPr>
              <w:t>Dec 10. 2012:</w:t>
            </w:r>
          </w:p>
          <w:p w:rsidR="00B4683C" w:rsidRPr="000D2EAE" w:rsidRDefault="00D2340E" w:rsidP="00D2340E">
            <w:pPr>
              <w:pStyle w:val="Body"/>
              <w:rPr>
                <w:rFonts w:ascii="Arial" w:eastAsia="宋体" w:hAnsi="Arial" w:cs="Arial"/>
                <w:lang w:eastAsia="zh-CN"/>
              </w:rPr>
            </w:pPr>
            <w:r>
              <w:rPr>
                <w:rFonts w:ascii="Arial" w:eastAsia="宋体" w:hAnsi="Arial" w:cs="Arial" w:hint="eastAsia"/>
                <w:lang w:eastAsia="zh-CN"/>
              </w:rPr>
              <w:t>According to HiveOS Dev response, red0/agg0 as bridge-802.1q/bridge-access is not supported cunnently.</w:t>
            </w:r>
          </w:p>
        </w:tc>
      </w:tr>
    </w:tbl>
    <w:p w:rsidR="00E979DF" w:rsidRPr="00E979DF" w:rsidRDefault="00E979DF" w:rsidP="00E979DF">
      <w:pPr>
        <w:rPr>
          <w:rFonts w:eastAsia="宋体"/>
          <w:lang w:eastAsia="zh-CN"/>
        </w:rPr>
      </w:pPr>
    </w:p>
    <w:p w:rsidR="009E28B6" w:rsidRPr="000E29B5" w:rsidRDefault="00A8149E" w:rsidP="009E28B6">
      <w:pPr>
        <w:pStyle w:val="Heading4"/>
        <w:ind w:firstLine="1121"/>
        <w:rPr>
          <w:rFonts w:ascii="Arial" w:hAnsi="Arial"/>
          <w:b w:val="0"/>
          <w:sz w:val="21"/>
          <w:szCs w:val="21"/>
        </w:rPr>
      </w:pPr>
      <w:r>
        <w:rPr>
          <w:rFonts w:ascii="Arial" w:hAnsi="Arial" w:hint="eastAsia"/>
          <w:b w:val="0"/>
          <w:sz w:val="21"/>
          <w:szCs w:val="21"/>
        </w:rPr>
        <w:t>ApplicationReporting_Function_1</w:t>
      </w:r>
      <w:r w:rsidR="008F303F">
        <w:rPr>
          <w:rFonts w:ascii="Arial" w:eastAsia="宋体" w:hAnsi="Arial" w:hint="eastAsia"/>
          <w:b w:val="0"/>
          <w:sz w:val="21"/>
          <w:szCs w:val="21"/>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1D5BE4" w:rsidRDefault="00A8149E" w:rsidP="001C772A">
            <w:pPr>
              <w:pStyle w:val="Body"/>
              <w:rPr>
                <w:rFonts w:ascii="Arial" w:eastAsia="宋体" w:hAnsi="Arial" w:cs="Arial"/>
                <w:lang w:eastAsia="zh-CN"/>
              </w:rPr>
            </w:pPr>
            <w:r>
              <w:rPr>
                <w:rFonts w:ascii="Arial" w:eastAsia="宋体" w:hAnsi="Arial" w:cs="Arial"/>
                <w:lang w:eastAsia="zh-CN"/>
              </w:rPr>
              <w:t>ApplicationReporting_Function_1</w:t>
            </w:r>
            <w:r w:rsidR="008F303F">
              <w:rPr>
                <w:rFonts w:ascii="Arial" w:eastAsia="宋体" w:hAnsi="Arial" w:cs="Arial" w:hint="eastAsia"/>
                <w:lang w:eastAsia="zh-CN"/>
              </w:rPr>
              <w:t>2</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9E28B6" w:rsidRPr="001D5BE4" w:rsidRDefault="000A1A6C" w:rsidP="001C772A">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r w:rsidRPr="001D5BE4">
              <w:rPr>
                <w:rFonts w:ascii="Arial" w:eastAsia="宋体" w:hAnsi="Arial" w:cs="Arial"/>
                <w:lang w:eastAsia="zh-CN"/>
              </w:rPr>
              <w:t>No</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C93938" w:rsidRDefault="009E28B6" w:rsidP="001C772A">
            <w:pPr>
              <w:pStyle w:val="Body"/>
              <w:rPr>
                <w:rFonts w:ascii="Arial" w:eastAsia="宋体" w:hAnsi="Arial" w:cs="Arial"/>
                <w:lang w:eastAsia="zh-CN"/>
              </w:rPr>
            </w:pPr>
            <w:r>
              <w:rPr>
                <w:rFonts w:ascii="Arial" w:eastAsia="宋体" w:hAnsi="Arial" w:cs="Arial"/>
                <w:lang w:eastAsia="zh-CN"/>
              </w:rPr>
              <w:t>Laptop1</w:t>
            </w:r>
            <w:r>
              <w:rPr>
                <w:rFonts w:ascii="Arial" w:eastAsia="宋体" w:hAnsi="Arial" w:cs="Arial" w:hint="eastAsia"/>
                <w:lang w:eastAsia="zh-CN"/>
              </w:rPr>
              <w:t>_____(eth0)MP(wifi1.1)--------(wifi1.1)AP(eth)</w:t>
            </w:r>
            <w:r w:rsidRPr="00B2458B">
              <w:rPr>
                <w:rFonts w:ascii="Arial" w:eastAsia="宋体" w:hAnsi="Arial" w:cs="Arial"/>
                <w:lang w:eastAsia="zh-CN"/>
              </w:rPr>
              <w:t>_____</w:t>
            </w:r>
            <w:r>
              <w:rPr>
                <w:rFonts w:ascii="Arial" w:eastAsia="宋体" w:hAnsi="Arial" w:cs="Arial" w:hint="eastAsia"/>
                <w:lang w:eastAsia="zh-CN"/>
              </w:rPr>
              <w:t>SW_____</w:t>
            </w:r>
            <w:r w:rsidRPr="00B2458B">
              <w:rPr>
                <w:rFonts w:ascii="Arial" w:eastAsia="宋体" w:hAnsi="Arial" w:cs="Arial"/>
                <w:lang w:eastAsia="zh-CN"/>
              </w:rPr>
              <w:t>HM</w:t>
            </w:r>
          </w:p>
          <w:p w:rsidR="009E28B6" w:rsidRPr="00B2458B" w:rsidRDefault="009E28B6" w:rsidP="001C772A">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9E28B6" w:rsidRPr="00B2458B" w:rsidRDefault="009E28B6" w:rsidP="001C772A">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9E28B6" w:rsidRPr="001D5BE4" w:rsidRDefault="009E28B6" w:rsidP="001C772A">
            <w:pPr>
              <w:pStyle w:val="Body"/>
              <w:rPr>
                <w:rFonts w:ascii="Arial" w:eastAsia="宋体" w:hAnsi="Arial" w:cs="Arial"/>
                <w:lang w:eastAsia="zh-CN"/>
              </w:rPr>
            </w:pP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r>
              <w:rPr>
                <w:rFonts w:ascii="Arial" w:eastAsia="宋体" w:hAnsi="Arial" w:cs="Arial" w:hint="eastAsia"/>
                <w:lang w:eastAsia="zh-CN"/>
              </w:rPr>
              <w:t>The application reporting verification for AP i</w:t>
            </w:r>
            <w:r w:rsidRPr="001D5BE4">
              <w:rPr>
                <w:rFonts w:ascii="Arial" w:eastAsia="宋体" w:hAnsi="Arial" w:cs="Arial"/>
                <w:lang w:eastAsia="zh-CN"/>
              </w:rPr>
              <w:t>ndependent</w:t>
            </w:r>
            <w:r>
              <w:rPr>
                <w:rFonts w:ascii="Arial" w:eastAsia="宋体" w:hAnsi="Arial" w:cs="Arial" w:hint="eastAsia"/>
                <w:lang w:eastAsia="zh-CN"/>
              </w:rPr>
              <w:t xml:space="preserve"> bridge-access </w:t>
            </w:r>
            <w:r w:rsidR="000501C0">
              <w:rPr>
                <w:rFonts w:ascii="Arial" w:eastAsia="宋体" w:hAnsi="Arial" w:cs="Arial"/>
                <w:lang w:eastAsia="zh-CN"/>
              </w:rPr>
              <w:t>eth0 (</w:t>
            </w:r>
            <w:r w:rsidR="000501C0">
              <w:rPr>
                <w:rFonts w:ascii="Arial" w:eastAsia="宋体" w:hAnsi="Arial" w:cs="Arial" w:hint="eastAsia"/>
                <w:lang w:eastAsia="zh-CN"/>
              </w:rPr>
              <w:t>A</w:t>
            </w:r>
            <w:r>
              <w:rPr>
                <w:rFonts w:ascii="Arial" w:eastAsia="宋体" w:hAnsi="Arial" w:cs="Arial"/>
                <w:lang w:eastAsia="zh-CN"/>
              </w:rPr>
              <w:t>uto</w:t>
            </w:r>
            <w:r w:rsidR="000501C0">
              <w:rPr>
                <w:rFonts w:ascii="Arial" w:eastAsia="宋体" w:hAnsi="Arial" w:cs="Arial" w:hint="eastAsia"/>
                <w:lang w:eastAsia="zh-CN"/>
              </w:rPr>
              <w:t xml:space="preserve"> M</w:t>
            </w:r>
            <w:r>
              <w:rPr>
                <w:rFonts w:ascii="Arial" w:eastAsia="宋体" w:hAnsi="Arial" w:cs="Arial" w:hint="eastAsia"/>
                <w:lang w:eastAsia="zh-CN"/>
              </w:rPr>
              <w:t>ode</w:t>
            </w:r>
            <w:r w:rsidRPr="00FA1DAA">
              <w:rPr>
                <w:rFonts w:ascii="Arial" w:eastAsia="宋体" w:hAnsi="Arial" w:cs="Arial"/>
                <w:lang w:eastAsia="zh-CN"/>
              </w:rPr>
              <w:t>)</w:t>
            </w:r>
            <w:r>
              <w:rPr>
                <w:rFonts w:ascii="Arial" w:eastAsia="宋体" w:hAnsi="Arial" w:cs="Arial" w:hint="eastAsia"/>
                <w:lang w:eastAsia="zh-CN"/>
              </w:rPr>
              <w:t>.</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eastAsia="宋体" w:hAnsi="Arial" w:cs="Arial"/>
                <w:color w:val="auto"/>
                <w:lang w:eastAsia="zh-CN"/>
              </w:rPr>
            </w:pPr>
            <w:r w:rsidRPr="001D5BE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r>
              <w:rPr>
                <w:rFonts w:ascii="Arial" w:eastAsia="宋体" w:hAnsi="Arial" w:cs="Arial"/>
                <w:lang w:eastAsia="zh-CN"/>
              </w:rPr>
              <w:t xml:space="preserve">AP: </w:t>
            </w:r>
            <w:r w:rsidRPr="00EF62D6">
              <w:rPr>
                <w:rFonts w:ascii="Arial" w:eastAsia="宋体" w:hAnsi="Arial" w:cs="Arial"/>
                <w:lang w:eastAsia="zh-CN"/>
              </w:rPr>
              <w:t>AP120,AP121,AP141,AP170</w:t>
            </w:r>
            <w:r>
              <w:rPr>
                <w:rFonts w:ascii="Arial" w:eastAsia="宋体" w:hAnsi="Arial" w:cs="Arial"/>
                <w:lang w:eastAsia="zh-CN"/>
              </w:rPr>
              <w:t>,AP320,AP340,AP330,AP350</w:t>
            </w:r>
            <w:r w:rsidRPr="00EF62D6">
              <w:rPr>
                <w:rFonts w:ascii="Arial" w:eastAsia="宋体" w:hAnsi="Arial" w:cs="Arial"/>
                <w:lang w:eastAsia="zh-CN"/>
              </w:rPr>
              <w:t>,</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Default="009E28B6" w:rsidP="001C772A">
            <w:pPr>
              <w:pStyle w:val="Body"/>
              <w:rPr>
                <w:rFonts w:ascii="Arial" w:eastAsia="宋体" w:hAnsi="Arial" w:cs="Arial"/>
                <w:lang w:eastAsia="zh-CN"/>
              </w:rPr>
            </w:pPr>
            <w:r>
              <w:rPr>
                <w:rFonts w:ascii="Arial" w:eastAsia="宋体" w:hAnsi="Arial" w:cs="Arial" w:hint="eastAsia"/>
                <w:lang w:eastAsia="zh-CN"/>
              </w:rPr>
              <w:t>AP and MP are</w:t>
            </w:r>
            <w:r>
              <w:rPr>
                <w:rFonts w:ascii="Arial" w:eastAsia="宋体" w:hAnsi="Arial" w:cs="Arial"/>
                <w:lang w:eastAsia="zh-CN"/>
              </w:rPr>
              <w:t xml:space="preserve"> managed by HM</w:t>
            </w:r>
            <w:r>
              <w:rPr>
                <w:rFonts w:ascii="Arial" w:eastAsia="宋体" w:hAnsi="Arial" w:cs="Arial" w:hint="eastAsia"/>
                <w:lang w:eastAsia="zh-CN"/>
              </w:rPr>
              <w:t>.</w:t>
            </w:r>
          </w:p>
          <w:p w:rsidR="009E28B6" w:rsidRPr="00F30A6D" w:rsidRDefault="009E28B6" w:rsidP="001C772A">
            <w:pPr>
              <w:pStyle w:val="Body"/>
              <w:rPr>
                <w:rFonts w:ascii="Arial" w:eastAsia="宋体" w:hAnsi="Arial" w:cs="Arial"/>
                <w:lang w:eastAsia="zh-CN"/>
              </w:rPr>
            </w:pPr>
            <w:r>
              <w:rPr>
                <w:rFonts w:ascii="Arial" w:eastAsia="宋体" w:hAnsi="Arial" w:cs="Arial" w:hint="eastAsia"/>
                <w:lang w:eastAsia="zh-CN"/>
              </w:rPr>
              <w:t>Set MP/AP wifi1.1 and AP eth interface mode as backhaul. MP connects with AP via wifi1.1 backhaul interface.</w:t>
            </w:r>
          </w:p>
          <w:p w:rsidR="009E28B6" w:rsidRDefault="009E28B6" w:rsidP="001C772A">
            <w:pPr>
              <w:pStyle w:val="Body"/>
              <w:rPr>
                <w:rFonts w:ascii="Arial" w:eastAsia="宋体" w:hAnsi="Arial" w:cs="Arial"/>
                <w:lang w:eastAsia="zh-CN"/>
              </w:rPr>
            </w:pPr>
            <w:r>
              <w:rPr>
                <w:rFonts w:ascii="Arial" w:eastAsia="宋体" w:hAnsi="Arial" w:cs="Arial" w:hint="eastAsia"/>
                <w:lang w:eastAsia="zh-CN"/>
              </w:rPr>
              <w:t>Set MP eth0 mode as independent bridge-access</w:t>
            </w:r>
          </w:p>
          <w:p w:rsidR="009E28B6" w:rsidRPr="001D5BE4" w:rsidRDefault="009E28B6" w:rsidP="001C772A">
            <w:pPr>
              <w:pStyle w:val="Body"/>
              <w:rPr>
                <w:rFonts w:ascii="Arial" w:eastAsia="宋体" w:hAnsi="Arial" w:cs="Arial"/>
                <w:lang w:eastAsia="zh-CN"/>
              </w:rPr>
            </w:pPr>
            <w:r>
              <w:rPr>
                <w:rFonts w:ascii="Arial" w:eastAsia="宋体" w:hAnsi="Arial" w:cs="Arial" w:hint="eastAsia"/>
                <w:lang w:eastAsia="zh-CN"/>
              </w:rPr>
              <w:t>Laptop1 connects with Internet via MP.</w:t>
            </w:r>
          </w:p>
        </w:tc>
      </w:tr>
      <w:tr w:rsidR="009E28B6" w:rsidRPr="00322E9D" w:rsidTr="001C772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Default="009E28B6" w:rsidP="007D2755">
            <w:pPr>
              <w:pStyle w:val="Body"/>
              <w:numPr>
                <w:ilvl w:val="2"/>
                <w:numId w:val="27"/>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MP.</w:t>
            </w:r>
          </w:p>
          <w:p w:rsidR="009E28B6" w:rsidRDefault="009E28B6" w:rsidP="007D2755">
            <w:pPr>
              <w:pStyle w:val="Body"/>
              <w:numPr>
                <w:ilvl w:val="2"/>
                <w:numId w:val="27"/>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9E28B6" w:rsidRDefault="009E28B6" w:rsidP="007D2755">
            <w:pPr>
              <w:pStyle w:val="Body"/>
              <w:numPr>
                <w:ilvl w:val="2"/>
                <w:numId w:val="27"/>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9E28B6" w:rsidRPr="00954567" w:rsidRDefault="009E28B6" w:rsidP="007D2755">
            <w:pPr>
              <w:pStyle w:val="Body"/>
              <w:numPr>
                <w:ilvl w:val="2"/>
                <w:numId w:val="27"/>
              </w:numPr>
              <w:ind w:left="268" w:hanging="268"/>
              <w:rPr>
                <w:rFonts w:ascii="Arial" w:eastAsia="宋体" w:hAnsi="Arial" w:cs="Arial"/>
                <w:lang w:eastAsia="zh-CN"/>
              </w:rPr>
            </w:pPr>
            <w:r>
              <w:rPr>
                <w:rFonts w:ascii="Arial" w:eastAsia="宋体" w:hAnsi="Arial" w:cs="Arial" w:hint="eastAsia"/>
                <w:lang w:eastAsia="zh-CN"/>
              </w:rPr>
              <w:t xml:space="preserve">Making use of test tool provided by Dev, search corresponding TLV in MP reporting file. Check if MP can classify and report application traffic, which goes through </w:t>
            </w:r>
            <w:r w:rsidR="00B85201">
              <w:rPr>
                <w:rFonts w:ascii="Arial" w:eastAsia="宋体" w:hAnsi="Arial" w:cs="Arial" w:hint="eastAsia"/>
                <w:lang w:eastAsia="zh-CN"/>
              </w:rPr>
              <w:t>MP independent bridge-access eth0</w:t>
            </w:r>
            <w:r>
              <w:rPr>
                <w:rFonts w:ascii="Arial" w:eastAsia="宋体" w:hAnsi="Arial" w:cs="Arial" w:hint="eastAsia"/>
                <w:lang w:eastAsia="zh-CN"/>
              </w:rPr>
              <w:t>, with correct TLV field to HM correctly.</w:t>
            </w:r>
          </w:p>
          <w:p w:rsidR="009E28B6" w:rsidRDefault="009E28B6" w:rsidP="007D2755">
            <w:pPr>
              <w:pStyle w:val="Body"/>
              <w:numPr>
                <w:ilvl w:val="2"/>
                <w:numId w:val="27"/>
              </w:numPr>
              <w:ind w:left="268" w:hanging="268"/>
              <w:rPr>
                <w:rFonts w:ascii="Arial" w:eastAsia="宋体" w:hAnsi="Arial" w:cs="Arial"/>
                <w:lang w:eastAsia="zh-CN"/>
              </w:rPr>
            </w:pPr>
            <w:r>
              <w:rPr>
                <w:rFonts w:ascii="Arial" w:eastAsia="宋体" w:hAnsi="Arial" w:cs="Arial" w:hint="eastAsia"/>
                <w:lang w:eastAsia="zh-CN"/>
              </w:rPr>
              <w:t xml:space="preserve">Set application reporting mode as </w:t>
            </w:r>
            <w:r>
              <w:rPr>
                <w:rFonts w:ascii="Arial" w:eastAsia="宋体" w:hAnsi="Arial" w:cs="Arial"/>
                <w:lang w:eastAsia="zh-CN"/>
              </w:rPr>
              <w:t>“</w:t>
            </w:r>
            <w:r>
              <w:rPr>
                <w:rFonts w:ascii="Arial" w:eastAsia="宋体" w:hAnsi="Arial" w:cs="Arial" w:hint="eastAsia"/>
                <w:lang w:eastAsia="zh-CN"/>
              </w:rPr>
              <w:t>disable</w:t>
            </w:r>
            <w:r>
              <w:rPr>
                <w:rFonts w:ascii="Arial" w:eastAsia="宋体" w:hAnsi="Arial" w:cs="Arial"/>
                <w:lang w:eastAsia="zh-CN"/>
              </w:rPr>
              <w:t>”</w:t>
            </w:r>
            <w:r>
              <w:rPr>
                <w:rFonts w:ascii="Arial" w:eastAsia="宋体" w:hAnsi="Arial" w:cs="Arial" w:hint="eastAsia"/>
                <w:lang w:eastAsia="zh-CN"/>
              </w:rPr>
              <w:t xml:space="preserve"> globally at MP.</w:t>
            </w:r>
          </w:p>
          <w:p w:rsidR="009E28B6" w:rsidRPr="00954567" w:rsidRDefault="009E28B6" w:rsidP="007D2755">
            <w:pPr>
              <w:pStyle w:val="Body"/>
              <w:numPr>
                <w:ilvl w:val="2"/>
                <w:numId w:val="27"/>
              </w:numPr>
              <w:ind w:left="268" w:hanging="268"/>
              <w:rPr>
                <w:rFonts w:ascii="Arial" w:eastAsia="宋体" w:hAnsi="Arial" w:cs="Arial"/>
                <w:lang w:eastAsia="zh-CN"/>
              </w:rPr>
            </w:pPr>
            <w:r>
              <w:rPr>
                <w:rFonts w:ascii="Arial" w:eastAsia="宋体" w:hAnsi="Arial" w:cs="Arial" w:hint="eastAsia"/>
                <w:lang w:eastAsia="zh-CN"/>
              </w:rPr>
              <w:t xml:space="preserve">Clear previous http </w:t>
            </w:r>
            <w:r w:rsidRPr="00FB4EFC">
              <w:rPr>
                <w:rFonts w:ascii="Arial" w:eastAsia="宋体" w:hAnsi="Arial" w:cs="Arial"/>
                <w:lang w:eastAsia="zh-CN"/>
              </w:rPr>
              <w:t>session</w:t>
            </w:r>
            <w:r>
              <w:rPr>
                <w:rFonts w:ascii="Arial" w:eastAsia="宋体" w:hAnsi="Arial" w:cs="Arial" w:hint="eastAsia"/>
                <w:lang w:eastAsia="zh-CN"/>
              </w:rPr>
              <w:t xml:space="preserve"> at MP</w:t>
            </w:r>
            <w:r w:rsidRPr="00FB4EFC">
              <w:rPr>
                <w:rFonts w:ascii="Arial" w:eastAsia="宋体" w:hAnsi="Arial" w:cs="Arial"/>
                <w:lang w:eastAsia="zh-CN"/>
              </w:rPr>
              <w:t xml:space="preserve">, </w:t>
            </w:r>
            <w:r>
              <w:rPr>
                <w:rFonts w:ascii="Arial" w:eastAsia="宋体" w:hAnsi="Arial" w:cs="Arial"/>
                <w:lang w:eastAsia="zh-CN"/>
              </w:rPr>
              <w:t>and th</w:t>
            </w:r>
            <w:r>
              <w:rPr>
                <w:rFonts w:ascii="Arial" w:eastAsia="宋体" w:hAnsi="Arial" w:cs="Arial" w:hint="eastAsia"/>
                <w:lang w:eastAsia="zh-CN"/>
              </w:rPr>
              <w:t>en launch http session again at laptop1.</w:t>
            </w:r>
          </w:p>
          <w:p w:rsidR="009E28B6" w:rsidRPr="000501C0" w:rsidRDefault="009E28B6" w:rsidP="000501C0">
            <w:pPr>
              <w:pStyle w:val="Body"/>
              <w:numPr>
                <w:ilvl w:val="2"/>
                <w:numId w:val="27"/>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MP reporting file. Check if MP can classify HTTP session and report application traffic with correct TLV field to HM correctly.</w:t>
            </w:r>
          </w:p>
        </w:tc>
      </w:tr>
      <w:tr w:rsidR="009E28B6" w:rsidRPr="00322E9D" w:rsidTr="001C772A">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Default="009E28B6" w:rsidP="001C772A">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9E28B6" w:rsidRDefault="000703D5" w:rsidP="001C772A">
            <w:pPr>
              <w:pStyle w:val="Body"/>
              <w:rPr>
                <w:rFonts w:ascii="Arial" w:eastAsia="宋体" w:hAnsi="Arial" w:cs="Arial"/>
                <w:lang w:eastAsia="zh-CN"/>
              </w:rPr>
            </w:pPr>
            <w:r>
              <w:rPr>
                <w:rFonts w:ascii="Arial" w:eastAsia="宋体" w:hAnsi="Arial" w:cs="Arial" w:hint="eastAsia"/>
                <w:lang w:eastAsia="zh-CN"/>
              </w:rPr>
              <w:t>Step 2</w:t>
            </w:r>
            <w:r w:rsidR="009E28B6">
              <w:rPr>
                <w:rFonts w:ascii="Arial" w:eastAsia="宋体" w:hAnsi="Arial" w:cs="Arial" w:hint="eastAsia"/>
                <w:lang w:eastAsia="zh-CN"/>
              </w:rPr>
              <w:t>. Enable application HTTP, TCP and IP for reporting successfully.</w:t>
            </w:r>
          </w:p>
          <w:p w:rsidR="009E28B6" w:rsidRDefault="000703D5" w:rsidP="001C772A">
            <w:pPr>
              <w:pStyle w:val="Body"/>
              <w:rPr>
                <w:rFonts w:ascii="Arial" w:eastAsia="宋体" w:hAnsi="Arial" w:cs="Arial"/>
                <w:lang w:eastAsia="zh-CN"/>
              </w:rPr>
            </w:pPr>
            <w:r>
              <w:rPr>
                <w:rFonts w:ascii="Arial" w:eastAsia="宋体" w:hAnsi="Arial" w:cs="Arial" w:hint="eastAsia"/>
                <w:lang w:eastAsia="zh-CN"/>
              </w:rPr>
              <w:t>Step 4</w:t>
            </w:r>
            <w:r w:rsidR="009E28B6">
              <w:rPr>
                <w:rFonts w:ascii="Arial" w:eastAsia="宋体" w:hAnsi="Arial" w:cs="Arial" w:hint="eastAsia"/>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9E28B6" w:rsidRPr="00D576E5" w:rsidTr="001C772A">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28B6" w:rsidRPr="00D576E5" w:rsidRDefault="009E28B6" w:rsidP="001C772A">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9E28B6" w:rsidRPr="00D576E5" w:rsidRDefault="009E28B6" w:rsidP="001C772A">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9E28B6" w:rsidRPr="00D91692" w:rsidRDefault="009E28B6" w:rsidP="006A1B24">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9E28B6" w:rsidRPr="00D91692" w:rsidRDefault="009E28B6" w:rsidP="006A1B24">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eth0</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wii1.1</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9E28B6" w:rsidRPr="00D91692" w:rsidRDefault="009E28B6" w:rsidP="006A1B24">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0</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no</w:t>
                  </w:r>
                  <w:r w:rsidRPr="00D91692">
                    <w:rPr>
                      <w:rFonts w:ascii="Calibri" w:eastAsia="Times New Roman" w:hAnsi="Calibri" w:cs="Calibri"/>
                      <w:b w:val="0"/>
                      <w:sz w:val="22"/>
                      <w:szCs w:val="22"/>
                      <w:lang w:eastAsia="zh-CN"/>
                    </w:rPr>
                    <w:t>)</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9E28B6" w:rsidRPr="00D576E5" w:rsidTr="006A1B24">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9E28B6" w:rsidRDefault="000703D5" w:rsidP="001C772A">
            <w:pPr>
              <w:pStyle w:val="Body"/>
              <w:rPr>
                <w:rFonts w:ascii="Arial" w:eastAsia="宋体" w:hAnsi="Arial" w:cs="Arial"/>
                <w:lang w:eastAsia="zh-CN"/>
              </w:rPr>
            </w:pPr>
            <w:r>
              <w:rPr>
                <w:rFonts w:ascii="Arial" w:eastAsia="宋体" w:hAnsi="Arial" w:cs="Arial" w:hint="eastAsia"/>
                <w:lang w:eastAsia="zh-CN"/>
              </w:rPr>
              <w:t>Step 5</w:t>
            </w:r>
            <w:r w:rsidR="009E28B6">
              <w:rPr>
                <w:rFonts w:ascii="Arial" w:eastAsia="宋体" w:hAnsi="Arial" w:cs="Arial" w:hint="eastAsia"/>
                <w:lang w:eastAsia="zh-CN"/>
              </w:rPr>
              <w:t xml:space="preserve">. Set application reporting mode as </w:t>
            </w:r>
            <w:r w:rsidR="009E28B6">
              <w:rPr>
                <w:rFonts w:ascii="Arial" w:eastAsia="宋体" w:hAnsi="Arial" w:cs="Arial"/>
                <w:lang w:eastAsia="zh-CN"/>
              </w:rPr>
              <w:t>“</w:t>
            </w:r>
            <w:r w:rsidR="009E28B6">
              <w:rPr>
                <w:rFonts w:ascii="Arial" w:eastAsia="宋体" w:hAnsi="Arial" w:cs="Arial" w:hint="eastAsia"/>
                <w:lang w:eastAsia="zh-CN"/>
              </w:rPr>
              <w:t>disable</w:t>
            </w:r>
            <w:r w:rsidR="009E28B6">
              <w:rPr>
                <w:rFonts w:ascii="Arial" w:eastAsia="宋体" w:hAnsi="Arial" w:cs="Arial"/>
                <w:lang w:eastAsia="zh-CN"/>
              </w:rPr>
              <w:t>”</w:t>
            </w:r>
            <w:r w:rsidR="009E28B6">
              <w:rPr>
                <w:rFonts w:ascii="Arial" w:eastAsia="宋体" w:hAnsi="Arial" w:cs="Arial" w:hint="eastAsia"/>
                <w:lang w:eastAsia="zh-CN"/>
              </w:rPr>
              <w:t xml:space="preserve"> globally successfully.</w:t>
            </w:r>
          </w:p>
          <w:p w:rsidR="009E28B6" w:rsidRPr="000501C0" w:rsidRDefault="000703D5" w:rsidP="001C772A">
            <w:pPr>
              <w:pStyle w:val="Body"/>
              <w:rPr>
                <w:rFonts w:ascii="Arial" w:eastAsia="宋体" w:hAnsi="Arial" w:cs="Arial"/>
                <w:lang w:eastAsia="zh-CN"/>
              </w:rPr>
            </w:pPr>
            <w:r>
              <w:rPr>
                <w:rFonts w:ascii="Arial" w:eastAsia="宋体" w:hAnsi="Arial" w:cs="Arial" w:hint="eastAsia"/>
                <w:lang w:eastAsia="zh-CN"/>
              </w:rPr>
              <w:lastRenderedPageBreak/>
              <w:t>Step 7</w:t>
            </w:r>
            <w:r w:rsidR="009E28B6">
              <w:rPr>
                <w:rFonts w:ascii="Arial" w:eastAsia="宋体" w:hAnsi="Arial" w:cs="Arial" w:hint="eastAsia"/>
                <w:lang w:eastAsia="zh-CN"/>
              </w:rPr>
              <w:t xml:space="preserve">. No TLV with field </w:t>
            </w:r>
            <w:r w:rsidR="009E28B6">
              <w:rPr>
                <w:rFonts w:ascii="Arial" w:eastAsia="宋体" w:hAnsi="Arial" w:cs="Arial"/>
                <w:lang w:eastAsia="zh-CN"/>
              </w:rPr>
              <w:t>“</w:t>
            </w:r>
            <w:r w:rsidR="009E28B6">
              <w:rPr>
                <w:rFonts w:ascii="Arial" w:eastAsia="宋体" w:hAnsi="Arial" w:cs="Arial" w:hint="eastAsia"/>
                <w:lang w:eastAsia="zh-CN"/>
              </w:rPr>
              <w:t>IntName4Client</w:t>
            </w:r>
            <w:r w:rsidR="009E28B6">
              <w:rPr>
                <w:rFonts w:ascii="Arial" w:eastAsia="宋体" w:hAnsi="Arial" w:cs="Arial"/>
                <w:lang w:eastAsia="zh-CN"/>
              </w:rPr>
              <w:t>”</w:t>
            </w:r>
            <w:r w:rsidR="009E28B6">
              <w:rPr>
                <w:rFonts w:ascii="Arial" w:eastAsia="宋体" w:hAnsi="Arial" w:cs="Arial" w:hint="eastAsia"/>
                <w:lang w:eastAsia="zh-CN"/>
              </w:rPr>
              <w:t xml:space="preserve"> as MP eth0.</w:t>
            </w:r>
          </w:p>
        </w:tc>
      </w:tr>
      <w:tr w:rsidR="009E28B6" w:rsidRPr="00322E9D" w:rsidTr="001C772A">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eastAsia="宋体" w:hAnsi="Arial" w:cs="Arial"/>
                <w:color w:val="auto"/>
                <w:lang w:eastAsia="zh-CN"/>
              </w:rPr>
            </w:pPr>
            <w:r w:rsidRPr="001D5BE4">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p>
        </w:tc>
      </w:tr>
      <w:tr w:rsidR="009E28B6" w:rsidRPr="00322E9D" w:rsidTr="001C772A">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1D5BE4" w:rsidRDefault="009E28B6" w:rsidP="00D2340E">
            <w:pPr>
              <w:pStyle w:val="Body"/>
              <w:rPr>
                <w:rFonts w:ascii="Arial" w:eastAsia="宋体" w:hAnsi="Arial" w:cs="Arial"/>
                <w:lang w:eastAsia="zh-CN"/>
              </w:rPr>
            </w:pPr>
          </w:p>
        </w:tc>
      </w:tr>
    </w:tbl>
    <w:p w:rsidR="009E28B6" w:rsidRPr="000E29B5" w:rsidRDefault="00A8149E" w:rsidP="009E28B6">
      <w:pPr>
        <w:pStyle w:val="Heading4"/>
        <w:ind w:firstLine="1121"/>
        <w:rPr>
          <w:rFonts w:ascii="Arial" w:hAnsi="Arial"/>
          <w:b w:val="0"/>
          <w:sz w:val="21"/>
          <w:szCs w:val="21"/>
        </w:rPr>
      </w:pPr>
      <w:r>
        <w:rPr>
          <w:rFonts w:ascii="Arial" w:hAnsi="Arial" w:hint="eastAsia"/>
          <w:b w:val="0"/>
          <w:sz w:val="21"/>
          <w:szCs w:val="21"/>
        </w:rPr>
        <w:t>ApplicationReporting_Function_</w:t>
      </w:r>
      <w:r w:rsidR="00DD60F0">
        <w:rPr>
          <w:rFonts w:ascii="Arial" w:eastAsia="宋体" w:hAnsi="Arial" w:hint="eastAsia"/>
          <w:b w:val="0"/>
          <w:sz w:val="21"/>
          <w:szCs w:val="21"/>
          <w:lang w:eastAsia="zh-CN"/>
        </w:rPr>
        <w:t>1</w:t>
      </w:r>
      <w:r w:rsidR="008F303F">
        <w:rPr>
          <w:rFonts w:ascii="Arial" w:eastAsia="宋体" w:hAnsi="Arial" w:hint="eastAsia"/>
          <w:b w:val="0"/>
          <w:sz w:val="21"/>
          <w:szCs w:val="21"/>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r w:rsidRPr="001D5BE4">
              <w:rPr>
                <w:rFonts w:ascii="Arial" w:eastAsia="宋体" w:hAnsi="Arial" w:cs="Arial"/>
                <w:lang w:eastAsia="zh-CN"/>
              </w:rPr>
              <w:t>ApplicationReporting_Function_</w:t>
            </w:r>
            <w:r w:rsidR="00DD60F0">
              <w:rPr>
                <w:rFonts w:ascii="Arial" w:eastAsia="宋体" w:hAnsi="Arial" w:cs="Arial" w:hint="eastAsia"/>
                <w:lang w:eastAsia="zh-CN"/>
              </w:rPr>
              <w:t>1</w:t>
            </w:r>
            <w:r w:rsidR="008F303F">
              <w:rPr>
                <w:rFonts w:ascii="Arial" w:eastAsia="宋体" w:hAnsi="Arial" w:cs="Arial" w:hint="eastAsia"/>
                <w:lang w:eastAsia="zh-CN"/>
              </w:rPr>
              <w:t>3</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9E28B6" w:rsidRPr="001D5BE4" w:rsidRDefault="001C772A" w:rsidP="001C772A">
            <w:pPr>
              <w:pStyle w:val="Body"/>
              <w:rPr>
                <w:rFonts w:ascii="Arial" w:eastAsia="宋体" w:hAnsi="Arial" w:cs="Arial"/>
                <w:lang w:eastAsia="zh-CN"/>
              </w:rPr>
            </w:pPr>
            <w:r w:rsidRPr="001D5BE4">
              <w:rPr>
                <w:rFonts w:ascii="Arial" w:eastAsia="宋体" w:hAnsi="Arial" w:cs="Arial"/>
                <w:lang w:eastAsia="zh-CN"/>
              </w:rPr>
              <w:t>M</w:t>
            </w:r>
            <w:r w:rsidR="009E28B6" w:rsidRPr="001D5BE4">
              <w:rPr>
                <w:rFonts w:ascii="Arial" w:eastAsia="宋体" w:hAnsi="Arial" w:cs="Arial"/>
                <w:lang w:eastAsia="zh-CN"/>
              </w:rPr>
              <w:t>iddle</w:t>
            </w:r>
          </w:p>
        </w:tc>
        <w:tc>
          <w:tcPr>
            <w:tcW w:w="2739"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r w:rsidRPr="001D5BE4">
              <w:rPr>
                <w:rFonts w:ascii="Arial" w:eastAsia="宋体" w:hAnsi="Arial" w:cs="Arial"/>
                <w:lang w:eastAsia="zh-CN"/>
              </w:rPr>
              <w:t>No</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C93938" w:rsidRDefault="009E28B6" w:rsidP="001C772A">
            <w:pPr>
              <w:pStyle w:val="Body"/>
              <w:rPr>
                <w:rFonts w:ascii="Arial" w:eastAsia="宋体" w:hAnsi="Arial" w:cs="Arial"/>
                <w:lang w:eastAsia="zh-CN"/>
              </w:rPr>
            </w:pPr>
            <w:r>
              <w:rPr>
                <w:rFonts w:ascii="Arial" w:eastAsia="宋体" w:hAnsi="Arial" w:cs="Arial"/>
                <w:lang w:eastAsia="zh-CN"/>
              </w:rPr>
              <w:t>Laptop1</w:t>
            </w:r>
            <w:r>
              <w:rPr>
                <w:rFonts w:ascii="Arial" w:eastAsia="宋体" w:hAnsi="Arial" w:cs="Arial" w:hint="eastAsia"/>
                <w:lang w:eastAsia="zh-CN"/>
              </w:rPr>
              <w:t>_____(eth1)MP(wifi1.1)--------(wifi1.1)AP(eth)</w:t>
            </w:r>
            <w:r w:rsidRPr="00B2458B">
              <w:rPr>
                <w:rFonts w:ascii="Arial" w:eastAsia="宋体" w:hAnsi="Arial" w:cs="Arial"/>
                <w:lang w:eastAsia="zh-CN"/>
              </w:rPr>
              <w:t>_____</w:t>
            </w:r>
            <w:r>
              <w:rPr>
                <w:rFonts w:ascii="Arial" w:eastAsia="宋体" w:hAnsi="Arial" w:cs="Arial" w:hint="eastAsia"/>
                <w:lang w:eastAsia="zh-CN"/>
              </w:rPr>
              <w:t>SW_____</w:t>
            </w:r>
            <w:r w:rsidRPr="00B2458B">
              <w:rPr>
                <w:rFonts w:ascii="Arial" w:eastAsia="宋体" w:hAnsi="Arial" w:cs="Arial"/>
                <w:lang w:eastAsia="zh-CN"/>
              </w:rPr>
              <w:t>HM</w:t>
            </w:r>
          </w:p>
          <w:p w:rsidR="009E28B6" w:rsidRPr="00B2458B" w:rsidRDefault="009E28B6" w:rsidP="001C772A">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9E28B6" w:rsidRPr="00B2458B" w:rsidRDefault="009E28B6" w:rsidP="001C772A">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9E28B6" w:rsidRPr="001D5BE4" w:rsidRDefault="009E28B6" w:rsidP="001C772A">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r>
              <w:rPr>
                <w:rFonts w:ascii="Arial" w:eastAsia="宋体" w:hAnsi="Arial" w:cs="Arial" w:hint="eastAsia"/>
                <w:lang w:eastAsia="zh-CN"/>
              </w:rPr>
              <w:t>The application reporting verification for AP i</w:t>
            </w:r>
            <w:r w:rsidRPr="001D5BE4">
              <w:rPr>
                <w:rFonts w:ascii="Arial" w:eastAsia="宋体" w:hAnsi="Arial" w:cs="Arial"/>
                <w:lang w:eastAsia="zh-CN"/>
              </w:rPr>
              <w:t>ndependent</w:t>
            </w:r>
            <w:r>
              <w:rPr>
                <w:rFonts w:ascii="Arial" w:eastAsia="宋体" w:hAnsi="Arial" w:cs="Arial" w:hint="eastAsia"/>
                <w:lang w:eastAsia="zh-CN"/>
              </w:rPr>
              <w:t xml:space="preserve"> bridge-access </w:t>
            </w:r>
            <w:r>
              <w:rPr>
                <w:rFonts w:ascii="Arial" w:eastAsia="宋体" w:hAnsi="Arial" w:cs="Arial"/>
                <w:lang w:eastAsia="zh-CN"/>
              </w:rPr>
              <w:t>eth</w:t>
            </w:r>
            <w:r>
              <w:rPr>
                <w:rFonts w:ascii="Arial" w:eastAsia="宋体" w:hAnsi="Arial" w:cs="Arial" w:hint="eastAsia"/>
                <w:lang w:eastAsia="zh-CN"/>
              </w:rPr>
              <w:t>1.</w:t>
            </w:r>
            <w:r w:rsidR="000501C0">
              <w:rPr>
                <w:rFonts w:ascii="Arial" w:eastAsia="宋体" w:hAnsi="Arial" w:cs="Arial" w:hint="eastAsia"/>
                <w:lang w:eastAsia="zh-CN"/>
              </w:rPr>
              <w:t xml:space="preserve"> (Auto Mode)</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eastAsia="宋体" w:hAnsi="Arial" w:cs="Arial"/>
                <w:color w:val="auto"/>
                <w:lang w:eastAsia="zh-CN"/>
              </w:rPr>
            </w:pPr>
            <w:r w:rsidRPr="001D5BE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r>
              <w:rPr>
                <w:rFonts w:ascii="Arial" w:eastAsia="宋体" w:hAnsi="Arial" w:cs="Arial"/>
                <w:lang w:eastAsia="zh-CN"/>
              </w:rPr>
              <w:t>AP: AP320,AP340,AP330,AP350</w:t>
            </w:r>
            <w:r w:rsidRPr="00EF62D6">
              <w:rPr>
                <w:rFonts w:ascii="Arial" w:eastAsia="宋体" w:hAnsi="Arial" w:cs="Arial"/>
                <w:lang w:eastAsia="zh-CN"/>
              </w:rPr>
              <w:t>,</w:t>
            </w:r>
          </w:p>
        </w:tc>
      </w:tr>
      <w:tr w:rsidR="009E28B6" w:rsidRPr="00322E9D"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Default="009E28B6" w:rsidP="001C772A">
            <w:pPr>
              <w:pStyle w:val="Body"/>
              <w:rPr>
                <w:rFonts w:ascii="Arial" w:eastAsia="宋体" w:hAnsi="Arial" w:cs="Arial"/>
                <w:lang w:eastAsia="zh-CN"/>
              </w:rPr>
            </w:pPr>
            <w:r>
              <w:rPr>
                <w:rFonts w:ascii="Arial" w:eastAsia="宋体" w:hAnsi="Arial" w:cs="Arial" w:hint="eastAsia"/>
                <w:lang w:eastAsia="zh-CN"/>
              </w:rPr>
              <w:t>AP and MP are</w:t>
            </w:r>
            <w:r>
              <w:rPr>
                <w:rFonts w:ascii="Arial" w:eastAsia="宋体" w:hAnsi="Arial" w:cs="Arial"/>
                <w:lang w:eastAsia="zh-CN"/>
              </w:rPr>
              <w:t xml:space="preserve"> managed by HM</w:t>
            </w:r>
            <w:r>
              <w:rPr>
                <w:rFonts w:ascii="Arial" w:eastAsia="宋体" w:hAnsi="Arial" w:cs="Arial" w:hint="eastAsia"/>
                <w:lang w:eastAsia="zh-CN"/>
              </w:rPr>
              <w:t>.</w:t>
            </w:r>
          </w:p>
          <w:p w:rsidR="009E28B6" w:rsidRPr="00F30A6D" w:rsidRDefault="009E28B6" w:rsidP="001C772A">
            <w:pPr>
              <w:pStyle w:val="Body"/>
              <w:rPr>
                <w:rFonts w:ascii="Arial" w:eastAsia="宋体" w:hAnsi="Arial" w:cs="Arial"/>
                <w:lang w:eastAsia="zh-CN"/>
              </w:rPr>
            </w:pPr>
            <w:r>
              <w:rPr>
                <w:rFonts w:ascii="Arial" w:eastAsia="宋体" w:hAnsi="Arial" w:cs="Arial" w:hint="eastAsia"/>
                <w:lang w:eastAsia="zh-CN"/>
              </w:rPr>
              <w:t>Set MP/AP wifi1.1 and AP eth interface mode as backhaul. MP connects with AP via wifi1.1 backhaul interface.</w:t>
            </w:r>
          </w:p>
          <w:p w:rsidR="009E28B6" w:rsidRDefault="009E28B6" w:rsidP="001C772A">
            <w:pPr>
              <w:pStyle w:val="Body"/>
              <w:rPr>
                <w:rFonts w:ascii="Arial" w:eastAsia="宋体" w:hAnsi="Arial" w:cs="Arial"/>
                <w:lang w:eastAsia="zh-CN"/>
              </w:rPr>
            </w:pPr>
            <w:r>
              <w:rPr>
                <w:rFonts w:ascii="Arial" w:eastAsia="宋体" w:hAnsi="Arial" w:cs="Arial" w:hint="eastAsia"/>
                <w:lang w:eastAsia="zh-CN"/>
              </w:rPr>
              <w:t>Set MP eth1 mode as independent bridge-access</w:t>
            </w:r>
          </w:p>
          <w:p w:rsidR="009E28B6" w:rsidRPr="001D5BE4" w:rsidRDefault="009E28B6" w:rsidP="001C772A">
            <w:pPr>
              <w:pStyle w:val="Body"/>
              <w:rPr>
                <w:rFonts w:ascii="Arial" w:eastAsia="宋体" w:hAnsi="Arial" w:cs="Arial"/>
                <w:lang w:eastAsia="zh-CN"/>
              </w:rPr>
            </w:pPr>
            <w:r>
              <w:rPr>
                <w:rFonts w:ascii="Arial" w:eastAsia="宋体" w:hAnsi="Arial" w:cs="Arial" w:hint="eastAsia"/>
                <w:lang w:eastAsia="zh-CN"/>
              </w:rPr>
              <w:t>Laptop1 connects with Internet via MP.</w:t>
            </w:r>
          </w:p>
        </w:tc>
      </w:tr>
      <w:tr w:rsidR="009E28B6" w:rsidRPr="00322E9D" w:rsidTr="001C772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Default="009E28B6" w:rsidP="007D2755">
            <w:pPr>
              <w:pStyle w:val="Body"/>
              <w:numPr>
                <w:ilvl w:val="2"/>
                <w:numId w:val="28"/>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MP.</w:t>
            </w:r>
          </w:p>
          <w:p w:rsidR="009E28B6" w:rsidRDefault="009E28B6" w:rsidP="007D2755">
            <w:pPr>
              <w:pStyle w:val="Body"/>
              <w:numPr>
                <w:ilvl w:val="2"/>
                <w:numId w:val="28"/>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9E28B6" w:rsidRDefault="009E28B6" w:rsidP="007D2755">
            <w:pPr>
              <w:pStyle w:val="Body"/>
              <w:numPr>
                <w:ilvl w:val="2"/>
                <w:numId w:val="28"/>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9E28B6" w:rsidRPr="00954567" w:rsidRDefault="009E28B6" w:rsidP="007D2755">
            <w:pPr>
              <w:pStyle w:val="Body"/>
              <w:numPr>
                <w:ilvl w:val="2"/>
                <w:numId w:val="28"/>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MP reporting file. Check if MP can classify and report application traffic</w:t>
            </w:r>
            <w:r w:rsidR="00B85201">
              <w:rPr>
                <w:rFonts w:ascii="Arial" w:eastAsia="宋体" w:hAnsi="Arial" w:cs="Arial" w:hint="eastAsia"/>
                <w:lang w:eastAsia="zh-CN"/>
              </w:rPr>
              <w:t>, which goes through MP bridge-access eth1</w:t>
            </w:r>
            <w:r>
              <w:rPr>
                <w:rFonts w:ascii="Arial" w:eastAsia="宋体" w:hAnsi="Arial" w:cs="Arial" w:hint="eastAsia"/>
                <w:lang w:eastAsia="zh-CN"/>
              </w:rPr>
              <w:t>, with correct TLV field to HM correctly.</w:t>
            </w:r>
          </w:p>
          <w:p w:rsidR="009E28B6" w:rsidRDefault="009E28B6" w:rsidP="007D2755">
            <w:pPr>
              <w:pStyle w:val="Body"/>
              <w:numPr>
                <w:ilvl w:val="2"/>
                <w:numId w:val="28"/>
              </w:numPr>
              <w:ind w:left="268" w:hanging="268"/>
              <w:rPr>
                <w:rFonts w:ascii="Arial" w:eastAsia="宋体" w:hAnsi="Arial" w:cs="Arial"/>
                <w:lang w:eastAsia="zh-CN"/>
              </w:rPr>
            </w:pPr>
            <w:r>
              <w:rPr>
                <w:rFonts w:ascii="Arial" w:eastAsia="宋体" w:hAnsi="Arial" w:cs="Arial" w:hint="eastAsia"/>
                <w:lang w:eastAsia="zh-CN"/>
              </w:rPr>
              <w:t xml:space="preserve">Set application reporting mode as </w:t>
            </w:r>
            <w:r>
              <w:rPr>
                <w:rFonts w:ascii="Arial" w:eastAsia="宋体" w:hAnsi="Arial" w:cs="Arial"/>
                <w:lang w:eastAsia="zh-CN"/>
              </w:rPr>
              <w:t>“</w:t>
            </w:r>
            <w:r>
              <w:rPr>
                <w:rFonts w:ascii="Arial" w:eastAsia="宋体" w:hAnsi="Arial" w:cs="Arial" w:hint="eastAsia"/>
                <w:lang w:eastAsia="zh-CN"/>
              </w:rPr>
              <w:t>disable</w:t>
            </w:r>
            <w:r>
              <w:rPr>
                <w:rFonts w:ascii="Arial" w:eastAsia="宋体" w:hAnsi="Arial" w:cs="Arial"/>
                <w:lang w:eastAsia="zh-CN"/>
              </w:rPr>
              <w:t>”</w:t>
            </w:r>
            <w:r>
              <w:rPr>
                <w:rFonts w:ascii="Arial" w:eastAsia="宋体" w:hAnsi="Arial" w:cs="Arial" w:hint="eastAsia"/>
                <w:lang w:eastAsia="zh-CN"/>
              </w:rPr>
              <w:t xml:space="preserve"> globally at MP.</w:t>
            </w:r>
          </w:p>
          <w:p w:rsidR="009E28B6" w:rsidRPr="00954567" w:rsidRDefault="009E28B6" w:rsidP="007D2755">
            <w:pPr>
              <w:pStyle w:val="Body"/>
              <w:numPr>
                <w:ilvl w:val="2"/>
                <w:numId w:val="28"/>
              </w:numPr>
              <w:ind w:left="268" w:hanging="268"/>
              <w:rPr>
                <w:rFonts w:ascii="Arial" w:eastAsia="宋体" w:hAnsi="Arial" w:cs="Arial"/>
                <w:lang w:eastAsia="zh-CN"/>
              </w:rPr>
            </w:pPr>
            <w:r>
              <w:rPr>
                <w:rFonts w:ascii="Arial" w:eastAsia="宋体" w:hAnsi="Arial" w:cs="Arial" w:hint="eastAsia"/>
                <w:lang w:eastAsia="zh-CN"/>
              </w:rPr>
              <w:t xml:space="preserve">Clear previous http </w:t>
            </w:r>
            <w:r w:rsidRPr="00FB4EFC">
              <w:rPr>
                <w:rFonts w:ascii="Arial" w:eastAsia="宋体" w:hAnsi="Arial" w:cs="Arial"/>
                <w:lang w:eastAsia="zh-CN"/>
              </w:rPr>
              <w:t>session</w:t>
            </w:r>
            <w:r>
              <w:rPr>
                <w:rFonts w:ascii="Arial" w:eastAsia="宋体" w:hAnsi="Arial" w:cs="Arial" w:hint="eastAsia"/>
                <w:lang w:eastAsia="zh-CN"/>
              </w:rPr>
              <w:t xml:space="preserve"> at MP</w:t>
            </w:r>
            <w:r w:rsidRPr="00FB4EFC">
              <w:rPr>
                <w:rFonts w:ascii="Arial" w:eastAsia="宋体" w:hAnsi="Arial" w:cs="Arial"/>
                <w:lang w:eastAsia="zh-CN"/>
              </w:rPr>
              <w:t xml:space="preserve">, </w:t>
            </w:r>
            <w:r>
              <w:rPr>
                <w:rFonts w:ascii="Arial" w:eastAsia="宋体" w:hAnsi="Arial" w:cs="Arial"/>
                <w:lang w:eastAsia="zh-CN"/>
              </w:rPr>
              <w:t>and th</w:t>
            </w:r>
            <w:r>
              <w:rPr>
                <w:rFonts w:ascii="Arial" w:eastAsia="宋体" w:hAnsi="Arial" w:cs="Arial" w:hint="eastAsia"/>
                <w:lang w:eastAsia="zh-CN"/>
              </w:rPr>
              <w:t>en launch http session again at laptop1.</w:t>
            </w:r>
          </w:p>
          <w:p w:rsidR="009E28B6" w:rsidRPr="000501C0" w:rsidRDefault="009E28B6" w:rsidP="000501C0">
            <w:pPr>
              <w:pStyle w:val="Body"/>
              <w:numPr>
                <w:ilvl w:val="2"/>
                <w:numId w:val="28"/>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MP reporting file. Check if MP can classify HTTP session and report application traffic with correct TLV field to HM correctly.</w:t>
            </w:r>
          </w:p>
        </w:tc>
      </w:tr>
      <w:tr w:rsidR="009E28B6" w:rsidRPr="00322E9D" w:rsidTr="001C772A">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hAnsi="Arial" w:cs="Arial"/>
                <w:color w:val="auto"/>
              </w:rPr>
            </w:pPr>
            <w:r w:rsidRPr="001D5BE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Default="009E28B6" w:rsidP="001C772A">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9E28B6" w:rsidRDefault="000703D5" w:rsidP="001C772A">
            <w:pPr>
              <w:pStyle w:val="Body"/>
              <w:rPr>
                <w:rFonts w:ascii="Arial" w:eastAsia="宋体" w:hAnsi="Arial" w:cs="Arial"/>
                <w:lang w:eastAsia="zh-CN"/>
              </w:rPr>
            </w:pPr>
            <w:r>
              <w:rPr>
                <w:rFonts w:ascii="Arial" w:eastAsia="宋体" w:hAnsi="Arial" w:cs="Arial" w:hint="eastAsia"/>
                <w:lang w:eastAsia="zh-CN"/>
              </w:rPr>
              <w:t>Step 2</w:t>
            </w:r>
            <w:r w:rsidR="009E28B6">
              <w:rPr>
                <w:rFonts w:ascii="Arial" w:eastAsia="宋体" w:hAnsi="Arial" w:cs="Arial" w:hint="eastAsia"/>
                <w:lang w:eastAsia="zh-CN"/>
              </w:rPr>
              <w:t>. Enable application HTTP, TCP and IP for reporting successfully.</w:t>
            </w:r>
          </w:p>
          <w:p w:rsidR="009E28B6" w:rsidRDefault="000703D5" w:rsidP="001C772A">
            <w:pPr>
              <w:pStyle w:val="Body"/>
              <w:rPr>
                <w:rFonts w:ascii="Arial" w:eastAsia="宋体" w:hAnsi="Arial" w:cs="Arial"/>
                <w:lang w:eastAsia="zh-CN"/>
              </w:rPr>
            </w:pPr>
            <w:r>
              <w:rPr>
                <w:rFonts w:ascii="Arial" w:eastAsia="宋体" w:hAnsi="Arial" w:cs="Arial" w:hint="eastAsia"/>
                <w:lang w:eastAsia="zh-CN"/>
              </w:rPr>
              <w:t>Step 4</w:t>
            </w:r>
            <w:r w:rsidR="009E28B6">
              <w:rPr>
                <w:rFonts w:ascii="Arial" w:eastAsia="宋体" w:hAnsi="Arial" w:cs="Arial" w:hint="eastAsia"/>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9E28B6" w:rsidRPr="00D576E5" w:rsidTr="001C772A">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28B6" w:rsidRPr="00D576E5" w:rsidRDefault="009E28B6" w:rsidP="001C772A">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9E28B6" w:rsidRPr="00D576E5" w:rsidRDefault="009E28B6" w:rsidP="001C772A">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9E28B6" w:rsidRPr="00D91692" w:rsidRDefault="009E28B6" w:rsidP="006A1B24">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9E28B6" w:rsidRPr="00D91692" w:rsidRDefault="009E28B6" w:rsidP="006A1B24">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eth1</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wii1.1</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9E28B6" w:rsidRPr="00D91692" w:rsidRDefault="009E28B6" w:rsidP="006A1B24">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0</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no</w:t>
                  </w:r>
                  <w:r w:rsidRPr="00D91692">
                    <w:rPr>
                      <w:rFonts w:ascii="Calibri" w:eastAsia="Times New Roman" w:hAnsi="Calibri" w:cs="Calibri"/>
                      <w:b w:val="0"/>
                      <w:sz w:val="22"/>
                      <w:szCs w:val="22"/>
                      <w:lang w:eastAsia="zh-CN"/>
                    </w:rPr>
                    <w:t>)</w:t>
                  </w:r>
                </w:p>
              </w:tc>
            </w:tr>
            <w:tr w:rsidR="009E28B6"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9E28B6" w:rsidRPr="00D576E5" w:rsidTr="006A1B24">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lastRenderedPageBreak/>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9E28B6"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9E28B6" w:rsidRPr="00D576E5" w:rsidRDefault="009E28B6"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9E28B6" w:rsidRPr="00D576E5" w:rsidRDefault="009E28B6"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9E28B6" w:rsidRDefault="000703D5" w:rsidP="001C772A">
            <w:pPr>
              <w:pStyle w:val="Body"/>
              <w:rPr>
                <w:rFonts w:ascii="Arial" w:eastAsia="宋体" w:hAnsi="Arial" w:cs="Arial"/>
                <w:lang w:eastAsia="zh-CN"/>
              </w:rPr>
            </w:pPr>
            <w:r>
              <w:rPr>
                <w:rFonts w:ascii="Arial" w:eastAsia="宋体" w:hAnsi="Arial" w:cs="Arial" w:hint="eastAsia"/>
                <w:lang w:eastAsia="zh-CN"/>
              </w:rPr>
              <w:t>Step 5</w:t>
            </w:r>
            <w:r w:rsidR="009E28B6">
              <w:rPr>
                <w:rFonts w:ascii="Arial" w:eastAsia="宋体" w:hAnsi="Arial" w:cs="Arial" w:hint="eastAsia"/>
                <w:lang w:eastAsia="zh-CN"/>
              </w:rPr>
              <w:t xml:space="preserve">. Set application reporting mode as </w:t>
            </w:r>
            <w:r w:rsidR="009E28B6">
              <w:rPr>
                <w:rFonts w:ascii="Arial" w:eastAsia="宋体" w:hAnsi="Arial" w:cs="Arial"/>
                <w:lang w:eastAsia="zh-CN"/>
              </w:rPr>
              <w:t>“</w:t>
            </w:r>
            <w:r w:rsidR="009E28B6">
              <w:rPr>
                <w:rFonts w:ascii="Arial" w:eastAsia="宋体" w:hAnsi="Arial" w:cs="Arial" w:hint="eastAsia"/>
                <w:lang w:eastAsia="zh-CN"/>
              </w:rPr>
              <w:t>disable</w:t>
            </w:r>
            <w:r w:rsidR="009E28B6">
              <w:rPr>
                <w:rFonts w:ascii="Arial" w:eastAsia="宋体" w:hAnsi="Arial" w:cs="Arial"/>
                <w:lang w:eastAsia="zh-CN"/>
              </w:rPr>
              <w:t>”</w:t>
            </w:r>
            <w:r w:rsidR="009E28B6">
              <w:rPr>
                <w:rFonts w:ascii="Arial" w:eastAsia="宋体" w:hAnsi="Arial" w:cs="Arial" w:hint="eastAsia"/>
                <w:lang w:eastAsia="zh-CN"/>
              </w:rPr>
              <w:t xml:space="preserve"> globally successfully.</w:t>
            </w:r>
          </w:p>
          <w:p w:rsidR="009E28B6" w:rsidRPr="000501C0" w:rsidRDefault="000703D5" w:rsidP="001C772A">
            <w:pPr>
              <w:pStyle w:val="Body"/>
              <w:rPr>
                <w:rFonts w:ascii="Arial" w:eastAsia="宋体" w:hAnsi="Arial" w:cs="Arial"/>
                <w:lang w:eastAsia="zh-CN"/>
              </w:rPr>
            </w:pPr>
            <w:r>
              <w:rPr>
                <w:rFonts w:ascii="Arial" w:eastAsia="宋体" w:hAnsi="Arial" w:cs="Arial" w:hint="eastAsia"/>
                <w:lang w:eastAsia="zh-CN"/>
              </w:rPr>
              <w:t>Step 7</w:t>
            </w:r>
            <w:r w:rsidR="009E28B6">
              <w:rPr>
                <w:rFonts w:ascii="Arial" w:eastAsia="宋体" w:hAnsi="Arial" w:cs="Arial" w:hint="eastAsia"/>
                <w:lang w:eastAsia="zh-CN"/>
              </w:rPr>
              <w:t xml:space="preserve">. No TLV with field </w:t>
            </w:r>
            <w:r w:rsidR="009E28B6">
              <w:rPr>
                <w:rFonts w:ascii="Arial" w:eastAsia="宋体" w:hAnsi="Arial" w:cs="Arial"/>
                <w:lang w:eastAsia="zh-CN"/>
              </w:rPr>
              <w:t>“</w:t>
            </w:r>
            <w:r w:rsidR="009E28B6">
              <w:rPr>
                <w:rFonts w:ascii="Arial" w:eastAsia="宋体" w:hAnsi="Arial" w:cs="Arial" w:hint="eastAsia"/>
                <w:lang w:eastAsia="zh-CN"/>
              </w:rPr>
              <w:t>IntName4Client</w:t>
            </w:r>
            <w:r w:rsidR="009E28B6">
              <w:rPr>
                <w:rFonts w:ascii="Arial" w:eastAsia="宋体" w:hAnsi="Arial" w:cs="Arial"/>
                <w:lang w:eastAsia="zh-CN"/>
              </w:rPr>
              <w:t>”</w:t>
            </w:r>
            <w:r w:rsidR="009E28B6">
              <w:rPr>
                <w:rFonts w:ascii="Arial" w:eastAsia="宋体" w:hAnsi="Arial" w:cs="Arial" w:hint="eastAsia"/>
                <w:lang w:eastAsia="zh-CN"/>
              </w:rPr>
              <w:t xml:space="preserve"> as MP eth1.</w:t>
            </w:r>
          </w:p>
        </w:tc>
      </w:tr>
      <w:tr w:rsidR="009E28B6" w:rsidRPr="00322E9D" w:rsidTr="001C772A">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eastAsia="宋体" w:hAnsi="Arial" w:cs="Arial"/>
                <w:color w:val="auto"/>
                <w:lang w:eastAsia="zh-CN"/>
              </w:rPr>
            </w:pPr>
            <w:r w:rsidRPr="001D5BE4">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p>
        </w:tc>
      </w:tr>
      <w:tr w:rsidR="009E28B6" w:rsidRPr="00322E9D" w:rsidTr="001C772A">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E28B6" w:rsidRPr="001D5BE4" w:rsidRDefault="009E28B6" w:rsidP="001C772A">
            <w:pPr>
              <w:pStyle w:val="Body"/>
              <w:rPr>
                <w:rFonts w:ascii="Arial" w:eastAsia="宋体" w:hAnsi="Arial" w:cs="Arial"/>
                <w:lang w:eastAsia="zh-CN"/>
              </w:rPr>
            </w:pPr>
          </w:p>
        </w:tc>
      </w:tr>
    </w:tbl>
    <w:p w:rsidR="00B4683C" w:rsidRPr="000E29B5" w:rsidRDefault="00B4683C" w:rsidP="000E29B5">
      <w:pPr>
        <w:pStyle w:val="Heading4"/>
        <w:ind w:firstLine="1121"/>
        <w:rPr>
          <w:rFonts w:ascii="Arial" w:hAnsi="Arial"/>
          <w:b w:val="0"/>
          <w:sz w:val="21"/>
          <w:szCs w:val="21"/>
        </w:rPr>
      </w:pPr>
      <w:r w:rsidRPr="000E29B5">
        <w:rPr>
          <w:rFonts w:ascii="Arial" w:hAnsi="Arial" w:hint="eastAsia"/>
          <w:b w:val="0"/>
          <w:sz w:val="21"/>
          <w:szCs w:val="21"/>
        </w:rPr>
        <w:t>ApplicationReporting_Function_</w:t>
      </w:r>
      <w:r w:rsidR="004C4D56">
        <w:rPr>
          <w:rFonts w:ascii="Arial" w:eastAsia="宋体" w:hAnsi="Arial" w:hint="eastAsia"/>
          <w:b w:val="0"/>
          <w:sz w:val="21"/>
          <w:szCs w:val="21"/>
          <w:lang w:eastAsia="zh-CN"/>
        </w:rPr>
        <w:t>1</w:t>
      </w:r>
      <w:r w:rsidR="008F303F">
        <w:rPr>
          <w:rFonts w:ascii="Arial" w:eastAsia="宋体" w:hAnsi="Arial" w:hint="eastAsia"/>
          <w:b w:val="0"/>
          <w:sz w:val="21"/>
          <w:szCs w:val="21"/>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B4683C" w:rsidRPr="00322E9D" w:rsidTr="00B8520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B85201" w:rsidRDefault="00B4683C" w:rsidP="00B85201">
            <w:pPr>
              <w:rPr>
                <w:rFonts w:ascii="Arial" w:hAnsi="Arial" w:cs="Arial"/>
                <w:color w:val="auto"/>
              </w:rPr>
            </w:pPr>
            <w:r w:rsidRPr="00B85201">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4683C" w:rsidRPr="00B85201" w:rsidRDefault="00A8149E" w:rsidP="00B85201">
            <w:pPr>
              <w:pStyle w:val="Body"/>
              <w:rPr>
                <w:rFonts w:ascii="Arial" w:eastAsia="宋体" w:hAnsi="Arial" w:cs="Arial"/>
                <w:lang w:eastAsia="zh-CN"/>
              </w:rPr>
            </w:pPr>
            <w:r>
              <w:rPr>
                <w:rFonts w:ascii="Arial" w:eastAsia="宋体" w:hAnsi="Arial" w:cs="Arial"/>
                <w:lang w:eastAsia="zh-CN"/>
              </w:rPr>
              <w:t>ApplicationReporting_Function_</w:t>
            </w:r>
            <w:r w:rsidR="004C4D56">
              <w:rPr>
                <w:rFonts w:ascii="Arial" w:eastAsia="宋体" w:hAnsi="Arial" w:cs="Arial" w:hint="eastAsia"/>
                <w:lang w:eastAsia="zh-CN"/>
              </w:rPr>
              <w:t>1</w:t>
            </w:r>
            <w:r w:rsidR="008F303F">
              <w:rPr>
                <w:rFonts w:ascii="Arial" w:eastAsia="宋体" w:hAnsi="Arial" w:cs="Arial" w:hint="eastAsia"/>
                <w:lang w:eastAsia="zh-CN"/>
              </w:rPr>
              <w:t>4</w:t>
            </w:r>
          </w:p>
        </w:tc>
      </w:tr>
      <w:tr w:rsidR="00B4683C" w:rsidRPr="00322E9D" w:rsidTr="00B8520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B85201" w:rsidRDefault="00B4683C" w:rsidP="00B85201">
            <w:pPr>
              <w:rPr>
                <w:rFonts w:ascii="Arial" w:hAnsi="Arial" w:cs="Arial"/>
                <w:color w:val="auto"/>
              </w:rPr>
            </w:pPr>
            <w:r w:rsidRPr="00B85201">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B4683C" w:rsidRPr="00B85201" w:rsidRDefault="000A1A6C" w:rsidP="00B85201">
            <w:pPr>
              <w:pStyle w:val="Body"/>
              <w:rPr>
                <w:rFonts w:ascii="Arial" w:eastAsia="宋体" w:hAnsi="Arial" w:cs="Arial"/>
                <w:lang w:eastAsia="zh-CN"/>
              </w:rPr>
            </w:pPr>
            <w:r>
              <w:rPr>
                <w:rFonts w:ascii="Arial" w:eastAsia="宋体" w:hAnsi="Arial" w:cs="Arial" w:hint="eastAsia"/>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B4683C" w:rsidRPr="00B85201" w:rsidRDefault="00B4683C" w:rsidP="00B85201">
            <w:pPr>
              <w:rPr>
                <w:rFonts w:ascii="Arial" w:hAnsi="Arial" w:cs="Arial"/>
                <w:color w:val="auto"/>
              </w:rPr>
            </w:pPr>
            <w:r w:rsidRPr="00B8520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B4683C" w:rsidRPr="00B85201" w:rsidRDefault="00B4683C" w:rsidP="00B85201">
            <w:pPr>
              <w:pStyle w:val="Body"/>
              <w:rPr>
                <w:rFonts w:ascii="Arial" w:eastAsia="宋体" w:hAnsi="Arial" w:cs="Arial"/>
                <w:lang w:eastAsia="zh-CN"/>
              </w:rPr>
            </w:pPr>
            <w:r w:rsidRPr="00B85201">
              <w:rPr>
                <w:rFonts w:ascii="Arial" w:eastAsia="宋体" w:hAnsi="Arial" w:cs="Arial"/>
                <w:lang w:eastAsia="zh-CN"/>
              </w:rPr>
              <w:t>No</w:t>
            </w:r>
          </w:p>
        </w:tc>
      </w:tr>
      <w:tr w:rsidR="00B4683C" w:rsidRPr="00322E9D" w:rsidTr="00B8520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B85201" w:rsidRDefault="00B4683C" w:rsidP="00B85201">
            <w:pPr>
              <w:rPr>
                <w:rFonts w:ascii="Arial" w:hAnsi="Arial" w:cs="Arial"/>
                <w:color w:val="auto"/>
              </w:rPr>
            </w:pPr>
            <w:r w:rsidRPr="00B85201">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5538F" w:rsidRPr="00B85201" w:rsidRDefault="0055538F" w:rsidP="00B85201">
            <w:pPr>
              <w:pStyle w:val="Body"/>
              <w:rPr>
                <w:rFonts w:ascii="Arial" w:eastAsia="宋体" w:hAnsi="Arial" w:cs="Arial"/>
                <w:lang w:eastAsia="zh-CN"/>
              </w:rPr>
            </w:pPr>
            <w:r w:rsidRPr="00B85201">
              <w:rPr>
                <w:rFonts w:ascii="Arial" w:eastAsia="宋体" w:hAnsi="Arial" w:cs="Arial"/>
                <w:lang w:eastAsia="zh-CN"/>
              </w:rPr>
              <w:t>Laptop1</w:t>
            </w:r>
            <w:r w:rsidR="00B85201" w:rsidRPr="00B85201">
              <w:rPr>
                <w:rFonts w:ascii="Arial" w:eastAsia="宋体" w:hAnsi="Arial" w:cs="Arial"/>
                <w:lang w:eastAsia="zh-CN"/>
              </w:rPr>
              <w:t>_____(agg0</w:t>
            </w:r>
            <w:r w:rsidRPr="00B85201">
              <w:rPr>
                <w:rFonts w:ascii="Arial" w:eastAsia="宋体" w:hAnsi="Arial" w:cs="Arial"/>
                <w:lang w:eastAsia="zh-CN"/>
              </w:rPr>
              <w:t>)MP(wifi1.1)--------(wifi1.1)AP(eth)_____SW_____HM</w:t>
            </w:r>
          </w:p>
          <w:p w:rsidR="0055538F" w:rsidRPr="00B85201" w:rsidRDefault="0055538F" w:rsidP="00B85201">
            <w:pPr>
              <w:pStyle w:val="Body"/>
              <w:rPr>
                <w:rFonts w:ascii="Arial" w:eastAsia="宋体" w:hAnsi="Arial" w:cs="Arial"/>
                <w:lang w:eastAsia="zh-CN"/>
              </w:rPr>
            </w:pPr>
            <w:r w:rsidRPr="00B85201">
              <w:rPr>
                <w:rFonts w:ascii="Arial" w:eastAsia="宋体" w:hAnsi="Arial" w:cs="Arial"/>
                <w:lang w:eastAsia="zh-CN"/>
              </w:rPr>
              <w:t xml:space="preserve">                                                                                                |</w:t>
            </w:r>
          </w:p>
          <w:p w:rsidR="0055538F" w:rsidRPr="00B85201" w:rsidRDefault="0055538F" w:rsidP="00B85201">
            <w:pPr>
              <w:pStyle w:val="Body"/>
              <w:rPr>
                <w:rFonts w:ascii="Arial" w:eastAsia="宋体" w:hAnsi="Arial" w:cs="Arial"/>
                <w:lang w:eastAsia="zh-CN"/>
              </w:rPr>
            </w:pPr>
            <w:r w:rsidRPr="00B85201">
              <w:rPr>
                <w:rFonts w:ascii="Arial" w:eastAsia="宋体" w:hAnsi="Arial" w:cs="Arial"/>
                <w:lang w:eastAsia="zh-CN"/>
              </w:rPr>
              <w:t xml:space="preserve">                                                                                                |</w:t>
            </w:r>
          </w:p>
          <w:p w:rsidR="00224E61" w:rsidRPr="00B85201" w:rsidRDefault="0055538F" w:rsidP="00B85201">
            <w:pPr>
              <w:pStyle w:val="Body"/>
              <w:rPr>
                <w:rFonts w:ascii="Arial" w:eastAsia="宋体" w:hAnsi="Arial" w:cs="Arial"/>
                <w:lang w:eastAsia="zh-CN"/>
              </w:rPr>
            </w:pPr>
            <w:r w:rsidRPr="00B85201">
              <w:rPr>
                <w:rFonts w:ascii="Arial" w:eastAsia="宋体" w:hAnsi="Arial" w:cs="Arial"/>
                <w:lang w:eastAsia="zh-CN"/>
              </w:rPr>
              <w:t xml:space="preserve">                                                                                           Internet</w:t>
            </w:r>
          </w:p>
        </w:tc>
      </w:tr>
      <w:tr w:rsidR="00B4683C" w:rsidRPr="00322E9D" w:rsidTr="00B8520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B85201" w:rsidRDefault="00B4683C" w:rsidP="00B85201">
            <w:pPr>
              <w:rPr>
                <w:rFonts w:ascii="Arial" w:hAnsi="Arial" w:cs="Arial"/>
                <w:color w:val="auto"/>
              </w:rPr>
            </w:pPr>
            <w:r w:rsidRPr="00B85201">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5538F" w:rsidRPr="00B85201" w:rsidRDefault="0055538F" w:rsidP="00B85201">
            <w:pPr>
              <w:pStyle w:val="Body"/>
              <w:rPr>
                <w:rFonts w:ascii="Arial" w:eastAsia="宋体" w:hAnsi="Arial" w:cs="Arial"/>
                <w:lang w:eastAsia="zh-CN"/>
              </w:rPr>
            </w:pPr>
            <w:r w:rsidRPr="00B85201">
              <w:rPr>
                <w:rFonts w:ascii="Arial" w:eastAsia="宋体" w:hAnsi="Arial" w:cs="Arial"/>
                <w:lang w:eastAsia="zh-CN"/>
              </w:rPr>
              <w:t>The application reporting verification for AP aggregate bridge-access agg0.</w:t>
            </w:r>
            <w:r w:rsidR="000501C0">
              <w:rPr>
                <w:rFonts w:ascii="Arial" w:eastAsia="宋体" w:hAnsi="Arial" w:cs="Arial" w:hint="eastAsia"/>
                <w:lang w:eastAsia="zh-CN"/>
              </w:rPr>
              <w:t xml:space="preserve"> (Auto Mode)</w:t>
            </w:r>
          </w:p>
        </w:tc>
      </w:tr>
      <w:tr w:rsidR="0055538F" w:rsidRPr="00322E9D" w:rsidTr="00B8520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55538F" w:rsidRPr="00B85201" w:rsidRDefault="0055538F" w:rsidP="00B85201">
            <w:pPr>
              <w:rPr>
                <w:rFonts w:ascii="Arial" w:eastAsia="宋体" w:hAnsi="Arial" w:cs="Arial"/>
                <w:color w:val="auto"/>
                <w:lang w:eastAsia="zh-CN"/>
              </w:rPr>
            </w:pPr>
            <w:r w:rsidRPr="00B85201">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5538F" w:rsidRPr="00B85201" w:rsidRDefault="0055538F" w:rsidP="00B85201">
            <w:pPr>
              <w:pStyle w:val="Body"/>
              <w:rPr>
                <w:rFonts w:ascii="Arial" w:eastAsia="宋体" w:hAnsi="Arial" w:cs="Arial"/>
                <w:lang w:eastAsia="zh-CN"/>
              </w:rPr>
            </w:pPr>
            <w:r w:rsidRPr="00B85201">
              <w:rPr>
                <w:rFonts w:ascii="Arial" w:eastAsia="宋体" w:hAnsi="Arial" w:cs="Arial"/>
                <w:lang w:eastAsia="zh-CN"/>
              </w:rPr>
              <w:t>AP: AP320,AP340,AP330,AP350,</w:t>
            </w:r>
          </w:p>
        </w:tc>
      </w:tr>
      <w:tr w:rsidR="0055538F" w:rsidRPr="00322E9D" w:rsidTr="00B8520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55538F" w:rsidRPr="00B85201" w:rsidRDefault="0055538F" w:rsidP="00B85201">
            <w:pPr>
              <w:rPr>
                <w:rFonts w:ascii="Arial" w:hAnsi="Arial" w:cs="Arial"/>
                <w:color w:val="auto"/>
              </w:rPr>
            </w:pPr>
            <w:r w:rsidRPr="00B85201">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5538F" w:rsidRPr="00B85201" w:rsidRDefault="0055538F" w:rsidP="00B85201">
            <w:pPr>
              <w:pStyle w:val="Body"/>
              <w:rPr>
                <w:rFonts w:ascii="Arial" w:eastAsia="宋体" w:hAnsi="Arial" w:cs="Arial"/>
                <w:lang w:eastAsia="zh-CN"/>
              </w:rPr>
            </w:pPr>
            <w:r w:rsidRPr="00B85201">
              <w:rPr>
                <w:rFonts w:ascii="Arial" w:eastAsia="宋体" w:hAnsi="Arial" w:cs="Arial"/>
                <w:lang w:eastAsia="zh-CN"/>
              </w:rPr>
              <w:t>AP and MP are managed by HM.</w:t>
            </w:r>
          </w:p>
          <w:p w:rsidR="0055538F" w:rsidRPr="00B85201" w:rsidRDefault="0055538F" w:rsidP="00B85201">
            <w:pPr>
              <w:pStyle w:val="Body"/>
              <w:rPr>
                <w:rFonts w:ascii="Arial" w:eastAsia="宋体" w:hAnsi="Arial" w:cs="Arial"/>
                <w:lang w:eastAsia="zh-CN"/>
              </w:rPr>
            </w:pPr>
            <w:r w:rsidRPr="00B85201">
              <w:rPr>
                <w:rFonts w:ascii="Arial" w:eastAsia="宋体" w:hAnsi="Arial" w:cs="Arial"/>
                <w:lang w:eastAsia="zh-CN"/>
              </w:rPr>
              <w:t>Set MP/AP wifi1.1 and AP eth interface mode as backhaul. MP connects with AP via wifi1.1 backhaul interface.</w:t>
            </w:r>
          </w:p>
          <w:p w:rsidR="0055538F" w:rsidRPr="00B85201" w:rsidRDefault="00B85201" w:rsidP="00B85201">
            <w:pPr>
              <w:pStyle w:val="Body"/>
              <w:rPr>
                <w:rFonts w:ascii="Arial" w:eastAsia="宋体" w:hAnsi="Arial" w:cs="Arial"/>
                <w:lang w:eastAsia="zh-CN"/>
              </w:rPr>
            </w:pPr>
            <w:r w:rsidRPr="00B85201">
              <w:rPr>
                <w:rFonts w:ascii="Arial" w:eastAsia="宋体" w:hAnsi="Arial" w:cs="Arial"/>
                <w:lang w:eastAsia="zh-CN"/>
              </w:rPr>
              <w:t>Bind MP eth0 and eth1 with aggregate bridge-access agg0.</w:t>
            </w:r>
          </w:p>
          <w:p w:rsidR="0055538F" w:rsidRPr="00B85201" w:rsidRDefault="0055538F" w:rsidP="00B85201">
            <w:pPr>
              <w:pStyle w:val="Body"/>
              <w:rPr>
                <w:rFonts w:ascii="Arial" w:eastAsia="宋体" w:hAnsi="Arial" w:cs="Arial"/>
                <w:lang w:eastAsia="zh-CN"/>
              </w:rPr>
            </w:pPr>
            <w:r w:rsidRPr="00B85201">
              <w:rPr>
                <w:rFonts w:ascii="Arial" w:eastAsia="宋体" w:hAnsi="Arial" w:cs="Arial"/>
                <w:lang w:eastAsia="zh-CN"/>
              </w:rPr>
              <w:t>Laptop1 connects with Internet via MP.</w:t>
            </w:r>
          </w:p>
        </w:tc>
      </w:tr>
      <w:tr w:rsidR="0055538F" w:rsidRPr="00322E9D" w:rsidTr="00B8520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55538F" w:rsidRPr="00B85201" w:rsidRDefault="0055538F" w:rsidP="00B85201">
            <w:pPr>
              <w:rPr>
                <w:rFonts w:ascii="Arial" w:hAnsi="Arial" w:cs="Arial"/>
                <w:color w:val="auto"/>
              </w:rPr>
            </w:pPr>
            <w:r w:rsidRPr="00B85201">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5538F" w:rsidRPr="00B85201" w:rsidRDefault="0055538F" w:rsidP="00EB7D7A">
            <w:pPr>
              <w:pStyle w:val="Body"/>
              <w:numPr>
                <w:ilvl w:val="2"/>
                <w:numId w:val="61"/>
              </w:numPr>
              <w:ind w:left="268" w:hanging="268"/>
              <w:rPr>
                <w:rFonts w:ascii="Arial" w:eastAsia="宋体" w:hAnsi="Arial" w:cs="Arial"/>
                <w:lang w:eastAsia="zh-CN"/>
              </w:rPr>
            </w:pPr>
            <w:r w:rsidRPr="00B85201">
              <w:rPr>
                <w:rFonts w:ascii="Arial" w:eastAsia="宋体" w:hAnsi="Arial" w:cs="Arial"/>
                <w:lang w:eastAsia="zh-CN"/>
              </w:rPr>
              <w:t>Turn on L7 engine and set application reporting mode as “auto” globally at MP.</w:t>
            </w:r>
          </w:p>
          <w:p w:rsidR="0055538F" w:rsidRPr="00B85201" w:rsidRDefault="0055538F" w:rsidP="00EB7D7A">
            <w:pPr>
              <w:pStyle w:val="Body"/>
              <w:numPr>
                <w:ilvl w:val="2"/>
                <w:numId w:val="61"/>
              </w:numPr>
              <w:ind w:left="268" w:hanging="268"/>
              <w:rPr>
                <w:rFonts w:ascii="Arial" w:eastAsia="宋体" w:hAnsi="Arial" w:cs="Arial"/>
                <w:lang w:eastAsia="zh-CN"/>
              </w:rPr>
            </w:pPr>
            <w:r w:rsidRPr="00B85201">
              <w:rPr>
                <w:rFonts w:ascii="Arial" w:eastAsia="宋体" w:hAnsi="Arial" w:cs="Arial"/>
                <w:lang w:eastAsia="zh-CN"/>
              </w:rPr>
              <w:t>Enable application HTTP, TCP and IP for reporting.</w:t>
            </w:r>
          </w:p>
          <w:p w:rsidR="0055538F" w:rsidRPr="00B85201" w:rsidRDefault="0055538F" w:rsidP="00EB7D7A">
            <w:pPr>
              <w:pStyle w:val="Body"/>
              <w:numPr>
                <w:ilvl w:val="2"/>
                <w:numId w:val="61"/>
              </w:numPr>
              <w:ind w:left="268" w:hanging="268"/>
              <w:rPr>
                <w:rFonts w:ascii="Arial" w:eastAsia="宋体" w:hAnsi="Arial" w:cs="Arial"/>
                <w:lang w:eastAsia="zh-CN"/>
              </w:rPr>
            </w:pPr>
            <w:r w:rsidRPr="00B85201">
              <w:rPr>
                <w:rFonts w:ascii="Arial" w:eastAsia="宋体" w:hAnsi="Arial" w:cs="Arial"/>
                <w:lang w:eastAsia="zh-CN"/>
              </w:rPr>
              <w:t>Laptop1 accesses Internet web site via http session.</w:t>
            </w:r>
          </w:p>
          <w:p w:rsidR="0055538F" w:rsidRPr="00B85201" w:rsidRDefault="0055538F" w:rsidP="00EB7D7A">
            <w:pPr>
              <w:pStyle w:val="Body"/>
              <w:numPr>
                <w:ilvl w:val="2"/>
                <w:numId w:val="61"/>
              </w:numPr>
              <w:ind w:left="268" w:hanging="268"/>
              <w:rPr>
                <w:rFonts w:ascii="Arial" w:eastAsia="宋体" w:hAnsi="Arial" w:cs="Arial"/>
                <w:lang w:eastAsia="zh-CN"/>
              </w:rPr>
            </w:pPr>
            <w:r w:rsidRPr="00B85201">
              <w:rPr>
                <w:rFonts w:ascii="Arial" w:eastAsia="宋体" w:hAnsi="Arial" w:cs="Arial"/>
                <w:lang w:eastAsia="zh-CN"/>
              </w:rPr>
              <w:t>Making use of test tool provided by Dev, search corresponding TLV in MP reporting file. Check if MP can classify and report application traffic</w:t>
            </w:r>
            <w:r w:rsidR="00B85201" w:rsidRPr="00B85201">
              <w:rPr>
                <w:rFonts w:ascii="Arial" w:eastAsia="宋体" w:hAnsi="Arial" w:cs="Arial"/>
                <w:lang w:eastAsia="zh-CN"/>
              </w:rPr>
              <w:t>, which goes through MP aggregate bridge-access agg0</w:t>
            </w:r>
            <w:r w:rsidRPr="00B85201">
              <w:rPr>
                <w:rFonts w:ascii="Arial" w:eastAsia="宋体" w:hAnsi="Arial" w:cs="Arial"/>
                <w:lang w:eastAsia="zh-CN"/>
              </w:rPr>
              <w:t>, with correct TLV field to HM correctly.</w:t>
            </w:r>
          </w:p>
          <w:p w:rsidR="0055538F" w:rsidRPr="00B85201" w:rsidRDefault="0055538F" w:rsidP="00EB7D7A">
            <w:pPr>
              <w:pStyle w:val="Body"/>
              <w:numPr>
                <w:ilvl w:val="2"/>
                <w:numId w:val="61"/>
              </w:numPr>
              <w:ind w:left="268" w:hanging="268"/>
              <w:rPr>
                <w:rFonts w:ascii="Arial" w:eastAsia="宋体" w:hAnsi="Arial" w:cs="Arial"/>
                <w:lang w:eastAsia="zh-CN"/>
              </w:rPr>
            </w:pPr>
            <w:r w:rsidRPr="00B85201">
              <w:rPr>
                <w:rFonts w:ascii="Arial" w:eastAsia="宋体" w:hAnsi="Arial" w:cs="Arial"/>
                <w:lang w:eastAsia="zh-CN"/>
              </w:rPr>
              <w:t>Set application reporting mode as “disable” globally at MP.</w:t>
            </w:r>
          </w:p>
          <w:p w:rsidR="0055538F" w:rsidRPr="00B85201" w:rsidRDefault="0055538F" w:rsidP="00EB7D7A">
            <w:pPr>
              <w:pStyle w:val="Body"/>
              <w:numPr>
                <w:ilvl w:val="2"/>
                <w:numId w:val="61"/>
              </w:numPr>
              <w:ind w:left="268" w:hanging="268"/>
              <w:rPr>
                <w:rFonts w:ascii="Arial" w:eastAsia="宋体" w:hAnsi="Arial" w:cs="Arial"/>
                <w:lang w:eastAsia="zh-CN"/>
              </w:rPr>
            </w:pPr>
            <w:r w:rsidRPr="00B85201">
              <w:rPr>
                <w:rFonts w:ascii="Arial" w:eastAsia="宋体" w:hAnsi="Arial" w:cs="Arial"/>
                <w:lang w:eastAsia="zh-CN"/>
              </w:rPr>
              <w:t>Clear previous http session at MP, and then launch http session again at laptop1.</w:t>
            </w:r>
          </w:p>
          <w:p w:rsidR="0055538F" w:rsidRPr="000501C0" w:rsidRDefault="0055538F" w:rsidP="00EB7D7A">
            <w:pPr>
              <w:pStyle w:val="Body"/>
              <w:numPr>
                <w:ilvl w:val="2"/>
                <w:numId w:val="61"/>
              </w:numPr>
              <w:ind w:left="268" w:hanging="268"/>
              <w:rPr>
                <w:rFonts w:ascii="Arial" w:eastAsia="宋体" w:hAnsi="Arial" w:cs="Arial"/>
                <w:lang w:eastAsia="zh-CN"/>
              </w:rPr>
            </w:pPr>
            <w:r w:rsidRPr="00B85201">
              <w:rPr>
                <w:rFonts w:ascii="Arial" w:eastAsia="宋体" w:hAnsi="Arial" w:cs="Arial"/>
                <w:lang w:eastAsia="zh-CN"/>
              </w:rPr>
              <w:t>Making use of test tool provided by Dev, search corresponding TLV in MP reporting file. Check if MP can classify HTTP session and report application traffic with correct TLV field to HM correctly.</w:t>
            </w:r>
          </w:p>
        </w:tc>
      </w:tr>
      <w:tr w:rsidR="0055538F" w:rsidRPr="00322E9D" w:rsidTr="00B8520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55538F" w:rsidRPr="00B85201" w:rsidRDefault="0055538F" w:rsidP="00B85201">
            <w:pPr>
              <w:rPr>
                <w:rFonts w:ascii="Arial" w:hAnsi="Arial" w:cs="Arial"/>
                <w:color w:val="auto"/>
              </w:rPr>
            </w:pPr>
            <w:r w:rsidRPr="00B85201">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5538F" w:rsidRPr="00B85201" w:rsidRDefault="0055538F" w:rsidP="00B85201">
            <w:pPr>
              <w:pStyle w:val="Body"/>
              <w:rPr>
                <w:rFonts w:ascii="Arial" w:eastAsia="宋体" w:hAnsi="Arial" w:cs="Arial"/>
                <w:lang w:eastAsia="zh-CN"/>
              </w:rPr>
            </w:pPr>
            <w:r w:rsidRPr="00B85201">
              <w:rPr>
                <w:rFonts w:ascii="Arial" w:eastAsia="宋体" w:hAnsi="Arial" w:cs="Arial"/>
                <w:lang w:eastAsia="zh-CN"/>
              </w:rPr>
              <w:t>Step 1. Turn on L7 engine and set application reporting mode globally successfully.</w:t>
            </w:r>
          </w:p>
          <w:p w:rsidR="0055538F" w:rsidRPr="00B85201" w:rsidRDefault="000703D5" w:rsidP="00B85201">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2</w:t>
            </w:r>
            <w:r w:rsidR="0055538F" w:rsidRPr="00B85201">
              <w:rPr>
                <w:rFonts w:ascii="Arial" w:eastAsia="宋体" w:hAnsi="Arial" w:cs="Arial"/>
                <w:lang w:eastAsia="zh-CN"/>
              </w:rPr>
              <w:t>. Enable application HTTP, TCP and IP for reporting successfully.</w:t>
            </w:r>
          </w:p>
          <w:p w:rsidR="0055538F" w:rsidRPr="00B85201" w:rsidRDefault="000703D5" w:rsidP="00B85201">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4</w:t>
            </w:r>
            <w:r w:rsidR="0055538F" w:rsidRPr="00B85201">
              <w:rPr>
                <w:rFonts w:ascii="Arial" w:eastAsia="宋体" w:hAnsi="Arial" w:cs="Arial"/>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55538F" w:rsidRPr="00B85201" w:rsidTr="001C772A">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5538F" w:rsidRPr="00B85201" w:rsidRDefault="0055538F" w:rsidP="00B85201">
                  <w:pPr>
                    <w:rPr>
                      <w:rFonts w:ascii="Arial" w:eastAsia="Times New Roman" w:hAnsi="Arial" w:cs="Arial"/>
                      <w:b w:val="0"/>
                      <w:lang w:eastAsia="zh-CN"/>
                    </w:rPr>
                  </w:pPr>
                  <w:r w:rsidRPr="00B85201">
                    <w:rPr>
                      <w:rFonts w:ascii="Arial" w:eastAsia="Times New Roman" w:hAnsi="Arial" w:cs="Arial"/>
                      <w:b w:val="0"/>
                      <w:lang w:eastAsia="zh-CN"/>
                    </w:rPr>
                    <w:lastRenderedPageBreak/>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55538F" w:rsidRPr="00B85201" w:rsidRDefault="0055538F" w:rsidP="00B85201">
                  <w:pPr>
                    <w:rPr>
                      <w:rFonts w:ascii="Arial" w:eastAsia="Times New Roman" w:hAnsi="Arial" w:cs="Arial"/>
                      <w:b w:val="0"/>
                      <w:lang w:eastAsia="zh-CN"/>
                    </w:rPr>
                  </w:pPr>
                  <w:r w:rsidRPr="00B85201">
                    <w:rPr>
                      <w:rFonts w:ascii="Arial" w:eastAsia="Times New Roman" w:hAnsi="Arial" w:cs="Arial"/>
                      <w:b w:val="0"/>
                      <w:lang w:eastAsia="zh-CN"/>
                    </w:rPr>
                    <w:t>Expected Value</w:t>
                  </w:r>
                </w:p>
              </w:tc>
            </w:tr>
            <w:tr w:rsidR="0055538F" w:rsidRPr="00B85201" w:rsidTr="00B85201">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55538F" w:rsidRPr="00B85201" w:rsidRDefault="0055538F" w:rsidP="00B85201">
                  <w:pPr>
                    <w:rPr>
                      <w:rFonts w:ascii="Arial" w:eastAsia="Times New Roman" w:hAnsi="Arial" w:cs="Arial"/>
                      <w:b w:val="0"/>
                      <w:lang w:eastAsia="zh-CN"/>
                    </w:rPr>
                  </w:pPr>
                  <w:r w:rsidRPr="00B85201">
                    <w:rPr>
                      <w:rFonts w:ascii="Arial" w:eastAsia="Times New Roman" w:hAnsi="Arial" w:cs="Arial"/>
                      <w:b w:val="0"/>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55538F" w:rsidRPr="00B85201" w:rsidRDefault="0055538F" w:rsidP="00B85201">
                  <w:pPr>
                    <w:rPr>
                      <w:rFonts w:ascii="Arial" w:eastAsia="Times New Roman" w:hAnsi="Arial" w:cs="Arial"/>
                      <w:b w:val="0"/>
                      <w:lang w:eastAsia="zh-CN"/>
                    </w:rPr>
                  </w:pPr>
                  <w:r w:rsidRPr="00B85201">
                    <w:rPr>
                      <w:rFonts w:ascii="Arial" w:eastAsia="Times New Roman" w:hAnsi="Arial" w:cs="Arial"/>
                      <w:b w:val="0"/>
                      <w:lang w:eastAsia="zh-CN"/>
                    </w:rPr>
                    <w:t>Laptop1</w:t>
                  </w:r>
                  <w:r w:rsidRPr="00B85201">
                    <w:rPr>
                      <w:rFonts w:ascii="Arial" w:eastAsia="宋体" w:hAnsi="Arial" w:cs="Arial"/>
                      <w:b w:val="0"/>
                      <w:lang w:eastAsia="zh-CN"/>
                    </w:rPr>
                    <w:t xml:space="preserve">’s </w:t>
                  </w:r>
                  <w:r w:rsidRPr="00B85201">
                    <w:rPr>
                      <w:rFonts w:ascii="Arial" w:eastAsia="Times New Roman" w:hAnsi="Arial" w:cs="Arial"/>
                      <w:b w:val="0"/>
                      <w:lang w:eastAsia="zh-CN"/>
                    </w:rPr>
                    <w:t>MAC</w:t>
                  </w:r>
                </w:p>
              </w:tc>
            </w:tr>
            <w:tr w:rsidR="0055538F" w:rsidRPr="00B85201" w:rsidTr="00B85201">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55538F" w:rsidRPr="00B85201" w:rsidRDefault="0055538F" w:rsidP="00B85201">
                  <w:pPr>
                    <w:rPr>
                      <w:rFonts w:ascii="Arial" w:eastAsia="Times New Roman" w:hAnsi="Arial" w:cs="Arial"/>
                      <w:b w:val="0"/>
                      <w:lang w:eastAsia="zh-CN"/>
                    </w:rPr>
                  </w:pPr>
                  <w:r w:rsidRPr="00B85201">
                    <w:rPr>
                      <w:rFonts w:ascii="Arial" w:eastAsia="Times New Roman" w:hAnsi="Arial" w:cs="Arial"/>
                      <w:b w:val="0"/>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55538F" w:rsidRPr="00B85201" w:rsidRDefault="0055538F" w:rsidP="00B85201">
                  <w:pPr>
                    <w:rPr>
                      <w:rFonts w:ascii="Arial" w:eastAsia="Times New Roman" w:hAnsi="Arial" w:cs="Arial"/>
                      <w:b w:val="0"/>
                      <w:lang w:eastAsia="zh-CN"/>
                    </w:rPr>
                  </w:pPr>
                  <w:r w:rsidRPr="00B85201">
                    <w:rPr>
                      <w:rFonts w:ascii="Arial" w:eastAsia="Times New Roman" w:hAnsi="Arial" w:cs="Arial"/>
                      <w:b w:val="0"/>
                      <w:lang w:eastAsia="zh-CN"/>
                    </w:rPr>
                    <w:t>HTTP APP ID</w:t>
                  </w:r>
                </w:p>
              </w:tc>
            </w:tr>
            <w:tr w:rsidR="0055538F" w:rsidRPr="00B85201" w:rsidTr="00B85201">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55538F" w:rsidRPr="00B85201" w:rsidRDefault="0055538F" w:rsidP="00B85201">
                  <w:pPr>
                    <w:rPr>
                      <w:rFonts w:ascii="Arial" w:eastAsia="Times New Roman" w:hAnsi="Arial" w:cs="Arial"/>
                      <w:b w:val="0"/>
                      <w:lang w:eastAsia="zh-CN"/>
                    </w:rPr>
                  </w:pPr>
                  <w:r w:rsidRPr="00B85201">
                    <w:rPr>
                      <w:rFonts w:ascii="Arial" w:eastAsia="Times New Roman" w:hAnsi="Arial" w:cs="Arial"/>
                      <w:b w:val="0"/>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55538F" w:rsidRPr="00B85201" w:rsidRDefault="00B85201" w:rsidP="00B85201">
                  <w:pPr>
                    <w:rPr>
                      <w:rFonts w:ascii="Arial" w:eastAsia="宋体" w:hAnsi="Arial" w:cs="Arial"/>
                      <w:b w:val="0"/>
                      <w:lang w:eastAsia="zh-CN"/>
                    </w:rPr>
                  </w:pPr>
                  <w:r w:rsidRPr="00B85201">
                    <w:rPr>
                      <w:rFonts w:ascii="Arial" w:eastAsia="宋体" w:hAnsi="Arial" w:cs="Arial"/>
                      <w:b w:val="0"/>
                      <w:lang w:eastAsia="zh-CN"/>
                    </w:rPr>
                    <w:t>MP agg0</w:t>
                  </w:r>
                </w:p>
              </w:tc>
            </w:tr>
            <w:tr w:rsidR="0055538F" w:rsidRPr="00B85201" w:rsidTr="00B85201">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55538F" w:rsidRPr="00B85201" w:rsidRDefault="0055538F" w:rsidP="00B85201">
                  <w:pPr>
                    <w:rPr>
                      <w:rFonts w:ascii="Arial" w:eastAsia="Times New Roman" w:hAnsi="Arial" w:cs="Arial"/>
                      <w:b w:val="0"/>
                      <w:lang w:eastAsia="zh-CN"/>
                    </w:rPr>
                  </w:pPr>
                  <w:r w:rsidRPr="00B85201">
                    <w:rPr>
                      <w:rFonts w:ascii="Arial" w:eastAsia="Times New Roman" w:hAnsi="Arial" w:cs="Arial"/>
                      <w:b w:val="0"/>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55538F" w:rsidRPr="00B85201" w:rsidRDefault="0055538F" w:rsidP="00B85201">
                  <w:pPr>
                    <w:rPr>
                      <w:rFonts w:ascii="Arial" w:eastAsia="宋体" w:hAnsi="Arial" w:cs="Arial"/>
                      <w:b w:val="0"/>
                      <w:lang w:eastAsia="zh-CN"/>
                    </w:rPr>
                  </w:pPr>
                  <w:r w:rsidRPr="00B85201">
                    <w:rPr>
                      <w:rFonts w:ascii="Arial" w:eastAsia="宋体" w:hAnsi="Arial" w:cs="Arial"/>
                      <w:b w:val="0"/>
                      <w:lang w:eastAsia="zh-CN"/>
                    </w:rPr>
                    <w:t>MP wii1.1</w:t>
                  </w:r>
                </w:p>
              </w:tc>
            </w:tr>
            <w:tr w:rsidR="0055538F" w:rsidRPr="00B85201" w:rsidTr="00B85201">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55538F" w:rsidRPr="00B85201" w:rsidRDefault="0055538F" w:rsidP="00B85201">
                  <w:pPr>
                    <w:rPr>
                      <w:rFonts w:ascii="Arial" w:eastAsia="Times New Roman" w:hAnsi="Arial" w:cs="Arial"/>
                      <w:b w:val="0"/>
                      <w:lang w:eastAsia="zh-CN"/>
                    </w:rPr>
                  </w:pPr>
                  <w:r w:rsidRPr="00B85201">
                    <w:rPr>
                      <w:rFonts w:ascii="Arial" w:eastAsia="Times New Roman" w:hAnsi="Arial" w:cs="Arial"/>
                      <w:b w:val="0"/>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55538F" w:rsidRPr="00B85201" w:rsidRDefault="0055538F" w:rsidP="00B85201">
                  <w:pPr>
                    <w:rPr>
                      <w:rFonts w:ascii="Arial" w:eastAsia="Times New Roman" w:hAnsi="Arial" w:cs="Arial"/>
                      <w:b w:val="0"/>
                      <w:lang w:eastAsia="zh-CN"/>
                    </w:rPr>
                  </w:pPr>
                  <w:r w:rsidRPr="00B85201">
                    <w:rPr>
                      <w:rFonts w:ascii="Arial" w:eastAsia="宋体" w:hAnsi="Arial" w:cs="Arial"/>
                      <w:b w:val="0"/>
                      <w:lang w:eastAsia="zh-CN"/>
                    </w:rPr>
                    <w:t>0</w:t>
                  </w:r>
                  <w:r w:rsidRPr="00B85201">
                    <w:rPr>
                      <w:rFonts w:ascii="Arial" w:eastAsia="Times New Roman" w:hAnsi="Arial" w:cs="Arial"/>
                      <w:b w:val="0"/>
                      <w:lang w:eastAsia="zh-CN"/>
                    </w:rPr>
                    <w:t xml:space="preserve"> (</w:t>
                  </w:r>
                  <w:r w:rsidRPr="00B85201">
                    <w:rPr>
                      <w:rFonts w:ascii="Arial" w:eastAsia="宋体" w:hAnsi="Arial" w:cs="Arial"/>
                      <w:b w:val="0"/>
                      <w:lang w:eastAsia="zh-CN"/>
                    </w:rPr>
                    <w:t>no</w:t>
                  </w:r>
                  <w:r w:rsidRPr="00B85201">
                    <w:rPr>
                      <w:rFonts w:ascii="Arial" w:eastAsia="Times New Roman" w:hAnsi="Arial" w:cs="Arial"/>
                      <w:b w:val="0"/>
                      <w:lang w:eastAsia="zh-CN"/>
                    </w:rPr>
                    <w:t>)</w:t>
                  </w:r>
                </w:p>
              </w:tc>
            </w:tr>
            <w:tr w:rsidR="0055538F" w:rsidRPr="00B85201" w:rsidTr="00B85201">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55538F" w:rsidRPr="00B85201" w:rsidRDefault="0055538F" w:rsidP="00B85201">
                  <w:pPr>
                    <w:rPr>
                      <w:rFonts w:ascii="Arial" w:eastAsia="Times New Roman" w:hAnsi="Arial" w:cs="Arial"/>
                      <w:b w:val="0"/>
                      <w:lang w:eastAsia="zh-CN"/>
                    </w:rPr>
                  </w:pPr>
                  <w:r w:rsidRPr="00B85201">
                    <w:rPr>
                      <w:rFonts w:ascii="Arial" w:eastAsia="Times New Roman" w:hAnsi="Arial" w:cs="Arial"/>
                      <w:b w:val="0"/>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55538F" w:rsidRPr="00B85201" w:rsidRDefault="0055538F" w:rsidP="00B85201">
                  <w:pPr>
                    <w:rPr>
                      <w:rFonts w:ascii="Arial" w:eastAsia="Times New Roman" w:hAnsi="Arial" w:cs="Arial"/>
                      <w:b w:val="0"/>
                      <w:lang w:eastAsia="zh-CN"/>
                    </w:rPr>
                  </w:pPr>
                  <w:r w:rsidRPr="00B85201">
                    <w:rPr>
                      <w:rFonts w:ascii="Arial" w:eastAsia="Times New Roman" w:hAnsi="Arial" w:cs="Arial"/>
                      <w:b w:val="0"/>
                      <w:lang w:eastAsia="zh-CN"/>
                    </w:rPr>
                    <w:t>Precision in seconds (epoch time)</w:t>
                  </w:r>
                </w:p>
              </w:tc>
            </w:tr>
            <w:tr w:rsidR="0055538F" w:rsidRPr="00B85201" w:rsidTr="00B85201">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55538F" w:rsidRPr="00B85201" w:rsidRDefault="0055538F" w:rsidP="00B85201">
                  <w:pPr>
                    <w:rPr>
                      <w:rFonts w:ascii="Arial" w:eastAsia="Times New Roman" w:hAnsi="Arial" w:cs="Arial"/>
                      <w:b w:val="0"/>
                      <w:lang w:eastAsia="zh-CN"/>
                    </w:rPr>
                  </w:pPr>
                  <w:r w:rsidRPr="00B85201">
                    <w:rPr>
                      <w:rFonts w:ascii="Arial" w:eastAsia="Times New Roman" w:hAnsi="Arial" w:cs="Arial"/>
                      <w:b w:val="0"/>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55538F" w:rsidRPr="00B85201" w:rsidRDefault="0055538F" w:rsidP="00B85201">
                  <w:pPr>
                    <w:rPr>
                      <w:rFonts w:ascii="Arial" w:eastAsia="Times New Roman" w:hAnsi="Arial" w:cs="Arial"/>
                      <w:b w:val="0"/>
                      <w:color w:val="222222"/>
                      <w:lang w:eastAsia="zh-CN"/>
                    </w:rPr>
                  </w:pPr>
                  <w:r w:rsidRPr="00B85201">
                    <w:rPr>
                      <w:rFonts w:ascii="Arial" w:eastAsia="Times New Roman" w:hAnsi="Arial" w:cs="Arial"/>
                      <w:b w:val="0"/>
                      <w:color w:val="222222"/>
                      <w:lang w:eastAsia="zh-CN"/>
                    </w:rPr>
                    <w:t>Sample size in seconds (multiple of 60 seconds interval)</w:t>
                  </w:r>
                </w:p>
              </w:tc>
            </w:tr>
            <w:tr w:rsidR="0055538F" w:rsidRPr="00B85201" w:rsidTr="00B85201">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55538F" w:rsidRPr="00B85201" w:rsidRDefault="0055538F" w:rsidP="00B85201">
                  <w:pPr>
                    <w:rPr>
                      <w:rFonts w:ascii="Arial" w:eastAsia="Times New Roman" w:hAnsi="Arial" w:cs="Arial"/>
                      <w:b w:val="0"/>
                      <w:lang w:eastAsia="zh-CN"/>
                    </w:rPr>
                  </w:pPr>
                  <w:r w:rsidRPr="00B85201">
                    <w:rPr>
                      <w:rFonts w:ascii="Arial" w:eastAsia="Times New Roman" w:hAnsi="Arial" w:cs="Arial"/>
                      <w:b w:val="0"/>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55538F" w:rsidRPr="00B85201" w:rsidRDefault="0055538F" w:rsidP="00B85201">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60 second intervals that have "app" traffic in this sample period</w:t>
                  </w:r>
                </w:p>
              </w:tc>
            </w:tr>
            <w:tr w:rsidR="0055538F" w:rsidRPr="00B85201" w:rsidTr="00B85201">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55538F" w:rsidRPr="00B85201" w:rsidRDefault="0055538F" w:rsidP="00B85201">
                  <w:pPr>
                    <w:rPr>
                      <w:rFonts w:ascii="Arial" w:eastAsia="Times New Roman" w:hAnsi="Arial" w:cs="Arial"/>
                      <w:b w:val="0"/>
                      <w:lang w:eastAsia="zh-CN"/>
                    </w:rPr>
                  </w:pPr>
                  <w:r w:rsidRPr="00B85201">
                    <w:rPr>
                      <w:rFonts w:ascii="Arial" w:eastAsia="Times New Roman" w:hAnsi="Arial" w:cs="Arial"/>
                      <w:b w:val="0"/>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55538F" w:rsidRPr="00B85201" w:rsidRDefault="0055538F" w:rsidP="00B85201">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packets transmitted to client since last report</w:t>
                  </w:r>
                </w:p>
              </w:tc>
            </w:tr>
            <w:tr w:rsidR="0055538F" w:rsidRPr="00B85201" w:rsidTr="00B85201">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55538F" w:rsidRPr="00B85201" w:rsidRDefault="0055538F" w:rsidP="00B85201">
                  <w:pPr>
                    <w:rPr>
                      <w:rFonts w:ascii="Arial" w:eastAsia="Times New Roman" w:hAnsi="Arial" w:cs="Arial"/>
                      <w:b w:val="0"/>
                      <w:lang w:eastAsia="zh-CN"/>
                    </w:rPr>
                  </w:pPr>
                  <w:r w:rsidRPr="00B85201">
                    <w:rPr>
                      <w:rFonts w:ascii="Arial" w:eastAsia="Times New Roman" w:hAnsi="Arial" w:cs="Arial"/>
                      <w:b w:val="0"/>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55538F" w:rsidRPr="00B85201" w:rsidRDefault="0055538F" w:rsidP="00B85201">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bytes transmitted to client since last report</w:t>
                  </w:r>
                </w:p>
              </w:tc>
            </w:tr>
            <w:tr w:rsidR="0055538F" w:rsidRPr="00B85201" w:rsidTr="00B85201">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55538F" w:rsidRPr="00B85201" w:rsidRDefault="0055538F" w:rsidP="00B85201">
                  <w:pPr>
                    <w:rPr>
                      <w:rFonts w:ascii="Arial" w:eastAsia="Times New Roman" w:hAnsi="Arial" w:cs="Arial"/>
                      <w:b w:val="0"/>
                      <w:lang w:eastAsia="zh-CN"/>
                    </w:rPr>
                  </w:pPr>
                  <w:r w:rsidRPr="00B85201">
                    <w:rPr>
                      <w:rFonts w:ascii="Arial" w:eastAsia="Times New Roman" w:hAnsi="Arial" w:cs="Arial"/>
                      <w:b w:val="0"/>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55538F" w:rsidRPr="00B85201" w:rsidRDefault="0055538F" w:rsidP="00B85201">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packets received from client since last report</w:t>
                  </w:r>
                </w:p>
              </w:tc>
            </w:tr>
            <w:tr w:rsidR="0055538F" w:rsidRPr="00B85201" w:rsidTr="00B85201">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55538F" w:rsidRPr="00B85201" w:rsidRDefault="0055538F" w:rsidP="00B85201">
                  <w:pPr>
                    <w:rPr>
                      <w:rFonts w:ascii="Arial" w:eastAsia="Times New Roman" w:hAnsi="Arial" w:cs="Arial"/>
                      <w:b w:val="0"/>
                      <w:lang w:eastAsia="zh-CN"/>
                    </w:rPr>
                  </w:pPr>
                  <w:r w:rsidRPr="00B85201">
                    <w:rPr>
                      <w:rFonts w:ascii="Arial" w:eastAsia="Times New Roman" w:hAnsi="Arial" w:cs="Arial"/>
                      <w:b w:val="0"/>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55538F" w:rsidRPr="00B85201" w:rsidRDefault="0055538F" w:rsidP="00B85201">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bytes received from client since last report</w:t>
                  </w:r>
                </w:p>
              </w:tc>
            </w:tr>
          </w:tbl>
          <w:p w:rsidR="0055538F" w:rsidRPr="00B85201" w:rsidRDefault="000703D5" w:rsidP="00B85201">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5</w:t>
            </w:r>
            <w:r w:rsidR="0055538F" w:rsidRPr="00B85201">
              <w:rPr>
                <w:rFonts w:ascii="Arial" w:eastAsia="宋体" w:hAnsi="Arial" w:cs="Arial"/>
                <w:lang w:eastAsia="zh-CN"/>
              </w:rPr>
              <w:t>. Set application reporting mode as “disable” globally successfully.</w:t>
            </w:r>
          </w:p>
          <w:p w:rsidR="0055538F" w:rsidRPr="00B85201" w:rsidRDefault="000703D5" w:rsidP="00B85201">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7</w:t>
            </w:r>
            <w:r w:rsidR="0055538F" w:rsidRPr="00B85201">
              <w:rPr>
                <w:rFonts w:ascii="Arial" w:eastAsia="宋体" w:hAnsi="Arial" w:cs="Arial"/>
                <w:lang w:eastAsia="zh-CN"/>
              </w:rPr>
              <w:t>. No TLV with field “IntName4Client” as MP eth1.</w:t>
            </w:r>
          </w:p>
        </w:tc>
      </w:tr>
      <w:tr w:rsidR="00B4683C" w:rsidRPr="00322E9D" w:rsidTr="00B85201">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B4683C" w:rsidRPr="00B85201" w:rsidRDefault="00B4683C" w:rsidP="00B85201">
            <w:pPr>
              <w:rPr>
                <w:rFonts w:ascii="Arial" w:eastAsia="宋体" w:hAnsi="Arial" w:cs="Arial"/>
                <w:color w:val="auto"/>
                <w:lang w:eastAsia="zh-CN"/>
              </w:rPr>
            </w:pPr>
            <w:r w:rsidRPr="00B85201">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4683C" w:rsidRPr="00B85201" w:rsidRDefault="00B4683C" w:rsidP="00B85201">
            <w:pPr>
              <w:pStyle w:val="Body"/>
              <w:rPr>
                <w:rFonts w:ascii="Arial" w:eastAsia="宋体" w:hAnsi="Arial" w:cs="Arial"/>
                <w:lang w:eastAsia="zh-CN"/>
              </w:rPr>
            </w:pPr>
          </w:p>
        </w:tc>
      </w:tr>
      <w:tr w:rsidR="00B4683C" w:rsidRPr="00322E9D" w:rsidTr="00B85201">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B4683C" w:rsidRPr="00B85201" w:rsidRDefault="0055538F" w:rsidP="00B85201">
            <w:pPr>
              <w:rPr>
                <w:rFonts w:ascii="Arial" w:eastAsia="宋体" w:hAnsi="Arial" w:cs="Arial"/>
                <w:color w:val="auto"/>
                <w:lang w:eastAsia="zh-CN"/>
              </w:rPr>
            </w:pPr>
            <w:r w:rsidRPr="00B85201">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2340E" w:rsidRDefault="00D2340E" w:rsidP="00D2340E">
            <w:pPr>
              <w:pStyle w:val="Body"/>
              <w:rPr>
                <w:rFonts w:ascii="Arial" w:eastAsia="宋体" w:hAnsi="Arial" w:cs="Arial"/>
                <w:lang w:eastAsia="zh-CN"/>
              </w:rPr>
            </w:pPr>
            <w:r>
              <w:rPr>
                <w:rFonts w:ascii="Arial" w:eastAsia="宋体" w:hAnsi="Arial" w:cs="Arial" w:hint="eastAsia"/>
                <w:lang w:eastAsia="zh-CN"/>
              </w:rPr>
              <w:t>Dec 10. 2012:</w:t>
            </w:r>
          </w:p>
          <w:p w:rsidR="00B4683C" w:rsidRPr="00B85201" w:rsidRDefault="00D2340E" w:rsidP="00D2340E">
            <w:pPr>
              <w:pStyle w:val="Body"/>
              <w:rPr>
                <w:rFonts w:ascii="Arial" w:eastAsia="宋体" w:hAnsi="Arial" w:cs="Arial"/>
                <w:lang w:eastAsia="zh-CN"/>
              </w:rPr>
            </w:pPr>
            <w:r>
              <w:rPr>
                <w:rFonts w:ascii="Arial" w:eastAsia="宋体" w:hAnsi="Arial" w:cs="Arial" w:hint="eastAsia"/>
                <w:lang w:eastAsia="zh-CN"/>
              </w:rPr>
              <w:t>According to HiveOS Dev response, red0/agg0 as bridge-802.1q/bridge-access is not supported cunnently.</w:t>
            </w:r>
          </w:p>
        </w:tc>
      </w:tr>
    </w:tbl>
    <w:p w:rsidR="00B4683C" w:rsidRPr="000E29B5" w:rsidRDefault="00A8149E" w:rsidP="000E29B5">
      <w:pPr>
        <w:pStyle w:val="Heading4"/>
        <w:ind w:firstLine="1121"/>
        <w:rPr>
          <w:rFonts w:ascii="Arial" w:hAnsi="Arial"/>
          <w:b w:val="0"/>
          <w:sz w:val="21"/>
          <w:szCs w:val="21"/>
        </w:rPr>
      </w:pPr>
      <w:r>
        <w:rPr>
          <w:rFonts w:ascii="Arial" w:hAnsi="Arial" w:hint="eastAsia"/>
          <w:b w:val="0"/>
          <w:sz w:val="21"/>
          <w:szCs w:val="21"/>
        </w:rPr>
        <w:t>ApplicationReporting_Function_</w:t>
      </w:r>
      <w:r w:rsidR="008F303F">
        <w:rPr>
          <w:rFonts w:ascii="Arial" w:eastAsia="宋体" w:hAnsi="Arial" w:hint="eastAsia"/>
          <w:b w:val="0"/>
          <w:sz w:val="21"/>
          <w:szCs w:val="21"/>
          <w:lang w:eastAsia="zh-CN"/>
        </w:rPr>
        <w:t>15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B4683C" w:rsidRPr="00322E9D" w:rsidTr="000A1A6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B85201" w:rsidRDefault="00B4683C" w:rsidP="000A1A6C">
            <w:pPr>
              <w:rPr>
                <w:rFonts w:ascii="Arial" w:hAnsi="Arial" w:cs="Arial"/>
                <w:color w:val="auto"/>
              </w:rPr>
            </w:pPr>
            <w:r w:rsidRPr="00B85201">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4683C" w:rsidRPr="00B85201" w:rsidRDefault="00B4683C" w:rsidP="000A1A6C">
            <w:pPr>
              <w:pStyle w:val="Body"/>
              <w:rPr>
                <w:rFonts w:ascii="Arial" w:eastAsia="宋体" w:hAnsi="Arial" w:cs="Arial"/>
                <w:lang w:eastAsia="zh-CN"/>
              </w:rPr>
            </w:pPr>
            <w:r w:rsidRPr="00B85201">
              <w:rPr>
                <w:rFonts w:ascii="Arial" w:eastAsia="宋体" w:hAnsi="Arial" w:cs="Arial"/>
                <w:lang w:eastAsia="zh-CN"/>
              </w:rPr>
              <w:t>ApplicationReporting_Function_</w:t>
            </w:r>
            <w:r w:rsidR="008F303F">
              <w:rPr>
                <w:rFonts w:ascii="Arial" w:eastAsia="宋体" w:hAnsi="Arial" w:cs="Arial" w:hint="eastAsia"/>
                <w:lang w:eastAsia="zh-CN"/>
              </w:rPr>
              <w:t>15</w:t>
            </w:r>
          </w:p>
        </w:tc>
      </w:tr>
      <w:tr w:rsidR="00B4683C" w:rsidRPr="00322E9D" w:rsidTr="000A1A6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B85201" w:rsidRDefault="00B4683C" w:rsidP="000A1A6C">
            <w:pPr>
              <w:rPr>
                <w:rFonts w:ascii="Arial" w:hAnsi="Arial" w:cs="Arial"/>
                <w:color w:val="auto"/>
              </w:rPr>
            </w:pPr>
            <w:r w:rsidRPr="00B85201">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B4683C" w:rsidRPr="00B85201" w:rsidRDefault="001C772A" w:rsidP="000A1A6C">
            <w:pPr>
              <w:pStyle w:val="Body"/>
              <w:rPr>
                <w:rFonts w:ascii="Arial" w:eastAsia="宋体" w:hAnsi="Arial" w:cs="Arial"/>
                <w:lang w:eastAsia="zh-CN"/>
              </w:rPr>
            </w:pPr>
            <w:r w:rsidRPr="00B85201">
              <w:rPr>
                <w:rFonts w:ascii="Arial" w:eastAsia="宋体" w:hAnsi="Arial" w:cs="Arial"/>
                <w:lang w:eastAsia="zh-CN"/>
              </w:rPr>
              <w:t>M</w:t>
            </w:r>
            <w:r w:rsidR="0098463C" w:rsidRPr="00B85201">
              <w:rPr>
                <w:rFonts w:ascii="Arial" w:eastAsia="宋体" w:hAnsi="Arial" w:cs="Arial"/>
                <w:lang w:eastAsia="zh-CN"/>
              </w:rPr>
              <w:t>iddle</w:t>
            </w:r>
          </w:p>
        </w:tc>
        <w:tc>
          <w:tcPr>
            <w:tcW w:w="2739" w:type="dxa"/>
            <w:tcBorders>
              <w:top w:val="single" w:sz="4" w:space="0" w:color="auto"/>
              <w:left w:val="single" w:sz="4" w:space="0" w:color="auto"/>
              <w:bottom w:val="single" w:sz="4" w:space="0" w:color="auto"/>
              <w:right w:val="single" w:sz="4" w:space="0" w:color="auto"/>
            </w:tcBorders>
            <w:vAlign w:val="center"/>
          </w:tcPr>
          <w:p w:rsidR="00B4683C" w:rsidRPr="00B85201" w:rsidRDefault="00B4683C" w:rsidP="000A1A6C">
            <w:pPr>
              <w:rPr>
                <w:rFonts w:ascii="Arial" w:hAnsi="Arial" w:cs="Arial"/>
                <w:color w:val="auto"/>
              </w:rPr>
            </w:pPr>
            <w:r w:rsidRPr="00B8520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B4683C" w:rsidRPr="00B85201" w:rsidRDefault="00B4683C" w:rsidP="000A1A6C">
            <w:pPr>
              <w:pStyle w:val="Body"/>
              <w:rPr>
                <w:rFonts w:ascii="Arial" w:eastAsia="宋体" w:hAnsi="Arial" w:cs="Arial"/>
                <w:lang w:eastAsia="zh-CN"/>
              </w:rPr>
            </w:pPr>
            <w:r w:rsidRPr="00B85201">
              <w:rPr>
                <w:rFonts w:ascii="Arial" w:eastAsia="宋体" w:hAnsi="Arial" w:cs="Arial"/>
                <w:lang w:eastAsia="zh-CN"/>
              </w:rPr>
              <w:t>No</w:t>
            </w:r>
          </w:p>
        </w:tc>
      </w:tr>
      <w:tr w:rsidR="00B4683C" w:rsidRPr="00322E9D" w:rsidTr="000A1A6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B85201" w:rsidRDefault="00B4683C" w:rsidP="000A1A6C">
            <w:pPr>
              <w:rPr>
                <w:rFonts w:ascii="Arial" w:hAnsi="Arial" w:cs="Arial"/>
                <w:color w:val="auto"/>
              </w:rPr>
            </w:pPr>
            <w:r w:rsidRPr="00B85201">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85201" w:rsidRPr="00B85201" w:rsidRDefault="00B85201" w:rsidP="000A1A6C">
            <w:pPr>
              <w:pStyle w:val="Body"/>
              <w:rPr>
                <w:rFonts w:ascii="Arial" w:eastAsia="宋体" w:hAnsi="Arial" w:cs="Arial"/>
                <w:lang w:eastAsia="zh-CN"/>
              </w:rPr>
            </w:pPr>
            <w:r w:rsidRPr="00B85201">
              <w:rPr>
                <w:rFonts w:ascii="Arial" w:eastAsia="宋体" w:hAnsi="Arial" w:cs="Arial"/>
                <w:lang w:eastAsia="zh-CN"/>
              </w:rPr>
              <w:t>Laptop1_____(red0)MP(wifi1.1)--------(wifi1.1)AP(eth)_____SW_____HM</w:t>
            </w:r>
          </w:p>
          <w:p w:rsidR="00B85201" w:rsidRPr="00B85201" w:rsidRDefault="00B85201" w:rsidP="000A1A6C">
            <w:pPr>
              <w:pStyle w:val="Body"/>
              <w:rPr>
                <w:rFonts w:ascii="Arial" w:eastAsia="宋体" w:hAnsi="Arial" w:cs="Arial"/>
                <w:lang w:eastAsia="zh-CN"/>
              </w:rPr>
            </w:pPr>
            <w:r w:rsidRPr="00B85201">
              <w:rPr>
                <w:rFonts w:ascii="Arial" w:eastAsia="宋体" w:hAnsi="Arial" w:cs="Arial"/>
                <w:lang w:eastAsia="zh-CN"/>
              </w:rPr>
              <w:t xml:space="preserve">                                                                                                |</w:t>
            </w:r>
          </w:p>
          <w:p w:rsidR="00B85201" w:rsidRPr="00B85201" w:rsidRDefault="00B85201" w:rsidP="000A1A6C">
            <w:pPr>
              <w:pStyle w:val="Body"/>
              <w:rPr>
                <w:rFonts w:ascii="Arial" w:eastAsia="宋体" w:hAnsi="Arial" w:cs="Arial"/>
                <w:lang w:eastAsia="zh-CN"/>
              </w:rPr>
            </w:pPr>
            <w:r w:rsidRPr="00B85201">
              <w:rPr>
                <w:rFonts w:ascii="Arial" w:eastAsia="宋体" w:hAnsi="Arial" w:cs="Arial"/>
                <w:lang w:eastAsia="zh-CN"/>
              </w:rPr>
              <w:t xml:space="preserve">                                                                                                |</w:t>
            </w:r>
          </w:p>
          <w:p w:rsidR="00B85201" w:rsidRPr="00B85201" w:rsidRDefault="00B85201" w:rsidP="000A1A6C">
            <w:pPr>
              <w:pStyle w:val="Body"/>
              <w:rPr>
                <w:rFonts w:ascii="Arial" w:eastAsia="宋体" w:hAnsi="Arial" w:cs="Arial"/>
                <w:lang w:eastAsia="zh-CN"/>
              </w:rPr>
            </w:pPr>
            <w:r w:rsidRPr="00B85201">
              <w:rPr>
                <w:rFonts w:ascii="Arial" w:eastAsia="宋体" w:hAnsi="Arial" w:cs="Arial"/>
                <w:lang w:eastAsia="zh-CN"/>
              </w:rPr>
              <w:t xml:space="preserve">                                                                                           Internet</w:t>
            </w:r>
          </w:p>
        </w:tc>
      </w:tr>
      <w:tr w:rsidR="00B4683C" w:rsidRPr="00322E9D" w:rsidTr="000A1A6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4683C" w:rsidRPr="00B85201" w:rsidRDefault="00B4683C" w:rsidP="000A1A6C">
            <w:pPr>
              <w:rPr>
                <w:rFonts w:ascii="Arial" w:hAnsi="Arial" w:cs="Arial"/>
                <w:color w:val="auto"/>
              </w:rPr>
            </w:pPr>
            <w:r w:rsidRPr="00B85201">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85201" w:rsidRPr="00B85201" w:rsidRDefault="00B85201" w:rsidP="000A1A6C">
            <w:pPr>
              <w:pStyle w:val="Body"/>
              <w:rPr>
                <w:rFonts w:ascii="Arial" w:eastAsia="宋体" w:hAnsi="Arial" w:cs="Arial"/>
                <w:lang w:eastAsia="zh-CN"/>
              </w:rPr>
            </w:pPr>
            <w:r w:rsidRPr="00B85201">
              <w:rPr>
                <w:rFonts w:ascii="Arial" w:eastAsia="宋体" w:hAnsi="Arial" w:cs="Arial"/>
                <w:lang w:eastAsia="zh-CN"/>
              </w:rPr>
              <w:t>The application reporting verification for AP redundan</w:t>
            </w:r>
            <w:r w:rsidR="000703D5">
              <w:rPr>
                <w:rFonts w:ascii="Arial" w:eastAsia="宋体" w:hAnsi="Arial" w:cs="Arial"/>
                <w:lang w:eastAsia="zh-CN"/>
              </w:rPr>
              <w:t>t bridge-access red0</w:t>
            </w:r>
            <w:r w:rsidRPr="00B85201">
              <w:rPr>
                <w:rFonts w:ascii="Arial" w:eastAsia="宋体" w:hAnsi="Arial" w:cs="Arial"/>
                <w:lang w:eastAsia="zh-CN"/>
              </w:rPr>
              <w:t>.</w:t>
            </w:r>
            <w:r w:rsidR="000501C0">
              <w:rPr>
                <w:rFonts w:ascii="Arial" w:eastAsia="宋体" w:hAnsi="Arial" w:cs="Arial" w:hint="eastAsia"/>
                <w:lang w:eastAsia="zh-CN"/>
              </w:rPr>
              <w:t xml:space="preserve"> (Auto Mode)</w:t>
            </w:r>
          </w:p>
        </w:tc>
      </w:tr>
      <w:tr w:rsidR="00B85201" w:rsidRPr="00322E9D" w:rsidTr="000A1A6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85201" w:rsidRPr="00B85201" w:rsidRDefault="00B85201" w:rsidP="000A1A6C">
            <w:pPr>
              <w:rPr>
                <w:rFonts w:ascii="Arial" w:eastAsia="宋体" w:hAnsi="Arial" w:cs="Arial"/>
                <w:color w:val="auto"/>
                <w:lang w:eastAsia="zh-CN"/>
              </w:rPr>
            </w:pPr>
            <w:r w:rsidRPr="00B85201">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85201" w:rsidRPr="00B85201" w:rsidRDefault="00B85201" w:rsidP="000A1A6C">
            <w:pPr>
              <w:pStyle w:val="Body"/>
              <w:rPr>
                <w:rFonts w:ascii="Arial" w:eastAsia="宋体" w:hAnsi="Arial" w:cs="Arial"/>
                <w:lang w:eastAsia="zh-CN"/>
              </w:rPr>
            </w:pPr>
            <w:r w:rsidRPr="00B85201">
              <w:rPr>
                <w:rFonts w:ascii="Arial" w:eastAsia="宋体" w:hAnsi="Arial" w:cs="Arial"/>
                <w:lang w:eastAsia="zh-CN"/>
              </w:rPr>
              <w:t>AP: AP320,AP340,AP330,AP350,</w:t>
            </w:r>
          </w:p>
        </w:tc>
      </w:tr>
      <w:tr w:rsidR="00B85201" w:rsidRPr="00322E9D" w:rsidTr="000A1A6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85201" w:rsidRPr="00B85201" w:rsidRDefault="00B85201" w:rsidP="000A1A6C">
            <w:pPr>
              <w:rPr>
                <w:rFonts w:ascii="Arial" w:hAnsi="Arial" w:cs="Arial"/>
                <w:color w:val="auto"/>
              </w:rPr>
            </w:pPr>
            <w:r w:rsidRPr="00B85201">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85201" w:rsidRPr="00B85201" w:rsidRDefault="00B85201" w:rsidP="000A1A6C">
            <w:pPr>
              <w:pStyle w:val="Body"/>
              <w:rPr>
                <w:rFonts w:ascii="Arial" w:eastAsia="宋体" w:hAnsi="Arial" w:cs="Arial"/>
                <w:lang w:eastAsia="zh-CN"/>
              </w:rPr>
            </w:pPr>
            <w:r w:rsidRPr="00B85201">
              <w:rPr>
                <w:rFonts w:ascii="Arial" w:eastAsia="宋体" w:hAnsi="Arial" w:cs="Arial"/>
                <w:lang w:eastAsia="zh-CN"/>
              </w:rPr>
              <w:t>AP and MP are managed by HM.</w:t>
            </w:r>
          </w:p>
          <w:p w:rsidR="00B85201" w:rsidRPr="00B85201" w:rsidRDefault="00B85201" w:rsidP="000A1A6C">
            <w:pPr>
              <w:pStyle w:val="Body"/>
              <w:rPr>
                <w:rFonts w:ascii="Arial" w:eastAsia="宋体" w:hAnsi="Arial" w:cs="Arial"/>
                <w:lang w:eastAsia="zh-CN"/>
              </w:rPr>
            </w:pPr>
            <w:r w:rsidRPr="00B85201">
              <w:rPr>
                <w:rFonts w:ascii="Arial" w:eastAsia="宋体" w:hAnsi="Arial" w:cs="Arial"/>
                <w:lang w:eastAsia="zh-CN"/>
              </w:rPr>
              <w:t>Set MP/AP wifi1.1 and AP eth interface mode as backhaul. MP connects with AP via wifi1.1 backhaul interface.</w:t>
            </w:r>
          </w:p>
          <w:p w:rsidR="00B85201" w:rsidRPr="00B85201" w:rsidRDefault="00B85201" w:rsidP="000A1A6C">
            <w:pPr>
              <w:pStyle w:val="Body"/>
              <w:rPr>
                <w:rFonts w:ascii="Arial" w:eastAsia="宋体" w:hAnsi="Arial" w:cs="Arial"/>
                <w:lang w:eastAsia="zh-CN"/>
              </w:rPr>
            </w:pPr>
            <w:r w:rsidRPr="00B85201">
              <w:rPr>
                <w:rFonts w:ascii="Arial" w:eastAsia="宋体" w:hAnsi="Arial" w:cs="Arial"/>
                <w:lang w:eastAsia="zh-CN"/>
              </w:rPr>
              <w:t>Bind MP eth</w:t>
            </w:r>
            <w:r>
              <w:rPr>
                <w:rFonts w:ascii="Arial" w:eastAsia="宋体" w:hAnsi="Arial" w:cs="Arial"/>
                <w:lang w:eastAsia="zh-CN"/>
              </w:rPr>
              <w:t xml:space="preserve">0 and eth1 with </w:t>
            </w:r>
            <w:r>
              <w:rPr>
                <w:rFonts w:ascii="Arial" w:eastAsia="宋体" w:hAnsi="Arial" w:cs="Arial" w:hint="eastAsia"/>
                <w:lang w:eastAsia="zh-CN"/>
              </w:rPr>
              <w:t>redundant</w:t>
            </w:r>
            <w:r w:rsidRPr="00B85201">
              <w:rPr>
                <w:rFonts w:ascii="Arial" w:eastAsia="宋体" w:hAnsi="Arial" w:cs="Arial"/>
                <w:lang w:eastAsia="zh-CN"/>
              </w:rPr>
              <w:t xml:space="preserve"> bridge-access agg0.</w:t>
            </w:r>
          </w:p>
          <w:p w:rsidR="00B85201" w:rsidRPr="00B85201" w:rsidRDefault="00B85201" w:rsidP="000A1A6C">
            <w:pPr>
              <w:pStyle w:val="Body"/>
              <w:rPr>
                <w:rFonts w:ascii="Arial" w:eastAsia="宋体" w:hAnsi="Arial" w:cs="Arial"/>
                <w:lang w:eastAsia="zh-CN"/>
              </w:rPr>
            </w:pPr>
            <w:r w:rsidRPr="00B85201">
              <w:rPr>
                <w:rFonts w:ascii="Arial" w:eastAsia="宋体" w:hAnsi="Arial" w:cs="Arial"/>
                <w:lang w:eastAsia="zh-CN"/>
              </w:rPr>
              <w:t>Laptop1 connects with Internet via MP.</w:t>
            </w:r>
          </w:p>
        </w:tc>
      </w:tr>
      <w:tr w:rsidR="00B85201" w:rsidRPr="00322E9D" w:rsidTr="000A1A6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B85201" w:rsidRPr="00B85201" w:rsidRDefault="00B85201" w:rsidP="000A1A6C">
            <w:pPr>
              <w:rPr>
                <w:rFonts w:ascii="Arial" w:hAnsi="Arial" w:cs="Arial"/>
                <w:color w:val="auto"/>
              </w:rPr>
            </w:pPr>
            <w:r w:rsidRPr="00B85201">
              <w:rPr>
                <w:rFonts w:ascii="Arial" w:hAnsi="Arial" w:cs="Arial"/>
                <w:color w:val="auto"/>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85201" w:rsidRPr="00B85201" w:rsidRDefault="00B85201" w:rsidP="00EB7D7A">
            <w:pPr>
              <w:pStyle w:val="Body"/>
              <w:numPr>
                <w:ilvl w:val="2"/>
                <w:numId w:val="62"/>
              </w:numPr>
              <w:ind w:left="268" w:hanging="268"/>
              <w:rPr>
                <w:rFonts w:ascii="Arial" w:eastAsia="宋体" w:hAnsi="Arial" w:cs="Arial"/>
                <w:lang w:eastAsia="zh-CN"/>
              </w:rPr>
            </w:pPr>
            <w:r w:rsidRPr="00B85201">
              <w:rPr>
                <w:rFonts w:ascii="Arial" w:eastAsia="宋体" w:hAnsi="Arial" w:cs="Arial"/>
                <w:lang w:eastAsia="zh-CN"/>
              </w:rPr>
              <w:t>Turn on L7 engine and set application reporting mode as “auto” globally at MP.</w:t>
            </w:r>
          </w:p>
          <w:p w:rsidR="00B85201" w:rsidRPr="00B85201" w:rsidRDefault="00B85201" w:rsidP="00EB7D7A">
            <w:pPr>
              <w:pStyle w:val="Body"/>
              <w:numPr>
                <w:ilvl w:val="2"/>
                <w:numId w:val="62"/>
              </w:numPr>
              <w:ind w:left="268" w:hanging="268"/>
              <w:rPr>
                <w:rFonts w:ascii="Arial" w:eastAsia="宋体" w:hAnsi="Arial" w:cs="Arial"/>
                <w:lang w:eastAsia="zh-CN"/>
              </w:rPr>
            </w:pPr>
            <w:r w:rsidRPr="00B85201">
              <w:rPr>
                <w:rFonts w:ascii="Arial" w:eastAsia="宋体" w:hAnsi="Arial" w:cs="Arial"/>
                <w:lang w:eastAsia="zh-CN"/>
              </w:rPr>
              <w:t>Enable application HTTP, TCP and IP for reporting.</w:t>
            </w:r>
          </w:p>
          <w:p w:rsidR="00B85201" w:rsidRPr="00B85201" w:rsidRDefault="00B85201" w:rsidP="00EB7D7A">
            <w:pPr>
              <w:pStyle w:val="Body"/>
              <w:numPr>
                <w:ilvl w:val="2"/>
                <w:numId w:val="62"/>
              </w:numPr>
              <w:ind w:left="268" w:hanging="268"/>
              <w:rPr>
                <w:rFonts w:ascii="Arial" w:eastAsia="宋体" w:hAnsi="Arial" w:cs="Arial"/>
                <w:lang w:eastAsia="zh-CN"/>
              </w:rPr>
            </w:pPr>
            <w:r w:rsidRPr="00B85201">
              <w:rPr>
                <w:rFonts w:ascii="Arial" w:eastAsia="宋体" w:hAnsi="Arial" w:cs="Arial"/>
                <w:lang w:eastAsia="zh-CN"/>
              </w:rPr>
              <w:t>Laptop1 accesses Internet web site via http session.</w:t>
            </w:r>
          </w:p>
          <w:p w:rsidR="00B85201" w:rsidRPr="00B85201" w:rsidRDefault="00B85201" w:rsidP="00EB7D7A">
            <w:pPr>
              <w:pStyle w:val="Body"/>
              <w:numPr>
                <w:ilvl w:val="2"/>
                <w:numId w:val="62"/>
              </w:numPr>
              <w:ind w:left="268" w:hanging="268"/>
              <w:rPr>
                <w:rFonts w:ascii="Arial" w:eastAsia="宋体" w:hAnsi="Arial" w:cs="Arial"/>
                <w:lang w:eastAsia="zh-CN"/>
              </w:rPr>
            </w:pPr>
            <w:r w:rsidRPr="00B85201">
              <w:rPr>
                <w:rFonts w:ascii="Arial" w:eastAsia="宋体" w:hAnsi="Arial" w:cs="Arial"/>
                <w:lang w:eastAsia="zh-CN"/>
              </w:rPr>
              <w:t xml:space="preserve">Making use of test tool provided by Dev, search corresponding TLV in MP reporting file. Check if MP can classify and report application traffic, which goes through </w:t>
            </w:r>
            <w:r>
              <w:rPr>
                <w:rFonts w:ascii="Arial" w:eastAsia="宋体" w:hAnsi="Arial" w:cs="Arial"/>
                <w:lang w:eastAsia="zh-CN"/>
              </w:rPr>
              <w:t xml:space="preserve">MP </w:t>
            </w:r>
            <w:r>
              <w:rPr>
                <w:rFonts w:ascii="Arial" w:eastAsia="宋体" w:hAnsi="Arial" w:cs="Arial" w:hint="eastAsia"/>
                <w:lang w:eastAsia="zh-CN"/>
              </w:rPr>
              <w:t>redundant</w:t>
            </w:r>
            <w:r w:rsidR="001C772A">
              <w:rPr>
                <w:rFonts w:ascii="Arial" w:eastAsia="宋体" w:hAnsi="Arial" w:cs="Arial"/>
                <w:lang w:eastAsia="zh-CN"/>
              </w:rPr>
              <w:t xml:space="preserve"> bridge-access </w:t>
            </w:r>
            <w:r w:rsidR="001C772A">
              <w:rPr>
                <w:rFonts w:ascii="Arial" w:eastAsia="宋体" w:hAnsi="Arial" w:cs="Arial" w:hint="eastAsia"/>
                <w:lang w:eastAsia="zh-CN"/>
              </w:rPr>
              <w:t>red</w:t>
            </w:r>
            <w:r w:rsidRPr="00B85201">
              <w:rPr>
                <w:rFonts w:ascii="Arial" w:eastAsia="宋体" w:hAnsi="Arial" w:cs="Arial"/>
                <w:lang w:eastAsia="zh-CN"/>
              </w:rPr>
              <w:t>0, with correct TLV field to HM correctly.</w:t>
            </w:r>
          </w:p>
          <w:p w:rsidR="00B85201" w:rsidRPr="00B85201" w:rsidRDefault="00B85201" w:rsidP="00EB7D7A">
            <w:pPr>
              <w:pStyle w:val="Body"/>
              <w:numPr>
                <w:ilvl w:val="2"/>
                <w:numId w:val="62"/>
              </w:numPr>
              <w:ind w:left="268" w:hanging="268"/>
              <w:rPr>
                <w:rFonts w:ascii="Arial" w:eastAsia="宋体" w:hAnsi="Arial" w:cs="Arial"/>
                <w:lang w:eastAsia="zh-CN"/>
              </w:rPr>
            </w:pPr>
            <w:r w:rsidRPr="00B85201">
              <w:rPr>
                <w:rFonts w:ascii="Arial" w:eastAsia="宋体" w:hAnsi="Arial" w:cs="Arial"/>
                <w:lang w:eastAsia="zh-CN"/>
              </w:rPr>
              <w:t>Set application reporting mode as “disable” globally at MP.</w:t>
            </w:r>
          </w:p>
          <w:p w:rsidR="00B85201" w:rsidRPr="00B85201" w:rsidRDefault="00B85201" w:rsidP="00EB7D7A">
            <w:pPr>
              <w:pStyle w:val="Body"/>
              <w:numPr>
                <w:ilvl w:val="2"/>
                <w:numId w:val="62"/>
              </w:numPr>
              <w:ind w:left="268" w:hanging="268"/>
              <w:rPr>
                <w:rFonts w:ascii="Arial" w:eastAsia="宋体" w:hAnsi="Arial" w:cs="Arial"/>
                <w:lang w:eastAsia="zh-CN"/>
              </w:rPr>
            </w:pPr>
            <w:r w:rsidRPr="00B85201">
              <w:rPr>
                <w:rFonts w:ascii="Arial" w:eastAsia="宋体" w:hAnsi="Arial" w:cs="Arial"/>
                <w:lang w:eastAsia="zh-CN"/>
              </w:rPr>
              <w:t>Clear previous http session at MP, and then launch http session again at laptop1.</w:t>
            </w:r>
          </w:p>
          <w:p w:rsidR="00B85201" w:rsidRPr="000501C0" w:rsidRDefault="00B85201" w:rsidP="00EB7D7A">
            <w:pPr>
              <w:pStyle w:val="Body"/>
              <w:numPr>
                <w:ilvl w:val="2"/>
                <w:numId w:val="62"/>
              </w:numPr>
              <w:ind w:left="268" w:hanging="268"/>
              <w:rPr>
                <w:rFonts w:ascii="Arial" w:eastAsia="宋体" w:hAnsi="Arial" w:cs="Arial"/>
                <w:lang w:eastAsia="zh-CN"/>
              </w:rPr>
            </w:pPr>
            <w:r w:rsidRPr="00B85201">
              <w:rPr>
                <w:rFonts w:ascii="Arial" w:eastAsia="宋体" w:hAnsi="Arial" w:cs="Arial"/>
                <w:lang w:eastAsia="zh-CN"/>
              </w:rPr>
              <w:t>Making use of test tool provided by Dev, search corresponding TLV in MP reporting file. Check if MP can classify HTTP session and report application traffic with correct TLV field to HM correctly.</w:t>
            </w:r>
          </w:p>
        </w:tc>
      </w:tr>
      <w:tr w:rsidR="00B85201" w:rsidRPr="00322E9D" w:rsidTr="000A1A6C">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B85201" w:rsidRPr="00B85201" w:rsidRDefault="00B85201" w:rsidP="000A1A6C">
            <w:pPr>
              <w:rPr>
                <w:rFonts w:ascii="Arial" w:hAnsi="Arial" w:cs="Arial"/>
                <w:color w:val="auto"/>
              </w:rPr>
            </w:pPr>
            <w:r w:rsidRPr="00B85201">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85201" w:rsidRPr="00B85201" w:rsidRDefault="00B85201" w:rsidP="000A1A6C">
            <w:pPr>
              <w:pStyle w:val="Body"/>
              <w:rPr>
                <w:rFonts w:ascii="Arial" w:eastAsia="宋体" w:hAnsi="Arial" w:cs="Arial"/>
                <w:lang w:eastAsia="zh-CN"/>
              </w:rPr>
            </w:pPr>
            <w:r w:rsidRPr="00B85201">
              <w:rPr>
                <w:rFonts w:ascii="Arial" w:eastAsia="宋体" w:hAnsi="Arial" w:cs="Arial"/>
                <w:lang w:eastAsia="zh-CN"/>
              </w:rPr>
              <w:t>Step 1. Turn on L7 engine and set application reporting mode globally successfully.</w:t>
            </w:r>
          </w:p>
          <w:p w:rsidR="00B85201" w:rsidRPr="00B85201" w:rsidRDefault="000703D5" w:rsidP="000A1A6C">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2</w:t>
            </w:r>
            <w:r w:rsidR="00B85201" w:rsidRPr="00B85201">
              <w:rPr>
                <w:rFonts w:ascii="Arial" w:eastAsia="宋体" w:hAnsi="Arial" w:cs="Arial"/>
                <w:lang w:eastAsia="zh-CN"/>
              </w:rPr>
              <w:t>. Enable application HTTP, TCP and IP for reporting successfully.</w:t>
            </w:r>
          </w:p>
          <w:p w:rsidR="00B85201" w:rsidRPr="00B85201" w:rsidRDefault="000703D5" w:rsidP="000A1A6C">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4</w:t>
            </w:r>
            <w:r w:rsidR="00B85201" w:rsidRPr="00B85201">
              <w:rPr>
                <w:rFonts w:ascii="Arial" w:eastAsia="宋体" w:hAnsi="Arial" w:cs="Arial"/>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B85201" w:rsidRPr="00B85201" w:rsidTr="001C772A">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85201" w:rsidRPr="00B85201" w:rsidRDefault="00B85201" w:rsidP="000A1A6C">
                  <w:pPr>
                    <w:rPr>
                      <w:rFonts w:ascii="Arial" w:eastAsia="Times New Roman" w:hAnsi="Arial" w:cs="Arial"/>
                      <w:b w:val="0"/>
                      <w:lang w:eastAsia="zh-CN"/>
                    </w:rPr>
                  </w:pPr>
                  <w:r w:rsidRPr="00B85201">
                    <w:rPr>
                      <w:rFonts w:ascii="Arial" w:eastAsia="Times New Roman" w:hAnsi="Arial" w:cs="Arial"/>
                      <w:b w:val="0"/>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B85201" w:rsidRPr="00B85201" w:rsidRDefault="00B85201" w:rsidP="000A1A6C">
                  <w:pPr>
                    <w:rPr>
                      <w:rFonts w:ascii="Arial" w:eastAsia="Times New Roman" w:hAnsi="Arial" w:cs="Arial"/>
                      <w:b w:val="0"/>
                      <w:lang w:eastAsia="zh-CN"/>
                    </w:rPr>
                  </w:pPr>
                  <w:r w:rsidRPr="00B85201">
                    <w:rPr>
                      <w:rFonts w:ascii="Arial" w:eastAsia="Times New Roman" w:hAnsi="Arial" w:cs="Arial"/>
                      <w:b w:val="0"/>
                      <w:lang w:eastAsia="zh-CN"/>
                    </w:rPr>
                    <w:t>Expected Value</w:t>
                  </w:r>
                </w:p>
              </w:tc>
            </w:tr>
            <w:tr w:rsidR="00B85201" w:rsidRPr="00B85201" w:rsidTr="001C772A">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B85201" w:rsidRPr="00B85201" w:rsidRDefault="00B85201" w:rsidP="000A1A6C">
                  <w:pPr>
                    <w:rPr>
                      <w:rFonts w:ascii="Arial" w:eastAsia="Times New Roman" w:hAnsi="Arial" w:cs="Arial"/>
                      <w:b w:val="0"/>
                      <w:lang w:eastAsia="zh-CN"/>
                    </w:rPr>
                  </w:pPr>
                  <w:r w:rsidRPr="00B85201">
                    <w:rPr>
                      <w:rFonts w:ascii="Arial" w:eastAsia="Times New Roman" w:hAnsi="Arial" w:cs="Arial"/>
                      <w:b w:val="0"/>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B85201" w:rsidRPr="00B85201" w:rsidRDefault="00B85201" w:rsidP="000A1A6C">
                  <w:pPr>
                    <w:rPr>
                      <w:rFonts w:ascii="Arial" w:eastAsia="Times New Roman" w:hAnsi="Arial" w:cs="Arial"/>
                      <w:b w:val="0"/>
                      <w:lang w:eastAsia="zh-CN"/>
                    </w:rPr>
                  </w:pPr>
                  <w:r w:rsidRPr="00B85201">
                    <w:rPr>
                      <w:rFonts w:ascii="Arial" w:eastAsia="Times New Roman" w:hAnsi="Arial" w:cs="Arial"/>
                      <w:b w:val="0"/>
                      <w:lang w:eastAsia="zh-CN"/>
                    </w:rPr>
                    <w:t>Laptop1</w:t>
                  </w:r>
                  <w:r w:rsidRPr="00B85201">
                    <w:rPr>
                      <w:rFonts w:ascii="Arial" w:eastAsia="宋体" w:hAnsi="Arial" w:cs="Arial"/>
                      <w:b w:val="0"/>
                      <w:lang w:eastAsia="zh-CN"/>
                    </w:rPr>
                    <w:t xml:space="preserve">’s </w:t>
                  </w:r>
                  <w:r w:rsidRPr="00B85201">
                    <w:rPr>
                      <w:rFonts w:ascii="Arial" w:eastAsia="Times New Roman" w:hAnsi="Arial" w:cs="Arial"/>
                      <w:b w:val="0"/>
                      <w:lang w:eastAsia="zh-CN"/>
                    </w:rPr>
                    <w:t>MAC</w:t>
                  </w:r>
                </w:p>
              </w:tc>
            </w:tr>
            <w:tr w:rsidR="00B85201" w:rsidRPr="00B85201" w:rsidTr="001C772A">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B85201" w:rsidRPr="00B85201" w:rsidRDefault="00B85201" w:rsidP="000A1A6C">
                  <w:pPr>
                    <w:rPr>
                      <w:rFonts w:ascii="Arial" w:eastAsia="Times New Roman" w:hAnsi="Arial" w:cs="Arial"/>
                      <w:b w:val="0"/>
                      <w:lang w:eastAsia="zh-CN"/>
                    </w:rPr>
                  </w:pPr>
                  <w:r w:rsidRPr="00B85201">
                    <w:rPr>
                      <w:rFonts w:ascii="Arial" w:eastAsia="Times New Roman" w:hAnsi="Arial" w:cs="Arial"/>
                      <w:b w:val="0"/>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B85201" w:rsidRPr="00B85201" w:rsidRDefault="00B85201" w:rsidP="000A1A6C">
                  <w:pPr>
                    <w:rPr>
                      <w:rFonts w:ascii="Arial" w:eastAsia="Times New Roman" w:hAnsi="Arial" w:cs="Arial"/>
                      <w:b w:val="0"/>
                      <w:lang w:eastAsia="zh-CN"/>
                    </w:rPr>
                  </w:pPr>
                  <w:r w:rsidRPr="00B85201">
                    <w:rPr>
                      <w:rFonts w:ascii="Arial" w:eastAsia="Times New Roman" w:hAnsi="Arial" w:cs="Arial"/>
                      <w:b w:val="0"/>
                      <w:lang w:eastAsia="zh-CN"/>
                    </w:rPr>
                    <w:t>HTTP APP ID</w:t>
                  </w:r>
                </w:p>
              </w:tc>
            </w:tr>
            <w:tr w:rsidR="00B85201" w:rsidRPr="00B85201" w:rsidTr="001C772A">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B85201" w:rsidRPr="00B85201" w:rsidRDefault="00B85201" w:rsidP="000A1A6C">
                  <w:pPr>
                    <w:rPr>
                      <w:rFonts w:ascii="Arial" w:eastAsia="Times New Roman" w:hAnsi="Arial" w:cs="Arial"/>
                      <w:b w:val="0"/>
                      <w:lang w:eastAsia="zh-CN"/>
                    </w:rPr>
                  </w:pPr>
                  <w:r w:rsidRPr="00B85201">
                    <w:rPr>
                      <w:rFonts w:ascii="Arial" w:eastAsia="Times New Roman" w:hAnsi="Arial" w:cs="Arial"/>
                      <w:b w:val="0"/>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B85201" w:rsidRPr="00B85201" w:rsidRDefault="00B85201" w:rsidP="000A1A6C">
                  <w:pPr>
                    <w:rPr>
                      <w:rFonts w:ascii="Arial" w:eastAsia="宋体" w:hAnsi="Arial" w:cs="Arial"/>
                      <w:b w:val="0"/>
                      <w:lang w:eastAsia="zh-CN"/>
                    </w:rPr>
                  </w:pPr>
                  <w:r w:rsidRPr="00B85201">
                    <w:rPr>
                      <w:rFonts w:ascii="Arial" w:eastAsia="宋体" w:hAnsi="Arial" w:cs="Arial"/>
                      <w:b w:val="0"/>
                      <w:lang w:eastAsia="zh-CN"/>
                    </w:rPr>
                    <w:t xml:space="preserve">MP </w:t>
                  </w:r>
                  <w:r>
                    <w:rPr>
                      <w:rFonts w:ascii="Arial" w:eastAsia="宋体" w:hAnsi="Arial" w:cs="Arial" w:hint="eastAsia"/>
                      <w:b w:val="0"/>
                      <w:lang w:eastAsia="zh-CN"/>
                    </w:rPr>
                    <w:t>red</w:t>
                  </w:r>
                  <w:r w:rsidRPr="00B85201">
                    <w:rPr>
                      <w:rFonts w:ascii="Arial" w:eastAsia="宋体" w:hAnsi="Arial" w:cs="Arial"/>
                      <w:b w:val="0"/>
                      <w:lang w:eastAsia="zh-CN"/>
                    </w:rPr>
                    <w:t>0</w:t>
                  </w:r>
                </w:p>
              </w:tc>
            </w:tr>
            <w:tr w:rsidR="00B85201" w:rsidRPr="00B85201" w:rsidTr="001C772A">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B85201" w:rsidRPr="00B85201" w:rsidRDefault="00B85201" w:rsidP="000A1A6C">
                  <w:pPr>
                    <w:rPr>
                      <w:rFonts w:ascii="Arial" w:eastAsia="Times New Roman" w:hAnsi="Arial" w:cs="Arial"/>
                      <w:b w:val="0"/>
                      <w:lang w:eastAsia="zh-CN"/>
                    </w:rPr>
                  </w:pPr>
                  <w:r w:rsidRPr="00B85201">
                    <w:rPr>
                      <w:rFonts w:ascii="Arial" w:eastAsia="Times New Roman" w:hAnsi="Arial" w:cs="Arial"/>
                      <w:b w:val="0"/>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B85201" w:rsidRPr="00B85201" w:rsidRDefault="00B85201" w:rsidP="000A1A6C">
                  <w:pPr>
                    <w:rPr>
                      <w:rFonts w:ascii="Arial" w:eastAsia="宋体" w:hAnsi="Arial" w:cs="Arial"/>
                      <w:b w:val="0"/>
                      <w:lang w:eastAsia="zh-CN"/>
                    </w:rPr>
                  </w:pPr>
                  <w:r w:rsidRPr="00B85201">
                    <w:rPr>
                      <w:rFonts w:ascii="Arial" w:eastAsia="宋体" w:hAnsi="Arial" w:cs="Arial"/>
                      <w:b w:val="0"/>
                      <w:lang w:eastAsia="zh-CN"/>
                    </w:rPr>
                    <w:t>MP wii1.1</w:t>
                  </w:r>
                </w:p>
              </w:tc>
            </w:tr>
            <w:tr w:rsidR="00B85201" w:rsidRPr="00B85201" w:rsidTr="001C772A">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B85201" w:rsidRPr="00B85201" w:rsidRDefault="00B85201" w:rsidP="000A1A6C">
                  <w:pPr>
                    <w:rPr>
                      <w:rFonts w:ascii="Arial" w:eastAsia="Times New Roman" w:hAnsi="Arial" w:cs="Arial"/>
                      <w:b w:val="0"/>
                      <w:lang w:eastAsia="zh-CN"/>
                    </w:rPr>
                  </w:pPr>
                  <w:r w:rsidRPr="00B85201">
                    <w:rPr>
                      <w:rFonts w:ascii="Arial" w:eastAsia="Times New Roman" w:hAnsi="Arial" w:cs="Arial"/>
                      <w:b w:val="0"/>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B85201" w:rsidRPr="00B85201" w:rsidRDefault="00B85201" w:rsidP="000A1A6C">
                  <w:pPr>
                    <w:rPr>
                      <w:rFonts w:ascii="Arial" w:eastAsia="Times New Roman" w:hAnsi="Arial" w:cs="Arial"/>
                      <w:b w:val="0"/>
                      <w:lang w:eastAsia="zh-CN"/>
                    </w:rPr>
                  </w:pPr>
                  <w:r w:rsidRPr="00B85201">
                    <w:rPr>
                      <w:rFonts w:ascii="Arial" w:eastAsia="宋体" w:hAnsi="Arial" w:cs="Arial"/>
                      <w:b w:val="0"/>
                      <w:lang w:eastAsia="zh-CN"/>
                    </w:rPr>
                    <w:t>0</w:t>
                  </w:r>
                  <w:r w:rsidRPr="00B85201">
                    <w:rPr>
                      <w:rFonts w:ascii="Arial" w:eastAsia="Times New Roman" w:hAnsi="Arial" w:cs="Arial"/>
                      <w:b w:val="0"/>
                      <w:lang w:eastAsia="zh-CN"/>
                    </w:rPr>
                    <w:t xml:space="preserve"> (</w:t>
                  </w:r>
                  <w:r w:rsidRPr="00B85201">
                    <w:rPr>
                      <w:rFonts w:ascii="Arial" w:eastAsia="宋体" w:hAnsi="Arial" w:cs="Arial"/>
                      <w:b w:val="0"/>
                      <w:lang w:eastAsia="zh-CN"/>
                    </w:rPr>
                    <w:t>no</w:t>
                  </w:r>
                  <w:r w:rsidRPr="00B85201">
                    <w:rPr>
                      <w:rFonts w:ascii="Arial" w:eastAsia="Times New Roman" w:hAnsi="Arial" w:cs="Arial"/>
                      <w:b w:val="0"/>
                      <w:lang w:eastAsia="zh-CN"/>
                    </w:rPr>
                    <w:t>)</w:t>
                  </w:r>
                </w:p>
              </w:tc>
            </w:tr>
            <w:tr w:rsidR="00B85201" w:rsidRPr="00B85201" w:rsidTr="001C772A">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B85201" w:rsidRPr="00B85201" w:rsidRDefault="00B85201" w:rsidP="000A1A6C">
                  <w:pPr>
                    <w:rPr>
                      <w:rFonts w:ascii="Arial" w:eastAsia="Times New Roman" w:hAnsi="Arial" w:cs="Arial"/>
                      <w:b w:val="0"/>
                      <w:lang w:eastAsia="zh-CN"/>
                    </w:rPr>
                  </w:pPr>
                  <w:r w:rsidRPr="00B85201">
                    <w:rPr>
                      <w:rFonts w:ascii="Arial" w:eastAsia="Times New Roman" w:hAnsi="Arial" w:cs="Arial"/>
                      <w:b w:val="0"/>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B85201" w:rsidRPr="00B85201" w:rsidRDefault="00B85201" w:rsidP="000A1A6C">
                  <w:pPr>
                    <w:rPr>
                      <w:rFonts w:ascii="Arial" w:eastAsia="Times New Roman" w:hAnsi="Arial" w:cs="Arial"/>
                      <w:b w:val="0"/>
                      <w:lang w:eastAsia="zh-CN"/>
                    </w:rPr>
                  </w:pPr>
                  <w:r w:rsidRPr="00B85201">
                    <w:rPr>
                      <w:rFonts w:ascii="Arial" w:eastAsia="Times New Roman" w:hAnsi="Arial" w:cs="Arial"/>
                      <w:b w:val="0"/>
                      <w:lang w:eastAsia="zh-CN"/>
                    </w:rPr>
                    <w:t>Precision in seconds (epoch time)</w:t>
                  </w:r>
                </w:p>
              </w:tc>
            </w:tr>
            <w:tr w:rsidR="00B85201" w:rsidRPr="00B85201" w:rsidTr="001C772A">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B85201" w:rsidRPr="00B85201" w:rsidRDefault="00B85201" w:rsidP="000A1A6C">
                  <w:pPr>
                    <w:rPr>
                      <w:rFonts w:ascii="Arial" w:eastAsia="Times New Roman" w:hAnsi="Arial" w:cs="Arial"/>
                      <w:b w:val="0"/>
                      <w:lang w:eastAsia="zh-CN"/>
                    </w:rPr>
                  </w:pPr>
                  <w:r w:rsidRPr="00B85201">
                    <w:rPr>
                      <w:rFonts w:ascii="Arial" w:eastAsia="Times New Roman" w:hAnsi="Arial" w:cs="Arial"/>
                      <w:b w:val="0"/>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B85201" w:rsidRPr="00B85201" w:rsidRDefault="00B85201" w:rsidP="000A1A6C">
                  <w:pPr>
                    <w:rPr>
                      <w:rFonts w:ascii="Arial" w:eastAsia="Times New Roman" w:hAnsi="Arial" w:cs="Arial"/>
                      <w:b w:val="0"/>
                      <w:color w:val="222222"/>
                      <w:lang w:eastAsia="zh-CN"/>
                    </w:rPr>
                  </w:pPr>
                  <w:r w:rsidRPr="00B85201">
                    <w:rPr>
                      <w:rFonts w:ascii="Arial" w:eastAsia="Times New Roman" w:hAnsi="Arial" w:cs="Arial"/>
                      <w:b w:val="0"/>
                      <w:color w:val="222222"/>
                      <w:lang w:eastAsia="zh-CN"/>
                    </w:rPr>
                    <w:t>Sample size in seconds (multiple of 60 seconds interval)</w:t>
                  </w:r>
                </w:p>
              </w:tc>
            </w:tr>
            <w:tr w:rsidR="00B85201" w:rsidRPr="00B85201" w:rsidTr="001C772A">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B85201" w:rsidRPr="00B85201" w:rsidRDefault="00B85201" w:rsidP="000A1A6C">
                  <w:pPr>
                    <w:rPr>
                      <w:rFonts w:ascii="Arial" w:eastAsia="Times New Roman" w:hAnsi="Arial" w:cs="Arial"/>
                      <w:b w:val="0"/>
                      <w:lang w:eastAsia="zh-CN"/>
                    </w:rPr>
                  </w:pPr>
                  <w:r w:rsidRPr="00B85201">
                    <w:rPr>
                      <w:rFonts w:ascii="Arial" w:eastAsia="Times New Roman" w:hAnsi="Arial" w:cs="Arial"/>
                      <w:b w:val="0"/>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B85201" w:rsidRPr="00B85201" w:rsidRDefault="00B85201" w:rsidP="000A1A6C">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60 second intervals that have "app" traffic in this sample period</w:t>
                  </w:r>
                </w:p>
              </w:tc>
            </w:tr>
            <w:tr w:rsidR="00B85201" w:rsidRPr="00B85201" w:rsidTr="001C772A">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B85201" w:rsidRPr="00B85201" w:rsidRDefault="00B85201" w:rsidP="000A1A6C">
                  <w:pPr>
                    <w:rPr>
                      <w:rFonts w:ascii="Arial" w:eastAsia="Times New Roman" w:hAnsi="Arial" w:cs="Arial"/>
                      <w:b w:val="0"/>
                      <w:lang w:eastAsia="zh-CN"/>
                    </w:rPr>
                  </w:pPr>
                  <w:r w:rsidRPr="00B85201">
                    <w:rPr>
                      <w:rFonts w:ascii="Arial" w:eastAsia="Times New Roman" w:hAnsi="Arial" w:cs="Arial"/>
                      <w:b w:val="0"/>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B85201" w:rsidRPr="00B85201" w:rsidRDefault="00B85201" w:rsidP="000A1A6C">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packets transmitted to client since last report</w:t>
                  </w:r>
                </w:p>
              </w:tc>
            </w:tr>
            <w:tr w:rsidR="00B85201" w:rsidRPr="00B85201" w:rsidTr="001C772A">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B85201" w:rsidRPr="00B85201" w:rsidRDefault="00B85201" w:rsidP="000A1A6C">
                  <w:pPr>
                    <w:rPr>
                      <w:rFonts w:ascii="Arial" w:eastAsia="Times New Roman" w:hAnsi="Arial" w:cs="Arial"/>
                      <w:b w:val="0"/>
                      <w:lang w:eastAsia="zh-CN"/>
                    </w:rPr>
                  </w:pPr>
                  <w:r w:rsidRPr="00B85201">
                    <w:rPr>
                      <w:rFonts w:ascii="Arial" w:eastAsia="Times New Roman" w:hAnsi="Arial" w:cs="Arial"/>
                      <w:b w:val="0"/>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B85201" w:rsidRPr="00B85201" w:rsidRDefault="00B85201" w:rsidP="000A1A6C">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bytes transmitted to client since last report</w:t>
                  </w:r>
                </w:p>
              </w:tc>
            </w:tr>
            <w:tr w:rsidR="00B85201" w:rsidRPr="00B85201" w:rsidTr="001C772A">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B85201" w:rsidRPr="00B85201" w:rsidRDefault="00B85201" w:rsidP="000A1A6C">
                  <w:pPr>
                    <w:rPr>
                      <w:rFonts w:ascii="Arial" w:eastAsia="Times New Roman" w:hAnsi="Arial" w:cs="Arial"/>
                      <w:b w:val="0"/>
                      <w:lang w:eastAsia="zh-CN"/>
                    </w:rPr>
                  </w:pPr>
                  <w:r w:rsidRPr="00B85201">
                    <w:rPr>
                      <w:rFonts w:ascii="Arial" w:eastAsia="Times New Roman" w:hAnsi="Arial" w:cs="Arial"/>
                      <w:b w:val="0"/>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B85201" w:rsidRPr="00B85201" w:rsidRDefault="00B85201" w:rsidP="000A1A6C">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packets received from client since last report</w:t>
                  </w:r>
                </w:p>
              </w:tc>
            </w:tr>
            <w:tr w:rsidR="00B85201" w:rsidRPr="00B85201" w:rsidTr="001C772A">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B85201" w:rsidRPr="00B85201" w:rsidRDefault="00B85201" w:rsidP="000A1A6C">
                  <w:pPr>
                    <w:rPr>
                      <w:rFonts w:ascii="Arial" w:eastAsia="Times New Roman" w:hAnsi="Arial" w:cs="Arial"/>
                      <w:b w:val="0"/>
                      <w:lang w:eastAsia="zh-CN"/>
                    </w:rPr>
                  </w:pPr>
                  <w:r w:rsidRPr="00B85201">
                    <w:rPr>
                      <w:rFonts w:ascii="Arial" w:eastAsia="Times New Roman" w:hAnsi="Arial" w:cs="Arial"/>
                      <w:b w:val="0"/>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B85201" w:rsidRPr="00B85201" w:rsidRDefault="00B85201" w:rsidP="000A1A6C">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bytes received from client since last report</w:t>
                  </w:r>
                </w:p>
              </w:tc>
            </w:tr>
          </w:tbl>
          <w:p w:rsidR="00B85201" w:rsidRPr="00B85201" w:rsidRDefault="000703D5" w:rsidP="000A1A6C">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5</w:t>
            </w:r>
            <w:r w:rsidR="00B85201" w:rsidRPr="00B85201">
              <w:rPr>
                <w:rFonts w:ascii="Arial" w:eastAsia="宋体" w:hAnsi="Arial" w:cs="Arial"/>
                <w:lang w:eastAsia="zh-CN"/>
              </w:rPr>
              <w:t>. Set application reporting mode as “disable” globally successfully.</w:t>
            </w:r>
          </w:p>
          <w:p w:rsidR="00B85201" w:rsidRPr="00B85201" w:rsidRDefault="000703D5" w:rsidP="000A1A6C">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7</w:t>
            </w:r>
            <w:r w:rsidR="00B85201" w:rsidRPr="00B85201">
              <w:rPr>
                <w:rFonts w:ascii="Arial" w:eastAsia="宋体" w:hAnsi="Arial" w:cs="Arial"/>
                <w:lang w:eastAsia="zh-CN"/>
              </w:rPr>
              <w:t>. No TLV with field “IntName4Client” as MP eth1.</w:t>
            </w:r>
          </w:p>
        </w:tc>
      </w:tr>
      <w:tr w:rsidR="00B4683C" w:rsidRPr="00322E9D" w:rsidTr="000A1A6C">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B4683C" w:rsidRPr="00B85201" w:rsidRDefault="00B4683C" w:rsidP="000A1A6C">
            <w:pPr>
              <w:rPr>
                <w:rFonts w:ascii="Arial" w:eastAsia="宋体" w:hAnsi="Arial" w:cs="Arial"/>
                <w:color w:val="auto"/>
                <w:lang w:eastAsia="zh-CN"/>
              </w:rPr>
            </w:pPr>
            <w:r w:rsidRPr="00B85201">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4683C" w:rsidRPr="00B85201" w:rsidRDefault="00B4683C" w:rsidP="000A1A6C">
            <w:pPr>
              <w:pStyle w:val="Body"/>
              <w:rPr>
                <w:rFonts w:ascii="Arial" w:eastAsia="宋体" w:hAnsi="Arial" w:cs="Arial"/>
                <w:lang w:eastAsia="zh-CN"/>
              </w:rPr>
            </w:pPr>
          </w:p>
        </w:tc>
      </w:tr>
      <w:tr w:rsidR="00B4683C" w:rsidRPr="00322E9D" w:rsidTr="000A1A6C">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B4683C" w:rsidRPr="00B85201" w:rsidRDefault="00B85201" w:rsidP="000A1A6C">
            <w:pPr>
              <w:rPr>
                <w:rFonts w:ascii="Arial" w:eastAsia="宋体" w:hAnsi="Arial" w:cs="Arial"/>
                <w:color w:val="auto"/>
                <w:lang w:eastAsia="zh-CN"/>
              </w:rPr>
            </w:pPr>
            <w:r w:rsidRPr="00B85201">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2340E" w:rsidRDefault="00D2340E" w:rsidP="00D2340E">
            <w:pPr>
              <w:pStyle w:val="Body"/>
              <w:rPr>
                <w:rFonts w:ascii="Arial" w:eastAsia="宋体" w:hAnsi="Arial" w:cs="Arial"/>
                <w:lang w:eastAsia="zh-CN"/>
              </w:rPr>
            </w:pPr>
            <w:r>
              <w:rPr>
                <w:rFonts w:ascii="Arial" w:eastAsia="宋体" w:hAnsi="Arial" w:cs="Arial" w:hint="eastAsia"/>
                <w:lang w:eastAsia="zh-CN"/>
              </w:rPr>
              <w:t>Dec 10. 2012:</w:t>
            </w:r>
          </w:p>
          <w:p w:rsidR="00B4683C" w:rsidRPr="00B85201" w:rsidRDefault="00D2340E" w:rsidP="00D2340E">
            <w:pPr>
              <w:pStyle w:val="Body"/>
              <w:rPr>
                <w:rFonts w:ascii="Arial" w:eastAsia="宋体" w:hAnsi="Arial" w:cs="Arial"/>
                <w:lang w:eastAsia="zh-CN"/>
              </w:rPr>
            </w:pPr>
            <w:r>
              <w:rPr>
                <w:rFonts w:ascii="Arial" w:eastAsia="宋体" w:hAnsi="Arial" w:cs="Arial" w:hint="eastAsia"/>
                <w:lang w:eastAsia="zh-CN"/>
              </w:rPr>
              <w:t>According to HiveOS Dev response, red0/agg0 as bridge-802.1q/bridge-access is not supported cunnently.</w:t>
            </w:r>
          </w:p>
        </w:tc>
      </w:tr>
    </w:tbl>
    <w:p w:rsidR="00B4683C" w:rsidRDefault="00B4683C" w:rsidP="00B4683C">
      <w:pPr>
        <w:rPr>
          <w:rFonts w:eastAsia="宋体"/>
          <w:lang w:eastAsia="zh-CN"/>
        </w:rPr>
      </w:pPr>
    </w:p>
    <w:p w:rsidR="00690999" w:rsidRPr="000E29B5" w:rsidRDefault="00A8149E" w:rsidP="000E29B5">
      <w:pPr>
        <w:pStyle w:val="Heading4"/>
        <w:ind w:firstLine="1121"/>
        <w:rPr>
          <w:rFonts w:ascii="Arial" w:hAnsi="Arial"/>
          <w:b w:val="0"/>
          <w:sz w:val="21"/>
          <w:szCs w:val="21"/>
        </w:rPr>
      </w:pPr>
      <w:r>
        <w:rPr>
          <w:rFonts w:ascii="Arial" w:hAnsi="Arial" w:hint="eastAsia"/>
          <w:b w:val="0"/>
          <w:sz w:val="21"/>
          <w:szCs w:val="21"/>
        </w:rPr>
        <w:lastRenderedPageBreak/>
        <w:t>ApplicationReporting_Function_</w:t>
      </w:r>
      <w:r w:rsidR="008F303F">
        <w:rPr>
          <w:rFonts w:ascii="Arial" w:eastAsia="宋体" w:hAnsi="Arial" w:hint="eastAsia"/>
          <w:b w:val="0"/>
          <w:sz w:val="21"/>
          <w:szCs w:val="21"/>
          <w:lang w:eastAsia="zh-CN"/>
        </w:rPr>
        <w:t>16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690999" w:rsidRPr="008A4E4E" w:rsidTr="008A4E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90999" w:rsidRPr="008A4E4E" w:rsidRDefault="00690999" w:rsidP="008A4E4E">
            <w:pPr>
              <w:rPr>
                <w:rFonts w:ascii="Arial" w:hAnsi="Arial" w:cs="Arial"/>
                <w:color w:val="auto"/>
              </w:rPr>
            </w:pPr>
            <w:r w:rsidRPr="008A4E4E">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90999" w:rsidRPr="008A4E4E" w:rsidRDefault="00690999" w:rsidP="008A4E4E">
            <w:pPr>
              <w:pStyle w:val="Body"/>
              <w:rPr>
                <w:rFonts w:ascii="Arial" w:eastAsia="宋体" w:hAnsi="Arial" w:cs="Arial"/>
                <w:lang w:eastAsia="zh-CN"/>
              </w:rPr>
            </w:pPr>
            <w:r w:rsidRPr="008A4E4E">
              <w:rPr>
                <w:rFonts w:ascii="Arial" w:eastAsia="宋体" w:hAnsi="Arial" w:cs="Arial"/>
                <w:lang w:eastAsia="zh-CN"/>
              </w:rPr>
              <w:t>ApplicationReporting_Function_</w:t>
            </w:r>
            <w:r w:rsidR="008F303F">
              <w:rPr>
                <w:rFonts w:ascii="Arial" w:eastAsia="宋体" w:hAnsi="Arial" w:cs="Arial" w:hint="eastAsia"/>
                <w:lang w:eastAsia="zh-CN"/>
              </w:rPr>
              <w:t>16</w:t>
            </w:r>
          </w:p>
        </w:tc>
      </w:tr>
      <w:tr w:rsidR="00690999" w:rsidRPr="008A4E4E" w:rsidTr="008A4E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90999" w:rsidRPr="008A4E4E" w:rsidRDefault="00690999" w:rsidP="008A4E4E">
            <w:pPr>
              <w:rPr>
                <w:rFonts w:ascii="Arial" w:hAnsi="Arial" w:cs="Arial"/>
                <w:color w:val="auto"/>
              </w:rPr>
            </w:pPr>
            <w:r w:rsidRPr="008A4E4E">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690999" w:rsidRPr="008A4E4E" w:rsidRDefault="000A1A6C" w:rsidP="008A4E4E">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690999" w:rsidRPr="008A4E4E" w:rsidRDefault="00690999" w:rsidP="008A4E4E">
            <w:pPr>
              <w:rPr>
                <w:rFonts w:ascii="Arial" w:hAnsi="Arial" w:cs="Arial"/>
                <w:color w:val="auto"/>
              </w:rPr>
            </w:pPr>
            <w:r w:rsidRPr="008A4E4E">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690999" w:rsidRPr="008A4E4E" w:rsidRDefault="00690999" w:rsidP="008A4E4E">
            <w:pPr>
              <w:pStyle w:val="Body"/>
              <w:rPr>
                <w:rFonts w:ascii="Arial" w:eastAsia="宋体" w:hAnsi="Arial" w:cs="Arial"/>
                <w:lang w:eastAsia="zh-CN"/>
              </w:rPr>
            </w:pPr>
            <w:r w:rsidRPr="008A4E4E">
              <w:rPr>
                <w:rFonts w:ascii="Arial" w:eastAsia="宋体" w:hAnsi="Arial" w:cs="Arial"/>
                <w:lang w:eastAsia="zh-CN"/>
              </w:rPr>
              <w:t>No</w:t>
            </w:r>
          </w:p>
        </w:tc>
      </w:tr>
      <w:tr w:rsidR="00690999" w:rsidRPr="008A4E4E" w:rsidTr="008A4E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90999" w:rsidRPr="008A4E4E" w:rsidRDefault="00690999" w:rsidP="008A4E4E">
            <w:pPr>
              <w:rPr>
                <w:rFonts w:ascii="Arial" w:hAnsi="Arial" w:cs="Arial"/>
                <w:color w:val="auto"/>
              </w:rPr>
            </w:pPr>
            <w:r w:rsidRPr="008A4E4E">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B7349" w:rsidRPr="008A4E4E" w:rsidRDefault="008B7349" w:rsidP="008A4E4E">
            <w:pPr>
              <w:pStyle w:val="Body"/>
              <w:rPr>
                <w:rFonts w:ascii="Arial" w:eastAsia="宋体" w:hAnsi="Arial" w:cs="Arial"/>
                <w:lang w:eastAsia="zh-CN"/>
              </w:rPr>
            </w:pPr>
            <w:r w:rsidRPr="008A4E4E">
              <w:rPr>
                <w:rFonts w:ascii="Arial" w:eastAsia="宋体" w:hAnsi="Arial" w:cs="Arial"/>
                <w:lang w:eastAsia="zh-CN"/>
              </w:rPr>
              <w:t>Laptop1-----(wifi0.x)BR(eth0)_____Switch_____HM</w:t>
            </w:r>
          </w:p>
          <w:p w:rsidR="008B7349" w:rsidRPr="008A4E4E" w:rsidRDefault="008B7349" w:rsidP="008A4E4E">
            <w:pPr>
              <w:pStyle w:val="Body"/>
              <w:rPr>
                <w:rFonts w:ascii="Arial" w:eastAsia="宋体" w:hAnsi="Arial" w:cs="Arial"/>
                <w:lang w:eastAsia="zh-CN"/>
              </w:rPr>
            </w:pPr>
            <w:r w:rsidRPr="008A4E4E">
              <w:rPr>
                <w:rFonts w:ascii="Arial" w:eastAsia="宋体" w:hAnsi="Arial" w:cs="Arial"/>
                <w:lang w:eastAsia="zh-CN"/>
              </w:rPr>
              <w:t xml:space="preserve">                              </w:t>
            </w:r>
            <w:r w:rsidR="008A4E4E" w:rsidRPr="008A4E4E">
              <w:rPr>
                <w:rFonts w:ascii="Arial" w:eastAsia="宋体" w:hAnsi="Arial" w:cs="Arial"/>
                <w:lang w:eastAsia="zh-CN"/>
              </w:rPr>
              <w:t xml:space="preserve">                   </w:t>
            </w:r>
            <w:r w:rsidR="00846C6C" w:rsidRPr="008A4E4E">
              <w:rPr>
                <w:rFonts w:ascii="Arial" w:eastAsia="宋体" w:hAnsi="Arial" w:cs="Arial"/>
                <w:lang w:eastAsia="zh-CN"/>
              </w:rPr>
              <w:t xml:space="preserve">        </w:t>
            </w:r>
            <w:r w:rsidRPr="008A4E4E">
              <w:rPr>
                <w:rFonts w:ascii="Arial" w:eastAsia="宋体" w:hAnsi="Arial" w:cs="Arial"/>
                <w:lang w:eastAsia="zh-CN"/>
              </w:rPr>
              <w:t xml:space="preserve">    |</w:t>
            </w:r>
          </w:p>
          <w:p w:rsidR="008B7349" w:rsidRPr="008A4E4E" w:rsidRDefault="008B7349" w:rsidP="008A4E4E">
            <w:pPr>
              <w:pStyle w:val="Body"/>
              <w:rPr>
                <w:rFonts w:ascii="Arial" w:eastAsia="宋体" w:hAnsi="Arial" w:cs="Arial"/>
                <w:lang w:eastAsia="zh-CN"/>
              </w:rPr>
            </w:pPr>
            <w:r w:rsidRPr="008A4E4E">
              <w:rPr>
                <w:rFonts w:ascii="Arial" w:eastAsia="宋体" w:hAnsi="Arial" w:cs="Arial"/>
                <w:lang w:eastAsia="zh-CN"/>
              </w:rPr>
              <w:t xml:space="preserve">                         </w:t>
            </w:r>
            <w:r w:rsidR="00846C6C" w:rsidRPr="008A4E4E">
              <w:rPr>
                <w:rFonts w:ascii="Arial" w:eastAsia="宋体" w:hAnsi="Arial" w:cs="Arial"/>
                <w:lang w:eastAsia="zh-CN"/>
              </w:rPr>
              <w:t xml:space="preserve">     </w:t>
            </w:r>
            <w:r w:rsidR="008A4E4E" w:rsidRPr="008A4E4E">
              <w:rPr>
                <w:rFonts w:ascii="Arial" w:eastAsia="宋体" w:hAnsi="Arial" w:cs="Arial"/>
                <w:lang w:eastAsia="zh-CN"/>
              </w:rPr>
              <w:t xml:space="preserve">                  </w:t>
            </w:r>
            <w:r w:rsidRPr="008A4E4E">
              <w:rPr>
                <w:rFonts w:ascii="Arial" w:eastAsia="宋体" w:hAnsi="Arial" w:cs="Arial"/>
                <w:lang w:eastAsia="zh-CN"/>
              </w:rPr>
              <w:t xml:space="preserve">             |</w:t>
            </w:r>
          </w:p>
          <w:p w:rsidR="008B7349" w:rsidRPr="008A4E4E" w:rsidRDefault="00846C6C" w:rsidP="008A4E4E">
            <w:pPr>
              <w:pStyle w:val="Body"/>
              <w:rPr>
                <w:rFonts w:ascii="Arial" w:eastAsia="宋体" w:hAnsi="Arial" w:cs="Arial"/>
                <w:lang w:eastAsia="zh-CN"/>
              </w:rPr>
            </w:pPr>
            <w:r w:rsidRPr="008A4E4E">
              <w:rPr>
                <w:rFonts w:ascii="Arial" w:eastAsia="宋体" w:hAnsi="Arial" w:cs="Arial"/>
                <w:lang w:eastAsia="zh-CN"/>
              </w:rPr>
              <w:t xml:space="preserve">   </w:t>
            </w:r>
            <w:r w:rsidR="008B7349" w:rsidRPr="008A4E4E">
              <w:rPr>
                <w:rFonts w:ascii="Arial" w:eastAsia="宋体" w:hAnsi="Arial" w:cs="Arial"/>
                <w:lang w:eastAsia="zh-CN"/>
              </w:rPr>
              <w:t xml:space="preserve">                                     </w:t>
            </w:r>
            <w:r w:rsidR="008A4E4E" w:rsidRPr="008A4E4E">
              <w:rPr>
                <w:rFonts w:ascii="Arial" w:eastAsia="宋体" w:hAnsi="Arial" w:cs="Arial"/>
                <w:lang w:eastAsia="zh-CN"/>
              </w:rPr>
              <w:t xml:space="preserve">       </w:t>
            </w:r>
            <w:r w:rsidR="008B7349" w:rsidRPr="008A4E4E">
              <w:rPr>
                <w:rFonts w:ascii="Arial" w:eastAsia="宋体" w:hAnsi="Arial" w:cs="Arial"/>
                <w:lang w:eastAsia="zh-CN"/>
              </w:rPr>
              <w:t xml:space="preserve">         Internet</w:t>
            </w:r>
          </w:p>
        </w:tc>
      </w:tr>
      <w:tr w:rsidR="00690999" w:rsidRPr="008A4E4E" w:rsidTr="008A4E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90999" w:rsidRPr="008A4E4E" w:rsidRDefault="00690999" w:rsidP="008A4E4E">
            <w:pPr>
              <w:rPr>
                <w:rFonts w:ascii="Arial" w:hAnsi="Arial" w:cs="Arial"/>
                <w:color w:val="auto"/>
              </w:rPr>
            </w:pPr>
            <w:r w:rsidRPr="008A4E4E">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90999" w:rsidRPr="008A4E4E" w:rsidRDefault="00434357" w:rsidP="008A4E4E">
            <w:pPr>
              <w:pStyle w:val="Body"/>
              <w:rPr>
                <w:rFonts w:ascii="Arial" w:eastAsia="宋体" w:hAnsi="Arial" w:cs="Arial"/>
                <w:lang w:eastAsia="zh-CN"/>
              </w:rPr>
            </w:pPr>
            <w:r>
              <w:rPr>
                <w:rFonts w:ascii="Arial" w:eastAsia="宋体" w:hAnsi="Arial" w:cs="Arial"/>
                <w:lang w:eastAsia="zh-CN"/>
              </w:rPr>
              <w:t>The application reporting</w:t>
            </w:r>
            <w:r w:rsidR="00846C6C" w:rsidRPr="008A4E4E">
              <w:rPr>
                <w:rFonts w:ascii="Arial" w:eastAsia="宋体" w:hAnsi="Arial" w:cs="Arial"/>
                <w:lang w:eastAsia="zh-CN"/>
              </w:rPr>
              <w:t xml:space="preserve"> verification for</w:t>
            </w:r>
            <w:r w:rsidR="000703D5">
              <w:rPr>
                <w:rFonts w:ascii="Arial" w:eastAsia="宋体" w:hAnsi="Arial" w:cs="Arial"/>
                <w:lang w:eastAsia="zh-CN"/>
              </w:rPr>
              <w:t xml:space="preserve"> BR access wifi0.x</w:t>
            </w:r>
            <w:r w:rsidR="00846C6C" w:rsidRPr="008A4E4E">
              <w:rPr>
                <w:rFonts w:ascii="Arial" w:eastAsia="宋体" w:hAnsi="Arial" w:cs="Arial"/>
                <w:lang w:eastAsia="zh-CN"/>
              </w:rPr>
              <w:t>.</w:t>
            </w:r>
            <w:r w:rsidR="000501C0">
              <w:rPr>
                <w:rFonts w:ascii="Arial" w:eastAsia="宋体" w:hAnsi="Arial" w:cs="Arial" w:hint="eastAsia"/>
                <w:lang w:eastAsia="zh-CN"/>
              </w:rPr>
              <w:t xml:space="preserve"> (Auto Mode)</w:t>
            </w:r>
          </w:p>
        </w:tc>
      </w:tr>
      <w:tr w:rsidR="00690999" w:rsidRPr="008A4E4E" w:rsidTr="008A4E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90999" w:rsidRPr="008A4E4E" w:rsidRDefault="00A8542E" w:rsidP="008A4E4E">
            <w:pPr>
              <w:rPr>
                <w:rFonts w:ascii="Arial" w:eastAsia="宋体" w:hAnsi="Arial" w:cs="Arial"/>
                <w:color w:val="auto"/>
                <w:lang w:eastAsia="zh-CN"/>
              </w:rPr>
            </w:pPr>
            <w:r w:rsidRPr="008A4E4E">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90999" w:rsidRPr="008A4E4E" w:rsidRDefault="008B7349" w:rsidP="008A4E4E">
            <w:pPr>
              <w:pStyle w:val="Body"/>
              <w:rPr>
                <w:rFonts w:ascii="Arial" w:eastAsia="宋体" w:hAnsi="Arial" w:cs="Arial"/>
                <w:lang w:eastAsia="zh-CN"/>
              </w:rPr>
            </w:pPr>
            <w:r w:rsidRPr="008A4E4E">
              <w:rPr>
                <w:rFonts w:ascii="Arial" w:eastAsia="宋体" w:hAnsi="Arial" w:cs="Arial"/>
                <w:lang w:eastAsia="zh-CN"/>
              </w:rPr>
              <w:t>BR: BR200-WP,BRAP330,BRAP350,</w:t>
            </w:r>
          </w:p>
        </w:tc>
      </w:tr>
      <w:tr w:rsidR="00690999" w:rsidRPr="008A4E4E" w:rsidTr="008A4E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90999" w:rsidRPr="008A4E4E" w:rsidRDefault="00690999" w:rsidP="008A4E4E">
            <w:pPr>
              <w:rPr>
                <w:rFonts w:ascii="Arial" w:hAnsi="Arial" w:cs="Arial"/>
                <w:color w:val="auto"/>
              </w:rPr>
            </w:pPr>
            <w:r w:rsidRPr="008A4E4E">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46C6C" w:rsidRPr="008A4E4E" w:rsidRDefault="00846C6C" w:rsidP="008A4E4E">
            <w:pPr>
              <w:pStyle w:val="Body"/>
              <w:rPr>
                <w:rFonts w:ascii="Arial" w:eastAsia="宋体" w:hAnsi="Arial" w:cs="Arial"/>
                <w:lang w:eastAsia="zh-CN"/>
              </w:rPr>
            </w:pPr>
            <w:r w:rsidRPr="008A4E4E">
              <w:rPr>
                <w:rFonts w:ascii="Arial" w:eastAsia="宋体" w:hAnsi="Arial" w:cs="Arial"/>
                <w:lang w:eastAsia="zh-CN"/>
              </w:rPr>
              <w:t>BR is managed by HM.</w:t>
            </w:r>
          </w:p>
          <w:p w:rsidR="00846C6C" w:rsidRPr="008A4E4E" w:rsidRDefault="00846C6C" w:rsidP="008A4E4E">
            <w:pPr>
              <w:pStyle w:val="Body"/>
              <w:rPr>
                <w:rFonts w:ascii="Arial" w:eastAsia="宋体" w:hAnsi="Arial" w:cs="Arial"/>
                <w:lang w:eastAsia="zh-CN"/>
              </w:rPr>
            </w:pPr>
            <w:r w:rsidRPr="008A4E4E">
              <w:rPr>
                <w:rFonts w:ascii="Arial" w:eastAsia="宋体" w:hAnsi="Arial" w:cs="Arial"/>
                <w:lang w:eastAsia="zh-CN"/>
              </w:rPr>
              <w:t>Set BR eth0 mode as wan, and wifi0.x as access.</w:t>
            </w:r>
          </w:p>
          <w:p w:rsidR="00846C6C" w:rsidRPr="008A4E4E" w:rsidRDefault="00846C6C" w:rsidP="008A4E4E">
            <w:pPr>
              <w:pStyle w:val="Body"/>
              <w:rPr>
                <w:rFonts w:ascii="Arial" w:eastAsia="宋体" w:hAnsi="Arial" w:cs="Arial"/>
                <w:lang w:eastAsia="zh-CN"/>
              </w:rPr>
            </w:pPr>
            <w:r w:rsidRPr="008A4E4E">
              <w:rPr>
                <w:rFonts w:ascii="Arial" w:eastAsia="宋体" w:hAnsi="Arial" w:cs="Arial"/>
                <w:lang w:eastAsia="zh-CN"/>
              </w:rPr>
              <w:t>Create a SSID and bind it with BR sub-interface wifi0.x, which is set as access mode.</w:t>
            </w:r>
          </w:p>
          <w:p w:rsidR="008A4E4E" w:rsidRPr="008A4E4E" w:rsidRDefault="008A4E4E" w:rsidP="008A4E4E">
            <w:pPr>
              <w:pStyle w:val="Body"/>
              <w:rPr>
                <w:rFonts w:ascii="Arial" w:eastAsia="宋体" w:hAnsi="Arial" w:cs="Arial"/>
                <w:lang w:eastAsia="zh-CN"/>
              </w:rPr>
            </w:pPr>
            <w:r w:rsidRPr="008A4E4E">
              <w:rPr>
                <w:rFonts w:ascii="Arial" w:eastAsia="宋体" w:hAnsi="Arial" w:cs="Arial"/>
                <w:lang w:eastAsia="zh-CN"/>
              </w:rPr>
              <w:t>Laptop1 connects with SSID.</w:t>
            </w:r>
          </w:p>
          <w:p w:rsidR="002A6C27" w:rsidRPr="008A4E4E" w:rsidRDefault="008A4E4E" w:rsidP="008A4E4E">
            <w:pPr>
              <w:pStyle w:val="Body"/>
              <w:rPr>
                <w:rFonts w:ascii="Arial" w:eastAsia="宋体" w:hAnsi="Arial" w:cs="Arial"/>
                <w:lang w:eastAsia="zh-CN"/>
              </w:rPr>
            </w:pPr>
            <w:r w:rsidRPr="008A4E4E">
              <w:rPr>
                <w:rFonts w:ascii="Arial" w:eastAsia="宋体" w:hAnsi="Arial" w:cs="Arial"/>
                <w:lang w:eastAsia="zh-CN"/>
              </w:rPr>
              <w:t>The Laptop1’s GW should be the one of BR mgt0.x.</w:t>
            </w:r>
          </w:p>
        </w:tc>
      </w:tr>
      <w:tr w:rsidR="00846C6C" w:rsidRPr="008A4E4E" w:rsidTr="008A4E4E">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846C6C" w:rsidRPr="008A4E4E" w:rsidRDefault="00846C6C" w:rsidP="008A4E4E">
            <w:pPr>
              <w:rPr>
                <w:rFonts w:ascii="Arial" w:hAnsi="Arial" w:cs="Arial"/>
                <w:color w:val="auto"/>
              </w:rPr>
            </w:pPr>
            <w:r w:rsidRPr="008A4E4E">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46C6C" w:rsidRPr="008A4E4E" w:rsidRDefault="00846C6C" w:rsidP="007D2755">
            <w:pPr>
              <w:pStyle w:val="Body"/>
              <w:numPr>
                <w:ilvl w:val="2"/>
                <w:numId w:val="29"/>
              </w:numPr>
              <w:ind w:left="268" w:hanging="268"/>
              <w:rPr>
                <w:rFonts w:ascii="Arial" w:eastAsia="宋体" w:hAnsi="Arial" w:cs="Arial"/>
                <w:lang w:eastAsia="zh-CN"/>
              </w:rPr>
            </w:pPr>
            <w:r w:rsidRPr="008A4E4E">
              <w:rPr>
                <w:rFonts w:ascii="Arial" w:eastAsia="宋体" w:hAnsi="Arial" w:cs="Arial"/>
                <w:lang w:eastAsia="zh-CN"/>
              </w:rPr>
              <w:t>Turn on L7 engine and set application reporting mode as “auto” globally at BR.</w:t>
            </w:r>
          </w:p>
          <w:p w:rsidR="00846C6C" w:rsidRPr="008A4E4E" w:rsidRDefault="00846C6C" w:rsidP="007D2755">
            <w:pPr>
              <w:pStyle w:val="Body"/>
              <w:numPr>
                <w:ilvl w:val="2"/>
                <w:numId w:val="29"/>
              </w:numPr>
              <w:ind w:left="268" w:hanging="268"/>
              <w:rPr>
                <w:rFonts w:ascii="Arial" w:eastAsia="宋体" w:hAnsi="Arial" w:cs="Arial"/>
                <w:lang w:eastAsia="zh-CN"/>
              </w:rPr>
            </w:pPr>
            <w:r w:rsidRPr="008A4E4E">
              <w:rPr>
                <w:rFonts w:ascii="Arial" w:eastAsia="宋体" w:hAnsi="Arial" w:cs="Arial"/>
                <w:lang w:eastAsia="zh-CN"/>
              </w:rPr>
              <w:t>Enable application HTTP, TCP and IP for reporting.</w:t>
            </w:r>
          </w:p>
          <w:p w:rsidR="00846C6C" w:rsidRPr="008A4E4E" w:rsidRDefault="00846C6C" w:rsidP="007D2755">
            <w:pPr>
              <w:pStyle w:val="Body"/>
              <w:numPr>
                <w:ilvl w:val="2"/>
                <w:numId w:val="29"/>
              </w:numPr>
              <w:ind w:left="268" w:hanging="268"/>
              <w:rPr>
                <w:rFonts w:ascii="Arial" w:eastAsia="宋体" w:hAnsi="Arial" w:cs="Arial"/>
                <w:lang w:eastAsia="zh-CN"/>
              </w:rPr>
            </w:pPr>
            <w:r w:rsidRPr="008A4E4E">
              <w:rPr>
                <w:rFonts w:ascii="Arial" w:eastAsia="宋体" w:hAnsi="Arial" w:cs="Arial"/>
                <w:lang w:eastAsia="zh-CN"/>
              </w:rPr>
              <w:t>Laptop1 accesses Internet web site via http session.</w:t>
            </w:r>
          </w:p>
          <w:p w:rsidR="00846C6C" w:rsidRPr="008A4E4E" w:rsidRDefault="00846C6C" w:rsidP="007D2755">
            <w:pPr>
              <w:pStyle w:val="Body"/>
              <w:numPr>
                <w:ilvl w:val="2"/>
                <w:numId w:val="29"/>
              </w:numPr>
              <w:ind w:left="268" w:hanging="268"/>
              <w:rPr>
                <w:rFonts w:ascii="Arial" w:eastAsia="宋体" w:hAnsi="Arial" w:cs="Arial"/>
                <w:lang w:eastAsia="zh-CN"/>
              </w:rPr>
            </w:pPr>
            <w:r w:rsidRPr="008A4E4E">
              <w:rPr>
                <w:rFonts w:ascii="Arial" w:eastAsia="宋体" w:hAnsi="Arial" w:cs="Arial"/>
                <w:lang w:eastAsia="zh-CN"/>
              </w:rPr>
              <w:t>Making use of test tool provided by Dev, search corresponding TLV in BR reporting file. Check if BR can classify http session and report application traffic, which goes through wifi access sub-interface binding with SSID, with correct TLV field to HM correctly.</w:t>
            </w:r>
          </w:p>
          <w:p w:rsidR="00846C6C" w:rsidRPr="008A4E4E" w:rsidRDefault="00846C6C" w:rsidP="007D2755">
            <w:pPr>
              <w:pStyle w:val="Body"/>
              <w:numPr>
                <w:ilvl w:val="2"/>
                <w:numId w:val="29"/>
              </w:numPr>
              <w:ind w:left="268" w:hanging="268"/>
              <w:rPr>
                <w:rFonts w:ascii="Arial" w:eastAsia="宋体" w:hAnsi="Arial" w:cs="Arial"/>
                <w:lang w:eastAsia="zh-CN"/>
              </w:rPr>
            </w:pPr>
            <w:r w:rsidRPr="008A4E4E">
              <w:rPr>
                <w:rFonts w:ascii="Arial" w:eastAsia="宋体" w:hAnsi="Arial" w:cs="Arial"/>
                <w:lang w:eastAsia="zh-CN"/>
              </w:rPr>
              <w:t>Set application reporting mode as “disable” globally at BR.</w:t>
            </w:r>
          </w:p>
          <w:p w:rsidR="00846C6C" w:rsidRPr="008A4E4E" w:rsidRDefault="00846C6C" w:rsidP="007D2755">
            <w:pPr>
              <w:pStyle w:val="Body"/>
              <w:numPr>
                <w:ilvl w:val="2"/>
                <w:numId w:val="29"/>
              </w:numPr>
              <w:ind w:left="268" w:hanging="268"/>
              <w:rPr>
                <w:rFonts w:ascii="Arial" w:eastAsia="宋体" w:hAnsi="Arial" w:cs="Arial"/>
                <w:lang w:eastAsia="zh-CN"/>
              </w:rPr>
            </w:pPr>
            <w:r w:rsidRPr="008A4E4E">
              <w:rPr>
                <w:rFonts w:ascii="Arial" w:eastAsia="宋体" w:hAnsi="Arial" w:cs="Arial"/>
                <w:lang w:eastAsia="zh-CN"/>
              </w:rPr>
              <w:t>Clear previous http session at BR, and then launch http session again at laptop1.</w:t>
            </w:r>
          </w:p>
          <w:p w:rsidR="00846C6C" w:rsidRPr="000501C0" w:rsidRDefault="00846C6C" w:rsidP="000501C0">
            <w:pPr>
              <w:pStyle w:val="Body"/>
              <w:numPr>
                <w:ilvl w:val="2"/>
                <w:numId w:val="29"/>
              </w:numPr>
              <w:ind w:left="268" w:hanging="268"/>
              <w:rPr>
                <w:rFonts w:ascii="Arial" w:eastAsia="宋体" w:hAnsi="Arial" w:cs="Arial"/>
                <w:lang w:eastAsia="zh-CN"/>
              </w:rPr>
            </w:pPr>
            <w:r w:rsidRPr="008A4E4E">
              <w:rPr>
                <w:rFonts w:ascii="Arial" w:eastAsia="宋体" w:hAnsi="Arial" w:cs="Arial"/>
                <w:lang w:eastAsia="zh-CN"/>
              </w:rPr>
              <w:t>Making use of test tool provided by Dev, search corresponding TLV in BR reporting file. Check if BR can classify HTTP session and report application traffic with correct TLV field to HM correctly.</w:t>
            </w:r>
          </w:p>
        </w:tc>
      </w:tr>
      <w:tr w:rsidR="00846C6C" w:rsidRPr="008A4E4E" w:rsidTr="008A4E4E">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846C6C" w:rsidRPr="008A4E4E" w:rsidRDefault="00846C6C" w:rsidP="008A4E4E">
            <w:pPr>
              <w:rPr>
                <w:rFonts w:ascii="Arial" w:hAnsi="Arial" w:cs="Arial"/>
                <w:color w:val="auto"/>
              </w:rPr>
            </w:pPr>
            <w:r w:rsidRPr="008A4E4E">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46C6C" w:rsidRPr="008A4E4E" w:rsidRDefault="00846C6C" w:rsidP="008A4E4E">
            <w:pPr>
              <w:pStyle w:val="Body"/>
              <w:rPr>
                <w:rFonts w:ascii="Arial" w:eastAsia="宋体" w:hAnsi="Arial" w:cs="Arial"/>
                <w:lang w:eastAsia="zh-CN"/>
              </w:rPr>
            </w:pPr>
            <w:r w:rsidRPr="008A4E4E">
              <w:rPr>
                <w:rFonts w:ascii="Arial" w:eastAsia="宋体" w:hAnsi="Arial" w:cs="Arial"/>
                <w:lang w:eastAsia="zh-CN"/>
              </w:rPr>
              <w:t>Step 1. Turn on L7 engine and set application reporting mode globally successfully.</w:t>
            </w:r>
          </w:p>
          <w:p w:rsidR="00846C6C" w:rsidRPr="008A4E4E" w:rsidRDefault="00846C6C" w:rsidP="008A4E4E">
            <w:pPr>
              <w:pStyle w:val="Body"/>
              <w:rPr>
                <w:rFonts w:ascii="Arial" w:eastAsia="宋体" w:hAnsi="Arial" w:cs="Arial"/>
                <w:lang w:eastAsia="zh-CN"/>
              </w:rPr>
            </w:pPr>
            <w:r w:rsidRPr="008A4E4E">
              <w:rPr>
                <w:rFonts w:ascii="Arial" w:eastAsia="宋体" w:hAnsi="Arial" w:cs="Arial"/>
                <w:lang w:eastAsia="zh-CN"/>
              </w:rPr>
              <w:t>St</w:t>
            </w:r>
            <w:r w:rsidR="000703D5">
              <w:rPr>
                <w:rFonts w:ascii="Arial" w:eastAsia="宋体" w:hAnsi="Arial" w:cs="Arial"/>
                <w:lang w:eastAsia="zh-CN"/>
              </w:rPr>
              <w:t xml:space="preserve">ep </w:t>
            </w:r>
            <w:r w:rsidR="000703D5">
              <w:rPr>
                <w:rFonts w:ascii="Arial" w:eastAsia="宋体" w:hAnsi="Arial" w:cs="Arial" w:hint="eastAsia"/>
                <w:lang w:eastAsia="zh-CN"/>
              </w:rPr>
              <w:t>2</w:t>
            </w:r>
            <w:r w:rsidRPr="008A4E4E">
              <w:rPr>
                <w:rFonts w:ascii="Arial" w:eastAsia="宋体" w:hAnsi="Arial" w:cs="Arial"/>
                <w:lang w:eastAsia="zh-CN"/>
              </w:rPr>
              <w:t>. Enable application HTTP, TCP and IP for reporting successfully.</w:t>
            </w:r>
          </w:p>
          <w:p w:rsidR="00846C6C" w:rsidRDefault="000703D5" w:rsidP="008A4E4E">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4</w:t>
            </w:r>
            <w:r w:rsidR="00846C6C" w:rsidRPr="008A4E4E">
              <w:rPr>
                <w:rFonts w:ascii="Arial" w:eastAsia="宋体" w:hAnsi="Arial" w:cs="Arial"/>
                <w:lang w:eastAsia="zh-CN"/>
              </w:rPr>
              <w:t>. Check TLV fields</w:t>
            </w:r>
            <w:r w:rsidR="00CA6B68">
              <w:rPr>
                <w:rFonts w:ascii="Arial" w:eastAsia="宋体" w:hAnsi="Arial" w:cs="Arial" w:hint="eastAsia"/>
                <w:lang w:eastAsia="zh-CN"/>
              </w:rPr>
              <w:t xml:space="preserve"> in application reporting file:</w:t>
            </w:r>
          </w:p>
          <w:tbl>
            <w:tblPr>
              <w:tblW w:w="5820" w:type="dxa"/>
              <w:tblLayout w:type="fixed"/>
              <w:tblLook w:val="04A0" w:firstRow="1" w:lastRow="0" w:firstColumn="1" w:lastColumn="0" w:noHBand="0" w:noVBand="1"/>
            </w:tblPr>
            <w:tblGrid>
              <w:gridCol w:w="2180"/>
              <w:gridCol w:w="3640"/>
            </w:tblGrid>
            <w:tr w:rsidR="00CA6B68" w:rsidRPr="00D576E5" w:rsidTr="0096170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A6B68" w:rsidRPr="00D576E5" w:rsidRDefault="00CA6B68" w:rsidP="00961702">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A6B68" w:rsidRPr="00D576E5" w:rsidRDefault="00CA6B68" w:rsidP="00961702">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A6B68" w:rsidRPr="00D91692" w:rsidRDefault="00CA6B68" w:rsidP="006A1B24">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A6B68" w:rsidRPr="00D91692" w:rsidRDefault="00CA6B68" w:rsidP="006A1B24">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BR wifi0.x</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Interface as 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s GW</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A6B68" w:rsidRPr="00D91692" w:rsidRDefault="00CA6B68" w:rsidP="006A1B24">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0</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no</w:t>
                  </w:r>
                  <w:r w:rsidRPr="00D91692">
                    <w:rPr>
                      <w:rFonts w:ascii="Calibri" w:eastAsia="Times New Roman" w:hAnsi="Calibri" w:cs="Calibri"/>
                      <w:b w:val="0"/>
                      <w:sz w:val="22"/>
                      <w:szCs w:val="22"/>
                      <w:lang w:eastAsia="zh-CN"/>
                    </w:rPr>
                    <w:t>)</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A6B68" w:rsidRPr="00D576E5" w:rsidTr="006A1B24">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lastRenderedPageBreak/>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846C6C" w:rsidRPr="008A4E4E" w:rsidRDefault="000703D5" w:rsidP="008A4E4E">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5</w:t>
            </w:r>
            <w:r w:rsidR="00846C6C" w:rsidRPr="008A4E4E">
              <w:rPr>
                <w:rFonts w:ascii="Arial" w:eastAsia="宋体" w:hAnsi="Arial" w:cs="Arial"/>
                <w:lang w:eastAsia="zh-CN"/>
              </w:rPr>
              <w:t>. Set application reporting mode as “disable” globally successfully.</w:t>
            </w:r>
          </w:p>
          <w:p w:rsidR="00846C6C" w:rsidRPr="008A4E4E" w:rsidRDefault="000703D5" w:rsidP="008A4E4E">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7</w:t>
            </w:r>
            <w:r w:rsidR="00846C6C" w:rsidRPr="008A4E4E">
              <w:rPr>
                <w:rFonts w:ascii="Arial" w:eastAsia="宋体" w:hAnsi="Arial" w:cs="Arial"/>
                <w:lang w:eastAsia="zh-CN"/>
              </w:rPr>
              <w:t xml:space="preserve">. </w:t>
            </w:r>
            <w:r w:rsidR="00421C4E">
              <w:rPr>
                <w:rFonts w:ascii="Arial" w:eastAsia="宋体" w:hAnsi="Arial" w:cs="Arial"/>
                <w:lang w:eastAsia="zh-CN"/>
              </w:rPr>
              <w:t>No TLV with field “</w:t>
            </w:r>
            <w:r w:rsidR="00846C6C" w:rsidRPr="008A4E4E">
              <w:rPr>
                <w:rFonts w:ascii="Arial" w:eastAsia="宋体" w:hAnsi="Arial" w:cs="Arial"/>
                <w:lang w:eastAsia="zh-CN"/>
              </w:rPr>
              <w:t>IntName4Client”</w:t>
            </w:r>
            <w:r w:rsidR="008A4E4E" w:rsidRPr="008A4E4E">
              <w:rPr>
                <w:rFonts w:ascii="Arial" w:eastAsia="宋体" w:hAnsi="Arial" w:cs="Arial"/>
                <w:lang w:eastAsia="zh-CN"/>
              </w:rPr>
              <w:t xml:space="preserve"> as BR</w:t>
            </w:r>
            <w:r w:rsidR="00846C6C" w:rsidRPr="008A4E4E">
              <w:rPr>
                <w:rFonts w:ascii="Arial" w:eastAsia="宋体" w:hAnsi="Arial" w:cs="Arial"/>
                <w:lang w:eastAsia="zh-CN"/>
              </w:rPr>
              <w:t xml:space="preserve"> access sub-interface wifi0.x.</w:t>
            </w:r>
          </w:p>
        </w:tc>
      </w:tr>
      <w:tr w:rsidR="00846C6C" w:rsidRPr="008A4E4E" w:rsidTr="008A4E4E">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846C6C" w:rsidRPr="008A4E4E" w:rsidRDefault="00846C6C" w:rsidP="008A4E4E">
            <w:pPr>
              <w:rPr>
                <w:rFonts w:ascii="Arial" w:eastAsia="宋体" w:hAnsi="Arial" w:cs="Arial"/>
                <w:color w:val="auto"/>
                <w:lang w:eastAsia="zh-CN"/>
              </w:rPr>
            </w:pPr>
            <w:r w:rsidRPr="008A4E4E">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46C6C" w:rsidRPr="008A4E4E" w:rsidRDefault="00846C6C" w:rsidP="008A4E4E">
            <w:pPr>
              <w:pStyle w:val="Body"/>
              <w:rPr>
                <w:rFonts w:ascii="Arial" w:eastAsia="宋体" w:hAnsi="Arial" w:cs="Arial"/>
                <w:lang w:eastAsia="zh-CN"/>
              </w:rPr>
            </w:pPr>
          </w:p>
        </w:tc>
      </w:tr>
      <w:tr w:rsidR="00846C6C" w:rsidRPr="008A4E4E" w:rsidTr="008A4E4E">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846C6C" w:rsidRPr="008A4E4E" w:rsidRDefault="008A4E4E" w:rsidP="008A4E4E">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46C6C" w:rsidRPr="008A4E4E" w:rsidRDefault="00846C6C" w:rsidP="008A4E4E">
            <w:pPr>
              <w:pStyle w:val="Body"/>
              <w:rPr>
                <w:rFonts w:ascii="Arial" w:eastAsia="宋体" w:hAnsi="Arial" w:cs="Arial"/>
                <w:lang w:eastAsia="zh-CN"/>
              </w:rPr>
            </w:pPr>
            <w:r w:rsidRPr="008A4E4E">
              <w:rPr>
                <w:rFonts w:ascii="Arial" w:eastAsia="宋体" w:hAnsi="Arial" w:cs="Arial"/>
                <w:lang w:eastAsia="zh-CN"/>
              </w:rPr>
              <w:t xml:space="preserve">Repeate test case for 3 times to verify wifi sub-interface: wifi0.1, </w:t>
            </w:r>
            <w:r w:rsidR="00636023">
              <w:rPr>
                <w:rFonts w:ascii="Arial" w:eastAsia="宋体" w:hAnsi="Arial" w:cs="Arial" w:hint="eastAsia"/>
                <w:lang w:eastAsia="zh-CN"/>
              </w:rPr>
              <w:t xml:space="preserve">wifi0.2 (wifi0.1 as backhaul), </w:t>
            </w:r>
            <w:r w:rsidRPr="008A4E4E">
              <w:rPr>
                <w:rFonts w:ascii="Arial" w:eastAsia="宋体" w:hAnsi="Arial" w:cs="Arial"/>
                <w:lang w:eastAsia="zh-CN"/>
              </w:rPr>
              <w:t>wifi0.8 and wifi0.16.</w:t>
            </w:r>
          </w:p>
        </w:tc>
      </w:tr>
    </w:tbl>
    <w:p w:rsidR="008A4E4E" w:rsidRPr="000E29B5" w:rsidRDefault="00A8149E" w:rsidP="000E29B5">
      <w:pPr>
        <w:pStyle w:val="Heading4"/>
        <w:ind w:firstLine="1121"/>
        <w:rPr>
          <w:rFonts w:ascii="Arial" w:hAnsi="Arial"/>
          <w:b w:val="0"/>
          <w:sz w:val="21"/>
          <w:szCs w:val="21"/>
        </w:rPr>
      </w:pPr>
      <w:r>
        <w:rPr>
          <w:rFonts w:ascii="Arial" w:hAnsi="Arial" w:hint="eastAsia"/>
          <w:b w:val="0"/>
          <w:sz w:val="21"/>
          <w:szCs w:val="21"/>
        </w:rPr>
        <w:t>ApplicationReporting_Function_</w:t>
      </w:r>
      <w:r w:rsidR="008F303F">
        <w:rPr>
          <w:rFonts w:ascii="Arial" w:eastAsia="宋体" w:hAnsi="Arial" w:hint="eastAsia"/>
          <w:b w:val="0"/>
          <w:sz w:val="21"/>
          <w:szCs w:val="21"/>
          <w:lang w:eastAsia="zh-CN"/>
        </w:rPr>
        <w:t>17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8A4E4E" w:rsidRPr="008A4E4E" w:rsidTr="00A331B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A4E4E" w:rsidRPr="008A4E4E" w:rsidRDefault="008A4E4E" w:rsidP="00A331B2">
            <w:pPr>
              <w:rPr>
                <w:rFonts w:ascii="Arial" w:hAnsi="Arial" w:cs="Arial"/>
                <w:color w:val="auto"/>
              </w:rPr>
            </w:pPr>
            <w:r w:rsidRPr="008A4E4E">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A4E4E" w:rsidRPr="008A4E4E" w:rsidRDefault="00A8149E" w:rsidP="00A331B2">
            <w:pPr>
              <w:pStyle w:val="Body"/>
              <w:rPr>
                <w:rFonts w:ascii="Arial" w:eastAsia="宋体" w:hAnsi="Arial" w:cs="Arial"/>
                <w:lang w:eastAsia="zh-CN"/>
              </w:rPr>
            </w:pPr>
            <w:r>
              <w:rPr>
                <w:rFonts w:ascii="Arial" w:eastAsia="宋体" w:hAnsi="Arial" w:cs="Arial"/>
                <w:lang w:eastAsia="zh-CN"/>
              </w:rPr>
              <w:t>ApplicationReporting_Function_</w:t>
            </w:r>
            <w:r w:rsidR="008F303F">
              <w:rPr>
                <w:rFonts w:ascii="Arial" w:eastAsia="宋体" w:hAnsi="Arial" w:cs="Arial" w:hint="eastAsia"/>
                <w:lang w:eastAsia="zh-CN"/>
              </w:rPr>
              <w:t>17</w:t>
            </w:r>
          </w:p>
        </w:tc>
      </w:tr>
      <w:tr w:rsidR="008A4E4E" w:rsidRPr="008A4E4E" w:rsidTr="00A331B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A4E4E" w:rsidRPr="008A4E4E" w:rsidRDefault="008A4E4E" w:rsidP="00A331B2">
            <w:pPr>
              <w:rPr>
                <w:rFonts w:ascii="Arial" w:hAnsi="Arial" w:cs="Arial"/>
                <w:color w:val="auto"/>
              </w:rPr>
            </w:pPr>
            <w:r w:rsidRPr="008A4E4E">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8A4E4E" w:rsidRPr="008A4E4E" w:rsidRDefault="001C772A" w:rsidP="00A331B2">
            <w:pPr>
              <w:pStyle w:val="Body"/>
              <w:rPr>
                <w:rFonts w:ascii="Arial" w:eastAsia="宋体" w:hAnsi="Arial" w:cs="Arial"/>
                <w:lang w:eastAsia="zh-CN"/>
              </w:rPr>
            </w:pPr>
            <w:r w:rsidRPr="008A4E4E">
              <w:rPr>
                <w:rFonts w:ascii="Arial" w:eastAsia="宋体" w:hAnsi="Arial" w:cs="Arial"/>
                <w:lang w:eastAsia="zh-CN"/>
              </w:rPr>
              <w:t>M</w:t>
            </w:r>
            <w:r w:rsidR="008A4E4E" w:rsidRPr="008A4E4E">
              <w:rPr>
                <w:rFonts w:ascii="Arial" w:eastAsia="宋体" w:hAnsi="Arial" w:cs="Arial"/>
                <w:lang w:eastAsia="zh-CN"/>
              </w:rPr>
              <w:t>iddle</w:t>
            </w:r>
          </w:p>
        </w:tc>
        <w:tc>
          <w:tcPr>
            <w:tcW w:w="2739" w:type="dxa"/>
            <w:tcBorders>
              <w:top w:val="single" w:sz="4" w:space="0" w:color="auto"/>
              <w:left w:val="single" w:sz="4" w:space="0" w:color="auto"/>
              <w:bottom w:val="single" w:sz="4" w:space="0" w:color="auto"/>
              <w:right w:val="single" w:sz="4" w:space="0" w:color="auto"/>
            </w:tcBorders>
            <w:vAlign w:val="center"/>
          </w:tcPr>
          <w:p w:rsidR="008A4E4E" w:rsidRPr="008A4E4E" w:rsidRDefault="008A4E4E" w:rsidP="00A331B2">
            <w:pPr>
              <w:rPr>
                <w:rFonts w:ascii="Arial" w:hAnsi="Arial" w:cs="Arial"/>
                <w:color w:val="auto"/>
              </w:rPr>
            </w:pPr>
            <w:r w:rsidRPr="008A4E4E">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8A4E4E" w:rsidRPr="008A4E4E" w:rsidRDefault="008A4E4E" w:rsidP="00A331B2">
            <w:pPr>
              <w:pStyle w:val="Body"/>
              <w:rPr>
                <w:rFonts w:ascii="Arial" w:eastAsia="宋体" w:hAnsi="Arial" w:cs="Arial"/>
                <w:lang w:eastAsia="zh-CN"/>
              </w:rPr>
            </w:pPr>
            <w:r w:rsidRPr="008A4E4E">
              <w:rPr>
                <w:rFonts w:ascii="Arial" w:eastAsia="宋体" w:hAnsi="Arial" w:cs="Arial"/>
                <w:lang w:eastAsia="zh-CN"/>
              </w:rPr>
              <w:t>No</w:t>
            </w:r>
          </w:p>
        </w:tc>
      </w:tr>
      <w:tr w:rsidR="008A4E4E" w:rsidRPr="008A4E4E" w:rsidTr="00A331B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A4E4E" w:rsidRPr="008A4E4E" w:rsidRDefault="008A4E4E" w:rsidP="00A331B2">
            <w:pPr>
              <w:rPr>
                <w:rFonts w:ascii="Arial" w:hAnsi="Arial" w:cs="Arial"/>
                <w:color w:val="auto"/>
              </w:rPr>
            </w:pPr>
            <w:r w:rsidRPr="008A4E4E">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A4E4E" w:rsidRPr="008A4E4E" w:rsidRDefault="008A4E4E" w:rsidP="00A331B2">
            <w:pPr>
              <w:pStyle w:val="Body"/>
              <w:rPr>
                <w:rFonts w:ascii="Arial" w:eastAsia="宋体" w:hAnsi="Arial" w:cs="Arial"/>
                <w:lang w:eastAsia="zh-CN"/>
              </w:rPr>
            </w:pPr>
            <w:r w:rsidRPr="008A4E4E">
              <w:rPr>
                <w:rFonts w:ascii="Arial" w:eastAsia="宋体" w:hAnsi="Arial" w:cs="Arial"/>
                <w:lang w:eastAsia="zh-CN"/>
              </w:rPr>
              <w:t>Laptop1-----(wifi</w:t>
            </w:r>
            <w:r>
              <w:rPr>
                <w:rFonts w:ascii="Arial" w:eastAsia="宋体" w:hAnsi="Arial" w:cs="Arial" w:hint="eastAsia"/>
                <w:lang w:eastAsia="zh-CN"/>
              </w:rPr>
              <w:t>1</w:t>
            </w:r>
            <w:r w:rsidRPr="008A4E4E">
              <w:rPr>
                <w:rFonts w:ascii="Arial" w:eastAsia="宋体" w:hAnsi="Arial" w:cs="Arial"/>
                <w:lang w:eastAsia="zh-CN"/>
              </w:rPr>
              <w:t>.x)BR(eth0)_____Switch_____HM</w:t>
            </w:r>
          </w:p>
          <w:p w:rsidR="008A4E4E" w:rsidRPr="008A4E4E" w:rsidRDefault="008A4E4E" w:rsidP="00A331B2">
            <w:pPr>
              <w:pStyle w:val="Body"/>
              <w:rPr>
                <w:rFonts w:ascii="Arial" w:eastAsia="宋体" w:hAnsi="Arial" w:cs="Arial"/>
                <w:lang w:eastAsia="zh-CN"/>
              </w:rPr>
            </w:pPr>
            <w:r w:rsidRPr="008A4E4E">
              <w:rPr>
                <w:rFonts w:ascii="Arial" w:eastAsia="宋体" w:hAnsi="Arial" w:cs="Arial"/>
                <w:lang w:eastAsia="zh-CN"/>
              </w:rPr>
              <w:t xml:space="preserve">                                                             |</w:t>
            </w:r>
          </w:p>
          <w:p w:rsidR="008A4E4E" w:rsidRPr="008A4E4E" w:rsidRDefault="008A4E4E" w:rsidP="00A331B2">
            <w:pPr>
              <w:pStyle w:val="Body"/>
              <w:rPr>
                <w:rFonts w:ascii="Arial" w:eastAsia="宋体" w:hAnsi="Arial" w:cs="Arial"/>
                <w:lang w:eastAsia="zh-CN"/>
              </w:rPr>
            </w:pPr>
            <w:r w:rsidRPr="008A4E4E">
              <w:rPr>
                <w:rFonts w:ascii="Arial" w:eastAsia="宋体" w:hAnsi="Arial" w:cs="Arial"/>
                <w:lang w:eastAsia="zh-CN"/>
              </w:rPr>
              <w:t xml:space="preserve">                                                             |</w:t>
            </w:r>
          </w:p>
          <w:p w:rsidR="008A4E4E" w:rsidRPr="008A4E4E" w:rsidRDefault="008A4E4E" w:rsidP="00A331B2">
            <w:pPr>
              <w:pStyle w:val="Body"/>
              <w:rPr>
                <w:rFonts w:ascii="Arial" w:eastAsia="宋体" w:hAnsi="Arial" w:cs="Arial"/>
                <w:lang w:eastAsia="zh-CN"/>
              </w:rPr>
            </w:pPr>
            <w:r w:rsidRPr="008A4E4E">
              <w:rPr>
                <w:rFonts w:ascii="Arial" w:eastAsia="宋体" w:hAnsi="Arial" w:cs="Arial"/>
                <w:lang w:eastAsia="zh-CN"/>
              </w:rPr>
              <w:t xml:space="preserve">                                                        Internet</w:t>
            </w:r>
          </w:p>
        </w:tc>
      </w:tr>
      <w:tr w:rsidR="008A4E4E" w:rsidRPr="008A4E4E" w:rsidTr="00A331B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A4E4E" w:rsidRPr="008A4E4E" w:rsidRDefault="008A4E4E" w:rsidP="00A331B2">
            <w:pPr>
              <w:rPr>
                <w:rFonts w:ascii="Arial" w:hAnsi="Arial" w:cs="Arial"/>
                <w:color w:val="auto"/>
              </w:rPr>
            </w:pPr>
            <w:r w:rsidRPr="008A4E4E">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A4E4E" w:rsidRPr="008A4E4E" w:rsidRDefault="00434357" w:rsidP="00A331B2">
            <w:pPr>
              <w:pStyle w:val="Body"/>
              <w:rPr>
                <w:rFonts w:ascii="Arial" w:eastAsia="宋体" w:hAnsi="Arial" w:cs="Arial"/>
                <w:lang w:eastAsia="zh-CN"/>
              </w:rPr>
            </w:pPr>
            <w:r>
              <w:rPr>
                <w:rFonts w:ascii="Arial" w:eastAsia="宋体" w:hAnsi="Arial" w:cs="Arial"/>
                <w:lang w:eastAsia="zh-CN"/>
              </w:rPr>
              <w:t xml:space="preserve">The application reporting </w:t>
            </w:r>
            <w:r w:rsidR="008A4E4E">
              <w:rPr>
                <w:rFonts w:ascii="Arial" w:eastAsia="宋体" w:hAnsi="Arial" w:cs="Arial"/>
                <w:lang w:eastAsia="zh-CN"/>
              </w:rPr>
              <w:t>verification for BR access wifi</w:t>
            </w:r>
            <w:r w:rsidR="008A4E4E">
              <w:rPr>
                <w:rFonts w:ascii="Arial" w:eastAsia="宋体" w:hAnsi="Arial" w:cs="Arial" w:hint="eastAsia"/>
                <w:lang w:eastAsia="zh-CN"/>
              </w:rPr>
              <w:t>1</w:t>
            </w:r>
            <w:r w:rsidR="000703D5">
              <w:rPr>
                <w:rFonts w:ascii="Arial" w:eastAsia="宋体" w:hAnsi="Arial" w:cs="Arial"/>
                <w:lang w:eastAsia="zh-CN"/>
              </w:rPr>
              <w:t>.x</w:t>
            </w:r>
            <w:r w:rsidR="008A4E4E" w:rsidRPr="008A4E4E">
              <w:rPr>
                <w:rFonts w:ascii="Arial" w:eastAsia="宋体" w:hAnsi="Arial" w:cs="Arial"/>
                <w:lang w:eastAsia="zh-CN"/>
              </w:rPr>
              <w:t>.</w:t>
            </w:r>
            <w:r w:rsidR="000501C0">
              <w:rPr>
                <w:rFonts w:ascii="Arial" w:eastAsia="宋体" w:hAnsi="Arial" w:cs="Arial" w:hint="eastAsia"/>
                <w:lang w:eastAsia="zh-CN"/>
              </w:rPr>
              <w:t xml:space="preserve"> (Auto Mode)</w:t>
            </w:r>
          </w:p>
        </w:tc>
      </w:tr>
      <w:tr w:rsidR="008A4E4E" w:rsidRPr="008A4E4E" w:rsidTr="00A331B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A4E4E" w:rsidRPr="008A4E4E" w:rsidRDefault="008A4E4E" w:rsidP="00A331B2">
            <w:pPr>
              <w:rPr>
                <w:rFonts w:ascii="Arial" w:eastAsia="宋体" w:hAnsi="Arial" w:cs="Arial"/>
                <w:color w:val="auto"/>
                <w:lang w:eastAsia="zh-CN"/>
              </w:rPr>
            </w:pPr>
            <w:r w:rsidRPr="008A4E4E">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A4E4E" w:rsidRPr="008A4E4E" w:rsidRDefault="008A4E4E" w:rsidP="00A331B2">
            <w:pPr>
              <w:pStyle w:val="Body"/>
              <w:rPr>
                <w:rFonts w:ascii="Arial" w:eastAsia="宋体" w:hAnsi="Arial" w:cs="Arial"/>
                <w:lang w:eastAsia="zh-CN"/>
              </w:rPr>
            </w:pPr>
            <w:r w:rsidRPr="008A4E4E">
              <w:rPr>
                <w:rFonts w:ascii="Arial" w:eastAsia="宋体" w:hAnsi="Arial" w:cs="Arial"/>
                <w:lang w:eastAsia="zh-CN"/>
              </w:rPr>
              <w:t>BR:</w:t>
            </w:r>
            <w:r>
              <w:rPr>
                <w:rFonts w:ascii="Arial" w:eastAsia="宋体" w:hAnsi="Arial" w:cs="Arial" w:hint="eastAsia"/>
                <w:lang w:eastAsia="zh-CN"/>
              </w:rPr>
              <w:t xml:space="preserve"> </w:t>
            </w:r>
            <w:r w:rsidRPr="008A4E4E">
              <w:rPr>
                <w:rFonts w:ascii="Arial" w:eastAsia="宋体" w:hAnsi="Arial" w:cs="Arial"/>
                <w:lang w:eastAsia="zh-CN"/>
              </w:rPr>
              <w:t>BRAP330,BRAP350,</w:t>
            </w:r>
          </w:p>
        </w:tc>
      </w:tr>
      <w:tr w:rsidR="008A4E4E" w:rsidRPr="008A4E4E" w:rsidTr="00A331B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A4E4E" w:rsidRPr="008A4E4E" w:rsidRDefault="008A4E4E" w:rsidP="00A331B2">
            <w:pPr>
              <w:rPr>
                <w:rFonts w:ascii="Arial" w:hAnsi="Arial" w:cs="Arial"/>
                <w:color w:val="auto"/>
              </w:rPr>
            </w:pPr>
            <w:r w:rsidRPr="008A4E4E">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A4E4E" w:rsidRPr="008A4E4E" w:rsidRDefault="008A4E4E" w:rsidP="00A331B2">
            <w:pPr>
              <w:pStyle w:val="Body"/>
              <w:rPr>
                <w:rFonts w:ascii="Arial" w:eastAsia="宋体" w:hAnsi="Arial" w:cs="Arial"/>
                <w:lang w:eastAsia="zh-CN"/>
              </w:rPr>
            </w:pPr>
            <w:r w:rsidRPr="008A4E4E">
              <w:rPr>
                <w:rFonts w:ascii="Arial" w:eastAsia="宋体" w:hAnsi="Arial" w:cs="Arial"/>
                <w:lang w:eastAsia="zh-CN"/>
              </w:rPr>
              <w:t>BR is managed by HM.</w:t>
            </w:r>
          </w:p>
          <w:p w:rsidR="008A4E4E" w:rsidRPr="008A4E4E" w:rsidRDefault="008A4E4E" w:rsidP="00A331B2">
            <w:pPr>
              <w:pStyle w:val="Body"/>
              <w:rPr>
                <w:rFonts w:ascii="Arial" w:eastAsia="宋体" w:hAnsi="Arial" w:cs="Arial"/>
                <w:lang w:eastAsia="zh-CN"/>
              </w:rPr>
            </w:pPr>
            <w:r>
              <w:rPr>
                <w:rFonts w:ascii="Arial" w:eastAsia="宋体" w:hAnsi="Arial" w:cs="Arial"/>
                <w:lang w:eastAsia="zh-CN"/>
              </w:rPr>
              <w:t>Set BR eth</w:t>
            </w:r>
            <w:r>
              <w:rPr>
                <w:rFonts w:ascii="Arial" w:eastAsia="宋体" w:hAnsi="Arial" w:cs="Arial" w:hint="eastAsia"/>
                <w:lang w:eastAsia="zh-CN"/>
              </w:rPr>
              <w:t>0</w:t>
            </w:r>
            <w:r>
              <w:rPr>
                <w:rFonts w:ascii="Arial" w:eastAsia="宋体" w:hAnsi="Arial" w:cs="Arial"/>
                <w:lang w:eastAsia="zh-CN"/>
              </w:rPr>
              <w:t xml:space="preserve"> mode as wan, and wifi</w:t>
            </w:r>
            <w:r>
              <w:rPr>
                <w:rFonts w:ascii="Arial" w:eastAsia="宋体" w:hAnsi="Arial" w:cs="Arial" w:hint="eastAsia"/>
                <w:lang w:eastAsia="zh-CN"/>
              </w:rPr>
              <w:t>1</w:t>
            </w:r>
            <w:r w:rsidRPr="008A4E4E">
              <w:rPr>
                <w:rFonts w:ascii="Arial" w:eastAsia="宋体" w:hAnsi="Arial" w:cs="Arial"/>
                <w:lang w:eastAsia="zh-CN"/>
              </w:rPr>
              <w:t>.x as access.</w:t>
            </w:r>
          </w:p>
          <w:p w:rsidR="008A4E4E" w:rsidRPr="008A4E4E" w:rsidRDefault="008A4E4E" w:rsidP="00A331B2">
            <w:pPr>
              <w:pStyle w:val="Body"/>
              <w:rPr>
                <w:rFonts w:ascii="Arial" w:eastAsia="宋体" w:hAnsi="Arial" w:cs="Arial"/>
                <w:lang w:eastAsia="zh-CN"/>
              </w:rPr>
            </w:pPr>
            <w:r w:rsidRPr="008A4E4E">
              <w:rPr>
                <w:rFonts w:ascii="Arial" w:eastAsia="宋体" w:hAnsi="Arial" w:cs="Arial"/>
                <w:lang w:eastAsia="zh-CN"/>
              </w:rPr>
              <w:t>Create a SSID and bind it with BR sub-interface wifi0.x, which is set as access mode.</w:t>
            </w:r>
          </w:p>
          <w:p w:rsidR="008A4E4E" w:rsidRPr="008A4E4E" w:rsidRDefault="008A4E4E" w:rsidP="00A331B2">
            <w:pPr>
              <w:pStyle w:val="Body"/>
              <w:rPr>
                <w:rFonts w:ascii="Arial" w:eastAsia="宋体" w:hAnsi="Arial" w:cs="Arial"/>
                <w:lang w:eastAsia="zh-CN"/>
              </w:rPr>
            </w:pPr>
            <w:r w:rsidRPr="008A4E4E">
              <w:rPr>
                <w:rFonts w:ascii="Arial" w:eastAsia="宋体" w:hAnsi="Arial" w:cs="Arial"/>
                <w:lang w:eastAsia="zh-CN"/>
              </w:rPr>
              <w:t>Laptop1 connects with SSID.</w:t>
            </w:r>
          </w:p>
          <w:p w:rsidR="008A4E4E" w:rsidRPr="008A4E4E" w:rsidRDefault="008A4E4E" w:rsidP="00A331B2">
            <w:pPr>
              <w:pStyle w:val="Body"/>
              <w:rPr>
                <w:rFonts w:ascii="Arial" w:eastAsia="宋体" w:hAnsi="Arial" w:cs="Arial"/>
                <w:lang w:eastAsia="zh-CN"/>
              </w:rPr>
            </w:pPr>
            <w:r w:rsidRPr="008A4E4E">
              <w:rPr>
                <w:rFonts w:ascii="Arial" w:eastAsia="宋体" w:hAnsi="Arial" w:cs="Arial"/>
                <w:lang w:eastAsia="zh-CN"/>
              </w:rPr>
              <w:t>The Laptop1’s GW should be the one of BR mgt0.x.</w:t>
            </w:r>
          </w:p>
        </w:tc>
      </w:tr>
      <w:tr w:rsidR="008A4E4E" w:rsidRPr="008A4E4E" w:rsidTr="00A331B2">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8A4E4E" w:rsidRPr="008A4E4E" w:rsidRDefault="008A4E4E" w:rsidP="00A331B2">
            <w:pPr>
              <w:rPr>
                <w:rFonts w:ascii="Arial" w:hAnsi="Arial" w:cs="Arial"/>
                <w:color w:val="auto"/>
              </w:rPr>
            </w:pPr>
            <w:r w:rsidRPr="008A4E4E">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A4E4E" w:rsidRPr="008A4E4E" w:rsidRDefault="008A4E4E" w:rsidP="007D2755">
            <w:pPr>
              <w:pStyle w:val="Body"/>
              <w:numPr>
                <w:ilvl w:val="2"/>
                <w:numId w:val="30"/>
              </w:numPr>
              <w:ind w:left="268" w:hanging="268"/>
              <w:rPr>
                <w:rFonts w:ascii="Arial" w:eastAsia="宋体" w:hAnsi="Arial" w:cs="Arial"/>
                <w:lang w:eastAsia="zh-CN"/>
              </w:rPr>
            </w:pPr>
            <w:r w:rsidRPr="008A4E4E">
              <w:rPr>
                <w:rFonts w:ascii="Arial" w:eastAsia="宋体" w:hAnsi="Arial" w:cs="Arial"/>
                <w:lang w:eastAsia="zh-CN"/>
              </w:rPr>
              <w:t>Turn on L7 engine and set application reporting mode as “auto” globally at BR.</w:t>
            </w:r>
          </w:p>
          <w:p w:rsidR="008A4E4E" w:rsidRPr="008A4E4E" w:rsidRDefault="008A4E4E" w:rsidP="007D2755">
            <w:pPr>
              <w:pStyle w:val="Body"/>
              <w:numPr>
                <w:ilvl w:val="2"/>
                <w:numId w:val="30"/>
              </w:numPr>
              <w:ind w:left="268" w:hanging="268"/>
              <w:rPr>
                <w:rFonts w:ascii="Arial" w:eastAsia="宋体" w:hAnsi="Arial" w:cs="Arial"/>
                <w:lang w:eastAsia="zh-CN"/>
              </w:rPr>
            </w:pPr>
            <w:r w:rsidRPr="008A4E4E">
              <w:rPr>
                <w:rFonts w:ascii="Arial" w:eastAsia="宋体" w:hAnsi="Arial" w:cs="Arial"/>
                <w:lang w:eastAsia="zh-CN"/>
              </w:rPr>
              <w:t>Enable application HTTP, TCP and IP for reporting.</w:t>
            </w:r>
          </w:p>
          <w:p w:rsidR="008A4E4E" w:rsidRPr="008A4E4E" w:rsidRDefault="008A4E4E" w:rsidP="007D2755">
            <w:pPr>
              <w:pStyle w:val="Body"/>
              <w:numPr>
                <w:ilvl w:val="2"/>
                <w:numId w:val="30"/>
              </w:numPr>
              <w:ind w:left="268" w:hanging="268"/>
              <w:rPr>
                <w:rFonts w:ascii="Arial" w:eastAsia="宋体" w:hAnsi="Arial" w:cs="Arial"/>
                <w:lang w:eastAsia="zh-CN"/>
              </w:rPr>
            </w:pPr>
            <w:r w:rsidRPr="008A4E4E">
              <w:rPr>
                <w:rFonts w:ascii="Arial" w:eastAsia="宋体" w:hAnsi="Arial" w:cs="Arial"/>
                <w:lang w:eastAsia="zh-CN"/>
              </w:rPr>
              <w:t>Laptop1 accesses Internet web site via http session.</w:t>
            </w:r>
          </w:p>
          <w:p w:rsidR="008A4E4E" w:rsidRPr="008A4E4E" w:rsidRDefault="008A4E4E" w:rsidP="007D2755">
            <w:pPr>
              <w:pStyle w:val="Body"/>
              <w:numPr>
                <w:ilvl w:val="2"/>
                <w:numId w:val="30"/>
              </w:numPr>
              <w:ind w:left="268" w:hanging="268"/>
              <w:rPr>
                <w:rFonts w:ascii="Arial" w:eastAsia="宋体" w:hAnsi="Arial" w:cs="Arial"/>
                <w:lang w:eastAsia="zh-CN"/>
              </w:rPr>
            </w:pPr>
            <w:r w:rsidRPr="008A4E4E">
              <w:rPr>
                <w:rFonts w:ascii="Arial" w:eastAsia="宋体" w:hAnsi="Arial" w:cs="Arial"/>
                <w:lang w:eastAsia="zh-CN"/>
              </w:rPr>
              <w:t>Making use of test tool provided by Dev, search corresponding TLV in BR reporting file. Check if BR can classify http session and report application traffic, which goes through wifi access sub-interface binding with SSID, with correct TLV field to HM correctly.</w:t>
            </w:r>
          </w:p>
          <w:p w:rsidR="008A4E4E" w:rsidRPr="008A4E4E" w:rsidRDefault="008A4E4E" w:rsidP="007D2755">
            <w:pPr>
              <w:pStyle w:val="Body"/>
              <w:numPr>
                <w:ilvl w:val="2"/>
                <w:numId w:val="30"/>
              </w:numPr>
              <w:ind w:left="268" w:hanging="268"/>
              <w:rPr>
                <w:rFonts w:ascii="Arial" w:eastAsia="宋体" w:hAnsi="Arial" w:cs="Arial"/>
                <w:lang w:eastAsia="zh-CN"/>
              </w:rPr>
            </w:pPr>
            <w:r w:rsidRPr="008A4E4E">
              <w:rPr>
                <w:rFonts w:ascii="Arial" w:eastAsia="宋体" w:hAnsi="Arial" w:cs="Arial"/>
                <w:lang w:eastAsia="zh-CN"/>
              </w:rPr>
              <w:t>Set application reporting mode as “disable” globally at BR.</w:t>
            </w:r>
          </w:p>
          <w:p w:rsidR="008A4E4E" w:rsidRPr="008A4E4E" w:rsidRDefault="008A4E4E" w:rsidP="007D2755">
            <w:pPr>
              <w:pStyle w:val="Body"/>
              <w:numPr>
                <w:ilvl w:val="2"/>
                <w:numId w:val="30"/>
              </w:numPr>
              <w:ind w:left="268" w:hanging="268"/>
              <w:rPr>
                <w:rFonts w:ascii="Arial" w:eastAsia="宋体" w:hAnsi="Arial" w:cs="Arial"/>
                <w:lang w:eastAsia="zh-CN"/>
              </w:rPr>
            </w:pPr>
            <w:r w:rsidRPr="008A4E4E">
              <w:rPr>
                <w:rFonts w:ascii="Arial" w:eastAsia="宋体" w:hAnsi="Arial" w:cs="Arial"/>
                <w:lang w:eastAsia="zh-CN"/>
              </w:rPr>
              <w:t>Clear previous http session at BR, and then launch http session again at laptop1.</w:t>
            </w:r>
          </w:p>
          <w:p w:rsidR="008A4E4E" w:rsidRPr="000501C0" w:rsidRDefault="008A4E4E" w:rsidP="000501C0">
            <w:pPr>
              <w:pStyle w:val="Body"/>
              <w:numPr>
                <w:ilvl w:val="2"/>
                <w:numId w:val="30"/>
              </w:numPr>
              <w:ind w:left="268" w:hanging="268"/>
              <w:rPr>
                <w:rFonts w:ascii="Arial" w:eastAsia="宋体" w:hAnsi="Arial" w:cs="Arial"/>
                <w:lang w:eastAsia="zh-CN"/>
              </w:rPr>
            </w:pPr>
            <w:r w:rsidRPr="008A4E4E">
              <w:rPr>
                <w:rFonts w:ascii="Arial" w:eastAsia="宋体" w:hAnsi="Arial" w:cs="Arial"/>
                <w:lang w:eastAsia="zh-CN"/>
              </w:rPr>
              <w:t>Making use of test tool provided by Dev, search corresponding TLV in BR reporting file. Check if BR can classify HTTP session and report application traffic with correct TLV field to HM correctly.</w:t>
            </w:r>
          </w:p>
        </w:tc>
      </w:tr>
      <w:tr w:rsidR="008A4E4E" w:rsidRPr="008A4E4E" w:rsidTr="00A331B2">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8A4E4E" w:rsidRPr="008A4E4E" w:rsidRDefault="008A4E4E" w:rsidP="00A331B2">
            <w:pPr>
              <w:rPr>
                <w:rFonts w:ascii="Arial" w:hAnsi="Arial" w:cs="Arial"/>
                <w:color w:val="auto"/>
              </w:rPr>
            </w:pPr>
            <w:r w:rsidRPr="008A4E4E">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A4E4E" w:rsidRPr="008A4E4E" w:rsidRDefault="008A4E4E" w:rsidP="00A331B2">
            <w:pPr>
              <w:pStyle w:val="Body"/>
              <w:rPr>
                <w:rFonts w:ascii="Arial" w:eastAsia="宋体" w:hAnsi="Arial" w:cs="Arial"/>
                <w:lang w:eastAsia="zh-CN"/>
              </w:rPr>
            </w:pPr>
            <w:r w:rsidRPr="008A4E4E">
              <w:rPr>
                <w:rFonts w:ascii="Arial" w:eastAsia="宋体" w:hAnsi="Arial" w:cs="Arial"/>
                <w:lang w:eastAsia="zh-CN"/>
              </w:rPr>
              <w:t>Step 1. Turn on L7 engine and set application reporting mode globally successfully.</w:t>
            </w:r>
          </w:p>
          <w:p w:rsidR="008A4E4E" w:rsidRPr="008A4E4E" w:rsidRDefault="000703D5" w:rsidP="00A331B2">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2</w:t>
            </w:r>
            <w:r w:rsidR="008A4E4E" w:rsidRPr="008A4E4E">
              <w:rPr>
                <w:rFonts w:ascii="Arial" w:eastAsia="宋体" w:hAnsi="Arial" w:cs="Arial"/>
                <w:lang w:eastAsia="zh-CN"/>
              </w:rPr>
              <w:t>. Enable application HTTP, TCP and IP for reporting successfully.</w:t>
            </w:r>
          </w:p>
          <w:p w:rsidR="008A4E4E" w:rsidRDefault="008A4E4E" w:rsidP="00A331B2">
            <w:pPr>
              <w:pStyle w:val="Body"/>
              <w:rPr>
                <w:rFonts w:ascii="Arial" w:eastAsia="宋体" w:hAnsi="Arial" w:cs="Arial"/>
                <w:lang w:eastAsia="zh-CN"/>
              </w:rPr>
            </w:pPr>
            <w:r w:rsidRPr="008A4E4E">
              <w:rPr>
                <w:rFonts w:ascii="Arial" w:eastAsia="宋体" w:hAnsi="Arial" w:cs="Arial"/>
                <w:lang w:eastAsia="zh-CN"/>
              </w:rPr>
              <w:t>St</w:t>
            </w:r>
            <w:r w:rsidR="000703D5">
              <w:rPr>
                <w:rFonts w:ascii="Arial" w:eastAsia="宋体" w:hAnsi="Arial" w:cs="Arial"/>
                <w:lang w:eastAsia="zh-CN"/>
              </w:rPr>
              <w:t xml:space="preserve">ep </w:t>
            </w:r>
            <w:r w:rsidR="000703D5">
              <w:rPr>
                <w:rFonts w:ascii="Arial" w:eastAsia="宋体" w:hAnsi="Arial" w:cs="Arial" w:hint="eastAsia"/>
                <w:lang w:eastAsia="zh-CN"/>
              </w:rPr>
              <w:t>4</w:t>
            </w:r>
            <w:r w:rsidRPr="008A4E4E">
              <w:rPr>
                <w:rFonts w:ascii="Arial" w:eastAsia="宋体" w:hAnsi="Arial" w:cs="Arial"/>
                <w:lang w:eastAsia="zh-CN"/>
              </w:rPr>
              <w:t xml:space="preserve">. </w:t>
            </w:r>
            <w:r w:rsidR="00CA6B68">
              <w:rPr>
                <w:rFonts w:ascii="Arial" w:eastAsia="宋体" w:hAnsi="Arial" w:cs="Arial"/>
                <w:lang w:eastAsia="zh-CN"/>
              </w:rPr>
              <w:t>Check TLV fields</w:t>
            </w:r>
            <w:r w:rsidR="00CA6B68">
              <w:rPr>
                <w:rFonts w:ascii="Arial" w:eastAsia="宋体" w:hAnsi="Arial" w:cs="Arial" w:hint="eastAsia"/>
                <w:lang w:eastAsia="zh-CN"/>
              </w:rPr>
              <w:t xml:space="preserve"> in application repoting file:</w:t>
            </w:r>
          </w:p>
          <w:tbl>
            <w:tblPr>
              <w:tblW w:w="5820" w:type="dxa"/>
              <w:tblLayout w:type="fixed"/>
              <w:tblLook w:val="04A0" w:firstRow="1" w:lastRow="0" w:firstColumn="1" w:lastColumn="0" w:noHBand="0" w:noVBand="1"/>
            </w:tblPr>
            <w:tblGrid>
              <w:gridCol w:w="2180"/>
              <w:gridCol w:w="3640"/>
            </w:tblGrid>
            <w:tr w:rsidR="00CA6B68" w:rsidRPr="00D576E5" w:rsidTr="0096170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A6B68" w:rsidRPr="00D576E5" w:rsidRDefault="00CA6B68" w:rsidP="00961702">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A6B68" w:rsidRPr="00D576E5" w:rsidRDefault="00CA6B68" w:rsidP="00961702">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A6B68" w:rsidRPr="00D91692" w:rsidRDefault="00CA6B68" w:rsidP="006A1B24">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A6B68" w:rsidRPr="00D91692" w:rsidRDefault="00CA6B68" w:rsidP="006A1B24">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BR wifi1.x</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lastRenderedPageBreak/>
                    <w:t>PeerIntName</w:t>
                  </w:r>
                </w:p>
              </w:tc>
              <w:tc>
                <w:tcPr>
                  <w:tcW w:w="3640" w:type="dxa"/>
                  <w:tcBorders>
                    <w:top w:val="nil"/>
                    <w:left w:val="nil"/>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Interface as 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s GW</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A6B68" w:rsidRPr="00D91692" w:rsidRDefault="00CA6B68" w:rsidP="006A1B24">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0</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no</w:t>
                  </w:r>
                  <w:r w:rsidRPr="00D91692">
                    <w:rPr>
                      <w:rFonts w:ascii="Calibri" w:eastAsia="Times New Roman" w:hAnsi="Calibri" w:cs="Calibri"/>
                      <w:b w:val="0"/>
                      <w:sz w:val="22"/>
                      <w:szCs w:val="22"/>
                      <w:lang w:eastAsia="zh-CN"/>
                    </w:rPr>
                    <w:t>)</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A6B68" w:rsidRPr="00D576E5" w:rsidTr="006A1B24">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8A4E4E" w:rsidRPr="008A4E4E" w:rsidRDefault="000703D5" w:rsidP="00A331B2">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5</w:t>
            </w:r>
            <w:r w:rsidR="008A4E4E" w:rsidRPr="008A4E4E">
              <w:rPr>
                <w:rFonts w:ascii="Arial" w:eastAsia="宋体" w:hAnsi="Arial" w:cs="Arial"/>
                <w:lang w:eastAsia="zh-CN"/>
              </w:rPr>
              <w:t>. Set application reporting mode as “disable” globally successfully.</w:t>
            </w:r>
          </w:p>
          <w:p w:rsidR="008A4E4E" w:rsidRPr="008A4E4E" w:rsidRDefault="000703D5" w:rsidP="00A331B2">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7</w:t>
            </w:r>
            <w:r w:rsidR="008A4E4E" w:rsidRPr="008A4E4E">
              <w:rPr>
                <w:rFonts w:ascii="Arial" w:eastAsia="宋体" w:hAnsi="Arial" w:cs="Arial"/>
                <w:lang w:eastAsia="zh-CN"/>
              </w:rPr>
              <w:t xml:space="preserve">. </w:t>
            </w:r>
            <w:r w:rsidR="00421C4E">
              <w:rPr>
                <w:rFonts w:ascii="Arial" w:eastAsia="宋体" w:hAnsi="Arial" w:cs="Arial"/>
                <w:lang w:eastAsia="zh-CN"/>
              </w:rPr>
              <w:t>No TLV with field “</w:t>
            </w:r>
            <w:r w:rsidR="008A4E4E" w:rsidRPr="008A4E4E">
              <w:rPr>
                <w:rFonts w:ascii="Arial" w:eastAsia="宋体" w:hAnsi="Arial" w:cs="Arial"/>
                <w:lang w:eastAsia="zh-CN"/>
              </w:rPr>
              <w:t>IntName4Client” as BR access sub-interface wifi0.x.</w:t>
            </w:r>
          </w:p>
        </w:tc>
      </w:tr>
      <w:tr w:rsidR="008A4E4E" w:rsidRPr="008A4E4E" w:rsidTr="00A331B2">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8A4E4E" w:rsidRPr="008A4E4E" w:rsidRDefault="008A4E4E" w:rsidP="00A331B2">
            <w:pPr>
              <w:rPr>
                <w:rFonts w:ascii="Arial" w:eastAsia="宋体" w:hAnsi="Arial" w:cs="Arial"/>
                <w:color w:val="auto"/>
                <w:lang w:eastAsia="zh-CN"/>
              </w:rPr>
            </w:pPr>
            <w:r w:rsidRPr="008A4E4E">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A4E4E" w:rsidRPr="008A4E4E" w:rsidRDefault="008A4E4E" w:rsidP="00A331B2">
            <w:pPr>
              <w:pStyle w:val="Body"/>
              <w:rPr>
                <w:rFonts w:ascii="Arial" w:eastAsia="宋体" w:hAnsi="Arial" w:cs="Arial"/>
                <w:lang w:eastAsia="zh-CN"/>
              </w:rPr>
            </w:pPr>
          </w:p>
        </w:tc>
      </w:tr>
      <w:tr w:rsidR="008A4E4E" w:rsidRPr="008A4E4E" w:rsidTr="00A331B2">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8A4E4E" w:rsidRPr="008A4E4E" w:rsidRDefault="008A4E4E" w:rsidP="00A331B2">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A4E4E" w:rsidRPr="008A4E4E" w:rsidRDefault="008A4E4E" w:rsidP="00A331B2">
            <w:pPr>
              <w:pStyle w:val="Body"/>
              <w:rPr>
                <w:rFonts w:ascii="Arial" w:eastAsia="宋体" w:hAnsi="Arial" w:cs="Arial"/>
                <w:lang w:eastAsia="zh-CN"/>
              </w:rPr>
            </w:pPr>
            <w:r w:rsidRPr="008A4E4E">
              <w:rPr>
                <w:rFonts w:ascii="Arial" w:eastAsia="宋体" w:hAnsi="Arial" w:cs="Arial"/>
                <w:lang w:eastAsia="zh-CN"/>
              </w:rPr>
              <w:t xml:space="preserve">Repeate test case for 3 times to verify wifi sub-interface: </w:t>
            </w:r>
            <w:r>
              <w:rPr>
                <w:rFonts w:ascii="Arial" w:eastAsia="宋体" w:hAnsi="Arial" w:cs="Arial"/>
                <w:lang w:eastAsia="zh-CN"/>
              </w:rPr>
              <w:t>wifi</w:t>
            </w:r>
            <w:r>
              <w:rPr>
                <w:rFonts w:ascii="Arial" w:eastAsia="宋体" w:hAnsi="Arial" w:cs="Arial" w:hint="eastAsia"/>
                <w:lang w:eastAsia="zh-CN"/>
              </w:rPr>
              <w:t>1</w:t>
            </w:r>
            <w:r w:rsidRPr="008A4E4E">
              <w:rPr>
                <w:rFonts w:ascii="Arial" w:eastAsia="宋体" w:hAnsi="Arial" w:cs="Arial"/>
                <w:lang w:eastAsia="zh-CN"/>
              </w:rPr>
              <w:t>.1,</w:t>
            </w:r>
            <w:r w:rsidR="00636023">
              <w:rPr>
                <w:rFonts w:ascii="Arial" w:eastAsia="宋体" w:hAnsi="Arial" w:cs="Arial" w:hint="eastAsia"/>
                <w:lang w:eastAsia="zh-CN"/>
              </w:rPr>
              <w:t xml:space="preserve"> wifi1.2 (wifi1.1 as backhaul), </w:t>
            </w:r>
            <w:r>
              <w:rPr>
                <w:rFonts w:ascii="Arial" w:eastAsia="宋体" w:hAnsi="Arial" w:cs="Arial"/>
                <w:lang w:eastAsia="zh-CN"/>
              </w:rPr>
              <w:t>wifi</w:t>
            </w:r>
            <w:r>
              <w:rPr>
                <w:rFonts w:ascii="Arial" w:eastAsia="宋体" w:hAnsi="Arial" w:cs="Arial" w:hint="eastAsia"/>
                <w:lang w:eastAsia="zh-CN"/>
              </w:rPr>
              <w:t>1</w:t>
            </w:r>
            <w:r w:rsidRPr="008A4E4E">
              <w:rPr>
                <w:rFonts w:ascii="Arial" w:eastAsia="宋体" w:hAnsi="Arial" w:cs="Arial"/>
                <w:lang w:eastAsia="zh-CN"/>
              </w:rPr>
              <w:t>.8 and</w:t>
            </w:r>
            <w:r>
              <w:rPr>
                <w:rFonts w:ascii="Arial" w:eastAsia="宋体" w:hAnsi="Arial" w:cs="Arial"/>
                <w:lang w:eastAsia="zh-CN"/>
              </w:rPr>
              <w:t xml:space="preserve"> wifi</w:t>
            </w:r>
            <w:r>
              <w:rPr>
                <w:rFonts w:ascii="Arial" w:eastAsia="宋体" w:hAnsi="Arial" w:cs="Arial" w:hint="eastAsia"/>
                <w:lang w:eastAsia="zh-CN"/>
              </w:rPr>
              <w:t>1</w:t>
            </w:r>
            <w:r w:rsidRPr="008A4E4E">
              <w:rPr>
                <w:rFonts w:ascii="Arial" w:eastAsia="宋体" w:hAnsi="Arial" w:cs="Arial"/>
                <w:lang w:eastAsia="zh-CN"/>
              </w:rPr>
              <w:t>.16.</w:t>
            </w:r>
          </w:p>
        </w:tc>
      </w:tr>
    </w:tbl>
    <w:p w:rsidR="008A4E4E" w:rsidRPr="008A4E4E" w:rsidRDefault="008A4E4E" w:rsidP="00690999">
      <w:pPr>
        <w:rPr>
          <w:rFonts w:ascii="Arial" w:eastAsia="宋体" w:hAnsi="Arial" w:cs="Arial"/>
          <w:lang w:eastAsia="zh-CN"/>
        </w:rPr>
      </w:pPr>
    </w:p>
    <w:p w:rsidR="00690999" w:rsidRPr="000E29B5" w:rsidRDefault="00A8149E" w:rsidP="000E29B5">
      <w:pPr>
        <w:pStyle w:val="Heading4"/>
        <w:ind w:firstLine="1121"/>
        <w:rPr>
          <w:rFonts w:ascii="Arial" w:hAnsi="Arial"/>
          <w:b w:val="0"/>
          <w:sz w:val="21"/>
          <w:szCs w:val="21"/>
        </w:rPr>
      </w:pPr>
      <w:r>
        <w:rPr>
          <w:rFonts w:ascii="Arial" w:hAnsi="Arial" w:hint="eastAsia"/>
          <w:b w:val="0"/>
          <w:sz w:val="21"/>
          <w:szCs w:val="21"/>
        </w:rPr>
        <w:t>ApplicationReporting_Function_</w:t>
      </w:r>
      <w:r w:rsidR="008F303F">
        <w:rPr>
          <w:rFonts w:ascii="Arial" w:eastAsia="宋体" w:hAnsi="Arial" w:hint="eastAsia"/>
          <w:b w:val="0"/>
          <w:sz w:val="21"/>
          <w:szCs w:val="21"/>
          <w:lang w:eastAsia="zh-CN"/>
        </w:rPr>
        <w:t>18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690999" w:rsidRPr="00322E9D" w:rsidTr="008A4E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90999" w:rsidRPr="008A4E4E" w:rsidRDefault="00690999" w:rsidP="008A4E4E">
            <w:pPr>
              <w:rPr>
                <w:rFonts w:ascii="Arial" w:hAnsi="Arial" w:cs="Arial"/>
                <w:color w:val="auto"/>
              </w:rPr>
            </w:pPr>
            <w:r w:rsidRPr="008A4E4E">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90999" w:rsidRPr="008A4E4E" w:rsidRDefault="00A8149E" w:rsidP="008A4E4E">
            <w:pPr>
              <w:pStyle w:val="Body"/>
              <w:rPr>
                <w:rFonts w:ascii="Arial" w:eastAsia="宋体" w:hAnsi="Arial" w:cs="Arial"/>
                <w:lang w:eastAsia="zh-CN"/>
              </w:rPr>
            </w:pPr>
            <w:r>
              <w:rPr>
                <w:rFonts w:ascii="Arial" w:eastAsia="宋体" w:hAnsi="Arial" w:cs="Arial"/>
                <w:lang w:eastAsia="zh-CN"/>
              </w:rPr>
              <w:t>ApplicationReporting_Function_</w:t>
            </w:r>
            <w:r w:rsidR="008F303F">
              <w:rPr>
                <w:rFonts w:ascii="Arial" w:eastAsia="宋体" w:hAnsi="Arial" w:cs="Arial" w:hint="eastAsia"/>
                <w:lang w:eastAsia="zh-CN"/>
              </w:rPr>
              <w:t>18</w:t>
            </w:r>
          </w:p>
        </w:tc>
      </w:tr>
      <w:tr w:rsidR="00690999" w:rsidRPr="00322E9D" w:rsidTr="008A4E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90999" w:rsidRPr="008A4E4E" w:rsidRDefault="00690999" w:rsidP="008A4E4E">
            <w:pPr>
              <w:rPr>
                <w:rFonts w:ascii="Arial" w:hAnsi="Arial" w:cs="Arial"/>
                <w:color w:val="auto"/>
              </w:rPr>
            </w:pPr>
            <w:r w:rsidRPr="008A4E4E">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690999" w:rsidRPr="008A4E4E" w:rsidRDefault="000A1A6C" w:rsidP="008A4E4E">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690999" w:rsidRPr="008A4E4E" w:rsidRDefault="00690999" w:rsidP="008A4E4E">
            <w:pPr>
              <w:rPr>
                <w:rFonts w:ascii="Arial" w:hAnsi="Arial" w:cs="Arial"/>
                <w:color w:val="auto"/>
              </w:rPr>
            </w:pPr>
            <w:r w:rsidRPr="008A4E4E">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690999" w:rsidRPr="008A4E4E" w:rsidRDefault="00690999" w:rsidP="008A4E4E">
            <w:pPr>
              <w:pStyle w:val="Body"/>
              <w:rPr>
                <w:rFonts w:ascii="Arial" w:eastAsia="宋体" w:hAnsi="Arial" w:cs="Arial"/>
                <w:lang w:eastAsia="zh-CN"/>
              </w:rPr>
            </w:pPr>
            <w:r w:rsidRPr="008A4E4E">
              <w:rPr>
                <w:rFonts w:ascii="Arial" w:eastAsia="宋体" w:hAnsi="Arial" w:cs="Arial"/>
                <w:lang w:eastAsia="zh-CN"/>
              </w:rPr>
              <w:t>No</w:t>
            </w:r>
          </w:p>
        </w:tc>
      </w:tr>
      <w:tr w:rsidR="00690999" w:rsidRPr="00322E9D" w:rsidTr="008A4E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90999" w:rsidRPr="008A4E4E" w:rsidRDefault="00690999" w:rsidP="008A4E4E">
            <w:pPr>
              <w:rPr>
                <w:rFonts w:ascii="Arial" w:hAnsi="Arial" w:cs="Arial"/>
                <w:color w:val="auto"/>
              </w:rPr>
            </w:pPr>
            <w:r w:rsidRPr="008A4E4E">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A4E4E" w:rsidRPr="00B13F92" w:rsidRDefault="008A4E4E" w:rsidP="008A4E4E">
            <w:pPr>
              <w:pStyle w:val="Body"/>
              <w:rPr>
                <w:rFonts w:ascii="Arial" w:eastAsia="宋体" w:hAnsi="Arial" w:cs="Arial"/>
                <w:lang w:eastAsia="zh-CN"/>
              </w:rPr>
            </w:pPr>
            <w:r>
              <w:rPr>
                <w:rFonts w:ascii="Arial" w:eastAsia="宋体" w:hAnsi="Arial" w:cs="Arial"/>
                <w:lang w:eastAsia="zh-CN"/>
              </w:rPr>
              <w:t>Laptop1-----(wifi1</w:t>
            </w:r>
            <w:r>
              <w:rPr>
                <w:rFonts w:ascii="Arial" w:eastAsia="宋体" w:hAnsi="Arial" w:cs="Arial" w:hint="eastAsia"/>
                <w:lang w:eastAsia="zh-CN"/>
              </w:rPr>
              <w:t>.2</w:t>
            </w:r>
            <w:r>
              <w:rPr>
                <w:rFonts w:ascii="Arial" w:eastAsia="宋体" w:hAnsi="Arial" w:cs="Arial"/>
                <w:lang w:eastAsia="zh-CN"/>
              </w:rPr>
              <w:t>)</w:t>
            </w:r>
            <w:r>
              <w:rPr>
                <w:rFonts w:ascii="Arial" w:eastAsia="宋体" w:hAnsi="Arial" w:cs="Arial" w:hint="eastAsia"/>
                <w:lang w:eastAsia="zh-CN"/>
              </w:rPr>
              <w:t>M</w:t>
            </w:r>
            <w:r>
              <w:rPr>
                <w:rFonts w:ascii="Arial" w:eastAsia="宋体" w:hAnsi="Arial" w:cs="Arial"/>
                <w:lang w:eastAsia="zh-CN"/>
              </w:rPr>
              <w:t>P(</w:t>
            </w:r>
            <w:r>
              <w:rPr>
                <w:rFonts w:ascii="Arial" w:eastAsia="宋体" w:hAnsi="Arial" w:cs="Arial" w:hint="eastAsia"/>
                <w:lang w:eastAsia="zh-CN"/>
              </w:rPr>
              <w:t>wifi1.1</w:t>
            </w:r>
            <w:r w:rsidRPr="00B2458B">
              <w:rPr>
                <w:rFonts w:ascii="Arial" w:eastAsia="宋体" w:hAnsi="Arial" w:cs="Arial"/>
                <w:lang w:eastAsia="zh-CN"/>
              </w:rPr>
              <w:t>)</w:t>
            </w:r>
            <w:r w:rsidR="00636023">
              <w:rPr>
                <w:rFonts w:ascii="Arial" w:eastAsia="宋体" w:hAnsi="Arial" w:cs="Arial" w:hint="eastAsia"/>
                <w:lang w:eastAsia="zh-CN"/>
              </w:rPr>
              <w:t>---------(wifix</w:t>
            </w:r>
            <w:r>
              <w:rPr>
                <w:rFonts w:ascii="Arial" w:eastAsia="宋体" w:hAnsi="Arial" w:cs="Arial" w:hint="eastAsia"/>
                <w:lang w:eastAsia="zh-CN"/>
              </w:rPr>
              <w:t>.1)BR(eth0)</w:t>
            </w:r>
            <w:r w:rsidRPr="00B2458B">
              <w:rPr>
                <w:rFonts w:ascii="Arial" w:eastAsia="宋体" w:hAnsi="Arial" w:cs="Arial"/>
                <w:lang w:eastAsia="zh-CN"/>
              </w:rPr>
              <w:t xml:space="preserve">_____Switch_____HM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p>
          <w:p w:rsidR="008A4E4E" w:rsidRDefault="008A4E4E" w:rsidP="008A4E4E">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p>
          <w:p w:rsidR="008A4E4E" w:rsidRPr="00B2458B" w:rsidRDefault="008A4E4E" w:rsidP="008A4E4E">
            <w:pPr>
              <w:pStyle w:val="Body"/>
              <w:rPr>
                <w:rFonts w:ascii="Arial" w:eastAsia="宋体" w:hAnsi="Arial" w:cs="Arial"/>
                <w:lang w:eastAsia="zh-CN"/>
              </w:rPr>
            </w:pPr>
            <w:r>
              <w:rPr>
                <w:rFonts w:ascii="Arial" w:eastAsia="宋体" w:hAnsi="Arial" w:cs="Arial" w:hint="eastAsia"/>
                <w:lang w:eastAsia="zh-CN"/>
              </w:rPr>
              <w:t xml:space="preserve">                                                                                                    </w:t>
            </w:r>
            <w:r w:rsidRPr="00B2458B">
              <w:rPr>
                <w:rFonts w:ascii="Arial" w:eastAsia="宋体" w:hAnsi="Arial" w:cs="Arial"/>
                <w:lang w:eastAsia="zh-CN"/>
              </w:rPr>
              <w:t>|</w:t>
            </w:r>
          </w:p>
          <w:p w:rsidR="008A4E4E" w:rsidRPr="008A4E4E" w:rsidRDefault="008A4E4E" w:rsidP="008A4E4E">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690999" w:rsidRPr="00322E9D" w:rsidTr="008A4E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90999" w:rsidRPr="008A4E4E" w:rsidRDefault="00690999" w:rsidP="008A4E4E">
            <w:pPr>
              <w:rPr>
                <w:rFonts w:ascii="Arial" w:hAnsi="Arial" w:cs="Arial"/>
                <w:color w:val="auto"/>
              </w:rPr>
            </w:pPr>
            <w:r w:rsidRPr="008A4E4E">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90999" w:rsidRPr="008A4E4E" w:rsidRDefault="00434357" w:rsidP="008A4E4E">
            <w:pPr>
              <w:pStyle w:val="Body"/>
              <w:rPr>
                <w:rFonts w:ascii="Arial" w:eastAsia="宋体" w:hAnsi="Arial" w:cs="Arial"/>
                <w:lang w:eastAsia="zh-CN"/>
              </w:rPr>
            </w:pPr>
            <w:r>
              <w:rPr>
                <w:rFonts w:ascii="Arial" w:eastAsia="宋体" w:hAnsi="Arial" w:cs="Arial"/>
                <w:lang w:eastAsia="zh-CN"/>
              </w:rPr>
              <w:t xml:space="preserve">The application reporting </w:t>
            </w:r>
            <w:r w:rsidR="00C86861">
              <w:rPr>
                <w:rFonts w:ascii="Arial" w:eastAsia="宋体" w:hAnsi="Arial" w:cs="Arial"/>
                <w:lang w:eastAsia="zh-CN"/>
              </w:rPr>
              <w:t xml:space="preserve">verification for BR </w:t>
            </w:r>
            <w:r w:rsidR="00C86861">
              <w:rPr>
                <w:rFonts w:ascii="Arial" w:eastAsia="宋体" w:hAnsi="Arial" w:cs="Arial" w:hint="eastAsia"/>
                <w:lang w:eastAsia="zh-CN"/>
              </w:rPr>
              <w:t>backhaul</w:t>
            </w:r>
            <w:r w:rsidR="00636023">
              <w:rPr>
                <w:rFonts w:ascii="Arial" w:eastAsia="宋体" w:hAnsi="Arial" w:cs="Arial"/>
                <w:lang w:eastAsia="zh-CN"/>
              </w:rPr>
              <w:t xml:space="preserve"> wifi</w:t>
            </w:r>
            <w:r w:rsidR="00636023">
              <w:rPr>
                <w:rFonts w:ascii="Arial" w:eastAsia="宋体" w:hAnsi="Arial" w:cs="Arial" w:hint="eastAsia"/>
                <w:lang w:eastAsia="zh-CN"/>
              </w:rPr>
              <w:t>x</w:t>
            </w:r>
            <w:r w:rsidR="00636023">
              <w:rPr>
                <w:rFonts w:ascii="Arial" w:eastAsia="宋体" w:hAnsi="Arial" w:cs="Arial"/>
                <w:lang w:eastAsia="zh-CN"/>
              </w:rPr>
              <w:t>.</w:t>
            </w:r>
            <w:r w:rsidR="00636023">
              <w:rPr>
                <w:rFonts w:ascii="Arial" w:eastAsia="宋体" w:hAnsi="Arial" w:cs="Arial" w:hint="eastAsia"/>
                <w:lang w:eastAsia="zh-CN"/>
              </w:rPr>
              <w:t>1</w:t>
            </w:r>
            <w:r w:rsidR="00636023" w:rsidRPr="008A4E4E">
              <w:rPr>
                <w:rFonts w:ascii="Arial" w:eastAsia="宋体" w:hAnsi="Arial" w:cs="Arial"/>
                <w:lang w:eastAsia="zh-CN"/>
              </w:rPr>
              <w:t>.</w:t>
            </w:r>
            <w:r w:rsidR="000501C0">
              <w:rPr>
                <w:rFonts w:ascii="Arial" w:eastAsia="宋体" w:hAnsi="Arial" w:cs="Arial" w:hint="eastAsia"/>
                <w:lang w:eastAsia="zh-CN"/>
              </w:rPr>
              <w:t xml:space="preserve"> (Auto Mode)</w:t>
            </w:r>
          </w:p>
        </w:tc>
      </w:tr>
      <w:tr w:rsidR="00690999" w:rsidRPr="00322E9D" w:rsidTr="008A4E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90999" w:rsidRPr="008A4E4E" w:rsidRDefault="00A8542E" w:rsidP="008A4E4E">
            <w:pPr>
              <w:rPr>
                <w:rFonts w:ascii="Arial" w:eastAsia="宋体" w:hAnsi="Arial" w:cs="Arial"/>
                <w:color w:val="auto"/>
                <w:lang w:eastAsia="zh-CN"/>
              </w:rPr>
            </w:pPr>
            <w:r w:rsidRPr="008A4E4E">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90999" w:rsidRPr="008A4E4E" w:rsidRDefault="00636023" w:rsidP="008A4E4E">
            <w:pPr>
              <w:pStyle w:val="Body"/>
              <w:rPr>
                <w:rFonts w:ascii="Arial" w:eastAsia="宋体" w:hAnsi="Arial" w:cs="Arial"/>
                <w:lang w:eastAsia="zh-CN"/>
              </w:rPr>
            </w:pPr>
            <w:r w:rsidRPr="008A4E4E">
              <w:rPr>
                <w:rFonts w:ascii="Arial" w:eastAsia="宋体" w:hAnsi="Arial" w:cs="Arial"/>
                <w:lang w:eastAsia="zh-CN"/>
              </w:rPr>
              <w:t>BR: BR200-WP,BRAP330,BRAP350,</w:t>
            </w:r>
          </w:p>
        </w:tc>
      </w:tr>
      <w:tr w:rsidR="00636023" w:rsidRPr="00322E9D" w:rsidTr="008A4E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36023" w:rsidRPr="008A4E4E" w:rsidRDefault="00636023" w:rsidP="008A4E4E">
            <w:pPr>
              <w:rPr>
                <w:rFonts w:ascii="Arial" w:hAnsi="Arial" w:cs="Arial"/>
                <w:color w:val="auto"/>
              </w:rPr>
            </w:pPr>
            <w:r w:rsidRPr="008A4E4E">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36023" w:rsidRDefault="00636023" w:rsidP="00A331B2">
            <w:pPr>
              <w:pStyle w:val="Body"/>
              <w:rPr>
                <w:rFonts w:ascii="Arial" w:eastAsia="宋体" w:hAnsi="Arial" w:cs="Arial"/>
                <w:lang w:eastAsia="zh-CN"/>
              </w:rPr>
            </w:pPr>
            <w:r>
              <w:rPr>
                <w:rFonts w:ascii="Arial" w:eastAsia="宋体" w:hAnsi="Arial" w:cs="Arial" w:hint="eastAsia"/>
                <w:lang w:eastAsia="zh-CN"/>
              </w:rPr>
              <w:t>BR and MP are</w:t>
            </w:r>
            <w:r>
              <w:rPr>
                <w:rFonts w:ascii="Arial" w:eastAsia="宋体" w:hAnsi="Arial" w:cs="Arial"/>
                <w:lang w:eastAsia="zh-CN"/>
              </w:rPr>
              <w:t xml:space="preserve"> managed by HM</w:t>
            </w:r>
            <w:r>
              <w:rPr>
                <w:rFonts w:ascii="Arial" w:eastAsia="宋体" w:hAnsi="Arial" w:cs="Arial" w:hint="eastAsia"/>
                <w:lang w:eastAsia="zh-CN"/>
              </w:rPr>
              <w:t>.</w:t>
            </w:r>
          </w:p>
          <w:p w:rsidR="00636023" w:rsidRPr="00F30A6D" w:rsidRDefault="00636023" w:rsidP="00A331B2">
            <w:pPr>
              <w:pStyle w:val="Body"/>
              <w:rPr>
                <w:rFonts w:ascii="Arial" w:eastAsia="宋体" w:hAnsi="Arial" w:cs="Arial"/>
                <w:lang w:eastAsia="zh-CN"/>
              </w:rPr>
            </w:pPr>
            <w:r>
              <w:rPr>
                <w:rFonts w:ascii="Arial" w:eastAsia="宋体" w:hAnsi="Arial" w:cs="Arial" w:hint="eastAsia"/>
                <w:lang w:eastAsia="zh-CN"/>
              </w:rPr>
              <w:t>Set MP wifi1.1 and BR wifix.1 as backhaul. MP connects with BR via wifi1.1 backhaul interface.</w:t>
            </w:r>
          </w:p>
          <w:p w:rsidR="00636023" w:rsidRDefault="00636023" w:rsidP="00A331B2">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MP wifi sub-interface, which is set as access mode.</w:t>
            </w:r>
          </w:p>
          <w:p w:rsidR="00636023" w:rsidRDefault="00636023" w:rsidP="00A331B2">
            <w:pPr>
              <w:pStyle w:val="Body"/>
              <w:rPr>
                <w:rFonts w:ascii="Arial" w:eastAsia="宋体" w:hAnsi="Arial" w:cs="Arial"/>
                <w:lang w:eastAsia="zh-CN"/>
              </w:rPr>
            </w:pPr>
            <w:r>
              <w:rPr>
                <w:rFonts w:ascii="Arial" w:eastAsia="宋体" w:hAnsi="Arial" w:cs="Arial" w:hint="eastAsia"/>
                <w:lang w:eastAsia="zh-CN"/>
              </w:rPr>
              <w:t>Laptop1 connects with SSID</w:t>
            </w:r>
            <w:r w:rsidR="00E461EA">
              <w:rPr>
                <w:rFonts w:ascii="Arial" w:eastAsia="宋体" w:hAnsi="Arial" w:cs="Arial" w:hint="eastAsia"/>
                <w:lang w:eastAsia="zh-CN"/>
              </w:rPr>
              <w:t xml:space="preserve"> to access Internet</w:t>
            </w:r>
            <w:r>
              <w:rPr>
                <w:rFonts w:ascii="Arial" w:eastAsia="宋体" w:hAnsi="Arial" w:cs="Arial" w:hint="eastAsia"/>
                <w:lang w:eastAsia="zh-CN"/>
              </w:rPr>
              <w:t>.</w:t>
            </w:r>
          </w:p>
          <w:p w:rsidR="00E461EA" w:rsidRPr="00B13F92" w:rsidRDefault="00E461EA" w:rsidP="00A331B2">
            <w:pPr>
              <w:pStyle w:val="Body"/>
              <w:rPr>
                <w:rFonts w:ascii="Arial" w:eastAsia="宋体" w:hAnsi="Arial" w:cs="Arial"/>
                <w:lang w:eastAsia="zh-CN"/>
              </w:rPr>
            </w:pPr>
            <w:r w:rsidRPr="008A4E4E">
              <w:rPr>
                <w:rFonts w:ascii="Arial" w:eastAsia="宋体" w:hAnsi="Arial" w:cs="Arial"/>
                <w:lang w:eastAsia="zh-CN"/>
              </w:rPr>
              <w:t>The Laptop1’s GW should be the one of BR mgt0.x.</w:t>
            </w:r>
          </w:p>
        </w:tc>
      </w:tr>
      <w:tr w:rsidR="00636023" w:rsidRPr="00322E9D" w:rsidTr="008A4E4E">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636023" w:rsidRPr="008A4E4E" w:rsidRDefault="00636023" w:rsidP="008A4E4E">
            <w:pPr>
              <w:rPr>
                <w:rFonts w:ascii="Arial" w:hAnsi="Arial" w:cs="Arial"/>
                <w:color w:val="auto"/>
              </w:rPr>
            </w:pPr>
            <w:r w:rsidRPr="008A4E4E">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36023" w:rsidRDefault="00636023" w:rsidP="007D2755">
            <w:pPr>
              <w:pStyle w:val="Body"/>
              <w:numPr>
                <w:ilvl w:val="2"/>
                <w:numId w:val="31"/>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p>
          <w:p w:rsidR="00636023" w:rsidRDefault="00636023" w:rsidP="007D2755">
            <w:pPr>
              <w:pStyle w:val="Body"/>
              <w:numPr>
                <w:ilvl w:val="2"/>
                <w:numId w:val="31"/>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636023" w:rsidRDefault="00636023" w:rsidP="007D2755">
            <w:pPr>
              <w:pStyle w:val="Body"/>
              <w:numPr>
                <w:ilvl w:val="2"/>
                <w:numId w:val="31"/>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636023" w:rsidRPr="00954567" w:rsidRDefault="00636023" w:rsidP="007D2755">
            <w:pPr>
              <w:pStyle w:val="Body"/>
              <w:numPr>
                <w:ilvl w:val="2"/>
                <w:numId w:val="31"/>
              </w:numPr>
              <w:ind w:left="268" w:hanging="268"/>
              <w:rPr>
                <w:rFonts w:ascii="Arial" w:eastAsia="宋体" w:hAnsi="Arial" w:cs="Arial"/>
                <w:lang w:eastAsia="zh-CN"/>
              </w:rPr>
            </w:pPr>
            <w:r>
              <w:rPr>
                <w:rFonts w:ascii="Arial" w:eastAsia="宋体" w:hAnsi="Arial" w:cs="Arial" w:hint="eastAsia"/>
                <w:lang w:eastAsia="zh-CN"/>
              </w:rPr>
              <w:t>Making use of test tool provided by Dev</w:t>
            </w:r>
            <w:r w:rsidR="00E461EA">
              <w:rPr>
                <w:rFonts w:ascii="Arial" w:eastAsia="宋体" w:hAnsi="Arial" w:cs="Arial" w:hint="eastAsia"/>
                <w:lang w:eastAsia="zh-CN"/>
              </w:rPr>
              <w:t>, search corresponding TLV in BR</w:t>
            </w:r>
            <w:r>
              <w:rPr>
                <w:rFonts w:ascii="Arial" w:eastAsia="宋体" w:hAnsi="Arial" w:cs="Arial" w:hint="eastAsia"/>
                <w:lang w:eastAsia="zh-CN"/>
              </w:rPr>
              <w:t xml:space="preserve"> reporting file. </w:t>
            </w:r>
            <w:r w:rsidR="00E461EA">
              <w:rPr>
                <w:rFonts w:ascii="Arial" w:eastAsia="宋体" w:hAnsi="Arial" w:cs="Arial" w:hint="eastAsia"/>
                <w:lang w:eastAsia="zh-CN"/>
              </w:rPr>
              <w:lastRenderedPageBreak/>
              <w:t>Check if BR</w:t>
            </w:r>
            <w:r>
              <w:rPr>
                <w:rFonts w:ascii="Arial" w:eastAsia="宋体" w:hAnsi="Arial" w:cs="Arial" w:hint="eastAsia"/>
                <w:lang w:eastAsia="zh-CN"/>
              </w:rPr>
              <w:t xml:space="preserve"> can classify and report application traffic, which goes th</w:t>
            </w:r>
            <w:r w:rsidR="00E461EA">
              <w:rPr>
                <w:rFonts w:ascii="Arial" w:eastAsia="宋体" w:hAnsi="Arial" w:cs="Arial" w:hint="eastAsia"/>
                <w:lang w:eastAsia="zh-CN"/>
              </w:rPr>
              <w:t>rough BR</w:t>
            </w:r>
            <w:r w:rsidR="001C772A">
              <w:rPr>
                <w:rFonts w:ascii="Arial" w:eastAsia="宋体" w:hAnsi="Arial" w:cs="Arial" w:hint="eastAsia"/>
                <w:lang w:eastAsia="zh-CN"/>
              </w:rPr>
              <w:t xml:space="preserve"> backhaul wifix.1</w:t>
            </w:r>
            <w:r>
              <w:rPr>
                <w:rFonts w:ascii="Arial" w:eastAsia="宋体" w:hAnsi="Arial" w:cs="Arial" w:hint="eastAsia"/>
                <w:lang w:eastAsia="zh-CN"/>
              </w:rPr>
              <w:t>, with correct TLV field to HM correctly.</w:t>
            </w:r>
          </w:p>
          <w:p w:rsidR="00636023" w:rsidRDefault="00636023" w:rsidP="007D2755">
            <w:pPr>
              <w:pStyle w:val="Body"/>
              <w:numPr>
                <w:ilvl w:val="2"/>
                <w:numId w:val="31"/>
              </w:numPr>
              <w:ind w:left="268" w:hanging="268"/>
              <w:rPr>
                <w:rFonts w:ascii="Arial" w:eastAsia="宋体" w:hAnsi="Arial" w:cs="Arial"/>
                <w:lang w:eastAsia="zh-CN"/>
              </w:rPr>
            </w:pPr>
            <w:r>
              <w:rPr>
                <w:rFonts w:ascii="Arial" w:eastAsia="宋体" w:hAnsi="Arial" w:cs="Arial" w:hint="eastAsia"/>
                <w:lang w:eastAsia="zh-CN"/>
              </w:rPr>
              <w:t xml:space="preserve">Set application reporting mode as </w:t>
            </w:r>
            <w:r>
              <w:rPr>
                <w:rFonts w:ascii="Arial" w:eastAsia="宋体" w:hAnsi="Arial" w:cs="Arial"/>
                <w:lang w:eastAsia="zh-CN"/>
              </w:rPr>
              <w:t>“</w:t>
            </w:r>
            <w:r>
              <w:rPr>
                <w:rFonts w:ascii="Arial" w:eastAsia="宋体" w:hAnsi="Arial" w:cs="Arial" w:hint="eastAsia"/>
                <w:lang w:eastAsia="zh-CN"/>
              </w:rPr>
              <w:t>disable</w:t>
            </w:r>
            <w:r>
              <w:rPr>
                <w:rFonts w:ascii="Arial" w:eastAsia="宋体" w:hAnsi="Arial" w:cs="Arial"/>
                <w:lang w:eastAsia="zh-CN"/>
              </w:rPr>
              <w:t>”</w:t>
            </w:r>
            <w:r w:rsidR="00E461EA">
              <w:rPr>
                <w:rFonts w:ascii="Arial" w:eastAsia="宋体" w:hAnsi="Arial" w:cs="Arial" w:hint="eastAsia"/>
                <w:lang w:eastAsia="zh-CN"/>
              </w:rPr>
              <w:t xml:space="preserve"> globally at BR</w:t>
            </w:r>
            <w:r>
              <w:rPr>
                <w:rFonts w:ascii="Arial" w:eastAsia="宋体" w:hAnsi="Arial" w:cs="Arial" w:hint="eastAsia"/>
                <w:lang w:eastAsia="zh-CN"/>
              </w:rPr>
              <w:t>.</w:t>
            </w:r>
          </w:p>
          <w:p w:rsidR="00636023" w:rsidRPr="00954567" w:rsidRDefault="00636023" w:rsidP="007D2755">
            <w:pPr>
              <w:pStyle w:val="Body"/>
              <w:numPr>
                <w:ilvl w:val="2"/>
                <w:numId w:val="31"/>
              </w:numPr>
              <w:ind w:left="268" w:hanging="268"/>
              <w:rPr>
                <w:rFonts w:ascii="Arial" w:eastAsia="宋体" w:hAnsi="Arial" w:cs="Arial"/>
                <w:lang w:eastAsia="zh-CN"/>
              </w:rPr>
            </w:pPr>
            <w:r>
              <w:rPr>
                <w:rFonts w:ascii="Arial" w:eastAsia="宋体" w:hAnsi="Arial" w:cs="Arial" w:hint="eastAsia"/>
                <w:lang w:eastAsia="zh-CN"/>
              </w:rPr>
              <w:t xml:space="preserve">Clear previous http </w:t>
            </w:r>
            <w:r w:rsidRPr="00FB4EFC">
              <w:rPr>
                <w:rFonts w:ascii="Arial" w:eastAsia="宋体" w:hAnsi="Arial" w:cs="Arial"/>
                <w:lang w:eastAsia="zh-CN"/>
              </w:rPr>
              <w:t>session</w:t>
            </w:r>
            <w:r w:rsidR="00E461EA">
              <w:rPr>
                <w:rFonts w:ascii="Arial" w:eastAsia="宋体" w:hAnsi="Arial" w:cs="Arial" w:hint="eastAsia"/>
                <w:lang w:eastAsia="zh-CN"/>
              </w:rPr>
              <w:t xml:space="preserve"> at BR</w:t>
            </w:r>
            <w:r w:rsidRPr="00FB4EFC">
              <w:rPr>
                <w:rFonts w:ascii="Arial" w:eastAsia="宋体" w:hAnsi="Arial" w:cs="Arial"/>
                <w:lang w:eastAsia="zh-CN"/>
              </w:rPr>
              <w:t xml:space="preserve">, </w:t>
            </w:r>
            <w:r>
              <w:rPr>
                <w:rFonts w:ascii="Arial" w:eastAsia="宋体" w:hAnsi="Arial" w:cs="Arial"/>
                <w:lang w:eastAsia="zh-CN"/>
              </w:rPr>
              <w:t>and th</w:t>
            </w:r>
            <w:r>
              <w:rPr>
                <w:rFonts w:ascii="Arial" w:eastAsia="宋体" w:hAnsi="Arial" w:cs="Arial" w:hint="eastAsia"/>
                <w:lang w:eastAsia="zh-CN"/>
              </w:rPr>
              <w:t>en launch http session again at laptop1.</w:t>
            </w:r>
          </w:p>
          <w:p w:rsidR="00636023" w:rsidRPr="000501C0" w:rsidRDefault="00636023" w:rsidP="000501C0">
            <w:pPr>
              <w:pStyle w:val="Body"/>
              <w:numPr>
                <w:ilvl w:val="2"/>
                <w:numId w:val="31"/>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w:t>
            </w:r>
            <w:r w:rsidR="00E461EA">
              <w:rPr>
                <w:rFonts w:ascii="Arial" w:eastAsia="宋体" w:hAnsi="Arial" w:cs="Arial" w:hint="eastAsia"/>
                <w:lang w:eastAsia="zh-CN"/>
              </w:rPr>
              <w:t>rresponding TLV in BR</w:t>
            </w:r>
            <w:r>
              <w:rPr>
                <w:rFonts w:ascii="Arial" w:eastAsia="宋体" w:hAnsi="Arial" w:cs="Arial" w:hint="eastAsia"/>
                <w:lang w:eastAsia="zh-CN"/>
              </w:rPr>
              <w:t xml:space="preserve"> reporting file. Check if AP can classify HTTP session and report application traffic with correct TLV field to HM correctly.</w:t>
            </w:r>
          </w:p>
        </w:tc>
      </w:tr>
      <w:tr w:rsidR="00636023" w:rsidRPr="00322E9D" w:rsidTr="008A4E4E">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636023" w:rsidRPr="008A4E4E" w:rsidRDefault="00636023" w:rsidP="008A4E4E">
            <w:pPr>
              <w:rPr>
                <w:rFonts w:ascii="Arial" w:hAnsi="Arial" w:cs="Arial"/>
                <w:color w:val="auto"/>
              </w:rPr>
            </w:pPr>
            <w:r w:rsidRPr="008A4E4E">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36023" w:rsidRDefault="00636023" w:rsidP="00A331B2">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636023" w:rsidRDefault="000703D5" w:rsidP="00A331B2">
            <w:pPr>
              <w:pStyle w:val="Body"/>
              <w:rPr>
                <w:rFonts w:ascii="Arial" w:eastAsia="宋体" w:hAnsi="Arial" w:cs="Arial"/>
                <w:lang w:eastAsia="zh-CN"/>
              </w:rPr>
            </w:pPr>
            <w:r>
              <w:rPr>
                <w:rFonts w:ascii="Arial" w:eastAsia="宋体" w:hAnsi="Arial" w:cs="Arial" w:hint="eastAsia"/>
                <w:lang w:eastAsia="zh-CN"/>
              </w:rPr>
              <w:t>Step 2</w:t>
            </w:r>
            <w:r w:rsidR="00636023">
              <w:rPr>
                <w:rFonts w:ascii="Arial" w:eastAsia="宋体" w:hAnsi="Arial" w:cs="Arial" w:hint="eastAsia"/>
                <w:lang w:eastAsia="zh-CN"/>
              </w:rPr>
              <w:t>. Enable application HTTP, TCP and IP for reporting successfully.</w:t>
            </w:r>
          </w:p>
          <w:p w:rsidR="00636023" w:rsidRDefault="000703D5" w:rsidP="00A331B2">
            <w:pPr>
              <w:pStyle w:val="Body"/>
              <w:rPr>
                <w:rFonts w:ascii="Arial" w:eastAsia="宋体" w:hAnsi="Arial" w:cs="Arial"/>
                <w:lang w:eastAsia="zh-CN"/>
              </w:rPr>
            </w:pPr>
            <w:r>
              <w:rPr>
                <w:rFonts w:ascii="Arial" w:eastAsia="宋体" w:hAnsi="Arial" w:cs="Arial" w:hint="eastAsia"/>
                <w:lang w:eastAsia="zh-CN"/>
              </w:rPr>
              <w:t>Step 4</w:t>
            </w:r>
            <w:r w:rsidR="00636023">
              <w:rPr>
                <w:rFonts w:ascii="Arial" w:eastAsia="宋体" w:hAnsi="Arial" w:cs="Arial" w:hint="eastAsia"/>
                <w:lang w:eastAsia="zh-CN"/>
              </w:rPr>
              <w:t xml:space="preserve">. </w:t>
            </w:r>
            <w:r w:rsidR="00421C4E">
              <w:rPr>
                <w:rFonts w:ascii="Arial" w:eastAsia="宋体" w:hAnsi="Arial" w:cs="Arial" w:hint="eastAsia"/>
                <w:lang w:eastAsia="zh-CN"/>
              </w:rPr>
              <w:t xml:space="preserve">No TLV with field </w:t>
            </w:r>
            <w:r w:rsidR="00421C4E">
              <w:rPr>
                <w:rFonts w:ascii="Arial" w:eastAsia="宋体" w:hAnsi="Arial" w:cs="Arial"/>
                <w:lang w:eastAsia="zh-CN"/>
              </w:rPr>
              <w:t>“</w:t>
            </w:r>
            <w:r w:rsidR="00636023">
              <w:rPr>
                <w:rFonts w:ascii="Arial" w:eastAsia="宋体" w:hAnsi="Arial" w:cs="Arial" w:hint="eastAsia"/>
                <w:lang w:eastAsia="zh-CN"/>
              </w:rPr>
              <w:t>IntName4Client</w:t>
            </w:r>
            <w:r w:rsidR="00636023">
              <w:rPr>
                <w:rFonts w:ascii="Arial" w:eastAsia="宋体" w:hAnsi="Arial" w:cs="Arial"/>
                <w:lang w:eastAsia="zh-CN"/>
              </w:rPr>
              <w:t>”</w:t>
            </w:r>
            <w:r w:rsidR="00E461EA">
              <w:rPr>
                <w:rFonts w:ascii="Arial" w:eastAsia="宋体" w:hAnsi="Arial" w:cs="Arial" w:hint="eastAsia"/>
                <w:lang w:eastAsia="zh-CN"/>
              </w:rPr>
              <w:t xml:space="preserve"> as BR backhaul wifix</w:t>
            </w:r>
            <w:r w:rsidR="00636023">
              <w:rPr>
                <w:rFonts w:ascii="Arial" w:eastAsia="宋体" w:hAnsi="Arial" w:cs="Arial" w:hint="eastAsia"/>
                <w:lang w:eastAsia="zh-CN"/>
              </w:rPr>
              <w:t xml:space="preserve">.1. </w:t>
            </w:r>
          </w:p>
          <w:p w:rsidR="00636023" w:rsidRDefault="000703D5" w:rsidP="00A331B2">
            <w:pPr>
              <w:pStyle w:val="Body"/>
              <w:rPr>
                <w:rFonts w:ascii="Arial" w:eastAsia="宋体" w:hAnsi="Arial" w:cs="Arial"/>
                <w:lang w:eastAsia="zh-CN"/>
              </w:rPr>
            </w:pPr>
            <w:r>
              <w:rPr>
                <w:rFonts w:ascii="Arial" w:eastAsia="宋体" w:hAnsi="Arial" w:cs="Arial" w:hint="eastAsia"/>
                <w:lang w:eastAsia="zh-CN"/>
              </w:rPr>
              <w:t>Step 5</w:t>
            </w:r>
            <w:r w:rsidR="00636023">
              <w:rPr>
                <w:rFonts w:ascii="Arial" w:eastAsia="宋体" w:hAnsi="Arial" w:cs="Arial" w:hint="eastAsia"/>
                <w:lang w:eastAsia="zh-CN"/>
              </w:rPr>
              <w:t xml:space="preserve">. Set application reporting mode as </w:t>
            </w:r>
            <w:r w:rsidR="00636023">
              <w:rPr>
                <w:rFonts w:ascii="Arial" w:eastAsia="宋体" w:hAnsi="Arial" w:cs="Arial"/>
                <w:lang w:eastAsia="zh-CN"/>
              </w:rPr>
              <w:t>“</w:t>
            </w:r>
            <w:r w:rsidR="00636023">
              <w:rPr>
                <w:rFonts w:ascii="Arial" w:eastAsia="宋体" w:hAnsi="Arial" w:cs="Arial" w:hint="eastAsia"/>
                <w:lang w:eastAsia="zh-CN"/>
              </w:rPr>
              <w:t>disable</w:t>
            </w:r>
            <w:r w:rsidR="00636023">
              <w:rPr>
                <w:rFonts w:ascii="Arial" w:eastAsia="宋体" w:hAnsi="Arial" w:cs="Arial"/>
                <w:lang w:eastAsia="zh-CN"/>
              </w:rPr>
              <w:t>”</w:t>
            </w:r>
            <w:r w:rsidR="00636023">
              <w:rPr>
                <w:rFonts w:ascii="Arial" w:eastAsia="宋体" w:hAnsi="Arial" w:cs="Arial" w:hint="eastAsia"/>
                <w:lang w:eastAsia="zh-CN"/>
              </w:rPr>
              <w:t xml:space="preserve"> globally successfully.</w:t>
            </w:r>
          </w:p>
          <w:p w:rsidR="00636023" w:rsidRPr="00450728" w:rsidRDefault="000703D5" w:rsidP="00806E6B">
            <w:pPr>
              <w:pStyle w:val="Body"/>
              <w:rPr>
                <w:rFonts w:ascii="Arial" w:eastAsia="宋体" w:hAnsi="Arial" w:cs="Arial"/>
                <w:lang w:eastAsia="zh-CN"/>
              </w:rPr>
            </w:pPr>
            <w:r>
              <w:rPr>
                <w:rFonts w:ascii="Arial" w:eastAsia="宋体" w:hAnsi="Arial" w:cs="Arial" w:hint="eastAsia"/>
                <w:lang w:eastAsia="zh-CN"/>
              </w:rPr>
              <w:t>Step 7</w:t>
            </w:r>
            <w:r w:rsidR="00636023">
              <w:rPr>
                <w:rFonts w:ascii="Arial" w:eastAsia="宋体" w:hAnsi="Arial" w:cs="Arial" w:hint="eastAsia"/>
                <w:lang w:eastAsia="zh-CN"/>
              </w:rPr>
              <w:t xml:space="preserve">. </w:t>
            </w:r>
            <w:r w:rsidR="00806E6B">
              <w:rPr>
                <w:rFonts w:ascii="Arial" w:eastAsia="宋体" w:hAnsi="Arial" w:cs="Arial" w:hint="eastAsia"/>
                <w:lang w:eastAsia="zh-CN"/>
              </w:rPr>
              <w:t>HiveOS does NOT generate application reporting file</w:t>
            </w:r>
            <w:r w:rsidR="00636023">
              <w:rPr>
                <w:rFonts w:ascii="Arial" w:eastAsia="宋体" w:hAnsi="Arial" w:cs="Arial" w:hint="eastAsia"/>
                <w:lang w:eastAsia="zh-CN"/>
              </w:rPr>
              <w:t xml:space="preserve">. </w:t>
            </w:r>
          </w:p>
        </w:tc>
      </w:tr>
      <w:tr w:rsidR="00690999" w:rsidRPr="00322E9D" w:rsidTr="008A4E4E">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690999" w:rsidRPr="008A4E4E" w:rsidRDefault="00690999" w:rsidP="008A4E4E">
            <w:pPr>
              <w:rPr>
                <w:rFonts w:ascii="Arial" w:eastAsia="宋体" w:hAnsi="Arial" w:cs="Arial"/>
                <w:color w:val="auto"/>
                <w:lang w:eastAsia="zh-CN"/>
              </w:rPr>
            </w:pPr>
            <w:r w:rsidRPr="008A4E4E">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90999" w:rsidRPr="008A4E4E" w:rsidRDefault="00690999" w:rsidP="008A4E4E">
            <w:pPr>
              <w:pStyle w:val="Body"/>
              <w:rPr>
                <w:rFonts w:ascii="Arial" w:eastAsia="宋体" w:hAnsi="Arial" w:cs="Arial"/>
                <w:lang w:eastAsia="zh-CN"/>
              </w:rPr>
            </w:pPr>
          </w:p>
        </w:tc>
      </w:tr>
      <w:tr w:rsidR="00690999" w:rsidRPr="00322E9D" w:rsidTr="008A4E4E">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690999" w:rsidRPr="008A4E4E" w:rsidRDefault="00E461EA" w:rsidP="008A4E4E">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461EA" w:rsidRDefault="00E461EA" w:rsidP="008A4E4E">
            <w:pPr>
              <w:pStyle w:val="Body"/>
              <w:rPr>
                <w:rFonts w:ascii="Arial" w:eastAsia="宋体" w:hAnsi="Arial" w:cs="Arial"/>
                <w:lang w:eastAsia="zh-CN"/>
              </w:rPr>
            </w:pPr>
            <w:r>
              <w:rPr>
                <w:rFonts w:ascii="Arial" w:eastAsia="宋体" w:hAnsi="Arial" w:cs="Arial" w:hint="eastAsia"/>
                <w:lang w:eastAsia="zh-CN"/>
              </w:rPr>
              <w:t xml:space="preserve">For </w:t>
            </w:r>
            <w:r w:rsidRPr="008A4E4E">
              <w:rPr>
                <w:rFonts w:ascii="Arial" w:eastAsia="宋体" w:hAnsi="Arial" w:cs="Arial"/>
                <w:lang w:eastAsia="zh-CN"/>
              </w:rPr>
              <w:t>BR200-WP</w:t>
            </w:r>
            <w:r>
              <w:rPr>
                <w:rFonts w:ascii="Arial" w:eastAsia="宋体" w:hAnsi="Arial" w:cs="Arial" w:hint="eastAsia"/>
                <w:lang w:eastAsia="zh-CN"/>
              </w:rPr>
              <w:t>, only can set wifi0.1 as wifi backhaul interface.</w:t>
            </w:r>
          </w:p>
          <w:p w:rsidR="004272CF" w:rsidRPr="008A4E4E" w:rsidRDefault="00E461EA" w:rsidP="008A4E4E">
            <w:pPr>
              <w:pStyle w:val="Body"/>
              <w:rPr>
                <w:rFonts w:ascii="Arial" w:eastAsia="宋体" w:hAnsi="Arial" w:cs="Arial"/>
                <w:lang w:eastAsia="zh-CN"/>
              </w:rPr>
            </w:pPr>
            <w:r>
              <w:rPr>
                <w:rFonts w:ascii="Arial" w:eastAsia="宋体" w:hAnsi="Arial" w:cs="Arial" w:hint="eastAsia"/>
                <w:lang w:eastAsia="zh-CN"/>
              </w:rPr>
              <w:t xml:space="preserve">For </w:t>
            </w:r>
            <w:r>
              <w:rPr>
                <w:rFonts w:ascii="Arial" w:eastAsia="宋体" w:hAnsi="Arial" w:cs="Arial"/>
                <w:lang w:eastAsia="zh-CN"/>
              </w:rPr>
              <w:t>BRAP330</w:t>
            </w:r>
            <w:r>
              <w:rPr>
                <w:rFonts w:ascii="Arial" w:eastAsia="宋体" w:hAnsi="Arial" w:cs="Arial" w:hint="eastAsia"/>
                <w:lang w:eastAsia="zh-CN"/>
              </w:rPr>
              <w:t xml:space="preserve"> and </w:t>
            </w:r>
            <w:r w:rsidRPr="008A4E4E">
              <w:rPr>
                <w:rFonts w:ascii="Arial" w:eastAsia="宋体" w:hAnsi="Arial" w:cs="Arial"/>
                <w:lang w:eastAsia="zh-CN"/>
              </w:rPr>
              <w:t>BRAP350,</w:t>
            </w:r>
            <w:r>
              <w:rPr>
                <w:rFonts w:ascii="Arial" w:eastAsia="宋体" w:hAnsi="Arial" w:cs="Arial" w:hint="eastAsia"/>
                <w:lang w:eastAsia="zh-CN"/>
              </w:rPr>
              <w:t xml:space="preserve"> can set wifi0.1 and wifi1.1 as wifi </w:t>
            </w:r>
            <w:r>
              <w:rPr>
                <w:rFonts w:ascii="Arial" w:eastAsia="宋体" w:hAnsi="Arial" w:cs="Arial"/>
                <w:lang w:eastAsia="zh-CN"/>
              </w:rPr>
              <w:t>backhaul</w:t>
            </w:r>
            <w:r>
              <w:rPr>
                <w:rFonts w:ascii="Arial" w:eastAsia="宋体" w:hAnsi="Arial" w:cs="Arial" w:hint="eastAsia"/>
                <w:lang w:eastAsia="zh-CN"/>
              </w:rPr>
              <w:t>.</w:t>
            </w:r>
          </w:p>
        </w:tc>
      </w:tr>
    </w:tbl>
    <w:p w:rsidR="00690999" w:rsidRDefault="00690999" w:rsidP="00690999">
      <w:pPr>
        <w:rPr>
          <w:rFonts w:eastAsia="宋体"/>
          <w:lang w:eastAsia="zh-CN"/>
        </w:rPr>
      </w:pPr>
    </w:p>
    <w:p w:rsidR="00690999" w:rsidRPr="000E29B5" w:rsidRDefault="00A8149E" w:rsidP="000E29B5">
      <w:pPr>
        <w:pStyle w:val="Heading4"/>
        <w:ind w:firstLine="1121"/>
        <w:rPr>
          <w:rFonts w:ascii="Arial" w:hAnsi="Arial"/>
          <w:b w:val="0"/>
          <w:sz w:val="21"/>
          <w:szCs w:val="21"/>
        </w:rPr>
      </w:pPr>
      <w:r>
        <w:rPr>
          <w:rFonts w:ascii="Arial" w:hAnsi="Arial" w:hint="eastAsia"/>
          <w:b w:val="0"/>
          <w:sz w:val="21"/>
          <w:szCs w:val="21"/>
        </w:rPr>
        <w:t>ApplicationReporting_Function_</w:t>
      </w:r>
      <w:r w:rsidR="008F303F">
        <w:rPr>
          <w:rFonts w:ascii="Arial" w:eastAsia="宋体" w:hAnsi="Arial" w:hint="eastAsia"/>
          <w:b w:val="0"/>
          <w:sz w:val="21"/>
          <w:szCs w:val="21"/>
          <w:lang w:eastAsia="zh-CN"/>
        </w:rPr>
        <w:t>19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DF775F" w:rsidRPr="00322E9D" w:rsidTr="00A607EB">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F775F" w:rsidRPr="00A607EB" w:rsidRDefault="00DF775F" w:rsidP="00A607EB">
            <w:pPr>
              <w:rPr>
                <w:rFonts w:ascii="Arial" w:hAnsi="Arial" w:cs="Arial"/>
                <w:color w:val="auto"/>
              </w:rPr>
            </w:pPr>
            <w:r w:rsidRPr="00A607EB">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F775F" w:rsidRPr="00A607EB" w:rsidRDefault="00A8149E" w:rsidP="00A607EB">
            <w:pPr>
              <w:pStyle w:val="Body"/>
              <w:rPr>
                <w:rFonts w:ascii="Arial" w:eastAsia="宋体" w:hAnsi="Arial" w:cs="Arial"/>
                <w:lang w:eastAsia="zh-CN"/>
              </w:rPr>
            </w:pPr>
            <w:r>
              <w:rPr>
                <w:rFonts w:ascii="Arial" w:eastAsia="宋体" w:hAnsi="Arial" w:cs="Arial"/>
                <w:lang w:eastAsia="zh-CN"/>
              </w:rPr>
              <w:t>ApplicationReporting_Function_</w:t>
            </w:r>
            <w:r w:rsidR="008F303F">
              <w:rPr>
                <w:rFonts w:ascii="Arial" w:eastAsia="宋体" w:hAnsi="Arial" w:cs="Arial" w:hint="eastAsia"/>
                <w:lang w:eastAsia="zh-CN"/>
              </w:rPr>
              <w:t>19</w:t>
            </w:r>
          </w:p>
        </w:tc>
      </w:tr>
      <w:tr w:rsidR="00DF775F" w:rsidRPr="00322E9D" w:rsidTr="00A607EB">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F775F" w:rsidRPr="00A607EB" w:rsidRDefault="00DF775F" w:rsidP="00A607EB">
            <w:pPr>
              <w:rPr>
                <w:rFonts w:ascii="Arial" w:hAnsi="Arial" w:cs="Arial"/>
                <w:color w:val="auto"/>
              </w:rPr>
            </w:pPr>
            <w:r w:rsidRPr="00A607EB">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DF775F" w:rsidRPr="00A607EB" w:rsidRDefault="000A1A6C" w:rsidP="00A607EB">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DF775F" w:rsidRPr="00A607EB" w:rsidRDefault="00DF775F" w:rsidP="00A607EB">
            <w:pPr>
              <w:rPr>
                <w:rFonts w:ascii="Arial" w:hAnsi="Arial" w:cs="Arial"/>
                <w:color w:val="auto"/>
              </w:rPr>
            </w:pPr>
            <w:r w:rsidRPr="00A607EB">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DF775F" w:rsidRPr="00A607EB" w:rsidRDefault="00DF775F" w:rsidP="00A607EB">
            <w:pPr>
              <w:pStyle w:val="Body"/>
              <w:rPr>
                <w:rFonts w:ascii="Arial" w:eastAsia="宋体" w:hAnsi="Arial" w:cs="Arial"/>
                <w:lang w:eastAsia="zh-CN"/>
              </w:rPr>
            </w:pPr>
            <w:r w:rsidRPr="00A607EB">
              <w:rPr>
                <w:rFonts w:ascii="Arial" w:eastAsia="宋体" w:hAnsi="Arial" w:cs="Arial"/>
                <w:lang w:eastAsia="zh-CN"/>
              </w:rPr>
              <w:t>No</w:t>
            </w:r>
          </w:p>
        </w:tc>
      </w:tr>
      <w:tr w:rsidR="00DF775F" w:rsidRPr="00322E9D" w:rsidTr="00A607EB">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F775F" w:rsidRPr="00A607EB" w:rsidRDefault="00DF775F" w:rsidP="00A607EB">
            <w:pPr>
              <w:rPr>
                <w:rFonts w:ascii="Arial" w:hAnsi="Arial" w:cs="Arial"/>
                <w:color w:val="auto"/>
              </w:rPr>
            </w:pPr>
            <w:r w:rsidRPr="00A607EB">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607EB" w:rsidRPr="00A607EB" w:rsidRDefault="00A607EB" w:rsidP="00A607EB">
            <w:pPr>
              <w:pStyle w:val="Body"/>
              <w:rPr>
                <w:rFonts w:ascii="Arial" w:eastAsia="宋体" w:hAnsi="Arial" w:cs="Arial"/>
                <w:lang w:eastAsia="zh-CN"/>
              </w:rPr>
            </w:pPr>
            <w:r w:rsidRPr="00A607EB">
              <w:rPr>
                <w:rFonts w:ascii="Arial" w:eastAsia="宋体" w:hAnsi="Arial" w:cs="Arial"/>
                <w:lang w:eastAsia="zh-CN"/>
              </w:rPr>
              <w:t>Laptop1_____SW(trunk)_____(eth1)BR(eth0)_____SW_____HM</w:t>
            </w:r>
          </w:p>
          <w:p w:rsidR="00A607EB" w:rsidRPr="00A607EB" w:rsidRDefault="00A607EB" w:rsidP="00A607EB">
            <w:pPr>
              <w:pStyle w:val="Body"/>
              <w:rPr>
                <w:rFonts w:ascii="Arial" w:eastAsia="宋体" w:hAnsi="Arial" w:cs="Arial"/>
                <w:lang w:eastAsia="zh-CN"/>
              </w:rPr>
            </w:pPr>
            <w:r w:rsidRPr="00A607EB">
              <w:rPr>
                <w:rFonts w:ascii="Arial" w:eastAsia="宋体" w:hAnsi="Arial" w:cs="Arial"/>
                <w:lang w:eastAsia="zh-CN"/>
              </w:rPr>
              <w:t xml:space="preserve">                                                                                     |</w:t>
            </w:r>
          </w:p>
          <w:p w:rsidR="00A607EB" w:rsidRPr="00A607EB" w:rsidRDefault="00A607EB" w:rsidP="00A607EB">
            <w:pPr>
              <w:pStyle w:val="Body"/>
              <w:rPr>
                <w:rFonts w:ascii="Arial" w:eastAsia="宋体" w:hAnsi="Arial" w:cs="Arial"/>
                <w:lang w:eastAsia="zh-CN"/>
              </w:rPr>
            </w:pPr>
            <w:r w:rsidRPr="00A607EB">
              <w:rPr>
                <w:rFonts w:ascii="Arial" w:eastAsia="宋体" w:hAnsi="Arial" w:cs="Arial"/>
                <w:lang w:eastAsia="zh-CN"/>
              </w:rPr>
              <w:t xml:space="preserve">                                                                                     |</w:t>
            </w:r>
          </w:p>
          <w:p w:rsidR="00A607EB" w:rsidRPr="00A607EB" w:rsidRDefault="00A607EB" w:rsidP="00A607EB">
            <w:pPr>
              <w:pStyle w:val="Body"/>
              <w:rPr>
                <w:rFonts w:ascii="Arial" w:eastAsia="宋体" w:hAnsi="Arial" w:cs="Arial"/>
                <w:lang w:eastAsia="zh-CN"/>
              </w:rPr>
            </w:pPr>
            <w:r w:rsidRPr="00A607EB">
              <w:rPr>
                <w:rFonts w:ascii="Arial" w:eastAsia="宋体" w:hAnsi="Arial" w:cs="Arial"/>
                <w:lang w:eastAsia="zh-CN"/>
              </w:rPr>
              <w:t xml:space="preserve">                                                                                Internet</w:t>
            </w:r>
          </w:p>
        </w:tc>
      </w:tr>
      <w:tr w:rsidR="00DF775F" w:rsidRPr="00322E9D" w:rsidTr="00A607EB">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F775F" w:rsidRPr="00A607EB" w:rsidRDefault="00DF775F" w:rsidP="00A607EB">
            <w:pPr>
              <w:rPr>
                <w:rFonts w:ascii="Arial" w:hAnsi="Arial" w:cs="Arial"/>
                <w:color w:val="auto"/>
              </w:rPr>
            </w:pPr>
            <w:r w:rsidRPr="00A607EB">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F775F" w:rsidRPr="00A607EB" w:rsidRDefault="00434357" w:rsidP="00A607EB">
            <w:pPr>
              <w:pStyle w:val="Body"/>
              <w:rPr>
                <w:rFonts w:ascii="Arial" w:eastAsia="宋体" w:hAnsi="Arial" w:cs="Arial"/>
                <w:lang w:eastAsia="zh-CN"/>
              </w:rPr>
            </w:pPr>
            <w:r>
              <w:rPr>
                <w:rFonts w:ascii="Arial" w:eastAsia="宋体" w:hAnsi="Arial" w:cs="Arial"/>
                <w:lang w:eastAsia="zh-CN"/>
              </w:rPr>
              <w:t xml:space="preserve">The application reporting </w:t>
            </w:r>
            <w:r w:rsidR="00A607EB" w:rsidRPr="00A607EB">
              <w:rPr>
                <w:rFonts w:ascii="Arial" w:eastAsia="宋体" w:hAnsi="Arial" w:cs="Arial"/>
                <w:lang w:eastAsia="zh-CN"/>
              </w:rPr>
              <w:t>verification for BR bridge-802.1q eth</w:t>
            </w:r>
            <w:r w:rsidR="000703D5">
              <w:rPr>
                <w:rFonts w:ascii="Arial" w:eastAsia="宋体" w:hAnsi="Arial" w:cs="Arial"/>
                <w:lang w:eastAsia="zh-CN"/>
              </w:rPr>
              <w:t>x interface</w:t>
            </w:r>
            <w:r w:rsidR="00A607EB" w:rsidRPr="00A607EB">
              <w:rPr>
                <w:rFonts w:ascii="Arial" w:eastAsia="宋体" w:hAnsi="Arial" w:cs="Arial"/>
                <w:lang w:eastAsia="zh-CN"/>
              </w:rPr>
              <w:t>.</w:t>
            </w:r>
            <w:r w:rsidR="000501C0">
              <w:rPr>
                <w:rFonts w:ascii="Arial" w:eastAsia="宋体" w:hAnsi="Arial" w:cs="Arial" w:hint="eastAsia"/>
                <w:lang w:eastAsia="zh-CN"/>
              </w:rPr>
              <w:t xml:space="preserve"> (Auto Mode)</w:t>
            </w:r>
          </w:p>
        </w:tc>
      </w:tr>
      <w:tr w:rsidR="00DF775F" w:rsidRPr="00322E9D" w:rsidTr="00A607EB">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F775F" w:rsidRPr="00A607EB" w:rsidRDefault="00A8542E" w:rsidP="00A607EB">
            <w:pPr>
              <w:rPr>
                <w:rFonts w:ascii="Arial" w:eastAsia="宋体" w:hAnsi="Arial" w:cs="Arial"/>
                <w:color w:val="auto"/>
                <w:lang w:eastAsia="zh-CN"/>
              </w:rPr>
            </w:pPr>
            <w:r w:rsidRPr="00A607EB">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F775F" w:rsidRPr="00A607EB" w:rsidRDefault="00A607EB" w:rsidP="00A607EB">
            <w:pPr>
              <w:pStyle w:val="Body"/>
              <w:rPr>
                <w:rFonts w:ascii="Arial" w:eastAsia="宋体" w:hAnsi="Arial" w:cs="Arial"/>
                <w:lang w:eastAsia="zh-CN"/>
              </w:rPr>
            </w:pPr>
            <w:r w:rsidRPr="00A607EB">
              <w:rPr>
                <w:rFonts w:ascii="Arial" w:eastAsia="宋体" w:hAnsi="Arial" w:cs="Arial"/>
                <w:lang w:eastAsia="zh-CN"/>
              </w:rPr>
              <w:t>BR: BR200,BR200-WP,BRAP330,BRAP350,</w:t>
            </w:r>
          </w:p>
        </w:tc>
      </w:tr>
      <w:tr w:rsidR="00A607EB" w:rsidRPr="00322E9D" w:rsidTr="00A607EB">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607EB" w:rsidRPr="00A607EB" w:rsidRDefault="00A607EB" w:rsidP="00A607EB">
            <w:pPr>
              <w:rPr>
                <w:rFonts w:ascii="Arial" w:hAnsi="Arial" w:cs="Arial"/>
                <w:color w:val="auto"/>
              </w:rPr>
            </w:pPr>
            <w:r w:rsidRPr="00A607EB">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607EB" w:rsidRPr="00A607EB" w:rsidRDefault="00A607EB" w:rsidP="00A607EB">
            <w:pPr>
              <w:pStyle w:val="Body"/>
              <w:rPr>
                <w:rFonts w:ascii="Arial" w:eastAsia="宋体" w:hAnsi="Arial" w:cs="Arial"/>
                <w:lang w:eastAsia="zh-CN"/>
              </w:rPr>
            </w:pPr>
            <w:r w:rsidRPr="00A607EB">
              <w:rPr>
                <w:rFonts w:ascii="Arial" w:eastAsia="宋体" w:hAnsi="Arial" w:cs="Arial"/>
                <w:lang w:eastAsia="zh-CN"/>
              </w:rPr>
              <w:t>BR is managed by HM.</w:t>
            </w:r>
          </w:p>
          <w:p w:rsidR="00A607EB" w:rsidRPr="00A607EB" w:rsidRDefault="00A607EB" w:rsidP="00A607EB">
            <w:pPr>
              <w:pStyle w:val="Body"/>
              <w:rPr>
                <w:rFonts w:ascii="Arial" w:eastAsia="宋体" w:hAnsi="Arial" w:cs="Arial"/>
                <w:lang w:eastAsia="zh-CN"/>
              </w:rPr>
            </w:pPr>
            <w:r w:rsidRPr="00A607EB">
              <w:rPr>
                <w:rFonts w:ascii="Arial" w:eastAsia="宋体" w:hAnsi="Arial" w:cs="Arial"/>
                <w:lang w:eastAsia="zh-CN"/>
              </w:rPr>
              <w:t>Set BR eth0 as WAN mode, and eth1 as bridge-802.1q mode.</w:t>
            </w:r>
          </w:p>
          <w:p w:rsidR="00A607EB" w:rsidRPr="00A607EB" w:rsidRDefault="00A607EB" w:rsidP="00A607EB">
            <w:pPr>
              <w:pStyle w:val="Body"/>
              <w:rPr>
                <w:rFonts w:ascii="Arial" w:eastAsia="宋体" w:hAnsi="Arial" w:cs="Arial"/>
                <w:lang w:eastAsia="zh-CN"/>
              </w:rPr>
            </w:pPr>
            <w:r w:rsidRPr="00A607EB">
              <w:rPr>
                <w:rFonts w:ascii="Arial" w:eastAsia="宋体" w:hAnsi="Arial" w:cs="Arial"/>
                <w:lang w:eastAsia="zh-CN"/>
              </w:rPr>
              <w:t>BR eth1 and SW trunk interface allow all vlans.</w:t>
            </w:r>
          </w:p>
          <w:p w:rsidR="00A607EB" w:rsidRPr="00A607EB" w:rsidRDefault="00A607EB" w:rsidP="00A607EB">
            <w:pPr>
              <w:pStyle w:val="Body"/>
              <w:rPr>
                <w:rFonts w:ascii="Arial" w:eastAsia="宋体" w:hAnsi="Arial" w:cs="Arial"/>
                <w:lang w:eastAsia="zh-CN"/>
              </w:rPr>
            </w:pPr>
            <w:r w:rsidRPr="00A607EB">
              <w:rPr>
                <w:rFonts w:ascii="Arial" w:eastAsia="宋体" w:hAnsi="Arial" w:cs="Arial"/>
                <w:lang w:eastAsia="zh-CN"/>
              </w:rPr>
              <w:t>Laptop1 connects with Internet via SW.</w:t>
            </w:r>
          </w:p>
          <w:p w:rsidR="00A607EB" w:rsidRPr="00A607EB" w:rsidRDefault="00A607EB" w:rsidP="00A607EB">
            <w:pPr>
              <w:pStyle w:val="Body"/>
              <w:rPr>
                <w:rFonts w:ascii="Arial" w:eastAsia="宋体" w:hAnsi="Arial" w:cs="Arial"/>
                <w:lang w:eastAsia="zh-CN"/>
              </w:rPr>
            </w:pPr>
            <w:r w:rsidRPr="00A607EB">
              <w:rPr>
                <w:rFonts w:ascii="Arial" w:eastAsia="宋体" w:hAnsi="Arial" w:cs="Arial"/>
                <w:lang w:eastAsia="zh-CN"/>
              </w:rPr>
              <w:t>Laptop1’s GW should be one of BR mgt0.x sub-interfaces.</w:t>
            </w:r>
          </w:p>
        </w:tc>
      </w:tr>
      <w:tr w:rsidR="00A607EB" w:rsidRPr="00322E9D" w:rsidTr="00A607EB">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A607EB" w:rsidRPr="00A607EB" w:rsidRDefault="00A607EB" w:rsidP="00A607EB">
            <w:pPr>
              <w:rPr>
                <w:rFonts w:ascii="Arial" w:hAnsi="Arial" w:cs="Arial"/>
                <w:color w:val="auto"/>
              </w:rPr>
            </w:pPr>
            <w:r w:rsidRPr="00A607EB">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607EB" w:rsidRPr="00A607EB" w:rsidRDefault="00A607EB" w:rsidP="007D2755">
            <w:pPr>
              <w:pStyle w:val="Body"/>
              <w:numPr>
                <w:ilvl w:val="2"/>
                <w:numId w:val="32"/>
              </w:numPr>
              <w:ind w:left="268" w:hanging="268"/>
              <w:rPr>
                <w:rFonts w:ascii="Arial" w:eastAsia="宋体" w:hAnsi="Arial" w:cs="Arial"/>
                <w:lang w:eastAsia="zh-CN"/>
              </w:rPr>
            </w:pPr>
            <w:r w:rsidRPr="00A607EB">
              <w:rPr>
                <w:rFonts w:ascii="Arial" w:eastAsia="宋体" w:hAnsi="Arial" w:cs="Arial"/>
                <w:lang w:eastAsia="zh-CN"/>
              </w:rPr>
              <w:t>Turn on L7 engine and set application reporting mode as “auto” globally at BR.</w:t>
            </w:r>
          </w:p>
          <w:p w:rsidR="00A607EB" w:rsidRPr="00A607EB" w:rsidRDefault="00A607EB" w:rsidP="007D2755">
            <w:pPr>
              <w:pStyle w:val="Body"/>
              <w:numPr>
                <w:ilvl w:val="2"/>
                <w:numId w:val="32"/>
              </w:numPr>
              <w:ind w:left="268" w:hanging="268"/>
              <w:rPr>
                <w:rFonts w:ascii="Arial" w:eastAsia="宋体" w:hAnsi="Arial" w:cs="Arial"/>
                <w:lang w:eastAsia="zh-CN"/>
              </w:rPr>
            </w:pPr>
            <w:r w:rsidRPr="00A607EB">
              <w:rPr>
                <w:rFonts w:ascii="Arial" w:eastAsia="宋体" w:hAnsi="Arial" w:cs="Arial"/>
                <w:lang w:eastAsia="zh-CN"/>
              </w:rPr>
              <w:t>Enable application HTTP, TCP and IP for reporting.</w:t>
            </w:r>
          </w:p>
          <w:p w:rsidR="00A607EB" w:rsidRPr="00A607EB" w:rsidRDefault="00A607EB" w:rsidP="007D2755">
            <w:pPr>
              <w:pStyle w:val="Body"/>
              <w:numPr>
                <w:ilvl w:val="2"/>
                <w:numId w:val="32"/>
              </w:numPr>
              <w:ind w:left="268" w:hanging="268"/>
              <w:rPr>
                <w:rFonts w:ascii="Arial" w:eastAsia="宋体" w:hAnsi="Arial" w:cs="Arial"/>
                <w:lang w:eastAsia="zh-CN"/>
              </w:rPr>
            </w:pPr>
            <w:r w:rsidRPr="00A607EB">
              <w:rPr>
                <w:rFonts w:ascii="Arial" w:eastAsia="宋体" w:hAnsi="Arial" w:cs="Arial"/>
                <w:lang w:eastAsia="zh-CN"/>
              </w:rPr>
              <w:t>Laptop1 accesses Internet web site via http session.</w:t>
            </w:r>
          </w:p>
          <w:p w:rsidR="00A607EB" w:rsidRPr="00A607EB" w:rsidRDefault="00A607EB" w:rsidP="007D2755">
            <w:pPr>
              <w:pStyle w:val="Body"/>
              <w:numPr>
                <w:ilvl w:val="2"/>
                <w:numId w:val="32"/>
              </w:numPr>
              <w:ind w:left="268" w:hanging="268"/>
              <w:rPr>
                <w:rFonts w:ascii="Arial" w:eastAsia="宋体" w:hAnsi="Arial" w:cs="Arial"/>
                <w:lang w:eastAsia="zh-CN"/>
              </w:rPr>
            </w:pPr>
            <w:r w:rsidRPr="00A607EB">
              <w:rPr>
                <w:rFonts w:ascii="Arial" w:eastAsia="宋体" w:hAnsi="Arial" w:cs="Arial"/>
                <w:lang w:eastAsia="zh-CN"/>
              </w:rPr>
              <w:t xml:space="preserve">Making use of test tool provided by Dev, search corresponding TLV in BR reporting file. Check if BR can classify and report application traffic, which goes through </w:t>
            </w:r>
            <w:r w:rsidR="001C772A">
              <w:rPr>
                <w:rFonts w:ascii="Arial" w:eastAsia="宋体" w:hAnsi="Arial" w:cs="Arial" w:hint="eastAsia"/>
                <w:lang w:eastAsia="zh-CN"/>
              </w:rPr>
              <w:t>BR bridge-802.1q eth1</w:t>
            </w:r>
            <w:r w:rsidRPr="00A607EB">
              <w:rPr>
                <w:rFonts w:ascii="Arial" w:eastAsia="宋体" w:hAnsi="Arial" w:cs="Arial"/>
                <w:lang w:eastAsia="zh-CN"/>
              </w:rPr>
              <w:t>, with correct TLV field to HM correctly.</w:t>
            </w:r>
          </w:p>
          <w:p w:rsidR="00A607EB" w:rsidRPr="00A607EB" w:rsidRDefault="00A607EB" w:rsidP="007D2755">
            <w:pPr>
              <w:pStyle w:val="Body"/>
              <w:numPr>
                <w:ilvl w:val="2"/>
                <w:numId w:val="32"/>
              </w:numPr>
              <w:ind w:left="268" w:hanging="268"/>
              <w:rPr>
                <w:rFonts w:ascii="Arial" w:eastAsia="宋体" w:hAnsi="Arial" w:cs="Arial"/>
                <w:lang w:eastAsia="zh-CN"/>
              </w:rPr>
            </w:pPr>
            <w:r w:rsidRPr="00A607EB">
              <w:rPr>
                <w:rFonts w:ascii="Arial" w:eastAsia="宋体" w:hAnsi="Arial" w:cs="Arial"/>
                <w:lang w:eastAsia="zh-CN"/>
              </w:rPr>
              <w:t>Set application reporting mode as “disable” globally at BR.</w:t>
            </w:r>
          </w:p>
          <w:p w:rsidR="00A607EB" w:rsidRPr="00A607EB" w:rsidRDefault="00A607EB" w:rsidP="007D2755">
            <w:pPr>
              <w:pStyle w:val="Body"/>
              <w:numPr>
                <w:ilvl w:val="2"/>
                <w:numId w:val="32"/>
              </w:numPr>
              <w:ind w:left="268" w:hanging="268"/>
              <w:rPr>
                <w:rFonts w:ascii="Arial" w:eastAsia="宋体" w:hAnsi="Arial" w:cs="Arial"/>
                <w:lang w:eastAsia="zh-CN"/>
              </w:rPr>
            </w:pPr>
            <w:r w:rsidRPr="00A607EB">
              <w:rPr>
                <w:rFonts w:ascii="Arial" w:eastAsia="宋体" w:hAnsi="Arial" w:cs="Arial"/>
                <w:lang w:eastAsia="zh-CN"/>
              </w:rPr>
              <w:t>Clear previous http session at BR, and then launch http session again at laptop1.</w:t>
            </w:r>
          </w:p>
          <w:p w:rsidR="00A607EB" w:rsidRPr="000501C0" w:rsidRDefault="00A607EB" w:rsidP="000501C0">
            <w:pPr>
              <w:pStyle w:val="Body"/>
              <w:numPr>
                <w:ilvl w:val="2"/>
                <w:numId w:val="32"/>
              </w:numPr>
              <w:ind w:left="268" w:hanging="268"/>
              <w:rPr>
                <w:rFonts w:ascii="Arial" w:eastAsia="宋体" w:hAnsi="Arial" w:cs="Arial"/>
                <w:lang w:eastAsia="zh-CN"/>
              </w:rPr>
            </w:pPr>
            <w:r w:rsidRPr="00A607EB">
              <w:rPr>
                <w:rFonts w:ascii="Arial" w:eastAsia="宋体" w:hAnsi="Arial" w:cs="Arial"/>
                <w:lang w:eastAsia="zh-CN"/>
              </w:rPr>
              <w:t>Making use of test tool provided by Dev, search corresponding TLV in BR reporting file. Check if BR can classify HTTP session and report application traffic with correct TLV field to HM correctly.</w:t>
            </w:r>
          </w:p>
        </w:tc>
      </w:tr>
      <w:tr w:rsidR="00A607EB" w:rsidRPr="00322E9D" w:rsidTr="00A607EB">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A607EB" w:rsidRPr="00A607EB" w:rsidRDefault="00A607EB" w:rsidP="00A607EB">
            <w:pPr>
              <w:rPr>
                <w:rFonts w:ascii="Arial" w:hAnsi="Arial" w:cs="Arial"/>
                <w:color w:val="auto"/>
              </w:rPr>
            </w:pPr>
            <w:r w:rsidRPr="00A607EB">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607EB" w:rsidRPr="00A607EB" w:rsidRDefault="00A607EB" w:rsidP="00A607EB">
            <w:pPr>
              <w:pStyle w:val="Body"/>
              <w:rPr>
                <w:rFonts w:ascii="Arial" w:eastAsia="宋体" w:hAnsi="Arial" w:cs="Arial"/>
                <w:lang w:eastAsia="zh-CN"/>
              </w:rPr>
            </w:pPr>
            <w:r w:rsidRPr="00A607EB">
              <w:rPr>
                <w:rFonts w:ascii="Arial" w:eastAsia="宋体" w:hAnsi="Arial" w:cs="Arial"/>
                <w:lang w:eastAsia="zh-CN"/>
              </w:rPr>
              <w:t>Step 1. Turn on L7 engine and set application reporting mode globally successfully.</w:t>
            </w:r>
          </w:p>
          <w:p w:rsidR="00A607EB" w:rsidRPr="00A607EB" w:rsidRDefault="000703D5" w:rsidP="00A607EB">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2</w:t>
            </w:r>
            <w:r w:rsidR="00A607EB" w:rsidRPr="00A607EB">
              <w:rPr>
                <w:rFonts w:ascii="Arial" w:eastAsia="宋体" w:hAnsi="Arial" w:cs="Arial"/>
                <w:lang w:eastAsia="zh-CN"/>
              </w:rPr>
              <w:t>. Enable application HTTP, TCP and IP for reporting successfully.</w:t>
            </w:r>
          </w:p>
          <w:p w:rsidR="00A607EB" w:rsidRDefault="00A607EB" w:rsidP="00A607EB">
            <w:pPr>
              <w:pStyle w:val="Body"/>
              <w:rPr>
                <w:rFonts w:ascii="Arial" w:eastAsia="宋体" w:hAnsi="Arial" w:cs="Arial"/>
                <w:lang w:eastAsia="zh-CN"/>
              </w:rPr>
            </w:pPr>
            <w:r w:rsidRPr="00A607EB">
              <w:rPr>
                <w:rFonts w:ascii="Arial" w:eastAsia="宋体" w:hAnsi="Arial" w:cs="Arial"/>
                <w:lang w:eastAsia="zh-CN"/>
              </w:rPr>
              <w:t>St</w:t>
            </w:r>
            <w:r w:rsidR="000703D5">
              <w:rPr>
                <w:rFonts w:ascii="Arial" w:eastAsia="宋体" w:hAnsi="Arial" w:cs="Arial"/>
                <w:lang w:eastAsia="zh-CN"/>
              </w:rPr>
              <w:t xml:space="preserve">ep </w:t>
            </w:r>
            <w:r w:rsidR="000703D5">
              <w:rPr>
                <w:rFonts w:ascii="Arial" w:eastAsia="宋体" w:hAnsi="Arial" w:cs="Arial" w:hint="eastAsia"/>
                <w:lang w:eastAsia="zh-CN"/>
              </w:rPr>
              <w:t>4</w:t>
            </w:r>
            <w:r w:rsidR="00CA6B68">
              <w:rPr>
                <w:rFonts w:ascii="Arial" w:eastAsia="宋体" w:hAnsi="Arial" w:cs="Arial"/>
                <w:lang w:eastAsia="zh-CN"/>
              </w:rPr>
              <w:t>. Check TLV fields</w:t>
            </w:r>
            <w:r w:rsidR="00CA6B68">
              <w:rPr>
                <w:rFonts w:ascii="Arial" w:eastAsia="宋体" w:hAnsi="Arial" w:cs="Arial" w:hint="eastAsia"/>
                <w:lang w:eastAsia="zh-CN"/>
              </w:rPr>
              <w:t xml:space="preserve"> in application reporting file:</w:t>
            </w:r>
          </w:p>
          <w:tbl>
            <w:tblPr>
              <w:tblW w:w="5820" w:type="dxa"/>
              <w:tblLayout w:type="fixed"/>
              <w:tblLook w:val="04A0" w:firstRow="1" w:lastRow="0" w:firstColumn="1" w:lastColumn="0" w:noHBand="0" w:noVBand="1"/>
            </w:tblPr>
            <w:tblGrid>
              <w:gridCol w:w="2180"/>
              <w:gridCol w:w="3640"/>
            </w:tblGrid>
            <w:tr w:rsidR="00CA6B68" w:rsidRPr="00D576E5" w:rsidTr="0096170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A6B68" w:rsidRPr="00D576E5" w:rsidRDefault="00CA6B68" w:rsidP="00961702">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A6B68" w:rsidRPr="00D576E5" w:rsidRDefault="00CA6B68" w:rsidP="00961702">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A6B68" w:rsidRPr="00D91692" w:rsidRDefault="00CA6B68" w:rsidP="006A1B24">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lastRenderedPageBreak/>
                    <w:t>AppType</w:t>
                  </w:r>
                </w:p>
              </w:tc>
              <w:tc>
                <w:tcPr>
                  <w:tcW w:w="3640" w:type="dxa"/>
                  <w:tcBorders>
                    <w:top w:val="nil"/>
                    <w:left w:val="nil"/>
                    <w:bottom w:val="single" w:sz="4" w:space="0" w:color="auto"/>
                    <w:right w:val="single" w:sz="4" w:space="0" w:color="auto"/>
                  </w:tcBorders>
                  <w:shd w:val="clear" w:color="auto" w:fill="auto"/>
                  <w:vAlign w:val="center"/>
                  <w:hideMark/>
                </w:tcPr>
                <w:p w:rsidR="00CA6B68" w:rsidRPr="00D91692" w:rsidRDefault="00CA6B68" w:rsidP="006A1B24">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BR eth1</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Interface as 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s GW</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A6B68" w:rsidRPr="00D91692" w:rsidRDefault="00CA6B68" w:rsidP="006A1B24">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2</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unknown</w:t>
                  </w:r>
                  <w:r w:rsidRPr="00D91692">
                    <w:rPr>
                      <w:rFonts w:ascii="Calibri" w:eastAsia="Times New Roman" w:hAnsi="Calibri" w:cs="Calibri"/>
                      <w:b w:val="0"/>
                      <w:sz w:val="22"/>
                      <w:szCs w:val="22"/>
                      <w:lang w:eastAsia="zh-CN"/>
                    </w:rPr>
                    <w:t>)</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A6B68" w:rsidRPr="00D576E5" w:rsidTr="006A1B24">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A607EB" w:rsidRPr="00A607EB" w:rsidRDefault="000703D5" w:rsidP="00A607EB">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5</w:t>
            </w:r>
            <w:r w:rsidR="00A607EB" w:rsidRPr="00A607EB">
              <w:rPr>
                <w:rFonts w:ascii="Arial" w:eastAsia="宋体" w:hAnsi="Arial" w:cs="Arial"/>
                <w:lang w:eastAsia="zh-CN"/>
              </w:rPr>
              <w:t>. Set application reporting mode as “disable” globally successfully.</w:t>
            </w:r>
          </w:p>
          <w:p w:rsidR="00A607EB" w:rsidRPr="00A607EB" w:rsidRDefault="000703D5" w:rsidP="00A607EB">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7</w:t>
            </w:r>
            <w:r w:rsidR="00A607EB" w:rsidRPr="00A607EB">
              <w:rPr>
                <w:rFonts w:ascii="Arial" w:eastAsia="宋体" w:hAnsi="Arial" w:cs="Arial"/>
                <w:lang w:eastAsia="zh-CN"/>
              </w:rPr>
              <w:t xml:space="preserve">. </w:t>
            </w:r>
            <w:r w:rsidR="00421C4E">
              <w:rPr>
                <w:rFonts w:ascii="Arial" w:eastAsia="宋体" w:hAnsi="Arial" w:cs="Arial"/>
                <w:lang w:eastAsia="zh-CN"/>
              </w:rPr>
              <w:t>No TLV with field “</w:t>
            </w:r>
            <w:r w:rsidR="00A607EB" w:rsidRPr="00A607EB">
              <w:rPr>
                <w:rFonts w:ascii="Arial" w:eastAsia="宋体" w:hAnsi="Arial" w:cs="Arial"/>
                <w:lang w:eastAsia="zh-CN"/>
              </w:rPr>
              <w:t>IntName4Client”</w:t>
            </w:r>
            <w:r w:rsidR="00A607EB">
              <w:rPr>
                <w:rFonts w:ascii="Arial" w:eastAsia="宋体" w:hAnsi="Arial" w:cs="Arial"/>
                <w:lang w:eastAsia="zh-CN"/>
              </w:rPr>
              <w:t xml:space="preserve"> as </w:t>
            </w:r>
            <w:r w:rsidR="00A607EB">
              <w:rPr>
                <w:rFonts w:ascii="Arial" w:eastAsia="宋体" w:hAnsi="Arial" w:cs="Arial" w:hint="eastAsia"/>
                <w:lang w:eastAsia="zh-CN"/>
              </w:rPr>
              <w:t>BR</w:t>
            </w:r>
            <w:r w:rsidR="00A607EB">
              <w:rPr>
                <w:rFonts w:ascii="Arial" w:eastAsia="宋体" w:hAnsi="Arial" w:cs="Arial"/>
                <w:lang w:eastAsia="zh-CN"/>
              </w:rPr>
              <w:t xml:space="preserve"> eth</w:t>
            </w:r>
            <w:r w:rsidR="00A607EB">
              <w:rPr>
                <w:rFonts w:ascii="Arial" w:eastAsia="宋体" w:hAnsi="Arial" w:cs="Arial" w:hint="eastAsia"/>
                <w:lang w:eastAsia="zh-CN"/>
              </w:rPr>
              <w:t>1</w:t>
            </w:r>
            <w:r w:rsidR="00A607EB" w:rsidRPr="00A607EB">
              <w:rPr>
                <w:rFonts w:ascii="Arial" w:eastAsia="宋体" w:hAnsi="Arial" w:cs="Arial"/>
                <w:lang w:eastAsia="zh-CN"/>
              </w:rPr>
              <w:t>.</w:t>
            </w:r>
          </w:p>
        </w:tc>
      </w:tr>
      <w:tr w:rsidR="00DF775F" w:rsidRPr="00322E9D" w:rsidTr="00A607EB">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DF775F" w:rsidRPr="00A607EB" w:rsidRDefault="00DF775F" w:rsidP="00A607EB">
            <w:pPr>
              <w:rPr>
                <w:rFonts w:ascii="Arial" w:eastAsia="宋体" w:hAnsi="Arial" w:cs="Arial"/>
                <w:color w:val="auto"/>
                <w:lang w:eastAsia="zh-CN"/>
              </w:rPr>
            </w:pPr>
            <w:r w:rsidRPr="00A607EB">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F775F" w:rsidRPr="00A607EB" w:rsidRDefault="00DF775F" w:rsidP="00A607EB">
            <w:pPr>
              <w:pStyle w:val="Body"/>
              <w:rPr>
                <w:rFonts w:ascii="Arial" w:eastAsia="宋体" w:hAnsi="Arial" w:cs="Arial"/>
                <w:lang w:eastAsia="zh-CN"/>
              </w:rPr>
            </w:pPr>
          </w:p>
        </w:tc>
      </w:tr>
      <w:tr w:rsidR="00DF775F" w:rsidRPr="00322E9D" w:rsidTr="00A607EB">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DF775F" w:rsidRPr="00A607EB" w:rsidRDefault="00A607EB" w:rsidP="00A607EB">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F775F" w:rsidRPr="00A607EB" w:rsidRDefault="00DF775F" w:rsidP="00A607EB">
            <w:pPr>
              <w:pStyle w:val="Body"/>
              <w:rPr>
                <w:rFonts w:ascii="Arial" w:eastAsia="宋体" w:hAnsi="Arial" w:cs="Arial"/>
                <w:lang w:eastAsia="zh-CN"/>
              </w:rPr>
            </w:pPr>
          </w:p>
        </w:tc>
      </w:tr>
    </w:tbl>
    <w:p w:rsidR="00DF775F" w:rsidRPr="000E29B5" w:rsidRDefault="00DF775F" w:rsidP="000E29B5">
      <w:pPr>
        <w:pStyle w:val="Heading4"/>
        <w:ind w:firstLine="1121"/>
        <w:rPr>
          <w:rFonts w:ascii="Arial" w:hAnsi="Arial"/>
          <w:b w:val="0"/>
          <w:sz w:val="21"/>
          <w:szCs w:val="21"/>
        </w:rPr>
      </w:pPr>
      <w:r w:rsidRPr="000E29B5">
        <w:rPr>
          <w:rFonts w:ascii="Arial" w:hAnsi="Arial" w:hint="eastAsia"/>
          <w:b w:val="0"/>
          <w:sz w:val="21"/>
          <w:szCs w:val="21"/>
        </w:rPr>
        <w:t>ApplicationReporting_Function_</w:t>
      </w:r>
      <w:r w:rsidR="00A8149E">
        <w:rPr>
          <w:rFonts w:ascii="Arial" w:eastAsia="宋体" w:hAnsi="Arial" w:hint="eastAsia"/>
          <w:b w:val="0"/>
          <w:sz w:val="21"/>
          <w:szCs w:val="21"/>
          <w:lang w:eastAsia="zh-CN"/>
        </w:rPr>
        <w:t>2</w:t>
      </w:r>
      <w:r w:rsidR="008F303F">
        <w:rPr>
          <w:rFonts w:ascii="Arial" w:eastAsia="宋体" w:hAnsi="Arial" w:hint="eastAsia"/>
          <w:b w:val="0"/>
          <w:sz w:val="21"/>
          <w:szCs w:val="21"/>
          <w:lang w:eastAsia="zh-CN"/>
        </w:rPr>
        <w:t>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DF775F" w:rsidRPr="00322E9D" w:rsidTr="00D01C7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F775F" w:rsidRPr="00D01C78" w:rsidRDefault="00DF775F" w:rsidP="00D01C78">
            <w:pPr>
              <w:rPr>
                <w:rFonts w:ascii="Arial" w:hAnsi="Arial" w:cs="Arial"/>
                <w:color w:val="auto"/>
              </w:rPr>
            </w:pPr>
            <w:r w:rsidRPr="00D01C78">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F775F" w:rsidRPr="00D01C78" w:rsidRDefault="00DF775F" w:rsidP="00D01C78">
            <w:pPr>
              <w:pStyle w:val="Body"/>
              <w:rPr>
                <w:rFonts w:ascii="Arial" w:eastAsia="宋体" w:hAnsi="Arial" w:cs="Arial"/>
                <w:lang w:eastAsia="zh-CN"/>
              </w:rPr>
            </w:pPr>
            <w:r w:rsidRPr="00D01C78">
              <w:rPr>
                <w:rFonts w:ascii="Arial" w:eastAsia="宋体" w:hAnsi="Arial" w:cs="Arial"/>
                <w:lang w:eastAsia="zh-CN"/>
              </w:rPr>
              <w:t>ApplicationReporting_Function_</w:t>
            </w:r>
            <w:r w:rsidR="00A8149E">
              <w:rPr>
                <w:rFonts w:ascii="Arial" w:eastAsia="宋体" w:hAnsi="Arial" w:cs="Arial" w:hint="eastAsia"/>
                <w:lang w:eastAsia="zh-CN"/>
              </w:rPr>
              <w:t>2</w:t>
            </w:r>
            <w:r w:rsidR="008F303F">
              <w:rPr>
                <w:rFonts w:ascii="Arial" w:eastAsia="宋体" w:hAnsi="Arial" w:cs="Arial" w:hint="eastAsia"/>
                <w:lang w:eastAsia="zh-CN"/>
              </w:rPr>
              <w:t>0</w:t>
            </w:r>
          </w:p>
        </w:tc>
      </w:tr>
      <w:tr w:rsidR="00DF775F" w:rsidRPr="00322E9D" w:rsidTr="00D01C7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F775F" w:rsidRPr="00D01C78" w:rsidRDefault="00DF775F" w:rsidP="00D01C78">
            <w:pPr>
              <w:rPr>
                <w:rFonts w:ascii="Arial" w:hAnsi="Arial" w:cs="Arial"/>
                <w:color w:val="auto"/>
              </w:rPr>
            </w:pPr>
            <w:r w:rsidRPr="00D01C78">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DF775F" w:rsidRPr="00D01C78" w:rsidRDefault="000A1A6C" w:rsidP="00D01C78">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DF775F" w:rsidRPr="00D01C78" w:rsidRDefault="00DF775F" w:rsidP="00D01C78">
            <w:pPr>
              <w:rPr>
                <w:rFonts w:ascii="Arial" w:hAnsi="Arial" w:cs="Arial"/>
                <w:color w:val="auto"/>
              </w:rPr>
            </w:pPr>
            <w:r w:rsidRPr="00D01C78">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DF775F" w:rsidRPr="00D01C78" w:rsidRDefault="00DF775F" w:rsidP="00D01C78">
            <w:pPr>
              <w:pStyle w:val="Body"/>
              <w:rPr>
                <w:rFonts w:ascii="Arial" w:eastAsia="宋体" w:hAnsi="Arial" w:cs="Arial"/>
                <w:lang w:eastAsia="zh-CN"/>
              </w:rPr>
            </w:pPr>
            <w:r w:rsidRPr="00D01C78">
              <w:rPr>
                <w:rFonts w:ascii="Arial" w:eastAsia="宋体" w:hAnsi="Arial" w:cs="Arial"/>
                <w:lang w:eastAsia="zh-CN"/>
              </w:rPr>
              <w:t>No</w:t>
            </w:r>
          </w:p>
        </w:tc>
      </w:tr>
      <w:tr w:rsidR="00DF775F" w:rsidRPr="00322E9D" w:rsidTr="00D01C7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F775F" w:rsidRPr="00D01C78" w:rsidRDefault="00DF775F" w:rsidP="00D01C78">
            <w:pPr>
              <w:rPr>
                <w:rFonts w:ascii="Arial" w:hAnsi="Arial" w:cs="Arial"/>
                <w:color w:val="auto"/>
              </w:rPr>
            </w:pPr>
            <w:r w:rsidRPr="00D01C78">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01C78" w:rsidRPr="00D01C78" w:rsidRDefault="00D01C78" w:rsidP="00D01C78">
            <w:pPr>
              <w:pStyle w:val="Body"/>
              <w:rPr>
                <w:rFonts w:ascii="Arial" w:eastAsia="宋体" w:hAnsi="Arial" w:cs="Arial"/>
                <w:lang w:eastAsia="zh-CN"/>
              </w:rPr>
            </w:pPr>
            <w:r>
              <w:rPr>
                <w:rFonts w:ascii="Arial" w:eastAsia="宋体" w:hAnsi="Arial" w:cs="Arial"/>
                <w:lang w:eastAsia="zh-CN"/>
              </w:rPr>
              <w:t>Laptop1</w:t>
            </w:r>
            <w:r>
              <w:rPr>
                <w:rFonts w:ascii="Arial" w:eastAsia="宋体" w:hAnsi="Arial" w:cs="Arial" w:hint="eastAsia"/>
                <w:lang w:eastAsia="zh-CN"/>
              </w:rPr>
              <w:t>_____(eth1)BR(eth0)</w:t>
            </w:r>
            <w:r w:rsidRPr="00B2458B">
              <w:rPr>
                <w:rFonts w:ascii="Arial" w:eastAsia="宋体" w:hAnsi="Arial" w:cs="Arial"/>
                <w:lang w:eastAsia="zh-CN"/>
              </w:rPr>
              <w:t>_____</w:t>
            </w:r>
            <w:r>
              <w:rPr>
                <w:rFonts w:ascii="Arial" w:eastAsia="宋体" w:hAnsi="Arial" w:cs="Arial" w:hint="eastAsia"/>
                <w:lang w:eastAsia="zh-CN"/>
              </w:rPr>
              <w:t>SW_____</w:t>
            </w:r>
            <w:r w:rsidRPr="00B2458B">
              <w:rPr>
                <w:rFonts w:ascii="Arial" w:eastAsia="宋体" w:hAnsi="Arial" w:cs="Arial"/>
                <w:lang w:eastAsia="zh-CN"/>
              </w:rPr>
              <w:t>HM</w:t>
            </w:r>
          </w:p>
          <w:p w:rsidR="00D01C78" w:rsidRPr="00B2458B" w:rsidRDefault="00D01C78" w:rsidP="00D01C78">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w:t>
            </w:r>
          </w:p>
          <w:p w:rsidR="00D01C78" w:rsidRPr="00B2458B" w:rsidRDefault="00D01C78" w:rsidP="00D01C78">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D01C78" w:rsidRPr="00D01C78" w:rsidRDefault="00D01C78" w:rsidP="00D01C78">
            <w:pPr>
              <w:pStyle w:val="Body"/>
              <w:rPr>
                <w:rFonts w:ascii="Arial" w:eastAsia="宋体" w:hAnsi="Arial" w:cs="Arial"/>
                <w:lang w:eastAsia="zh-CN"/>
              </w:rPr>
            </w:pP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DF775F" w:rsidRPr="00322E9D" w:rsidTr="00D01C7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F775F" w:rsidRPr="00D01C78" w:rsidRDefault="00DF775F" w:rsidP="00D01C78">
            <w:pPr>
              <w:rPr>
                <w:rFonts w:ascii="Arial" w:hAnsi="Arial" w:cs="Arial"/>
                <w:color w:val="auto"/>
              </w:rPr>
            </w:pPr>
            <w:r w:rsidRPr="00D01C78">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F775F" w:rsidRPr="00D01C78" w:rsidRDefault="00434357" w:rsidP="00D01C78">
            <w:pPr>
              <w:pStyle w:val="Body"/>
              <w:rPr>
                <w:rFonts w:ascii="Arial" w:eastAsia="宋体" w:hAnsi="Arial" w:cs="Arial"/>
                <w:lang w:eastAsia="zh-CN"/>
              </w:rPr>
            </w:pPr>
            <w:r>
              <w:rPr>
                <w:rFonts w:ascii="Arial" w:eastAsia="宋体" w:hAnsi="Arial" w:cs="Arial"/>
                <w:lang w:eastAsia="zh-CN"/>
              </w:rPr>
              <w:t xml:space="preserve">The application reporting </w:t>
            </w:r>
            <w:r w:rsidR="00D01C78" w:rsidRPr="00A607EB">
              <w:rPr>
                <w:rFonts w:ascii="Arial" w:eastAsia="宋体" w:hAnsi="Arial" w:cs="Arial"/>
                <w:lang w:eastAsia="zh-CN"/>
              </w:rPr>
              <w:t>verification for BR bridg</w:t>
            </w:r>
            <w:r w:rsidR="00D01C78">
              <w:rPr>
                <w:rFonts w:ascii="Arial" w:eastAsia="宋体" w:hAnsi="Arial" w:cs="Arial"/>
                <w:lang w:eastAsia="zh-CN"/>
              </w:rPr>
              <w:t>e-</w:t>
            </w:r>
            <w:r w:rsidR="00D01C78">
              <w:rPr>
                <w:rFonts w:ascii="Arial" w:eastAsia="宋体" w:hAnsi="Arial" w:cs="Arial" w:hint="eastAsia"/>
                <w:lang w:eastAsia="zh-CN"/>
              </w:rPr>
              <w:t>access</w:t>
            </w:r>
            <w:r w:rsidR="00D01C78" w:rsidRPr="00A607EB">
              <w:rPr>
                <w:rFonts w:ascii="Arial" w:eastAsia="宋体" w:hAnsi="Arial" w:cs="Arial"/>
                <w:lang w:eastAsia="zh-CN"/>
              </w:rPr>
              <w:t xml:space="preserve"> eth</w:t>
            </w:r>
            <w:r w:rsidR="000703D5">
              <w:rPr>
                <w:rFonts w:ascii="Arial" w:eastAsia="宋体" w:hAnsi="Arial" w:cs="Arial"/>
                <w:lang w:eastAsia="zh-CN"/>
              </w:rPr>
              <w:t>x interface</w:t>
            </w:r>
            <w:r w:rsidR="00D01C78" w:rsidRPr="00A607EB">
              <w:rPr>
                <w:rFonts w:ascii="Arial" w:eastAsia="宋体" w:hAnsi="Arial" w:cs="Arial"/>
                <w:lang w:eastAsia="zh-CN"/>
              </w:rPr>
              <w:t>.</w:t>
            </w:r>
            <w:r w:rsidR="000501C0">
              <w:rPr>
                <w:rFonts w:ascii="Arial" w:eastAsia="宋体" w:hAnsi="Arial" w:cs="Arial" w:hint="eastAsia"/>
                <w:lang w:eastAsia="zh-CN"/>
              </w:rPr>
              <w:t xml:space="preserve"> (Auto Mode)</w:t>
            </w:r>
          </w:p>
        </w:tc>
      </w:tr>
      <w:tr w:rsidR="00DF775F" w:rsidRPr="00322E9D" w:rsidTr="00D01C7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F775F" w:rsidRPr="00D01C78" w:rsidRDefault="00A8542E" w:rsidP="00D01C78">
            <w:pPr>
              <w:rPr>
                <w:rFonts w:ascii="Arial" w:eastAsia="宋体" w:hAnsi="Arial" w:cs="Arial"/>
                <w:color w:val="auto"/>
                <w:lang w:eastAsia="zh-CN"/>
              </w:rPr>
            </w:pPr>
            <w:r w:rsidRPr="00D01C78">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F775F" w:rsidRPr="00D01C78" w:rsidRDefault="00D01C78" w:rsidP="00D01C78">
            <w:pPr>
              <w:pStyle w:val="Body"/>
              <w:rPr>
                <w:rFonts w:ascii="Arial" w:eastAsia="宋体" w:hAnsi="Arial" w:cs="Arial"/>
                <w:lang w:eastAsia="zh-CN"/>
              </w:rPr>
            </w:pPr>
            <w:r w:rsidRPr="00A607EB">
              <w:rPr>
                <w:rFonts w:ascii="Arial" w:eastAsia="宋体" w:hAnsi="Arial" w:cs="Arial"/>
                <w:lang w:eastAsia="zh-CN"/>
              </w:rPr>
              <w:t>BR: BR200,BR200-WP,BRAP330,BRAP350,</w:t>
            </w:r>
          </w:p>
        </w:tc>
      </w:tr>
      <w:tr w:rsidR="00DF775F" w:rsidRPr="00322E9D" w:rsidTr="00D01C7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F775F" w:rsidRPr="00D01C78" w:rsidRDefault="00DF775F" w:rsidP="00D01C78">
            <w:pPr>
              <w:rPr>
                <w:rFonts w:ascii="Arial" w:hAnsi="Arial" w:cs="Arial"/>
                <w:color w:val="auto"/>
              </w:rPr>
            </w:pPr>
            <w:r w:rsidRPr="00D01C78">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01C78" w:rsidRDefault="00D01C78" w:rsidP="00D01C78">
            <w:pPr>
              <w:pStyle w:val="Body"/>
              <w:rPr>
                <w:rFonts w:ascii="Arial" w:eastAsia="宋体" w:hAnsi="Arial" w:cs="Arial"/>
                <w:lang w:eastAsia="zh-CN"/>
              </w:rPr>
            </w:pPr>
            <w:r>
              <w:rPr>
                <w:rFonts w:ascii="Arial" w:eastAsia="宋体" w:hAnsi="Arial" w:cs="Arial" w:hint="eastAsia"/>
                <w:lang w:eastAsia="zh-CN"/>
              </w:rPr>
              <w:t>BR</w:t>
            </w:r>
            <w:r>
              <w:rPr>
                <w:rFonts w:ascii="Arial" w:eastAsia="宋体" w:hAnsi="Arial" w:cs="Arial"/>
                <w:lang w:eastAsia="zh-CN"/>
              </w:rPr>
              <w:t xml:space="preserve"> </w:t>
            </w:r>
            <w:r>
              <w:rPr>
                <w:rFonts w:ascii="Arial" w:eastAsia="宋体" w:hAnsi="Arial" w:cs="Arial" w:hint="eastAsia"/>
                <w:lang w:eastAsia="zh-CN"/>
              </w:rPr>
              <w:t xml:space="preserve">is </w:t>
            </w:r>
            <w:r>
              <w:rPr>
                <w:rFonts w:ascii="Arial" w:eastAsia="宋体" w:hAnsi="Arial" w:cs="Arial"/>
                <w:lang w:eastAsia="zh-CN"/>
              </w:rPr>
              <w:t>managed by HM</w:t>
            </w:r>
            <w:r>
              <w:rPr>
                <w:rFonts w:ascii="Arial" w:eastAsia="宋体" w:hAnsi="Arial" w:cs="Arial" w:hint="eastAsia"/>
                <w:lang w:eastAsia="zh-CN"/>
              </w:rPr>
              <w:t>.</w:t>
            </w:r>
          </w:p>
          <w:p w:rsidR="00D01C78" w:rsidRDefault="00D01C78" w:rsidP="00D01C78">
            <w:pPr>
              <w:pStyle w:val="Body"/>
              <w:rPr>
                <w:rFonts w:ascii="Arial" w:eastAsia="宋体" w:hAnsi="Arial" w:cs="Arial"/>
                <w:lang w:eastAsia="zh-CN"/>
              </w:rPr>
            </w:pPr>
            <w:r>
              <w:rPr>
                <w:rFonts w:ascii="Arial" w:eastAsia="宋体" w:hAnsi="Arial" w:cs="Arial" w:hint="eastAsia"/>
                <w:lang w:eastAsia="zh-CN"/>
              </w:rPr>
              <w:t>Set BR eth0 as wan mode, and eth1 as bridge-access mode.</w:t>
            </w:r>
          </w:p>
          <w:p w:rsidR="002A6C27" w:rsidRDefault="00D01C78" w:rsidP="00D01C78">
            <w:pPr>
              <w:pStyle w:val="Body"/>
              <w:rPr>
                <w:rFonts w:ascii="Arial" w:eastAsia="宋体" w:hAnsi="Arial" w:cs="Arial"/>
                <w:lang w:eastAsia="zh-CN"/>
              </w:rPr>
            </w:pPr>
            <w:r>
              <w:rPr>
                <w:rFonts w:ascii="Arial" w:eastAsia="宋体" w:hAnsi="Arial" w:cs="Arial" w:hint="eastAsia"/>
                <w:lang w:eastAsia="zh-CN"/>
              </w:rPr>
              <w:t>Laptop1 connects with Internet via BR.</w:t>
            </w:r>
          </w:p>
          <w:p w:rsidR="00D01C78" w:rsidRPr="00D01C78" w:rsidRDefault="00D01C78" w:rsidP="00D01C78">
            <w:pPr>
              <w:pStyle w:val="Body"/>
              <w:rPr>
                <w:rFonts w:ascii="Arial" w:eastAsia="宋体" w:hAnsi="Arial" w:cs="Arial"/>
                <w:lang w:eastAsia="zh-CN"/>
              </w:rPr>
            </w:pPr>
            <w:r w:rsidRPr="00A607EB">
              <w:rPr>
                <w:rFonts w:ascii="Arial" w:eastAsia="宋体" w:hAnsi="Arial" w:cs="Arial"/>
                <w:lang w:eastAsia="zh-CN"/>
              </w:rPr>
              <w:t>Laptop1’s GW should be one of BR mgt0.x sub-interfaces.</w:t>
            </w:r>
          </w:p>
        </w:tc>
      </w:tr>
      <w:tr w:rsidR="00D01C78" w:rsidRPr="00322E9D" w:rsidTr="00D01C78">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D01C78" w:rsidRPr="00D01C78" w:rsidRDefault="00D01C78" w:rsidP="00D01C78">
            <w:pPr>
              <w:rPr>
                <w:rFonts w:ascii="Arial" w:hAnsi="Arial" w:cs="Arial"/>
                <w:color w:val="auto"/>
              </w:rPr>
            </w:pPr>
            <w:r w:rsidRPr="00D01C78">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01C78" w:rsidRDefault="00D01C78" w:rsidP="007D2755">
            <w:pPr>
              <w:pStyle w:val="Body"/>
              <w:numPr>
                <w:ilvl w:val="2"/>
                <w:numId w:val="33"/>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BR.</w:t>
            </w:r>
          </w:p>
          <w:p w:rsidR="00D01C78" w:rsidRDefault="00D01C78" w:rsidP="007D2755">
            <w:pPr>
              <w:pStyle w:val="Body"/>
              <w:numPr>
                <w:ilvl w:val="2"/>
                <w:numId w:val="33"/>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D01C78" w:rsidRDefault="00D01C78" w:rsidP="007D2755">
            <w:pPr>
              <w:pStyle w:val="Body"/>
              <w:numPr>
                <w:ilvl w:val="2"/>
                <w:numId w:val="33"/>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D01C78" w:rsidRPr="00954567" w:rsidRDefault="00D01C78" w:rsidP="007D2755">
            <w:pPr>
              <w:pStyle w:val="Body"/>
              <w:numPr>
                <w:ilvl w:val="2"/>
                <w:numId w:val="33"/>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BR reporting file. Check if BR can classify and report application</w:t>
            </w:r>
            <w:r w:rsidR="001C772A">
              <w:rPr>
                <w:rFonts w:ascii="Arial" w:eastAsia="宋体" w:hAnsi="Arial" w:cs="Arial" w:hint="eastAsia"/>
                <w:lang w:eastAsia="zh-CN"/>
              </w:rPr>
              <w:t xml:space="preserve"> traffic, which goes through BR bridge-</w:t>
            </w:r>
            <w:r w:rsidR="001C772A">
              <w:rPr>
                <w:rFonts w:ascii="Arial" w:eastAsia="宋体" w:hAnsi="Arial" w:cs="Arial" w:hint="eastAsia"/>
                <w:lang w:eastAsia="zh-CN"/>
              </w:rPr>
              <w:lastRenderedPageBreak/>
              <w:t>access eth1</w:t>
            </w:r>
            <w:r>
              <w:rPr>
                <w:rFonts w:ascii="Arial" w:eastAsia="宋体" w:hAnsi="Arial" w:cs="Arial" w:hint="eastAsia"/>
                <w:lang w:eastAsia="zh-CN"/>
              </w:rPr>
              <w:t>, with correct TLV field to HM correctly.</w:t>
            </w:r>
          </w:p>
          <w:p w:rsidR="00D01C78" w:rsidRDefault="00D01C78" w:rsidP="007D2755">
            <w:pPr>
              <w:pStyle w:val="Body"/>
              <w:numPr>
                <w:ilvl w:val="2"/>
                <w:numId w:val="33"/>
              </w:numPr>
              <w:ind w:left="268" w:hanging="268"/>
              <w:rPr>
                <w:rFonts w:ascii="Arial" w:eastAsia="宋体" w:hAnsi="Arial" w:cs="Arial"/>
                <w:lang w:eastAsia="zh-CN"/>
              </w:rPr>
            </w:pPr>
            <w:r>
              <w:rPr>
                <w:rFonts w:ascii="Arial" w:eastAsia="宋体" w:hAnsi="Arial" w:cs="Arial" w:hint="eastAsia"/>
                <w:lang w:eastAsia="zh-CN"/>
              </w:rPr>
              <w:t xml:space="preserve">Set application reporting mode as </w:t>
            </w:r>
            <w:r>
              <w:rPr>
                <w:rFonts w:ascii="Arial" w:eastAsia="宋体" w:hAnsi="Arial" w:cs="Arial"/>
                <w:lang w:eastAsia="zh-CN"/>
              </w:rPr>
              <w:t>“</w:t>
            </w:r>
            <w:r>
              <w:rPr>
                <w:rFonts w:ascii="Arial" w:eastAsia="宋体" w:hAnsi="Arial" w:cs="Arial" w:hint="eastAsia"/>
                <w:lang w:eastAsia="zh-CN"/>
              </w:rPr>
              <w:t>disable</w:t>
            </w:r>
            <w:r>
              <w:rPr>
                <w:rFonts w:ascii="Arial" w:eastAsia="宋体" w:hAnsi="Arial" w:cs="Arial"/>
                <w:lang w:eastAsia="zh-CN"/>
              </w:rPr>
              <w:t>”</w:t>
            </w:r>
            <w:r>
              <w:rPr>
                <w:rFonts w:ascii="Arial" w:eastAsia="宋体" w:hAnsi="Arial" w:cs="Arial" w:hint="eastAsia"/>
                <w:lang w:eastAsia="zh-CN"/>
              </w:rPr>
              <w:t xml:space="preserve"> globally at BR.</w:t>
            </w:r>
          </w:p>
          <w:p w:rsidR="00D01C78" w:rsidRPr="00954567" w:rsidRDefault="00D01C78" w:rsidP="007D2755">
            <w:pPr>
              <w:pStyle w:val="Body"/>
              <w:numPr>
                <w:ilvl w:val="2"/>
                <w:numId w:val="33"/>
              </w:numPr>
              <w:ind w:left="268" w:hanging="268"/>
              <w:rPr>
                <w:rFonts w:ascii="Arial" w:eastAsia="宋体" w:hAnsi="Arial" w:cs="Arial"/>
                <w:lang w:eastAsia="zh-CN"/>
              </w:rPr>
            </w:pPr>
            <w:r>
              <w:rPr>
                <w:rFonts w:ascii="Arial" w:eastAsia="宋体" w:hAnsi="Arial" w:cs="Arial" w:hint="eastAsia"/>
                <w:lang w:eastAsia="zh-CN"/>
              </w:rPr>
              <w:t xml:space="preserve">Clear previous http </w:t>
            </w:r>
            <w:r w:rsidRPr="00FB4EFC">
              <w:rPr>
                <w:rFonts w:ascii="Arial" w:eastAsia="宋体" w:hAnsi="Arial" w:cs="Arial"/>
                <w:lang w:eastAsia="zh-CN"/>
              </w:rPr>
              <w:t>session</w:t>
            </w:r>
            <w:r>
              <w:rPr>
                <w:rFonts w:ascii="Arial" w:eastAsia="宋体" w:hAnsi="Arial" w:cs="Arial" w:hint="eastAsia"/>
                <w:lang w:eastAsia="zh-CN"/>
              </w:rPr>
              <w:t xml:space="preserve"> at BR</w:t>
            </w:r>
            <w:r w:rsidRPr="00FB4EFC">
              <w:rPr>
                <w:rFonts w:ascii="Arial" w:eastAsia="宋体" w:hAnsi="Arial" w:cs="Arial"/>
                <w:lang w:eastAsia="zh-CN"/>
              </w:rPr>
              <w:t xml:space="preserve">, </w:t>
            </w:r>
            <w:r>
              <w:rPr>
                <w:rFonts w:ascii="Arial" w:eastAsia="宋体" w:hAnsi="Arial" w:cs="Arial"/>
                <w:lang w:eastAsia="zh-CN"/>
              </w:rPr>
              <w:t>and th</w:t>
            </w:r>
            <w:r>
              <w:rPr>
                <w:rFonts w:ascii="Arial" w:eastAsia="宋体" w:hAnsi="Arial" w:cs="Arial" w:hint="eastAsia"/>
                <w:lang w:eastAsia="zh-CN"/>
              </w:rPr>
              <w:t>en launch http session again at laptop1.</w:t>
            </w:r>
          </w:p>
          <w:p w:rsidR="00D01C78" w:rsidRPr="000501C0" w:rsidRDefault="00D01C78" w:rsidP="000501C0">
            <w:pPr>
              <w:pStyle w:val="Body"/>
              <w:numPr>
                <w:ilvl w:val="2"/>
                <w:numId w:val="33"/>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BR reporting file. Check if BR can classify HTTP session and report application traffic with correct TLV field to HM correctly.</w:t>
            </w:r>
          </w:p>
        </w:tc>
      </w:tr>
      <w:tr w:rsidR="00D01C78" w:rsidRPr="00322E9D" w:rsidTr="00D01C78">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D01C78" w:rsidRPr="00D01C78" w:rsidRDefault="00D01C78" w:rsidP="00D01C78">
            <w:pPr>
              <w:rPr>
                <w:rFonts w:ascii="Arial" w:hAnsi="Arial" w:cs="Arial"/>
                <w:color w:val="auto"/>
              </w:rPr>
            </w:pPr>
            <w:r w:rsidRPr="00D01C78">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01C78" w:rsidRDefault="00D01C78" w:rsidP="00A331B2">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D01C78" w:rsidRDefault="000703D5" w:rsidP="00A331B2">
            <w:pPr>
              <w:pStyle w:val="Body"/>
              <w:rPr>
                <w:rFonts w:ascii="Arial" w:eastAsia="宋体" w:hAnsi="Arial" w:cs="Arial"/>
                <w:lang w:eastAsia="zh-CN"/>
              </w:rPr>
            </w:pPr>
            <w:r>
              <w:rPr>
                <w:rFonts w:ascii="Arial" w:eastAsia="宋体" w:hAnsi="Arial" w:cs="Arial" w:hint="eastAsia"/>
                <w:lang w:eastAsia="zh-CN"/>
              </w:rPr>
              <w:t>Step 2</w:t>
            </w:r>
            <w:r w:rsidR="00D01C78">
              <w:rPr>
                <w:rFonts w:ascii="Arial" w:eastAsia="宋体" w:hAnsi="Arial" w:cs="Arial" w:hint="eastAsia"/>
                <w:lang w:eastAsia="zh-CN"/>
              </w:rPr>
              <w:t>. Enable application HTTP, TCP and IP for reporting successfully.</w:t>
            </w:r>
          </w:p>
          <w:p w:rsidR="00D01C78" w:rsidRDefault="000703D5" w:rsidP="00A331B2">
            <w:pPr>
              <w:pStyle w:val="Body"/>
              <w:rPr>
                <w:rFonts w:ascii="Arial" w:eastAsia="宋体" w:hAnsi="Arial" w:cs="Arial"/>
                <w:lang w:eastAsia="zh-CN"/>
              </w:rPr>
            </w:pPr>
            <w:r>
              <w:rPr>
                <w:rFonts w:ascii="Arial" w:eastAsia="宋体" w:hAnsi="Arial" w:cs="Arial" w:hint="eastAsia"/>
                <w:lang w:eastAsia="zh-CN"/>
              </w:rPr>
              <w:t>Step 4</w:t>
            </w:r>
            <w:r w:rsidR="00D01C78">
              <w:rPr>
                <w:rFonts w:ascii="Arial" w:eastAsia="宋体" w:hAnsi="Arial" w:cs="Arial" w:hint="eastAsia"/>
                <w:lang w:eastAsia="zh-CN"/>
              </w:rPr>
              <w:t>. Check TLV fields</w:t>
            </w:r>
            <w:r w:rsidR="00221F53">
              <w:rPr>
                <w:rFonts w:ascii="Arial" w:eastAsia="宋体" w:hAnsi="Arial" w:cs="Arial" w:hint="eastAsia"/>
                <w:lang w:eastAsia="zh-CN"/>
              </w:rPr>
              <w:t xml:space="preserve"> in application reporting file:</w:t>
            </w:r>
          </w:p>
          <w:tbl>
            <w:tblPr>
              <w:tblW w:w="5820" w:type="dxa"/>
              <w:tblLayout w:type="fixed"/>
              <w:tblLook w:val="04A0" w:firstRow="1" w:lastRow="0" w:firstColumn="1" w:lastColumn="0" w:noHBand="0" w:noVBand="1"/>
            </w:tblPr>
            <w:tblGrid>
              <w:gridCol w:w="2180"/>
              <w:gridCol w:w="3640"/>
            </w:tblGrid>
            <w:tr w:rsidR="00CA6B68" w:rsidRPr="00D576E5" w:rsidTr="0096170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A6B68" w:rsidRPr="00D576E5" w:rsidRDefault="00CA6B68" w:rsidP="00961702">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A6B68" w:rsidRPr="00D576E5" w:rsidRDefault="00CA6B68" w:rsidP="00961702">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A6B68" w:rsidRPr="00D91692" w:rsidRDefault="00CA6B68" w:rsidP="006A1B24">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A6B68" w:rsidRPr="00D91692" w:rsidRDefault="00CA6B68" w:rsidP="006A1B24">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BR eth1</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Interface as 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s GW</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A6B68" w:rsidRPr="00D91692" w:rsidRDefault="00221F53" w:rsidP="006A1B24">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0</w:t>
                  </w:r>
                  <w:r w:rsidR="00CA6B68">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no</w:t>
                  </w:r>
                  <w:r w:rsidR="00CA6B68" w:rsidRPr="00D91692">
                    <w:rPr>
                      <w:rFonts w:ascii="Calibri" w:eastAsia="Times New Roman" w:hAnsi="Calibri" w:cs="Calibri"/>
                      <w:b w:val="0"/>
                      <w:sz w:val="22"/>
                      <w:szCs w:val="22"/>
                      <w:lang w:eastAsia="zh-CN"/>
                    </w:rPr>
                    <w:t>)</w:t>
                  </w:r>
                </w:p>
              </w:tc>
            </w:tr>
            <w:tr w:rsidR="00CA6B68" w:rsidRPr="00D576E5" w:rsidTr="006A1B24">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A6B68" w:rsidRPr="00D576E5" w:rsidTr="006A1B24">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A6B68" w:rsidRPr="00D576E5" w:rsidTr="006A1B24">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A6B68" w:rsidRPr="00D576E5" w:rsidRDefault="00CA6B68" w:rsidP="006A1B24">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A6B68" w:rsidRPr="00D576E5" w:rsidRDefault="00CA6B68" w:rsidP="006A1B24">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D01C78" w:rsidRDefault="000703D5" w:rsidP="00A331B2">
            <w:pPr>
              <w:pStyle w:val="Body"/>
              <w:rPr>
                <w:rFonts w:ascii="Arial" w:eastAsia="宋体" w:hAnsi="Arial" w:cs="Arial"/>
                <w:lang w:eastAsia="zh-CN"/>
              </w:rPr>
            </w:pPr>
            <w:r>
              <w:rPr>
                <w:rFonts w:ascii="Arial" w:eastAsia="宋体" w:hAnsi="Arial" w:cs="Arial" w:hint="eastAsia"/>
                <w:lang w:eastAsia="zh-CN"/>
              </w:rPr>
              <w:t>Step 5</w:t>
            </w:r>
            <w:r w:rsidR="00D01C78">
              <w:rPr>
                <w:rFonts w:ascii="Arial" w:eastAsia="宋体" w:hAnsi="Arial" w:cs="Arial" w:hint="eastAsia"/>
                <w:lang w:eastAsia="zh-CN"/>
              </w:rPr>
              <w:t xml:space="preserve">. Set application reporting mode as </w:t>
            </w:r>
            <w:r w:rsidR="00D01C78">
              <w:rPr>
                <w:rFonts w:ascii="Arial" w:eastAsia="宋体" w:hAnsi="Arial" w:cs="Arial"/>
                <w:lang w:eastAsia="zh-CN"/>
              </w:rPr>
              <w:t>“</w:t>
            </w:r>
            <w:r w:rsidR="00D01C78">
              <w:rPr>
                <w:rFonts w:ascii="Arial" w:eastAsia="宋体" w:hAnsi="Arial" w:cs="Arial" w:hint="eastAsia"/>
                <w:lang w:eastAsia="zh-CN"/>
              </w:rPr>
              <w:t>disable</w:t>
            </w:r>
            <w:r w:rsidR="00D01C78">
              <w:rPr>
                <w:rFonts w:ascii="Arial" w:eastAsia="宋体" w:hAnsi="Arial" w:cs="Arial"/>
                <w:lang w:eastAsia="zh-CN"/>
              </w:rPr>
              <w:t>”</w:t>
            </w:r>
            <w:r w:rsidR="00D01C78">
              <w:rPr>
                <w:rFonts w:ascii="Arial" w:eastAsia="宋体" w:hAnsi="Arial" w:cs="Arial" w:hint="eastAsia"/>
                <w:lang w:eastAsia="zh-CN"/>
              </w:rPr>
              <w:t xml:space="preserve"> globally successfully.</w:t>
            </w:r>
          </w:p>
          <w:p w:rsidR="00D01C78" w:rsidRPr="00FA1DAA" w:rsidRDefault="000703D5" w:rsidP="00A331B2">
            <w:pPr>
              <w:pStyle w:val="Body"/>
              <w:rPr>
                <w:rFonts w:ascii="Arial" w:eastAsia="宋体" w:hAnsi="Arial" w:cs="Arial"/>
                <w:lang w:eastAsia="zh-CN"/>
              </w:rPr>
            </w:pPr>
            <w:r>
              <w:rPr>
                <w:rFonts w:ascii="Arial" w:eastAsia="宋体" w:hAnsi="Arial" w:cs="Arial" w:hint="eastAsia"/>
                <w:lang w:eastAsia="zh-CN"/>
              </w:rPr>
              <w:t>Step 7</w:t>
            </w:r>
            <w:r w:rsidR="00D01C78">
              <w:rPr>
                <w:rFonts w:ascii="Arial" w:eastAsia="宋体" w:hAnsi="Arial" w:cs="Arial" w:hint="eastAsia"/>
                <w:lang w:eastAsia="zh-CN"/>
              </w:rPr>
              <w:t xml:space="preserve">. </w:t>
            </w:r>
            <w:r w:rsidR="00421C4E">
              <w:rPr>
                <w:rFonts w:ascii="Arial" w:eastAsia="宋体" w:hAnsi="Arial" w:cs="Arial" w:hint="eastAsia"/>
                <w:lang w:eastAsia="zh-CN"/>
              </w:rPr>
              <w:t xml:space="preserve">No TLV with field </w:t>
            </w:r>
            <w:r w:rsidR="00421C4E">
              <w:rPr>
                <w:rFonts w:ascii="Arial" w:eastAsia="宋体" w:hAnsi="Arial" w:cs="Arial"/>
                <w:lang w:eastAsia="zh-CN"/>
              </w:rPr>
              <w:t>“</w:t>
            </w:r>
            <w:r w:rsidR="00D01C78">
              <w:rPr>
                <w:rFonts w:ascii="Arial" w:eastAsia="宋体" w:hAnsi="Arial" w:cs="Arial" w:hint="eastAsia"/>
                <w:lang w:eastAsia="zh-CN"/>
              </w:rPr>
              <w:t>IntName4Client</w:t>
            </w:r>
            <w:r w:rsidR="00D01C78">
              <w:rPr>
                <w:rFonts w:ascii="Arial" w:eastAsia="宋体" w:hAnsi="Arial" w:cs="Arial"/>
                <w:lang w:eastAsia="zh-CN"/>
              </w:rPr>
              <w:t>”</w:t>
            </w:r>
            <w:r w:rsidR="00D01C78">
              <w:rPr>
                <w:rFonts w:ascii="Arial" w:eastAsia="宋体" w:hAnsi="Arial" w:cs="Arial" w:hint="eastAsia"/>
                <w:lang w:eastAsia="zh-CN"/>
              </w:rPr>
              <w:t xml:space="preserve"> as BR eth1.</w:t>
            </w:r>
          </w:p>
        </w:tc>
      </w:tr>
      <w:tr w:rsidR="00DF775F" w:rsidRPr="00322E9D" w:rsidTr="00D01C78">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DF775F" w:rsidRPr="00D01C78" w:rsidRDefault="00DF775F" w:rsidP="00D01C78">
            <w:pPr>
              <w:rPr>
                <w:rFonts w:ascii="Arial" w:eastAsia="宋体" w:hAnsi="Arial" w:cs="Arial"/>
                <w:color w:val="auto"/>
                <w:lang w:eastAsia="zh-CN"/>
              </w:rPr>
            </w:pPr>
            <w:r w:rsidRPr="00D01C78">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F775F" w:rsidRPr="00D01C78" w:rsidRDefault="00DF775F" w:rsidP="00D01C78">
            <w:pPr>
              <w:pStyle w:val="Body"/>
              <w:rPr>
                <w:rFonts w:ascii="Arial" w:eastAsia="宋体" w:hAnsi="Arial" w:cs="Arial"/>
                <w:lang w:eastAsia="zh-CN"/>
              </w:rPr>
            </w:pPr>
          </w:p>
        </w:tc>
      </w:tr>
      <w:tr w:rsidR="00DF775F" w:rsidRPr="00322E9D" w:rsidTr="00D01C78">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DF775F" w:rsidRPr="00D01C78" w:rsidRDefault="00D01C78" w:rsidP="00D01C78">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F775F" w:rsidRPr="00D01C78" w:rsidRDefault="00DF775F" w:rsidP="00D01C78">
            <w:pPr>
              <w:pStyle w:val="Body"/>
              <w:rPr>
                <w:rFonts w:ascii="Arial" w:eastAsia="宋体" w:hAnsi="Arial" w:cs="Arial"/>
                <w:lang w:eastAsia="zh-CN"/>
              </w:rPr>
            </w:pPr>
          </w:p>
        </w:tc>
      </w:tr>
    </w:tbl>
    <w:p w:rsidR="00DF775F" w:rsidRPr="000E29B5" w:rsidRDefault="00EF3E24" w:rsidP="000E29B5">
      <w:pPr>
        <w:pStyle w:val="Heading4"/>
        <w:ind w:firstLine="1121"/>
        <w:rPr>
          <w:rFonts w:ascii="Arial" w:hAnsi="Arial"/>
          <w:b w:val="0"/>
          <w:sz w:val="21"/>
          <w:szCs w:val="21"/>
        </w:rPr>
      </w:pPr>
      <w:r w:rsidRPr="000E29B5">
        <w:rPr>
          <w:rFonts w:ascii="Arial" w:hAnsi="Arial" w:hint="eastAsia"/>
          <w:b w:val="0"/>
          <w:sz w:val="21"/>
          <w:szCs w:val="21"/>
        </w:rPr>
        <w:t>ApplicationReporting_Function_</w:t>
      </w:r>
      <w:r w:rsidR="00A8149E">
        <w:rPr>
          <w:rFonts w:ascii="Arial" w:eastAsia="宋体" w:hAnsi="Arial" w:hint="eastAsia"/>
          <w:b w:val="0"/>
          <w:sz w:val="21"/>
          <w:szCs w:val="21"/>
          <w:lang w:eastAsia="zh-CN"/>
        </w:rPr>
        <w:t>2</w:t>
      </w:r>
      <w:r w:rsidR="008F303F">
        <w:rPr>
          <w:rFonts w:ascii="Arial" w:eastAsia="宋体" w:hAnsi="Arial" w:hint="eastAsia"/>
          <w:b w:val="0"/>
          <w:sz w:val="21"/>
          <w:szCs w:val="21"/>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EF3E24" w:rsidRPr="00322E9D" w:rsidTr="00720704">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3E24" w:rsidRPr="00720704" w:rsidRDefault="00EF3E24" w:rsidP="00720704">
            <w:pPr>
              <w:rPr>
                <w:rFonts w:ascii="Arial" w:hAnsi="Arial" w:cs="Arial"/>
                <w:color w:val="auto"/>
              </w:rPr>
            </w:pPr>
            <w:r w:rsidRPr="0072070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3E24" w:rsidRPr="00720704" w:rsidRDefault="00EF3E24" w:rsidP="00720704">
            <w:pPr>
              <w:pStyle w:val="Body"/>
              <w:rPr>
                <w:rFonts w:ascii="Arial" w:eastAsia="宋体" w:hAnsi="Arial" w:cs="Arial"/>
                <w:lang w:eastAsia="zh-CN"/>
              </w:rPr>
            </w:pPr>
            <w:r w:rsidRPr="00720704">
              <w:rPr>
                <w:rFonts w:ascii="Arial" w:eastAsia="宋体" w:hAnsi="Arial" w:cs="Arial"/>
                <w:lang w:eastAsia="zh-CN"/>
              </w:rPr>
              <w:t>ApplicationReporting_Function_</w:t>
            </w:r>
            <w:r w:rsidR="00A8149E">
              <w:rPr>
                <w:rFonts w:ascii="Arial" w:eastAsia="宋体" w:hAnsi="Arial" w:cs="Arial" w:hint="eastAsia"/>
                <w:lang w:eastAsia="zh-CN"/>
              </w:rPr>
              <w:t>2</w:t>
            </w:r>
            <w:r w:rsidR="008F303F">
              <w:rPr>
                <w:rFonts w:ascii="Arial" w:eastAsia="宋体" w:hAnsi="Arial" w:cs="Arial" w:hint="eastAsia"/>
                <w:lang w:eastAsia="zh-CN"/>
              </w:rPr>
              <w:t>1</w:t>
            </w:r>
          </w:p>
        </w:tc>
      </w:tr>
      <w:tr w:rsidR="00EF3E24" w:rsidRPr="00322E9D" w:rsidTr="00720704">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3E24" w:rsidRPr="00720704" w:rsidRDefault="00EF3E24" w:rsidP="00720704">
            <w:pPr>
              <w:rPr>
                <w:rFonts w:ascii="Arial" w:hAnsi="Arial" w:cs="Arial"/>
                <w:color w:val="auto"/>
              </w:rPr>
            </w:pPr>
            <w:r w:rsidRPr="0072070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EF3E24" w:rsidRPr="00720704" w:rsidRDefault="000A1A6C" w:rsidP="00720704">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EF3E24" w:rsidRPr="00720704" w:rsidRDefault="00EF3E24" w:rsidP="00720704">
            <w:pPr>
              <w:rPr>
                <w:rFonts w:ascii="Arial" w:hAnsi="Arial" w:cs="Arial"/>
                <w:color w:val="auto"/>
              </w:rPr>
            </w:pPr>
            <w:r w:rsidRPr="0072070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EF3E24" w:rsidRPr="00720704" w:rsidRDefault="00EF3E24" w:rsidP="00720704">
            <w:pPr>
              <w:pStyle w:val="Body"/>
              <w:rPr>
                <w:rFonts w:ascii="Arial" w:eastAsia="宋体" w:hAnsi="Arial" w:cs="Arial"/>
                <w:lang w:eastAsia="zh-CN"/>
              </w:rPr>
            </w:pPr>
            <w:r w:rsidRPr="00720704">
              <w:rPr>
                <w:rFonts w:ascii="Arial" w:eastAsia="宋体" w:hAnsi="Arial" w:cs="Arial"/>
                <w:lang w:eastAsia="zh-CN"/>
              </w:rPr>
              <w:t>No</w:t>
            </w:r>
          </w:p>
        </w:tc>
      </w:tr>
      <w:tr w:rsidR="00EF3E24" w:rsidRPr="00322E9D" w:rsidTr="00720704">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3E24" w:rsidRPr="00720704" w:rsidRDefault="00EF3E24" w:rsidP="00720704">
            <w:pPr>
              <w:rPr>
                <w:rFonts w:ascii="Arial" w:hAnsi="Arial" w:cs="Arial"/>
                <w:color w:val="auto"/>
              </w:rPr>
            </w:pPr>
            <w:r w:rsidRPr="0072070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20704" w:rsidRPr="00D01C78" w:rsidRDefault="00720704" w:rsidP="00720704">
            <w:pPr>
              <w:pStyle w:val="Body"/>
              <w:rPr>
                <w:rFonts w:ascii="Arial" w:eastAsia="宋体" w:hAnsi="Arial" w:cs="Arial"/>
                <w:lang w:eastAsia="zh-CN"/>
              </w:rPr>
            </w:pPr>
            <w:r>
              <w:rPr>
                <w:rFonts w:ascii="Arial" w:eastAsia="宋体" w:hAnsi="Arial" w:cs="Arial"/>
                <w:lang w:eastAsia="zh-CN"/>
              </w:rPr>
              <w:t>Laptop1</w:t>
            </w:r>
            <w:r>
              <w:rPr>
                <w:rFonts w:ascii="Arial" w:eastAsia="宋体" w:hAnsi="Arial" w:cs="Arial" w:hint="eastAsia"/>
                <w:lang w:eastAsia="zh-CN"/>
              </w:rPr>
              <w:t>_____(eth1)BR(eth0)</w:t>
            </w:r>
            <w:r w:rsidRPr="00B2458B">
              <w:rPr>
                <w:rFonts w:ascii="Arial" w:eastAsia="宋体" w:hAnsi="Arial" w:cs="Arial"/>
                <w:lang w:eastAsia="zh-CN"/>
              </w:rPr>
              <w:t>_____</w:t>
            </w:r>
            <w:r>
              <w:rPr>
                <w:rFonts w:ascii="Arial" w:eastAsia="宋体" w:hAnsi="Arial" w:cs="Arial" w:hint="eastAsia"/>
                <w:lang w:eastAsia="zh-CN"/>
              </w:rPr>
              <w:t>SW_____</w:t>
            </w:r>
            <w:r w:rsidRPr="00B2458B">
              <w:rPr>
                <w:rFonts w:ascii="Arial" w:eastAsia="宋体" w:hAnsi="Arial" w:cs="Arial"/>
                <w:lang w:eastAsia="zh-CN"/>
              </w:rPr>
              <w:t>HM</w:t>
            </w:r>
          </w:p>
          <w:p w:rsidR="00720704" w:rsidRPr="00B2458B" w:rsidRDefault="00720704" w:rsidP="00720704">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w:t>
            </w:r>
          </w:p>
          <w:p w:rsidR="00720704" w:rsidRPr="00B2458B" w:rsidRDefault="00720704" w:rsidP="00720704">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720704" w:rsidRPr="00720704" w:rsidRDefault="00720704" w:rsidP="00720704">
            <w:pPr>
              <w:pStyle w:val="Body"/>
              <w:rPr>
                <w:rFonts w:ascii="Arial" w:eastAsia="宋体" w:hAnsi="Arial" w:cs="Arial"/>
                <w:lang w:eastAsia="zh-CN"/>
              </w:rPr>
            </w:pP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EF3E24" w:rsidRPr="00322E9D" w:rsidTr="00720704">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3E24" w:rsidRPr="00720704" w:rsidRDefault="00EF3E24" w:rsidP="00720704">
            <w:pPr>
              <w:rPr>
                <w:rFonts w:ascii="Arial" w:hAnsi="Arial" w:cs="Arial"/>
                <w:color w:val="auto"/>
              </w:rPr>
            </w:pPr>
            <w:r w:rsidRPr="00720704">
              <w:rPr>
                <w:rFonts w:ascii="Arial" w:hAnsi="Arial" w:cs="Arial"/>
                <w:color w:val="auto"/>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3E24" w:rsidRPr="00720704" w:rsidRDefault="00720704" w:rsidP="00720704">
            <w:pPr>
              <w:pStyle w:val="Body"/>
              <w:rPr>
                <w:rFonts w:ascii="Arial" w:eastAsia="宋体" w:hAnsi="Arial" w:cs="Arial"/>
                <w:lang w:eastAsia="zh-CN"/>
              </w:rPr>
            </w:pPr>
            <w:r w:rsidRPr="00A607EB">
              <w:rPr>
                <w:rFonts w:ascii="Arial" w:eastAsia="宋体" w:hAnsi="Arial" w:cs="Arial"/>
                <w:lang w:eastAsia="zh-CN"/>
              </w:rPr>
              <w:t>The appl</w:t>
            </w:r>
            <w:r w:rsidR="00434357">
              <w:rPr>
                <w:rFonts w:ascii="Arial" w:eastAsia="宋体" w:hAnsi="Arial" w:cs="Arial"/>
                <w:lang w:eastAsia="zh-CN"/>
              </w:rPr>
              <w:t xml:space="preserve">ication reporting </w:t>
            </w:r>
            <w:r w:rsidRPr="00A607EB">
              <w:rPr>
                <w:rFonts w:ascii="Arial" w:eastAsia="宋体" w:hAnsi="Arial" w:cs="Arial"/>
                <w:lang w:eastAsia="zh-CN"/>
              </w:rPr>
              <w:t>verification</w:t>
            </w:r>
            <w:r>
              <w:rPr>
                <w:rFonts w:ascii="Arial" w:eastAsia="宋体" w:hAnsi="Arial" w:cs="Arial"/>
                <w:lang w:eastAsia="zh-CN"/>
              </w:rPr>
              <w:t xml:space="preserve"> for BR</w:t>
            </w:r>
            <w:r w:rsidRPr="00A607EB">
              <w:rPr>
                <w:rFonts w:ascii="Arial" w:eastAsia="宋体" w:hAnsi="Arial" w:cs="Arial"/>
                <w:lang w:eastAsia="zh-CN"/>
              </w:rPr>
              <w:t xml:space="preserve"> </w:t>
            </w:r>
            <w:r>
              <w:rPr>
                <w:rFonts w:ascii="Arial" w:eastAsia="宋体" w:hAnsi="Arial" w:cs="Arial" w:hint="eastAsia"/>
                <w:lang w:eastAsia="zh-CN"/>
              </w:rPr>
              <w:t>sub</w:t>
            </w:r>
            <w:r w:rsidRPr="00A607EB">
              <w:rPr>
                <w:rFonts w:ascii="Arial" w:eastAsia="宋体" w:hAnsi="Arial" w:cs="Arial"/>
                <w:lang w:eastAsia="zh-CN"/>
              </w:rPr>
              <w:t>interface</w:t>
            </w:r>
            <w:r>
              <w:rPr>
                <w:rFonts w:ascii="Arial" w:eastAsia="宋体" w:hAnsi="Arial" w:cs="Arial" w:hint="eastAsia"/>
                <w:lang w:eastAsia="zh-CN"/>
              </w:rPr>
              <w:t>s mgt0.x</w:t>
            </w:r>
            <w:r w:rsidRPr="00A607EB">
              <w:rPr>
                <w:rFonts w:ascii="Arial" w:eastAsia="宋体" w:hAnsi="Arial" w:cs="Arial"/>
                <w:lang w:eastAsia="zh-CN"/>
              </w:rPr>
              <w:t>.</w:t>
            </w:r>
            <w:r w:rsidR="000501C0">
              <w:rPr>
                <w:rFonts w:ascii="Arial" w:eastAsia="宋体" w:hAnsi="Arial" w:cs="Arial" w:hint="eastAsia"/>
                <w:lang w:eastAsia="zh-CN"/>
              </w:rPr>
              <w:t xml:space="preserve"> (Auto Mode)</w:t>
            </w:r>
          </w:p>
        </w:tc>
      </w:tr>
      <w:tr w:rsidR="00EF3E24" w:rsidRPr="00322E9D" w:rsidTr="00720704">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3E24" w:rsidRPr="00720704" w:rsidRDefault="00A8542E" w:rsidP="00720704">
            <w:pPr>
              <w:rPr>
                <w:rFonts w:ascii="Arial" w:eastAsia="宋体" w:hAnsi="Arial" w:cs="Arial"/>
                <w:color w:val="auto"/>
                <w:lang w:eastAsia="zh-CN"/>
              </w:rPr>
            </w:pPr>
            <w:r w:rsidRPr="0072070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3E24" w:rsidRPr="00720704" w:rsidRDefault="00720704" w:rsidP="00720704">
            <w:pPr>
              <w:pStyle w:val="Body"/>
              <w:rPr>
                <w:rFonts w:ascii="Arial" w:eastAsia="宋体" w:hAnsi="Arial" w:cs="Arial"/>
                <w:lang w:eastAsia="zh-CN"/>
              </w:rPr>
            </w:pPr>
            <w:r w:rsidRPr="00A607EB">
              <w:rPr>
                <w:rFonts w:ascii="Arial" w:eastAsia="宋体" w:hAnsi="Arial" w:cs="Arial"/>
                <w:lang w:eastAsia="zh-CN"/>
              </w:rPr>
              <w:t>BR: BR200,BR200-WP,BRAP330,BRAP350,</w:t>
            </w:r>
          </w:p>
        </w:tc>
      </w:tr>
      <w:tr w:rsidR="00EF3E24" w:rsidRPr="00322E9D" w:rsidTr="00720704">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3E24" w:rsidRPr="00720704" w:rsidRDefault="00EF3E24" w:rsidP="00720704">
            <w:pPr>
              <w:rPr>
                <w:rFonts w:ascii="Arial" w:hAnsi="Arial" w:cs="Arial"/>
                <w:color w:val="auto"/>
              </w:rPr>
            </w:pPr>
            <w:r w:rsidRPr="0072070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20704" w:rsidRDefault="00720704" w:rsidP="00720704">
            <w:pPr>
              <w:pStyle w:val="Body"/>
              <w:rPr>
                <w:rFonts w:ascii="Arial" w:eastAsia="宋体" w:hAnsi="Arial" w:cs="Arial"/>
                <w:lang w:eastAsia="zh-CN"/>
              </w:rPr>
            </w:pPr>
            <w:r>
              <w:rPr>
                <w:rFonts w:ascii="Arial" w:eastAsia="宋体" w:hAnsi="Arial" w:cs="Arial" w:hint="eastAsia"/>
                <w:lang w:eastAsia="zh-CN"/>
              </w:rPr>
              <w:t>BR</w:t>
            </w:r>
            <w:r>
              <w:rPr>
                <w:rFonts w:ascii="Arial" w:eastAsia="宋体" w:hAnsi="Arial" w:cs="Arial"/>
                <w:lang w:eastAsia="zh-CN"/>
              </w:rPr>
              <w:t xml:space="preserve"> </w:t>
            </w:r>
            <w:r>
              <w:rPr>
                <w:rFonts w:ascii="Arial" w:eastAsia="宋体" w:hAnsi="Arial" w:cs="Arial" w:hint="eastAsia"/>
                <w:lang w:eastAsia="zh-CN"/>
              </w:rPr>
              <w:t xml:space="preserve">is </w:t>
            </w:r>
            <w:r>
              <w:rPr>
                <w:rFonts w:ascii="Arial" w:eastAsia="宋体" w:hAnsi="Arial" w:cs="Arial"/>
                <w:lang w:eastAsia="zh-CN"/>
              </w:rPr>
              <w:t>managed by HM</w:t>
            </w:r>
            <w:r>
              <w:rPr>
                <w:rFonts w:ascii="Arial" w:eastAsia="宋体" w:hAnsi="Arial" w:cs="Arial" w:hint="eastAsia"/>
                <w:lang w:eastAsia="zh-CN"/>
              </w:rPr>
              <w:t>.</w:t>
            </w:r>
          </w:p>
          <w:p w:rsidR="00720704" w:rsidRDefault="00720704" w:rsidP="00720704">
            <w:pPr>
              <w:pStyle w:val="Body"/>
              <w:rPr>
                <w:rFonts w:ascii="Arial" w:eastAsia="宋体" w:hAnsi="Arial" w:cs="Arial"/>
                <w:lang w:eastAsia="zh-CN"/>
              </w:rPr>
            </w:pPr>
            <w:r>
              <w:rPr>
                <w:rFonts w:ascii="Arial" w:eastAsia="宋体" w:hAnsi="Arial" w:cs="Arial" w:hint="eastAsia"/>
                <w:lang w:eastAsia="zh-CN"/>
              </w:rPr>
              <w:t>Set BR eth0 as wan mode, and eth1 as bridge-access mode.</w:t>
            </w:r>
          </w:p>
          <w:p w:rsidR="00720704" w:rsidRDefault="00720704" w:rsidP="00720704">
            <w:pPr>
              <w:pStyle w:val="Body"/>
              <w:rPr>
                <w:rFonts w:ascii="Arial" w:eastAsia="宋体" w:hAnsi="Arial" w:cs="Arial"/>
                <w:lang w:eastAsia="zh-CN"/>
              </w:rPr>
            </w:pPr>
            <w:r>
              <w:rPr>
                <w:rFonts w:ascii="Arial" w:eastAsia="宋体" w:hAnsi="Arial" w:cs="Arial" w:hint="eastAsia"/>
                <w:lang w:eastAsia="zh-CN"/>
              </w:rPr>
              <w:t>Laptop1 connects with Internet via BR.</w:t>
            </w:r>
          </w:p>
          <w:p w:rsidR="00C019D3" w:rsidRPr="00720704" w:rsidRDefault="00720704" w:rsidP="00720704">
            <w:pPr>
              <w:pStyle w:val="Body"/>
              <w:rPr>
                <w:rFonts w:ascii="Arial" w:eastAsia="宋体" w:hAnsi="Arial" w:cs="Arial"/>
                <w:lang w:eastAsia="zh-CN"/>
              </w:rPr>
            </w:pPr>
            <w:r w:rsidRPr="00A607EB">
              <w:rPr>
                <w:rFonts w:ascii="Arial" w:eastAsia="宋体" w:hAnsi="Arial" w:cs="Arial"/>
                <w:lang w:eastAsia="zh-CN"/>
              </w:rPr>
              <w:t>Laptop1’s GW should be one of BR mgt0.x sub-interfaces.</w:t>
            </w:r>
          </w:p>
        </w:tc>
      </w:tr>
      <w:tr w:rsidR="00720704" w:rsidRPr="00322E9D" w:rsidTr="00720704">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720704" w:rsidRPr="00720704" w:rsidRDefault="00720704" w:rsidP="00720704">
            <w:pPr>
              <w:rPr>
                <w:rFonts w:ascii="Arial" w:hAnsi="Arial" w:cs="Arial"/>
                <w:color w:val="auto"/>
              </w:rPr>
            </w:pPr>
            <w:r w:rsidRPr="0072070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20704" w:rsidRDefault="00720704" w:rsidP="007D2755">
            <w:pPr>
              <w:pStyle w:val="Body"/>
              <w:numPr>
                <w:ilvl w:val="2"/>
                <w:numId w:val="34"/>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BR.</w:t>
            </w:r>
          </w:p>
          <w:p w:rsidR="00720704" w:rsidRDefault="00720704" w:rsidP="007D2755">
            <w:pPr>
              <w:pStyle w:val="Body"/>
              <w:numPr>
                <w:ilvl w:val="2"/>
                <w:numId w:val="34"/>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720704" w:rsidRDefault="00720704" w:rsidP="007D2755">
            <w:pPr>
              <w:pStyle w:val="Body"/>
              <w:numPr>
                <w:ilvl w:val="2"/>
                <w:numId w:val="34"/>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720704" w:rsidRPr="00954567" w:rsidRDefault="00720704" w:rsidP="007D2755">
            <w:pPr>
              <w:pStyle w:val="Body"/>
              <w:numPr>
                <w:ilvl w:val="2"/>
                <w:numId w:val="34"/>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BR reporting file. Check if BR can classify and report application traffic</w:t>
            </w:r>
            <w:r w:rsidR="001C772A">
              <w:rPr>
                <w:rFonts w:ascii="Arial" w:eastAsia="宋体" w:hAnsi="Arial" w:cs="Arial" w:hint="eastAsia"/>
                <w:lang w:eastAsia="zh-CN"/>
              </w:rPr>
              <w:t>, which goes through BR mgt0.x</w:t>
            </w:r>
            <w:r>
              <w:rPr>
                <w:rFonts w:ascii="Arial" w:eastAsia="宋体" w:hAnsi="Arial" w:cs="Arial" w:hint="eastAsia"/>
                <w:lang w:eastAsia="zh-CN"/>
              </w:rPr>
              <w:t>, with correct TLV field to HM correctly.</w:t>
            </w:r>
          </w:p>
          <w:p w:rsidR="00720704" w:rsidRDefault="00720704" w:rsidP="007D2755">
            <w:pPr>
              <w:pStyle w:val="Body"/>
              <w:numPr>
                <w:ilvl w:val="2"/>
                <w:numId w:val="34"/>
              </w:numPr>
              <w:ind w:left="268" w:hanging="268"/>
              <w:rPr>
                <w:rFonts w:ascii="Arial" w:eastAsia="宋体" w:hAnsi="Arial" w:cs="Arial"/>
                <w:lang w:eastAsia="zh-CN"/>
              </w:rPr>
            </w:pPr>
            <w:r>
              <w:rPr>
                <w:rFonts w:ascii="Arial" w:eastAsia="宋体" w:hAnsi="Arial" w:cs="Arial" w:hint="eastAsia"/>
                <w:lang w:eastAsia="zh-CN"/>
              </w:rPr>
              <w:t xml:space="preserve">Set application reporting mode as </w:t>
            </w:r>
            <w:r>
              <w:rPr>
                <w:rFonts w:ascii="Arial" w:eastAsia="宋体" w:hAnsi="Arial" w:cs="Arial"/>
                <w:lang w:eastAsia="zh-CN"/>
              </w:rPr>
              <w:t>“</w:t>
            </w:r>
            <w:r>
              <w:rPr>
                <w:rFonts w:ascii="Arial" w:eastAsia="宋体" w:hAnsi="Arial" w:cs="Arial" w:hint="eastAsia"/>
                <w:lang w:eastAsia="zh-CN"/>
              </w:rPr>
              <w:t>disable</w:t>
            </w:r>
            <w:r>
              <w:rPr>
                <w:rFonts w:ascii="Arial" w:eastAsia="宋体" w:hAnsi="Arial" w:cs="Arial"/>
                <w:lang w:eastAsia="zh-CN"/>
              </w:rPr>
              <w:t>”</w:t>
            </w:r>
            <w:r>
              <w:rPr>
                <w:rFonts w:ascii="Arial" w:eastAsia="宋体" w:hAnsi="Arial" w:cs="Arial" w:hint="eastAsia"/>
                <w:lang w:eastAsia="zh-CN"/>
              </w:rPr>
              <w:t xml:space="preserve"> globally at BR.</w:t>
            </w:r>
          </w:p>
          <w:p w:rsidR="00720704" w:rsidRPr="00954567" w:rsidRDefault="00720704" w:rsidP="007D2755">
            <w:pPr>
              <w:pStyle w:val="Body"/>
              <w:numPr>
                <w:ilvl w:val="2"/>
                <w:numId w:val="34"/>
              </w:numPr>
              <w:ind w:left="268" w:hanging="268"/>
              <w:rPr>
                <w:rFonts w:ascii="Arial" w:eastAsia="宋体" w:hAnsi="Arial" w:cs="Arial"/>
                <w:lang w:eastAsia="zh-CN"/>
              </w:rPr>
            </w:pPr>
            <w:r>
              <w:rPr>
                <w:rFonts w:ascii="Arial" w:eastAsia="宋体" w:hAnsi="Arial" w:cs="Arial" w:hint="eastAsia"/>
                <w:lang w:eastAsia="zh-CN"/>
              </w:rPr>
              <w:t xml:space="preserve">Clear previous http </w:t>
            </w:r>
            <w:r w:rsidRPr="00FB4EFC">
              <w:rPr>
                <w:rFonts w:ascii="Arial" w:eastAsia="宋体" w:hAnsi="Arial" w:cs="Arial"/>
                <w:lang w:eastAsia="zh-CN"/>
              </w:rPr>
              <w:t>session</w:t>
            </w:r>
            <w:r>
              <w:rPr>
                <w:rFonts w:ascii="Arial" w:eastAsia="宋体" w:hAnsi="Arial" w:cs="Arial" w:hint="eastAsia"/>
                <w:lang w:eastAsia="zh-CN"/>
              </w:rPr>
              <w:t xml:space="preserve"> at BR</w:t>
            </w:r>
            <w:r w:rsidRPr="00FB4EFC">
              <w:rPr>
                <w:rFonts w:ascii="Arial" w:eastAsia="宋体" w:hAnsi="Arial" w:cs="Arial"/>
                <w:lang w:eastAsia="zh-CN"/>
              </w:rPr>
              <w:t xml:space="preserve">, </w:t>
            </w:r>
            <w:r>
              <w:rPr>
                <w:rFonts w:ascii="Arial" w:eastAsia="宋体" w:hAnsi="Arial" w:cs="Arial"/>
                <w:lang w:eastAsia="zh-CN"/>
              </w:rPr>
              <w:t>and th</w:t>
            </w:r>
            <w:r>
              <w:rPr>
                <w:rFonts w:ascii="Arial" w:eastAsia="宋体" w:hAnsi="Arial" w:cs="Arial" w:hint="eastAsia"/>
                <w:lang w:eastAsia="zh-CN"/>
              </w:rPr>
              <w:t>en launch http session again at laptop1.</w:t>
            </w:r>
          </w:p>
          <w:p w:rsidR="00720704" w:rsidRPr="000501C0" w:rsidRDefault="00720704" w:rsidP="000501C0">
            <w:pPr>
              <w:pStyle w:val="Body"/>
              <w:numPr>
                <w:ilvl w:val="2"/>
                <w:numId w:val="34"/>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BR reporting file. Check if BR can classify HTTP session and report application traffic with correct TLV field to HM correctly</w:t>
            </w:r>
            <w:r w:rsidR="000501C0">
              <w:rPr>
                <w:rFonts w:ascii="Arial" w:eastAsia="宋体" w:hAnsi="Arial" w:cs="Arial" w:hint="eastAsia"/>
                <w:lang w:eastAsia="zh-CN"/>
              </w:rPr>
              <w:t>.</w:t>
            </w:r>
          </w:p>
        </w:tc>
      </w:tr>
      <w:tr w:rsidR="00720704" w:rsidRPr="00322E9D" w:rsidTr="00720704">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720704" w:rsidRPr="00720704" w:rsidRDefault="00720704" w:rsidP="00720704">
            <w:pPr>
              <w:rPr>
                <w:rFonts w:ascii="Arial" w:hAnsi="Arial" w:cs="Arial"/>
                <w:color w:val="auto"/>
              </w:rPr>
            </w:pPr>
            <w:r w:rsidRPr="0072070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20704" w:rsidRDefault="00720704" w:rsidP="00A331B2">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720704" w:rsidRDefault="000703D5" w:rsidP="00A331B2">
            <w:pPr>
              <w:pStyle w:val="Body"/>
              <w:rPr>
                <w:rFonts w:ascii="Arial" w:eastAsia="宋体" w:hAnsi="Arial" w:cs="Arial"/>
                <w:lang w:eastAsia="zh-CN"/>
              </w:rPr>
            </w:pPr>
            <w:r>
              <w:rPr>
                <w:rFonts w:ascii="Arial" w:eastAsia="宋体" w:hAnsi="Arial" w:cs="Arial" w:hint="eastAsia"/>
                <w:lang w:eastAsia="zh-CN"/>
              </w:rPr>
              <w:t>Step 2</w:t>
            </w:r>
            <w:r w:rsidR="00720704">
              <w:rPr>
                <w:rFonts w:ascii="Arial" w:eastAsia="宋体" w:hAnsi="Arial" w:cs="Arial" w:hint="eastAsia"/>
                <w:lang w:eastAsia="zh-CN"/>
              </w:rPr>
              <w:t>. Enable application HTTP, TCP and IP for reporting successfully.</w:t>
            </w:r>
          </w:p>
          <w:p w:rsidR="00720704" w:rsidRDefault="000703D5" w:rsidP="00720704">
            <w:pPr>
              <w:pStyle w:val="Body"/>
              <w:rPr>
                <w:rFonts w:ascii="Arial" w:eastAsia="宋体" w:hAnsi="Arial" w:cs="Arial"/>
                <w:lang w:eastAsia="zh-CN"/>
              </w:rPr>
            </w:pPr>
            <w:r>
              <w:rPr>
                <w:rFonts w:ascii="Arial" w:eastAsia="宋体" w:hAnsi="Arial" w:cs="Arial" w:hint="eastAsia"/>
                <w:lang w:eastAsia="zh-CN"/>
              </w:rPr>
              <w:t>Step 4</w:t>
            </w:r>
            <w:r w:rsidR="00720704">
              <w:rPr>
                <w:rFonts w:ascii="Arial" w:eastAsia="宋体" w:hAnsi="Arial" w:cs="Arial" w:hint="eastAsia"/>
                <w:lang w:eastAsia="zh-CN"/>
              </w:rPr>
              <w:t xml:space="preserve">. </w:t>
            </w:r>
            <w:r w:rsidR="00421C4E">
              <w:rPr>
                <w:rFonts w:ascii="Arial" w:eastAsia="宋体" w:hAnsi="Arial" w:cs="Arial" w:hint="eastAsia"/>
                <w:lang w:eastAsia="zh-CN"/>
              </w:rPr>
              <w:t xml:space="preserve">No TLV with field </w:t>
            </w:r>
            <w:r w:rsidR="00421C4E">
              <w:rPr>
                <w:rFonts w:ascii="Arial" w:eastAsia="宋体" w:hAnsi="Arial" w:cs="Arial"/>
                <w:lang w:eastAsia="zh-CN"/>
              </w:rPr>
              <w:t>“</w:t>
            </w:r>
            <w:r w:rsidR="00720704">
              <w:rPr>
                <w:rFonts w:ascii="Arial" w:eastAsia="宋体" w:hAnsi="Arial" w:cs="Arial" w:hint="eastAsia"/>
                <w:lang w:eastAsia="zh-CN"/>
              </w:rPr>
              <w:t>IntName4Client</w:t>
            </w:r>
            <w:r w:rsidR="00720704">
              <w:rPr>
                <w:rFonts w:ascii="Arial" w:eastAsia="宋体" w:hAnsi="Arial" w:cs="Arial"/>
                <w:lang w:eastAsia="zh-CN"/>
              </w:rPr>
              <w:t>”</w:t>
            </w:r>
            <w:r w:rsidR="00720704">
              <w:rPr>
                <w:rFonts w:ascii="Arial" w:eastAsia="宋体" w:hAnsi="Arial" w:cs="Arial" w:hint="eastAsia"/>
                <w:lang w:eastAsia="zh-CN"/>
              </w:rPr>
              <w:t xml:space="preserve"> as BR mgt0.x.</w:t>
            </w:r>
          </w:p>
          <w:p w:rsidR="00720704" w:rsidRDefault="000703D5" w:rsidP="00A331B2">
            <w:pPr>
              <w:pStyle w:val="Body"/>
              <w:rPr>
                <w:rFonts w:ascii="Arial" w:eastAsia="宋体" w:hAnsi="Arial" w:cs="Arial"/>
                <w:lang w:eastAsia="zh-CN"/>
              </w:rPr>
            </w:pPr>
            <w:r>
              <w:rPr>
                <w:rFonts w:ascii="Arial" w:eastAsia="宋体" w:hAnsi="Arial" w:cs="Arial" w:hint="eastAsia"/>
                <w:lang w:eastAsia="zh-CN"/>
              </w:rPr>
              <w:t>Step 5</w:t>
            </w:r>
            <w:r w:rsidR="00720704">
              <w:rPr>
                <w:rFonts w:ascii="Arial" w:eastAsia="宋体" w:hAnsi="Arial" w:cs="Arial" w:hint="eastAsia"/>
                <w:lang w:eastAsia="zh-CN"/>
              </w:rPr>
              <w:t xml:space="preserve">. Set application reporting mode as </w:t>
            </w:r>
            <w:r w:rsidR="00720704">
              <w:rPr>
                <w:rFonts w:ascii="Arial" w:eastAsia="宋体" w:hAnsi="Arial" w:cs="Arial"/>
                <w:lang w:eastAsia="zh-CN"/>
              </w:rPr>
              <w:t>“</w:t>
            </w:r>
            <w:r w:rsidR="00720704">
              <w:rPr>
                <w:rFonts w:ascii="Arial" w:eastAsia="宋体" w:hAnsi="Arial" w:cs="Arial" w:hint="eastAsia"/>
                <w:lang w:eastAsia="zh-CN"/>
              </w:rPr>
              <w:t>disable</w:t>
            </w:r>
            <w:r w:rsidR="00720704">
              <w:rPr>
                <w:rFonts w:ascii="Arial" w:eastAsia="宋体" w:hAnsi="Arial" w:cs="Arial"/>
                <w:lang w:eastAsia="zh-CN"/>
              </w:rPr>
              <w:t>”</w:t>
            </w:r>
            <w:r w:rsidR="00720704">
              <w:rPr>
                <w:rFonts w:ascii="Arial" w:eastAsia="宋体" w:hAnsi="Arial" w:cs="Arial" w:hint="eastAsia"/>
                <w:lang w:eastAsia="zh-CN"/>
              </w:rPr>
              <w:t xml:space="preserve"> globally successfully.</w:t>
            </w:r>
          </w:p>
          <w:p w:rsidR="00720704" w:rsidRPr="000501C0" w:rsidRDefault="000703D5" w:rsidP="007C4456">
            <w:pPr>
              <w:pStyle w:val="Body"/>
              <w:rPr>
                <w:rFonts w:ascii="Arial" w:eastAsia="宋体" w:hAnsi="Arial" w:cs="Arial"/>
                <w:lang w:eastAsia="zh-CN"/>
              </w:rPr>
            </w:pPr>
            <w:r>
              <w:rPr>
                <w:rFonts w:ascii="Arial" w:eastAsia="宋体" w:hAnsi="Arial" w:cs="Arial" w:hint="eastAsia"/>
                <w:lang w:eastAsia="zh-CN"/>
              </w:rPr>
              <w:t>Step 7</w:t>
            </w:r>
            <w:r w:rsidR="00720704">
              <w:rPr>
                <w:rFonts w:ascii="Arial" w:eastAsia="宋体" w:hAnsi="Arial" w:cs="Arial" w:hint="eastAsia"/>
                <w:lang w:eastAsia="zh-CN"/>
              </w:rPr>
              <w:t xml:space="preserve">. </w:t>
            </w:r>
            <w:r w:rsidR="007C4456">
              <w:rPr>
                <w:rFonts w:ascii="Arial" w:eastAsia="宋体" w:hAnsi="Arial" w:cs="Arial" w:hint="eastAsia"/>
                <w:lang w:eastAsia="zh-CN"/>
              </w:rPr>
              <w:t xml:space="preserve">HiveOS does NOT generate application </w:t>
            </w:r>
            <w:r w:rsidR="007C4456">
              <w:rPr>
                <w:rFonts w:ascii="Arial" w:eastAsia="宋体" w:hAnsi="Arial" w:cs="Arial"/>
                <w:lang w:eastAsia="zh-CN"/>
              </w:rPr>
              <w:t>reporting</w:t>
            </w:r>
            <w:r w:rsidR="007C4456">
              <w:rPr>
                <w:rFonts w:ascii="Arial" w:eastAsia="宋体" w:hAnsi="Arial" w:cs="Arial" w:hint="eastAsia"/>
                <w:lang w:eastAsia="zh-CN"/>
              </w:rPr>
              <w:t xml:space="preserve"> file</w:t>
            </w:r>
            <w:r w:rsidR="00720704">
              <w:rPr>
                <w:rFonts w:ascii="Arial" w:eastAsia="宋体" w:hAnsi="Arial" w:cs="Arial" w:hint="eastAsia"/>
                <w:lang w:eastAsia="zh-CN"/>
              </w:rPr>
              <w:t>.</w:t>
            </w:r>
          </w:p>
        </w:tc>
      </w:tr>
      <w:tr w:rsidR="00EF3E24" w:rsidRPr="00322E9D" w:rsidTr="00720704">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EF3E24" w:rsidRPr="00720704" w:rsidRDefault="00EF3E24" w:rsidP="00720704">
            <w:pPr>
              <w:rPr>
                <w:rFonts w:ascii="Arial" w:eastAsia="宋体" w:hAnsi="Arial" w:cs="Arial"/>
                <w:color w:val="auto"/>
                <w:lang w:eastAsia="zh-CN"/>
              </w:rPr>
            </w:pPr>
            <w:r w:rsidRPr="00720704">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3E24" w:rsidRPr="00720704" w:rsidRDefault="00EF3E24" w:rsidP="00720704">
            <w:pPr>
              <w:pStyle w:val="Body"/>
              <w:rPr>
                <w:rFonts w:ascii="Arial" w:eastAsia="宋体" w:hAnsi="Arial" w:cs="Arial"/>
                <w:lang w:eastAsia="zh-CN"/>
              </w:rPr>
            </w:pPr>
          </w:p>
        </w:tc>
      </w:tr>
      <w:tr w:rsidR="00EF3E24" w:rsidRPr="00322E9D" w:rsidTr="00720704">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EF3E24" w:rsidRPr="00720704" w:rsidRDefault="00720704" w:rsidP="00720704">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3E24" w:rsidRDefault="001F4EA1" w:rsidP="00720704">
            <w:pPr>
              <w:pStyle w:val="Body"/>
              <w:rPr>
                <w:rFonts w:ascii="Arial" w:eastAsia="宋体" w:hAnsi="Arial" w:cs="Arial"/>
                <w:b/>
                <w:color w:val="FF0000"/>
                <w:lang w:eastAsia="zh-CN"/>
              </w:rPr>
            </w:pPr>
            <w:r w:rsidRPr="001F4EA1">
              <w:rPr>
                <w:rFonts w:ascii="Arial" w:eastAsia="宋体" w:hAnsi="Arial" w:cs="Arial"/>
                <w:b/>
                <w:color w:val="FF0000"/>
                <w:lang w:eastAsia="zh-CN"/>
              </w:rPr>
              <w:t>Repeate test case for 3 times to verify sub-interface: mgt0, mgt0.1 and mgt0.16.</w:t>
            </w:r>
          </w:p>
          <w:p w:rsidR="009B13C1" w:rsidRPr="009B13C1" w:rsidRDefault="009B13C1" w:rsidP="00720704">
            <w:pPr>
              <w:pStyle w:val="Body"/>
              <w:shd w:val="clear" w:color="auto" w:fill="000080"/>
              <w:rPr>
                <w:rFonts w:ascii="Arial" w:eastAsia="宋体" w:hAnsi="Arial" w:cs="Arial"/>
                <w:b/>
                <w:color w:val="FF0000"/>
                <w:lang w:eastAsia="zh-CN"/>
              </w:rPr>
            </w:pPr>
            <w:r>
              <w:rPr>
                <w:rFonts w:ascii="Arial" w:eastAsia="宋体" w:hAnsi="Arial" w:cs="Arial" w:hint="eastAsia"/>
                <w:b/>
                <w:color w:val="FF0000"/>
                <w:lang w:eastAsia="zh-CN"/>
              </w:rPr>
              <w:t>Check functional requirement description.</w:t>
            </w:r>
          </w:p>
        </w:tc>
      </w:tr>
    </w:tbl>
    <w:p w:rsidR="00CF035D" w:rsidRPr="000E29B5" w:rsidRDefault="00CF035D" w:rsidP="00CF035D">
      <w:pPr>
        <w:pStyle w:val="Heading4"/>
        <w:ind w:firstLine="1121"/>
        <w:rPr>
          <w:rFonts w:ascii="Arial" w:hAnsi="Arial"/>
          <w:b w:val="0"/>
          <w:sz w:val="21"/>
          <w:szCs w:val="21"/>
        </w:rPr>
      </w:pPr>
      <w:r w:rsidRPr="000E29B5">
        <w:rPr>
          <w:rFonts w:ascii="Arial" w:hAnsi="Arial" w:hint="eastAsia"/>
          <w:b w:val="0"/>
          <w:sz w:val="21"/>
          <w:szCs w:val="21"/>
        </w:rPr>
        <w:t>ApplicationReporting_Function_</w:t>
      </w:r>
      <w:r>
        <w:rPr>
          <w:rFonts w:ascii="Arial" w:eastAsiaTheme="minorEastAsia" w:hAnsi="Arial" w:hint="eastAsia"/>
          <w:b w:val="0"/>
          <w:sz w:val="21"/>
          <w:szCs w:val="21"/>
          <w:lang w:eastAsia="zh-CN"/>
        </w:rPr>
        <w:t>22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rPr>
                <w:rFonts w:ascii="Arial" w:hAnsi="Arial" w:cs="Arial"/>
                <w:color w:val="auto"/>
              </w:rPr>
            </w:pPr>
            <w:r w:rsidRPr="00FA1DAA">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pStyle w:val="Body"/>
              <w:rPr>
                <w:rFonts w:ascii="Arial" w:eastAsia="宋体" w:hAnsi="Arial" w:cs="Arial"/>
                <w:lang w:eastAsia="zh-CN"/>
              </w:rPr>
            </w:pPr>
            <w:r w:rsidRPr="00FA1DAA">
              <w:rPr>
                <w:rFonts w:ascii="Arial" w:eastAsia="宋体" w:hAnsi="Arial" w:cs="Arial"/>
                <w:lang w:eastAsia="zh-CN"/>
              </w:rPr>
              <w:t>ApplicationReporting_Function_</w:t>
            </w:r>
            <w:r>
              <w:rPr>
                <w:rFonts w:ascii="Arial" w:eastAsia="宋体" w:hAnsi="Arial" w:cs="Arial" w:hint="eastAsia"/>
                <w:lang w:eastAsia="zh-CN"/>
              </w:rPr>
              <w:t>22</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rPr>
                <w:rFonts w:ascii="Arial" w:hAnsi="Arial" w:cs="Arial"/>
                <w:color w:val="auto"/>
              </w:rPr>
            </w:pPr>
            <w:r w:rsidRPr="00FA1DAA">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rPr>
                <w:rFonts w:ascii="Arial" w:hAnsi="Arial" w:cs="Arial"/>
                <w:color w:val="auto"/>
              </w:rPr>
            </w:pPr>
            <w:r w:rsidRPr="00FA1DAA">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pStyle w:val="Body"/>
              <w:rPr>
                <w:rFonts w:ascii="Arial" w:eastAsia="宋体" w:hAnsi="Arial" w:cs="Arial"/>
                <w:lang w:eastAsia="zh-CN"/>
              </w:rPr>
            </w:pPr>
            <w:r w:rsidRPr="00FA1DAA">
              <w:rPr>
                <w:rFonts w:ascii="Arial" w:eastAsia="宋体" w:hAnsi="Arial" w:cs="Arial"/>
                <w:lang w:eastAsia="zh-CN"/>
              </w:rPr>
              <w:t>No</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rPr>
                <w:rFonts w:ascii="Arial" w:hAnsi="Arial" w:cs="Arial"/>
                <w:color w:val="auto"/>
              </w:rPr>
            </w:pPr>
            <w:r w:rsidRPr="00FA1DAA">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C93938" w:rsidRDefault="00CF035D" w:rsidP="00CF035D">
            <w:pPr>
              <w:pStyle w:val="Body"/>
              <w:rPr>
                <w:rFonts w:ascii="Arial" w:eastAsia="宋体" w:hAnsi="Arial" w:cs="Arial"/>
                <w:lang w:eastAsia="zh-CN"/>
              </w:rPr>
            </w:pPr>
            <w:r>
              <w:rPr>
                <w:rFonts w:ascii="Arial" w:eastAsia="宋体" w:hAnsi="Arial" w:cs="Arial"/>
                <w:lang w:eastAsia="zh-CN"/>
              </w:rPr>
              <w:t>Laptop1-----(wifi0</w:t>
            </w:r>
            <w:r w:rsidRPr="00B2458B">
              <w:rPr>
                <w:rFonts w:ascii="Arial" w:eastAsia="宋体" w:hAnsi="Arial" w:cs="Arial"/>
                <w:lang w:eastAsia="zh-CN"/>
              </w:rPr>
              <w:t>)AP(eth)_____(eth1)BR(eth0)_____Switch_____HM</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p>
          <w:p w:rsidR="00CF035D" w:rsidRPr="004D02F4"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Internet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rPr>
                <w:rFonts w:ascii="Arial" w:hAnsi="Arial" w:cs="Arial"/>
                <w:color w:val="auto"/>
              </w:rPr>
            </w:pPr>
            <w:r w:rsidRPr="00FA1DAA">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pStyle w:val="Body"/>
              <w:ind w:left="100" w:hangingChars="50" w:hanging="100"/>
              <w:rPr>
                <w:rFonts w:ascii="Arial" w:eastAsia="宋体" w:hAnsi="Arial" w:cs="Arial"/>
                <w:lang w:eastAsia="zh-CN"/>
              </w:rPr>
            </w:pPr>
            <w:r>
              <w:rPr>
                <w:rFonts w:ascii="Arial" w:eastAsia="宋体" w:hAnsi="Arial" w:cs="Arial" w:hint="eastAsia"/>
                <w:lang w:eastAsia="zh-CN"/>
              </w:rPr>
              <w:t>The application reporting verification for AP access wifi0.x.</w:t>
            </w:r>
            <w:r w:rsidR="0011690A">
              <w:rPr>
                <w:rFonts w:ascii="Arial" w:eastAsia="宋体" w:hAnsi="Arial" w:cs="Arial" w:hint="eastAsia"/>
                <w:lang w:eastAsia="zh-CN"/>
              </w:rPr>
              <w:t xml:space="preserve"> (</w:t>
            </w:r>
            <w:r w:rsidR="006666BC">
              <w:rPr>
                <w:rFonts w:ascii="Arial" w:eastAsia="宋体" w:hAnsi="Arial" w:cs="Arial" w:hint="eastAsia"/>
                <w:lang w:eastAsia="zh-CN"/>
              </w:rPr>
              <w:t>Enable Mode</w:t>
            </w:r>
            <w:r w:rsidR="0011690A">
              <w:rPr>
                <w:rFonts w:ascii="Arial" w:eastAsia="宋体" w:hAnsi="Arial" w:cs="Arial" w:hint="eastAsia"/>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rPr>
                <w:rFonts w:ascii="Arial" w:eastAsia="宋体" w:hAnsi="Arial" w:cs="Arial"/>
                <w:color w:val="auto"/>
                <w:lang w:eastAsia="zh-CN"/>
              </w:rPr>
            </w:pPr>
            <w:r w:rsidRPr="00FA1DAA">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pStyle w:val="Body"/>
              <w:rPr>
                <w:rFonts w:ascii="Arial" w:eastAsia="宋体" w:hAnsi="Arial" w:cs="Arial"/>
                <w:lang w:eastAsia="zh-CN"/>
              </w:rPr>
            </w:pPr>
            <w:r w:rsidRPr="00EF62D6">
              <w:rPr>
                <w:rFonts w:ascii="Arial" w:eastAsia="宋体" w:hAnsi="Arial" w:cs="Arial"/>
                <w:lang w:eastAsia="zh-CN"/>
              </w:rPr>
              <w:t>AP: AP110,AP120,AP121,AP141,AP170</w:t>
            </w:r>
            <w:r>
              <w:rPr>
                <w:rFonts w:ascii="Arial" w:eastAsia="宋体" w:hAnsi="Arial" w:cs="Arial"/>
                <w:lang w:eastAsia="zh-CN"/>
              </w:rPr>
              <w:t>,AP320,AP340,AP330,AP350</w:t>
            </w:r>
            <w:r w:rsidRPr="00EF62D6">
              <w:rPr>
                <w:rFonts w:ascii="Arial" w:eastAsia="宋体" w:hAnsi="Arial" w:cs="Arial"/>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rPr>
                <w:rFonts w:ascii="Arial" w:hAnsi="Arial" w:cs="Arial"/>
                <w:color w:val="auto"/>
              </w:rPr>
            </w:pPr>
            <w:r w:rsidRPr="00FA1DAA">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CF035D" w:rsidRPr="00F30A6D" w:rsidRDefault="00CF035D" w:rsidP="00CF035D">
            <w:pPr>
              <w:pStyle w:val="Body"/>
              <w:rPr>
                <w:rFonts w:ascii="Arial" w:eastAsia="宋体" w:hAnsi="Arial" w:cs="Arial"/>
                <w:lang w:eastAsia="zh-CN"/>
              </w:rPr>
            </w:pPr>
            <w:r>
              <w:rPr>
                <w:rFonts w:ascii="Arial" w:eastAsia="宋体" w:hAnsi="Arial" w:cs="Arial" w:hint="eastAsia"/>
                <w:lang w:eastAsia="zh-CN"/>
              </w:rPr>
              <w:t>Set BR eth1 mode as bridge-802.1q, and AP eth as backhaul.</w:t>
            </w:r>
          </w:p>
          <w:p w:rsidR="00CF035D" w:rsidRDefault="00CF035D" w:rsidP="00CF035D">
            <w:pPr>
              <w:pStyle w:val="Body"/>
              <w:rPr>
                <w:rFonts w:ascii="Arial" w:eastAsia="宋体" w:hAnsi="Arial" w:cs="Arial"/>
                <w:lang w:eastAsia="zh-CN"/>
              </w:rPr>
            </w:pPr>
            <w:r w:rsidRPr="00F30A6D">
              <w:rPr>
                <w:rFonts w:ascii="Arial" w:eastAsia="宋体" w:hAnsi="Arial" w:cs="Arial"/>
                <w:lang w:eastAsia="zh-CN"/>
              </w:rPr>
              <w:t xml:space="preserve">Create a SSID and </w:t>
            </w:r>
            <w:r>
              <w:rPr>
                <w:rFonts w:ascii="Arial" w:eastAsia="宋体" w:hAnsi="Arial" w:cs="Arial" w:hint="eastAsia"/>
                <w:lang w:eastAsia="zh-CN"/>
              </w:rPr>
              <w:t xml:space="preserve">only </w:t>
            </w:r>
            <w:r w:rsidRPr="00F30A6D">
              <w:rPr>
                <w:rFonts w:ascii="Arial" w:eastAsia="宋体" w:hAnsi="Arial" w:cs="Arial"/>
                <w:lang w:eastAsia="zh-CN"/>
              </w:rPr>
              <w:t>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wifi0.x, which is set as access mode.</w:t>
            </w:r>
          </w:p>
          <w:p w:rsidR="00CF035D" w:rsidRPr="004D02F4" w:rsidRDefault="00CF035D" w:rsidP="00CF035D">
            <w:pPr>
              <w:pStyle w:val="Body"/>
              <w:rPr>
                <w:rFonts w:ascii="Arial" w:eastAsia="宋体" w:hAnsi="Arial" w:cs="Arial"/>
                <w:highlight w:val="green"/>
                <w:lang w:eastAsia="zh-CN"/>
              </w:rPr>
            </w:pPr>
            <w:r>
              <w:rPr>
                <w:rFonts w:ascii="Arial" w:eastAsia="宋体" w:hAnsi="Arial" w:cs="Arial" w:hint="eastAsia"/>
                <w:lang w:eastAsia="zh-CN"/>
              </w:rPr>
              <w:t>Laptop1 connects with SSID.</w:t>
            </w:r>
          </w:p>
        </w:tc>
      </w:tr>
      <w:tr w:rsidR="00CF035D" w:rsidRPr="00322E9D"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rPr>
                <w:rFonts w:ascii="Arial" w:hAnsi="Arial" w:cs="Arial"/>
                <w:color w:val="auto"/>
              </w:rPr>
            </w:pPr>
            <w:r w:rsidRPr="00FA1DAA">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EB7D7A">
            <w:pPr>
              <w:pStyle w:val="Body"/>
              <w:numPr>
                <w:ilvl w:val="2"/>
                <w:numId w:val="95"/>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sidR="0011690A">
              <w:rPr>
                <w:rFonts w:ascii="Arial" w:eastAsia="宋体" w:hAnsi="Arial" w:cs="Arial" w:hint="eastAsia"/>
                <w:lang w:eastAsia="zh-CN"/>
              </w:rPr>
              <w:t>enable</w:t>
            </w:r>
            <w:r>
              <w:rPr>
                <w:rFonts w:ascii="Arial" w:eastAsia="宋体" w:hAnsi="Arial" w:cs="Arial"/>
                <w:lang w:eastAsia="zh-CN"/>
              </w:rPr>
              <w:t>”</w:t>
            </w:r>
            <w:r>
              <w:rPr>
                <w:rFonts w:ascii="Arial" w:eastAsia="宋体" w:hAnsi="Arial" w:cs="Arial" w:hint="eastAsia"/>
                <w:lang w:eastAsia="zh-CN"/>
              </w:rPr>
              <w:t xml:space="preserve"> globally at AP.</w:t>
            </w:r>
          </w:p>
          <w:p w:rsidR="00CF035D" w:rsidRDefault="00CF035D" w:rsidP="00EB7D7A">
            <w:pPr>
              <w:pStyle w:val="Body"/>
              <w:numPr>
                <w:ilvl w:val="2"/>
                <w:numId w:val="95"/>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CF035D" w:rsidRDefault="00CF035D" w:rsidP="00EB7D7A">
            <w:pPr>
              <w:pStyle w:val="Body"/>
              <w:numPr>
                <w:ilvl w:val="2"/>
                <w:numId w:val="95"/>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CF035D" w:rsidRPr="0011690A" w:rsidRDefault="00CF035D" w:rsidP="00EB7D7A">
            <w:pPr>
              <w:pStyle w:val="Body"/>
              <w:numPr>
                <w:ilvl w:val="2"/>
                <w:numId w:val="95"/>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AP reporting file. Check if AP can classify http session and report application traffic, which goes through wifi access sub-interface binding with SSID, with correct TLV field to HM correctly.</w:t>
            </w:r>
          </w:p>
        </w:tc>
      </w:tr>
      <w:tr w:rsidR="00CF035D" w:rsidRPr="00322E9D"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rPr>
                <w:rFonts w:ascii="Arial" w:hAnsi="Arial" w:cs="Arial"/>
                <w:color w:val="auto"/>
              </w:rPr>
            </w:pPr>
            <w:r w:rsidRPr="00FA1DAA">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 xml:space="preserve">Step 1. Turn on L7 engine and set application reporting mode </w:t>
            </w:r>
            <w:r w:rsidR="0011690A">
              <w:rPr>
                <w:rFonts w:ascii="Arial" w:eastAsia="宋体" w:hAnsi="Arial" w:cs="Arial" w:hint="eastAsia"/>
                <w:lang w:eastAsia="zh-CN"/>
              </w:rPr>
              <w:t xml:space="preserve">as </w:t>
            </w:r>
            <w:r w:rsidR="0011690A">
              <w:rPr>
                <w:rFonts w:ascii="Arial" w:eastAsia="宋体" w:hAnsi="Arial" w:cs="Arial"/>
                <w:lang w:eastAsia="zh-CN"/>
              </w:rPr>
              <w:t>“</w:t>
            </w:r>
            <w:r w:rsidR="0011690A">
              <w:rPr>
                <w:rFonts w:ascii="Arial" w:eastAsia="宋体" w:hAnsi="Arial" w:cs="Arial" w:hint="eastAsia"/>
                <w:lang w:eastAsia="zh-CN"/>
              </w:rPr>
              <w:t>enable</w:t>
            </w:r>
            <w:r w:rsidR="0011690A">
              <w:rPr>
                <w:rFonts w:ascii="Arial" w:eastAsia="宋体" w:hAnsi="Arial" w:cs="Arial"/>
                <w:lang w:eastAsia="zh-CN"/>
              </w:rPr>
              <w:t>”</w:t>
            </w:r>
            <w:r w:rsidR="0011690A">
              <w:rPr>
                <w:rFonts w:ascii="Arial" w:eastAsia="宋体" w:hAnsi="Arial" w:cs="Arial" w:hint="eastAsia"/>
                <w:lang w:eastAsia="zh-CN"/>
              </w:rPr>
              <w:t xml:space="preserve"> </w:t>
            </w:r>
            <w:r>
              <w:rPr>
                <w:rFonts w:ascii="Arial" w:eastAsia="宋体" w:hAnsi="Arial" w:cs="Arial" w:hint="eastAsia"/>
                <w:lang w:eastAsia="zh-CN"/>
              </w:rPr>
              <w:t>globally successfully.</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Step 2. Enable application HTTP, TCP and IP for reporting successfully.</w:t>
            </w:r>
          </w:p>
          <w:p w:rsidR="00CF035D" w:rsidRDefault="0011690A" w:rsidP="00CF035D">
            <w:pPr>
              <w:pStyle w:val="Body"/>
              <w:rPr>
                <w:rFonts w:ascii="Arial" w:eastAsia="宋体" w:hAnsi="Arial" w:cs="Arial"/>
                <w:lang w:eastAsia="zh-CN"/>
              </w:rPr>
            </w:pPr>
            <w:r>
              <w:rPr>
                <w:rFonts w:ascii="Arial" w:eastAsia="宋体" w:hAnsi="Arial" w:cs="Arial" w:hint="eastAsia"/>
                <w:lang w:eastAsia="zh-CN"/>
              </w:rPr>
              <w:t>Step 4</w:t>
            </w:r>
            <w:r w:rsidR="00CF035D">
              <w:rPr>
                <w:rFonts w:ascii="Arial" w:eastAsia="宋体" w:hAnsi="Arial" w:cs="Arial" w:hint="eastAsia"/>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CF035D" w:rsidRPr="00D576E5"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Laptop1's MAC</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 xml:space="preserve">AP </w:t>
                  </w:r>
                  <w:r w:rsidRPr="00D91692">
                    <w:rPr>
                      <w:rFonts w:ascii="Calibri" w:eastAsia="Times New Roman" w:hAnsi="Calibri" w:cs="Calibri"/>
                      <w:b w:val="0"/>
                      <w:sz w:val="22"/>
                      <w:szCs w:val="22"/>
                      <w:lang w:eastAsia="zh-CN"/>
                    </w:rPr>
                    <w:t>wifi0.x</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AP backhaul eth</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0 (no)</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F035D" w:rsidRPr="00D576E5"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CF035D" w:rsidRDefault="004A7170" w:rsidP="00CF035D">
            <w:pPr>
              <w:pStyle w:val="Body"/>
              <w:rPr>
                <w:rFonts w:ascii="Arial" w:eastAsia="宋体" w:hAnsi="Arial" w:cs="Arial"/>
                <w:lang w:eastAsia="zh-CN"/>
              </w:rPr>
            </w:pPr>
            <w:r>
              <w:rPr>
                <w:rFonts w:ascii="Arial" w:eastAsia="宋体" w:hAnsi="Arial" w:cs="Arial" w:hint="eastAsia"/>
                <w:lang w:eastAsia="zh-CN"/>
              </w:rPr>
              <w:t>Syslog:</w:t>
            </w:r>
          </w:p>
          <w:p w:rsidR="004A7170" w:rsidRDefault="004A7170" w:rsidP="00CF035D">
            <w:pPr>
              <w:pStyle w:val="Body"/>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how log buffer</w:t>
            </w:r>
          </w:p>
          <w:p w:rsidR="004A7170" w:rsidRPr="004A7170" w:rsidRDefault="004A7170" w:rsidP="004A7170">
            <w:pPr>
              <w:pStyle w:val="Body"/>
              <w:rPr>
                <w:rFonts w:ascii="Arial" w:eastAsia="宋体" w:hAnsi="Arial" w:cs="Arial"/>
                <w:lang w:eastAsia="zh-CN"/>
              </w:rPr>
            </w:pPr>
            <w:r w:rsidRPr="004A7170">
              <w:rPr>
                <w:rFonts w:ascii="Arial" w:eastAsia="宋体" w:hAnsi="Arial" w:cs="Arial"/>
                <w:lang w:eastAsia="zh-CN"/>
              </w:rPr>
              <w:t>2012-12-10 19:02:02 debug   l7d: [rpt_basic]: Entry: cmac 2477304AEB0 app 0 if 1 pif 0 pt 0 radio 1 ts 1355137261 size 60 app-size 1 dn-pkt 10 dn-byte 792 up-pkt 14 up-byte 1582</w:t>
            </w:r>
          </w:p>
          <w:p w:rsidR="004A7170" w:rsidRPr="004A7170" w:rsidRDefault="004A7170" w:rsidP="004A7170">
            <w:pPr>
              <w:pStyle w:val="Body"/>
              <w:rPr>
                <w:rFonts w:ascii="Arial" w:eastAsia="宋体" w:hAnsi="Arial" w:cs="Arial"/>
                <w:lang w:eastAsia="zh-CN"/>
              </w:rPr>
            </w:pPr>
            <w:r w:rsidRPr="004A7170">
              <w:rPr>
                <w:rFonts w:ascii="Arial" w:eastAsia="宋体" w:hAnsi="Arial" w:cs="Arial"/>
                <w:lang w:eastAsia="zh-CN"/>
              </w:rPr>
              <w:t>2012-12-10 19:02:02 debug   l7d: A MAC entry block by app-id filter: 618</w:t>
            </w:r>
          </w:p>
          <w:p w:rsidR="004A7170" w:rsidRPr="004A7170" w:rsidRDefault="004A7170" w:rsidP="004A7170">
            <w:pPr>
              <w:pStyle w:val="Body"/>
              <w:rPr>
                <w:rFonts w:ascii="Arial" w:eastAsia="宋体" w:hAnsi="Arial" w:cs="Arial"/>
                <w:lang w:eastAsia="zh-CN"/>
              </w:rPr>
            </w:pPr>
            <w:r w:rsidRPr="004A7170">
              <w:rPr>
                <w:rFonts w:ascii="Arial" w:eastAsia="宋体" w:hAnsi="Arial" w:cs="Arial"/>
                <w:lang w:eastAsia="zh-CN"/>
              </w:rPr>
              <w:t>2012-12-10 19:02:02 debug   l7d: [rpt_basic]: Entry: cmac 2477304AEB0 app 285 if 1 pif 0 pt 0 radio 1 ts 1355137261 size 60 app-size 1 dn-pkt 29 dn-byte 1740 up-pkt 29 up-byte 1740</w:t>
            </w:r>
          </w:p>
          <w:p w:rsidR="004A7170" w:rsidRPr="004A7170" w:rsidRDefault="004A7170" w:rsidP="004A7170">
            <w:pPr>
              <w:pStyle w:val="Body"/>
              <w:rPr>
                <w:rFonts w:ascii="Arial" w:eastAsia="宋体" w:hAnsi="Arial" w:cs="Arial"/>
                <w:lang w:eastAsia="zh-CN"/>
              </w:rPr>
            </w:pPr>
            <w:r w:rsidRPr="004A7170">
              <w:rPr>
                <w:rFonts w:ascii="Arial" w:eastAsia="宋体" w:hAnsi="Arial" w:cs="Arial"/>
                <w:lang w:eastAsia="zh-CN"/>
              </w:rPr>
              <w:t>2012-12-10 19:02:02 debug   l7d: A MAC entry block by app-id filter: 645</w:t>
            </w:r>
          </w:p>
          <w:p w:rsidR="004A7170" w:rsidRPr="004A7170" w:rsidRDefault="004A7170" w:rsidP="004A7170">
            <w:pPr>
              <w:pStyle w:val="Body"/>
              <w:rPr>
                <w:rFonts w:ascii="Arial" w:eastAsia="宋体" w:hAnsi="Arial" w:cs="Arial"/>
                <w:lang w:eastAsia="zh-CN"/>
              </w:rPr>
            </w:pPr>
            <w:r w:rsidRPr="004A7170">
              <w:rPr>
                <w:rFonts w:ascii="Arial" w:eastAsia="宋体" w:hAnsi="Arial" w:cs="Arial"/>
                <w:lang w:eastAsia="zh-CN"/>
              </w:rPr>
              <w:t>2012-12-10 19:02:02 debug   l7d: [rpt_basic]: Entry: cmac FFFFFFFFFFFF app 0 if 0 pif 1 pt 3 radio 3 ts 1355137261 size 60 app-size 1 dn-pkt 3 dn-byte 234 up-pkt 0 up-byte 0</w:t>
            </w:r>
          </w:p>
          <w:p w:rsidR="004A7170" w:rsidRPr="004A7170" w:rsidRDefault="004A7170" w:rsidP="004A7170">
            <w:pPr>
              <w:pStyle w:val="Body"/>
              <w:rPr>
                <w:rFonts w:ascii="Arial" w:eastAsia="宋体" w:hAnsi="Arial" w:cs="Arial"/>
                <w:lang w:eastAsia="zh-CN"/>
              </w:rPr>
            </w:pPr>
            <w:r w:rsidRPr="004A7170">
              <w:rPr>
                <w:rFonts w:ascii="Arial" w:eastAsia="宋体" w:hAnsi="Arial" w:cs="Arial"/>
                <w:lang w:eastAsia="zh-CN"/>
              </w:rPr>
              <w:t>2012-12-10 19:02:02 debug   l7d: A MAC entry block by app-id filter: 645</w:t>
            </w:r>
          </w:p>
          <w:p w:rsidR="004A7170" w:rsidRPr="004A7170" w:rsidRDefault="004A7170" w:rsidP="004A7170">
            <w:pPr>
              <w:pStyle w:val="Body"/>
              <w:rPr>
                <w:rFonts w:ascii="Arial" w:eastAsia="宋体" w:hAnsi="Arial" w:cs="Arial"/>
                <w:lang w:eastAsia="zh-CN"/>
              </w:rPr>
            </w:pPr>
            <w:r w:rsidRPr="004A7170">
              <w:rPr>
                <w:rFonts w:ascii="Arial" w:eastAsia="宋体" w:hAnsi="Arial" w:cs="Arial"/>
                <w:lang w:eastAsia="zh-CN"/>
              </w:rPr>
              <w:t>2012-12-10 19:02:02 debug   l7d: [rpt_basic]: Entry: cmac 80711F32DF4B app 0 if 0 pif 0 pt 3 radio 3 ts 1355137261 size 60 app-size 1 dn-pkt 11 dn-byte 1891 up-pkt 0 up-byte 0</w:t>
            </w:r>
          </w:p>
          <w:p w:rsidR="004A7170" w:rsidRPr="004A7170" w:rsidRDefault="004A7170" w:rsidP="004A7170">
            <w:pPr>
              <w:pStyle w:val="Body"/>
              <w:rPr>
                <w:rFonts w:ascii="Arial" w:eastAsia="宋体" w:hAnsi="Arial" w:cs="Arial"/>
                <w:lang w:eastAsia="zh-CN"/>
              </w:rPr>
            </w:pPr>
            <w:r w:rsidRPr="004A7170">
              <w:rPr>
                <w:rFonts w:ascii="Arial" w:eastAsia="宋体" w:hAnsi="Arial" w:cs="Arial"/>
                <w:lang w:eastAsia="zh-CN"/>
              </w:rPr>
              <w:t>2012-12-10 19:02:02 debug   last message repeated 5 times</w:t>
            </w:r>
          </w:p>
          <w:p w:rsidR="004A7170" w:rsidRPr="004A7170" w:rsidRDefault="004A7170" w:rsidP="004A7170">
            <w:pPr>
              <w:pStyle w:val="Body"/>
              <w:rPr>
                <w:rFonts w:ascii="Arial" w:eastAsia="宋体" w:hAnsi="Arial" w:cs="Arial"/>
                <w:lang w:eastAsia="zh-CN"/>
              </w:rPr>
            </w:pPr>
            <w:r w:rsidRPr="004A7170">
              <w:rPr>
                <w:rFonts w:ascii="Arial" w:eastAsia="宋体" w:hAnsi="Arial" w:cs="Arial"/>
                <w:lang w:eastAsia="zh-CN"/>
              </w:rPr>
              <w:t>2012-12-10 19:02:02 debug   l7d: A MAC entry block by app-id filter: 306</w:t>
            </w:r>
          </w:p>
          <w:p w:rsidR="004A7170" w:rsidRPr="004A7170" w:rsidRDefault="004A7170" w:rsidP="004A7170">
            <w:pPr>
              <w:pStyle w:val="Body"/>
              <w:rPr>
                <w:rFonts w:ascii="Arial" w:eastAsia="宋体" w:hAnsi="Arial" w:cs="Arial"/>
                <w:lang w:eastAsia="zh-CN"/>
              </w:rPr>
            </w:pPr>
            <w:r w:rsidRPr="004A7170">
              <w:rPr>
                <w:rFonts w:ascii="Arial" w:eastAsia="宋体" w:hAnsi="Arial" w:cs="Arial"/>
                <w:lang w:eastAsia="zh-CN"/>
              </w:rPr>
              <w:t>2012-12-10 19:02:02 debug   l7d: A MAC entry block by app-id filter: 645</w:t>
            </w:r>
          </w:p>
          <w:p w:rsidR="004A7170" w:rsidRPr="004A7170" w:rsidRDefault="004A7170" w:rsidP="004A7170">
            <w:pPr>
              <w:pStyle w:val="Body"/>
              <w:rPr>
                <w:rFonts w:ascii="Arial" w:eastAsia="宋体" w:hAnsi="Arial" w:cs="Arial"/>
                <w:lang w:eastAsia="zh-CN"/>
              </w:rPr>
            </w:pPr>
            <w:r w:rsidRPr="004A7170">
              <w:rPr>
                <w:rFonts w:ascii="Arial" w:eastAsia="宋体" w:hAnsi="Arial" w:cs="Arial"/>
                <w:lang w:eastAsia="zh-CN"/>
              </w:rPr>
              <w:t xml:space="preserve">2012-12-10 19:02:02 debug   l7d: [rpt_basic]: Entry: cmac 80F62E3E9005 app 0 if 0 pif 1 pt 3 radio 3 ts 1355137261 size 60 app-size 1 dn-pkt 11 dn-byte 1348 up-pkt 10 up-byte </w:t>
            </w:r>
            <w:r w:rsidRPr="004A7170">
              <w:rPr>
                <w:rFonts w:ascii="Arial" w:eastAsia="宋体" w:hAnsi="Arial" w:cs="Arial"/>
                <w:lang w:eastAsia="zh-CN"/>
              </w:rPr>
              <w:lastRenderedPageBreak/>
              <w:t>792</w:t>
            </w:r>
          </w:p>
          <w:p w:rsidR="004A7170" w:rsidRPr="004A7170" w:rsidRDefault="004A7170" w:rsidP="004A7170">
            <w:pPr>
              <w:pStyle w:val="Body"/>
              <w:rPr>
                <w:rFonts w:ascii="Arial" w:eastAsia="宋体" w:hAnsi="Arial" w:cs="Arial"/>
                <w:lang w:eastAsia="zh-CN"/>
              </w:rPr>
            </w:pPr>
            <w:r w:rsidRPr="004A7170">
              <w:rPr>
                <w:rFonts w:ascii="Arial" w:eastAsia="宋体" w:hAnsi="Arial" w:cs="Arial"/>
                <w:lang w:eastAsia="zh-CN"/>
              </w:rPr>
              <w:t>2012-12-10 19:02:02 debug   l7d: A MAC entry block by app-id filter: 618</w:t>
            </w:r>
          </w:p>
          <w:p w:rsidR="004A7170" w:rsidRPr="004A7170" w:rsidRDefault="004A7170" w:rsidP="004A7170">
            <w:pPr>
              <w:pStyle w:val="Body"/>
              <w:rPr>
                <w:rFonts w:ascii="Arial" w:eastAsia="宋体" w:hAnsi="Arial" w:cs="Arial"/>
                <w:lang w:eastAsia="zh-CN"/>
              </w:rPr>
            </w:pPr>
            <w:r w:rsidRPr="004A7170">
              <w:rPr>
                <w:rFonts w:ascii="Arial" w:eastAsia="宋体" w:hAnsi="Arial" w:cs="Arial"/>
                <w:lang w:eastAsia="zh-CN"/>
              </w:rPr>
              <w:t>2012-12-10 19:02:02 debug   l7d: [rpt_basic]: Entry: cmac 80F62E3E9005 app 285 if 0 pif 1 pt 3 radio 3 ts 1355137261 size 60 app-size 1 dn-pkt 29 dn-byte 1740 up-pkt 29 up-byte 1740</w:t>
            </w:r>
          </w:p>
          <w:p w:rsidR="004A7170" w:rsidRPr="004A7170" w:rsidRDefault="004A7170" w:rsidP="004A7170">
            <w:pPr>
              <w:pStyle w:val="Body"/>
              <w:rPr>
                <w:rFonts w:ascii="Arial" w:eastAsia="宋体" w:hAnsi="Arial" w:cs="Arial"/>
                <w:lang w:eastAsia="zh-CN"/>
              </w:rPr>
            </w:pPr>
            <w:r w:rsidRPr="004A7170">
              <w:rPr>
                <w:rFonts w:ascii="Arial" w:eastAsia="宋体" w:hAnsi="Arial" w:cs="Arial"/>
                <w:lang w:eastAsia="zh-CN"/>
              </w:rPr>
              <w:t>2012-12-10 19:02:02 debug   l7d: [rpt_basic]: New GMT hour 11 min 1 sec 1 ts 1355137261 idx_min 2 ts_hour 11 ts_min 1</w:t>
            </w:r>
          </w:p>
          <w:p w:rsidR="004A7170" w:rsidRDefault="004A7170" w:rsidP="004A7170">
            <w:pPr>
              <w:pStyle w:val="Body"/>
              <w:rPr>
                <w:rFonts w:ascii="Arial" w:eastAsia="宋体" w:hAnsi="Arial" w:cs="Arial"/>
                <w:lang w:eastAsia="zh-CN"/>
              </w:rPr>
            </w:pPr>
            <w:r w:rsidRPr="004A7170">
              <w:rPr>
                <w:rFonts w:ascii="Arial" w:eastAsia="宋体" w:hAnsi="Arial" w:cs="Arial"/>
                <w:lang w:eastAsia="zh-CN"/>
              </w:rPr>
              <w:t>2012-12-10 19:02:02 debug   l7d: [rpt_basic]: New MAC entry list with timestamp 1355137261, samplesize 60</w:t>
            </w:r>
          </w:p>
          <w:p w:rsidR="004A7170" w:rsidRPr="004A7170" w:rsidRDefault="004A7170" w:rsidP="004A7170">
            <w:pPr>
              <w:pStyle w:val="Body"/>
              <w:rPr>
                <w:rFonts w:ascii="Arial" w:eastAsia="宋体" w:hAnsi="Arial" w:cs="Arial"/>
                <w:lang w:eastAsia="zh-CN"/>
              </w:rPr>
            </w:pPr>
            <w:r w:rsidRPr="004A7170">
              <w:rPr>
                <w:rFonts w:ascii="Arial" w:eastAsia="宋体" w:hAnsi="Arial" w:cs="Arial"/>
                <w:lang w:eastAsia="zh-CN"/>
              </w:rPr>
              <w:t>2012-12-10 19:02:02 info    l7d: A new report file created: "08EA440EE4000024.hpr"</w:t>
            </w:r>
          </w:p>
          <w:p w:rsidR="004A7170" w:rsidRPr="004A7170" w:rsidRDefault="004A7170" w:rsidP="004A7170">
            <w:pPr>
              <w:pStyle w:val="Body"/>
              <w:rPr>
                <w:rFonts w:ascii="Arial" w:eastAsia="宋体" w:hAnsi="Arial" w:cs="Arial"/>
                <w:lang w:eastAsia="zh-CN"/>
              </w:rPr>
            </w:pPr>
            <w:r w:rsidRPr="004A7170">
              <w:rPr>
                <w:rFonts w:ascii="Arial" w:eastAsia="宋体" w:hAnsi="Arial" w:cs="Arial"/>
                <w:lang w:eastAsia="zh-CN"/>
              </w:rPr>
              <w:t>2012-12-10 19:02:02 debug   l7d: A new report start: from 01:01 to 02:01, span 1</w:t>
            </w:r>
          </w:p>
          <w:p w:rsidR="004A7170" w:rsidRPr="004A7170" w:rsidRDefault="004A7170" w:rsidP="004A7170">
            <w:pPr>
              <w:pStyle w:val="Body"/>
              <w:rPr>
                <w:rFonts w:ascii="Arial" w:eastAsia="宋体" w:hAnsi="Arial" w:cs="Arial"/>
                <w:lang w:eastAsia="zh-CN"/>
              </w:rPr>
            </w:pPr>
            <w:r w:rsidRPr="004A7170">
              <w:rPr>
                <w:rFonts w:ascii="Arial" w:eastAsia="宋体" w:hAnsi="Arial" w:cs="Arial"/>
                <w:lang w:eastAsia="zh-CN"/>
              </w:rPr>
              <w:t>2012-12-10 19:02:02 debug   l7d: [rpt_basic]: On reporting thread: c_intv 1, span 1, lead_tm 0, type 1</w:t>
            </w:r>
          </w:p>
          <w:p w:rsidR="004A7170" w:rsidRPr="00FA1DAA" w:rsidRDefault="004A7170" w:rsidP="004A7170">
            <w:pPr>
              <w:pStyle w:val="Body"/>
              <w:rPr>
                <w:rFonts w:ascii="Arial" w:eastAsia="宋体" w:hAnsi="Arial" w:cs="Arial"/>
                <w:lang w:eastAsia="zh-CN"/>
              </w:rPr>
            </w:pPr>
            <w:r w:rsidRPr="004A7170">
              <w:rPr>
                <w:rFonts w:ascii="Arial" w:eastAsia="宋体" w:hAnsi="Arial" w:cs="Arial"/>
                <w:lang w:eastAsia="zh-CN"/>
              </w:rPr>
              <w:t>2012-12-10 19:02:02 debug   l7d: High resolution timer expired, start to report</w:t>
            </w:r>
          </w:p>
        </w:tc>
      </w:tr>
      <w:tr w:rsidR="00CF035D" w:rsidRPr="00322E9D"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rPr>
                <w:rFonts w:ascii="Arial" w:eastAsia="宋体" w:hAnsi="Arial" w:cs="Arial"/>
                <w:color w:val="auto"/>
                <w:lang w:eastAsia="zh-CN"/>
              </w:rPr>
            </w:pPr>
            <w:r w:rsidRPr="00FA1DAA">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pStyle w:val="Body"/>
              <w:rPr>
                <w:rFonts w:ascii="Arial" w:eastAsia="宋体" w:hAnsi="Arial" w:cs="Arial"/>
                <w:lang w:eastAsia="zh-CN"/>
              </w:rPr>
            </w:pPr>
          </w:p>
        </w:tc>
      </w:tr>
      <w:tr w:rsidR="00CF035D" w:rsidRPr="00322E9D"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 xml:space="preserve">1. Repeate test case for 3 times to verify wifi sub-interface: </w:t>
            </w:r>
            <w:r w:rsidRPr="00FA1DAA">
              <w:rPr>
                <w:rFonts w:ascii="Arial" w:eastAsia="宋体" w:hAnsi="Arial" w:cs="Arial"/>
                <w:lang w:eastAsia="zh-CN"/>
              </w:rPr>
              <w:t>wifi0.1</w:t>
            </w:r>
            <w:r>
              <w:rPr>
                <w:rFonts w:ascii="Arial" w:eastAsia="宋体" w:hAnsi="Arial" w:cs="Arial" w:hint="eastAsia"/>
                <w:lang w:eastAsia="zh-CN"/>
              </w:rPr>
              <w:t>,</w:t>
            </w:r>
            <w:r>
              <w:rPr>
                <w:rFonts w:ascii="Arial" w:eastAsia="宋体" w:hAnsi="Arial" w:cs="Arial"/>
                <w:lang w:eastAsia="zh-CN"/>
              </w:rPr>
              <w:t xml:space="preserve"> </w:t>
            </w:r>
            <w:r w:rsidRPr="00FA1DAA">
              <w:rPr>
                <w:rFonts w:ascii="Arial" w:eastAsia="宋体" w:hAnsi="Arial" w:cs="Arial"/>
                <w:lang w:eastAsia="zh-CN"/>
              </w:rPr>
              <w:t xml:space="preserve">wifi0.8 </w:t>
            </w:r>
            <w:r>
              <w:rPr>
                <w:rFonts w:ascii="Arial" w:eastAsia="宋体" w:hAnsi="Arial" w:cs="Arial" w:hint="eastAsia"/>
                <w:lang w:eastAsia="zh-CN"/>
              </w:rPr>
              <w:t>and</w:t>
            </w:r>
            <w:r w:rsidRPr="00FA1DAA">
              <w:rPr>
                <w:rFonts w:ascii="Arial" w:eastAsia="宋体" w:hAnsi="Arial" w:cs="Arial"/>
                <w:lang w:eastAsia="zh-CN"/>
              </w:rPr>
              <w:t xml:space="preserve"> wifi0.16</w:t>
            </w:r>
            <w:r>
              <w:rPr>
                <w:rFonts w:ascii="Arial" w:eastAsia="宋体" w:hAnsi="Arial" w:cs="Arial" w:hint="eastAsia"/>
                <w:lang w:eastAsia="zh-CN"/>
              </w:rPr>
              <w:t>.</w:t>
            </w:r>
          </w:p>
          <w:p w:rsidR="00CF035D" w:rsidRPr="00FA1DAA" w:rsidRDefault="00CF035D" w:rsidP="00CF035D">
            <w:pPr>
              <w:pStyle w:val="Body"/>
              <w:rPr>
                <w:rFonts w:ascii="Arial" w:eastAsia="宋体" w:hAnsi="Arial" w:cs="Arial"/>
                <w:lang w:eastAsia="zh-CN"/>
              </w:rPr>
            </w:pPr>
            <w:r>
              <w:rPr>
                <w:rFonts w:ascii="Arial" w:eastAsia="宋体" w:hAnsi="Arial" w:cs="Arial" w:hint="eastAsia"/>
                <w:lang w:eastAsia="zh-CN"/>
              </w:rPr>
              <w:t>2. HiveOS Dev will provide a test tool to covert HiveOS application reporting file, which will be retrieved by HM for application reporting statistics, to readable format. Check application reporting file to make sure AP and BR can classify application and report it to HM correctly.</w:t>
            </w:r>
          </w:p>
        </w:tc>
      </w:tr>
    </w:tbl>
    <w:p w:rsidR="00CF035D" w:rsidRPr="000E29B5" w:rsidRDefault="00CF035D" w:rsidP="00CF035D">
      <w:pPr>
        <w:pStyle w:val="Heading4"/>
        <w:ind w:firstLine="1121"/>
        <w:rPr>
          <w:rFonts w:ascii="Arial" w:hAnsi="Arial"/>
          <w:b w:val="0"/>
          <w:sz w:val="21"/>
          <w:szCs w:val="21"/>
        </w:rPr>
      </w:pPr>
      <w:r w:rsidRPr="000E29B5">
        <w:rPr>
          <w:rFonts w:ascii="Arial" w:hAnsi="Arial" w:hint="eastAsia"/>
          <w:b w:val="0"/>
          <w:sz w:val="21"/>
          <w:szCs w:val="21"/>
        </w:rPr>
        <w:t>ApplicationReporting_Function_</w:t>
      </w:r>
      <w:r w:rsidR="0011690A">
        <w:rPr>
          <w:rFonts w:ascii="Arial" w:eastAsiaTheme="minorEastAsia" w:hAnsi="Arial" w:hint="eastAsia"/>
          <w:b w:val="0"/>
          <w:sz w:val="21"/>
          <w:szCs w:val="21"/>
          <w:lang w:eastAsia="zh-CN"/>
        </w:rPr>
        <w:t>23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51981" w:rsidRDefault="00CF035D" w:rsidP="00CF035D">
            <w:pPr>
              <w:rPr>
                <w:rFonts w:ascii="Arial" w:hAnsi="Arial" w:cs="Arial"/>
                <w:color w:val="auto"/>
              </w:rPr>
            </w:pPr>
            <w:r w:rsidRPr="00851981">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51981" w:rsidRDefault="00CF035D" w:rsidP="00CF035D">
            <w:pPr>
              <w:pStyle w:val="Body"/>
              <w:rPr>
                <w:rFonts w:ascii="Arial" w:eastAsia="宋体" w:hAnsi="Arial" w:cs="Arial"/>
                <w:lang w:eastAsia="zh-CN"/>
              </w:rPr>
            </w:pPr>
            <w:r w:rsidRPr="00851981">
              <w:rPr>
                <w:rFonts w:ascii="Arial" w:eastAsia="宋体" w:hAnsi="Arial" w:cs="Arial"/>
                <w:lang w:eastAsia="zh-CN"/>
              </w:rPr>
              <w:t>ApplicationReporting_Function_</w:t>
            </w:r>
            <w:r w:rsidR="0011690A">
              <w:rPr>
                <w:rFonts w:ascii="Arial" w:eastAsia="宋体" w:hAnsi="Arial" w:cs="Arial" w:hint="eastAsia"/>
                <w:lang w:eastAsia="zh-CN"/>
              </w:rPr>
              <w:t>23</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51981" w:rsidRDefault="00CF035D" w:rsidP="00CF035D">
            <w:pPr>
              <w:rPr>
                <w:rFonts w:ascii="Arial" w:hAnsi="Arial" w:cs="Arial"/>
                <w:color w:val="auto"/>
              </w:rPr>
            </w:pPr>
            <w:r w:rsidRPr="00851981">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851981" w:rsidRDefault="00CF035D" w:rsidP="00CF035D">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851981" w:rsidRDefault="00CF035D" w:rsidP="00CF035D">
            <w:pPr>
              <w:rPr>
                <w:rFonts w:ascii="Arial" w:hAnsi="Arial" w:cs="Arial"/>
                <w:color w:val="auto"/>
              </w:rPr>
            </w:pPr>
            <w:r w:rsidRPr="0085198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851981" w:rsidRDefault="00CF035D" w:rsidP="00CF035D">
            <w:pPr>
              <w:pStyle w:val="Body"/>
              <w:rPr>
                <w:rFonts w:ascii="Arial" w:eastAsia="宋体" w:hAnsi="Arial" w:cs="Arial"/>
                <w:lang w:eastAsia="zh-CN"/>
              </w:rPr>
            </w:pPr>
            <w:r w:rsidRPr="00851981">
              <w:rPr>
                <w:rFonts w:ascii="Arial" w:eastAsia="宋体" w:hAnsi="Arial" w:cs="Arial"/>
                <w:lang w:eastAsia="zh-CN"/>
              </w:rPr>
              <w:t>No</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51981" w:rsidRDefault="00CF035D" w:rsidP="00CF035D">
            <w:pPr>
              <w:rPr>
                <w:rFonts w:ascii="Arial" w:hAnsi="Arial" w:cs="Arial"/>
                <w:color w:val="auto"/>
              </w:rPr>
            </w:pPr>
            <w:r w:rsidRPr="00851981">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C93938" w:rsidRDefault="00CF035D" w:rsidP="00CF035D">
            <w:pPr>
              <w:pStyle w:val="Body"/>
              <w:rPr>
                <w:rFonts w:ascii="Arial" w:eastAsia="宋体" w:hAnsi="Arial" w:cs="Arial"/>
                <w:lang w:eastAsia="zh-CN"/>
              </w:rPr>
            </w:pPr>
            <w:r>
              <w:rPr>
                <w:rFonts w:ascii="Arial" w:eastAsia="宋体" w:hAnsi="Arial" w:cs="Arial"/>
                <w:lang w:eastAsia="zh-CN"/>
              </w:rPr>
              <w:t>Laptop1-----(</w:t>
            </w:r>
            <w:r w:rsidRPr="00B2458B">
              <w:rPr>
                <w:rFonts w:ascii="Arial" w:eastAsia="宋体" w:hAnsi="Arial" w:cs="Arial"/>
                <w:lang w:eastAsia="zh-CN"/>
              </w:rPr>
              <w:t>wifi1)AP(eth)_____(eth1)BR(eth0)_____Switch_____HM</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CF035D" w:rsidRPr="00851981"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51981" w:rsidRDefault="00CF035D" w:rsidP="00CF035D">
            <w:pPr>
              <w:rPr>
                <w:rFonts w:ascii="Arial" w:hAnsi="Arial" w:cs="Arial"/>
                <w:color w:val="auto"/>
              </w:rPr>
            </w:pPr>
            <w:r w:rsidRPr="00851981">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pStyle w:val="Body"/>
              <w:ind w:left="100" w:hangingChars="50" w:hanging="100"/>
              <w:rPr>
                <w:rFonts w:ascii="Arial" w:eastAsia="宋体" w:hAnsi="Arial" w:cs="Arial"/>
                <w:lang w:eastAsia="zh-CN"/>
              </w:rPr>
            </w:pPr>
            <w:r>
              <w:rPr>
                <w:rFonts w:ascii="Arial" w:eastAsia="宋体" w:hAnsi="Arial" w:cs="Arial" w:hint="eastAsia"/>
                <w:lang w:eastAsia="zh-CN"/>
              </w:rPr>
              <w:t>The application reporting verification for AP access wifi1.x.</w:t>
            </w:r>
            <w:r w:rsidR="0011690A">
              <w:rPr>
                <w:rFonts w:ascii="Arial" w:eastAsia="宋体" w:hAnsi="Arial" w:cs="Arial" w:hint="eastAsia"/>
                <w:lang w:eastAsia="zh-CN"/>
              </w:rPr>
              <w:t xml:space="preserve"> (</w:t>
            </w:r>
            <w:r w:rsidR="006666BC">
              <w:rPr>
                <w:rFonts w:ascii="Arial" w:eastAsia="宋体" w:hAnsi="Arial" w:cs="Arial" w:hint="eastAsia"/>
                <w:lang w:eastAsia="zh-CN"/>
              </w:rPr>
              <w:t>Enable Mode</w:t>
            </w:r>
            <w:r w:rsidR="0011690A">
              <w:rPr>
                <w:rFonts w:ascii="Arial" w:eastAsia="宋体" w:hAnsi="Arial" w:cs="Arial" w:hint="eastAsia"/>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51981" w:rsidRDefault="00CF035D" w:rsidP="00CF035D">
            <w:pPr>
              <w:rPr>
                <w:rFonts w:ascii="Arial" w:eastAsia="宋体" w:hAnsi="Arial" w:cs="Arial"/>
                <w:color w:val="auto"/>
                <w:lang w:eastAsia="zh-CN"/>
              </w:rPr>
            </w:pPr>
            <w:r w:rsidRPr="00851981">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pStyle w:val="Body"/>
              <w:rPr>
                <w:rFonts w:ascii="Arial" w:eastAsia="宋体" w:hAnsi="Arial" w:cs="Arial"/>
                <w:lang w:eastAsia="zh-CN"/>
              </w:rPr>
            </w:pPr>
            <w:r>
              <w:rPr>
                <w:rFonts w:ascii="Arial" w:eastAsia="宋体" w:hAnsi="Arial" w:cs="Arial"/>
                <w:lang w:eastAsia="zh-CN"/>
              </w:rPr>
              <w:t xml:space="preserve">AP: </w:t>
            </w:r>
            <w:r w:rsidRPr="00EF62D6">
              <w:rPr>
                <w:rFonts w:ascii="Arial" w:eastAsia="宋体" w:hAnsi="Arial" w:cs="Arial"/>
                <w:lang w:eastAsia="zh-CN"/>
              </w:rPr>
              <w:t>AP120,AP121,AP141,AP170</w:t>
            </w:r>
            <w:r>
              <w:rPr>
                <w:rFonts w:ascii="Arial" w:eastAsia="宋体" w:hAnsi="Arial" w:cs="Arial"/>
                <w:lang w:eastAsia="zh-CN"/>
              </w:rPr>
              <w:t>,AP320,AP340,AP330,AP350</w:t>
            </w:r>
            <w:r w:rsidRPr="00EF62D6">
              <w:rPr>
                <w:rFonts w:ascii="Arial" w:eastAsia="宋体" w:hAnsi="Arial" w:cs="Arial"/>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51981" w:rsidRDefault="00CF035D" w:rsidP="00CF035D">
            <w:pPr>
              <w:rPr>
                <w:rFonts w:ascii="Arial" w:hAnsi="Arial" w:cs="Arial"/>
                <w:color w:val="auto"/>
              </w:rPr>
            </w:pPr>
            <w:r w:rsidRPr="00851981">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CF035D" w:rsidRPr="00F30A6D" w:rsidRDefault="00CF035D" w:rsidP="00CF035D">
            <w:pPr>
              <w:pStyle w:val="Body"/>
              <w:rPr>
                <w:rFonts w:ascii="Arial" w:eastAsia="宋体" w:hAnsi="Arial" w:cs="Arial"/>
                <w:lang w:eastAsia="zh-CN"/>
              </w:rPr>
            </w:pPr>
            <w:r>
              <w:rPr>
                <w:rFonts w:ascii="Arial" w:eastAsia="宋体" w:hAnsi="Arial" w:cs="Arial" w:hint="eastAsia"/>
                <w:lang w:eastAsia="zh-CN"/>
              </w:rPr>
              <w:t>Set BR eth1 mode as bridge-802.1q, and AP eth as backhaul.</w:t>
            </w:r>
          </w:p>
          <w:p w:rsidR="00CF035D" w:rsidRDefault="00CF035D" w:rsidP="00CF035D">
            <w:pPr>
              <w:pStyle w:val="Body"/>
              <w:rPr>
                <w:rFonts w:ascii="Arial" w:eastAsia="宋体" w:hAnsi="Arial" w:cs="Arial"/>
                <w:lang w:eastAsia="zh-CN"/>
              </w:rPr>
            </w:pPr>
            <w:r w:rsidRPr="00F30A6D">
              <w:rPr>
                <w:rFonts w:ascii="Arial" w:eastAsia="宋体" w:hAnsi="Arial" w:cs="Arial"/>
                <w:lang w:eastAsia="zh-CN"/>
              </w:rPr>
              <w:t xml:space="preserve">Create a SSID and </w:t>
            </w:r>
            <w:r>
              <w:rPr>
                <w:rFonts w:ascii="Arial" w:eastAsia="宋体" w:hAnsi="Arial" w:cs="Arial" w:hint="eastAsia"/>
                <w:lang w:eastAsia="zh-CN"/>
              </w:rPr>
              <w:t xml:space="preserve">only </w:t>
            </w:r>
            <w:r w:rsidRPr="00F30A6D">
              <w:rPr>
                <w:rFonts w:ascii="Arial" w:eastAsia="宋体" w:hAnsi="Arial" w:cs="Arial"/>
                <w:lang w:eastAsia="zh-CN"/>
              </w:rPr>
              <w:t>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wifi1.x, which is set as access mode.</w:t>
            </w:r>
          </w:p>
          <w:p w:rsidR="00CF035D" w:rsidRPr="004D02F4" w:rsidRDefault="00CF035D" w:rsidP="00CF035D">
            <w:pPr>
              <w:pStyle w:val="Body"/>
              <w:rPr>
                <w:rFonts w:ascii="Arial" w:eastAsia="宋体" w:hAnsi="Arial" w:cs="Arial"/>
                <w:highlight w:val="green"/>
                <w:lang w:eastAsia="zh-CN"/>
              </w:rPr>
            </w:pPr>
            <w:r>
              <w:rPr>
                <w:rFonts w:ascii="Arial" w:eastAsia="宋体" w:hAnsi="Arial" w:cs="Arial" w:hint="eastAsia"/>
                <w:lang w:eastAsia="zh-CN"/>
              </w:rPr>
              <w:t>Laptop1 connects with SSID.</w:t>
            </w:r>
          </w:p>
        </w:tc>
      </w:tr>
      <w:tr w:rsidR="00CF035D" w:rsidRPr="00322E9D"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51981" w:rsidRDefault="00CF035D" w:rsidP="00CF035D">
            <w:pPr>
              <w:rPr>
                <w:rFonts w:ascii="Arial" w:hAnsi="Arial" w:cs="Arial"/>
                <w:color w:val="auto"/>
              </w:rPr>
            </w:pPr>
            <w:r w:rsidRPr="00851981">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EB7D7A">
            <w:pPr>
              <w:pStyle w:val="Body"/>
              <w:numPr>
                <w:ilvl w:val="2"/>
                <w:numId w:val="96"/>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sidR="0011690A">
              <w:rPr>
                <w:rFonts w:ascii="Arial" w:eastAsia="宋体" w:hAnsi="Arial" w:cs="Arial" w:hint="eastAsia"/>
                <w:lang w:eastAsia="zh-CN"/>
              </w:rPr>
              <w:t>enable</w:t>
            </w:r>
            <w:r>
              <w:rPr>
                <w:rFonts w:ascii="Arial" w:eastAsia="宋体" w:hAnsi="Arial" w:cs="Arial"/>
                <w:lang w:eastAsia="zh-CN"/>
              </w:rPr>
              <w:t>”</w:t>
            </w:r>
            <w:r>
              <w:rPr>
                <w:rFonts w:ascii="Arial" w:eastAsia="宋体" w:hAnsi="Arial" w:cs="Arial" w:hint="eastAsia"/>
                <w:lang w:eastAsia="zh-CN"/>
              </w:rPr>
              <w:t xml:space="preserve"> globally at AP.</w:t>
            </w:r>
          </w:p>
          <w:p w:rsidR="00CF035D" w:rsidRDefault="00CF035D" w:rsidP="00EB7D7A">
            <w:pPr>
              <w:pStyle w:val="Body"/>
              <w:numPr>
                <w:ilvl w:val="2"/>
                <w:numId w:val="96"/>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CF035D" w:rsidRDefault="00CF035D" w:rsidP="00EB7D7A">
            <w:pPr>
              <w:pStyle w:val="Body"/>
              <w:numPr>
                <w:ilvl w:val="2"/>
                <w:numId w:val="96"/>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CF035D" w:rsidRPr="0011690A" w:rsidRDefault="00CF035D" w:rsidP="00EB7D7A">
            <w:pPr>
              <w:pStyle w:val="Body"/>
              <w:numPr>
                <w:ilvl w:val="2"/>
                <w:numId w:val="96"/>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AP reporting file. Check if AP can classify and report application traffic, which goes through wifi access sub-interface binding with SSID, with correct TLV field to HM correctly.</w:t>
            </w:r>
          </w:p>
        </w:tc>
      </w:tr>
      <w:tr w:rsidR="00CF035D" w:rsidRPr="00322E9D"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51981" w:rsidRDefault="00CF035D" w:rsidP="00CF035D">
            <w:pPr>
              <w:rPr>
                <w:rFonts w:ascii="Arial" w:hAnsi="Arial" w:cs="Arial"/>
                <w:color w:val="auto"/>
              </w:rPr>
            </w:pPr>
            <w:r w:rsidRPr="00851981">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w:t>
            </w:r>
            <w:r w:rsidR="0011690A">
              <w:rPr>
                <w:rFonts w:ascii="Arial" w:eastAsia="宋体" w:hAnsi="Arial" w:cs="Arial" w:hint="eastAsia"/>
                <w:lang w:eastAsia="zh-CN"/>
              </w:rPr>
              <w:t xml:space="preserve"> as </w:t>
            </w:r>
            <w:r w:rsidR="0011690A">
              <w:rPr>
                <w:rFonts w:ascii="Arial" w:eastAsia="宋体" w:hAnsi="Arial" w:cs="Arial"/>
                <w:lang w:eastAsia="zh-CN"/>
              </w:rPr>
              <w:t>“</w:t>
            </w:r>
            <w:r w:rsidR="0011690A">
              <w:rPr>
                <w:rFonts w:ascii="Arial" w:eastAsia="宋体" w:hAnsi="Arial" w:cs="Arial" w:hint="eastAsia"/>
                <w:lang w:eastAsia="zh-CN"/>
              </w:rPr>
              <w:t>enable</w:t>
            </w:r>
            <w:r w:rsidR="0011690A">
              <w:rPr>
                <w:rFonts w:ascii="Arial" w:eastAsia="宋体" w:hAnsi="Arial" w:cs="Arial"/>
                <w:lang w:eastAsia="zh-CN"/>
              </w:rPr>
              <w:t>”</w:t>
            </w:r>
            <w:r w:rsidR="0011690A">
              <w:rPr>
                <w:rFonts w:ascii="Arial" w:eastAsia="宋体" w:hAnsi="Arial" w:cs="Arial" w:hint="eastAsia"/>
                <w:lang w:eastAsia="zh-CN"/>
              </w:rPr>
              <w:t xml:space="preserve"> </w:t>
            </w:r>
            <w:r>
              <w:rPr>
                <w:rFonts w:ascii="Arial" w:eastAsia="宋体" w:hAnsi="Arial" w:cs="Arial" w:hint="eastAsia"/>
                <w:lang w:eastAsia="zh-CN"/>
              </w:rPr>
              <w:t>globally successfully.</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Step 2. Enable application HTTP, TCP and IP for reporting successfully.</w:t>
            </w:r>
          </w:p>
          <w:p w:rsidR="00CF035D" w:rsidRDefault="0011690A" w:rsidP="00CF035D">
            <w:pPr>
              <w:pStyle w:val="Body"/>
              <w:rPr>
                <w:rFonts w:ascii="Arial" w:eastAsia="宋体" w:hAnsi="Arial" w:cs="Arial"/>
                <w:lang w:eastAsia="zh-CN"/>
              </w:rPr>
            </w:pPr>
            <w:r>
              <w:rPr>
                <w:rFonts w:ascii="Arial" w:eastAsia="宋体" w:hAnsi="Arial" w:cs="Arial" w:hint="eastAsia"/>
                <w:lang w:eastAsia="zh-CN"/>
              </w:rPr>
              <w:t>Step 4</w:t>
            </w:r>
            <w:r w:rsidR="00CF035D">
              <w:rPr>
                <w:rFonts w:ascii="Arial" w:eastAsia="宋体" w:hAnsi="Arial" w:cs="Arial" w:hint="eastAsia"/>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CF035D" w:rsidRPr="00D576E5"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lastRenderedPageBreak/>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AP wifi1.1</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Times New Roman" w:hAnsi="Calibri" w:cs="Calibri"/>
                      <w:b w:val="0"/>
                      <w:sz w:val="22"/>
                      <w:szCs w:val="22"/>
                      <w:lang w:eastAsia="zh-CN"/>
                    </w:rPr>
                    <w:t xml:space="preserve">AP </w:t>
                  </w:r>
                  <w:r>
                    <w:rPr>
                      <w:rFonts w:ascii="Calibri" w:eastAsia="宋体" w:hAnsi="Calibri" w:cs="Calibri" w:hint="eastAsia"/>
                      <w:b w:val="0"/>
                      <w:sz w:val="22"/>
                      <w:szCs w:val="22"/>
                      <w:lang w:eastAsia="zh-CN"/>
                    </w:rPr>
                    <w:t>backhaul eth</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0</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no</w:t>
                  </w:r>
                  <w:r w:rsidRPr="00D91692">
                    <w:rPr>
                      <w:rFonts w:ascii="Calibri" w:eastAsia="Times New Roman" w:hAnsi="Calibri" w:cs="Calibri"/>
                      <w:b w:val="0"/>
                      <w:sz w:val="22"/>
                      <w:szCs w:val="22"/>
                      <w:lang w:eastAsia="zh-CN"/>
                    </w:rPr>
                    <w:t>)</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F035D" w:rsidRPr="00D576E5"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CF035D" w:rsidRPr="00FA1DAA" w:rsidRDefault="00CF035D" w:rsidP="00CF035D">
            <w:pPr>
              <w:pStyle w:val="Body"/>
              <w:rPr>
                <w:rFonts w:ascii="Arial" w:eastAsia="宋体" w:hAnsi="Arial" w:cs="Arial"/>
                <w:lang w:eastAsia="zh-CN"/>
              </w:rPr>
            </w:pPr>
          </w:p>
        </w:tc>
      </w:tr>
      <w:tr w:rsidR="00CF035D" w:rsidRPr="00322E9D"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51981" w:rsidRDefault="00CF035D" w:rsidP="00CF035D">
            <w:pPr>
              <w:rPr>
                <w:rFonts w:ascii="Arial" w:eastAsia="宋体" w:hAnsi="Arial" w:cs="Arial"/>
                <w:color w:val="auto"/>
                <w:lang w:eastAsia="zh-CN"/>
              </w:rPr>
            </w:pPr>
            <w:r w:rsidRPr="00851981">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pStyle w:val="Body"/>
              <w:rPr>
                <w:rFonts w:ascii="Arial" w:eastAsia="宋体" w:hAnsi="Arial" w:cs="Arial"/>
                <w:lang w:eastAsia="zh-CN"/>
              </w:rPr>
            </w:pPr>
          </w:p>
        </w:tc>
      </w:tr>
      <w:tr w:rsidR="00CF035D" w:rsidRPr="00322E9D"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51981" w:rsidRDefault="00CF035D" w:rsidP="00CF035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FA1DAA" w:rsidRDefault="00CF035D" w:rsidP="00CF035D">
            <w:pPr>
              <w:pStyle w:val="Body"/>
              <w:rPr>
                <w:rFonts w:ascii="Arial" w:eastAsia="宋体" w:hAnsi="Arial" w:cs="Arial"/>
                <w:lang w:eastAsia="zh-CN"/>
              </w:rPr>
            </w:pPr>
            <w:r>
              <w:rPr>
                <w:rFonts w:ascii="Arial" w:eastAsia="宋体" w:hAnsi="Arial" w:cs="Arial" w:hint="eastAsia"/>
                <w:lang w:eastAsia="zh-CN"/>
              </w:rPr>
              <w:t xml:space="preserve">Repeate test case for 3 times to verify wifi sub-interface: </w:t>
            </w:r>
            <w:r>
              <w:rPr>
                <w:rFonts w:ascii="Arial" w:eastAsia="宋体" w:hAnsi="Arial" w:cs="Arial"/>
                <w:lang w:eastAsia="zh-CN"/>
              </w:rPr>
              <w:t>wifi</w:t>
            </w:r>
            <w:r>
              <w:rPr>
                <w:rFonts w:ascii="Arial" w:eastAsia="宋体" w:hAnsi="Arial" w:cs="Arial" w:hint="eastAsia"/>
                <w:lang w:eastAsia="zh-CN"/>
              </w:rPr>
              <w:t>1</w:t>
            </w:r>
            <w:r w:rsidRPr="00FA1DAA">
              <w:rPr>
                <w:rFonts w:ascii="Arial" w:eastAsia="宋体" w:hAnsi="Arial" w:cs="Arial"/>
                <w:lang w:eastAsia="zh-CN"/>
              </w:rPr>
              <w:t>.1</w:t>
            </w:r>
            <w:r>
              <w:rPr>
                <w:rFonts w:ascii="Arial" w:eastAsia="宋体" w:hAnsi="Arial" w:cs="Arial" w:hint="eastAsia"/>
                <w:lang w:eastAsia="zh-CN"/>
              </w:rPr>
              <w:t>,</w:t>
            </w:r>
            <w:r>
              <w:rPr>
                <w:rFonts w:ascii="Arial" w:eastAsia="宋体" w:hAnsi="Arial" w:cs="Arial"/>
                <w:lang w:eastAsia="zh-CN"/>
              </w:rPr>
              <w:t xml:space="preserve"> </w:t>
            </w:r>
            <w:r>
              <w:rPr>
                <w:rFonts w:ascii="Arial" w:eastAsia="宋体" w:hAnsi="Arial" w:cs="Arial" w:hint="eastAsia"/>
                <w:lang w:eastAsia="zh-CN"/>
              </w:rPr>
              <w:t xml:space="preserve">wifi1.2 (set wifi1.1 as backhaul), </w:t>
            </w:r>
            <w:r>
              <w:rPr>
                <w:rFonts w:ascii="Arial" w:eastAsia="宋体" w:hAnsi="Arial" w:cs="Arial"/>
                <w:lang w:eastAsia="zh-CN"/>
              </w:rPr>
              <w:t>wifi</w:t>
            </w:r>
            <w:r>
              <w:rPr>
                <w:rFonts w:ascii="Arial" w:eastAsia="宋体" w:hAnsi="Arial" w:cs="Arial" w:hint="eastAsia"/>
                <w:lang w:eastAsia="zh-CN"/>
              </w:rPr>
              <w:t>1</w:t>
            </w:r>
            <w:r w:rsidRPr="00FA1DAA">
              <w:rPr>
                <w:rFonts w:ascii="Arial" w:eastAsia="宋体" w:hAnsi="Arial" w:cs="Arial"/>
                <w:lang w:eastAsia="zh-CN"/>
              </w:rPr>
              <w:t xml:space="preserve">.8 </w:t>
            </w:r>
            <w:r>
              <w:rPr>
                <w:rFonts w:ascii="Arial" w:eastAsia="宋体" w:hAnsi="Arial" w:cs="Arial" w:hint="eastAsia"/>
                <w:lang w:eastAsia="zh-CN"/>
              </w:rPr>
              <w:t>and</w:t>
            </w:r>
            <w:r>
              <w:rPr>
                <w:rFonts w:ascii="Arial" w:eastAsia="宋体" w:hAnsi="Arial" w:cs="Arial"/>
                <w:lang w:eastAsia="zh-CN"/>
              </w:rPr>
              <w:t xml:space="preserve"> wifi</w:t>
            </w:r>
            <w:r>
              <w:rPr>
                <w:rFonts w:ascii="Arial" w:eastAsia="宋体" w:hAnsi="Arial" w:cs="Arial" w:hint="eastAsia"/>
                <w:lang w:eastAsia="zh-CN"/>
              </w:rPr>
              <w:t>1</w:t>
            </w:r>
            <w:r w:rsidRPr="00FA1DAA">
              <w:rPr>
                <w:rFonts w:ascii="Arial" w:eastAsia="宋体" w:hAnsi="Arial" w:cs="Arial"/>
                <w:lang w:eastAsia="zh-CN"/>
              </w:rPr>
              <w:t>.16</w:t>
            </w:r>
            <w:r>
              <w:rPr>
                <w:rFonts w:ascii="Arial" w:eastAsia="宋体" w:hAnsi="Arial" w:cs="Arial" w:hint="eastAsia"/>
                <w:lang w:eastAsia="zh-CN"/>
              </w:rPr>
              <w:t>.</w:t>
            </w:r>
          </w:p>
        </w:tc>
      </w:tr>
    </w:tbl>
    <w:p w:rsidR="00CF035D" w:rsidRPr="000E29B5" w:rsidRDefault="00CF035D" w:rsidP="00CF035D">
      <w:pPr>
        <w:pStyle w:val="Heading4"/>
        <w:ind w:firstLine="1121"/>
        <w:rPr>
          <w:rFonts w:ascii="Arial" w:hAnsi="Arial"/>
          <w:b w:val="0"/>
          <w:sz w:val="21"/>
          <w:szCs w:val="21"/>
        </w:rPr>
      </w:pPr>
      <w:r w:rsidRPr="000E29B5">
        <w:rPr>
          <w:rFonts w:ascii="Arial" w:hAnsi="Arial" w:hint="eastAsia"/>
          <w:b w:val="0"/>
          <w:sz w:val="21"/>
          <w:szCs w:val="21"/>
        </w:rPr>
        <w:t>ApplicationReporting_Function_</w:t>
      </w:r>
      <w:r w:rsidR="0011690A">
        <w:rPr>
          <w:rFonts w:ascii="Arial" w:eastAsia="宋体" w:hAnsi="Arial" w:hint="eastAsia"/>
          <w:b w:val="0"/>
          <w:sz w:val="21"/>
          <w:szCs w:val="21"/>
          <w:lang w:eastAsia="zh-CN"/>
        </w:rPr>
        <w:t>24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13F92" w:rsidRDefault="00CF035D" w:rsidP="00CF035D">
            <w:pPr>
              <w:rPr>
                <w:rFonts w:ascii="Arial" w:hAnsi="Arial" w:cs="Arial"/>
                <w:color w:val="auto"/>
              </w:rPr>
            </w:pPr>
            <w:r w:rsidRPr="00B13F92">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13F92" w:rsidRDefault="00CF035D" w:rsidP="00CF035D">
            <w:pPr>
              <w:pStyle w:val="Body"/>
              <w:rPr>
                <w:rFonts w:ascii="Arial" w:eastAsia="宋体" w:hAnsi="Arial" w:cs="Arial"/>
                <w:lang w:eastAsia="zh-CN"/>
              </w:rPr>
            </w:pPr>
            <w:r w:rsidRPr="00B13F92">
              <w:rPr>
                <w:rFonts w:ascii="Arial" w:eastAsia="宋体" w:hAnsi="Arial" w:cs="Arial"/>
                <w:lang w:eastAsia="zh-CN"/>
              </w:rPr>
              <w:t>ApplicationReporting_Function_</w:t>
            </w:r>
            <w:r w:rsidR="0011690A">
              <w:rPr>
                <w:rFonts w:ascii="Arial" w:eastAsia="宋体" w:hAnsi="Arial" w:cs="Arial" w:hint="eastAsia"/>
                <w:lang w:eastAsia="zh-CN"/>
              </w:rPr>
              <w:t>24</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13F92" w:rsidRDefault="00CF035D" w:rsidP="00CF035D">
            <w:pPr>
              <w:rPr>
                <w:rFonts w:ascii="Arial" w:hAnsi="Arial" w:cs="Arial"/>
                <w:color w:val="auto"/>
              </w:rPr>
            </w:pPr>
            <w:r w:rsidRPr="00B13F92">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B13F92" w:rsidRDefault="00CF035D" w:rsidP="00CF035D">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B13F92" w:rsidRDefault="00CF035D" w:rsidP="00CF035D">
            <w:pPr>
              <w:rPr>
                <w:rFonts w:ascii="Arial" w:hAnsi="Arial" w:cs="Arial"/>
                <w:color w:val="auto"/>
              </w:rPr>
            </w:pPr>
            <w:r w:rsidRPr="00B13F92">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B13F92" w:rsidRDefault="00CF035D" w:rsidP="00CF035D">
            <w:pPr>
              <w:pStyle w:val="Body"/>
              <w:rPr>
                <w:rFonts w:ascii="Arial" w:eastAsia="宋体" w:hAnsi="Arial" w:cs="Arial"/>
                <w:lang w:eastAsia="zh-CN"/>
              </w:rPr>
            </w:pPr>
            <w:r w:rsidRPr="00B13F92">
              <w:rPr>
                <w:rFonts w:ascii="Arial" w:eastAsia="宋体" w:hAnsi="Arial" w:cs="Arial"/>
                <w:lang w:eastAsia="zh-CN"/>
              </w:rPr>
              <w:t>No</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13F92" w:rsidRDefault="00CF035D" w:rsidP="00CF035D">
            <w:pPr>
              <w:rPr>
                <w:rFonts w:ascii="Arial" w:hAnsi="Arial" w:cs="Arial"/>
                <w:color w:val="auto"/>
              </w:rPr>
            </w:pPr>
            <w:r w:rsidRPr="00B13F92">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13F92" w:rsidRDefault="00CF035D" w:rsidP="00CF035D">
            <w:pPr>
              <w:pStyle w:val="Body"/>
              <w:rPr>
                <w:rFonts w:ascii="Arial" w:eastAsia="宋体" w:hAnsi="Arial" w:cs="Arial"/>
                <w:lang w:eastAsia="zh-CN"/>
              </w:rPr>
            </w:pPr>
            <w:r>
              <w:rPr>
                <w:rFonts w:ascii="Arial" w:eastAsia="宋体" w:hAnsi="Arial" w:cs="Arial"/>
                <w:lang w:eastAsia="zh-CN"/>
              </w:rPr>
              <w:t>Laptop1-----(wifi1</w:t>
            </w:r>
            <w:r>
              <w:rPr>
                <w:rFonts w:ascii="Arial" w:eastAsia="宋体" w:hAnsi="Arial" w:cs="Arial" w:hint="eastAsia"/>
                <w:lang w:eastAsia="zh-CN"/>
              </w:rPr>
              <w:t>.2</w:t>
            </w:r>
            <w:r>
              <w:rPr>
                <w:rFonts w:ascii="Arial" w:eastAsia="宋体" w:hAnsi="Arial" w:cs="Arial"/>
                <w:lang w:eastAsia="zh-CN"/>
              </w:rPr>
              <w:t>)</w:t>
            </w:r>
            <w:r>
              <w:rPr>
                <w:rFonts w:ascii="Arial" w:eastAsia="宋体" w:hAnsi="Arial" w:cs="Arial" w:hint="eastAsia"/>
                <w:lang w:eastAsia="zh-CN"/>
              </w:rPr>
              <w:t>M</w:t>
            </w:r>
            <w:r>
              <w:rPr>
                <w:rFonts w:ascii="Arial" w:eastAsia="宋体" w:hAnsi="Arial" w:cs="Arial"/>
                <w:lang w:eastAsia="zh-CN"/>
              </w:rPr>
              <w:t>P(</w:t>
            </w:r>
            <w:r>
              <w:rPr>
                <w:rFonts w:ascii="Arial" w:eastAsia="宋体" w:hAnsi="Arial" w:cs="Arial" w:hint="eastAsia"/>
                <w:lang w:eastAsia="zh-CN"/>
              </w:rPr>
              <w:t>wifi1.1</w:t>
            </w:r>
            <w:r w:rsidRPr="00B2458B">
              <w:rPr>
                <w:rFonts w:ascii="Arial" w:eastAsia="宋体" w:hAnsi="Arial" w:cs="Arial"/>
                <w:lang w:eastAsia="zh-CN"/>
              </w:rPr>
              <w:t>)</w:t>
            </w:r>
            <w:r>
              <w:rPr>
                <w:rFonts w:ascii="Arial" w:eastAsia="宋体" w:hAnsi="Arial" w:cs="Arial" w:hint="eastAsia"/>
                <w:lang w:eastAsia="zh-CN"/>
              </w:rPr>
              <w:t>---------(wifi1.1)AP(eth0)</w:t>
            </w:r>
            <w:r w:rsidRPr="00B2458B">
              <w:rPr>
                <w:rFonts w:ascii="Arial" w:eastAsia="宋体" w:hAnsi="Arial" w:cs="Arial"/>
                <w:lang w:eastAsia="zh-CN"/>
              </w:rPr>
              <w:t xml:space="preserve">_____Switch_____HM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p>
          <w:p w:rsidR="00CF035D"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p>
          <w:p w:rsidR="00CF035D" w:rsidRPr="00B2458B" w:rsidRDefault="00CF035D" w:rsidP="00CF035D">
            <w:pPr>
              <w:pStyle w:val="Body"/>
              <w:rPr>
                <w:rFonts w:ascii="Arial" w:eastAsia="宋体" w:hAnsi="Arial" w:cs="Arial"/>
                <w:lang w:eastAsia="zh-CN"/>
              </w:rPr>
            </w:pPr>
            <w:r>
              <w:rPr>
                <w:rFonts w:ascii="Arial" w:eastAsia="宋体" w:hAnsi="Arial" w:cs="Arial" w:hint="eastAsia"/>
                <w:lang w:eastAsia="zh-CN"/>
              </w:rPr>
              <w:t xml:space="preserve">                                                                                                    </w:t>
            </w:r>
            <w:r w:rsidRPr="00B2458B">
              <w:rPr>
                <w:rFonts w:ascii="Arial" w:eastAsia="宋体" w:hAnsi="Arial" w:cs="Arial"/>
                <w:lang w:eastAsia="zh-CN"/>
              </w:rPr>
              <w:t>|</w:t>
            </w:r>
          </w:p>
          <w:p w:rsidR="00CF035D" w:rsidRPr="00B13F92"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13F92" w:rsidRDefault="00CF035D" w:rsidP="00CF035D">
            <w:pPr>
              <w:rPr>
                <w:rFonts w:ascii="Arial" w:hAnsi="Arial" w:cs="Arial"/>
                <w:color w:val="auto"/>
              </w:rPr>
            </w:pPr>
            <w:r w:rsidRPr="00B13F92">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13F92" w:rsidRDefault="00CF035D" w:rsidP="00CF035D">
            <w:pPr>
              <w:pStyle w:val="Body"/>
              <w:rPr>
                <w:rFonts w:ascii="Arial" w:eastAsia="宋体" w:hAnsi="Arial" w:cs="Arial"/>
                <w:lang w:eastAsia="zh-CN"/>
              </w:rPr>
            </w:pPr>
            <w:r>
              <w:rPr>
                <w:rFonts w:ascii="Arial" w:eastAsia="宋体" w:hAnsi="Arial" w:cs="Arial" w:hint="eastAsia"/>
                <w:lang w:eastAsia="zh-CN"/>
              </w:rPr>
              <w:t>The application reporting verification for MP backhaul wifi1.1.</w:t>
            </w:r>
            <w:r w:rsidR="0011690A">
              <w:rPr>
                <w:rFonts w:ascii="Arial" w:eastAsia="宋体" w:hAnsi="Arial" w:cs="Arial" w:hint="eastAsia"/>
                <w:lang w:eastAsia="zh-CN"/>
              </w:rPr>
              <w:t xml:space="preserve"> (</w:t>
            </w:r>
            <w:r w:rsidR="006666BC">
              <w:rPr>
                <w:rFonts w:ascii="Arial" w:eastAsia="宋体" w:hAnsi="Arial" w:cs="Arial" w:hint="eastAsia"/>
                <w:lang w:eastAsia="zh-CN"/>
              </w:rPr>
              <w:t>Enable Mode</w:t>
            </w:r>
            <w:r w:rsidR="0011690A">
              <w:rPr>
                <w:rFonts w:ascii="Arial" w:eastAsia="宋体" w:hAnsi="Arial" w:cs="Arial" w:hint="eastAsia"/>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13F92" w:rsidRDefault="00CF035D" w:rsidP="00CF035D">
            <w:pPr>
              <w:rPr>
                <w:rFonts w:ascii="Arial" w:eastAsia="宋体" w:hAnsi="Arial" w:cs="Arial"/>
                <w:color w:val="auto"/>
                <w:lang w:eastAsia="zh-CN"/>
              </w:rPr>
            </w:pPr>
            <w:r w:rsidRPr="00B13F92">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13F92" w:rsidRDefault="00CF035D" w:rsidP="00CF035D">
            <w:pPr>
              <w:pStyle w:val="Body"/>
              <w:rPr>
                <w:rFonts w:ascii="Arial" w:eastAsia="宋体" w:hAnsi="Arial" w:cs="Arial"/>
                <w:lang w:eastAsia="zh-CN"/>
              </w:rPr>
            </w:pPr>
            <w:r>
              <w:rPr>
                <w:rFonts w:ascii="Arial" w:eastAsia="宋体" w:hAnsi="Arial" w:cs="Arial"/>
                <w:lang w:eastAsia="zh-CN"/>
              </w:rPr>
              <w:t xml:space="preserve">AP: </w:t>
            </w:r>
            <w:r w:rsidRPr="00EF62D6">
              <w:rPr>
                <w:rFonts w:ascii="Arial" w:eastAsia="宋体" w:hAnsi="Arial" w:cs="Arial"/>
                <w:lang w:eastAsia="zh-CN"/>
              </w:rPr>
              <w:t>AP120,AP121,AP141,AP170</w:t>
            </w:r>
            <w:r>
              <w:rPr>
                <w:rFonts w:ascii="Arial" w:eastAsia="宋体" w:hAnsi="Arial" w:cs="Arial"/>
                <w:lang w:eastAsia="zh-CN"/>
              </w:rPr>
              <w:t>,AP320,AP340,AP330,AP350</w:t>
            </w:r>
            <w:r w:rsidRPr="00EF62D6">
              <w:rPr>
                <w:rFonts w:ascii="Arial" w:eastAsia="宋体" w:hAnsi="Arial" w:cs="Arial"/>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13F92" w:rsidRDefault="00CF035D" w:rsidP="00CF035D">
            <w:pPr>
              <w:rPr>
                <w:rFonts w:ascii="Arial" w:hAnsi="Arial" w:cs="Arial"/>
                <w:color w:val="auto"/>
              </w:rPr>
            </w:pPr>
            <w:r w:rsidRPr="00B13F92">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AP and MP are</w:t>
            </w:r>
            <w:r>
              <w:rPr>
                <w:rFonts w:ascii="Arial" w:eastAsia="宋体" w:hAnsi="Arial" w:cs="Arial"/>
                <w:lang w:eastAsia="zh-CN"/>
              </w:rPr>
              <w:t xml:space="preserve"> managed by HM</w:t>
            </w:r>
            <w:r>
              <w:rPr>
                <w:rFonts w:ascii="Arial" w:eastAsia="宋体" w:hAnsi="Arial" w:cs="Arial" w:hint="eastAsia"/>
                <w:lang w:eastAsia="zh-CN"/>
              </w:rPr>
              <w:t>.</w:t>
            </w:r>
          </w:p>
          <w:p w:rsidR="00CF035D" w:rsidRPr="00F30A6D" w:rsidRDefault="00CF035D" w:rsidP="00CF035D">
            <w:pPr>
              <w:pStyle w:val="Body"/>
              <w:rPr>
                <w:rFonts w:ascii="Arial" w:eastAsia="宋体" w:hAnsi="Arial" w:cs="Arial"/>
                <w:lang w:eastAsia="zh-CN"/>
              </w:rPr>
            </w:pPr>
            <w:r>
              <w:rPr>
                <w:rFonts w:ascii="Arial" w:eastAsia="宋体" w:hAnsi="Arial" w:cs="Arial" w:hint="eastAsia"/>
                <w:lang w:eastAsia="zh-CN"/>
              </w:rPr>
              <w:t>Set MP/AP wifi1.1 and AP eth0 mode as backhaul. MP connects with AP via wifi1.1 backhaul interface.</w:t>
            </w:r>
          </w:p>
          <w:p w:rsidR="00CF035D" w:rsidRDefault="00CF035D" w:rsidP="00CF035D">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MP wifi sub-interface, which is set as access mode.</w:t>
            </w:r>
          </w:p>
          <w:p w:rsidR="00CF035D" w:rsidRPr="00B13F92" w:rsidRDefault="00CF035D" w:rsidP="00CF035D">
            <w:pPr>
              <w:pStyle w:val="Body"/>
              <w:rPr>
                <w:rFonts w:ascii="Arial" w:eastAsia="宋体" w:hAnsi="Arial" w:cs="Arial"/>
                <w:lang w:eastAsia="zh-CN"/>
              </w:rPr>
            </w:pPr>
            <w:r>
              <w:rPr>
                <w:rFonts w:ascii="Arial" w:eastAsia="宋体" w:hAnsi="Arial" w:cs="Arial" w:hint="eastAsia"/>
                <w:lang w:eastAsia="zh-CN"/>
              </w:rPr>
              <w:t>Laptop1 connects with SSID.</w:t>
            </w:r>
          </w:p>
        </w:tc>
      </w:tr>
      <w:tr w:rsidR="00CF035D" w:rsidRPr="00322E9D"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13F92" w:rsidRDefault="00CF035D" w:rsidP="00CF035D">
            <w:pPr>
              <w:rPr>
                <w:rFonts w:ascii="Arial" w:hAnsi="Arial" w:cs="Arial"/>
                <w:color w:val="auto"/>
              </w:rPr>
            </w:pPr>
            <w:r w:rsidRPr="00B13F92">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EB7D7A">
            <w:pPr>
              <w:pStyle w:val="Body"/>
              <w:numPr>
                <w:ilvl w:val="2"/>
                <w:numId w:val="97"/>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sidR="0011690A">
              <w:rPr>
                <w:rFonts w:ascii="Arial" w:eastAsia="宋体" w:hAnsi="Arial" w:cs="Arial" w:hint="eastAsia"/>
                <w:lang w:eastAsia="zh-CN"/>
              </w:rPr>
              <w:t>enable</w:t>
            </w:r>
            <w:r>
              <w:rPr>
                <w:rFonts w:ascii="Arial" w:eastAsia="宋体" w:hAnsi="Arial" w:cs="Arial"/>
                <w:lang w:eastAsia="zh-CN"/>
              </w:rPr>
              <w:t>”</w:t>
            </w:r>
            <w:r>
              <w:rPr>
                <w:rFonts w:ascii="Arial" w:eastAsia="宋体" w:hAnsi="Arial" w:cs="Arial" w:hint="eastAsia"/>
                <w:lang w:eastAsia="zh-CN"/>
              </w:rPr>
              <w:t xml:space="preserve"> globally at MP.</w:t>
            </w:r>
          </w:p>
          <w:p w:rsidR="00CF035D" w:rsidRDefault="00CF035D" w:rsidP="00EB7D7A">
            <w:pPr>
              <w:pStyle w:val="Body"/>
              <w:numPr>
                <w:ilvl w:val="2"/>
                <w:numId w:val="97"/>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CF035D" w:rsidRDefault="00CF035D" w:rsidP="00EB7D7A">
            <w:pPr>
              <w:pStyle w:val="Body"/>
              <w:numPr>
                <w:ilvl w:val="2"/>
                <w:numId w:val="97"/>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CF035D" w:rsidRPr="0011690A" w:rsidRDefault="00CF035D" w:rsidP="00EB7D7A">
            <w:pPr>
              <w:pStyle w:val="Body"/>
              <w:numPr>
                <w:ilvl w:val="2"/>
                <w:numId w:val="97"/>
              </w:numPr>
              <w:ind w:left="268" w:hanging="268"/>
              <w:rPr>
                <w:rFonts w:ascii="Arial" w:eastAsia="宋体" w:hAnsi="Arial" w:cs="Arial"/>
                <w:lang w:eastAsia="zh-CN"/>
              </w:rPr>
            </w:pPr>
            <w:r>
              <w:rPr>
                <w:rFonts w:ascii="Arial" w:eastAsia="宋体" w:hAnsi="Arial" w:cs="Arial" w:hint="eastAsia"/>
                <w:lang w:eastAsia="zh-CN"/>
              </w:rPr>
              <w:t xml:space="preserve">Making use of test tool provided by Dev, search corresponding TLV in MP reporting file. Check if AP can classify and report application traffic, which goes through MP </w:t>
            </w:r>
            <w:r>
              <w:rPr>
                <w:rFonts w:ascii="Arial" w:eastAsia="宋体" w:hAnsi="Arial" w:cs="Arial" w:hint="eastAsia"/>
                <w:lang w:eastAsia="zh-CN"/>
              </w:rPr>
              <w:lastRenderedPageBreak/>
              <w:t>wifi1.1, with correct TLV field to HM correctly.</w:t>
            </w:r>
          </w:p>
        </w:tc>
      </w:tr>
      <w:tr w:rsidR="00CF035D" w:rsidRPr="00322E9D"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13F92" w:rsidRDefault="00CF035D" w:rsidP="00CF035D">
            <w:pPr>
              <w:rPr>
                <w:rFonts w:ascii="Arial" w:hAnsi="Arial" w:cs="Arial"/>
                <w:color w:val="auto"/>
              </w:rPr>
            </w:pPr>
            <w:r w:rsidRPr="00B13F92">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 xml:space="preserve">Step 1. Turn on L7 engine and set application reporting mode </w:t>
            </w:r>
            <w:r w:rsidR="0011690A">
              <w:rPr>
                <w:rFonts w:ascii="Arial" w:eastAsia="宋体" w:hAnsi="Arial" w:cs="Arial" w:hint="eastAsia"/>
                <w:lang w:eastAsia="zh-CN"/>
              </w:rPr>
              <w:t xml:space="preserve">as </w:t>
            </w:r>
            <w:r w:rsidR="0011690A">
              <w:rPr>
                <w:rFonts w:ascii="Arial" w:eastAsia="宋体" w:hAnsi="Arial" w:cs="Arial"/>
                <w:lang w:eastAsia="zh-CN"/>
              </w:rPr>
              <w:t>“</w:t>
            </w:r>
            <w:r w:rsidR="0011690A">
              <w:rPr>
                <w:rFonts w:ascii="Arial" w:eastAsia="宋体" w:hAnsi="Arial" w:cs="Arial" w:hint="eastAsia"/>
                <w:lang w:eastAsia="zh-CN"/>
              </w:rPr>
              <w:t>enable</w:t>
            </w:r>
            <w:r w:rsidR="0011690A">
              <w:rPr>
                <w:rFonts w:ascii="Arial" w:eastAsia="宋体" w:hAnsi="Arial" w:cs="Arial"/>
                <w:lang w:eastAsia="zh-CN"/>
              </w:rPr>
              <w:t>”</w:t>
            </w:r>
            <w:r w:rsidR="0011690A">
              <w:rPr>
                <w:rFonts w:ascii="Arial" w:eastAsia="宋体" w:hAnsi="Arial" w:cs="Arial" w:hint="eastAsia"/>
                <w:lang w:eastAsia="zh-CN"/>
              </w:rPr>
              <w:t xml:space="preserve"> </w:t>
            </w:r>
            <w:r>
              <w:rPr>
                <w:rFonts w:ascii="Arial" w:eastAsia="宋体" w:hAnsi="Arial" w:cs="Arial" w:hint="eastAsia"/>
                <w:lang w:eastAsia="zh-CN"/>
              </w:rPr>
              <w:t>globally successfully.</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Step 2. Enable application HTTP, TCP and IP for reporting successfully.</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Step</w:t>
            </w:r>
            <w:r w:rsidR="0011690A">
              <w:rPr>
                <w:rFonts w:ascii="Arial" w:eastAsia="宋体" w:hAnsi="Arial" w:cs="Arial" w:hint="eastAsia"/>
                <w:lang w:eastAsia="zh-CN"/>
              </w:rPr>
              <w:t xml:space="preserve"> 4</w:t>
            </w:r>
            <w:r>
              <w:rPr>
                <w:rFonts w:ascii="Arial" w:eastAsia="宋体" w:hAnsi="Arial" w:cs="Arial" w:hint="eastAsia"/>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CF035D" w:rsidRPr="00D576E5"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hint="eastAsia"/>
                      <w:b w:val="0"/>
                      <w:sz w:val="22"/>
                      <w:szCs w:val="22"/>
                      <w:lang w:eastAsia="zh-CN"/>
                    </w:rPr>
                    <w:t xml:space="preserve"> GW </w:t>
                  </w:r>
                  <w:r w:rsidRPr="00D91692">
                    <w:rPr>
                      <w:rFonts w:ascii="Calibri" w:eastAsia="Times New Roman" w:hAnsi="Calibri" w:cs="Calibri"/>
                      <w:b w:val="0"/>
                      <w:sz w:val="22"/>
                      <w:szCs w:val="22"/>
                      <w:lang w:eastAsia="zh-CN"/>
                    </w:rPr>
                    <w:t>MAC</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wifi1.1</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wifi sub-interface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1</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yes</w:t>
                  </w:r>
                  <w:r w:rsidRPr="00D91692">
                    <w:rPr>
                      <w:rFonts w:ascii="Calibri" w:eastAsia="Times New Roman" w:hAnsi="Calibri" w:cs="Calibri"/>
                      <w:b w:val="0"/>
                      <w:sz w:val="22"/>
                      <w:szCs w:val="22"/>
                      <w:lang w:eastAsia="zh-CN"/>
                    </w:rPr>
                    <w:t>)</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F035D" w:rsidRPr="00D576E5"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CF035D" w:rsidRPr="0017160E" w:rsidRDefault="00CF035D" w:rsidP="00CF035D">
            <w:pPr>
              <w:pStyle w:val="Body"/>
              <w:rPr>
                <w:rFonts w:ascii="Arial" w:eastAsia="宋体" w:hAnsi="Arial" w:cs="Arial"/>
                <w:lang w:eastAsia="zh-CN"/>
              </w:rPr>
            </w:pPr>
          </w:p>
        </w:tc>
      </w:tr>
      <w:tr w:rsidR="00CF035D" w:rsidRPr="00322E9D"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13F92" w:rsidRDefault="00CF035D" w:rsidP="00CF035D">
            <w:pPr>
              <w:rPr>
                <w:rFonts w:ascii="Arial" w:eastAsia="宋体" w:hAnsi="Arial" w:cs="Arial"/>
                <w:color w:val="auto"/>
                <w:lang w:eastAsia="zh-CN"/>
              </w:rPr>
            </w:pPr>
            <w:r w:rsidRPr="00B13F92">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13F92" w:rsidRDefault="00CF035D" w:rsidP="00CF035D">
            <w:pPr>
              <w:pStyle w:val="Body"/>
              <w:rPr>
                <w:rFonts w:ascii="Arial" w:eastAsia="宋体" w:hAnsi="Arial" w:cs="Arial"/>
                <w:lang w:eastAsia="zh-CN"/>
              </w:rPr>
            </w:pPr>
          </w:p>
        </w:tc>
      </w:tr>
      <w:tr w:rsidR="00CF035D" w:rsidRPr="00322E9D"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13F92" w:rsidRDefault="00CF035D" w:rsidP="00CF035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6D5D2E" w:rsidRDefault="00CF035D" w:rsidP="00CF035D">
            <w:pPr>
              <w:rPr>
                <w:rFonts w:ascii="Times New Roman" w:eastAsia="宋体" w:hAnsi="Times New Roman"/>
                <w:b w:val="0"/>
                <w:color w:val="auto"/>
                <w:sz w:val="24"/>
                <w:szCs w:val="24"/>
                <w:lang w:eastAsia="zh-CN"/>
              </w:rPr>
            </w:pPr>
          </w:p>
        </w:tc>
      </w:tr>
    </w:tbl>
    <w:p w:rsidR="00CF035D" w:rsidRDefault="00CF035D" w:rsidP="00CF035D">
      <w:pPr>
        <w:pStyle w:val="Body"/>
        <w:rPr>
          <w:rFonts w:eastAsia="宋体"/>
          <w:lang w:eastAsia="zh-CN"/>
        </w:rPr>
      </w:pPr>
    </w:p>
    <w:p w:rsidR="00CF035D" w:rsidRPr="000E29B5" w:rsidRDefault="00CF035D" w:rsidP="00CF035D">
      <w:pPr>
        <w:pStyle w:val="Heading4"/>
        <w:ind w:firstLine="1121"/>
        <w:rPr>
          <w:rFonts w:ascii="Arial" w:hAnsi="Arial"/>
          <w:b w:val="0"/>
          <w:sz w:val="21"/>
          <w:szCs w:val="21"/>
        </w:rPr>
      </w:pPr>
      <w:r>
        <w:rPr>
          <w:rFonts w:ascii="Arial" w:hAnsi="Arial" w:hint="eastAsia"/>
          <w:b w:val="0"/>
          <w:sz w:val="21"/>
          <w:szCs w:val="21"/>
        </w:rPr>
        <w:t>ApplicationReporting_Function_</w:t>
      </w:r>
      <w:r w:rsidR="0011690A">
        <w:rPr>
          <w:rFonts w:ascii="Arial" w:eastAsia="宋体" w:hAnsi="Arial" w:hint="eastAsia"/>
          <w:b w:val="0"/>
          <w:sz w:val="21"/>
          <w:szCs w:val="21"/>
          <w:lang w:eastAsia="zh-CN"/>
        </w:rPr>
        <w:t>25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hAnsi="Arial" w:cs="Arial"/>
                <w:color w:val="auto"/>
              </w:rPr>
            </w:pPr>
            <w:r w:rsidRPr="001434A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pStyle w:val="Body"/>
              <w:rPr>
                <w:rFonts w:ascii="Arial" w:eastAsia="宋体" w:hAnsi="Arial" w:cs="Arial"/>
                <w:lang w:eastAsia="zh-CN"/>
              </w:rPr>
            </w:pPr>
            <w:r>
              <w:rPr>
                <w:rFonts w:ascii="Arial" w:eastAsia="宋体" w:hAnsi="Arial" w:cs="Arial"/>
                <w:lang w:eastAsia="zh-CN"/>
              </w:rPr>
              <w:t>ApplicationReporting_Function_</w:t>
            </w:r>
            <w:r w:rsidR="0011690A">
              <w:rPr>
                <w:rFonts w:ascii="Arial" w:eastAsia="宋体" w:hAnsi="Arial" w:cs="Arial" w:hint="eastAsia"/>
                <w:lang w:eastAsia="zh-CN"/>
              </w:rPr>
              <w:t>25</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hAnsi="Arial" w:cs="Arial"/>
                <w:color w:val="auto"/>
              </w:rPr>
            </w:pPr>
            <w:r w:rsidRPr="001434A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hAnsi="Arial" w:cs="Arial"/>
                <w:color w:val="auto"/>
              </w:rPr>
            </w:pPr>
            <w:r w:rsidRPr="001434A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pStyle w:val="Body"/>
              <w:rPr>
                <w:rFonts w:ascii="Arial" w:eastAsia="宋体" w:hAnsi="Arial" w:cs="Arial"/>
                <w:lang w:eastAsia="zh-CN"/>
              </w:rPr>
            </w:pPr>
            <w:r w:rsidRPr="001434A4">
              <w:rPr>
                <w:rFonts w:ascii="Arial" w:eastAsia="宋体" w:hAnsi="Arial" w:cs="Arial"/>
                <w:lang w:eastAsia="zh-CN"/>
              </w:rPr>
              <w:t>No</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hAnsi="Arial" w:cs="Arial"/>
                <w:color w:val="auto"/>
              </w:rPr>
            </w:pPr>
            <w:r w:rsidRPr="001434A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C93938" w:rsidRDefault="00CF035D" w:rsidP="00CF035D">
            <w:pPr>
              <w:pStyle w:val="Body"/>
              <w:rPr>
                <w:rFonts w:ascii="Arial" w:eastAsia="宋体" w:hAnsi="Arial" w:cs="Arial"/>
                <w:lang w:eastAsia="zh-CN"/>
              </w:rPr>
            </w:pPr>
            <w:r w:rsidRPr="00B2458B">
              <w:rPr>
                <w:rFonts w:ascii="Arial" w:eastAsia="宋体" w:hAnsi="Arial" w:cs="Arial"/>
                <w:lang w:eastAsia="zh-CN"/>
              </w:rPr>
              <w:t>Laptop1-----(wifi0/wifi1)AP(eth</w:t>
            </w:r>
            <w:r>
              <w:rPr>
                <w:rFonts w:ascii="Arial" w:eastAsia="宋体" w:hAnsi="Arial" w:cs="Arial" w:hint="eastAsia"/>
                <w:lang w:eastAsia="zh-CN"/>
              </w:rPr>
              <w:t>0</w:t>
            </w:r>
            <w:r w:rsidRPr="00B2458B">
              <w:rPr>
                <w:rFonts w:ascii="Arial" w:eastAsia="宋体" w:hAnsi="Arial" w:cs="Arial"/>
                <w:lang w:eastAsia="zh-CN"/>
              </w:rPr>
              <w:t>)_____(eth1)BR(eth0)_____Switch_____HM</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p>
          <w:p w:rsidR="00CF035D" w:rsidRPr="001434A4" w:rsidRDefault="00CF035D" w:rsidP="00CF035D">
            <w:pPr>
              <w:pStyle w:val="Body"/>
              <w:rPr>
                <w:rFonts w:ascii="Arial" w:eastAsia="宋体" w:hAnsi="Arial" w:cs="Arial"/>
                <w:lang w:eastAsia="zh-CN"/>
              </w:rPr>
            </w:pPr>
            <w:r w:rsidRPr="00B2458B">
              <w:rPr>
                <w:rFonts w:ascii="Arial" w:eastAsia="宋体" w:hAnsi="Arial" w:cs="Arial"/>
                <w:lang w:eastAsia="zh-CN"/>
              </w:rPr>
              <w:t xml:space="preserve">                                                                                            Internet</w:t>
            </w:r>
          </w:p>
        </w:tc>
      </w:tr>
      <w:tr w:rsidR="00CF035D" w:rsidRPr="00322E9D" w:rsidTr="00CF035D">
        <w:trPr>
          <w:trHeight w:val="327"/>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hAnsi="Arial" w:cs="Arial"/>
                <w:color w:val="auto"/>
              </w:rPr>
            </w:pPr>
            <w:r w:rsidRPr="001434A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pStyle w:val="Body"/>
              <w:rPr>
                <w:rFonts w:ascii="Arial" w:eastAsia="宋体" w:hAnsi="Arial" w:cs="Arial"/>
                <w:lang w:eastAsia="zh-CN"/>
              </w:rPr>
            </w:pPr>
            <w:r>
              <w:rPr>
                <w:rFonts w:ascii="Arial" w:eastAsia="宋体" w:hAnsi="Arial" w:cs="Arial" w:hint="eastAsia"/>
                <w:lang w:eastAsia="zh-CN"/>
              </w:rPr>
              <w:t>The application reporting verification for AP i</w:t>
            </w:r>
            <w:r w:rsidRPr="001D5BE4">
              <w:rPr>
                <w:rFonts w:ascii="Arial" w:eastAsia="宋体" w:hAnsi="Arial" w:cs="Arial"/>
                <w:lang w:eastAsia="zh-CN"/>
              </w:rPr>
              <w:t>ndependent</w:t>
            </w:r>
            <w:r>
              <w:rPr>
                <w:rFonts w:ascii="Arial" w:eastAsia="宋体" w:hAnsi="Arial" w:cs="Arial" w:hint="eastAsia"/>
                <w:lang w:eastAsia="zh-CN"/>
              </w:rPr>
              <w:t xml:space="preserve"> backhaul </w:t>
            </w:r>
            <w:r>
              <w:rPr>
                <w:rFonts w:ascii="Arial" w:eastAsia="宋体" w:hAnsi="Arial" w:cs="Arial"/>
                <w:lang w:eastAsia="zh-CN"/>
              </w:rPr>
              <w:t>eth0</w:t>
            </w:r>
            <w:r>
              <w:rPr>
                <w:rFonts w:ascii="Arial" w:eastAsia="宋体" w:hAnsi="Arial" w:cs="Arial" w:hint="eastAsia"/>
                <w:lang w:eastAsia="zh-CN"/>
              </w:rPr>
              <w:t>.</w:t>
            </w:r>
            <w:r w:rsidR="0011690A">
              <w:rPr>
                <w:rFonts w:ascii="Arial" w:eastAsia="宋体" w:hAnsi="Arial" w:cs="Arial" w:hint="eastAsia"/>
                <w:lang w:eastAsia="zh-CN"/>
              </w:rPr>
              <w:t xml:space="preserve"> (</w:t>
            </w:r>
            <w:r w:rsidR="006666BC">
              <w:rPr>
                <w:rFonts w:ascii="Arial" w:eastAsia="宋体" w:hAnsi="Arial" w:cs="Arial" w:hint="eastAsia"/>
                <w:lang w:eastAsia="zh-CN"/>
              </w:rPr>
              <w:t>Enable Mode</w:t>
            </w:r>
            <w:r w:rsidR="0011690A">
              <w:rPr>
                <w:rFonts w:ascii="Arial" w:eastAsia="宋体" w:hAnsi="Arial" w:cs="Arial" w:hint="eastAsia"/>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eastAsia="宋体" w:hAnsi="Arial" w:cs="Arial"/>
                <w:color w:val="auto"/>
                <w:lang w:eastAsia="zh-CN"/>
              </w:rPr>
            </w:pPr>
            <w:r w:rsidRPr="001434A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pStyle w:val="Body"/>
              <w:rPr>
                <w:rFonts w:ascii="Arial" w:eastAsia="宋体" w:hAnsi="Arial" w:cs="Arial"/>
                <w:lang w:eastAsia="zh-CN"/>
              </w:rPr>
            </w:pPr>
            <w:r w:rsidRPr="00EF62D6">
              <w:rPr>
                <w:rFonts w:ascii="Arial" w:eastAsia="宋体" w:hAnsi="Arial" w:cs="Arial"/>
                <w:lang w:eastAsia="zh-CN"/>
              </w:rPr>
              <w:t>AP: AP110,AP120,AP121,AP141,AP170</w:t>
            </w:r>
            <w:r>
              <w:rPr>
                <w:rFonts w:ascii="Arial" w:eastAsia="宋体" w:hAnsi="Arial" w:cs="Arial"/>
                <w:lang w:eastAsia="zh-CN"/>
              </w:rPr>
              <w:t>,AP320,AP340,AP330,AP350</w:t>
            </w:r>
            <w:r w:rsidRPr="00EF62D6">
              <w:rPr>
                <w:rFonts w:ascii="Arial" w:eastAsia="宋体" w:hAnsi="Arial" w:cs="Arial"/>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hAnsi="Arial" w:cs="Arial"/>
                <w:color w:val="auto"/>
              </w:rPr>
            </w:pPr>
            <w:r w:rsidRPr="001434A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CF035D" w:rsidRPr="00F30A6D" w:rsidRDefault="00CF035D" w:rsidP="00CF035D">
            <w:pPr>
              <w:pStyle w:val="Body"/>
              <w:rPr>
                <w:rFonts w:ascii="Arial" w:eastAsia="宋体" w:hAnsi="Arial" w:cs="Arial"/>
                <w:lang w:eastAsia="zh-CN"/>
              </w:rPr>
            </w:pPr>
            <w:r>
              <w:rPr>
                <w:rFonts w:ascii="Arial" w:eastAsia="宋体" w:hAnsi="Arial" w:cs="Arial" w:hint="eastAsia"/>
                <w:lang w:eastAsia="zh-CN"/>
              </w:rPr>
              <w:t>Set BR eth1 mode as bridge-802.1q, and AP eth0 as i</w:t>
            </w:r>
            <w:r w:rsidRPr="001D5BE4">
              <w:rPr>
                <w:rFonts w:ascii="Arial" w:eastAsia="宋体" w:hAnsi="Arial" w:cs="Arial"/>
                <w:lang w:eastAsia="zh-CN"/>
              </w:rPr>
              <w:t>ndependent</w:t>
            </w:r>
            <w:r>
              <w:rPr>
                <w:rFonts w:ascii="Arial" w:eastAsia="宋体" w:hAnsi="Arial" w:cs="Arial" w:hint="eastAsia"/>
                <w:lang w:eastAsia="zh-CN"/>
              </w:rPr>
              <w:t xml:space="preserve"> backhaul.</w:t>
            </w:r>
          </w:p>
          <w:p w:rsidR="00CF035D" w:rsidRDefault="00CF035D" w:rsidP="00CF035D">
            <w:pPr>
              <w:pStyle w:val="Body"/>
              <w:rPr>
                <w:rFonts w:ascii="Arial" w:eastAsia="宋体" w:hAnsi="Arial" w:cs="Arial"/>
                <w:lang w:eastAsia="zh-CN"/>
              </w:rPr>
            </w:pPr>
            <w:r>
              <w:rPr>
                <w:rFonts w:ascii="Arial" w:eastAsia="宋体" w:hAnsi="Arial" w:cs="Arial"/>
                <w:lang w:eastAsia="zh-CN"/>
              </w:rPr>
              <w:lastRenderedPageBreak/>
              <w:t>Create a SSID and</w:t>
            </w:r>
            <w:r>
              <w:rPr>
                <w:rFonts w:ascii="Arial" w:eastAsia="宋体" w:hAnsi="Arial" w:cs="Arial" w:hint="eastAsia"/>
                <w:lang w:eastAsia="zh-CN"/>
              </w:rPr>
              <w:t xml:space="preserve"> </w:t>
            </w:r>
            <w:r w:rsidRPr="00F30A6D">
              <w:rPr>
                <w:rFonts w:ascii="Arial" w:eastAsia="宋体" w:hAnsi="Arial" w:cs="Arial"/>
                <w:lang w:eastAsia="zh-CN"/>
              </w:rPr>
              <w:t>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sub-interface, which is set as access mode.</w:t>
            </w:r>
          </w:p>
          <w:p w:rsidR="00CF035D" w:rsidRPr="001434A4" w:rsidRDefault="00CF035D" w:rsidP="00CF035D">
            <w:pPr>
              <w:pStyle w:val="Body"/>
              <w:rPr>
                <w:rFonts w:ascii="Arial" w:eastAsia="宋体" w:hAnsi="Arial" w:cs="Arial"/>
                <w:lang w:eastAsia="zh-CN"/>
              </w:rPr>
            </w:pPr>
            <w:r>
              <w:rPr>
                <w:rFonts w:ascii="Arial" w:eastAsia="宋体" w:hAnsi="Arial" w:cs="Arial" w:hint="eastAsia"/>
                <w:lang w:eastAsia="zh-CN"/>
              </w:rPr>
              <w:t>Laptop1 connects with SSID.</w:t>
            </w:r>
          </w:p>
        </w:tc>
      </w:tr>
      <w:tr w:rsidR="00CF035D" w:rsidRPr="00322E9D"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hAnsi="Arial" w:cs="Arial"/>
                <w:color w:val="auto"/>
              </w:rPr>
            </w:pPr>
            <w:r w:rsidRPr="001434A4">
              <w:rPr>
                <w:rFonts w:ascii="Arial" w:hAnsi="Arial" w:cs="Arial"/>
                <w:color w:val="auto"/>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EB7D7A">
            <w:pPr>
              <w:pStyle w:val="Body"/>
              <w:numPr>
                <w:ilvl w:val="2"/>
                <w:numId w:val="98"/>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sidR="0011690A">
              <w:rPr>
                <w:rFonts w:ascii="Arial" w:eastAsia="宋体" w:hAnsi="Arial" w:cs="Arial" w:hint="eastAsia"/>
                <w:lang w:eastAsia="zh-CN"/>
              </w:rPr>
              <w:t>enable</w:t>
            </w:r>
            <w:r>
              <w:rPr>
                <w:rFonts w:ascii="Arial" w:eastAsia="宋体" w:hAnsi="Arial" w:cs="Arial"/>
                <w:lang w:eastAsia="zh-CN"/>
              </w:rPr>
              <w:t>”</w:t>
            </w:r>
            <w:r>
              <w:rPr>
                <w:rFonts w:ascii="Arial" w:eastAsia="宋体" w:hAnsi="Arial" w:cs="Arial" w:hint="eastAsia"/>
                <w:lang w:eastAsia="zh-CN"/>
              </w:rPr>
              <w:t xml:space="preserve"> globally at AP.</w:t>
            </w:r>
          </w:p>
          <w:p w:rsidR="00CF035D" w:rsidRDefault="00CF035D" w:rsidP="00EB7D7A">
            <w:pPr>
              <w:pStyle w:val="Body"/>
              <w:numPr>
                <w:ilvl w:val="2"/>
                <w:numId w:val="98"/>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CF035D" w:rsidRDefault="00CF035D" w:rsidP="00EB7D7A">
            <w:pPr>
              <w:pStyle w:val="Body"/>
              <w:numPr>
                <w:ilvl w:val="2"/>
                <w:numId w:val="98"/>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CF035D" w:rsidRPr="0011690A" w:rsidRDefault="00CF035D" w:rsidP="00EB7D7A">
            <w:pPr>
              <w:pStyle w:val="Body"/>
              <w:numPr>
                <w:ilvl w:val="2"/>
                <w:numId w:val="98"/>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AP reporting file. Check if AP can classify and report application traffic, which goes through AP backhaul eth0, with correct TLV field to HM correctly.</w:t>
            </w:r>
          </w:p>
        </w:tc>
      </w:tr>
      <w:tr w:rsidR="00CF035D" w:rsidRPr="00322E9D"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hAnsi="Arial" w:cs="Arial"/>
                <w:color w:val="auto"/>
              </w:rPr>
            </w:pPr>
            <w:r w:rsidRPr="001434A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 xml:space="preserve">Step 1. Turn on L7 engine and set application reporting mode </w:t>
            </w:r>
            <w:r w:rsidR="0011690A">
              <w:rPr>
                <w:rFonts w:ascii="Arial" w:eastAsia="宋体" w:hAnsi="Arial" w:cs="Arial" w:hint="eastAsia"/>
                <w:lang w:eastAsia="zh-CN"/>
              </w:rPr>
              <w:t xml:space="preserve">as </w:t>
            </w:r>
            <w:r w:rsidR="0011690A">
              <w:rPr>
                <w:rFonts w:ascii="Arial" w:eastAsia="宋体" w:hAnsi="Arial" w:cs="Arial"/>
                <w:lang w:eastAsia="zh-CN"/>
              </w:rPr>
              <w:t>“</w:t>
            </w:r>
            <w:r w:rsidR="0011690A">
              <w:rPr>
                <w:rFonts w:ascii="Arial" w:eastAsia="宋体" w:hAnsi="Arial" w:cs="Arial" w:hint="eastAsia"/>
                <w:lang w:eastAsia="zh-CN"/>
              </w:rPr>
              <w:t>enable</w:t>
            </w:r>
            <w:r w:rsidR="0011690A">
              <w:rPr>
                <w:rFonts w:ascii="Arial" w:eastAsia="宋体" w:hAnsi="Arial" w:cs="Arial"/>
                <w:lang w:eastAsia="zh-CN"/>
              </w:rPr>
              <w:t>”</w:t>
            </w:r>
            <w:r w:rsidR="0011690A">
              <w:rPr>
                <w:rFonts w:ascii="Arial" w:eastAsia="宋体" w:hAnsi="Arial" w:cs="Arial" w:hint="eastAsia"/>
                <w:lang w:eastAsia="zh-CN"/>
              </w:rPr>
              <w:t xml:space="preserve"> </w:t>
            </w:r>
            <w:r>
              <w:rPr>
                <w:rFonts w:ascii="Arial" w:eastAsia="宋体" w:hAnsi="Arial" w:cs="Arial" w:hint="eastAsia"/>
                <w:lang w:eastAsia="zh-CN"/>
              </w:rPr>
              <w:t>globally successfully.</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Step 2. Enable application HTTP, TCP and IP for reporting successfully.</w:t>
            </w:r>
          </w:p>
          <w:p w:rsidR="00CF035D" w:rsidRDefault="0011690A" w:rsidP="00CF035D">
            <w:pPr>
              <w:pStyle w:val="Body"/>
              <w:rPr>
                <w:rFonts w:ascii="Arial" w:eastAsia="宋体" w:hAnsi="Arial" w:cs="Arial"/>
                <w:lang w:eastAsia="zh-CN"/>
              </w:rPr>
            </w:pPr>
            <w:r>
              <w:rPr>
                <w:rFonts w:ascii="Arial" w:eastAsia="宋体" w:hAnsi="Arial" w:cs="Arial" w:hint="eastAsia"/>
                <w:lang w:eastAsia="zh-CN"/>
              </w:rPr>
              <w:t>Step 4</w:t>
            </w:r>
            <w:r w:rsidR="00CF035D">
              <w:rPr>
                <w:rFonts w:ascii="Arial" w:eastAsia="宋体" w:hAnsi="Arial" w:cs="Arial" w:hint="eastAsia"/>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CF035D" w:rsidRPr="00D576E5"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Laptop1's MAC</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AP eth0</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Times New Roman" w:hAnsi="Calibri" w:cs="Calibri"/>
                      <w:b w:val="0"/>
                      <w:sz w:val="22"/>
                      <w:szCs w:val="22"/>
                      <w:lang w:eastAsia="zh-CN"/>
                    </w:rPr>
                    <w:t xml:space="preserve">AP </w:t>
                  </w:r>
                  <w:r>
                    <w:rPr>
                      <w:rFonts w:ascii="Calibri" w:eastAsia="宋体" w:hAnsi="Calibri" w:cs="Calibri" w:hint="eastAsia"/>
                      <w:b w:val="0"/>
                      <w:sz w:val="22"/>
                      <w:szCs w:val="22"/>
                      <w:lang w:eastAsia="zh-CN"/>
                    </w:rPr>
                    <w:t>wifi sub-interface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3</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backhaul</w:t>
                  </w:r>
                  <w:r w:rsidRPr="00D91692">
                    <w:rPr>
                      <w:rFonts w:ascii="Calibri" w:eastAsia="Times New Roman" w:hAnsi="Calibri" w:cs="Calibri"/>
                      <w:b w:val="0"/>
                      <w:sz w:val="22"/>
                      <w:szCs w:val="22"/>
                      <w:lang w:eastAsia="zh-CN"/>
                    </w:rPr>
                    <w:t>)</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F035D" w:rsidRPr="00D576E5"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CF035D" w:rsidRPr="00283334" w:rsidRDefault="00CF035D" w:rsidP="00CF035D">
            <w:pPr>
              <w:pStyle w:val="Body"/>
              <w:rPr>
                <w:rFonts w:ascii="Arial" w:eastAsia="宋体" w:hAnsi="Arial" w:cs="Arial"/>
                <w:lang w:eastAsia="zh-CN"/>
              </w:rPr>
            </w:pPr>
          </w:p>
        </w:tc>
      </w:tr>
      <w:tr w:rsidR="00CF035D" w:rsidRPr="00322E9D"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eastAsia="宋体" w:hAnsi="Arial" w:cs="Arial"/>
                <w:color w:val="auto"/>
                <w:lang w:eastAsia="zh-CN"/>
              </w:rPr>
            </w:pPr>
            <w:r w:rsidRPr="001434A4">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pStyle w:val="Body"/>
              <w:rPr>
                <w:rFonts w:ascii="Arial" w:eastAsia="宋体" w:hAnsi="Arial" w:cs="Arial"/>
                <w:lang w:eastAsia="zh-CN"/>
              </w:rPr>
            </w:pPr>
          </w:p>
        </w:tc>
      </w:tr>
      <w:tr w:rsidR="00CF035D" w:rsidRPr="00322E9D"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pStyle w:val="Body"/>
              <w:rPr>
                <w:rFonts w:ascii="Arial" w:eastAsia="宋体" w:hAnsi="Arial" w:cs="Arial"/>
                <w:lang w:eastAsia="zh-CN"/>
              </w:rPr>
            </w:pPr>
          </w:p>
        </w:tc>
      </w:tr>
    </w:tbl>
    <w:p w:rsidR="00CF035D" w:rsidRPr="000E29B5" w:rsidRDefault="00CF035D" w:rsidP="00CF035D">
      <w:pPr>
        <w:pStyle w:val="Heading4"/>
        <w:ind w:firstLine="1121"/>
        <w:rPr>
          <w:rFonts w:ascii="Arial" w:hAnsi="Arial"/>
          <w:b w:val="0"/>
          <w:sz w:val="21"/>
          <w:szCs w:val="21"/>
        </w:rPr>
      </w:pPr>
      <w:r>
        <w:rPr>
          <w:rFonts w:ascii="Arial" w:hAnsi="Arial" w:hint="eastAsia"/>
          <w:b w:val="0"/>
          <w:sz w:val="21"/>
          <w:szCs w:val="21"/>
        </w:rPr>
        <w:t>ApplicationReporting_Function_</w:t>
      </w:r>
      <w:r w:rsidR="0011690A">
        <w:rPr>
          <w:rFonts w:ascii="Arial" w:eastAsia="宋体" w:hAnsi="Arial" w:hint="eastAsia"/>
          <w:b w:val="0"/>
          <w:sz w:val="21"/>
          <w:szCs w:val="21"/>
          <w:lang w:eastAsia="zh-CN"/>
        </w:rPr>
        <w:t>26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hAnsi="Arial" w:cs="Arial"/>
                <w:color w:val="auto"/>
              </w:rPr>
            </w:pPr>
            <w:r w:rsidRPr="001434A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pStyle w:val="Body"/>
              <w:rPr>
                <w:rFonts w:ascii="Arial" w:eastAsia="宋体" w:hAnsi="Arial" w:cs="Arial"/>
                <w:lang w:eastAsia="zh-CN"/>
              </w:rPr>
            </w:pPr>
            <w:r w:rsidRPr="001434A4">
              <w:rPr>
                <w:rFonts w:ascii="Arial" w:eastAsia="宋体" w:hAnsi="Arial" w:cs="Arial"/>
                <w:lang w:eastAsia="zh-CN"/>
              </w:rPr>
              <w:t>ApplicationReporting_Function_</w:t>
            </w:r>
            <w:r w:rsidR="0011690A">
              <w:rPr>
                <w:rFonts w:ascii="Arial" w:eastAsia="宋体" w:hAnsi="Arial" w:cs="Arial" w:hint="eastAsia"/>
                <w:lang w:eastAsia="zh-CN"/>
              </w:rPr>
              <w:t>26</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hAnsi="Arial" w:cs="Arial"/>
                <w:color w:val="auto"/>
              </w:rPr>
            </w:pPr>
            <w:r w:rsidRPr="001434A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hAnsi="Arial" w:cs="Arial"/>
                <w:color w:val="auto"/>
              </w:rPr>
            </w:pPr>
            <w:r w:rsidRPr="001434A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pStyle w:val="Body"/>
              <w:rPr>
                <w:rFonts w:ascii="Arial" w:eastAsia="宋体" w:hAnsi="Arial" w:cs="Arial"/>
                <w:lang w:eastAsia="zh-CN"/>
              </w:rPr>
            </w:pPr>
            <w:r w:rsidRPr="001434A4">
              <w:rPr>
                <w:rFonts w:ascii="Arial" w:eastAsia="宋体" w:hAnsi="Arial" w:cs="Arial"/>
                <w:lang w:eastAsia="zh-CN"/>
              </w:rPr>
              <w:t>No</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hAnsi="Arial" w:cs="Arial"/>
                <w:color w:val="auto"/>
              </w:rPr>
            </w:pPr>
            <w:r w:rsidRPr="001434A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C93938" w:rsidRDefault="00CF035D" w:rsidP="00CF035D">
            <w:pPr>
              <w:pStyle w:val="Body"/>
              <w:rPr>
                <w:rFonts w:ascii="Arial" w:eastAsia="宋体" w:hAnsi="Arial" w:cs="Arial"/>
                <w:lang w:eastAsia="zh-CN"/>
              </w:rPr>
            </w:pPr>
            <w:r w:rsidRPr="00B2458B">
              <w:rPr>
                <w:rFonts w:ascii="Arial" w:eastAsia="宋体" w:hAnsi="Arial" w:cs="Arial"/>
                <w:lang w:eastAsia="zh-CN"/>
              </w:rPr>
              <w:t>Laptop1-----(wifi0/wifi1)AP(eth</w:t>
            </w:r>
            <w:r>
              <w:rPr>
                <w:rFonts w:ascii="Arial" w:eastAsia="宋体" w:hAnsi="Arial" w:cs="Arial" w:hint="eastAsia"/>
                <w:lang w:eastAsia="zh-CN"/>
              </w:rPr>
              <w:t>1</w:t>
            </w:r>
            <w:r w:rsidRPr="00B2458B">
              <w:rPr>
                <w:rFonts w:ascii="Arial" w:eastAsia="宋体" w:hAnsi="Arial" w:cs="Arial"/>
                <w:lang w:eastAsia="zh-CN"/>
              </w:rPr>
              <w:t>)_____(eth1)BR(eth0)_____Switch_____HM</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p>
          <w:p w:rsidR="00CF035D" w:rsidRPr="001434A4" w:rsidRDefault="00CF035D" w:rsidP="00CF035D">
            <w:pPr>
              <w:pStyle w:val="Body"/>
              <w:rPr>
                <w:rFonts w:ascii="Arial" w:eastAsia="宋体" w:hAnsi="Arial" w:cs="Arial"/>
                <w:lang w:eastAsia="zh-CN"/>
              </w:rPr>
            </w:pPr>
            <w:r w:rsidRPr="00B2458B">
              <w:rPr>
                <w:rFonts w:ascii="Arial" w:eastAsia="宋体" w:hAnsi="Arial" w:cs="Arial"/>
                <w:lang w:eastAsia="zh-CN"/>
              </w:rPr>
              <w:t xml:space="preserve">                                                                                            Internet</w:t>
            </w:r>
          </w:p>
        </w:tc>
      </w:tr>
      <w:tr w:rsidR="00CF035D" w:rsidRPr="00322E9D" w:rsidTr="00CF035D">
        <w:trPr>
          <w:trHeight w:val="327"/>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hAnsi="Arial" w:cs="Arial"/>
                <w:color w:val="auto"/>
              </w:rPr>
            </w:pPr>
            <w:r w:rsidRPr="001434A4">
              <w:rPr>
                <w:rFonts w:ascii="Arial" w:hAnsi="Arial" w:cs="Arial"/>
                <w:color w:val="auto"/>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pStyle w:val="Body"/>
              <w:rPr>
                <w:rFonts w:ascii="Arial" w:eastAsia="宋体" w:hAnsi="Arial" w:cs="Arial"/>
                <w:lang w:eastAsia="zh-CN"/>
              </w:rPr>
            </w:pPr>
            <w:r>
              <w:rPr>
                <w:rFonts w:ascii="Arial" w:eastAsia="宋体" w:hAnsi="Arial" w:cs="Arial" w:hint="eastAsia"/>
                <w:lang w:eastAsia="zh-CN"/>
              </w:rPr>
              <w:t xml:space="preserve">The application reporting verification for AP </w:t>
            </w:r>
            <w:r>
              <w:rPr>
                <w:rFonts w:ascii="Arial" w:eastAsia="宋体" w:hAnsi="Arial" w:cs="Arial"/>
                <w:lang w:eastAsia="zh-CN"/>
              </w:rPr>
              <w:t>independent</w:t>
            </w:r>
            <w:r>
              <w:rPr>
                <w:rFonts w:ascii="Arial" w:eastAsia="宋体" w:hAnsi="Arial" w:cs="Arial" w:hint="eastAsia"/>
                <w:lang w:eastAsia="zh-CN"/>
              </w:rPr>
              <w:t xml:space="preserve"> backhaul </w:t>
            </w:r>
            <w:r>
              <w:rPr>
                <w:rFonts w:ascii="Arial" w:eastAsia="宋体" w:hAnsi="Arial" w:cs="Arial"/>
                <w:lang w:eastAsia="zh-CN"/>
              </w:rPr>
              <w:t>eth</w:t>
            </w:r>
            <w:r>
              <w:rPr>
                <w:rFonts w:ascii="Arial" w:eastAsia="宋体" w:hAnsi="Arial" w:cs="Arial" w:hint="eastAsia"/>
                <w:lang w:eastAsia="zh-CN"/>
              </w:rPr>
              <w:t>1.</w:t>
            </w:r>
            <w:r w:rsidR="0011690A">
              <w:rPr>
                <w:rFonts w:ascii="Arial" w:eastAsia="宋体" w:hAnsi="Arial" w:cs="Arial" w:hint="eastAsia"/>
                <w:lang w:eastAsia="zh-CN"/>
              </w:rPr>
              <w:t xml:space="preserve"> (</w:t>
            </w:r>
            <w:r w:rsidR="006666BC">
              <w:rPr>
                <w:rFonts w:ascii="Arial" w:eastAsia="宋体" w:hAnsi="Arial" w:cs="Arial" w:hint="eastAsia"/>
                <w:lang w:eastAsia="zh-CN"/>
              </w:rPr>
              <w:t>Enable Mode</w:t>
            </w:r>
            <w:r w:rsidR="0011690A">
              <w:rPr>
                <w:rFonts w:ascii="Arial" w:eastAsia="宋体" w:hAnsi="Arial" w:cs="Arial" w:hint="eastAsia"/>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eastAsia="宋体" w:hAnsi="Arial" w:cs="Arial"/>
                <w:color w:val="auto"/>
                <w:lang w:eastAsia="zh-CN"/>
              </w:rPr>
            </w:pPr>
            <w:r w:rsidRPr="001434A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pStyle w:val="Body"/>
              <w:rPr>
                <w:rFonts w:ascii="Arial" w:eastAsia="宋体" w:hAnsi="Arial" w:cs="Arial"/>
                <w:lang w:eastAsia="zh-CN"/>
              </w:rPr>
            </w:pPr>
            <w:r w:rsidRPr="00EF62D6">
              <w:rPr>
                <w:rFonts w:ascii="Arial" w:eastAsia="宋体" w:hAnsi="Arial" w:cs="Arial"/>
                <w:lang w:eastAsia="zh-CN"/>
              </w:rPr>
              <w:t>AP: AP110,AP120,AP121,AP141,AP170</w:t>
            </w:r>
            <w:r>
              <w:rPr>
                <w:rFonts w:ascii="Arial" w:eastAsia="宋体" w:hAnsi="Arial" w:cs="Arial"/>
                <w:lang w:eastAsia="zh-CN"/>
              </w:rPr>
              <w:t>,AP320,AP340,AP330,AP350</w:t>
            </w:r>
            <w:r w:rsidRPr="00EF62D6">
              <w:rPr>
                <w:rFonts w:ascii="Arial" w:eastAsia="宋体" w:hAnsi="Arial" w:cs="Arial"/>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hAnsi="Arial" w:cs="Arial"/>
                <w:color w:val="auto"/>
              </w:rPr>
            </w:pPr>
            <w:r w:rsidRPr="001434A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CF035D" w:rsidRPr="00F30A6D" w:rsidRDefault="00CF035D" w:rsidP="00CF035D">
            <w:pPr>
              <w:pStyle w:val="Body"/>
              <w:rPr>
                <w:rFonts w:ascii="Arial" w:eastAsia="宋体" w:hAnsi="Arial" w:cs="Arial"/>
                <w:lang w:eastAsia="zh-CN"/>
              </w:rPr>
            </w:pPr>
            <w:r>
              <w:rPr>
                <w:rFonts w:ascii="Arial" w:eastAsia="宋体" w:hAnsi="Arial" w:cs="Arial" w:hint="eastAsia"/>
                <w:lang w:eastAsia="zh-CN"/>
              </w:rPr>
              <w:t>Set BR eth1 mode as bridge-802.1q, and AP eth1 as independent backhaul.</w:t>
            </w:r>
          </w:p>
          <w:p w:rsidR="00CF035D" w:rsidRDefault="00CF035D" w:rsidP="00CF035D">
            <w:pPr>
              <w:pStyle w:val="Body"/>
              <w:rPr>
                <w:rFonts w:ascii="Arial" w:eastAsia="宋体" w:hAnsi="Arial" w:cs="Arial"/>
                <w:lang w:eastAsia="zh-CN"/>
              </w:rPr>
            </w:pPr>
            <w:r>
              <w:rPr>
                <w:rFonts w:ascii="Arial" w:eastAsia="宋体" w:hAnsi="Arial" w:cs="Arial"/>
                <w:lang w:eastAsia="zh-CN"/>
              </w:rPr>
              <w:t>Create a SSID and</w:t>
            </w:r>
            <w:r>
              <w:rPr>
                <w:rFonts w:ascii="Arial" w:eastAsia="宋体" w:hAnsi="Arial" w:cs="Arial" w:hint="eastAsia"/>
                <w:lang w:eastAsia="zh-CN"/>
              </w:rPr>
              <w:t xml:space="preserve"> </w:t>
            </w:r>
            <w:r w:rsidRPr="00F30A6D">
              <w:rPr>
                <w:rFonts w:ascii="Arial" w:eastAsia="宋体" w:hAnsi="Arial" w:cs="Arial"/>
                <w:lang w:eastAsia="zh-CN"/>
              </w:rPr>
              <w:t>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sub-interface, which is set as access mode.</w:t>
            </w:r>
          </w:p>
          <w:p w:rsidR="00CF035D" w:rsidRPr="001434A4" w:rsidRDefault="00CF035D" w:rsidP="00CF035D">
            <w:pPr>
              <w:pStyle w:val="Body"/>
              <w:rPr>
                <w:rFonts w:ascii="Arial" w:eastAsia="宋体" w:hAnsi="Arial" w:cs="Arial"/>
                <w:lang w:eastAsia="zh-CN"/>
              </w:rPr>
            </w:pPr>
            <w:r>
              <w:rPr>
                <w:rFonts w:ascii="Arial" w:eastAsia="宋体" w:hAnsi="Arial" w:cs="Arial" w:hint="eastAsia"/>
                <w:lang w:eastAsia="zh-CN"/>
              </w:rPr>
              <w:t>Laptop1 connects with SSID.</w:t>
            </w:r>
          </w:p>
        </w:tc>
      </w:tr>
      <w:tr w:rsidR="00CF035D" w:rsidRPr="00322E9D"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hAnsi="Arial" w:cs="Arial"/>
                <w:color w:val="auto"/>
              </w:rPr>
            </w:pPr>
            <w:r w:rsidRPr="001434A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EB7D7A">
            <w:pPr>
              <w:pStyle w:val="Body"/>
              <w:numPr>
                <w:ilvl w:val="2"/>
                <w:numId w:val="99"/>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sidR="0011690A">
              <w:rPr>
                <w:rFonts w:ascii="Arial" w:eastAsia="宋体" w:hAnsi="Arial" w:cs="Arial" w:hint="eastAsia"/>
                <w:lang w:eastAsia="zh-CN"/>
              </w:rPr>
              <w:t>enable</w:t>
            </w:r>
            <w:r>
              <w:rPr>
                <w:rFonts w:ascii="Arial" w:eastAsia="宋体" w:hAnsi="Arial" w:cs="Arial"/>
                <w:lang w:eastAsia="zh-CN"/>
              </w:rPr>
              <w:t>”</w:t>
            </w:r>
            <w:r>
              <w:rPr>
                <w:rFonts w:ascii="Arial" w:eastAsia="宋体" w:hAnsi="Arial" w:cs="Arial" w:hint="eastAsia"/>
                <w:lang w:eastAsia="zh-CN"/>
              </w:rPr>
              <w:t xml:space="preserve"> globally at AP.</w:t>
            </w:r>
          </w:p>
          <w:p w:rsidR="00CF035D" w:rsidRDefault="00CF035D" w:rsidP="00EB7D7A">
            <w:pPr>
              <w:pStyle w:val="Body"/>
              <w:numPr>
                <w:ilvl w:val="2"/>
                <w:numId w:val="99"/>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CF035D" w:rsidRDefault="00CF035D" w:rsidP="00EB7D7A">
            <w:pPr>
              <w:pStyle w:val="Body"/>
              <w:numPr>
                <w:ilvl w:val="2"/>
                <w:numId w:val="99"/>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CF035D" w:rsidRPr="0011690A" w:rsidRDefault="00CF035D" w:rsidP="00EB7D7A">
            <w:pPr>
              <w:pStyle w:val="Body"/>
              <w:numPr>
                <w:ilvl w:val="2"/>
                <w:numId w:val="99"/>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AP reporting file. Check if AP can classify and report application traffic, which goes through AP backhaul eth1, with correct TLV field to HM correctly.</w:t>
            </w:r>
          </w:p>
        </w:tc>
      </w:tr>
      <w:tr w:rsidR="00CF035D" w:rsidRPr="00322E9D"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hAnsi="Arial" w:cs="Arial"/>
                <w:color w:val="auto"/>
              </w:rPr>
            </w:pPr>
            <w:r w:rsidRPr="001434A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 xml:space="preserve">Step 1. Turn on L7 engine and set application reporting mode </w:t>
            </w:r>
            <w:r w:rsidR="0011690A">
              <w:rPr>
                <w:rFonts w:ascii="Arial" w:eastAsia="宋体" w:hAnsi="Arial" w:cs="Arial" w:hint="eastAsia"/>
                <w:lang w:eastAsia="zh-CN"/>
              </w:rPr>
              <w:t xml:space="preserve">as </w:t>
            </w:r>
            <w:r w:rsidR="0011690A">
              <w:rPr>
                <w:rFonts w:ascii="Arial" w:eastAsia="宋体" w:hAnsi="Arial" w:cs="Arial"/>
                <w:lang w:eastAsia="zh-CN"/>
              </w:rPr>
              <w:t>“</w:t>
            </w:r>
            <w:r w:rsidR="0011690A">
              <w:rPr>
                <w:rFonts w:ascii="Arial" w:eastAsia="宋体" w:hAnsi="Arial" w:cs="Arial" w:hint="eastAsia"/>
                <w:lang w:eastAsia="zh-CN"/>
              </w:rPr>
              <w:t>enable</w:t>
            </w:r>
            <w:r w:rsidR="0011690A">
              <w:rPr>
                <w:rFonts w:ascii="Arial" w:eastAsia="宋体" w:hAnsi="Arial" w:cs="Arial"/>
                <w:lang w:eastAsia="zh-CN"/>
              </w:rPr>
              <w:t>”</w:t>
            </w:r>
            <w:r w:rsidR="0011690A">
              <w:rPr>
                <w:rFonts w:ascii="Arial" w:eastAsia="宋体" w:hAnsi="Arial" w:cs="Arial" w:hint="eastAsia"/>
                <w:lang w:eastAsia="zh-CN"/>
              </w:rPr>
              <w:t xml:space="preserve"> </w:t>
            </w:r>
            <w:r>
              <w:rPr>
                <w:rFonts w:ascii="Arial" w:eastAsia="宋体" w:hAnsi="Arial" w:cs="Arial" w:hint="eastAsia"/>
                <w:lang w:eastAsia="zh-CN"/>
              </w:rPr>
              <w:t>globally successfully.</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Step 2. Enable application HTTP, TCP and IP for reporting successfully.</w:t>
            </w:r>
          </w:p>
          <w:p w:rsidR="00CF035D" w:rsidRDefault="0011690A" w:rsidP="00CF035D">
            <w:pPr>
              <w:pStyle w:val="Body"/>
              <w:rPr>
                <w:rFonts w:ascii="Arial" w:eastAsia="宋体" w:hAnsi="Arial" w:cs="Arial"/>
                <w:lang w:eastAsia="zh-CN"/>
              </w:rPr>
            </w:pPr>
            <w:r>
              <w:rPr>
                <w:rFonts w:ascii="Arial" w:eastAsia="宋体" w:hAnsi="Arial" w:cs="Arial" w:hint="eastAsia"/>
                <w:lang w:eastAsia="zh-CN"/>
              </w:rPr>
              <w:t>Step 4</w:t>
            </w:r>
            <w:r w:rsidR="00CF035D">
              <w:rPr>
                <w:rFonts w:ascii="Arial" w:eastAsia="宋体" w:hAnsi="Arial" w:cs="Arial" w:hint="eastAsia"/>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CF035D" w:rsidRPr="00D576E5"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hint="eastAsia"/>
                      <w:b w:val="0"/>
                      <w:sz w:val="22"/>
                      <w:szCs w:val="22"/>
                      <w:lang w:eastAsia="zh-CN"/>
                    </w:rPr>
                    <w:t xml:space="preserve"> GW </w:t>
                  </w:r>
                  <w:r w:rsidRPr="00D91692">
                    <w:rPr>
                      <w:rFonts w:ascii="Calibri" w:eastAsia="Times New Roman" w:hAnsi="Calibri" w:cs="Calibri"/>
                      <w:b w:val="0"/>
                      <w:sz w:val="22"/>
                      <w:szCs w:val="22"/>
                      <w:lang w:eastAsia="zh-CN"/>
                    </w:rPr>
                    <w:t>MAC</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AP eth1</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Times New Roman" w:hAnsi="Calibri" w:cs="Calibri"/>
                      <w:b w:val="0"/>
                      <w:sz w:val="22"/>
                      <w:szCs w:val="22"/>
                      <w:lang w:eastAsia="zh-CN"/>
                    </w:rPr>
                    <w:t xml:space="preserve">AP </w:t>
                  </w:r>
                  <w:r>
                    <w:rPr>
                      <w:rFonts w:ascii="Calibri" w:eastAsia="宋体" w:hAnsi="Calibri" w:cs="Calibri" w:hint="eastAsia"/>
                      <w:b w:val="0"/>
                      <w:sz w:val="22"/>
                      <w:szCs w:val="22"/>
                      <w:lang w:eastAsia="zh-CN"/>
                    </w:rPr>
                    <w:t>wifi sub-interface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3</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backhaul</w:t>
                  </w:r>
                  <w:r w:rsidRPr="00D91692">
                    <w:rPr>
                      <w:rFonts w:ascii="Calibri" w:eastAsia="Times New Roman" w:hAnsi="Calibri" w:cs="Calibri"/>
                      <w:b w:val="0"/>
                      <w:sz w:val="22"/>
                      <w:szCs w:val="22"/>
                      <w:lang w:eastAsia="zh-CN"/>
                    </w:rPr>
                    <w:t>)</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F035D" w:rsidRPr="00D576E5"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CF035D" w:rsidRPr="001434A4" w:rsidRDefault="00CF035D" w:rsidP="00CF035D">
            <w:pPr>
              <w:pStyle w:val="Body"/>
              <w:rPr>
                <w:rFonts w:ascii="Arial" w:eastAsia="宋体" w:hAnsi="Arial" w:cs="Arial"/>
                <w:lang w:eastAsia="zh-CN"/>
              </w:rPr>
            </w:pPr>
          </w:p>
        </w:tc>
      </w:tr>
      <w:tr w:rsidR="00CF035D" w:rsidRPr="00322E9D"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eastAsia="宋体" w:hAnsi="Arial" w:cs="Arial"/>
                <w:color w:val="auto"/>
                <w:lang w:eastAsia="zh-CN"/>
              </w:rPr>
            </w:pPr>
            <w:r w:rsidRPr="001434A4">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pStyle w:val="Body"/>
              <w:rPr>
                <w:rFonts w:ascii="Arial" w:eastAsia="宋体" w:hAnsi="Arial" w:cs="Arial"/>
                <w:lang w:eastAsia="zh-CN"/>
              </w:rPr>
            </w:pPr>
          </w:p>
        </w:tc>
      </w:tr>
      <w:tr w:rsidR="00CF035D" w:rsidRPr="00322E9D"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pStyle w:val="Body"/>
              <w:rPr>
                <w:rFonts w:ascii="Arial" w:eastAsia="宋体" w:hAnsi="Arial" w:cs="Arial"/>
                <w:lang w:eastAsia="zh-CN"/>
              </w:rPr>
            </w:pPr>
          </w:p>
        </w:tc>
      </w:tr>
    </w:tbl>
    <w:p w:rsidR="00CF035D" w:rsidRPr="000E29B5" w:rsidRDefault="00CF035D" w:rsidP="00CF035D">
      <w:pPr>
        <w:pStyle w:val="Heading4"/>
        <w:ind w:firstLine="1121"/>
        <w:rPr>
          <w:rFonts w:ascii="Arial" w:hAnsi="Arial"/>
          <w:b w:val="0"/>
          <w:sz w:val="21"/>
          <w:szCs w:val="21"/>
        </w:rPr>
      </w:pPr>
      <w:r w:rsidRPr="000E29B5">
        <w:rPr>
          <w:rFonts w:ascii="Arial" w:hAnsi="Arial" w:hint="eastAsia"/>
          <w:b w:val="0"/>
          <w:sz w:val="21"/>
          <w:szCs w:val="21"/>
        </w:rPr>
        <w:t>ApplicationReporting_Function_</w:t>
      </w:r>
      <w:r w:rsidR="0011690A">
        <w:rPr>
          <w:rFonts w:ascii="Arial" w:eastAsia="宋体" w:hAnsi="Arial" w:hint="eastAsia"/>
          <w:b w:val="0"/>
          <w:sz w:val="21"/>
          <w:szCs w:val="21"/>
          <w:lang w:eastAsia="zh-CN"/>
        </w:rPr>
        <w:t>27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940FE" w:rsidRDefault="00CF035D" w:rsidP="00CF035D">
            <w:pPr>
              <w:rPr>
                <w:rFonts w:ascii="Arial" w:hAnsi="Arial" w:cs="Arial"/>
                <w:color w:val="auto"/>
              </w:rPr>
            </w:pPr>
            <w:r w:rsidRPr="007940FE">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7940FE" w:rsidRDefault="00CF035D" w:rsidP="00CF035D">
            <w:pPr>
              <w:pStyle w:val="Body"/>
              <w:rPr>
                <w:rFonts w:ascii="Arial" w:eastAsia="宋体" w:hAnsi="Arial" w:cs="Arial"/>
                <w:lang w:eastAsia="zh-CN"/>
              </w:rPr>
            </w:pPr>
            <w:r w:rsidRPr="007940FE">
              <w:rPr>
                <w:rFonts w:ascii="Arial" w:eastAsia="宋体" w:hAnsi="Arial" w:cs="Arial"/>
                <w:lang w:eastAsia="zh-CN"/>
              </w:rPr>
              <w:t>ApplicationReporting_Function_</w:t>
            </w:r>
            <w:r w:rsidR="0011690A">
              <w:rPr>
                <w:rFonts w:ascii="Arial" w:eastAsia="宋体" w:hAnsi="Arial" w:cs="Arial" w:hint="eastAsia"/>
                <w:lang w:eastAsia="zh-CN"/>
              </w:rPr>
              <w:t>27</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940FE" w:rsidRDefault="00CF035D" w:rsidP="00CF035D">
            <w:pPr>
              <w:rPr>
                <w:rFonts w:ascii="Arial" w:hAnsi="Arial" w:cs="Arial"/>
                <w:color w:val="auto"/>
              </w:rPr>
            </w:pPr>
            <w:r w:rsidRPr="007940FE">
              <w:rPr>
                <w:rFonts w:ascii="Arial" w:hAnsi="Arial" w:cs="Arial"/>
                <w:color w:val="auto"/>
              </w:rPr>
              <w:lastRenderedPageBreak/>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7940FE" w:rsidRDefault="00CF035D" w:rsidP="00CF035D">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7940FE" w:rsidRDefault="00CF035D" w:rsidP="00CF035D">
            <w:pPr>
              <w:rPr>
                <w:rFonts w:ascii="Arial" w:hAnsi="Arial" w:cs="Arial"/>
                <w:color w:val="auto"/>
              </w:rPr>
            </w:pPr>
            <w:r w:rsidRPr="007940FE">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7940FE" w:rsidRDefault="00CF035D" w:rsidP="00CF035D">
            <w:pPr>
              <w:pStyle w:val="Body"/>
              <w:rPr>
                <w:rFonts w:ascii="Arial" w:eastAsia="宋体" w:hAnsi="Arial" w:cs="Arial"/>
                <w:lang w:eastAsia="zh-CN"/>
              </w:rPr>
            </w:pPr>
            <w:r w:rsidRPr="007940FE">
              <w:rPr>
                <w:rFonts w:ascii="Arial" w:eastAsia="宋体" w:hAnsi="Arial" w:cs="Arial"/>
                <w:lang w:eastAsia="zh-CN"/>
              </w:rPr>
              <w:t>No</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940FE" w:rsidRDefault="00CF035D" w:rsidP="00CF035D">
            <w:pPr>
              <w:rPr>
                <w:rFonts w:ascii="Arial" w:hAnsi="Arial" w:cs="Arial"/>
                <w:color w:val="auto"/>
              </w:rPr>
            </w:pPr>
            <w:r w:rsidRPr="007940FE">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97A1D" w:rsidRDefault="00CF035D" w:rsidP="00CF035D">
            <w:pPr>
              <w:pStyle w:val="Body"/>
              <w:rPr>
                <w:rFonts w:ascii="Arial" w:eastAsia="宋体" w:hAnsi="Arial" w:cs="Arial"/>
                <w:lang w:eastAsia="zh-CN"/>
              </w:rPr>
            </w:pPr>
            <w:r w:rsidRPr="00B2458B">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agg0)______</w:t>
            </w:r>
            <w:r w:rsidRPr="00B2458B">
              <w:rPr>
                <w:rFonts w:ascii="Arial" w:eastAsia="宋体" w:hAnsi="Arial" w:cs="Arial"/>
                <w:lang w:eastAsia="zh-CN"/>
              </w:rPr>
              <w:t>Switch_____HM</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p>
          <w:p w:rsidR="00CF035D" w:rsidRPr="00197A1D"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Internet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940FE" w:rsidRDefault="00CF035D" w:rsidP="00CF035D">
            <w:pPr>
              <w:rPr>
                <w:rFonts w:ascii="Arial" w:hAnsi="Arial" w:cs="Arial"/>
                <w:color w:val="auto"/>
              </w:rPr>
            </w:pPr>
            <w:r w:rsidRPr="007940FE">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7940FE" w:rsidRDefault="00CF035D" w:rsidP="00CF035D">
            <w:pPr>
              <w:pStyle w:val="Body"/>
              <w:rPr>
                <w:rFonts w:ascii="Arial" w:eastAsia="宋体" w:hAnsi="Arial" w:cs="Arial"/>
                <w:lang w:eastAsia="zh-CN"/>
              </w:rPr>
            </w:pPr>
            <w:r>
              <w:rPr>
                <w:rFonts w:ascii="Arial" w:eastAsia="宋体" w:hAnsi="Arial" w:cs="Arial" w:hint="eastAsia"/>
                <w:lang w:eastAsia="zh-CN"/>
              </w:rPr>
              <w:t>The application reporting verification for AP aggregate backhaul agg0</w:t>
            </w:r>
            <w:r w:rsidR="0011690A">
              <w:rPr>
                <w:rFonts w:ascii="Arial" w:eastAsia="宋体" w:hAnsi="Arial" w:cs="Arial"/>
                <w:lang w:eastAsia="zh-CN"/>
              </w:rPr>
              <w:t xml:space="preserve"> (</w:t>
            </w:r>
            <w:r w:rsidR="006666BC">
              <w:rPr>
                <w:rFonts w:ascii="Arial" w:eastAsia="宋体" w:hAnsi="Arial" w:cs="Arial" w:hint="eastAsia"/>
                <w:lang w:eastAsia="zh-CN"/>
              </w:rPr>
              <w:t>Enable Mode</w:t>
            </w:r>
            <w:r w:rsidRPr="00FA1DAA">
              <w:rPr>
                <w:rFonts w:ascii="Arial" w:eastAsia="宋体" w:hAnsi="Arial" w:cs="Arial"/>
                <w:lang w:eastAsia="zh-CN"/>
              </w:rPr>
              <w:t>)</w:t>
            </w:r>
            <w:r>
              <w:rPr>
                <w:rFonts w:ascii="Arial" w:eastAsia="宋体" w:hAnsi="Arial" w:cs="Arial" w:hint="eastAsia"/>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940FE" w:rsidRDefault="00CF035D" w:rsidP="00CF035D">
            <w:pPr>
              <w:rPr>
                <w:rFonts w:ascii="Arial" w:eastAsia="宋体" w:hAnsi="Arial" w:cs="Arial"/>
                <w:color w:val="auto"/>
                <w:lang w:eastAsia="zh-CN"/>
              </w:rPr>
            </w:pPr>
            <w:r w:rsidRPr="007940FE">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434A4" w:rsidRDefault="00CF035D" w:rsidP="00CF035D">
            <w:pPr>
              <w:pStyle w:val="Body"/>
              <w:rPr>
                <w:rFonts w:ascii="Arial" w:eastAsia="宋体" w:hAnsi="Arial" w:cs="Arial"/>
                <w:lang w:eastAsia="zh-CN"/>
              </w:rPr>
            </w:pPr>
            <w:r w:rsidRPr="00EF62D6">
              <w:rPr>
                <w:rFonts w:ascii="Arial" w:eastAsia="宋体" w:hAnsi="Arial" w:cs="Arial"/>
                <w:lang w:eastAsia="zh-CN"/>
              </w:rPr>
              <w:t xml:space="preserve">AP: </w:t>
            </w:r>
            <w:r>
              <w:rPr>
                <w:rFonts w:ascii="Arial" w:eastAsia="宋体" w:hAnsi="Arial" w:cs="Arial"/>
                <w:lang w:eastAsia="zh-CN"/>
              </w:rPr>
              <w:t>AP320,AP340,AP330,AP350</w:t>
            </w:r>
            <w:r w:rsidRPr="00EF62D6">
              <w:rPr>
                <w:rFonts w:ascii="Arial" w:eastAsia="宋体" w:hAnsi="Arial" w:cs="Arial"/>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940FE" w:rsidRDefault="00CF035D" w:rsidP="00CF035D">
            <w:pPr>
              <w:rPr>
                <w:rFonts w:ascii="Arial" w:hAnsi="Arial" w:cs="Arial"/>
                <w:color w:val="auto"/>
              </w:rPr>
            </w:pPr>
            <w:r w:rsidRPr="007940FE">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AP is</w:t>
            </w:r>
            <w:r>
              <w:rPr>
                <w:rFonts w:ascii="Arial" w:eastAsia="宋体" w:hAnsi="Arial" w:cs="Arial"/>
                <w:lang w:eastAsia="zh-CN"/>
              </w:rPr>
              <w:t xml:space="preserve"> managed by HM</w:t>
            </w:r>
            <w:r>
              <w:rPr>
                <w:rFonts w:ascii="Arial" w:eastAsia="宋体" w:hAnsi="Arial" w:cs="Arial" w:hint="eastAsia"/>
                <w:lang w:eastAsia="zh-CN"/>
              </w:rPr>
              <w:t>.</w:t>
            </w:r>
          </w:p>
          <w:p w:rsidR="00CF035D" w:rsidRPr="00F30A6D" w:rsidRDefault="00CF035D" w:rsidP="00CF035D">
            <w:pPr>
              <w:pStyle w:val="Body"/>
              <w:rPr>
                <w:rFonts w:ascii="Arial" w:eastAsia="宋体" w:hAnsi="Arial" w:cs="Arial"/>
                <w:lang w:eastAsia="zh-CN"/>
              </w:rPr>
            </w:pPr>
            <w:r>
              <w:rPr>
                <w:rFonts w:ascii="Arial" w:eastAsia="宋体" w:hAnsi="Arial" w:cs="Arial" w:hint="eastAsia"/>
                <w:lang w:eastAsia="zh-CN"/>
              </w:rPr>
              <w:t>Bind AP eth0 and eth1 with an aggregate backhaul.</w:t>
            </w:r>
          </w:p>
          <w:p w:rsidR="00CF035D" w:rsidRDefault="00CF035D" w:rsidP="00CF035D">
            <w:pPr>
              <w:pStyle w:val="Body"/>
              <w:rPr>
                <w:rFonts w:ascii="Arial" w:eastAsia="宋体" w:hAnsi="Arial" w:cs="Arial"/>
                <w:lang w:eastAsia="zh-CN"/>
              </w:rPr>
            </w:pPr>
            <w:r>
              <w:rPr>
                <w:rFonts w:ascii="Arial" w:eastAsia="宋体" w:hAnsi="Arial" w:cs="Arial"/>
                <w:lang w:eastAsia="zh-CN"/>
              </w:rPr>
              <w:t>Create a SSID and</w:t>
            </w:r>
            <w:r>
              <w:rPr>
                <w:rFonts w:ascii="Arial" w:eastAsia="宋体" w:hAnsi="Arial" w:cs="Arial" w:hint="eastAsia"/>
                <w:lang w:eastAsia="zh-CN"/>
              </w:rPr>
              <w:t xml:space="preserve"> </w:t>
            </w:r>
            <w:r w:rsidRPr="00F30A6D">
              <w:rPr>
                <w:rFonts w:ascii="Arial" w:eastAsia="宋体" w:hAnsi="Arial" w:cs="Arial"/>
                <w:lang w:eastAsia="zh-CN"/>
              </w:rPr>
              <w:t>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sub-interface, which is set as access mode.</w:t>
            </w:r>
          </w:p>
          <w:p w:rsidR="00CF035D" w:rsidRPr="001434A4" w:rsidRDefault="00CF035D" w:rsidP="00CF035D">
            <w:pPr>
              <w:pStyle w:val="Body"/>
              <w:rPr>
                <w:rFonts w:ascii="Arial" w:eastAsia="宋体" w:hAnsi="Arial" w:cs="Arial"/>
                <w:lang w:eastAsia="zh-CN"/>
              </w:rPr>
            </w:pPr>
            <w:r>
              <w:rPr>
                <w:rFonts w:ascii="Arial" w:eastAsia="宋体" w:hAnsi="Arial" w:cs="Arial" w:hint="eastAsia"/>
                <w:lang w:eastAsia="zh-CN"/>
              </w:rPr>
              <w:t>Laptop1 connects with SSID.</w:t>
            </w:r>
          </w:p>
        </w:tc>
      </w:tr>
      <w:tr w:rsidR="00CF035D" w:rsidRPr="00322E9D"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940FE" w:rsidRDefault="00CF035D" w:rsidP="00CF035D">
            <w:pPr>
              <w:rPr>
                <w:rFonts w:ascii="Arial" w:hAnsi="Arial" w:cs="Arial"/>
                <w:color w:val="auto"/>
              </w:rPr>
            </w:pPr>
            <w:r w:rsidRPr="007940FE">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EB7D7A">
            <w:pPr>
              <w:pStyle w:val="Body"/>
              <w:numPr>
                <w:ilvl w:val="2"/>
                <w:numId w:val="100"/>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sidR="0011690A">
              <w:rPr>
                <w:rFonts w:ascii="Arial" w:eastAsia="宋体" w:hAnsi="Arial" w:cs="Arial" w:hint="eastAsia"/>
                <w:lang w:eastAsia="zh-CN"/>
              </w:rPr>
              <w:t>enable</w:t>
            </w:r>
            <w:r>
              <w:rPr>
                <w:rFonts w:ascii="Arial" w:eastAsia="宋体" w:hAnsi="Arial" w:cs="Arial"/>
                <w:lang w:eastAsia="zh-CN"/>
              </w:rPr>
              <w:t>”</w:t>
            </w:r>
            <w:r>
              <w:rPr>
                <w:rFonts w:ascii="Arial" w:eastAsia="宋体" w:hAnsi="Arial" w:cs="Arial" w:hint="eastAsia"/>
                <w:lang w:eastAsia="zh-CN"/>
              </w:rPr>
              <w:t xml:space="preserve"> globally at AP.</w:t>
            </w:r>
          </w:p>
          <w:p w:rsidR="00CF035D" w:rsidRDefault="00CF035D" w:rsidP="00EB7D7A">
            <w:pPr>
              <w:pStyle w:val="Body"/>
              <w:numPr>
                <w:ilvl w:val="2"/>
                <w:numId w:val="100"/>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CF035D" w:rsidRDefault="00CF035D" w:rsidP="00EB7D7A">
            <w:pPr>
              <w:pStyle w:val="Body"/>
              <w:numPr>
                <w:ilvl w:val="2"/>
                <w:numId w:val="100"/>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CF035D" w:rsidRPr="0011690A" w:rsidRDefault="00CF035D" w:rsidP="00EB7D7A">
            <w:pPr>
              <w:pStyle w:val="Body"/>
              <w:numPr>
                <w:ilvl w:val="2"/>
                <w:numId w:val="100"/>
              </w:numPr>
              <w:ind w:left="268" w:hanging="268"/>
              <w:rPr>
                <w:rFonts w:ascii="Arial" w:eastAsia="宋体" w:hAnsi="Arial" w:cs="Arial"/>
                <w:lang w:eastAsia="zh-CN"/>
              </w:rPr>
            </w:pPr>
            <w:r>
              <w:rPr>
                <w:rFonts w:ascii="Arial" w:eastAsia="宋体" w:hAnsi="Arial" w:cs="Arial" w:hint="eastAsia"/>
                <w:lang w:eastAsia="zh-CN"/>
              </w:rPr>
              <w:t xml:space="preserve">Making use of test tool provided by Dev, search corresponding TLV in AP reporting file. Check if AP can classify and report application traffic, which goes through AP </w:t>
            </w:r>
            <w:r>
              <w:rPr>
                <w:rFonts w:ascii="Arial" w:eastAsia="宋体" w:hAnsi="Arial" w:cs="Arial"/>
                <w:lang w:eastAsia="zh-CN"/>
              </w:rPr>
              <w:t>aggregate</w:t>
            </w:r>
            <w:r>
              <w:rPr>
                <w:rFonts w:ascii="Arial" w:eastAsia="宋体" w:hAnsi="Arial" w:cs="Arial" w:hint="eastAsia"/>
                <w:lang w:eastAsia="zh-CN"/>
              </w:rPr>
              <w:t xml:space="preserve"> backhaul agg0, with correct TLV field to HM correctly.</w:t>
            </w:r>
          </w:p>
        </w:tc>
      </w:tr>
      <w:tr w:rsidR="00CF035D" w:rsidRPr="00322E9D"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940FE" w:rsidRDefault="00CF035D" w:rsidP="00CF035D">
            <w:pPr>
              <w:rPr>
                <w:rFonts w:ascii="Arial" w:hAnsi="Arial" w:cs="Arial"/>
                <w:color w:val="auto"/>
              </w:rPr>
            </w:pPr>
            <w:r w:rsidRPr="007940FE">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 xml:space="preserve">Step 1. Turn on L7 engine and set application reporting mode </w:t>
            </w:r>
            <w:r w:rsidR="0011690A">
              <w:rPr>
                <w:rFonts w:ascii="Arial" w:eastAsia="宋体" w:hAnsi="Arial" w:cs="Arial" w:hint="eastAsia"/>
                <w:lang w:eastAsia="zh-CN"/>
              </w:rPr>
              <w:t xml:space="preserve">as </w:t>
            </w:r>
            <w:r w:rsidR="0011690A">
              <w:rPr>
                <w:rFonts w:ascii="Arial" w:eastAsia="宋体" w:hAnsi="Arial" w:cs="Arial"/>
                <w:lang w:eastAsia="zh-CN"/>
              </w:rPr>
              <w:t>“</w:t>
            </w:r>
            <w:r w:rsidR="0011690A">
              <w:rPr>
                <w:rFonts w:ascii="Arial" w:eastAsia="宋体" w:hAnsi="Arial" w:cs="Arial" w:hint="eastAsia"/>
                <w:lang w:eastAsia="zh-CN"/>
              </w:rPr>
              <w:t>enable</w:t>
            </w:r>
            <w:r w:rsidR="0011690A">
              <w:rPr>
                <w:rFonts w:ascii="Arial" w:eastAsia="宋体" w:hAnsi="Arial" w:cs="Arial"/>
                <w:lang w:eastAsia="zh-CN"/>
              </w:rPr>
              <w:t>”</w:t>
            </w:r>
            <w:r w:rsidR="0011690A">
              <w:rPr>
                <w:rFonts w:ascii="Arial" w:eastAsia="宋体" w:hAnsi="Arial" w:cs="Arial" w:hint="eastAsia"/>
                <w:lang w:eastAsia="zh-CN"/>
              </w:rPr>
              <w:t xml:space="preserve"> </w:t>
            </w:r>
            <w:r>
              <w:rPr>
                <w:rFonts w:ascii="Arial" w:eastAsia="宋体" w:hAnsi="Arial" w:cs="Arial" w:hint="eastAsia"/>
                <w:lang w:eastAsia="zh-CN"/>
              </w:rPr>
              <w:t>globally successfully.</w:t>
            </w:r>
          </w:p>
          <w:p w:rsidR="0011690A" w:rsidRDefault="00CF035D" w:rsidP="00CF035D">
            <w:pPr>
              <w:pStyle w:val="Body"/>
              <w:rPr>
                <w:rFonts w:ascii="Arial" w:eastAsia="宋体" w:hAnsi="Arial" w:cs="Arial"/>
                <w:lang w:eastAsia="zh-CN"/>
              </w:rPr>
            </w:pPr>
            <w:r>
              <w:rPr>
                <w:rFonts w:ascii="Arial" w:eastAsia="宋体" w:hAnsi="Arial" w:cs="Arial" w:hint="eastAsia"/>
                <w:lang w:eastAsia="zh-CN"/>
              </w:rPr>
              <w:t>Step 2. Enable application HTTP, TCP and IP for reporting successfully.</w:t>
            </w:r>
          </w:p>
          <w:p w:rsidR="00CF035D" w:rsidRDefault="0011690A" w:rsidP="00CF035D">
            <w:pPr>
              <w:pStyle w:val="Body"/>
              <w:rPr>
                <w:rFonts w:ascii="Arial" w:eastAsia="宋体" w:hAnsi="Arial" w:cs="Arial"/>
                <w:lang w:eastAsia="zh-CN"/>
              </w:rPr>
            </w:pPr>
            <w:r>
              <w:rPr>
                <w:rFonts w:ascii="Arial" w:eastAsia="宋体" w:hAnsi="Arial" w:cs="Arial" w:hint="eastAsia"/>
                <w:lang w:eastAsia="zh-CN"/>
              </w:rPr>
              <w:t>Step 4</w:t>
            </w:r>
            <w:r w:rsidR="00CF035D">
              <w:rPr>
                <w:rFonts w:ascii="Arial" w:eastAsia="宋体" w:hAnsi="Arial" w:cs="Arial" w:hint="eastAsia"/>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CF035D" w:rsidRPr="00D576E5"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hint="eastAsia"/>
                      <w:b w:val="0"/>
                      <w:sz w:val="22"/>
                      <w:szCs w:val="22"/>
                      <w:lang w:eastAsia="zh-CN"/>
                    </w:rPr>
                    <w:t xml:space="preserve"> GW </w:t>
                  </w:r>
                  <w:r w:rsidRPr="00D91692">
                    <w:rPr>
                      <w:rFonts w:ascii="Calibri" w:eastAsia="Times New Roman" w:hAnsi="Calibri" w:cs="Calibri"/>
                      <w:b w:val="0"/>
                      <w:sz w:val="22"/>
                      <w:szCs w:val="22"/>
                      <w:lang w:eastAsia="zh-CN"/>
                    </w:rPr>
                    <w:t>MAC</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AP agg0</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Times New Roman" w:hAnsi="Calibri" w:cs="Calibri"/>
                      <w:b w:val="0"/>
                      <w:sz w:val="22"/>
                      <w:szCs w:val="22"/>
                      <w:lang w:eastAsia="zh-CN"/>
                    </w:rPr>
                    <w:t xml:space="preserve">AP </w:t>
                  </w:r>
                  <w:r>
                    <w:rPr>
                      <w:rFonts w:ascii="Calibri" w:eastAsia="宋体" w:hAnsi="Calibri" w:cs="Calibri" w:hint="eastAsia"/>
                      <w:b w:val="0"/>
                      <w:sz w:val="22"/>
                      <w:szCs w:val="22"/>
                      <w:lang w:eastAsia="zh-CN"/>
                    </w:rPr>
                    <w:t>wifi sub-interface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3</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backhaul</w:t>
                  </w:r>
                  <w:r w:rsidRPr="00D91692">
                    <w:rPr>
                      <w:rFonts w:ascii="Calibri" w:eastAsia="Times New Roman" w:hAnsi="Calibri" w:cs="Calibri"/>
                      <w:b w:val="0"/>
                      <w:sz w:val="22"/>
                      <w:szCs w:val="22"/>
                      <w:lang w:eastAsia="zh-CN"/>
                    </w:rPr>
                    <w:t>)</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F035D" w:rsidRPr="00D576E5"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CF035D" w:rsidRPr="001434A4" w:rsidRDefault="00CF035D" w:rsidP="00CF035D">
            <w:pPr>
              <w:pStyle w:val="Body"/>
              <w:rPr>
                <w:rFonts w:ascii="Arial" w:eastAsia="宋体" w:hAnsi="Arial" w:cs="Arial"/>
                <w:lang w:eastAsia="zh-CN"/>
              </w:rPr>
            </w:pPr>
          </w:p>
        </w:tc>
      </w:tr>
      <w:tr w:rsidR="00CF035D" w:rsidRPr="00322E9D"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940FE" w:rsidRDefault="00CF035D" w:rsidP="00CF035D">
            <w:pPr>
              <w:rPr>
                <w:rFonts w:ascii="Arial" w:eastAsia="宋体" w:hAnsi="Arial" w:cs="Arial"/>
                <w:color w:val="auto"/>
                <w:lang w:eastAsia="zh-CN"/>
              </w:rPr>
            </w:pPr>
            <w:r w:rsidRPr="007940FE">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7940FE" w:rsidRDefault="00CF035D" w:rsidP="00CF035D">
            <w:pPr>
              <w:pStyle w:val="Body"/>
              <w:rPr>
                <w:rFonts w:ascii="Arial" w:eastAsia="宋体" w:hAnsi="Arial" w:cs="Arial"/>
                <w:lang w:eastAsia="zh-CN"/>
              </w:rPr>
            </w:pPr>
          </w:p>
        </w:tc>
      </w:tr>
      <w:tr w:rsidR="00CF035D" w:rsidRPr="00322E9D"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940FE" w:rsidRDefault="00CF035D" w:rsidP="00CF035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7940FE" w:rsidRDefault="00CF035D" w:rsidP="00CF035D">
            <w:pPr>
              <w:pStyle w:val="Body"/>
              <w:rPr>
                <w:rFonts w:ascii="Arial" w:eastAsia="宋体" w:hAnsi="Arial" w:cs="Arial"/>
                <w:lang w:eastAsia="zh-CN"/>
              </w:rPr>
            </w:pPr>
          </w:p>
        </w:tc>
      </w:tr>
    </w:tbl>
    <w:p w:rsidR="00CF035D" w:rsidRPr="000E29B5" w:rsidRDefault="00CF035D" w:rsidP="00CF035D">
      <w:pPr>
        <w:pStyle w:val="Heading4"/>
        <w:ind w:firstLine="1121"/>
        <w:rPr>
          <w:rFonts w:ascii="Arial" w:hAnsi="Arial"/>
          <w:b w:val="0"/>
          <w:sz w:val="21"/>
          <w:szCs w:val="21"/>
        </w:rPr>
      </w:pPr>
      <w:r w:rsidRPr="000E29B5">
        <w:rPr>
          <w:rFonts w:ascii="Arial" w:hAnsi="Arial" w:hint="eastAsia"/>
          <w:b w:val="0"/>
          <w:sz w:val="21"/>
          <w:szCs w:val="21"/>
        </w:rPr>
        <w:t>ApplicationReporting_Function_</w:t>
      </w:r>
      <w:r w:rsidR="0011690A">
        <w:rPr>
          <w:rFonts w:ascii="Arial" w:eastAsia="宋体" w:hAnsi="Arial" w:hint="eastAsia"/>
          <w:b w:val="0"/>
          <w:sz w:val="21"/>
          <w:szCs w:val="21"/>
          <w:lang w:eastAsia="zh-CN"/>
        </w:rPr>
        <w:t>28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rPr>
                <w:rFonts w:ascii="Arial" w:hAnsi="Arial" w:cs="Arial"/>
                <w:color w:val="auto"/>
              </w:rPr>
            </w:pPr>
            <w:r w:rsidRPr="0000203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pStyle w:val="Body"/>
              <w:rPr>
                <w:rFonts w:ascii="Arial" w:eastAsia="宋体" w:hAnsi="Arial" w:cs="Arial"/>
                <w:lang w:eastAsia="zh-CN"/>
              </w:rPr>
            </w:pPr>
            <w:r w:rsidRPr="00002034">
              <w:rPr>
                <w:rFonts w:ascii="Arial" w:eastAsia="宋体" w:hAnsi="Arial" w:cs="Arial"/>
                <w:lang w:eastAsia="zh-CN"/>
              </w:rPr>
              <w:t>ApplicationReporting_Function_</w:t>
            </w:r>
            <w:r w:rsidR="0011690A">
              <w:rPr>
                <w:rFonts w:ascii="Arial" w:eastAsia="宋体" w:hAnsi="Arial" w:cs="Arial" w:hint="eastAsia"/>
                <w:lang w:eastAsia="zh-CN"/>
              </w:rPr>
              <w:t>28</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rPr>
                <w:rFonts w:ascii="Arial" w:hAnsi="Arial" w:cs="Arial"/>
                <w:color w:val="auto"/>
              </w:rPr>
            </w:pPr>
            <w:r w:rsidRPr="0000203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rPr>
                <w:rFonts w:ascii="Arial" w:hAnsi="Arial" w:cs="Arial"/>
                <w:color w:val="auto"/>
              </w:rPr>
            </w:pPr>
            <w:r w:rsidRPr="0000203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pStyle w:val="Body"/>
              <w:rPr>
                <w:rFonts w:ascii="Arial" w:eastAsia="宋体" w:hAnsi="Arial" w:cs="Arial"/>
                <w:lang w:eastAsia="zh-CN"/>
              </w:rPr>
            </w:pPr>
            <w:r w:rsidRPr="00002034">
              <w:rPr>
                <w:rFonts w:ascii="Arial" w:eastAsia="宋体" w:hAnsi="Arial" w:cs="Arial"/>
                <w:lang w:eastAsia="zh-CN"/>
              </w:rPr>
              <w:t>No</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rPr>
                <w:rFonts w:ascii="Arial" w:hAnsi="Arial" w:cs="Arial"/>
                <w:color w:val="auto"/>
              </w:rPr>
            </w:pPr>
            <w:r w:rsidRPr="0000203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pStyle w:val="Body"/>
              <w:rPr>
                <w:rFonts w:ascii="Arial" w:eastAsia="宋体" w:hAnsi="Arial" w:cs="Arial"/>
                <w:lang w:eastAsia="zh-CN"/>
              </w:rPr>
            </w:pPr>
            <w:r w:rsidRPr="00002034">
              <w:rPr>
                <w:rFonts w:ascii="Arial" w:eastAsia="宋体" w:hAnsi="Arial" w:cs="Arial"/>
                <w:lang w:eastAsia="zh-CN"/>
              </w:rPr>
              <w:t>Laptop1-----(wifi0/wifi1)AP(red0)______Switch_____HM</w:t>
            </w:r>
          </w:p>
          <w:p w:rsidR="00CF035D" w:rsidRPr="00002034" w:rsidRDefault="00CF035D" w:rsidP="00CF035D">
            <w:pPr>
              <w:pStyle w:val="Body"/>
              <w:rPr>
                <w:rFonts w:ascii="Arial" w:eastAsia="宋体" w:hAnsi="Arial" w:cs="Arial"/>
                <w:lang w:eastAsia="zh-CN"/>
              </w:rPr>
            </w:pPr>
            <w:r w:rsidRPr="00002034">
              <w:rPr>
                <w:rFonts w:ascii="Arial" w:eastAsia="宋体" w:hAnsi="Arial" w:cs="Arial"/>
                <w:lang w:eastAsia="zh-CN"/>
              </w:rPr>
              <w:t xml:space="preserve">                                                         </w:t>
            </w:r>
            <w:r>
              <w:rPr>
                <w:rFonts w:ascii="Arial" w:eastAsia="宋体" w:hAnsi="Arial" w:cs="Arial"/>
                <w:lang w:eastAsia="zh-CN"/>
              </w:rPr>
              <w:t xml:space="preserve">    </w:t>
            </w:r>
            <w:r w:rsidRPr="00002034">
              <w:rPr>
                <w:rFonts w:ascii="Arial" w:eastAsia="宋体" w:hAnsi="Arial" w:cs="Arial"/>
                <w:lang w:eastAsia="zh-CN"/>
              </w:rPr>
              <w:t xml:space="preserve">       |</w:t>
            </w:r>
          </w:p>
          <w:p w:rsidR="00CF035D" w:rsidRPr="00002034" w:rsidRDefault="00CF035D" w:rsidP="00CF035D">
            <w:pPr>
              <w:pStyle w:val="Body"/>
              <w:rPr>
                <w:rFonts w:ascii="Arial" w:eastAsia="宋体" w:hAnsi="Arial" w:cs="Arial"/>
                <w:lang w:eastAsia="zh-CN"/>
              </w:rPr>
            </w:pPr>
            <w:r w:rsidRPr="00002034">
              <w:rPr>
                <w:rFonts w:ascii="Arial" w:eastAsia="宋体" w:hAnsi="Arial" w:cs="Arial"/>
                <w:lang w:eastAsia="zh-CN"/>
              </w:rPr>
              <w:t xml:space="preserve">                                                        </w:t>
            </w:r>
            <w:r>
              <w:rPr>
                <w:rFonts w:ascii="Arial" w:eastAsia="宋体" w:hAnsi="Arial" w:cs="Arial"/>
                <w:lang w:eastAsia="zh-CN"/>
              </w:rPr>
              <w:t xml:space="preserve">    </w:t>
            </w:r>
            <w:r w:rsidRPr="00002034">
              <w:rPr>
                <w:rFonts w:ascii="Arial" w:eastAsia="宋体" w:hAnsi="Arial" w:cs="Arial"/>
                <w:lang w:eastAsia="zh-CN"/>
              </w:rPr>
              <w:t xml:space="preserve">        |</w:t>
            </w:r>
          </w:p>
          <w:p w:rsidR="00CF035D" w:rsidRPr="00002034" w:rsidRDefault="00CF035D" w:rsidP="00CF035D">
            <w:pPr>
              <w:pStyle w:val="Body"/>
              <w:rPr>
                <w:rFonts w:ascii="Arial" w:eastAsia="宋体" w:hAnsi="Arial" w:cs="Arial"/>
                <w:lang w:eastAsia="zh-CN"/>
              </w:rPr>
            </w:pPr>
            <w:r w:rsidRPr="00002034">
              <w:rPr>
                <w:rFonts w:ascii="Arial" w:eastAsia="宋体" w:hAnsi="Arial" w:cs="Arial"/>
                <w:lang w:eastAsia="zh-CN"/>
              </w:rPr>
              <w:t xml:space="preserve">                                                       </w:t>
            </w:r>
            <w:r>
              <w:rPr>
                <w:rFonts w:ascii="Arial" w:eastAsia="宋体" w:hAnsi="Arial" w:cs="Arial"/>
                <w:lang w:eastAsia="zh-CN"/>
              </w:rPr>
              <w:t xml:space="preserve">    </w:t>
            </w:r>
            <w:r w:rsidRPr="00002034">
              <w:rPr>
                <w:rFonts w:ascii="Arial" w:eastAsia="宋体" w:hAnsi="Arial" w:cs="Arial"/>
                <w:lang w:eastAsia="zh-CN"/>
              </w:rPr>
              <w:t xml:space="preserve">    Internet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rPr>
                <w:rFonts w:ascii="Arial" w:hAnsi="Arial" w:cs="Arial"/>
                <w:color w:val="auto"/>
              </w:rPr>
            </w:pPr>
            <w:r w:rsidRPr="0000203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pStyle w:val="Body"/>
              <w:rPr>
                <w:rFonts w:ascii="Arial" w:eastAsia="宋体" w:hAnsi="Arial" w:cs="Arial"/>
                <w:lang w:eastAsia="zh-CN"/>
              </w:rPr>
            </w:pPr>
            <w:r w:rsidRPr="00002034">
              <w:rPr>
                <w:rFonts w:ascii="Arial" w:eastAsia="宋体" w:hAnsi="Arial" w:cs="Arial"/>
                <w:lang w:eastAsia="zh-CN"/>
              </w:rPr>
              <w:t>The application reporting verification for AP redundant backhaul red0</w:t>
            </w:r>
            <w:r>
              <w:rPr>
                <w:rFonts w:ascii="Arial" w:eastAsia="宋体" w:hAnsi="Arial" w:cs="Arial" w:hint="eastAsia"/>
                <w:lang w:eastAsia="zh-CN"/>
              </w:rPr>
              <w:t>.</w:t>
            </w:r>
            <w:r w:rsidR="0011690A">
              <w:rPr>
                <w:rFonts w:ascii="Arial" w:eastAsia="宋体" w:hAnsi="Arial" w:cs="Arial" w:hint="eastAsia"/>
                <w:lang w:eastAsia="zh-CN"/>
              </w:rPr>
              <w:t xml:space="preserve"> (</w:t>
            </w:r>
            <w:r w:rsidR="006666BC">
              <w:rPr>
                <w:rFonts w:ascii="Arial" w:eastAsia="宋体" w:hAnsi="Arial" w:cs="Arial" w:hint="eastAsia"/>
                <w:lang w:eastAsia="zh-CN"/>
              </w:rPr>
              <w:t>Enable Mode</w:t>
            </w:r>
            <w:r w:rsidR="0011690A">
              <w:rPr>
                <w:rFonts w:ascii="Arial" w:eastAsia="宋体" w:hAnsi="Arial" w:cs="Arial" w:hint="eastAsia"/>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rPr>
                <w:rFonts w:ascii="Arial" w:eastAsia="宋体" w:hAnsi="Arial" w:cs="Arial"/>
                <w:color w:val="auto"/>
                <w:lang w:eastAsia="zh-CN"/>
              </w:rPr>
            </w:pPr>
            <w:r w:rsidRPr="0000203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pStyle w:val="Body"/>
              <w:rPr>
                <w:rFonts w:ascii="Arial" w:eastAsia="宋体" w:hAnsi="Arial" w:cs="Arial"/>
                <w:lang w:eastAsia="zh-CN"/>
              </w:rPr>
            </w:pPr>
            <w:r w:rsidRPr="00002034">
              <w:rPr>
                <w:rFonts w:ascii="Arial" w:eastAsia="宋体" w:hAnsi="Arial" w:cs="Arial"/>
                <w:lang w:eastAsia="zh-CN"/>
              </w:rPr>
              <w:t>AP: AP320,AP340,AP330,AP350,</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rPr>
                <w:rFonts w:ascii="Arial" w:hAnsi="Arial" w:cs="Arial"/>
                <w:color w:val="auto"/>
              </w:rPr>
            </w:pPr>
            <w:r w:rsidRPr="0000203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pStyle w:val="Body"/>
              <w:rPr>
                <w:rFonts w:ascii="Arial" w:eastAsia="宋体" w:hAnsi="Arial" w:cs="Arial"/>
                <w:lang w:eastAsia="zh-CN"/>
              </w:rPr>
            </w:pPr>
            <w:r w:rsidRPr="00002034">
              <w:rPr>
                <w:rFonts w:ascii="Arial" w:eastAsia="宋体" w:hAnsi="Arial" w:cs="Arial"/>
                <w:lang w:eastAsia="zh-CN"/>
              </w:rPr>
              <w:t>AP is managed by HM.</w:t>
            </w:r>
          </w:p>
          <w:p w:rsidR="00CF035D" w:rsidRPr="00002034" w:rsidRDefault="00CF035D" w:rsidP="00CF035D">
            <w:pPr>
              <w:pStyle w:val="Body"/>
              <w:rPr>
                <w:rFonts w:ascii="Arial" w:eastAsia="宋体" w:hAnsi="Arial" w:cs="Arial"/>
                <w:lang w:eastAsia="zh-CN"/>
              </w:rPr>
            </w:pPr>
            <w:r w:rsidRPr="00002034">
              <w:rPr>
                <w:rFonts w:ascii="Arial" w:eastAsia="宋体" w:hAnsi="Arial" w:cs="Arial"/>
                <w:lang w:eastAsia="zh-CN"/>
              </w:rPr>
              <w:t xml:space="preserve">Bind AP eth0 and eth1 with a </w:t>
            </w:r>
            <w:r>
              <w:rPr>
                <w:rFonts w:ascii="Arial" w:eastAsia="宋体" w:hAnsi="Arial" w:cs="Arial" w:hint="eastAsia"/>
                <w:lang w:eastAsia="zh-CN"/>
              </w:rPr>
              <w:t>redundant</w:t>
            </w:r>
            <w:r w:rsidRPr="00002034">
              <w:rPr>
                <w:rFonts w:ascii="Arial" w:eastAsia="宋体" w:hAnsi="Arial" w:cs="Arial"/>
                <w:lang w:eastAsia="zh-CN"/>
              </w:rPr>
              <w:t xml:space="preserve"> backhaul.</w:t>
            </w:r>
          </w:p>
          <w:p w:rsidR="00CF035D" w:rsidRPr="00002034" w:rsidRDefault="00CF035D" w:rsidP="00CF035D">
            <w:pPr>
              <w:pStyle w:val="Body"/>
              <w:rPr>
                <w:rFonts w:ascii="Arial" w:eastAsia="宋体" w:hAnsi="Arial" w:cs="Arial"/>
                <w:lang w:eastAsia="zh-CN"/>
              </w:rPr>
            </w:pPr>
            <w:r w:rsidRPr="00002034">
              <w:rPr>
                <w:rFonts w:ascii="Arial" w:eastAsia="宋体" w:hAnsi="Arial" w:cs="Arial"/>
                <w:lang w:eastAsia="zh-CN"/>
              </w:rPr>
              <w:t>Create a SSID and bind it with AP’s wifi sub-interface, which is set as access mode.</w:t>
            </w:r>
          </w:p>
          <w:p w:rsidR="00CF035D" w:rsidRPr="00002034" w:rsidRDefault="00CF035D" w:rsidP="00CF035D">
            <w:pPr>
              <w:pStyle w:val="Body"/>
              <w:rPr>
                <w:rFonts w:ascii="Arial" w:eastAsia="宋体" w:hAnsi="Arial" w:cs="Arial"/>
                <w:lang w:eastAsia="zh-CN"/>
              </w:rPr>
            </w:pPr>
            <w:r w:rsidRPr="00002034">
              <w:rPr>
                <w:rFonts w:ascii="Arial" w:eastAsia="宋体" w:hAnsi="Arial" w:cs="Arial"/>
                <w:lang w:eastAsia="zh-CN"/>
              </w:rPr>
              <w:t>Laptop1 connects with SSID.</w:t>
            </w:r>
          </w:p>
        </w:tc>
      </w:tr>
      <w:tr w:rsidR="00CF035D" w:rsidRPr="00322E9D"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rPr>
                <w:rFonts w:ascii="Arial" w:hAnsi="Arial" w:cs="Arial"/>
                <w:color w:val="auto"/>
              </w:rPr>
            </w:pPr>
            <w:r w:rsidRPr="0000203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002034" w:rsidRDefault="00CF035D" w:rsidP="00EB7D7A">
            <w:pPr>
              <w:pStyle w:val="Body"/>
              <w:numPr>
                <w:ilvl w:val="2"/>
                <w:numId w:val="101"/>
              </w:numPr>
              <w:ind w:left="268" w:hanging="268"/>
              <w:rPr>
                <w:rFonts w:ascii="Arial" w:eastAsia="宋体" w:hAnsi="Arial" w:cs="Arial"/>
                <w:lang w:eastAsia="zh-CN"/>
              </w:rPr>
            </w:pPr>
            <w:r w:rsidRPr="00002034">
              <w:rPr>
                <w:rFonts w:ascii="Arial" w:eastAsia="宋体" w:hAnsi="Arial" w:cs="Arial"/>
                <w:lang w:eastAsia="zh-CN"/>
              </w:rPr>
              <w:t>Turn on L7 engine and set app</w:t>
            </w:r>
            <w:r w:rsidR="00B459B6">
              <w:rPr>
                <w:rFonts w:ascii="Arial" w:eastAsia="宋体" w:hAnsi="Arial" w:cs="Arial"/>
                <w:lang w:eastAsia="zh-CN"/>
              </w:rPr>
              <w:t>lication reporting mode as “</w:t>
            </w:r>
            <w:r w:rsidR="00B459B6">
              <w:rPr>
                <w:rFonts w:ascii="Arial" w:eastAsia="宋体" w:hAnsi="Arial" w:cs="Arial" w:hint="eastAsia"/>
                <w:lang w:eastAsia="zh-CN"/>
              </w:rPr>
              <w:t>enable</w:t>
            </w:r>
            <w:r w:rsidRPr="00002034">
              <w:rPr>
                <w:rFonts w:ascii="Arial" w:eastAsia="宋体" w:hAnsi="Arial" w:cs="Arial"/>
                <w:lang w:eastAsia="zh-CN"/>
              </w:rPr>
              <w:t>” globally at AP.</w:t>
            </w:r>
          </w:p>
          <w:p w:rsidR="00CF035D" w:rsidRPr="00002034" w:rsidRDefault="00CF035D" w:rsidP="00EB7D7A">
            <w:pPr>
              <w:pStyle w:val="Body"/>
              <w:numPr>
                <w:ilvl w:val="2"/>
                <w:numId w:val="101"/>
              </w:numPr>
              <w:ind w:left="268" w:hanging="268"/>
              <w:rPr>
                <w:rFonts w:ascii="Arial" w:eastAsia="宋体" w:hAnsi="Arial" w:cs="Arial"/>
                <w:lang w:eastAsia="zh-CN"/>
              </w:rPr>
            </w:pPr>
            <w:r w:rsidRPr="00002034">
              <w:rPr>
                <w:rFonts w:ascii="Arial" w:eastAsia="宋体" w:hAnsi="Arial" w:cs="Arial"/>
                <w:lang w:eastAsia="zh-CN"/>
              </w:rPr>
              <w:t>Enable application HTTP, TCP and IP for reporting.</w:t>
            </w:r>
          </w:p>
          <w:p w:rsidR="00CF035D" w:rsidRPr="00002034" w:rsidRDefault="00CF035D" w:rsidP="00EB7D7A">
            <w:pPr>
              <w:pStyle w:val="Body"/>
              <w:numPr>
                <w:ilvl w:val="2"/>
                <w:numId w:val="101"/>
              </w:numPr>
              <w:ind w:left="268" w:hanging="268"/>
              <w:rPr>
                <w:rFonts w:ascii="Arial" w:eastAsia="宋体" w:hAnsi="Arial" w:cs="Arial"/>
                <w:lang w:eastAsia="zh-CN"/>
              </w:rPr>
            </w:pPr>
            <w:r w:rsidRPr="00002034">
              <w:rPr>
                <w:rFonts w:ascii="Arial" w:eastAsia="宋体" w:hAnsi="Arial" w:cs="Arial"/>
                <w:lang w:eastAsia="zh-CN"/>
              </w:rPr>
              <w:t>Laptop1 accesses Internet web site via http session.</w:t>
            </w:r>
          </w:p>
          <w:p w:rsidR="00CF035D" w:rsidRPr="00B459B6" w:rsidRDefault="00CF035D" w:rsidP="00EB7D7A">
            <w:pPr>
              <w:pStyle w:val="Body"/>
              <w:numPr>
                <w:ilvl w:val="2"/>
                <w:numId w:val="101"/>
              </w:numPr>
              <w:ind w:left="268" w:hanging="268"/>
              <w:rPr>
                <w:rFonts w:ascii="Arial" w:eastAsia="宋体" w:hAnsi="Arial" w:cs="Arial"/>
                <w:lang w:eastAsia="zh-CN"/>
              </w:rPr>
            </w:pPr>
            <w:r w:rsidRPr="00002034">
              <w:rPr>
                <w:rFonts w:ascii="Arial" w:eastAsia="宋体" w:hAnsi="Arial" w:cs="Arial"/>
                <w:lang w:eastAsia="zh-CN"/>
              </w:rPr>
              <w:t xml:space="preserve">Making use of test tool provided by Dev, search corresponding TLV in AP reporting file. Check if AP can classify and report application traffic, which goes through AP </w:t>
            </w:r>
            <w:r>
              <w:rPr>
                <w:rFonts w:ascii="Arial" w:eastAsia="宋体" w:hAnsi="Arial" w:cs="Arial" w:hint="eastAsia"/>
                <w:lang w:eastAsia="zh-CN"/>
              </w:rPr>
              <w:t>redundant</w:t>
            </w:r>
            <w:r w:rsidRPr="00002034">
              <w:rPr>
                <w:rFonts w:ascii="Arial" w:eastAsia="宋体" w:hAnsi="Arial" w:cs="Arial"/>
                <w:lang w:eastAsia="zh-CN"/>
              </w:rPr>
              <w:t xml:space="preserve"> backhaul </w:t>
            </w:r>
            <w:r>
              <w:rPr>
                <w:rFonts w:ascii="Arial" w:eastAsia="宋体" w:hAnsi="Arial" w:cs="Arial" w:hint="eastAsia"/>
                <w:lang w:eastAsia="zh-CN"/>
              </w:rPr>
              <w:t>red0</w:t>
            </w:r>
            <w:r w:rsidRPr="00002034">
              <w:rPr>
                <w:rFonts w:ascii="Arial" w:eastAsia="宋体" w:hAnsi="Arial" w:cs="Arial"/>
                <w:lang w:eastAsia="zh-CN"/>
              </w:rPr>
              <w:t>, with correct TLV field to HM correctly.</w:t>
            </w:r>
          </w:p>
        </w:tc>
      </w:tr>
      <w:tr w:rsidR="00CF035D" w:rsidRPr="00322E9D"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rPr>
                <w:rFonts w:ascii="Arial" w:hAnsi="Arial" w:cs="Arial"/>
                <w:color w:val="auto"/>
              </w:rPr>
            </w:pPr>
            <w:r w:rsidRPr="0000203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pStyle w:val="Body"/>
              <w:rPr>
                <w:rFonts w:ascii="Arial" w:eastAsia="宋体" w:hAnsi="Arial" w:cs="Arial"/>
                <w:lang w:eastAsia="zh-CN"/>
              </w:rPr>
            </w:pPr>
            <w:r w:rsidRPr="00002034">
              <w:rPr>
                <w:rFonts w:ascii="Arial" w:eastAsia="宋体" w:hAnsi="Arial" w:cs="Arial"/>
                <w:lang w:eastAsia="zh-CN"/>
              </w:rPr>
              <w:t xml:space="preserve">Step 1. Turn on L7 engine and set application reporting mode </w:t>
            </w:r>
            <w:r w:rsidR="00B459B6">
              <w:rPr>
                <w:rFonts w:ascii="Arial" w:eastAsia="宋体" w:hAnsi="Arial" w:cs="Arial" w:hint="eastAsia"/>
                <w:lang w:eastAsia="zh-CN"/>
              </w:rPr>
              <w:t xml:space="preserve">as </w:t>
            </w:r>
            <w:r w:rsidR="00B459B6">
              <w:rPr>
                <w:rFonts w:ascii="Arial" w:eastAsia="宋体" w:hAnsi="Arial" w:cs="Arial"/>
                <w:lang w:eastAsia="zh-CN"/>
              </w:rPr>
              <w:t>“</w:t>
            </w:r>
            <w:r w:rsidR="00B459B6">
              <w:rPr>
                <w:rFonts w:ascii="Arial" w:eastAsia="宋体" w:hAnsi="Arial" w:cs="Arial" w:hint="eastAsia"/>
                <w:lang w:eastAsia="zh-CN"/>
              </w:rPr>
              <w:t>enable</w:t>
            </w:r>
            <w:r w:rsidR="00B459B6">
              <w:rPr>
                <w:rFonts w:ascii="Arial" w:eastAsia="宋体" w:hAnsi="Arial" w:cs="Arial"/>
                <w:lang w:eastAsia="zh-CN"/>
              </w:rPr>
              <w:t>”</w:t>
            </w:r>
            <w:r w:rsidR="00B459B6">
              <w:rPr>
                <w:rFonts w:ascii="Arial" w:eastAsia="宋体" w:hAnsi="Arial" w:cs="Arial" w:hint="eastAsia"/>
                <w:lang w:eastAsia="zh-CN"/>
              </w:rPr>
              <w:t xml:space="preserve"> </w:t>
            </w:r>
            <w:r w:rsidRPr="00002034">
              <w:rPr>
                <w:rFonts w:ascii="Arial" w:eastAsia="宋体" w:hAnsi="Arial" w:cs="Arial"/>
                <w:lang w:eastAsia="zh-CN"/>
              </w:rPr>
              <w:t>globally successfully.</w:t>
            </w:r>
          </w:p>
          <w:p w:rsidR="00CF035D" w:rsidRPr="00002034" w:rsidRDefault="00CF035D" w:rsidP="00CF035D">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2</w:t>
            </w:r>
            <w:r w:rsidRPr="00002034">
              <w:rPr>
                <w:rFonts w:ascii="Arial" w:eastAsia="宋体" w:hAnsi="Arial" w:cs="Arial"/>
                <w:lang w:eastAsia="zh-CN"/>
              </w:rPr>
              <w:t>. Enable application HTTP, TCP and IP for reporting successfully.</w:t>
            </w:r>
          </w:p>
          <w:p w:rsidR="00CF035D" w:rsidRPr="00002034" w:rsidRDefault="00B459B6" w:rsidP="00CF035D">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4</w:t>
            </w:r>
            <w:r w:rsidR="00CF035D" w:rsidRPr="00002034">
              <w:rPr>
                <w:rFonts w:ascii="Arial" w:eastAsia="宋体" w:hAnsi="Arial" w:cs="Arial"/>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CF035D" w:rsidRPr="00002034"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002034" w:rsidRDefault="00CF035D" w:rsidP="00CF035D">
                  <w:pPr>
                    <w:jc w:val="center"/>
                    <w:rPr>
                      <w:rFonts w:ascii="Arial" w:eastAsia="Times New Roman" w:hAnsi="Arial" w:cs="Arial"/>
                      <w:b w:val="0"/>
                      <w:lang w:eastAsia="zh-CN"/>
                    </w:rPr>
                  </w:pPr>
                  <w:r w:rsidRPr="00002034">
                    <w:rPr>
                      <w:rFonts w:ascii="Arial" w:eastAsia="Times New Roman" w:hAnsi="Arial" w:cs="Arial"/>
                      <w:b w:val="0"/>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002034" w:rsidRDefault="00CF035D" w:rsidP="00CF035D">
                  <w:pPr>
                    <w:jc w:val="center"/>
                    <w:rPr>
                      <w:rFonts w:ascii="Arial" w:eastAsia="Times New Roman" w:hAnsi="Arial" w:cs="Arial"/>
                      <w:b w:val="0"/>
                      <w:lang w:eastAsia="zh-CN"/>
                    </w:rPr>
                  </w:pPr>
                  <w:r w:rsidRPr="00002034">
                    <w:rPr>
                      <w:rFonts w:ascii="Arial" w:eastAsia="Times New Roman" w:hAnsi="Arial" w:cs="Arial"/>
                      <w:b w:val="0"/>
                      <w:lang w:eastAsia="zh-CN"/>
                    </w:rPr>
                    <w:t>Expected Value</w:t>
                  </w:r>
                </w:p>
              </w:tc>
            </w:tr>
            <w:tr w:rsidR="00CF035D" w:rsidRPr="00002034"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02034" w:rsidRDefault="00CF035D" w:rsidP="00CF035D">
                  <w:pPr>
                    <w:rPr>
                      <w:rFonts w:ascii="Arial" w:eastAsia="Times New Roman" w:hAnsi="Arial" w:cs="Arial"/>
                      <w:b w:val="0"/>
                      <w:lang w:eastAsia="zh-CN"/>
                    </w:rPr>
                  </w:pPr>
                  <w:r w:rsidRPr="00002034">
                    <w:rPr>
                      <w:rFonts w:ascii="Arial" w:eastAsia="Times New Roman" w:hAnsi="Arial" w:cs="Arial"/>
                      <w:b w:val="0"/>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002034" w:rsidRDefault="00CF035D" w:rsidP="00CF035D">
                  <w:pPr>
                    <w:rPr>
                      <w:rFonts w:ascii="Arial" w:eastAsia="Times New Roman" w:hAnsi="Arial" w:cs="Arial"/>
                      <w:b w:val="0"/>
                      <w:lang w:eastAsia="zh-CN"/>
                    </w:rPr>
                  </w:pPr>
                  <w:r w:rsidRPr="00002034">
                    <w:rPr>
                      <w:rFonts w:ascii="Arial" w:eastAsia="Times New Roman" w:hAnsi="Arial" w:cs="Arial"/>
                      <w:b w:val="0"/>
                      <w:lang w:eastAsia="zh-CN"/>
                    </w:rPr>
                    <w:t>Laptop1</w:t>
                  </w:r>
                  <w:r w:rsidRPr="00002034">
                    <w:rPr>
                      <w:rFonts w:ascii="Arial" w:eastAsia="宋体" w:hAnsi="Arial" w:cs="Arial"/>
                      <w:b w:val="0"/>
                      <w:lang w:eastAsia="zh-CN"/>
                    </w:rPr>
                    <w:t xml:space="preserve"> GW </w:t>
                  </w:r>
                  <w:r w:rsidRPr="00002034">
                    <w:rPr>
                      <w:rFonts w:ascii="Arial" w:eastAsia="Times New Roman" w:hAnsi="Arial" w:cs="Arial"/>
                      <w:b w:val="0"/>
                      <w:lang w:eastAsia="zh-CN"/>
                    </w:rPr>
                    <w:t>MAC</w:t>
                  </w:r>
                </w:p>
              </w:tc>
            </w:tr>
            <w:tr w:rsidR="00CF035D" w:rsidRPr="00002034"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02034" w:rsidRDefault="00CF035D" w:rsidP="00CF035D">
                  <w:pPr>
                    <w:rPr>
                      <w:rFonts w:ascii="Arial" w:eastAsia="Times New Roman" w:hAnsi="Arial" w:cs="Arial"/>
                      <w:b w:val="0"/>
                      <w:lang w:eastAsia="zh-CN"/>
                    </w:rPr>
                  </w:pPr>
                  <w:r w:rsidRPr="00002034">
                    <w:rPr>
                      <w:rFonts w:ascii="Arial" w:eastAsia="Times New Roman" w:hAnsi="Arial" w:cs="Arial"/>
                      <w:b w:val="0"/>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002034" w:rsidRDefault="00CF035D" w:rsidP="00CF035D">
                  <w:pPr>
                    <w:rPr>
                      <w:rFonts w:ascii="Arial" w:eastAsia="Times New Roman" w:hAnsi="Arial" w:cs="Arial"/>
                      <w:b w:val="0"/>
                      <w:lang w:eastAsia="zh-CN"/>
                    </w:rPr>
                  </w:pPr>
                  <w:r w:rsidRPr="00002034">
                    <w:rPr>
                      <w:rFonts w:ascii="Arial" w:eastAsia="Times New Roman" w:hAnsi="Arial" w:cs="Arial"/>
                      <w:b w:val="0"/>
                      <w:lang w:eastAsia="zh-CN"/>
                    </w:rPr>
                    <w:t>HTTP APP ID</w:t>
                  </w:r>
                </w:p>
              </w:tc>
            </w:tr>
            <w:tr w:rsidR="00CF035D" w:rsidRPr="00002034"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02034" w:rsidRDefault="00CF035D" w:rsidP="00CF035D">
                  <w:pPr>
                    <w:rPr>
                      <w:rFonts w:ascii="Arial" w:eastAsia="Times New Roman" w:hAnsi="Arial" w:cs="Arial"/>
                      <w:b w:val="0"/>
                      <w:lang w:eastAsia="zh-CN"/>
                    </w:rPr>
                  </w:pPr>
                  <w:r w:rsidRPr="00002034">
                    <w:rPr>
                      <w:rFonts w:ascii="Arial" w:eastAsia="Times New Roman" w:hAnsi="Arial" w:cs="Arial"/>
                      <w:b w:val="0"/>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002034" w:rsidRDefault="00CF035D" w:rsidP="00CF035D">
                  <w:pPr>
                    <w:rPr>
                      <w:rFonts w:ascii="Arial" w:eastAsia="宋体" w:hAnsi="Arial" w:cs="Arial"/>
                      <w:b w:val="0"/>
                      <w:lang w:eastAsia="zh-CN"/>
                    </w:rPr>
                  </w:pPr>
                  <w:r w:rsidRPr="00002034">
                    <w:rPr>
                      <w:rFonts w:ascii="Arial" w:eastAsia="宋体" w:hAnsi="Arial" w:cs="Arial"/>
                      <w:b w:val="0"/>
                      <w:lang w:eastAsia="zh-CN"/>
                    </w:rPr>
                    <w:t xml:space="preserve">AP </w:t>
                  </w:r>
                  <w:r>
                    <w:rPr>
                      <w:rFonts w:ascii="Arial" w:eastAsia="宋体" w:hAnsi="Arial" w:cs="Arial" w:hint="eastAsia"/>
                      <w:b w:val="0"/>
                      <w:lang w:eastAsia="zh-CN"/>
                    </w:rPr>
                    <w:t>red</w:t>
                  </w:r>
                  <w:r w:rsidRPr="00002034">
                    <w:rPr>
                      <w:rFonts w:ascii="Arial" w:eastAsia="宋体" w:hAnsi="Arial" w:cs="Arial"/>
                      <w:b w:val="0"/>
                      <w:lang w:eastAsia="zh-CN"/>
                    </w:rPr>
                    <w:t>0</w:t>
                  </w:r>
                </w:p>
              </w:tc>
            </w:tr>
            <w:tr w:rsidR="00CF035D" w:rsidRPr="00002034"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02034" w:rsidRDefault="00CF035D" w:rsidP="00CF035D">
                  <w:pPr>
                    <w:rPr>
                      <w:rFonts w:ascii="Arial" w:eastAsia="Times New Roman" w:hAnsi="Arial" w:cs="Arial"/>
                      <w:b w:val="0"/>
                      <w:lang w:eastAsia="zh-CN"/>
                    </w:rPr>
                  </w:pPr>
                  <w:r w:rsidRPr="00002034">
                    <w:rPr>
                      <w:rFonts w:ascii="Arial" w:eastAsia="Times New Roman" w:hAnsi="Arial" w:cs="Arial"/>
                      <w:b w:val="0"/>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002034" w:rsidRDefault="00CF035D" w:rsidP="00CF035D">
                  <w:pPr>
                    <w:rPr>
                      <w:rFonts w:ascii="Arial" w:eastAsia="宋体" w:hAnsi="Arial" w:cs="Arial"/>
                      <w:b w:val="0"/>
                      <w:lang w:eastAsia="zh-CN"/>
                    </w:rPr>
                  </w:pPr>
                  <w:r w:rsidRPr="00002034">
                    <w:rPr>
                      <w:rFonts w:ascii="Arial" w:eastAsia="Times New Roman" w:hAnsi="Arial" w:cs="Arial"/>
                      <w:b w:val="0"/>
                      <w:lang w:eastAsia="zh-CN"/>
                    </w:rPr>
                    <w:t xml:space="preserve">AP </w:t>
                  </w:r>
                  <w:r w:rsidRPr="00002034">
                    <w:rPr>
                      <w:rFonts w:ascii="Arial" w:eastAsia="宋体" w:hAnsi="Arial" w:cs="Arial"/>
                      <w:b w:val="0"/>
                      <w:lang w:eastAsia="zh-CN"/>
                    </w:rPr>
                    <w:t>wifi sub-interface</w:t>
                  </w:r>
                </w:p>
              </w:tc>
            </w:tr>
            <w:tr w:rsidR="00CF035D" w:rsidRPr="00002034"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02034" w:rsidRDefault="00CF035D" w:rsidP="00CF035D">
                  <w:pPr>
                    <w:rPr>
                      <w:rFonts w:ascii="Arial" w:eastAsia="Times New Roman" w:hAnsi="Arial" w:cs="Arial"/>
                      <w:b w:val="0"/>
                      <w:lang w:eastAsia="zh-CN"/>
                    </w:rPr>
                  </w:pPr>
                  <w:r w:rsidRPr="00002034">
                    <w:rPr>
                      <w:rFonts w:ascii="Arial" w:eastAsia="Times New Roman" w:hAnsi="Arial" w:cs="Arial"/>
                      <w:b w:val="0"/>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002034" w:rsidRDefault="00CF035D" w:rsidP="00CF035D">
                  <w:pPr>
                    <w:rPr>
                      <w:rFonts w:ascii="Arial" w:eastAsia="Times New Roman" w:hAnsi="Arial" w:cs="Arial"/>
                      <w:b w:val="0"/>
                      <w:lang w:eastAsia="zh-CN"/>
                    </w:rPr>
                  </w:pPr>
                  <w:r w:rsidRPr="00002034">
                    <w:rPr>
                      <w:rFonts w:ascii="Arial" w:eastAsia="宋体" w:hAnsi="Arial" w:cs="Arial"/>
                      <w:b w:val="0"/>
                      <w:lang w:eastAsia="zh-CN"/>
                    </w:rPr>
                    <w:t>3</w:t>
                  </w:r>
                  <w:r w:rsidRPr="00002034">
                    <w:rPr>
                      <w:rFonts w:ascii="Arial" w:eastAsia="Times New Roman" w:hAnsi="Arial" w:cs="Arial"/>
                      <w:b w:val="0"/>
                      <w:lang w:eastAsia="zh-CN"/>
                    </w:rPr>
                    <w:t xml:space="preserve"> (</w:t>
                  </w:r>
                  <w:r w:rsidRPr="00002034">
                    <w:rPr>
                      <w:rFonts w:ascii="Arial" w:eastAsia="宋体" w:hAnsi="Arial" w:cs="Arial"/>
                      <w:b w:val="0"/>
                      <w:lang w:eastAsia="zh-CN"/>
                    </w:rPr>
                    <w:t>backhaul</w:t>
                  </w:r>
                  <w:r w:rsidRPr="00002034">
                    <w:rPr>
                      <w:rFonts w:ascii="Arial" w:eastAsia="Times New Roman" w:hAnsi="Arial" w:cs="Arial"/>
                      <w:b w:val="0"/>
                      <w:lang w:eastAsia="zh-CN"/>
                    </w:rPr>
                    <w:t>)</w:t>
                  </w:r>
                </w:p>
              </w:tc>
            </w:tr>
            <w:tr w:rsidR="00CF035D" w:rsidRPr="00002034"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02034" w:rsidRDefault="00CF035D" w:rsidP="00CF035D">
                  <w:pPr>
                    <w:rPr>
                      <w:rFonts w:ascii="Arial" w:eastAsia="Times New Roman" w:hAnsi="Arial" w:cs="Arial"/>
                      <w:b w:val="0"/>
                      <w:lang w:eastAsia="zh-CN"/>
                    </w:rPr>
                  </w:pPr>
                  <w:r w:rsidRPr="00002034">
                    <w:rPr>
                      <w:rFonts w:ascii="Arial" w:eastAsia="Times New Roman" w:hAnsi="Arial" w:cs="Arial"/>
                      <w:b w:val="0"/>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002034" w:rsidRDefault="00CF035D" w:rsidP="00CF035D">
                  <w:pPr>
                    <w:rPr>
                      <w:rFonts w:ascii="Arial" w:eastAsia="Times New Roman" w:hAnsi="Arial" w:cs="Arial"/>
                      <w:b w:val="0"/>
                      <w:lang w:eastAsia="zh-CN"/>
                    </w:rPr>
                  </w:pPr>
                  <w:r w:rsidRPr="00002034">
                    <w:rPr>
                      <w:rFonts w:ascii="Arial" w:eastAsia="Times New Roman" w:hAnsi="Arial" w:cs="Arial"/>
                      <w:b w:val="0"/>
                      <w:lang w:eastAsia="zh-CN"/>
                    </w:rPr>
                    <w:t>Precision in seconds (epoch time)</w:t>
                  </w:r>
                </w:p>
              </w:tc>
            </w:tr>
            <w:tr w:rsidR="00CF035D" w:rsidRPr="00002034"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02034" w:rsidRDefault="00CF035D" w:rsidP="00CF035D">
                  <w:pPr>
                    <w:rPr>
                      <w:rFonts w:ascii="Arial" w:eastAsia="Times New Roman" w:hAnsi="Arial" w:cs="Arial"/>
                      <w:b w:val="0"/>
                      <w:lang w:eastAsia="zh-CN"/>
                    </w:rPr>
                  </w:pPr>
                  <w:r w:rsidRPr="00002034">
                    <w:rPr>
                      <w:rFonts w:ascii="Arial" w:eastAsia="Times New Roman" w:hAnsi="Arial" w:cs="Arial"/>
                      <w:b w:val="0"/>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002034" w:rsidRDefault="00CF035D" w:rsidP="00CF035D">
                  <w:pPr>
                    <w:rPr>
                      <w:rFonts w:ascii="Arial" w:eastAsia="Times New Roman" w:hAnsi="Arial" w:cs="Arial"/>
                      <w:b w:val="0"/>
                      <w:color w:val="222222"/>
                      <w:lang w:eastAsia="zh-CN"/>
                    </w:rPr>
                  </w:pPr>
                  <w:r w:rsidRPr="00002034">
                    <w:rPr>
                      <w:rFonts w:ascii="Arial" w:eastAsia="Times New Roman" w:hAnsi="Arial" w:cs="Arial"/>
                      <w:b w:val="0"/>
                      <w:color w:val="222222"/>
                      <w:lang w:eastAsia="zh-CN"/>
                    </w:rPr>
                    <w:t>Sample size in seconds (multiple of 60 seconds interval)</w:t>
                  </w:r>
                </w:p>
              </w:tc>
            </w:tr>
            <w:tr w:rsidR="00CF035D" w:rsidRPr="00002034"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02034" w:rsidRDefault="00CF035D" w:rsidP="00CF035D">
                  <w:pPr>
                    <w:rPr>
                      <w:rFonts w:ascii="Arial" w:eastAsia="Times New Roman" w:hAnsi="Arial" w:cs="Arial"/>
                      <w:b w:val="0"/>
                      <w:lang w:eastAsia="zh-CN"/>
                    </w:rPr>
                  </w:pPr>
                  <w:r w:rsidRPr="00002034">
                    <w:rPr>
                      <w:rFonts w:ascii="Arial" w:eastAsia="Times New Roman" w:hAnsi="Arial" w:cs="Arial"/>
                      <w:b w:val="0"/>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002034" w:rsidRDefault="00CF035D" w:rsidP="00CF035D">
                  <w:pPr>
                    <w:rPr>
                      <w:rFonts w:ascii="Arial" w:eastAsia="Times New Roman" w:hAnsi="Arial" w:cs="Arial"/>
                      <w:b w:val="0"/>
                      <w:color w:val="222222"/>
                      <w:lang w:eastAsia="zh-CN"/>
                    </w:rPr>
                  </w:pPr>
                  <w:r w:rsidRPr="00002034">
                    <w:rPr>
                      <w:rFonts w:ascii="Arial" w:eastAsia="Times New Roman" w:hAnsi="Arial" w:cs="Arial"/>
                      <w:b w:val="0"/>
                      <w:color w:val="222222"/>
                      <w:lang w:eastAsia="zh-CN"/>
                    </w:rPr>
                    <w:t>Number of 60 second intervals that have "app" traffic in this sample period</w:t>
                  </w:r>
                </w:p>
              </w:tc>
            </w:tr>
            <w:tr w:rsidR="00CF035D" w:rsidRPr="00002034"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02034" w:rsidRDefault="00CF035D" w:rsidP="00CF035D">
                  <w:pPr>
                    <w:rPr>
                      <w:rFonts w:ascii="Arial" w:eastAsia="Times New Roman" w:hAnsi="Arial" w:cs="Arial"/>
                      <w:b w:val="0"/>
                      <w:lang w:eastAsia="zh-CN"/>
                    </w:rPr>
                  </w:pPr>
                  <w:r w:rsidRPr="00002034">
                    <w:rPr>
                      <w:rFonts w:ascii="Arial" w:eastAsia="Times New Roman" w:hAnsi="Arial" w:cs="Arial"/>
                      <w:b w:val="0"/>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002034" w:rsidRDefault="00CF035D" w:rsidP="00CF035D">
                  <w:pPr>
                    <w:rPr>
                      <w:rFonts w:ascii="Arial" w:eastAsia="Times New Roman" w:hAnsi="Arial" w:cs="Arial"/>
                      <w:b w:val="0"/>
                      <w:color w:val="222222"/>
                      <w:lang w:eastAsia="zh-CN"/>
                    </w:rPr>
                  </w:pPr>
                  <w:r w:rsidRPr="00002034">
                    <w:rPr>
                      <w:rFonts w:ascii="Arial" w:eastAsia="Times New Roman" w:hAnsi="Arial" w:cs="Arial"/>
                      <w:b w:val="0"/>
                      <w:color w:val="222222"/>
                      <w:lang w:eastAsia="zh-CN"/>
                    </w:rPr>
                    <w:t>Number of packets transmitted to client since last report</w:t>
                  </w:r>
                </w:p>
              </w:tc>
            </w:tr>
            <w:tr w:rsidR="00CF035D" w:rsidRPr="00002034"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02034" w:rsidRDefault="00CF035D" w:rsidP="00CF035D">
                  <w:pPr>
                    <w:rPr>
                      <w:rFonts w:ascii="Arial" w:eastAsia="Times New Roman" w:hAnsi="Arial" w:cs="Arial"/>
                      <w:b w:val="0"/>
                      <w:lang w:eastAsia="zh-CN"/>
                    </w:rPr>
                  </w:pPr>
                  <w:r w:rsidRPr="00002034">
                    <w:rPr>
                      <w:rFonts w:ascii="Arial" w:eastAsia="Times New Roman" w:hAnsi="Arial" w:cs="Arial"/>
                      <w:b w:val="0"/>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002034" w:rsidRDefault="00CF035D" w:rsidP="00CF035D">
                  <w:pPr>
                    <w:rPr>
                      <w:rFonts w:ascii="Arial" w:eastAsia="Times New Roman" w:hAnsi="Arial" w:cs="Arial"/>
                      <w:b w:val="0"/>
                      <w:color w:val="222222"/>
                      <w:lang w:eastAsia="zh-CN"/>
                    </w:rPr>
                  </w:pPr>
                  <w:r w:rsidRPr="00002034">
                    <w:rPr>
                      <w:rFonts w:ascii="Arial" w:eastAsia="Times New Roman" w:hAnsi="Arial" w:cs="Arial"/>
                      <w:b w:val="0"/>
                      <w:color w:val="222222"/>
                      <w:lang w:eastAsia="zh-CN"/>
                    </w:rPr>
                    <w:t>Number of bytes transmitted to client since last report</w:t>
                  </w:r>
                </w:p>
              </w:tc>
            </w:tr>
            <w:tr w:rsidR="00CF035D" w:rsidRPr="00002034"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02034" w:rsidRDefault="00CF035D" w:rsidP="00CF035D">
                  <w:pPr>
                    <w:rPr>
                      <w:rFonts w:ascii="Arial" w:eastAsia="Times New Roman" w:hAnsi="Arial" w:cs="Arial"/>
                      <w:b w:val="0"/>
                      <w:lang w:eastAsia="zh-CN"/>
                    </w:rPr>
                  </w:pPr>
                  <w:r w:rsidRPr="00002034">
                    <w:rPr>
                      <w:rFonts w:ascii="Arial" w:eastAsia="Times New Roman" w:hAnsi="Arial" w:cs="Arial"/>
                      <w:b w:val="0"/>
                      <w:lang w:eastAsia="zh-CN"/>
                    </w:rPr>
                    <w:lastRenderedPageBreak/>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002034" w:rsidRDefault="00CF035D" w:rsidP="00CF035D">
                  <w:pPr>
                    <w:rPr>
                      <w:rFonts w:ascii="Arial" w:eastAsia="Times New Roman" w:hAnsi="Arial" w:cs="Arial"/>
                      <w:b w:val="0"/>
                      <w:color w:val="222222"/>
                      <w:lang w:eastAsia="zh-CN"/>
                    </w:rPr>
                  </w:pPr>
                  <w:r w:rsidRPr="00002034">
                    <w:rPr>
                      <w:rFonts w:ascii="Arial" w:eastAsia="Times New Roman" w:hAnsi="Arial" w:cs="Arial"/>
                      <w:b w:val="0"/>
                      <w:color w:val="222222"/>
                      <w:lang w:eastAsia="zh-CN"/>
                    </w:rPr>
                    <w:t>Number of packets received from client since last report</w:t>
                  </w:r>
                </w:p>
              </w:tc>
            </w:tr>
            <w:tr w:rsidR="00CF035D" w:rsidRPr="00002034"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02034" w:rsidRDefault="00CF035D" w:rsidP="00CF035D">
                  <w:pPr>
                    <w:rPr>
                      <w:rFonts w:ascii="Arial" w:eastAsia="Times New Roman" w:hAnsi="Arial" w:cs="Arial"/>
                      <w:b w:val="0"/>
                      <w:lang w:eastAsia="zh-CN"/>
                    </w:rPr>
                  </w:pPr>
                  <w:r w:rsidRPr="00002034">
                    <w:rPr>
                      <w:rFonts w:ascii="Arial" w:eastAsia="Times New Roman" w:hAnsi="Arial" w:cs="Arial"/>
                      <w:b w:val="0"/>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002034" w:rsidRDefault="00CF035D" w:rsidP="00CF035D">
                  <w:pPr>
                    <w:rPr>
                      <w:rFonts w:ascii="Arial" w:eastAsia="Times New Roman" w:hAnsi="Arial" w:cs="Arial"/>
                      <w:b w:val="0"/>
                      <w:color w:val="222222"/>
                      <w:lang w:eastAsia="zh-CN"/>
                    </w:rPr>
                  </w:pPr>
                  <w:r w:rsidRPr="00002034">
                    <w:rPr>
                      <w:rFonts w:ascii="Arial" w:eastAsia="Times New Roman" w:hAnsi="Arial" w:cs="Arial"/>
                      <w:b w:val="0"/>
                      <w:color w:val="222222"/>
                      <w:lang w:eastAsia="zh-CN"/>
                    </w:rPr>
                    <w:t>Number of bytes received from client since last report</w:t>
                  </w:r>
                </w:p>
              </w:tc>
            </w:tr>
          </w:tbl>
          <w:p w:rsidR="00CF035D" w:rsidRPr="00434D08" w:rsidRDefault="00CF035D" w:rsidP="00CF035D">
            <w:pPr>
              <w:pStyle w:val="Body"/>
              <w:rPr>
                <w:rFonts w:ascii="Arial" w:eastAsia="宋体" w:hAnsi="Arial" w:cs="Arial"/>
                <w:lang w:eastAsia="zh-CN"/>
              </w:rPr>
            </w:pPr>
          </w:p>
        </w:tc>
      </w:tr>
      <w:tr w:rsidR="00CF035D" w:rsidRPr="00322E9D"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rPr>
                <w:rFonts w:ascii="Arial" w:eastAsia="宋体" w:hAnsi="Arial" w:cs="Arial"/>
                <w:color w:val="auto"/>
                <w:lang w:eastAsia="zh-CN"/>
              </w:rPr>
            </w:pPr>
            <w:r w:rsidRPr="00002034">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pStyle w:val="Body"/>
              <w:rPr>
                <w:rFonts w:ascii="Arial" w:eastAsia="宋体" w:hAnsi="Arial" w:cs="Arial"/>
                <w:lang w:eastAsia="zh-CN"/>
              </w:rPr>
            </w:pPr>
          </w:p>
        </w:tc>
      </w:tr>
      <w:tr w:rsidR="00CF035D" w:rsidRPr="00322E9D"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rPr>
                <w:rFonts w:ascii="Arial" w:eastAsia="宋体" w:hAnsi="Arial" w:cs="Arial"/>
                <w:color w:val="auto"/>
                <w:lang w:eastAsia="zh-CN"/>
              </w:rPr>
            </w:pPr>
            <w:r w:rsidRPr="00002034">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002034" w:rsidRDefault="00CF035D" w:rsidP="00CF035D">
            <w:pPr>
              <w:pStyle w:val="Body"/>
              <w:rPr>
                <w:rFonts w:ascii="Arial" w:eastAsia="宋体" w:hAnsi="Arial" w:cs="Arial"/>
                <w:lang w:eastAsia="zh-CN"/>
              </w:rPr>
            </w:pPr>
          </w:p>
        </w:tc>
      </w:tr>
    </w:tbl>
    <w:p w:rsidR="00CF035D" w:rsidRPr="000E29B5" w:rsidRDefault="00CF035D" w:rsidP="00CF035D">
      <w:pPr>
        <w:pStyle w:val="Heading4"/>
        <w:ind w:firstLine="1121"/>
        <w:rPr>
          <w:rFonts w:ascii="Arial" w:hAnsi="Arial"/>
          <w:b w:val="0"/>
          <w:sz w:val="21"/>
          <w:szCs w:val="21"/>
        </w:rPr>
      </w:pPr>
      <w:r>
        <w:rPr>
          <w:rFonts w:ascii="Arial" w:hAnsi="Arial" w:hint="eastAsia"/>
          <w:b w:val="0"/>
          <w:sz w:val="21"/>
          <w:szCs w:val="21"/>
        </w:rPr>
        <w:t>ApplicationReporting_Function_</w:t>
      </w:r>
      <w:r w:rsidR="00B459B6">
        <w:rPr>
          <w:rFonts w:ascii="Arial" w:eastAsia="宋体" w:hAnsi="Arial" w:hint="eastAsia"/>
          <w:b w:val="0"/>
          <w:sz w:val="21"/>
          <w:szCs w:val="21"/>
          <w:lang w:eastAsia="zh-CN"/>
        </w:rPr>
        <w:t>29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Pr>
                <w:rFonts w:ascii="Arial" w:eastAsia="宋体" w:hAnsi="Arial" w:cs="Arial"/>
                <w:lang w:eastAsia="zh-CN"/>
              </w:rPr>
              <w:t>ApplicationReporting_Function_</w:t>
            </w:r>
            <w:r w:rsidR="00B459B6">
              <w:rPr>
                <w:rFonts w:ascii="Arial" w:eastAsia="宋体" w:hAnsi="Arial" w:cs="Arial" w:hint="eastAsia"/>
                <w:lang w:eastAsia="zh-CN"/>
              </w:rPr>
              <w:t>29</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sidRPr="001D5BE4">
              <w:rPr>
                <w:rFonts w:ascii="Arial" w:eastAsia="宋体" w:hAnsi="Arial" w:cs="Arial"/>
                <w:lang w:eastAsia="zh-CN"/>
              </w:rPr>
              <w:t>No</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C93938" w:rsidRDefault="00CF035D" w:rsidP="00CF035D">
            <w:pPr>
              <w:pStyle w:val="Body"/>
              <w:rPr>
                <w:rFonts w:ascii="Arial" w:eastAsia="宋体" w:hAnsi="Arial" w:cs="Arial"/>
                <w:lang w:eastAsia="zh-CN"/>
              </w:rPr>
            </w:pPr>
            <w:r>
              <w:rPr>
                <w:rFonts w:ascii="Arial" w:eastAsia="宋体" w:hAnsi="Arial" w:cs="Arial"/>
                <w:lang w:eastAsia="zh-CN"/>
              </w:rPr>
              <w:t>Laptop1</w:t>
            </w:r>
            <w:r>
              <w:rPr>
                <w:rFonts w:ascii="Arial" w:eastAsia="宋体" w:hAnsi="Arial" w:cs="Arial" w:hint="eastAsia"/>
                <w:lang w:eastAsia="zh-CN"/>
              </w:rPr>
              <w:t>_____SW(trunk)</w:t>
            </w:r>
            <w:r w:rsidRPr="00B2458B">
              <w:rPr>
                <w:rFonts w:ascii="Arial" w:eastAsia="宋体" w:hAnsi="Arial" w:cs="Arial"/>
                <w:lang w:eastAsia="zh-CN"/>
              </w:rPr>
              <w:t>_____</w:t>
            </w:r>
            <w:r>
              <w:rPr>
                <w:rFonts w:ascii="Arial" w:eastAsia="宋体" w:hAnsi="Arial" w:cs="Arial" w:hint="eastAsia"/>
                <w:lang w:eastAsia="zh-CN"/>
              </w:rPr>
              <w:t>(eth0)MP(wifi1.1)--------(wifi1.1)AP(eth)</w:t>
            </w:r>
            <w:r w:rsidRPr="00B2458B">
              <w:rPr>
                <w:rFonts w:ascii="Arial" w:eastAsia="宋体" w:hAnsi="Arial" w:cs="Arial"/>
                <w:lang w:eastAsia="zh-CN"/>
              </w:rPr>
              <w:t>_____</w:t>
            </w:r>
            <w:r>
              <w:rPr>
                <w:rFonts w:ascii="Arial" w:eastAsia="宋体" w:hAnsi="Arial" w:cs="Arial" w:hint="eastAsia"/>
                <w:lang w:eastAsia="zh-CN"/>
              </w:rPr>
              <w:t>SW_____</w:t>
            </w:r>
            <w:r w:rsidRPr="00B2458B">
              <w:rPr>
                <w:rFonts w:ascii="Arial" w:eastAsia="宋体" w:hAnsi="Arial" w:cs="Arial"/>
                <w:lang w:eastAsia="zh-CN"/>
              </w:rPr>
              <w:t>HM</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CF035D" w:rsidRPr="001D5BE4"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Pr>
                <w:rFonts w:ascii="Arial" w:eastAsia="宋体" w:hAnsi="Arial" w:cs="Arial" w:hint="eastAsia"/>
                <w:lang w:eastAsia="zh-CN"/>
              </w:rPr>
              <w:t>The application reporting verification for AP i</w:t>
            </w:r>
            <w:r w:rsidRPr="001D5BE4">
              <w:rPr>
                <w:rFonts w:ascii="Arial" w:eastAsia="宋体" w:hAnsi="Arial" w:cs="Arial"/>
                <w:lang w:eastAsia="zh-CN"/>
              </w:rPr>
              <w:t>ndependent</w:t>
            </w:r>
            <w:r>
              <w:rPr>
                <w:rFonts w:ascii="Arial" w:eastAsia="宋体" w:hAnsi="Arial" w:cs="Arial" w:hint="eastAsia"/>
                <w:lang w:eastAsia="zh-CN"/>
              </w:rPr>
              <w:t xml:space="preserve"> bridge-802.1q </w:t>
            </w:r>
            <w:r>
              <w:rPr>
                <w:rFonts w:ascii="Arial" w:eastAsia="宋体" w:hAnsi="Arial" w:cs="Arial"/>
                <w:lang w:eastAsia="zh-CN"/>
              </w:rPr>
              <w:t>eth0</w:t>
            </w:r>
            <w:r w:rsidR="00B459B6">
              <w:rPr>
                <w:rFonts w:ascii="Arial" w:eastAsia="宋体" w:hAnsi="Arial" w:cs="Arial" w:hint="eastAsia"/>
                <w:lang w:eastAsia="zh-CN"/>
              </w:rPr>
              <w:t>. (</w:t>
            </w:r>
            <w:r w:rsidR="006666BC">
              <w:rPr>
                <w:rFonts w:ascii="Arial" w:eastAsia="宋体" w:hAnsi="Arial" w:cs="Arial" w:hint="eastAsia"/>
                <w:lang w:eastAsia="zh-CN"/>
              </w:rPr>
              <w:t>Enable Mode</w:t>
            </w:r>
            <w:r w:rsidR="00B459B6">
              <w:rPr>
                <w:rFonts w:ascii="Arial" w:eastAsia="宋体" w:hAnsi="Arial" w:cs="Arial" w:hint="eastAsia"/>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eastAsia="宋体" w:hAnsi="Arial" w:cs="Arial"/>
                <w:color w:val="auto"/>
                <w:lang w:eastAsia="zh-CN"/>
              </w:rPr>
            </w:pPr>
            <w:r w:rsidRPr="001D5BE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Pr>
                <w:rFonts w:ascii="Arial" w:eastAsia="宋体" w:hAnsi="Arial" w:cs="Arial"/>
                <w:lang w:eastAsia="zh-CN"/>
              </w:rPr>
              <w:t xml:space="preserve">AP: </w:t>
            </w:r>
            <w:r w:rsidRPr="00EF62D6">
              <w:rPr>
                <w:rFonts w:ascii="Arial" w:eastAsia="宋体" w:hAnsi="Arial" w:cs="Arial"/>
                <w:lang w:eastAsia="zh-CN"/>
              </w:rPr>
              <w:t>AP120,AP121,AP141,AP170</w:t>
            </w:r>
            <w:r>
              <w:rPr>
                <w:rFonts w:ascii="Arial" w:eastAsia="宋体" w:hAnsi="Arial" w:cs="Arial"/>
                <w:lang w:eastAsia="zh-CN"/>
              </w:rPr>
              <w:t>,AP320,AP340,AP330,AP350</w:t>
            </w:r>
            <w:r w:rsidRPr="00EF62D6">
              <w:rPr>
                <w:rFonts w:ascii="Arial" w:eastAsia="宋体" w:hAnsi="Arial" w:cs="Arial"/>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AP and MP are</w:t>
            </w:r>
            <w:r>
              <w:rPr>
                <w:rFonts w:ascii="Arial" w:eastAsia="宋体" w:hAnsi="Arial" w:cs="Arial"/>
                <w:lang w:eastAsia="zh-CN"/>
              </w:rPr>
              <w:t xml:space="preserve"> managed by HM</w:t>
            </w:r>
            <w:r>
              <w:rPr>
                <w:rFonts w:ascii="Arial" w:eastAsia="宋体" w:hAnsi="Arial" w:cs="Arial" w:hint="eastAsia"/>
                <w:lang w:eastAsia="zh-CN"/>
              </w:rPr>
              <w:t>.</w:t>
            </w:r>
          </w:p>
          <w:p w:rsidR="00CF035D" w:rsidRPr="00F30A6D" w:rsidRDefault="00CF035D" w:rsidP="00CF035D">
            <w:pPr>
              <w:pStyle w:val="Body"/>
              <w:rPr>
                <w:rFonts w:ascii="Arial" w:eastAsia="宋体" w:hAnsi="Arial" w:cs="Arial"/>
                <w:lang w:eastAsia="zh-CN"/>
              </w:rPr>
            </w:pPr>
            <w:r>
              <w:rPr>
                <w:rFonts w:ascii="Arial" w:eastAsia="宋体" w:hAnsi="Arial" w:cs="Arial" w:hint="eastAsia"/>
                <w:lang w:eastAsia="zh-CN"/>
              </w:rPr>
              <w:t>Set MP/AP wifi1.1 and AP eth interface mode as backhaul. MP connects with AP via wifi1.1 backhaul interface.</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Set MP eth0 mode as independent bridge-802.1q</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SW and MP allow all vlans.</w:t>
            </w:r>
          </w:p>
          <w:p w:rsidR="00CF035D" w:rsidRPr="001D5BE4" w:rsidRDefault="00CF035D" w:rsidP="00CF035D">
            <w:pPr>
              <w:pStyle w:val="Body"/>
              <w:rPr>
                <w:rFonts w:ascii="Arial" w:eastAsia="宋体" w:hAnsi="Arial" w:cs="Arial"/>
                <w:lang w:eastAsia="zh-CN"/>
              </w:rPr>
            </w:pPr>
            <w:r>
              <w:rPr>
                <w:rFonts w:ascii="Arial" w:eastAsia="宋体" w:hAnsi="Arial" w:cs="Arial" w:hint="eastAsia"/>
                <w:lang w:eastAsia="zh-CN"/>
              </w:rPr>
              <w:t>Laptop1 connects with Internet via SW.</w:t>
            </w:r>
          </w:p>
        </w:tc>
      </w:tr>
      <w:tr w:rsidR="00CF035D" w:rsidRPr="00322E9D"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EB7D7A">
            <w:pPr>
              <w:pStyle w:val="Body"/>
              <w:numPr>
                <w:ilvl w:val="2"/>
                <w:numId w:val="102"/>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sidR="00B459B6">
              <w:rPr>
                <w:rFonts w:ascii="Arial" w:eastAsia="宋体" w:hAnsi="Arial" w:cs="Arial" w:hint="eastAsia"/>
                <w:lang w:eastAsia="zh-CN"/>
              </w:rPr>
              <w:t>enable</w:t>
            </w:r>
            <w:r>
              <w:rPr>
                <w:rFonts w:ascii="Arial" w:eastAsia="宋体" w:hAnsi="Arial" w:cs="Arial"/>
                <w:lang w:eastAsia="zh-CN"/>
              </w:rPr>
              <w:t>”</w:t>
            </w:r>
            <w:r>
              <w:rPr>
                <w:rFonts w:ascii="Arial" w:eastAsia="宋体" w:hAnsi="Arial" w:cs="Arial" w:hint="eastAsia"/>
                <w:lang w:eastAsia="zh-CN"/>
              </w:rPr>
              <w:t xml:space="preserve"> globally at MP.</w:t>
            </w:r>
          </w:p>
          <w:p w:rsidR="00CF035D" w:rsidRDefault="00CF035D" w:rsidP="00EB7D7A">
            <w:pPr>
              <w:pStyle w:val="Body"/>
              <w:numPr>
                <w:ilvl w:val="2"/>
                <w:numId w:val="102"/>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CF035D" w:rsidRDefault="00CF035D" w:rsidP="00EB7D7A">
            <w:pPr>
              <w:pStyle w:val="Body"/>
              <w:numPr>
                <w:ilvl w:val="2"/>
                <w:numId w:val="102"/>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CF035D" w:rsidRPr="00B459B6" w:rsidRDefault="00CF035D" w:rsidP="00EB7D7A">
            <w:pPr>
              <w:pStyle w:val="Body"/>
              <w:numPr>
                <w:ilvl w:val="2"/>
                <w:numId w:val="102"/>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MP reporting file. Check if MP can classify and report application traffic, which goes through MP eth0, with correct TLV field to HM correctly.</w:t>
            </w:r>
          </w:p>
        </w:tc>
      </w:tr>
      <w:tr w:rsidR="00CF035D" w:rsidRPr="00322E9D"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 xml:space="preserve">Step 1. Turn on L7 engine and set application reporting mode </w:t>
            </w:r>
            <w:r w:rsidR="00B459B6">
              <w:rPr>
                <w:rFonts w:ascii="Arial" w:eastAsia="宋体" w:hAnsi="Arial" w:cs="Arial" w:hint="eastAsia"/>
                <w:lang w:eastAsia="zh-CN"/>
              </w:rPr>
              <w:t xml:space="preserve">as </w:t>
            </w:r>
            <w:r w:rsidR="00B459B6">
              <w:rPr>
                <w:rFonts w:ascii="Arial" w:eastAsia="宋体" w:hAnsi="Arial" w:cs="Arial"/>
                <w:lang w:eastAsia="zh-CN"/>
              </w:rPr>
              <w:t>“</w:t>
            </w:r>
            <w:r w:rsidR="00B459B6">
              <w:rPr>
                <w:rFonts w:ascii="Arial" w:eastAsia="宋体" w:hAnsi="Arial" w:cs="Arial" w:hint="eastAsia"/>
                <w:lang w:eastAsia="zh-CN"/>
              </w:rPr>
              <w:t>enable</w:t>
            </w:r>
            <w:r w:rsidR="00B459B6">
              <w:rPr>
                <w:rFonts w:ascii="Arial" w:eastAsia="宋体" w:hAnsi="Arial" w:cs="Arial"/>
                <w:lang w:eastAsia="zh-CN"/>
              </w:rPr>
              <w:t>”</w:t>
            </w:r>
            <w:r w:rsidR="00B459B6">
              <w:rPr>
                <w:rFonts w:ascii="Arial" w:eastAsia="宋体" w:hAnsi="Arial" w:cs="Arial" w:hint="eastAsia"/>
                <w:lang w:eastAsia="zh-CN"/>
              </w:rPr>
              <w:t xml:space="preserve"> </w:t>
            </w:r>
            <w:r>
              <w:rPr>
                <w:rFonts w:ascii="Arial" w:eastAsia="宋体" w:hAnsi="Arial" w:cs="Arial" w:hint="eastAsia"/>
                <w:lang w:eastAsia="zh-CN"/>
              </w:rPr>
              <w:t>globally successfully.</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Step 2. Enable application HTTP, TCP and IP for reporting successfully.</w:t>
            </w:r>
          </w:p>
          <w:p w:rsidR="00CF035D" w:rsidRDefault="00B459B6" w:rsidP="00CF035D">
            <w:pPr>
              <w:pStyle w:val="Body"/>
              <w:rPr>
                <w:rFonts w:ascii="Arial" w:eastAsia="宋体" w:hAnsi="Arial" w:cs="Arial"/>
                <w:lang w:eastAsia="zh-CN"/>
              </w:rPr>
            </w:pPr>
            <w:r>
              <w:rPr>
                <w:rFonts w:ascii="Arial" w:eastAsia="宋体" w:hAnsi="Arial" w:cs="Arial" w:hint="eastAsia"/>
                <w:lang w:eastAsia="zh-CN"/>
              </w:rPr>
              <w:t>Step 4</w:t>
            </w:r>
            <w:r w:rsidR="00CF035D">
              <w:rPr>
                <w:rFonts w:ascii="Arial" w:eastAsia="宋体" w:hAnsi="Arial" w:cs="Arial" w:hint="eastAsia"/>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CF035D" w:rsidRPr="00D576E5"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eth0</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wii1.1</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2</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unknown</w:t>
                  </w:r>
                  <w:r w:rsidRPr="00D91692">
                    <w:rPr>
                      <w:rFonts w:ascii="Calibri" w:eastAsia="Times New Roman" w:hAnsi="Calibri" w:cs="Calibri"/>
                      <w:b w:val="0"/>
                      <w:sz w:val="22"/>
                      <w:szCs w:val="22"/>
                      <w:lang w:eastAsia="zh-CN"/>
                    </w:rPr>
                    <w:t>)</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F035D" w:rsidRPr="00D576E5"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lastRenderedPageBreak/>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CF035D" w:rsidRDefault="00CF035D" w:rsidP="00CF035D">
            <w:pPr>
              <w:pStyle w:val="Body"/>
              <w:rPr>
                <w:rFonts w:ascii="Arial" w:eastAsia="宋体" w:hAnsi="Arial" w:cs="Arial"/>
                <w:lang w:eastAsia="zh-CN"/>
              </w:rPr>
            </w:pP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Syslog:</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AP330_L7_2#show log buffered | in 13:51:02</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l7d: Send notification via capwap successfully</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info    capwap: CAPWAP: receive application report notification capwap event!, length:42</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info    capwap: receive event application report notification capwap: eventid = 106: length = 42</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info    l7d: Totally 14KB report files occupied</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l7d: [rpt_basic]: Entry: cmac 19770EE440 app 0 if 3 pif 16 pt 0 ts 1354859341 size 120 app-size 2 dn-pkt 186 dn-byte 9384 up-pkt 202 up-byte 33912</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l7d: A MAC entry block by app-id filter: 618</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l7d: A MAC entry block by app-id filter: 645</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last message repeated 13 times</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l7d: A MAC entry block by app-id filter: 306</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l7d: [rpt_basic]: Entry: cmac 19778C8200 app 0 if 16 pif 3 pt 3 ts 1354859341 size 120 app-size 2 dn-pkt 34 dn-byte 2506 up-pkt 22 up-byte 1834</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l7d: A MAC entry block by app-id filter: 645</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last message repeated 13 times</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l7d: A MAC entry block by app-id filter: 306</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l7d: [rpt_basic]: Entry: cmac D067E5437D2D app 0 if 16 pif 3 pt 3 ts 1354859341 size 120 app-size 2 dn-pkt 168 dn-byte 31406 up-pkt 164 up-byte 7550</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l7d: A MAC entry block by app-id filter: 618</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l7d: [rpt_basic]: Entry: cmac D067E534EF13 app 0 if 5 pif 16 pt 0 ts 1354859341 size 120 app-size 2 dn-pkt 20 dn-byte 1560 up-pkt 22 up-byte 2488</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l7d: [rpt_basic]: Entry: cmac D067E534EF13 app 285 if 5 pif 16 pt 0 ts 1354859341 size 120 app-size 1 dn-pkt 35 dn-byte 2100 up-pkt 35 up-byte 2100</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l7d: A MAC entry block by app-id filter: 618</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l7d: [rpt_basic]: Entry: cmac 19778C8200 app 0 if 16 pif 5 pt 3 ts 1354859341 size 120 app-size 2 dn-pkt 22 dn-byte 2488 up-pkt 20 up-byte 1560</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l7d: [rpt_basic]: Entry: cmac 19778C8200 app 285 if 16 pif 5 pt 3 ts 1354859341 size 120 app-size 1 dn-pkt 35 dn-byte 2100 up-pkt 35 up-byte 2100</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l7d: A MAC entry block by app-id filter: 618</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 xml:space="preserve">2012-12-07 13:51:02 debug   l7d: [rpt_basic]: New MAC entry list with timestamp </w:t>
            </w:r>
            <w:r w:rsidRPr="00D2340E">
              <w:rPr>
                <w:rFonts w:ascii="Arial" w:eastAsia="宋体" w:hAnsi="Arial" w:cs="Arial"/>
                <w:lang w:eastAsia="zh-CN"/>
              </w:rPr>
              <w:lastRenderedPageBreak/>
              <w:t>1354859341, samplesize 120</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info    l7d: A new report file created: "0019770EE4400083.hpr"</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l7d: A new report start: from 49:01 to 51:01, span 2</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l7d: [rpt_basic]: On reporting thread: c_intv 2, span 2, lead_tm 0, type 1</w:t>
            </w:r>
          </w:p>
          <w:p w:rsidR="00D2340E" w:rsidRPr="00D2340E" w:rsidRDefault="00D2340E" w:rsidP="00D2340E">
            <w:pPr>
              <w:pStyle w:val="Body"/>
              <w:rPr>
                <w:rFonts w:ascii="Arial" w:eastAsia="宋体" w:hAnsi="Arial" w:cs="Arial"/>
                <w:lang w:eastAsia="zh-CN"/>
              </w:rPr>
            </w:pPr>
            <w:r w:rsidRPr="00D2340E">
              <w:rPr>
                <w:rFonts w:ascii="Arial" w:eastAsia="宋体" w:hAnsi="Arial" w:cs="Arial"/>
                <w:lang w:eastAsia="zh-CN"/>
              </w:rPr>
              <w:t>2012-12-07 13:51:02 debug   l7d: High resolution timer expired, start to report</w:t>
            </w:r>
          </w:p>
          <w:p w:rsidR="00D2340E" w:rsidRPr="00FA1DAA" w:rsidRDefault="00D2340E" w:rsidP="00D2340E">
            <w:pPr>
              <w:pStyle w:val="Body"/>
              <w:rPr>
                <w:rFonts w:ascii="Arial" w:eastAsia="宋体" w:hAnsi="Arial" w:cs="Arial"/>
                <w:lang w:eastAsia="zh-CN"/>
              </w:rPr>
            </w:pPr>
            <w:r w:rsidRPr="00D2340E">
              <w:rPr>
                <w:rFonts w:ascii="Arial" w:eastAsia="宋体" w:hAnsi="Arial" w:cs="Arial"/>
                <w:lang w:eastAsia="zh-CN"/>
              </w:rPr>
              <w:t>2012-12-07 13:51:02 info    ah_cli: admin:&lt;show log buffered &gt;</w:t>
            </w:r>
          </w:p>
        </w:tc>
      </w:tr>
      <w:tr w:rsidR="00CF035D" w:rsidRPr="00322E9D"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eastAsia="宋体" w:hAnsi="Arial" w:cs="Arial"/>
                <w:color w:val="auto"/>
                <w:lang w:eastAsia="zh-CN"/>
              </w:rPr>
            </w:pPr>
            <w:r w:rsidRPr="001D5BE4">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p>
        </w:tc>
      </w:tr>
      <w:tr w:rsidR="00CF035D" w:rsidRPr="00322E9D"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p>
        </w:tc>
      </w:tr>
    </w:tbl>
    <w:p w:rsidR="00CF035D" w:rsidRPr="000E29B5" w:rsidRDefault="00CF035D" w:rsidP="00CF035D">
      <w:pPr>
        <w:pStyle w:val="Heading4"/>
        <w:ind w:firstLine="1121"/>
        <w:rPr>
          <w:rFonts w:ascii="Arial" w:hAnsi="Arial"/>
          <w:b w:val="0"/>
          <w:sz w:val="21"/>
          <w:szCs w:val="21"/>
        </w:rPr>
      </w:pPr>
      <w:r>
        <w:rPr>
          <w:rFonts w:ascii="Arial" w:hAnsi="Arial" w:hint="eastAsia"/>
          <w:b w:val="0"/>
          <w:sz w:val="21"/>
          <w:szCs w:val="21"/>
        </w:rPr>
        <w:t>ApplicationReporting_Function_</w:t>
      </w:r>
      <w:r w:rsidR="00B459B6">
        <w:rPr>
          <w:rFonts w:ascii="Arial" w:eastAsiaTheme="minorEastAsia" w:hAnsi="Arial" w:hint="eastAsia"/>
          <w:b w:val="0"/>
          <w:sz w:val="21"/>
          <w:szCs w:val="21"/>
          <w:lang w:eastAsia="zh-CN"/>
        </w:rPr>
        <w:t>30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sidRPr="001D5BE4">
              <w:rPr>
                <w:rFonts w:ascii="Arial" w:eastAsia="宋体" w:hAnsi="Arial" w:cs="Arial"/>
                <w:lang w:eastAsia="zh-CN"/>
              </w:rPr>
              <w:t>ApplicationReporting_Function_</w:t>
            </w:r>
            <w:r w:rsidR="00B459B6">
              <w:rPr>
                <w:rFonts w:ascii="Arial" w:eastAsia="宋体" w:hAnsi="Arial" w:cs="Arial" w:hint="eastAsia"/>
                <w:lang w:eastAsia="zh-CN"/>
              </w:rPr>
              <w:t>30</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sidRPr="001D5BE4">
              <w:rPr>
                <w:rFonts w:ascii="Arial" w:eastAsia="宋体" w:hAnsi="Arial" w:cs="Arial"/>
                <w:lang w:eastAsia="zh-CN"/>
              </w:rPr>
              <w:t>No</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C93938" w:rsidRDefault="00CF035D" w:rsidP="00CF035D">
            <w:pPr>
              <w:pStyle w:val="Body"/>
              <w:rPr>
                <w:rFonts w:ascii="Arial" w:eastAsia="宋体" w:hAnsi="Arial" w:cs="Arial"/>
                <w:lang w:eastAsia="zh-CN"/>
              </w:rPr>
            </w:pPr>
            <w:r>
              <w:rPr>
                <w:rFonts w:ascii="Arial" w:eastAsia="宋体" w:hAnsi="Arial" w:cs="Arial"/>
                <w:lang w:eastAsia="zh-CN"/>
              </w:rPr>
              <w:t>Laptop1</w:t>
            </w:r>
            <w:r>
              <w:rPr>
                <w:rFonts w:ascii="Arial" w:eastAsia="宋体" w:hAnsi="Arial" w:cs="Arial" w:hint="eastAsia"/>
                <w:lang w:eastAsia="zh-CN"/>
              </w:rPr>
              <w:t>_____SW(trunk)</w:t>
            </w:r>
            <w:r w:rsidRPr="00B2458B">
              <w:rPr>
                <w:rFonts w:ascii="Arial" w:eastAsia="宋体" w:hAnsi="Arial" w:cs="Arial"/>
                <w:lang w:eastAsia="zh-CN"/>
              </w:rPr>
              <w:t>_____</w:t>
            </w:r>
            <w:r>
              <w:rPr>
                <w:rFonts w:ascii="Arial" w:eastAsia="宋体" w:hAnsi="Arial" w:cs="Arial" w:hint="eastAsia"/>
                <w:lang w:eastAsia="zh-CN"/>
              </w:rPr>
              <w:t>(eth1)MP(wifi1.1)--------(wifi1.1)AP(eth)</w:t>
            </w:r>
            <w:r w:rsidRPr="00B2458B">
              <w:rPr>
                <w:rFonts w:ascii="Arial" w:eastAsia="宋体" w:hAnsi="Arial" w:cs="Arial"/>
                <w:lang w:eastAsia="zh-CN"/>
              </w:rPr>
              <w:t>_____</w:t>
            </w:r>
            <w:r>
              <w:rPr>
                <w:rFonts w:ascii="Arial" w:eastAsia="宋体" w:hAnsi="Arial" w:cs="Arial" w:hint="eastAsia"/>
                <w:lang w:eastAsia="zh-CN"/>
              </w:rPr>
              <w:t>SW_____</w:t>
            </w:r>
            <w:r w:rsidRPr="00B2458B">
              <w:rPr>
                <w:rFonts w:ascii="Arial" w:eastAsia="宋体" w:hAnsi="Arial" w:cs="Arial"/>
                <w:lang w:eastAsia="zh-CN"/>
              </w:rPr>
              <w:t>HM</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CF035D" w:rsidRPr="001D5BE4"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Pr>
                <w:rFonts w:ascii="Arial" w:eastAsia="宋体" w:hAnsi="Arial" w:cs="Arial" w:hint="eastAsia"/>
                <w:lang w:eastAsia="zh-CN"/>
              </w:rPr>
              <w:t>The application reporting verification for AP i</w:t>
            </w:r>
            <w:r w:rsidRPr="001D5BE4">
              <w:rPr>
                <w:rFonts w:ascii="Arial" w:eastAsia="宋体" w:hAnsi="Arial" w:cs="Arial"/>
                <w:lang w:eastAsia="zh-CN"/>
              </w:rPr>
              <w:t>ndependent</w:t>
            </w:r>
            <w:r>
              <w:rPr>
                <w:rFonts w:ascii="Arial" w:eastAsia="宋体" w:hAnsi="Arial" w:cs="Arial" w:hint="eastAsia"/>
                <w:lang w:eastAsia="zh-CN"/>
              </w:rPr>
              <w:t xml:space="preserve"> bridge-802.1q </w:t>
            </w:r>
            <w:r>
              <w:rPr>
                <w:rFonts w:ascii="Arial" w:eastAsia="宋体" w:hAnsi="Arial" w:cs="Arial"/>
                <w:lang w:eastAsia="zh-CN"/>
              </w:rPr>
              <w:t>eth</w:t>
            </w:r>
            <w:r>
              <w:rPr>
                <w:rFonts w:ascii="Arial" w:eastAsia="宋体" w:hAnsi="Arial" w:cs="Arial" w:hint="eastAsia"/>
                <w:lang w:eastAsia="zh-CN"/>
              </w:rPr>
              <w:t>1.</w:t>
            </w:r>
            <w:r w:rsidR="00B459B6">
              <w:rPr>
                <w:rFonts w:ascii="Arial" w:eastAsia="宋体" w:hAnsi="Arial" w:cs="Arial" w:hint="eastAsia"/>
                <w:lang w:eastAsia="zh-CN"/>
              </w:rPr>
              <w:t xml:space="preserve"> (</w:t>
            </w:r>
            <w:r w:rsidR="006666BC">
              <w:rPr>
                <w:rFonts w:ascii="Arial" w:eastAsia="宋体" w:hAnsi="Arial" w:cs="Arial" w:hint="eastAsia"/>
                <w:lang w:eastAsia="zh-CN"/>
              </w:rPr>
              <w:t>Enable Mode</w:t>
            </w:r>
            <w:r w:rsidR="00B459B6">
              <w:rPr>
                <w:rFonts w:ascii="Arial" w:eastAsia="宋体" w:hAnsi="Arial" w:cs="Arial" w:hint="eastAsia"/>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eastAsia="宋体" w:hAnsi="Arial" w:cs="Arial"/>
                <w:color w:val="auto"/>
                <w:lang w:eastAsia="zh-CN"/>
              </w:rPr>
            </w:pPr>
            <w:r w:rsidRPr="001D5BE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Pr>
                <w:rFonts w:ascii="Arial" w:eastAsia="宋体" w:hAnsi="Arial" w:cs="Arial"/>
                <w:lang w:eastAsia="zh-CN"/>
              </w:rPr>
              <w:t>AP: AP320,AP340,AP330,AP350</w:t>
            </w:r>
            <w:r w:rsidRPr="00EF62D6">
              <w:rPr>
                <w:rFonts w:ascii="Arial" w:eastAsia="宋体" w:hAnsi="Arial" w:cs="Arial"/>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AP and MP are</w:t>
            </w:r>
            <w:r>
              <w:rPr>
                <w:rFonts w:ascii="Arial" w:eastAsia="宋体" w:hAnsi="Arial" w:cs="Arial"/>
                <w:lang w:eastAsia="zh-CN"/>
              </w:rPr>
              <w:t xml:space="preserve"> managed by HM</w:t>
            </w:r>
            <w:r>
              <w:rPr>
                <w:rFonts w:ascii="Arial" w:eastAsia="宋体" w:hAnsi="Arial" w:cs="Arial" w:hint="eastAsia"/>
                <w:lang w:eastAsia="zh-CN"/>
              </w:rPr>
              <w:t>.</w:t>
            </w:r>
          </w:p>
          <w:p w:rsidR="00CF035D" w:rsidRPr="00F30A6D" w:rsidRDefault="00CF035D" w:rsidP="00CF035D">
            <w:pPr>
              <w:pStyle w:val="Body"/>
              <w:rPr>
                <w:rFonts w:ascii="Arial" w:eastAsia="宋体" w:hAnsi="Arial" w:cs="Arial"/>
                <w:lang w:eastAsia="zh-CN"/>
              </w:rPr>
            </w:pPr>
            <w:r>
              <w:rPr>
                <w:rFonts w:ascii="Arial" w:eastAsia="宋体" w:hAnsi="Arial" w:cs="Arial" w:hint="eastAsia"/>
                <w:lang w:eastAsia="zh-CN"/>
              </w:rPr>
              <w:t>Set MP/AP wifi1.1 and AP eth interface mode as backhaul. MP connects with AP via wifi1.1 backhaul interface.</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Set MP eth1 mode as independent bridge-802.1q</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SW and MP allow all vlans.</w:t>
            </w:r>
          </w:p>
          <w:p w:rsidR="00CF035D" w:rsidRPr="001D5BE4" w:rsidRDefault="00CF035D" w:rsidP="00CF035D">
            <w:pPr>
              <w:pStyle w:val="Body"/>
              <w:rPr>
                <w:rFonts w:ascii="Arial" w:eastAsia="宋体" w:hAnsi="Arial" w:cs="Arial"/>
                <w:lang w:eastAsia="zh-CN"/>
              </w:rPr>
            </w:pPr>
            <w:r>
              <w:rPr>
                <w:rFonts w:ascii="Arial" w:eastAsia="宋体" w:hAnsi="Arial" w:cs="Arial" w:hint="eastAsia"/>
                <w:lang w:eastAsia="zh-CN"/>
              </w:rPr>
              <w:t>Laptop1 connects with Internet via SW.</w:t>
            </w:r>
          </w:p>
        </w:tc>
      </w:tr>
      <w:tr w:rsidR="00CF035D" w:rsidRPr="00322E9D"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EB7D7A">
            <w:pPr>
              <w:pStyle w:val="Body"/>
              <w:numPr>
                <w:ilvl w:val="2"/>
                <w:numId w:val="103"/>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sidR="00B459B6">
              <w:rPr>
                <w:rFonts w:ascii="Arial" w:eastAsia="宋体" w:hAnsi="Arial" w:cs="Arial" w:hint="eastAsia"/>
                <w:lang w:eastAsia="zh-CN"/>
              </w:rPr>
              <w:t>enable</w:t>
            </w:r>
            <w:r>
              <w:rPr>
                <w:rFonts w:ascii="Arial" w:eastAsia="宋体" w:hAnsi="Arial" w:cs="Arial"/>
                <w:lang w:eastAsia="zh-CN"/>
              </w:rPr>
              <w:t>”</w:t>
            </w:r>
            <w:r>
              <w:rPr>
                <w:rFonts w:ascii="Arial" w:eastAsia="宋体" w:hAnsi="Arial" w:cs="Arial" w:hint="eastAsia"/>
                <w:lang w:eastAsia="zh-CN"/>
              </w:rPr>
              <w:t xml:space="preserve"> globally at MP.</w:t>
            </w:r>
          </w:p>
          <w:p w:rsidR="00CF035D" w:rsidRDefault="00CF035D" w:rsidP="00EB7D7A">
            <w:pPr>
              <w:pStyle w:val="Body"/>
              <w:numPr>
                <w:ilvl w:val="2"/>
                <w:numId w:val="103"/>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CF035D" w:rsidRDefault="00CF035D" w:rsidP="00EB7D7A">
            <w:pPr>
              <w:pStyle w:val="Body"/>
              <w:numPr>
                <w:ilvl w:val="2"/>
                <w:numId w:val="103"/>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CF035D" w:rsidRPr="00B459B6" w:rsidRDefault="00CF035D" w:rsidP="00EB7D7A">
            <w:pPr>
              <w:pStyle w:val="Body"/>
              <w:numPr>
                <w:ilvl w:val="2"/>
                <w:numId w:val="103"/>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MP reporting file. Check if MP can classify and report application traffic, which goes through MP eth1, with correct TLV field to HM correctly.</w:t>
            </w:r>
          </w:p>
        </w:tc>
      </w:tr>
      <w:tr w:rsidR="00CF035D" w:rsidRPr="00322E9D"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 xml:space="preserve">Step 1. Turn on L7 engine and set application reporting mode </w:t>
            </w:r>
            <w:r w:rsidR="00B459B6">
              <w:rPr>
                <w:rFonts w:ascii="Arial" w:eastAsia="宋体" w:hAnsi="Arial" w:cs="Arial" w:hint="eastAsia"/>
                <w:lang w:eastAsia="zh-CN"/>
              </w:rPr>
              <w:t xml:space="preserve">as </w:t>
            </w:r>
            <w:r w:rsidR="00B459B6">
              <w:rPr>
                <w:rFonts w:ascii="Arial" w:eastAsia="宋体" w:hAnsi="Arial" w:cs="Arial"/>
                <w:lang w:eastAsia="zh-CN"/>
              </w:rPr>
              <w:t>“</w:t>
            </w:r>
            <w:r w:rsidR="00B459B6">
              <w:rPr>
                <w:rFonts w:ascii="Arial" w:eastAsia="宋体" w:hAnsi="Arial" w:cs="Arial" w:hint="eastAsia"/>
                <w:lang w:eastAsia="zh-CN"/>
              </w:rPr>
              <w:t>enable</w:t>
            </w:r>
            <w:r w:rsidR="00B459B6">
              <w:rPr>
                <w:rFonts w:ascii="Arial" w:eastAsia="宋体" w:hAnsi="Arial" w:cs="Arial"/>
                <w:lang w:eastAsia="zh-CN"/>
              </w:rPr>
              <w:t>”</w:t>
            </w:r>
            <w:r w:rsidR="00B459B6">
              <w:rPr>
                <w:rFonts w:ascii="Arial" w:eastAsia="宋体" w:hAnsi="Arial" w:cs="Arial" w:hint="eastAsia"/>
                <w:lang w:eastAsia="zh-CN"/>
              </w:rPr>
              <w:t xml:space="preserve"> </w:t>
            </w:r>
            <w:r>
              <w:rPr>
                <w:rFonts w:ascii="Arial" w:eastAsia="宋体" w:hAnsi="Arial" w:cs="Arial" w:hint="eastAsia"/>
                <w:lang w:eastAsia="zh-CN"/>
              </w:rPr>
              <w:t>globally successfully.</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Step 2. Enable application HTTP, TCP and IP for reporting successfully.</w:t>
            </w:r>
          </w:p>
          <w:p w:rsidR="00CF035D" w:rsidRDefault="00B459B6" w:rsidP="00CF035D">
            <w:pPr>
              <w:pStyle w:val="Body"/>
              <w:rPr>
                <w:rFonts w:ascii="Arial" w:eastAsia="宋体" w:hAnsi="Arial" w:cs="Arial"/>
                <w:lang w:eastAsia="zh-CN"/>
              </w:rPr>
            </w:pPr>
            <w:r>
              <w:rPr>
                <w:rFonts w:ascii="Arial" w:eastAsia="宋体" w:hAnsi="Arial" w:cs="Arial" w:hint="eastAsia"/>
                <w:lang w:eastAsia="zh-CN"/>
              </w:rPr>
              <w:t>Step 4</w:t>
            </w:r>
            <w:r w:rsidR="00CF035D">
              <w:rPr>
                <w:rFonts w:ascii="Arial" w:eastAsia="宋体" w:hAnsi="Arial" w:cs="Arial" w:hint="eastAsia"/>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CF035D" w:rsidRPr="00D576E5"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eth1</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wii1.1</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2</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unknown</w:t>
                  </w:r>
                  <w:r w:rsidRPr="00D91692">
                    <w:rPr>
                      <w:rFonts w:ascii="Calibri" w:eastAsia="Times New Roman" w:hAnsi="Calibri" w:cs="Calibri"/>
                      <w:b w:val="0"/>
                      <w:sz w:val="22"/>
                      <w:szCs w:val="22"/>
                      <w:lang w:eastAsia="zh-CN"/>
                    </w:rPr>
                    <w:t>)</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F035D" w:rsidRPr="00D576E5"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lastRenderedPageBreak/>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CF035D" w:rsidRPr="00FA1DAA" w:rsidRDefault="00CF035D" w:rsidP="00CF035D">
            <w:pPr>
              <w:pStyle w:val="Body"/>
              <w:rPr>
                <w:rFonts w:ascii="Arial" w:eastAsia="宋体" w:hAnsi="Arial" w:cs="Arial"/>
                <w:lang w:eastAsia="zh-CN"/>
              </w:rPr>
            </w:pPr>
          </w:p>
        </w:tc>
      </w:tr>
      <w:tr w:rsidR="00CF035D" w:rsidRPr="00322E9D"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eastAsia="宋体" w:hAnsi="Arial" w:cs="Arial"/>
                <w:color w:val="auto"/>
                <w:lang w:eastAsia="zh-CN"/>
              </w:rPr>
            </w:pPr>
            <w:r w:rsidRPr="001D5BE4">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p>
        </w:tc>
      </w:tr>
      <w:tr w:rsidR="00CF035D" w:rsidRPr="00322E9D"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p>
        </w:tc>
      </w:tr>
    </w:tbl>
    <w:p w:rsidR="00CF035D" w:rsidRPr="000E29B5" w:rsidRDefault="00CF035D" w:rsidP="00CF035D">
      <w:pPr>
        <w:pStyle w:val="Heading4"/>
        <w:ind w:firstLine="1121"/>
        <w:rPr>
          <w:rFonts w:ascii="Arial" w:hAnsi="Arial"/>
          <w:b w:val="0"/>
          <w:sz w:val="21"/>
          <w:szCs w:val="21"/>
        </w:rPr>
      </w:pPr>
      <w:r w:rsidRPr="000E29B5">
        <w:rPr>
          <w:rFonts w:ascii="Arial" w:hAnsi="Arial"/>
          <w:b w:val="0"/>
          <w:sz w:val="21"/>
          <w:szCs w:val="21"/>
        </w:rPr>
        <w:t>ApplicationReporting_Function_</w:t>
      </w:r>
      <w:r w:rsidR="00B459B6">
        <w:rPr>
          <w:rFonts w:ascii="Arial" w:eastAsia="宋体" w:hAnsi="Arial" w:hint="eastAsia"/>
          <w:b w:val="0"/>
          <w:sz w:val="21"/>
          <w:szCs w:val="21"/>
          <w:lang w:eastAsia="zh-CN"/>
        </w:rPr>
        <w:t>31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1C50E1"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C50E1" w:rsidRDefault="00CF035D" w:rsidP="00CF035D">
            <w:pPr>
              <w:rPr>
                <w:rFonts w:ascii="Arial" w:hAnsi="Arial" w:cs="Arial"/>
                <w:color w:val="auto"/>
              </w:rPr>
            </w:pPr>
            <w:r w:rsidRPr="001C50E1">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C50E1" w:rsidRDefault="00CF035D" w:rsidP="00CF035D">
            <w:pPr>
              <w:pStyle w:val="Body"/>
              <w:rPr>
                <w:rFonts w:ascii="Arial" w:eastAsia="宋体" w:hAnsi="Arial" w:cs="Arial"/>
                <w:lang w:eastAsia="zh-CN"/>
              </w:rPr>
            </w:pPr>
            <w:r w:rsidRPr="001C50E1">
              <w:rPr>
                <w:rFonts w:ascii="Arial" w:eastAsia="宋体" w:hAnsi="Arial" w:cs="Arial"/>
                <w:lang w:eastAsia="zh-CN"/>
              </w:rPr>
              <w:t>ApplicationReporting_Function_</w:t>
            </w:r>
            <w:r w:rsidR="00B459B6">
              <w:rPr>
                <w:rFonts w:ascii="Arial" w:eastAsia="宋体" w:hAnsi="Arial" w:cs="Arial" w:hint="eastAsia"/>
                <w:lang w:eastAsia="zh-CN"/>
              </w:rPr>
              <w:t>31</w:t>
            </w:r>
          </w:p>
        </w:tc>
      </w:tr>
      <w:tr w:rsidR="00CF035D" w:rsidRPr="001C50E1"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C50E1" w:rsidRDefault="00CF035D" w:rsidP="00CF035D">
            <w:pPr>
              <w:rPr>
                <w:rFonts w:ascii="Arial" w:hAnsi="Arial" w:cs="Arial"/>
                <w:color w:val="auto"/>
              </w:rPr>
            </w:pPr>
            <w:r w:rsidRPr="001C50E1">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C50E1" w:rsidRDefault="00CF035D" w:rsidP="00CF035D">
            <w:pPr>
              <w:pStyle w:val="Body"/>
              <w:rPr>
                <w:rFonts w:ascii="Arial" w:eastAsia="宋体" w:hAnsi="Arial" w:cs="Arial"/>
                <w:lang w:eastAsia="zh-CN"/>
              </w:rPr>
            </w:pPr>
            <w:r>
              <w:rPr>
                <w:rFonts w:ascii="Arial" w:eastAsia="宋体" w:hAnsi="Arial" w:cs="Arial" w:hint="eastAsia"/>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C50E1" w:rsidRDefault="00CF035D" w:rsidP="00CF035D">
            <w:pPr>
              <w:rPr>
                <w:rFonts w:ascii="Arial" w:hAnsi="Arial" w:cs="Arial"/>
                <w:color w:val="auto"/>
              </w:rPr>
            </w:pPr>
            <w:r w:rsidRPr="001C50E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C50E1" w:rsidRDefault="00CF035D" w:rsidP="00CF035D">
            <w:pPr>
              <w:pStyle w:val="Body"/>
              <w:rPr>
                <w:rFonts w:ascii="Arial" w:eastAsia="宋体" w:hAnsi="Arial" w:cs="Arial"/>
                <w:lang w:eastAsia="zh-CN"/>
              </w:rPr>
            </w:pPr>
            <w:r w:rsidRPr="001C50E1">
              <w:rPr>
                <w:rFonts w:ascii="Arial" w:eastAsia="宋体" w:hAnsi="Arial" w:cs="Arial"/>
                <w:lang w:eastAsia="zh-CN"/>
              </w:rPr>
              <w:t>No</w:t>
            </w:r>
          </w:p>
        </w:tc>
      </w:tr>
      <w:tr w:rsidR="00CF035D" w:rsidRPr="001C50E1"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C50E1" w:rsidRDefault="00CF035D" w:rsidP="00CF035D">
            <w:pPr>
              <w:rPr>
                <w:rFonts w:ascii="Arial" w:hAnsi="Arial" w:cs="Arial"/>
                <w:color w:val="auto"/>
              </w:rPr>
            </w:pPr>
            <w:r w:rsidRPr="001C50E1">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C93938" w:rsidRDefault="00CF035D" w:rsidP="00CF035D">
            <w:pPr>
              <w:pStyle w:val="Body"/>
              <w:rPr>
                <w:rFonts w:ascii="Arial" w:eastAsia="宋体" w:hAnsi="Arial" w:cs="Arial"/>
                <w:lang w:eastAsia="zh-CN"/>
              </w:rPr>
            </w:pPr>
            <w:r>
              <w:rPr>
                <w:rFonts w:ascii="Arial" w:eastAsia="宋体" w:hAnsi="Arial" w:cs="Arial"/>
                <w:lang w:eastAsia="zh-CN"/>
              </w:rPr>
              <w:t>Laptop1</w:t>
            </w:r>
            <w:r>
              <w:rPr>
                <w:rFonts w:ascii="Arial" w:eastAsia="宋体" w:hAnsi="Arial" w:cs="Arial" w:hint="eastAsia"/>
                <w:lang w:eastAsia="zh-CN"/>
              </w:rPr>
              <w:t>_____SW(trunk)</w:t>
            </w:r>
            <w:r w:rsidRPr="00B2458B">
              <w:rPr>
                <w:rFonts w:ascii="Arial" w:eastAsia="宋体" w:hAnsi="Arial" w:cs="Arial"/>
                <w:lang w:eastAsia="zh-CN"/>
              </w:rPr>
              <w:t>_____</w:t>
            </w:r>
            <w:r>
              <w:rPr>
                <w:rFonts w:ascii="Arial" w:eastAsia="宋体" w:hAnsi="Arial" w:cs="Arial" w:hint="eastAsia"/>
                <w:lang w:eastAsia="zh-CN"/>
              </w:rPr>
              <w:t>(agg0)MP(wifi1.1)--------(wifi1.1)AP(eth)</w:t>
            </w:r>
            <w:r w:rsidRPr="00B2458B">
              <w:rPr>
                <w:rFonts w:ascii="Arial" w:eastAsia="宋体" w:hAnsi="Arial" w:cs="Arial"/>
                <w:lang w:eastAsia="zh-CN"/>
              </w:rPr>
              <w:t>_____</w:t>
            </w:r>
            <w:r>
              <w:rPr>
                <w:rFonts w:ascii="Arial" w:eastAsia="宋体" w:hAnsi="Arial" w:cs="Arial" w:hint="eastAsia"/>
                <w:lang w:eastAsia="zh-CN"/>
              </w:rPr>
              <w:t>SW_____</w:t>
            </w:r>
            <w:r w:rsidRPr="00B2458B">
              <w:rPr>
                <w:rFonts w:ascii="Arial" w:eastAsia="宋体" w:hAnsi="Arial" w:cs="Arial"/>
                <w:lang w:eastAsia="zh-CN"/>
              </w:rPr>
              <w:t>HM</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CF035D" w:rsidRPr="001C50E1"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CF035D" w:rsidRPr="001C50E1"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C50E1" w:rsidRDefault="00CF035D" w:rsidP="00CF035D">
            <w:pPr>
              <w:rPr>
                <w:rFonts w:ascii="Arial" w:hAnsi="Arial" w:cs="Arial"/>
                <w:color w:val="auto"/>
              </w:rPr>
            </w:pPr>
            <w:r w:rsidRPr="001C50E1">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C50E1" w:rsidRDefault="00CF035D" w:rsidP="00CF035D">
            <w:pPr>
              <w:pStyle w:val="Body"/>
              <w:rPr>
                <w:rFonts w:ascii="Arial" w:eastAsia="宋体" w:hAnsi="Arial" w:cs="Arial"/>
                <w:lang w:eastAsia="zh-CN"/>
              </w:rPr>
            </w:pPr>
            <w:r>
              <w:rPr>
                <w:rFonts w:ascii="Arial" w:eastAsia="宋体" w:hAnsi="Arial" w:cs="Arial" w:hint="eastAsia"/>
                <w:lang w:eastAsia="zh-CN"/>
              </w:rPr>
              <w:t>The application reporting verification for AP aggregate bridge-802.1q agg0.</w:t>
            </w:r>
            <w:r w:rsidR="00B459B6">
              <w:rPr>
                <w:rFonts w:ascii="Arial" w:eastAsia="宋体" w:hAnsi="Arial" w:cs="Arial" w:hint="eastAsia"/>
                <w:lang w:eastAsia="zh-CN"/>
              </w:rPr>
              <w:t xml:space="preserve"> (</w:t>
            </w:r>
            <w:r w:rsidR="006666BC">
              <w:rPr>
                <w:rFonts w:ascii="Arial" w:eastAsia="宋体" w:hAnsi="Arial" w:cs="Arial" w:hint="eastAsia"/>
                <w:lang w:eastAsia="zh-CN"/>
              </w:rPr>
              <w:t>Enable Mode</w:t>
            </w:r>
            <w:r w:rsidR="00B459B6">
              <w:rPr>
                <w:rFonts w:ascii="Arial" w:eastAsia="宋体" w:hAnsi="Arial" w:cs="Arial" w:hint="eastAsia"/>
                <w:lang w:eastAsia="zh-CN"/>
              </w:rPr>
              <w:t>)</w:t>
            </w:r>
          </w:p>
        </w:tc>
      </w:tr>
      <w:tr w:rsidR="00CF035D" w:rsidRPr="001C50E1"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C50E1" w:rsidRDefault="00CF035D" w:rsidP="00CF035D">
            <w:pPr>
              <w:rPr>
                <w:rFonts w:ascii="Arial" w:eastAsia="宋体" w:hAnsi="Arial" w:cs="Arial"/>
                <w:color w:val="auto"/>
                <w:lang w:eastAsia="zh-CN"/>
              </w:rPr>
            </w:pPr>
            <w:r w:rsidRPr="001C50E1">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Pr>
                <w:rFonts w:ascii="Arial" w:eastAsia="宋体" w:hAnsi="Arial" w:cs="Arial"/>
                <w:lang w:eastAsia="zh-CN"/>
              </w:rPr>
              <w:t>AP: AP320,AP340,AP330,AP350</w:t>
            </w:r>
            <w:r w:rsidRPr="00EF62D6">
              <w:rPr>
                <w:rFonts w:ascii="Arial" w:eastAsia="宋体" w:hAnsi="Arial" w:cs="Arial"/>
                <w:lang w:eastAsia="zh-CN"/>
              </w:rPr>
              <w:t>,</w:t>
            </w:r>
          </w:p>
        </w:tc>
      </w:tr>
      <w:tr w:rsidR="00CF035D" w:rsidRPr="001C50E1"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C50E1" w:rsidRDefault="00CF035D" w:rsidP="00CF035D">
            <w:pPr>
              <w:rPr>
                <w:rFonts w:ascii="Arial" w:hAnsi="Arial" w:cs="Arial"/>
                <w:color w:val="auto"/>
              </w:rPr>
            </w:pPr>
            <w:r w:rsidRPr="001C50E1">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AP and MP are</w:t>
            </w:r>
            <w:r>
              <w:rPr>
                <w:rFonts w:ascii="Arial" w:eastAsia="宋体" w:hAnsi="Arial" w:cs="Arial"/>
                <w:lang w:eastAsia="zh-CN"/>
              </w:rPr>
              <w:t xml:space="preserve"> managed by HM</w:t>
            </w:r>
            <w:r>
              <w:rPr>
                <w:rFonts w:ascii="Arial" w:eastAsia="宋体" w:hAnsi="Arial" w:cs="Arial" w:hint="eastAsia"/>
                <w:lang w:eastAsia="zh-CN"/>
              </w:rPr>
              <w:t>.</w:t>
            </w:r>
          </w:p>
          <w:p w:rsidR="00CF035D" w:rsidRPr="00F30A6D" w:rsidRDefault="00CF035D" w:rsidP="00CF035D">
            <w:pPr>
              <w:pStyle w:val="Body"/>
              <w:rPr>
                <w:rFonts w:ascii="Arial" w:eastAsia="宋体" w:hAnsi="Arial" w:cs="Arial"/>
                <w:lang w:eastAsia="zh-CN"/>
              </w:rPr>
            </w:pPr>
            <w:r>
              <w:rPr>
                <w:rFonts w:ascii="Arial" w:eastAsia="宋体" w:hAnsi="Arial" w:cs="Arial" w:hint="eastAsia"/>
                <w:lang w:eastAsia="zh-CN"/>
              </w:rPr>
              <w:t>Set MP/AP wifi1.1 and AP eth interface mode as backhaul. MP connects with AP via wifi1.1 backhaul interface.</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Bind MP eth0 and eth1 with aggregate bridge-802.1q agg0</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SW and MP allow all vlans.</w:t>
            </w:r>
          </w:p>
          <w:p w:rsidR="00CF035D" w:rsidRPr="001D5BE4" w:rsidRDefault="00CF035D" w:rsidP="00CF035D">
            <w:pPr>
              <w:pStyle w:val="Body"/>
              <w:rPr>
                <w:rFonts w:ascii="Arial" w:eastAsia="宋体" w:hAnsi="Arial" w:cs="Arial"/>
                <w:lang w:eastAsia="zh-CN"/>
              </w:rPr>
            </w:pPr>
            <w:r>
              <w:rPr>
                <w:rFonts w:ascii="Arial" w:eastAsia="宋体" w:hAnsi="Arial" w:cs="Arial" w:hint="eastAsia"/>
                <w:lang w:eastAsia="zh-CN"/>
              </w:rPr>
              <w:t>Laptop1 connects with Internet via SW.</w:t>
            </w:r>
          </w:p>
        </w:tc>
      </w:tr>
      <w:tr w:rsidR="00CF035D" w:rsidRPr="001C50E1"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C50E1" w:rsidRDefault="00CF035D" w:rsidP="00CF035D">
            <w:pPr>
              <w:rPr>
                <w:rFonts w:ascii="Arial" w:hAnsi="Arial" w:cs="Arial"/>
                <w:color w:val="auto"/>
              </w:rPr>
            </w:pPr>
            <w:r w:rsidRPr="001C50E1">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EB7D7A">
            <w:pPr>
              <w:pStyle w:val="Body"/>
              <w:numPr>
                <w:ilvl w:val="2"/>
                <w:numId w:val="104"/>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sidR="00B459B6">
              <w:rPr>
                <w:rFonts w:ascii="Arial" w:eastAsia="宋体" w:hAnsi="Arial" w:cs="Arial" w:hint="eastAsia"/>
                <w:lang w:eastAsia="zh-CN"/>
              </w:rPr>
              <w:t>enable</w:t>
            </w:r>
            <w:r>
              <w:rPr>
                <w:rFonts w:ascii="Arial" w:eastAsia="宋体" w:hAnsi="Arial" w:cs="Arial"/>
                <w:lang w:eastAsia="zh-CN"/>
              </w:rPr>
              <w:t>”</w:t>
            </w:r>
            <w:r>
              <w:rPr>
                <w:rFonts w:ascii="Arial" w:eastAsia="宋体" w:hAnsi="Arial" w:cs="Arial" w:hint="eastAsia"/>
                <w:lang w:eastAsia="zh-CN"/>
              </w:rPr>
              <w:t xml:space="preserve"> globally at MP.</w:t>
            </w:r>
          </w:p>
          <w:p w:rsidR="00CF035D" w:rsidRDefault="00CF035D" w:rsidP="00EB7D7A">
            <w:pPr>
              <w:pStyle w:val="Body"/>
              <w:numPr>
                <w:ilvl w:val="2"/>
                <w:numId w:val="104"/>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CF035D" w:rsidRDefault="00CF035D" w:rsidP="00EB7D7A">
            <w:pPr>
              <w:pStyle w:val="Body"/>
              <w:numPr>
                <w:ilvl w:val="2"/>
                <w:numId w:val="104"/>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CF035D" w:rsidRPr="00B459B6" w:rsidRDefault="00CF035D" w:rsidP="00EB7D7A">
            <w:pPr>
              <w:pStyle w:val="Body"/>
              <w:numPr>
                <w:ilvl w:val="2"/>
                <w:numId w:val="104"/>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MP reporting file. Check if MP can classify and report application traffic, which goes through MP aggregate bridge-802.1q agg0, with correct TLV field to HM correctly.</w:t>
            </w:r>
          </w:p>
        </w:tc>
      </w:tr>
      <w:tr w:rsidR="00CF035D" w:rsidRPr="001C50E1"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C50E1" w:rsidRDefault="00CF035D" w:rsidP="00CF035D">
            <w:pPr>
              <w:rPr>
                <w:rFonts w:ascii="Arial" w:hAnsi="Arial" w:cs="Arial"/>
                <w:color w:val="auto"/>
              </w:rPr>
            </w:pPr>
            <w:r w:rsidRPr="001C50E1">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 xml:space="preserve">Step 1. Turn on L7 engine and set application reporting mode </w:t>
            </w:r>
            <w:r w:rsidR="00B459B6">
              <w:rPr>
                <w:rFonts w:ascii="Arial" w:eastAsia="宋体" w:hAnsi="Arial" w:cs="Arial" w:hint="eastAsia"/>
                <w:lang w:eastAsia="zh-CN"/>
              </w:rPr>
              <w:t xml:space="preserve">as </w:t>
            </w:r>
            <w:r w:rsidR="00B459B6">
              <w:rPr>
                <w:rFonts w:ascii="Arial" w:eastAsia="宋体" w:hAnsi="Arial" w:cs="Arial"/>
                <w:lang w:eastAsia="zh-CN"/>
              </w:rPr>
              <w:t>“</w:t>
            </w:r>
            <w:r w:rsidR="00B459B6">
              <w:rPr>
                <w:rFonts w:ascii="Arial" w:eastAsia="宋体" w:hAnsi="Arial" w:cs="Arial" w:hint="eastAsia"/>
                <w:lang w:eastAsia="zh-CN"/>
              </w:rPr>
              <w:t>enable</w:t>
            </w:r>
            <w:r w:rsidR="00B459B6">
              <w:rPr>
                <w:rFonts w:ascii="Arial" w:eastAsia="宋体" w:hAnsi="Arial" w:cs="Arial"/>
                <w:lang w:eastAsia="zh-CN"/>
              </w:rPr>
              <w:t>”</w:t>
            </w:r>
            <w:r w:rsidR="00B459B6">
              <w:rPr>
                <w:rFonts w:ascii="Arial" w:eastAsia="宋体" w:hAnsi="Arial" w:cs="Arial" w:hint="eastAsia"/>
                <w:lang w:eastAsia="zh-CN"/>
              </w:rPr>
              <w:t xml:space="preserve"> </w:t>
            </w:r>
            <w:r>
              <w:rPr>
                <w:rFonts w:ascii="Arial" w:eastAsia="宋体" w:hAnsi="Arial" w:cs="Arial" w:hint="eastAsia"/>
                <w:lang w:eastAsia="zh-CN"/>
              </w:rPr>
              <w:t>globally successfully.</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Step 2. Enable application HTTP, TCP and IP for reporting successfully.</w:t>
            </w:r>
          </w:p>
          <w:p w:rsidR="00CF035D" w:rsidRDefault="00B459B6" w:rsidP="00CF035D">
            <w:pPr>
              <w:pStyle w:val="Body"/>
              <w:rPr>
                <w:rFonts w:ascii="Arial" w:eastAsia="宋体" w:hAnsi="Arial" w:cs="Arial"/>
                <w:lang w:eastAsia="zh-CN"/>
              </w:rPr>
            </w:pPr>
            <w:r>
              <w:rPr>
                <w:rFonts w:ascii="Arial" w:eastAsia="宋体" w:hAnsi="Arial" w:cs="Arial" w:hint="eastAsia"/>
                <w:lang w:eastAsia="zh-CN"/>
              </w:rPr>
              <w:t>Step 4</w:t>
            </w:r>
            <w:r w:rsidR="00CF035D">
              <w:rPr>
                <w:rFonts w:ascii="Arial" w:eastAsia="宋体" w:hAnsi="Arial" w:cs="Arial" w:hint="eastAsia"/>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CF035D" w:rsidRPr="00D576E5"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lastRenderedPageBreak/>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agg0</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wii1.1</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2</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unknown</w:t>
                  </w:r>
                  <w:r w:rsidRPr="00D91692">
                    <w:rPr>
                      <w:rFonts w:ascii="Calibri" w:eastAsia="Times New Roman" w:hAnsi="Calibri" w:cs="Calibri"/>
                      <w:b w:val="0"/>
                      <w:sz w:val="22"/>
                      <w:szCs w:val="22"/>
                      <w:lang w:eastAsia="zh-CN"/>
                    </w:rPr>
                    <w:t>)</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F035D" w:rsidRPr="00D576E5"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CF035D" w:rsidRDefault="00CF035D" w:rsidP="00CF035D">
            <w:pPr>
              <w:pStyle w:val="Body"/>
              <w:rPr>
                <w:rFonts w:ascii="Arial" w:eastAsia="宋体" w:hAnsi="Arial" w:cs="Arial"/>
                <w:lang w:eastAsia="zh-CN"/>
              </w:rPr>
            </w:pPr>
          </w:p>
          <w:p w:rsidR="00CD58EF" w:rsidRPr="00FA1DAA" w:rsidRDefault="00CD58EF" w:rsidP="00CD58EF">
            <w:pPr>
              <w:pStyle w:val="Body"/>
              <w:rPr>
                <w:rFonts w:ascii="Arial" w:eastAsia="宋体" w:hAnsi="Arial" w:cs="Arial"/>
                <w:lang w:eastAsia="zh-CN"/>
              </w:rPr>
            </w:pPr>
          </w:p>
        </w:tc>
      </w:tr>
      <w:tr w:rsidR="00CF035D" w:rsidRPr="001C50E1"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C50E1" w:rsidRDefault="00CF035D" w:rsidP="00CF035D">
            <w:pPr>
              <w:rPr>
                <w:rFonts w:ascii="Arial" w:eastAsia="宋体" w:hAnsi="Arial" w:cs="Arial"/>
                <w:color w:val="auto"/>
                <w:lang w:eastAsia="zh-CN"/>
              </w:rPr>
            </w:pPr>
            <w:r w:rsidRPr="001C50E1">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C50E1" w:rsidRDefault="00CF035D" w:rsidP="00CF035D">
            <w:pPr>
              <w:pStyle w:val="Body"/>
              <w:rPr>
                <w:rFonts w:ascii="Arial" w:eastAsia="宋体" w:hAnsi="Arial" w:cs="Arial"/>
                <w:lang w:eastAsia="zh-CN"/>
              </w:rPr>
            </w:pPr>
          </w:p>
        </w:tc>
      </w:tr>
      <w:tr w:rsidR="00CF035D" w:rsidRPr="001C50E1"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C50E1" w:rsidRDefault="00CF035D" w:rsidP="00CF035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2340E" w:rsidRDefault="00D2340E" w:rsidP="00D2340E">
            <w:pPr>
              <w:pStyle w:val="Body"/>
              <w:rPr>
                <w:rFonts w:ascii="Arial" w:eastAsia="宋体" w:hAnsi="Arial" w:cs="Arial"/>
                <w:lang w:eastAsia="zh-CN"/>
              </w:rPr>
            </w:pPr>
            <w:r>
              <w:rPr>
                <w:rFonts w:ascii="Arial" w:eastAsia="宋体" w:hAnsi="Arial" w:cs="Arial" w:hint="eastAsia"/>
                <w:lang w:eastAsia="zh-CN"/>
              </w:rPr>
              <w:t>Dec 10. 2012:</w:t>
            </w:r>
          </w:p>
          <w:p w:rsidR="00CF035D" w:rsidRPr="001C50E1" w:rsidRDefault="00D2340E" w:rsidP="00D2340E">
            <w:pPr>
              <w:pStyle w:val="Body"/>
              <w:rPr>
                <w:rFonts w:ascii="Arial" w:eastAsia="宋体" w:hAnsi="Arial" w:cs="Arial"/>
                <w:lang w:eastAsia="zh-CN"/>
              </w:rPr>
            </w:pPr>
            <w:r>
              <w:rPr>
                <w:rFonts w:ascii="Arial" w:eastAsia="宋体" w:hAnsi="Arial" w:cs="Arial" w:hint="eastAsia"/>
                <w:lang w:eastAsia="zh-CN"/>
              </w:rPr>
              <w:t>According to HiveOS Dev response, red0/agg0 as bridge-802.1q/bridge-access is not supported cunnently.</w:t>
            </w:r>
          </w:p>
        </w:tc>
      </w:tr>
    </w:tbl>
    <w:p w:rsidR="00CF035D" w:rsidRPr="000E29B5" w:rsidRDefault="00CF035D" w:rsidP="00CF035D">
      <w:pPr>
        <w:pStyle w:val="Heading4"/>
        <w:ind w:firstLine="1121"/>
        <w:rPr>
          <w:rFonts w:ascii="Arial" w:hAnsi="Arial"/>
          <w:b w:val="0"/>
          <w:sz w:val="21"/>
          <w:szCs w:val="21"/>
        </w:rPr>
      </w:pPr>
      <w:r w:rsidRPr="000E29B5">
        <w:rPr>
          <w:rFonts w:ascii="Arial" w:hAnsi="Arial" w:hint="eastAsia"/>
          <w:b w:val="0"/>
          <w:sz w:val="21"/>
          <w:szCs w:val="21"/>
        </w:rPr>
        <w:t>ApplicationReporting_Function_</w:t>
      </w:r>
      <w:r w:rsidR="00B459B6">
        <w:rPr>
          <w:rFonts w:ascii="Arial" w:eastAsia="宋体" w:hAnsi="Arial" w:hint="eastAsia"/>
          <w:b w:val="0"/>
          <w:sz w:val="21"/>
          <w:szCs w:val="21"/>
          <w:lang w:eastAsia="zh-CN"/>
        </w:rPr>
        <w:t>32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rPr>
                <w:rFonts w:ascii="Arial" w:hAnsi="Arial" w:cs="Arial"/>
                <w:color w:val="auto"/>
              </w:rPr>
            </w:pPr>
            <w:r w:rsidRPr="000D2EAE">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pStyle w:val="Body"/>
              <w:rPr>
                <w:rFonts w:ascii="Arial" w:eastAsia="宋体" w:hAnsi="Arial" w:cs="Arial"/>
                <w:lang w:eastAsia="zh-CN"/>
              </w:rPr>
            </w:pPr>
            <w:r w:rsidRPr="000D2EAE">
              <w:rPr>
                <w:rFonts w:ascii="Arial" w:eastAsia="宋体" w:hAnsi="Arial" w:cs="Arial"/>
                <w:lang w:eastAsia="zh-CN"/>
              </w:rPr>
              <w:t>ApplicationReporting_Function_</w:t>
            </w:r>
            <w:r w:rsidR="00B459B6">
              <w:rPr>
                <w:rFonts w:ascii="Arial" w:eastAsia="宋体" w:hAnsi="Arial" w:cs="Arial" w:hint="eastAsia"/>
                <w:lang w:eastAsia="zh-CN"/>
              </w:rPr>
              <w:t>32</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rPr>
                <w:rFonts w:ascii="Arial" w:hAnsi="Arial" w:cs="Arial"/>
                <w:color w:val="auto"/>
              </w:rPr>
            </w:pPr>
            <w:r w:rsidRPr="000D2EAE">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pStyle w:val="Body"/>
              <w:rPr>
                <w:rFonts w:ascii="Arial" w:eastAsia="宋体" w:hAnsi="Arial" w:cs="Arial"/>
                <w:lang w:eastAsia="zh-CN"/>
              </w:rPr>
            </w:pPr>
            <w:r>
              <w:rPr>
                <w:rFonts w:ascii="Arial" w:eastAsia="宋体" w:hAnsi="Arial" w:cs="Arial" w:hint="eastAsia"/>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rPr>
                <w:rFonts w:ascii="Arial" w:hAnsi="Arial" w:cs="Arial"/>
                <w:color w:val="auto"/>
              </w:rPr>
            </w:pPr>
            <w:r w:rsidRPr="000D2EAE">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pStyle w:val="Body"/>
              <w:rPr>
                <w:rFonts w:ascii="Arial" w:eastAsia="宋体" w:hAnsi="Arial" w:cs="Arial"/>
                <w:lang w:eastAsia="zh-CN"/>
              </w:rPr>
            </w:pPr>
            <w:r w:rsidRPr="000D2EAE">
              <w:rPr>
                <w:rFonts w:ascii="Arial" w:eastAsia="宋体" w:hAnsi="Arial" w:cs="Arial"/>
                <w:lang w:eastAsia="zh-CN"/>
              </w:rPr>
              <w:t>No</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rPr>
                <w:rFonts w:ascii="Arial" w:hAnsi="Arial" w:cs="Arial"/>
                <w:color w:val="auto"/>
              </w:rPr>
            </w:pPr>
            <w:r w:rsidRPr="000D2EAE">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pStyle w:val="Body"/>
              <w:rPr>
                <w:rFonts w:ascii="Arial" w:eastAsia="宋体" w:hAnsi="Arial" w:cs="Arial"/>
                <w:lang w:eastAsia="zh-CN"/>
              </w:rPr>
            </w:pPr>
            <w:r w:rsidRPr="000D2EAE">
              <w:rPr>
                <w:rFonts w:ascii="Arial" w:eastAsia="宋体" w:hAnsi="Arial" w:cs="Arial"/>
                <w:lang w:eastAsia="zh-CN"/>
              </w:rPr>
              <w:t>Laptop1_____SW(trunk)_____(red0)MP(wifi1.1)--------(wifi1.1)AP(eth)_____SW_____HM</w:t>
            </w:r>
          </w:p>
          <w:p w:rsidR="00CF035D" w:rsidRPr="000D2EAE" w:rsidRDefault="00CF035D" w:rsidP="00CF035D">
            <w:pPr>
              <w:pStyle w:val="Body"/>
              <w:rPr>
                <w:rFonts w:ascii="Arial" w:eastAsia="宋体" w:hAnsi="Arial" w:cs="Arial"/>
                <w:lang w:eastAsia="zh-CN"/>
              </w:rPr>
            </w:pPr>
            <w:r w:rsidRPr="000D2EAE">
              <w:rPr>
                <w:rFonts w:ascii="Arial" w:eastAsia="宋体" w:hAnsi="Arial" w:cs="Arial"/>
                <w:lang w:eastAsia="zh-CN"/>
              </w:rPr>
              <w:t xml:space="preserve">                                                                                                                           |</w:t>
            </w:r>
          </w:p>
          <w:p w:rsidR="00CF035D" w:rsidRPr="000D2EAE" w:rsidRDefault="00CF035D" w:rsidP="00CF035D">
            <w:pPr>
              <w:pStyle w:val="Body"/>
              <w:rPr>
                <w:rFonts w:ascii="Arial" w:eastAsia="宋体" w:hAnsi="Arial" w:cs="Arial"/>
                <w:lang w:eastAsia="zh-CN"/>
              </w:rPr>
            </w:pPr>
            <w:r w:rsidRPr="000D2EAE">
              <w:rPr>
                <w:rFonts w:ascii="Arial" w:eastAsia="宋体" w:hAnsi="Arial" w:cs="Arial"/>
                <w:lang w:eastAsia="zh-CN"/>
              </w:rPr>
              <w:t xml:space="preserve">                                                                                                                           |</w:t>
            </w:r>
          </w:p>
          <w:p w:rsidR="00CF035D" w:rsidRPr="000D2EAE" w:rsidRDefault="00CF035D" w:rsidP="00CF035D">
            <w:pPr>
              <w:pStyle w:val="Body"/>
              <w:rPr>
                <w:rFonts w:ascii="Arial" w:eastAsia="宋体" w:hAnsi="Arial" w:cs="Arial"/>
                <w:lang w:eastAsia="zh-CN"/>
              </w:rPr>
            </w:pPr>
            <w:r w:rsidRPr="000D2EAE">
              <w:rPr>
                <w:rFonts w:ascii="Arial" w:eastAsia="宋体" w:hAnsi="Arial" w:cs="Arial"/>
                <w:lang w:eastAsia="zh-CN"/>
              </w:rPr>
              <w:t xml:space="preserve">                                                                                                                     Internet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rPr>
                <w:rFonts w:ascii="Arial" w:hAnsi="Arial" w:cs="Arial"/>
                <w:color w:val="auto"/>
              </w:rPr>
            </w:pPr>
            <w:r w:rsidRPr="000D2EAE">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pStyle w:val="Body"/>
              <w:rPr>
                <w:rFonts w:ascii="Arial" w:eastAsia="宋体" w:hAnsi="Arial" w:cs="Arial"/>
                <w:lang w:eastAsia="zh-CN"/>
              </w:rPr>
            </w:pPr>
            <w:r w:rsidRPr="000D2EAE">
              <w:rPr>
                <w:rFonts w:ascii="Arial" w:eastAsia="宋体" w:hAnsi="Arial" w:cs="Arial"/>
                <w:lang w:eastAsia="zh-CN"/>
              </w:rPr>
              <w:t>The application reporting verification for AP redundan</w:t>
            </w:r>
            <w:r>
              <w:rPr>
                <w:rFonts w:ascii="Arial" w:eastAsia="宋体" w:hAnsi="Arial" w:cs="Arial"/>
                <w:lang w:eastAsia="zh-CN"/>
              </w:rPr>
              <w:t>t bridge-802.1q red0</w:t>
            </w:r>
            <w:r w:rsidRPr="000D2EAE">
              <w:rPr>
                <w:rFonts w:ascii="Arial" w:eastAsia="宋体" w:hAnsi="Arial" w:cs="Arial"/>
                <w:lang w:eastAsia="zh-CN"/>
              </w:rPr>
              <w:t>.</w:t>
            </w:r>
            <w:r w:rsidR="00B459B6">
              <w:rPr>
                <w:rFonts w:ascii="Arial" w:eastAsia="宋体" w:hAnsi="Arial" w:cs="Arial" w:hint="eastAsia"/>
                <w:lang w:eastAsia="zh-CN"/>
              </w:rPr>
              <w:t xml:space="preserve"> (</w:t>
            </w:r>
            <w:r w:rsidR="006666BC">
              <w:rPr>
                <w:rFonts w:ascii="Arial" w:eastAsia="宋体" w:hAnsi="Arial" w:cs="Arial" w:hint="eastAsia"/>
                <w:lang w:eastAsia="zh-CN"/>
              </w:rPr>
              <w:t>Enable Mode</w:t>
            </w:r>
            <w:r w:rsidR="00B459B6">
              <w:rPr>
                <w:rFonts w:ascii="Arial" w:eastAsia="宋体" w:hAnsi="Arial" w:cs="Arial" w:hint="eastAsia"/>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rPr>
                <w:rFonts w:ascii="Arial" w:eastAsia="宋体" w:hAnsi="Arial" w:cs="Arial"/>
                <w:color w:val="auto"/>
                <w:lang w:eastAsia="zh-CN"/>
              </w:rPr>
            </w:pPr>
            <w:r w:rsidRPr="000D2EAE">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pStyle w:val="Body"/>
              <w:rPr>
                <w:rFonts w:ascii="Arial" w:eastAsia="宋体" w:hAnsi="Arial" w:cs="Arial"/>
                <w:lang w:eastAsia="zh-CN"/>
              </w:rPr>
            </w:pPr>
            <w:r w:rsidRPr="000D2EAE">
              <w:rPr>
                <w:rFonts w:ascii="Arial" w:eastAsia="宋体" w:hAnsi="Arial" w:cs="Arial"/>
                <w:lang w:eastAsia="zh-CN"/>
              </w:rPr>
              <w:t>AP: AP320,AP340,AP330,AP350,</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rPr>
                <w:rFonts w:ascii="Arial" w:hAnsi="Arial" w:cs="Arial"/>
                <w:color w:val="auto"/>
              </w:rPr>
            </w:pPr>
            <w:r w:rsidRPr="000D2EAE">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pStyle w:val="Body"/>
              <w:rPr>
                <w:rFonts w:ascii="Arial" w:eastAsia="宋体" w:hAnsi="Arial" w:cs="Arial"/>
                <w:lang w:eastAsia="zh-CN"/>
              </w:rPr>
            </w:pPr>
            <w:r w:rsidRPr="000D2EAE">
              <w:rPr>
                <w:rFonts w:ascii="Arial" w:eastAsia="宋体" w:hAnsi="Arial" w:cs="Arial"/>
                <w:lang w:eastAsia="zh-CN"/>
              </w:rPr>
              <w:t>AP and MP are managed by HM.</w:t>
            </w:r>
          </w:p>
          <w:p w:rsidR="00CF035D" w:rsidRPr="000D2EAE" w:rsidRDefault="00CF035D" w:rsidP="00CF035D">
            <w:pPr>
              <w:pStyle w:val="Body"/>
              <w:rPr>
                <w:rFonts w:ascii="Arial" w:eastAsia="宋体" w:hAnsi="Arial" w:cs="Arial"/>
                <w:lang w:eastAsia="zh-CN"/>
              </w:rPr>
            </w:pPr>
            <w:r w:rsidRPr="000D2EAE">
              <w:rPr>
                <w:rFonts w:ascii="Arial" w:eastAsia="宋体" w:hAnsi="Arial" w:cs="Arial"/>
                <w:lang w:eastAsia="zh-CN"/>
              </w:rPr>
              <w:t>Set MP/AP wifi1.1 and AP eth interface mode as backhaul. MP connects with AP via wifi1.1 backhaul interface.</w:t>
            </w:r>
          </w:p>
          <w:p w:rsidR="00CF035D" w:rsidRPr="000D2EAE" w:rsidRDefault="00CF035D" w:rsidP="00CF035D">
            <w:pPr>
              <w:pStyle w:val="Body"/>
              <w:rPr>
                <w:rFonts w:ascii="Arial" w:eastAsia="宋体" w:hAnsi="Arial" w:cs="Arial"/>
                <w:lang w:eastAsia="zh-CN"/>
              </w:rPr>
            </w:pPr>
            <w:r w:rsidRPr="000D2EAE">
              <w:rPr>
                <w:rFonts w:ascii="Arial" w:eastAsia="宋体" w:hAnsi="Arial" w:cs="Arial"/>
                <w:lang w:eastAsia="zh-CN"/>
              </w:rPr>
              <w:t>Bind MP eth0 and eth1 with redundant bridge-802.1q red0</w:t>
            </w:r>
          </w:p>
          <w:p w:rsidR="00CF035D" w:rsidRPr="000D2EAE" w:rsidRDefault="00CF035D" w:rsidP="00CF035D">
            <w:pPr>
              <w:pStyle w:val="Body"/>
              <w:rPr>
                <w:rFonts w:ascii="Arial" w:eastAsia="宋体" w:hAnsi="Arial" w:cs="Arial"/>
                <w:lang w:eastAsia="zh-CN"/>
              </w:rPr>
            </w:pPr>
            <w:r w:rsidRPr="000D2EAE">
              <w:rPr>
                <w:rFonts w:ascii="Arial" w:eastAsia="宋体" w:hAnsi="Arial" w:cs="Arial"/>
                <w:lang w:eastAsia="zh-CN"/>
              </w:rPr>
              <w:t>SW and MP allow all vlans.</w:t>
            </w:r>
          </w:p>
          <w:p w:rsidR="00CF035D" w:rsidRPr="000D2EAE" w:rsidRDefault="00CF035D" w:rsidP="00CF035D">
            <w:pPr>
              <w:pStyle w:val="Body"/>
              <w:rPr>
                <w:rFonts w:ascii="Arial" w:eastAsia="宋体" w:hAnsi="Arial" w:cs="Arial"/>
                <w:lang w:eastAsia="zh-CN"/>
              </w:rPr>
            </w:pPr>
            <w:r w:rsidRPr="000D2EAE">
              <w:rPr>
                <w:rFonts w:ascii="Arial" w:eastAsia="宋体" w:hAnsi="Arial" w:cs="Arial"/>
                <w:lang w:eastAsia="zh-CN"/>
              </w:rPr>
              <w:t>Laptop1 connects with Internet via SW.</w:t>
            </w:r>
          </w:p>
        </w:tc>
      </w:tr>
      <w:tr w:rsidR="00CF035D" w:rsidRPr="00322E9D"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rPr>
                <w:rFonts w:ascii="Arial" w:hAnsi="Arial" w:cs="Arial"/>
                <w:color w:val="auto"/>
              </w:rPr>
            </w:pPr>
            <w:r w:rsidRPr="000D2EAE">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3335F" w:rsidRDefault="00CF035D">
            <w:pPr>
              <w:pStyle w:val="Body"/>
              <w:numPr>
                <w:ilvl w:val="2"/>
                <w:numId w:val="115"/>
              </w:numPr>
              <w:ind w:left="268" w:hanging="268"/>
              <w:rPr>
                <w:rFonts w:ascii="Arial" w:eastAsia="宋体" w:hAnsi="Arial" w:cs="Arial"/>
                <w:b/>
                <w:color w:val="000000"/>
                <w:lang w:eastAsia="zh-CN"/>
              </w:rPr>
            </w:pPr>
            <w:r w:rsidRPr="000D2EAE">
              <w:rPr>
                <w:rFonts w:ascii="Arial" w:eastAsia="宋体" w:hAnsi="Arial" w:cs="Arial"/>
                <w:lang w:eastAsia="zh-CN"/>
              </w:rPr>
              <w:t>Turn on L7 engine and set app</w:t>
            </w:r>
            <w:r w:rsidR="00B459B6">
              <w:rPr>
                <w:rFonts w:ascii="Arial" w:eastAsia="宋体" w:hAnsi="Arial" w:cs="Arial"/>
                <w:lang w:eastAsia="zh-CN"/>
              </w:rPr>
              <w:t>lication reporting mode as “</w:t>
            </w:r>
            <w:r w:rsidR="00B459B6">
              <w:rPr>
                <w:rFonts w:ascii="Arial" w:eastAsia="宋体" w:hAnsi="Arial" w:cs="Arial" w:hint="eastAsia"/>
                <w:lang w:eastAsia="zh-CN"/>
              </w:rPr>
              <w:t>enable</w:t>
            </w:r>
            <w:r w:rsidRPr="000D2EAE">
              <w:rPr>
                <w:rFonts w:ascii="Arial" w:eastAsia="宋体" w:hAnsi="Arial" w:cs="Arial"/>
                <w:lang w:eastAsia="zh-CN"/>
              </w:rPr>
              <w:t>” globally at MP.</w:t>
            </w:r>
          </w:p>
          <w:p w:rsidR="00E3335F" w:rsidRDefault="00CF035D">
            <w:pPr>
              <w:pStyle w:val="Body"/>
              <w:numPr>
                <w:ilvl w:val="2"/>
                <w:numId w:val="115"/>
              </w:numPr>
              <w:ind w:left="268" w:hanging="268"/>
              <w:rPr>
                <w:rFonts w:ascii="Arial" w:eastAsia="宋体" w:hAnsi="Arial" w:cs="Arial"/>
                <w:b/>
                <w:color w:val="000000"/>
                <w:lang w:eastAsia="zh-CN"/>
              </w:rPr>
            </w:pPr>
            <w:r w:rsidRPr="000D2EAE">
              <w:rPr>
                <w:rFonts w:ascii="Arial" w:eastAsia="宋体" w:hAnsi="Arial" w:cs="Arial"/>
                <w:lang w:eastAsia="zh-CN"/>
              </w:rPr>
              <w:t>Enable application HTTP, TCP and IP for reporting.</w:t>
            </w:r>
          </w:p>
          <w:p w:rsidR="00E3335F" w:rsidRDefault="00CF035D">
            <w:pPr>
              <w:pStyle w:val="Body"/>
              <w:numPr>
                <w:ilvl w:val="2"/>
                <w:numId w:val="115"/>
              </w:numPr>
              <w:ind w:left="268" w:hanging="268"/>
              <w:rPr>
                <w:rFonts w:ascii="Arial" w:eastAsia="宋体" w:hAnsi="Arial" w:cs="Arial"/>
                <w:b/>
                <w:color w:val="000000"/>
                <w:lang w:eastAsia="zh-CN"/>
              </w:rPr>
            </w:pPr>
            <w:r w:rsidRPr="000D2EAE">
              <w:rPr>
                <w:rFonts w:ascii="Arial" w:eastAsia="宋体" w:hAnsi="Arial" w:cs="Arial"/>
                <w:lang w:eastAsia="zh-CN"/>
              </w:rPr>
              <w:t>Laptop1 accesses Internet web site via http session.</w:t>
            </w:r>
          </w:p>
          <w:p w:rsidR="00E3335F" w:rsidRDefault="00CF035D">
            <w:pPr>
              <w:pStyle w:val="Body"/>
              <w:numPr>
                <w:ilvl w:val="2"/>
                <w:numId w:val="115"/>
              </w:numPr>
              <w:ind w:left="268" w:hanging="268"/>
              <w:rPr>
                <w:rFonts w:ascii="Arial" w:eastAsia="宋体" w:hAnsi="Arial" w:cs="Arial"/>
                <w:b/>
                <w:color w:val="000000"/>
                <w:lang w:eastAsia="zh-CN"/>
              </w:rPr>
            </w:pPr>
            <w:r w:rsidRPr="000D2EAE">
              <w:rPr>
                <w:rFonts w:ascii="Arial" w:eastAsia="宋体" w:hAnsi="Arial" w:cs="Arial"/>
                <w:lang w:eastAsia="zh-CN"/>
              </w:rPr>
              <w:lastRenderedPageBreak/>
              <w:t>Making use of test tool provided by Dev, search corresponding TLV in MP reporting file. Check if MP can classify and report application traffic, which goes through MP redundant bridge-802.1q red0, with correct TLV field to HM correctly.</w:t>
            </w:r>
          </w:p>
        </w:tc>
      </w:tr>
      <w:tr w:rsidR="00CF035D" w:rsidRPr="00322E9D"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rPr>
                <w:rFonts w:ascii="Arial" w:hAnsi="Arial" w:cs="Arial"/>
                <w:color w:val="auto"/>
              </w:rPr>
            </w:pPr>
            <w:r w:rsidRPr="000D2EAE">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pStyle w:val="Body"/>
              <w:rPr>
                <w:rFonts w:ascii="Arial" w:eastAsia="宋体" w:hAnsi="Arial" w:cs="Arial"/>
                <w:lang w:eastAsia="zh-CN"/>
              </w:rPr>
            </w:pPr>
            <w:r w:rsidRPr="000D2EAE">
              <w:rPr>
                <w:rFonts w:ascii="Arial" w:eastAsia="宋体" w:hAnsi="Arial" w:cs="Arial"/>
                <w:lang w:eastAsia="zh-CN"/>
              </w:rPr>
              <w:t>Step 1. Turn on L7 engine and set application reporting mode</w:t>
            </w:r>
            <w:r w:rsidR="00B459B6">
              <w:rPr>
                <w:rFonts w:ascii="Arial" w:eastAsia="宋体" w:hAnsi="Arial" w:cs="Arial" w:hint="eastAsia"/>
                <w:lang w:eastAsia="zh-CN"/>
              </w:rPr>
              <w:t xml:space="preserve"> as </w:t>
            </w:r>
            <w:r w:rsidR="00B459B6">
              <w:rPr>
                <w:rFonts w:ascii="Arial" w:eastAsia="宋体" w:hAnsi="Arial" w:cs="Arial"/>
                <w:lang w:eastAsia="zh-CN"/>
              </w:rPr>
              <w:t>“</w:t>
            </w:r>
            <w:r w:rsidR="00B459B6">
              <w:rPr>
                <w:rFonts w:ascii="Arial" w:eastAsia="宋体" w:hAnsi="Arial" w:cs="Arial" w:hint="eastAsia"/>
                <w:lang w:eastAsia="zh-CN"/>
              </w:rPr>
              <w:t>enable</w:t>
            </w:r>
            <w:r w:rsidR="00B459B6">
              <w:rPr>
                <w:rFonts w:ascii="Arial" w:eastAsia="宋体" w:hAnsi="Arial" w:cs="Arial"/>
                <w:lang w:eastAsia="zh-CN"/>
              </w:rPr>
              <w:t>”</w:t>
            </w:r>
            <w:r w:rsidRPr="000D2EAE">
              <w:rPr>
                <w:rFonts w:ascii="Arial" w:eastAsia="宋体" w:hAnsi="Arial" w:cs="Arial"/>
                <w:lang w:eastAsia="zh-CN"/>
              </w:rPr>
              <w:t xml:space="preserve"> globally successfully.</w:t>
            </w:r>
          </w:p>
          <w:p w:rsidR="00CF035D" w:rsidRPr="000D2EAE" w:rsidRDefault="00CF035D" w:rsidP="00CF035D">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2</w:t>
            </w:r>
            <w:r w:rsidRPr="000D2EAE">
              <w:rPr>
                <w:rFonts w:ascii="Arial" w:eastAsia="宋体" w:hAnsi="Arial" w:cs="Arial"/>
                <w:lang w:eastAsia="zh-CN"/>
              </w:rPr>
              <w:t>. Enable application HTTP, TCP and IP for reporting successfully.</w:t>
            </w:r>
          </w:p>
          <w:p w:rsidR="00CF035D" w:rsidRPr="000D2EAE" w:rsidRDefault="00B459B6" w:rsidP="00CF035D">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4</w:t>
            </w:r>
            <w:r w:rsidR="00CF035D" w:rsidRPr="000D2EAE">
              <w:rPr>
                <w:rFonts w:ascii="Arial" w:eastAsia="宋体" w:hAnsi="Arial" w:cs="Arial"/>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CF035D" w:rsidRPr="000D2EAE"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0D2EAE" w:rsidRDefault="00CF035D" w:rsidP="00CF035D">
                  <w:pPr>
                    <w:jc w:val="center"/>
                    <w:rPr>
                      <w:rFonts w:ascii="Arial" w:eastAsia="Times New Roman" w:hAnsi="Arial" w:cs="Arial"/>
                      <w:b w:val="0"/>
                      <w:lang w:eastAsia="zh-CN"/>
                    </w:rPr>
                  </w:pPr>
                  <w:r w:rsidRPr="000D2EAE">
                    <w:rPr>
                      <w:rFonts w:ascii="Arial" w:eastAsia="Times New Roman" w:hAnsi="Arial" w:cs="Arial"/>
                      <w:b w:val="0"/>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0D2EAE" w:rsidRDefault="00CF035D" w:rsidP="00CF035D">
                  <w:pPr>
                    <w:jc w:val="center"/>
                    <w:rPr>
                      <w:rFonts w:ascii="Arial" w:eastAsia="Times New Roman" w:hAnsi="Arial" w:cs="Arial"/>
                      <w:b w:val="0"/>
                      <w:lang w:eastAsia="zh-CN"/>
                    </w:rPr>
                  </w:pPr>
                  <w:r w:rsidRPr="000D2EAE">
                    <w:rPr>
                      <w:rFonts w:ascii="Arial" w:eastAsia="Times New Roman" w:hAnsi="Arial" w:cs="Arial"/>
                      <w:b w:val="0"/>
                      <w:lang w:eastAsia="zh-CN"/>
                    </w:rPr>
                    <w:t>Expected Value</w:t>
                  </w:r>
                </w:p>
              </w:tc>
            </w:tr>
            <w:tr w:rsidR="00CF035D" w:rsidRPr="000D2EAE"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D2EAE" w:rsidRDefault="00CF035D" w:rsidP="00CF035D">
                  <w:pPr>
                    <w:rPr>
                      <w:rFonts w:ascii="Arial" w:eastAsia="Times New Roman" w:hAnsi="Arial" w:cs="Arial"/>
                      <w:b w:val="0"/>
                      <w:lang w:eastAsia="zh-CN"/>
                    </w:rPr>
                  </w:pPr>
                  <w:r w:rsidRPr="000D2EAE">
                    <w:rPr>
                      <w:rFonts w:ascii="Arial" w:eastAsia="Times New Roman" w:hAnsi="Arial" w:cs="Arial"/>
                      <w:b w:val="0"/>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0D2EAE" w:rsidRDefault="00CF035D" w:rsidP="00CF035D">
                  <w:pPr>
                    <w:rPr>
                      <w:rFonts w:ascii="Arial" w:eastAsia="Times New Roman" w:hAnsi="Arial" w:cs="Arial"/>
                      <w:b w:val="0"/>
                      <w:lang w:eastAsia="zh-CN"/>
                    </w:rPr>
                  </w:pPr>
                  <w:r w:rsidRPr="000D2EAE">
                    <w:rPr>
                      <w:rFonts w:ascii="Arial" w:eastAsia="Times New Roman" w:hAnsi="Arial" w:cs="Arial"/>
                      <w:b w:val="0"/>
                      <w:lang w:eastAsia="zh-CN"/>
                    </w:rPr>
                    <w:t>Laptop1</w:t>
                  </w:r>
                  <w:r w:rsidRPr="000D2EAE">
                    <w:rPr>
                      <w:rFonts w:ascii="Arial" w:eastAsia="宋体" w:hAnsi="Arial" w:cs="Arial"/>
                      <w:b w:val="0"/>
                      <w:lang w:eastAsia="zh-CN"/>
                    </w:rPr>
                    <w:t xml:space="preserve">’s </w:t>
                  </w:r>
                  <w:r w:rsidRPr="000D2EAE">
                    <w:rPr>
                      <w:rFonts w:ascii="Arial" w:eastAsia="Times New Roman" w:hAnsi="Arial" w:cs="Arial"/>
                      <w:b w:val="0"/>
                      <w:lang w:eastAsia="zh-CN"/>
                    </w:rPr>
                    <w:t>MAC</w:t>
                  </w:r>
                </w:p>
              </w:tc>
            </w:tr>
            <w:tr w:rsidR="00CF035D" w:rsidRPr="000D2EAE"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D2EAE" w:rsidRDefault="00CF035D" w:rsidP="00CF035D">
                  <w:pPr>
                    <w:rPr>
                      <w:rFonts w:ascii="Arial" w:eastAsia="Times New Roman" w:hAnsi="Arial" w:cs="Arial"/>
                      <w:b w:val="0"/>
                      <w:lang w:eastAsia="zh-CN"/>
                    </w:rPr>
                  </w:pPr>
                  <w:r w:rsidRPr="000D2EAE">
                    <w:rPr>
                      <w:rFonts w:ascii="Arial" w:eastAsia="Times New Roman" w:hAnsi="Arial" w:cs="Arial"/>
                      <w:b w:val="0"/>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0D2EAE" w:rsidRDefault="00CF035D" w:rsidP="00CF035D">
                  <w:pPr>
                    <w:rPr>
                      <w:rFonts w:ascii="Arial" w:eastAsia="Times New Roman" w:hAnsi="Arial" w:cs="Arial"/>
                      <w:b w:val="0"/>
                      <w:lang w:eastAsia="zh-CN"/>
                    </w:rPr>
                  </w:pPr>
                  <w:r w:rsidRPr="000D2EAE">
                    <w:rPr>
                      <w:rFonts w:ascii="Arial" w:eastAsia="Times New Roman" w:hAnsi="Arial" w:cs="Arial"/>
                      <w:b w:val="0"/>
                      <w:lang w:eastAsia="zh-CN"/>
                    </w:rPr>
                    <w:t>HTTP APP ID</w:t>
                  </w:r>
                </w:p>
              </w:tc>
            </w:tr>
            <w:tr w:rsidR="00CF035D" w:rsidRPr="000D2EAE"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D2EAE" w:rsidRDefault="00CF035D" w:rsidP="00CF035D">
                  <w:pPr>
                    <w:rPr>
                      <w:rFonts w:ascii="Arial" w:eastAsia="Times New Roman" w:hAnsi="Arial" w:cs="Arial"/>
                      <w:b w:val="0"/>
                      <w:lang w:eastAsia="zh-CN"/>
                    </w:rPr>
                  </w:pPr>
                  <w:r w:rsidRPr="000D2EAE">
                    <w:rPr>
                      <w:rFonts w:ascii="Arial" w:eastAsia="Times New Roman" w:hAnsi="Arial" w:cs="Arial"/>
                      <w:b w:val="0"/>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0D2EAE" w:rsidRDefault="00CF035D" w:rsidP="00CF035D">
                  <w:pPr>
                    <w:rPr>
                      <w:rFonts w:ascii="Arial" w:eastAsia="宋体" w:hAnsi="Arial" w:cs="Arial"/>
                      <w:b w:val="0"/>
                      <w:lang w:eastAsia="zh-CN"/>
                    </w:rPr>
                  </w:pPr>
                  <w:r w:rsidRPr="000D2EAE">
                    <w:rPr>
                      <w:rFonts w:ascii="Arial" w:eastAsia="宋体" w:hAnsi="Arial" w:cs="Arial"/>
                      <w:b w:val="0"/>
                      <w:lang w:eastAsia="zh-CN"/>
                    </w:rPr>
                    <w:t>MP red0</w:t>
                  </w:r>
                </w:p>
              </w:tc>
            </w:tr>
            <w:tr w:rsidR="00CF035D" w:rsidRPr="000D2EAE"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D2EAE" w:rsidRDefault="00CF035D" w:rsidP="00CF035D">
                  <w:pPr>
                    <w:rPr>
                      <w:rFonts w:ascii="Arial" w:eastAsia="Times New Roman" w:hAnsi="Arial" w:cs="Arial"/>
                      <w:b w:val="0"/>
                      <w:lang w:eastAsia="zh-CN"/>
                    </w:rPr>
                  </w:pPr>
                  <w:r w:rsidRPr="000D2EAE">
                    <w:rPr>
                      <w:rFonts w:ascii="Arial" w:eastAsia="Times New Roman" w:hAnsi="Arial" w:cs="Arial"/>
                      <w:b w:val="0"/>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0D2EAE" w:rsidRDefault="00CF035D" w:rsidP="00CF035D">
                  <w:pPr>
                    <w:rPr>
                      <w:rFonts w:ascii="Arial" w:eastAsia="宋体" w:hAnsi="Arial" w:cs="Arial"/>
                      <w:b w:val="0"/>
                      <w:lang w:eastAsia="zh-CN"/>
                    </w:rPr>
                  </w:pPr>
                  <w:r w:rsidRPr="000D2EAE">
                    <w:rPr>
                      <w:rFonts w:ascii="Arial" w:eastAsia="宋体" w:hAnsi="Arial" w:cs="Arial"/>
                      <w:b w:val="0"/>
                      <w:lang w:eastAsia="zh-CN"/>
                    </w:rPr>
                    <w:t>MP wii1.1</w:t>
                  </w:r>
                </w:p>
              </w:tc>
            </w:tr>
            <w:tr w:rsidR="00CF035D" w:rsidRPr="000D2EAE"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D2EAE" w:rsidRDefault="00CF035D" w:rsidP="00CF035D">
                  <w:pPr>
                    <w:rPr>
                      <w:rFonts w:ascii="Arial" w:eastAsia="Times New Roman" w:hAnsi="Arial" w:cs="Arial"/>
                      <w:b w:val="0"/>
                      <w:lang w:eastAsia="zh-CN"/>
                    </w:rPr>
                  </w:pPr>
                  <w:r w:rsidRPr="000D2EAE">
                    <w:rPr>
                      <w:rFonts w:ascii="Arial" w:eastAsia="Times New Roman" w:hAnsi="Arial" w:cs="Arial"/>
                      <w:b w:val="0"/>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0D2EAE" w:rsidRDefault="00CF035D" w:rsidP="00CF035D">
                  <w:pPr>
                    <w:rPr>
                      <w:rFonts w:ascii="Arial" w:eastAsia="Times New Roman" w:hAnsi="Arial" w:cs="Arial"/>
                      <w:b w:val="0"/>
                      <w:lang w:eastAsia="zh-CN"/>
                    </w:rPr>
                  </w:pPr>
                  <w:r w:rsidRPr="000D2EAE">
                    <w:rPr>
                      <w:rFonts w:ascii="Arial" w:eastAsia="宋体" w:hAnsi="Arial" w:cs="Arial"/>
                      <w:b w:val="0"/>
                      <w:lang w:eastAsia="zh-CN"/>
                    </w:rPr>
                    <w:t>2</w:t>
                  </w:r>
                  <w:r w:rsidRPr="000D2EAE">
                    <w:rPr>
                      <w:rFonts w:ascii="Arial" w:eastAsia="Times New Roman" w:hAnsi="Arial" w:cs="Arial"/>
                      <w:b w:val="0"/>
                      <w:lang w:eastAsia="zh-CN"/>
                    </w:rPr>
                    <w:t xml:space="preserve"> (</w:t>
                  </w:r>
                  <w:r w:rsidRPr="000D2EAE">
                    <w:rPr>
                      <w:rFonts w:ascii="Arial" w:eastAsia="宋体" w:hAnsi="Arial" w:cs="Arial"/>
                      <w:b w:val="0"/>
                      <w:lang w:eastAsia="zh-CN"/>
                    </w:rPr>
                    <w:t>unknown</w:t>
                  </w:r>
                  <w:r w:rsidRPr="000D2EAE">
                    <w:rPr>
                      <w:rFonts w:ascii="Arial" w:eastAsia="Times New Roman" w:hAnsi="Arial" w:cs="Arial"/>
                      <w:b w:val="0"/>
                      <w:lang w:eastAsia="zh-CN"/>
                    </w:rPr>
                    <w:t>)</w:t>
                  </w:r>
                </w:p>
              </w:tc>
            </w:tr>
            <w:tr w:rsidR="00CF035D" w:rsidRPr="000D2EAE"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D2EAE" w:rsidRDefault="00CF035D" w:rsidP="00CF035D">
                  <w:pPr>
                    <w:rPr>
                      <w:rFonts w:ascii="Arial" w:eastAsia="Times New Roman" w:hAnsi="Arial" w:cs="Arial"/>
                      <w:b w:val="0"/>
                      <w:lang w:eastAsia="zh-CN"/>
                    </w:rPr>
                  </w:pPr>
                  <w:r w:rsidRPr="000D2EAE">
                    <w:rPr>
                      <w:rFonts w:ascii="Arial" w:eastAsia="Times New Roman" w:hAnsi="Arial" w:cs="Arial"/>
                      <w:b w:val="0"/>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0D2EAE" w:rsidRDefault="00CF035D" w:rsidP="00CF035D">
                  <w:pPr>
                    <w:rPr>
                      <w:rFonts w:ascii="Arial" w:eastAsia="Times New Roman" w:hAnsi="Arial" w:cs="Arial"/>
                      <w:b w:val="0"/>
                      <w:lang w:eastAsia="zh-CN"/>
                    </w:rPr>
                  </w:pPr>
                  <w:r w:rsidRPr="000D2EAE">
                    <w:rPr>
                      <w:rFonts w:ascii="Arial" w:eastAsia="Times New Roman" w:hAnsi="Arial" w:cs="Arial"/>
                      <w:b w:val="0"/>
                      <w:lang w:eastAsia="zh-CN"/>
                    </w:rPr>
                    <w:t>Precision in seconds (epoch time)</w:t>
                  </w:r>
                </w:p>
              </w:tc>
            </w:tr>
            <w:tr w:rsidR="00CF035D" w:rsidRPr="000D2EAE"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D2EAE" w:rsidRDefault="00CF035D" w:rsidP="00CF035D">
                  <w:pPr>
                    <w:rPr>
                      <w:rFonts w:ascii="Arial" w:eastAsia="Times New Roman" w:hAnsi="Arial" w:cs="Arial"/>
                      <w:b w:val="0"/>
                      <w:lang w:eastAsia="zh-CN"/>
                    </w:rPr>
                  </w:pPr>
                  <w:r w:rsidRPr="000D2EAE">
                    <w:rPr>
                      <w:rFonts w:ascii="Arial" w:eastAsia="Times New Roman" w:hAnsi="Arial" w:cs="Arial"/>
                      <w:b w:val="0"/>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0D2EAE" w:rsidRDefault="00CF035D" w:rsidP="00CF035D">
                  <w:pPr>
                    <w:rPr>
                      <w:rFonts w:ascii="Arial" w:eastAsia="Times New Roman" w:hAnsi="Arial" w:cs="Arial"/>
                      <w:b w:val="0"/>
                      <w:color w:val="222222"/>
                      <w:lang w:eastAsia="zh-CN"/>
                    </w:rPr>
                  </w:pPr>
                  <w:r w:rsidRPr="000D2EAE">
                    <w:rPr>
                      <w:rFonts w:ascii="Arial" w:eastAsia="Times New Roman" w:hAnsi="Arial" w:cs="Arial"/>
                      <w:b w:val="0"/>
                      <w:color w:val="222222"/>
                      <w:lang w:eastAsia="zh-CN"/>
                    </w:rPr>
                    <w:t>Sample size in seconds (multiple of 60 seconds interval)</w:t>
                  </w:r>
                </w:p>
              </w:tc>
            </w:tr>
            <w:tr w:rsidR="00CF035D" w:rsidRPr="000D2EAE"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D2EAE" w:rsidRDefault="00CF035D" w:rsidP="00CF035D">
                  <w:pPr>
                    <w:rPr>
                      <w:rFonts w:ascii="Arial" w:eastAsia="Times New Roman" w:hAnsi="Arial" w:cs="Arial"/>
                      <w:b w:val="0"/>
                      <w:lang w:eastAsia="zh-CN"/>
                    </w:rPr>
                  </w:pPr>
                  <w:r w:rsidRPr="000D2EAE">
                    <w:rPr>
                      <w:rFonts w:ascii="Arial" w:eastAsia="Times New Roman" w:hAnsi="Arial" w:cs="Arial"/>
                      <w:b w:val="0"/>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0D2EAE" w:rsidRDefault="00CF035D" w:rsidP="00CF035D">
                  <w:pPr>
                    <w:rPr>
                      <w:rFonts w:ascii="Arial" w:eastAsia="Times New Roman" w:hAnsi="Arial" w:cs="Arial"/>
                      <w:b w:val="0"/>
                      <w:color w:val="222222"/>
                      <w:lang w:eastAsia="zh-CN"/>
                    </w:rPr>
                  </w:pPr>
                  <w:r w:rsidRPr="000D2EAE">
                    <w:rPr>
                      <w:rFonts w:ascii="Arial" w:eastAsia="Times New Roman" w:hAnsi="Arial" w:cs="Arial"/>
                      <w:b w:val="0"/>
                      <w:color w:val="222222"/>
                      <w:lang w:eastAsia="zh-CN"/>
                    </w:rPr>
                    <w:t>Number of 60 second intervals that have "app" traffic in this sample period</w:t>
                  </w:r>
                </w:p>
              </w:tc>
            </w:tr>
            <w:tr w:rsidR="00CF035D" w:rsidRPr="000D2EAE"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D2EAE" w:rsidRDefault="00CF035D" w:rsidP="00CF035D">
                  <w:pPr>
                    <w:rPr>
                      <w:rFonts w:ascii="Arial" w:eastAsia="Times New Roman" w:hAnsi="Arial" w:cs="Arial"/>
                      <w:b w:val="0"/>
                      <w:lang w:eastAsia="zh-CN"/>
                    </w:rPr>
                  </w:pPr>
                  <w:r w:rsidRPr="000D2EAE">
                    <w:rPr>
                      <w:rFonts w:ascii="Arial" w:eastAsia="Times New Roman" w:hAnsi="Arial" w:cs="Arial"/>
                      <w:b w:val="0"/>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0D2EAE" w:rsidRDefault="00CF035D" w:rsidP="00CF035D">
                  <w:pPr>
                    <w:rPr>
                      <w:rFonts w:ascii="Arial" w:eastAsia="Times New Roman" w:hAnsi="Arial" w:cs="Arial"/>
                      <w:b w:val="0"/>
                      <w:color w:val="222222"/>
                      <w:lang w:eastAsia="zh-CN"/>
                    </w:rPr>
                  </w:pPr>
                  <w:r w:rsidRPr="000D2EAE">
                    <w:rPr>
                      <w:rFonts w:ascii="Arial" w:eastAsia="Times New Roman" w:hAnsi="Arial" w:cs="Arial"/>
                      <w:b w:val="0"/>
                      <w:color w:val="222222"/>
                      <w:lang w:eastAsia="zh-CN"/>
                    </w:rPr>
                    <w:t>Number of packets transmitted to client since last report</w:t>
                  </w:r>
                </w:p>
              </w:tc>
            </w:tr>
            <w:tr w:rsidR="00CF035D" w:rsidRPr="000D2EAE"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D2EAE" w:rsidRDefault="00CF035D" w:rsidP="00CF035D">
                  <w:pPr>
                    <w:rPr>
                      <w:rFonts w:ascii="Arial" w:eastAsia="Times New Roman" w:hAnsi="Arial" w:cs="Arial"/>
                      <w:b w:val="0"/>
                      <w:lang w:eastAsia="zh-CN"/>
                    </w:rPr>
                  </w:pPr>
                  <w:r w:rsidRPr="000D2EAE">
                    <w:rPr>
                      <w:rFonts w:ascii="Arial" w:eastAsia="Times New Roman" w:hAnsi="Arial" w:cs="Arial"/>
                      <w:b w:val="0"/>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0D2EAE" w:rsidRDefault="00CF035D" w:rsidP="00CF035D">
                  <w:pPr>
                    <w:rPr>
                      <w:rFonts w:ascii="Arial" w:eastAsia="Times New Roman" w:hAnsi="Arial" w:cs="Arial"/>
                      <w:b w:val="0"/>
                      <w:color w:val="222222"/>
                      <w:lang w:eastAsia="zh-CN"/>
                    </w:rPr>
                  </w:pPr>
                  <w:r w:rsidRPr="000D2EAE">
                    <w:rPr>
                      <w:rFonts w:ascii="Arial" w:eastAsia="Times New Roman" w:hAnsi="Arial" w:cs="Arial"/>
                      <w:b w:val="0"/>
                      <w:color w:val="222222"/>
                      <w:lang w:eastAsia="zh-CN"/>
                    </w:rPr>
                    <w:t>Number of bytes transmitted to client since last report</w:t>
                  </w:r>
                </w:p>
              </w:tc>
            </w:tr>
            <w:tr w:rsidR="00CF035D" w:rsidRPr="000D2EAE"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D2EAE" w:rsidRDefault="00CF035D" w:rsidP="00CF035D">
                  <w:pPr>
                    <w:rPr>
                      <w:rFonts w:ascii="Arial" w:eastAsia="Times New Roman" w:hAnsi="Arial" w:cs="Arial"/>
                      <w:b w:val="0"/>
                      <w:lang w:eastAsia="zh-CN"/>
                    </w:rPr>
                  </w:pPr>
                  <w:r w:rsidRPr="000D2EAE">
                    <w:rPr>
                      <w:rFonts w:ascii="Arial" w:eastAsia="Times New Roman" w:hAnsi="Arial" w:cs="Arial"/>
                      <w:b w:val="0"/>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0D2EAE" w:rsidRDefault="00CF035D" w:rsidP="00CF035D">
                  <w:pPr>
                    <w:rPr>
                      <w:rFonts w:ascii="Arial" w:eastAsia="Times New Roman" w:hAnsi="Arial" w:cs="Arial"/>
                      <w:b w:val="0"/>
                      <w:color w:val="222222"/>
                      <w:lang w:eastAsia="zh-CN"/>
                    </w:rPr>
                  </w:pPr>
                  <w:r w:rsidRPr="000D2EAE">
                    <w:rPr>
                      <w:rFonts w:ascii="Arial" w:eastAsia="Times New Roman" w:hAnsi="Arial" w:cs="Arial"/>
                      <w:b w:val="0"/>
                      <w:color w:val="222222"/>
                      <w:lang w:eastAsia="zh-CN"/>
                    </w:rPr>
                    <w:t>Number of packets received from client since last report</w:t>
                  </w:r>
                </w:p>
              </w:tc>
            </w:tr>
            <w:tr w:rsidR="00CF035D" w:rsidRPr="000D2EAE"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0D2EAE" w:rsidRDefault="00CF035D" w:rsidP="00CF035D">
                  <w:pPr>
                    <w:rPr>
                      <w:rFonts w:ascii="Arial" w:eastAsia="Times New Roman" w:hAnsi="Arial" w:cs="Arial"/>
                      <w:b w:val="0"/>
                      <w:lang w:eastAsia="zh-CN"/>
                    </w:rPr>
                  </w:pPr>
                  <w:r w:rsidRPr="000D2EAE">
                    <w:rPr>
                      <w:rFonts w:ascii="Arial" w:eastAsia="Times New Roman" w:hAnsi="Arial" w:cs="Arial"/>
                      <w:b w:val="0"/>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0D2EAE" w:rsidRDefault="00CF035D" w:rsidP="00CF035D">
                  <w:pPr>
                    <w:rPr>
                      <w:rFonts w:ascii="Arial" w:eastAsia="Times New Roman" w:hAnsi="Arial" w:cs="Arial"/>
                      <w:b w:val="0"/>
                      <w:color w:val="222222"/>
                      <w:lang w:eastAsia="zh-CN"/>
                    </w:rPr>
                  </w:pPr>
                  <w:r w:rsidRPr="000D2EAE">
                    <w:rPr>
                      <w:rFonts w:ascii="Arial" w:eastAsia="Times New Roman" w:hAnsi="Arial" w:cs="Arial"/>
                      <w:b w:val="0"/>
                      <w:color w:val="222222"/>
                      <w:lang w:eastAsia="zh-CN"/>
                    </w:rPr>
                    <w:t>Number of bytes received from client since last report</w:t>
                  </w:r>
                </w:p>
              </w:tc>
            </w:tr>
          </w:tbl>
          <w:p w:rsidR="00CF035D" w:rsidRPr="000D2EAE" w:rsidRDefault="00CF035D" w:rsidP="00CF035D">
            <w:pPr>
              <w:pStyle w:val="Body"/>
              <w:rPr>
                <w:rFonts w:ascii="Arial" w:eastAsia="宋体" w:hAnsi="Arial" w:cs="Arial"/>
                <w:lang w:eastAsia="zh-CN"/>
              </w:rPr>
            </w:pPr>
          </w:p>
        </w:tc>
      </w:tr>
      <w:tr w:rsidR="00CF035D" w:rsidRPr="00322E9D"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rPr>
                <w:rFonts w:ascii="Arial" w:eastAsia="宋体" w:hAnsi="Arial" w:cs="Arial"/>
                <w:color w:val="auto"/>
                <w:lang w:eastAsia="zh-CN"/>
              </w:rPr>
            </w:pPr>
            <w:r w:rsidRPr="000D2EAE">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pStyle w:val="Body"/>
              <w:rPr>
                <w:rFonts w:ascii="Arial" w:eastAsia="宋体" w:hAnsi="Arial" w:cs="Arial"/>
                <w:lang w:eastAsia="zh-CN"/>
              </w:rPr>
            </w:pPr>
          </w:p>
        </w:tc>
      </w:tr>
      <w:tr w:rsidR="00CF035D" w:rsidRPr="00322E9D"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0D2EAE" w:rsidRDefault="00CF035D" w:rsidP="00CF035D">
            <w:pPr>
              <w:rPr>
                <w:rFonts w:ascii="Arial" w:eastAsia="宋体" w:hAnsi="Arial" w:cs="Arial"/>
                <w:color w:val="auto"/>
                <w:lang w:eastAsia="zh-CN"/>
              </w:rPr>
            </w:pPr>
            <w:r w:rsidRPr="000D2EAE">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8C4549" w:rsidP="00CF035D">
            <w:pPr>
              <w:pStyle w:val="Body"/>
              <w:rPr>
                <w:rFonts w:ascii="Arial" w:eastAsia="宋体" w:hAnsi="Arial" w:cs="Arial"/>
                <w:lang w:eastAsia="zh-CN"/>
              </w:rPr>
            </w:pPr>
            <w:r>
              <w:rPr>
                <w:rFonts w:ascii="Arial" w:eastAsia="宋体" w:hAnsi="Arial" w:cs="Arial" w:hint="eastAsia"/>
                <w:lang w:eastAsia="zh-CN"/>
              </w:rPr>
              <w:t>In order to get correct test result: set reporting interval as 120s, and only send ping in 1 minute slot.</w:t>
            </w:r>
          </w:p>
          <w:p w:rsidR="00D2340E" w:rsidRDefault="00D2340E" w:rsidP="00CF035D">
            <w:pPr>
              <w:pStyle w:val="Body"/>
              <w:rPr>
                <w:rFonts w:ascii="Arial" w:eastAsia="宋体" w:hAnsi="Arial" w:cs="Arial"/>
                <w:lang w:eastAsia="zh-CN"/>
              </w:rPr>
            </w:pPr>
          </w:p>
          <w:p w:rsidR="00D2340E" w:rsidRDefault="00D2340E" w:rsidP="00D2340E">
            <w:pPr>
              <w:pStyle w:val="Body"/>
              <w:rPr>
                <w:rFonts w:ascii="Arial" w:eastAsia="宋体" w:hAnsi="Arial" w:cs="Arial"/>
                <w:lang w:eastAsia="zh-CN"/>
              </w:rPr>
            </w:pPr>
            <w:r>
              <w:rPr>
                <w:rFonts w:ascii="Arial" w:eastAsia="宋体" w:hAnsi="Arial" w:cs="Arial" w:hint="eastAsia"/>
                <w:lang w:eastAsia="zh-CN"/>
              </w:rPr>
              <w:t>Dec 10. 2012:</w:t>
            </w:r>
          </w:p>
          <w:p w:rsidR="00D2340E" w:rsidRPr="000D2EAE" w:rsidRDefault="00D2340E" w:rsidP="00D2340E">
            <w:pPr>
              <w:pStyle w:val="Body"/>
              <w:rPr>
                <w:rFonts w:ascii="Arial" w:eastAsia="宋体" w:hAnsi="Arial" w:cs="Arial"/>
                <w:lang w:eastAsia="zh-CN"/>
              </w:rPr>
            </w:pPr>
            <w:r>
              <w:rPr>
                <w:rFonts w:ascii="Arial" w:eastAsia="宋体" w:hAnsi="Arial" w:cs="Arial" w:hint="eastAsia"/>
                <w:lang w:eastAsia="zh-CN"/>
              </w:rPr>
              <w:t>According to HiveOS Dev response, red0/agg0 as bridge-802.1q/bridge-access is not supported cunnently.</w:t>
            </w:r>
          </w:p>
        </w:tc>
      </w:tr>
    </w:tbl>
    <w:p w:rsidR="00CF035D" w:rsidRPr="000E29B5" w:rsidRDefault="00CF035D" w:rsidP="00CF035D">
      <w:pPr>
        <w:pStyle w:val="Heading4"/>
        <w:ind w:firstLine="1121"/>
        <w:rPr>
          <w:rFonts w:ascii="Arial" w:hAnsi="Arial"/>
          <w:b w:val="0"/>
          <w:sz w:val="21"/>
          <w:szCs w:val="21"/>
        </w:rPr>
      </w:pPr>
      <w:r>
        <w:rPr>
          <w:rFonts w:ascii="Arial" w:hAnsi="Arial" w:hint="eastAsia"/>
          <w:b w:val="0"/>
          <w:sz w:val="21"/>
          <w:szCs w:val="21"/>
        </w:rPr>
        <w:t>ApplicationReporting_Function_</w:t>
      </w:r>
      <w:r w:rsidR="00B459B6">
        <w:rPr>
          <w:rFonts w:ascii="Arial" w:eastAsiaTheme="minorEastAsia" w:hAnsi="Arial" w:hint="eastAsia"/>
          <w:b w:val="0"/>
          <w:sz w:val="21"/>
          <w:szCs w:val="21"/>
          <w:lang w:eastAsia="zh-CN"/>
        </w:rPr>
        <w:t>33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Pr>
                <w:rFonts w:ascii="Arial" w:eastAsia="宋体" w:hAnsi="Arial" w:cs="Arial"/>
                <w:lang w:eastAsia="zh-CN"/>
              </w:rPr>
              <w:t>ApplicationReporting_Function_</w:t>
            </w:r>
            <w:r w:rsidR="00B459B6">
              <w:rPr>
                <w:rFonts w:ascii="Arial" w:eastAsia="宋体" w:hAnsi="Arial" w:cs="Arial" w:hint="eastAsia"/>
                <w:lang w:eastAsia="zh-CN"/>
              </w:rPr>
              <w:t>33</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sidRPr="001D5BE4">
              <w:rPr>
                <w:rFonts w:ascii="Arial" w:eastAsia="宋体" w:hAnsi="Arial" w:cs="Arial"/>
                <w:lang w:eastAsia="zh-CN"/>
              </w:rPr>
              <w:t>No</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C93938" w:rsidRDefault="00CF035D" w:rsidP="00CF035D">
            <w:pPr>
              <w:pStyle w:val="Body"/>
              <w:rPr>
                <w:rFonts w:ascii="Arial" w:eastAsia="宋体" w:hAnsi="Arial" w:cs="Arial"/>
                <w:lang w:eastAsia="zh-CN"/>
              </w:rPr>
            </w:pPr>
            <w:r>
              <w:rPr>
                <w:rFonts w:ascii="Arial" w:eastAsia="宋体" w:hAnsi="Arial" w:cs="Arial"/>
                <w:lang w:eastAsia="zh-CN"/>
              </w:rPr>
              <w:t>Laptop1</w:t>
            </w:r>
            <w:r>
              <w:rPr>
                <w:rFonts w:ascii="Arial" w:eastAsia="宋体" w:hAnsi="Arial" w:cs="Arial" w:hint="eastAsia"/>
                <w:lang w:eastAsia="zh-CN"/>
              </w:rPr>
              <w:t>_____(eth0)MP(wifi1.1)--------(wifi1.1)AP(eth)</w:t>
            </w:r>
            <w:r w:rsidRPr="00B2458B">
              <w:rPr>
                <w:rFonts w:ascii="Arial" w:eastAsia="宋体" w:hAnsi="Arial" w:cs="Arial"/>
                <w:lang w:eastAsia="zh-CN"/>
              </w:rPr>
              <w:t>_____</w:t>
            </w:r>
            <w:r>
              <w:rPr>
                <w:rFonts w:ascii="Arial" w:eastAsia="宋体" w:hAnsi="Arial" w:cs="Arial" w:hint="eastAsia"/>
                <w:lang w:eastAsia="zh-CN"/>
              </w:rPr>
              <w:t>SW_____</w:t>
            </w:r>
            <w:r w:rsidRPr="00B2458B">
              <w:rPr>
                <w:rFonts w:ascii="Arial" w:eastAsia="宋体" w:hAnsi="Arial" w:cs="Arial"/>
                <w:lang w:eastAsia="zh-CN"/>
              </w:rPr>
              <w:t>HM</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CF035D" w:rsidRPr="001D5BE4" w:rsidRDefault="00CF035D" w:rsidP="00CF035D">
            <w:pPr>
              <w:pStyle w:val="Body"/>
              <w:rPr>
                <w:rFonts w:ascii="Arial" w:eastAsia="宋体" w:hAnsi="Arial" w:cs="Arial"/>
                <w:lang w:eastAsia="zh-CN"/>
              </w:rPr>
            </w:pP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Pr>
                <w:rFonts w:ascii="Arial" w:eastAsia="宋体" w:hAnsi="Arial" w:cs="Arial" w:hint="eastAsia"/>
                <w:lang w:eastAsia="zh-CN"/>
              </w:rPr>
              <w:t>The application reporting verification for AP i</w:t>
            </w:r>
            <w:r w:rsidRPr="001D5BE4">
              <w:rPr>
                <w:rFonts w:ascii="Arial" w:eastAsia="宋体" w:hAnsi="Arial" w:cs="Arial"/>
                <w:lang w:eastAsia="zh-CN"/>
              </w:rPr>
              <w:t>ndependent</w:t>
            </w:r>
            <w:r>
              <w:rPr>
                <w:rFonts w:ascii="Arial" w:eastAsia="宋体" w:hAnsi="Arial" w:cs="Arial" w:hint="eastAsia"/>
                <w:lang w:eastAsia="zh-CN"/>
              </w:rPr>
              <w:t xml:space="preserve"> bridge-access </w:t>
            </w:r>
            <w:r w:rsidR="00B459B6">
              <w:rPr>
                <w:rFonts w:ascii="Arial" w:eastAsia="宋体" w:hAnsi="Arial" w:cs="Arial"/>
                <w:lang w:eastAsia="zh-CN"/>
              </w:rPr>
              <w:t>eth0 (</w:t>
            </w:r>
            <w:r w:rsidR="006666BC">
              <w:rPr>
                <w:rFonts w:ascii="Arial" w:eastAsia="宋体" w:hAnsi="Arial" w:cs="Arial" w:hint="eastAsia"/>
                <w:lang w:eastAsia="zh-CN"/>
              </w:rPr>
              <w:t>Enable Mode</w:t>
            </w:r>
            <w:r w:rsidRPr="00FA1DAA">
              <w:rPr>
                <w:rFonts w:ascii="Arial" w:eastAsia="宋体" w:hAnsi="Arial" w:cs="Arial"/>
                <w:lang w:eastAsia="zh-CN"/>
              </w:rPr>
              <w:t>)</w:t>
            </w:r>
            <w:r>
              <w:rPr>
                <w:rFonts w:ascii="Arial" w:eastAsia="宋体" w:hAnsi="Arial" w:cs="Arial" w:hint="eastAsia"/>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eastAsia="宋体" w:hAnsi="Arial" w:cs="Arial"/>
                <w:color w:val="auto"/>
                <w:lang w:eastAsia="zh-CN"/>
              </w:rPr>
            </w:pPr>
            <w:r w:rsidRPr="001D5BE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Pr>
                <w:rFonts w:ascii="Arial" w:eastAsia="宋体" w:hAnsi="Arial" w:cs="Arial"/>
                <w:lang w:eastAsia="zh-CN"/>
              </w:rPr>
              <w:t xml:space="preserve">AP: </w:t>
            </w:r>
            <w:r w:rsidRPr="00EF62D6">
              <w:rPr>
                <w:rFonts w:ascii="Arial" w:eastAsia="宋体" w:hAnsi="Arial" w:cs="Arial"/>
                <w:lang w:eastAsia="zh-CN"/>
              </w:rPr>
              <w:t>AP120,AP121,AP141,AP170</w:t>
            </w:r>
            <w:r>
              <w:rPr>
                <w:rFonts w:ascii="Arial" w:eastAsia="宋体" w:hAnsi="Arial" w:cs="Arial"/>
                <w:lang w:eastAsia="zh-CN"/>
              </w:rPr>
              <w:t>,AP320,AP340,AP330,AP350</w:t>
            </w:r>
            <w:r w:rsidRPr="00EF62D6">
              <w:rPr>
                <w:rFonts w:ascii="Arial" w:eastAsia="宋体" w:hAnsi="Arial" w:cs="Arial"/>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AP and MP are</w:t>
            </w:r>
            <w:r>
              <w:rPr>
                <w:rFonts w:ascii="Arial" w:eastAsia="宋体" w:hAnsi="Arial" w:cs="Arial"/>
                <w:lang w:eastAsia="zh-CN"/>
              </w:rPr>
              <w:t xml:space="preserve"> managed by HM</w:t>
            </w:r>
            <w:r>
              <w:rPr>
                <w:rFonts w:ascii="Arial" w:eastAsia="宋体" w:hAnsi="Arial" w:cs="Arial" w:hint="eastAsia"/>
                <w:lang w:eastAsia="zh-CN"/>
              </w:rPr>
              <w:t>.</w:t>
            </w:r>
          </w:p>
          <w:p w:rsidR="00CF035D" w:rsidRPr="00F30A6D" w:rsidRDefault="00CF035D" w:rsidP="00CF035D">
            <w:pPr>
              <w:pStyle w:val="Body"/>
              <w:rPr>
                <w:rFonts w:ascii="Arial" w:eastAsia="宋体" w:hAnsi="Arial" w:cs="Arial"/>
                <w:lang w:eastAsia="zh-CN"/>
              </w:rPr>
            </w:pPr>
            <w:r>
              <w:rPr>
                <w:rFonts w:ascii="Arial" w:eastAsia="宋体" w:hAnsi="Arial" w:cs="Arial" w:hint="eastAsia"/>
                <w:lang w:eastAsia="zh-CN"/>
              </w:rPr>
              <w:t>Set MP/AP wifi1.1 and AP eth interface mode as backhaul. MP connects with AP via wifi1.1 backhaul interface.</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Set MP eth0 mode as independent bridge-access</w:t>
            </w:r>
          </w:p>
          <w:p w:rsidR="00CF035D" w:rsidRPr="001D5BE4" w:rsidRDefault="00CF035D" w:rsidP="00CF035D">
            <w:pPr>
              <w:pStyle w:val="Body"/>
              <w:rPr>
                <w:rFonts w:ascii="Arial" w:eastAsia="宋体" w:hAnsi="Arial" w:cs="Arial"/>
                <w:lang w:eastAsia="zh-CN"/>
              </w:rPr>
            </w:pPr>
            <w:r>
              <w:rPr>
                <w:rFonts w:ascii="Arial" w:eastAsia="宋体" w:hAnsi="Arial" w:cs="Arial" w:hint="eastAsia"/>
                <w:lang w:eastAsia="zh-CN"/>
              </w:rPr>
              <w:t>Laptop1 connects with Internet via MP.</w:t>
            </w:r>
          </w:p>
        </w:tc>
      </w:tr>
      <w:tr w:rsidR="00CF035D" w:rsidRPr="00322E9D"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EB7D7A">
            <w:pPr>
              <w:pStyle w:val="Body"/>
              <w:numPr>
                <w:ilvl w:val="2"/>
                <w:numId w:val="105"/>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sidR="00B459B6">
              <w:rPr>
                <w:rFonts w:ascii="Arial" w:eastAsia="宋体" w:hAnsi="Arial" w:cs="Arial" w:hint="eastAsia"/>
                <w:lang w:eastAsia="zh-CN"/>
              </w:rPr>
              <w:t>enable</w:t>
            </w:r>
            <w:r>
              <w:rPr>
                <w:rFonts w:ascii="Arial" w:eastAsia="宋体" w:hAnsi="Arial" w:cs="Arial"/>
                <w:lang w:eastAsia="zh-CN"/>
              </w:rPr>
              <w:t>”</w:t>
            </w:r>
            <w:r>
              <w:rPr>
                <w:rFonts w:ascii="Arial" w:eastAsia="宋体" w:hAnsi="Arial" w:cs="Arial" w:hint="eastAsia"/>
                <w:lang w:eastAsia="zh-CN"/>
              </w:rPr>
              <w:t xml:space="preserve"> globally at MP.</w:t>
            </w:r>
          </w:p>
          <w:p w:rsidR="00CF035D" w:rsidRDefault="00CF035D" w:rsidP="00EB7D7A">
            <w:pPr>
              <w:pStyle w:val="Body"/>
              <w:numPr>
                <w:ilvl w:val="2"/>
                <w:numId w:val="105"/>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CF035D" w:rsidRDefault="00CF035D" w:rsidP="00EB7D7A">
            <w:pPr>
              <w:pStyle w:val="Body"/>
              <w:numPr>
                <w:ilvl w:val="2"/>
                <w:numId w:val="105"/>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CF035D" w:rsidRPr="00B459B6" w:rsidRDefault="00CF035D" w:rsidP="00EB7D7A">
            <w:pPr>
              <w:pStyle w:val="Body"/>
              <w:numPr>
                <w:ilvl w:val="2"/>
                <w:numId w:val="105"/>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MP reporting file. Check if MP can classify and report application traffic, which goes through MP independent bridge-access eth0, with correct TLV field to HM correctly.</w:t>
            </w:r>
          </w:p>
        </w:tc>
      </w:tr>
      <w:tr w:rsidR="00CF035D" w:rsidRPr="00322E9D"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 xml:space="preserve">Step 1. Turn on L7 engine and set application reporting mode </w:t>
            </w:r>
            <w:r w:rsidR="00B459B6">
              <w:rPr>
                <w:rFonts w:ascii="Arial" w:eastAsia="宋体" w:hAnsi="Arial" w:cs="Arial" w:hint="eastAsia"/>
                <w:lang w:eastAsia="zh-CN"/>
              </w:rPr>
              <w:t xml:space="preserve">as </w:t>
            </w:r>
            <w:r w:rsidR="00B459B6">
              <w:rPr>
                <w:rFonts w:ascii="Arial" w:eastAsia="宋体" w:hAnsi="Arial" w:cs="Arial"/>
                <w:lang w:eastAsia="zh-CN"/>
              </w:rPr>
              <w:t>“</w:t>
            </w:r>
            <w:r w:rsidR="00B459B6">
              <w:rPr>
                <w:rFonts w:ascii="Arial" w:eastAsia="宋体" w:hAnsi="Arial" w:cs="Arial" w:hint="eastAsia"/>
                <w:lang w:eastAsia="zh-CN"/>
              </w:rPr>
              <w:t>enable</w:t>
            </w:r>
            <w:r w:rsidR="00B459B6">
              <w:rPr>
                <w:rFonts w:ascii="Arial" w:eastAsia="宋体" w:hAnsi="Arial" w:cs="Arial"/>
                <w:lang w:eastAsia="zh-CN"/>
              </w:rPr>
              <w:t>”</w:t>
            </w:r>
            <w:r w:rsidR="00B459B6">
              <w:rPr>
                <w:rFonts w:ascii="Arial" w:eastAsia="宋体" w:hAnsi="Arial" w:cs="Arial" w:hint="eastAsia"/>
                <w:lang w:eastAsia="zh-CN"/>
              </w:rPr>
              <w:t xml:space="preserve"> </w:t>
            </w:r>
            <w:r>
              <w:rPr>
                <w:rFonts w:ascii="Arial" w:eastAsia="宋体" w:hAnsi="Arial" w:cs="Arial" w:hint="eastAsia"/>
                <w:lang w:eastAsia="zh-CN"/>
              </w:rPr>
              <w:t>globally successfully.</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Step 2. Enable application HTTP, TCP and IP for reporting successfully.</w:t>
            </w:r>
          </w:p>
          <w:p w:rsidR="00CF035D" w:rsidRDefault="00B459B6" w:rsidP="00CF035D">
            <w:pPr>
              <w:pStyle w:val="Body"/>
              <w:rPr>
                <w:rFonts w:ascii="Arial" w:eastAsia="宋体" w:hAnsi="Arial" w:cs="Arial"/>
                <w:lang w:eastAsia="zh-CN"/>
              </w:rPr>
            </w:pPr>
            <w:r>
              <w:rPr>
                <w:rFonts w:ascii="Arial" w:eastAsia="宋体" w:hAnsi="Arial" w:cs="Arial" w:hint="eastAsia"/>
                <w:lang w:eastAsia="zh-CN"/>
              </w:rPr>
              <w:t>Step 4</w:t>
            </w:r>
            <w:r w:rsidR="00CF035D">
              <w:rPr>
                <w:rFonts w:ascii="Arial" w:eastAsia="宋体" w:hAnsi="Arial" w:cs="Arial" w:hint="eastAsia"/>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CF035D" w:rsidRPr="00D576E5"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eth0</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wii1.1</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0</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no</w:t>
                  </w:r>
                  <w:r w:rsidRPr="00D91692">
                    <w:rPr>
                      <w:rFonts w:ascii="Calibri" w:eastAsia="Times New Roman" w:hAnsi="Calibri" w:cs="Calibri"/>
                      <w:b w:val="0"/>
                      <w:sz w:val="22"/>
                      <w:szCs w:val="22"/>
                      <w:lang w:eastAsia="zh-CN"/>
                    </w:rPr>
                    <w:t>)</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F035D" w:rsidRPr="00D576E5"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CF035D" w:rsidRDefault="00CF035D" w:rsidP="00CF035D">
            <w:pPr>
              <w:pStyle w:val="Body"/>
              <w:rPr>
                <w:rFonts w:ascii="Arial" w:eastAsia="宋体" w:hAnsi="Arial" w:cs="Arial"/>
                <w:lang w:eastAsia="zh-CN"/>
              </w:rPr>
            </w:pP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AP330_L7_2#show log buffered | in 13:33:02</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l7d: Send notification via capwap successfully</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 xml:space="preserve">2012-12-07 13:33:02 info    capwap: CAPWAP: receive application report notification </w:t>
            </w:r>
            <w:r w:rsidRPr="00877884">
              <w:rPr>
                <w:rFonts w:ascii="Arial" w:eastAsia="宋体" w:hAnsi="Arial" w:cs="Arial"/>
                <w:lang w:eastAsia="zh-CN"/>
              </w:rPr>
              <w:lastRenderedPageBreak/>
              <w:t>capwap event!, length:42</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info    capwap: receive event application report notification capwap: eventid = 106: length = 42</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info    l7d: Totally 13KB report files occupied</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l7d: [rpt_basic]: Entry: cmac 19770EE440 app 0 if 3 pif 16 pt 0 ts 1354858261 size 120 app-size 2 dn-pkt 168 dn-byte 8550 up-pkt 183 up-byte 30456</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l7d: A MAC entry block by app-id filter: 618</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l7d: A MAC entry block by app-id filter: 645</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last message repeated 13 times</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l7d: A MAC entry block by app-id filter: 306</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l7d: [rpt_basic]: Entry: cmac 19778C8200 app 0 if 16 pif 3 pt 3 ts 1354858261 size 120 app-size 2 dn-pkt 56 dn-byte 4994 up-pkt 42 up-byte 3394</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l7d: [rpt_basic]: Entry: cmac 19778C8200 app 285 if 16 pif 3 pt 3 ts 1354858261 size 120 app-size 1 dn-pkt 28 dn-byte 1680 up-pkt 28 up-byte 1680</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l7d: A MAC entry block by app-id filter: 618</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l7d: A MAC entry block by app-id filter: 645</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last message repeated 13 times</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l7d: A MAC entry block by app-id filter: 306</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l7d: [rpt_basic]: Entry: cmac D067E5437D2D app 0 if 16 pif 3 pt 3 ts 1354858261 size 120 app-size 2 dn-pkt 149 dn-byte 27950 up-pkt 146 up-byte 6716</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l7d: A MAC entry block by app-id filter: 618</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l7d: [rpt_basic]: Entry: cmac D067E534EF13 app 0 if 3 pif 16 pt 0 ts 1354858261 size 120 app-size 2 dn-pkt 20 dn-byte 1560 up-pkt 22 up-byte 2488</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l7d: [rpt_basic]: Entry: cmac D067E534EF13 app 285 if 3 pif 16 pt 0 ts 1354858261 size 120 app-size 1 dn-pkt 28 dn-byte 1680 up-pkt 28 up-byte 1680</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l7d: A MAC entry block by app-id filter: 618</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l7d: [rpt_basic]: New MAC entry list with timestamp 1354858261, samplesize 120</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info    l7d: A new report file created: "0019770EE4400074.hpr"</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l7d: A new report start: from 31:01 to 33:01, span 2</w:t>
            </w:r>
          </w:p>
          <w:p w:rsidR="00877884" w:rsidRPr="00877884"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l7d: [rpt_basic]: On reporting thread: c_intv 2, span 2, lead_tm 0, type 1</w:t>
            </w:r>
          </w:p>
          <w:p w:rsidR="00877884" w:rsidRPr="00FA1DAA" w:rsidRDefault="00877884" w:rsidP="00877884">
            <w:pPr>
              <w:pStyle w:val="Body"/>
              <w:rPr>
                <w:rFonts w:ascii="Arial" w:eastAsia="宋体" w:hAnsi="Arial" w:cs="Arial"/>
                <w:lang w:eastAsia="zh-CN"/>
              </w:rPr>
            </w:pPr>
            <w:r w:rsidRPr="00877884">
              <w:rPr>
                <w:rFonts w:ascii="Arial" w:eastAsia="宋体" w:hAnsi="Arial" w:cs="Arial"/>
                <w:lang w:eastAsia="zh-CN"/>
              </w:rPr>
              <w:t>2012-12-07 13:33:02 debug   l7d: High resolution timer expired, start to report</w:t>
            </w:r>
          </w:p>
        </w:tc>
      </w:tr>
      <w:tr w:rsidR="00CF035D" w:rsidRPr="00322E9D"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eastAsia="宋体" w:hAnsi="Arial" w:cs="Arial"/>
                <w:color w:val="auto"/>
                <w:lang w:eastAsia="zh-CN"/>
              </w:rPr>
            </w:pPr>
            <w:r w:rsidRPr="001D5BE4">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p>
        </w:tc>
      </w:tr>
      <w:tr w:rsidR="00CF035D" w:rsidRPr="00322E9D"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p>
        </w:tc>
      </w:tr>
    </w:tbl>
    <w:p w:rsidR="00CF035D" w:rsidRPr="000E29B5" w:rsidRDefault="00CF035D" w:rsidP="00CF035D">
      <w:pPr>
        <w:pStyle w:val="Heading4"/>
        <w:ind w:firstLine="1121"/>
        <w:rPr>
          <w:rFonts w:ascii="Arial" w:hAnsi="Arial"/>
          <w:b w:val="0"/>
          <w:sz w:val="21"/>
          <w:szCs w:val="21"/>
        </w:rPr>
      </w:pPr>
      <w:r>
        <w:rPr>
          <w:rFonts w:ascii="Arial" w:hAnsi="Arial" w:hint="eastAsia"/>
          <w:b w:val="0"/>
          <w:sz w:val="21"/>
          <w:szCs w:val="21"/>
        </w:rPr>
        <w:t>ApplicationReporting_Function_</w:t>
      </w:r>
      <w:r w:rsidR="009461ED">
        <w:rPr>
          <w:rFonts w:ascii="Arial" w:eastAsia="宋体" w:hAnsi="Arial" w:hint="eastAsia"/>
          <w:b w:val="0"/>
          <w:sz w:val="21"/>
          <w:szCs w:val="21"/>
          <w:lang w:eastAsia="zh-CN"/>
        </w:rPr>
        <w:t>34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sidRPr="001D5BE4">
              <w:rPr>
                <w:rFonts w:ascii="Arial" w:eastAsia="宋体" w:hAnsi="Arial" w:cs="Arial"/>
                <w:lang w:eastAsia="zh-CN"/>
              </w:rPr>
              <w:t>ApplicationReporting_Function_</w:t>
            </w:r>
            <w:r w:rsidR="009461ED">
              <w:rPr>
                <w:rFonts w:ascii="Arial" w:eastAsia="宋体" w:hAnsi="Arial" w:cs="Arial" w:hint="eastAsia"/>
                <w:lang w:eastAsia="zh-CN"/>
              </w:rPr>
              <w:t>34</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sidRPr="001D5BE4">
              <w:rPr>
                <w:rFonts w:ascii="Arial" w:eastAsia="宋体" w:hAnsi="Arial" w:cs="Arial"/>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sidRPr="001D5BE4">
              <w:rPr>
                <w:rFonts w:ascii="Arial" w:eastAsia="宋体" w:hAnsi="Arial" w:cs="Arial"/>
                <w:lang w:eastAsia="zh-CN"/>
              </w:rPr>
              <w:t>No</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C93938" w:rsidRDefault="00CF035D" w:rsidP="00CF035D">
            <w:pPr>
              <w:pStyle w:val="Body"/>
              <w:rPr>
                <w:rFonts w:ascii="Arial" w:eastAsia="宋体" w:hAnsi="Arial" w:cs="Arial"/>
                <w:lang w:eastAsia="zh-CN"/>
              </w:rPr>
            </w:pPr>
            <w:r>
              <w:rPr>
                <w:rFonts w:ascii="Arial" w:eastAsia="宋体" w:hAnsi="Arial" w:cs="Arial"/>
                <w:lang w:eastAsia="zh-CN"/>
              </w:rPr>
              <w:t>Laptop1</w:t>
            </w:r>
            <w:r>
              <w:rPr>
                <w:rFonts w:ascii="Arial" w:eastAsia="宋体" w:hAnsi="Arial" w:cs="Arial" w:hint="eastAsia"/>
                <w:lang w:eastAsia="zh-CN"/>
              </w:rPr>
              <w:t>_____(eth1)MP(wifi1.1)--------(wifi1.1)AP(eth)</w:t>
            </w:r>
            <w:r w:rsidRPr="00B2458B">
              <w:rPr>
                <w:rFonts w:ascii="Arial" w:eastAsia="宋体" w:hAnsi="Arial" w:cs="Arial"/>
                <w:lang w:eastAsia="zh-CN"/>
              </w:rPr>
              <w:t>_____</w:t>
            </w:r>
            <w:r>
              <w:rPr>
                <w:rFonts w:ascii="Arial" w:eastAsia="宋体" w:hAnsi="Arial" w:cs="Arial" w:hint="eastAsia"/>
                <w:lang w:eastAsia="zh-CN"/>
              </w:rPr>
              <w:t>SW_____</w:t>
            </w:r>
            <w:r w:rsidRPr="00B2458B">
              <w:rPr>
                <w:rFonts w:ascii="Arial" w:eastAsia="宋体" w:hAnsi="Arial" w:cs="Arial"/>
                <w:lang w:eastAsia="zh-CN"/>
              </w:rPr>
              <w:t>HM</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CF035D" w:rsidRPr="001D5BE4"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Pr>
                <w:rFonts w:ascii="Arial" w:eastAsia="宋体" w:hAnsi="Arial" w:cs="Arial" w:hint="eastAsia"/>
                <w:lang w:eastAsia="zh-CN"/>
              </w:rPr>
              <w:t>The application reporting verification for AP i</w:t>
            </w:r>
            <w:r w:rsidRPr="001D5BE4">
              <w:rPr>
                <w:rFonts w:ascii="Arial" w:eastAsia="宋体" w:hAnsi="Arial" w:cs="Arial"/>
                <w:lang w:eastAsia="zh-CN"/>
              </w:rPr>
              <w:t>ndependent</w:t>
            </w:r>
            <w:r>
              <w:rPr>
                <w:rFonts w:ascii="Arial" w:eastAsia="宋体" w:hAnsi="Arial" w:cs="Arial" w:hint="eastAsia"/>
                <w:lang w:eastAsia="zh-CN"/>
              </w:rPr>
              <w:t xml:space="preserve"> bridge-access </w:t>
            </w:r>
            <w:r>
              <w:rPr>
                <w:rFonts w:ascii="Arial" w:eastAsia="宋体" w:hAnsi="Arial" w:cs="Arial"/>
                <w:lang w:eastAsia="zh-CN"/>
              </w:rPr>
              <w:t>eth</w:t>
            </w:r>
            <w:r>
              <w:rPr>
                <w:rFonts w:ascii="Arial" w:eastAsia="宋体" w:hAnsi="Arial" w:cs="Arial" w:hint="eastAsia"/>
                <w:lang w:eastAsia="zh-CN"/>
              </w:rPr>
              <w:t>1.</w:t>
            </w:r>
            <w:r w:rsidR="009461ED">
              <w:rPr>
                <w:rFonts w:ascii="Arial" w:eastAsia="宋体" w:hAnsi="Arial" w:cs="Arial" w:hint="eastAsia"/>
                <w:lang w:eastAsia="zh-CN"/>
              </w:rPr>
              <w:t xml:space="preserve"> (</w:t>
            </w:r>
            <w:r w:rsidR="006666BC">
              <w:rPr>
                <w:rFonts w:ascii="Arial" w:eastAsia="宋体" w:hAnsi="Arial" w:cs="Arial" w:hint="eastAsia"/>
                <w:lang w:eastAsia="zh-CN"/>
              </w:rPr>
              <w:t>Enable Mode</w:t>
            </w:r>
            <w:r w:rsidR="009461ED">
              <w:rPr>
                <w:rFonts w:ascii="Arial" w:eastAsia="宋体" w:hAnsi="Arial" w:cs="Arial" w:hint="eastAsia"/>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eastAsia="宋体" w:hAnsi="Arial" w:cs="Arial"/>
                <w:color w:val="auto"/>
                <w:lang w:eastAsia="zh-CN"/>
              </w:rPr>
            </w:pPr>
            <w:r w:rsidRPr="001D5BE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r>
              <w:rPr>
                <w:rFonts w:ascii="Arial" w:eastAsia="宋体" w:hAnsi="Arial" w:cs="Arial"/>
                <w:lang w:eastAsia="zh-CN"/>
              </w:rPr>
              <w:t>AP: AP320,AP340,AP330,AP350</w:t>
            </w:r>
            <w:r w:rsidRPr="00EF62D6">
              <w:rPr>
                <w:rFonts w:ascii="Arial" w:eastAsia="宋体" w:hAnsi="Arial" w:cs="Arial"/>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AP and MP are</w:t>
            </w:r>
            <w:r>
              <w:rPr>
                <w:rFonts w:ascii="Arial" w:eastAsia="宋体" w:hAnsi="Arial" w:cs="Arial"/>
                <w:lang w:eastAsia="zh-CN"/>
              </w:rPr>
              <w:t xml:space="preserve"> managed by HM</w:t>
            </w:r>
            <w:r>
              <w:rPr>
                <w:rFonts w:ascii="Arial" w:eastAsia="宋体" w:hAnsi="Arial" w:cs="Arial" w:hint="eastAsia"/>
                <w:lang w:eastAsia="zh-CN"/>
              </w:rPr>
              <w:t>.</w:t>
            </w:r>
          </w:p>
          <w:p w:rsidR="00CF035D" w:rsidRPr="00F30A6D" w:rsidRDefault="00CF035D" w:rsidP="00CF035D">
            <w:pPr>
              <w:pStyle w:val="Body"/>
              <w:rPr>
                <w:rFonts w:ascii="Arial" w:eastAsia="宋体" w:hAnsi="Arial" w:cs="Arial"/>
                <w:lang w:eastAsia="zh-CN"/>
              </w:rPr>
            </w:pPr>
            <w:r>
              <w:rPr>
                <w:rFonts w:ascii="Arial" w:eastAsia="宋体" w:hAnsi="Arial" w:cs="Arial" w:hint="eastAsia"/>
                <w:lang w:eastAsia="zh-CN"/>
              </w:rPr>
              <w:t>Set MP/AP wifi1.1 and AP eth interface mode as backhaul. MP connects with AP via wifi1.1 backhaul interface.</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Set MP eth1 mode as independent bridge-access</w:t>
            </w:r>
          </w:p>
          <w:p w:rsidR="00CF035D" w:rsidRPr="001D5BE4" w:rsidRDefault="00CF035D" w:rsidP="00CF035D">
            <w:pPr>
              <w:pStyle w:val="Body"/>
              <w:rPr>
                <w:rFonts w:ascii="Arial" w:eastAsia="宋体" w:hAnsi="Arial" w:cs="Arial"/>
                <w:lang w:eastAsia="zh-CN"/>
              </w:rPr>
            </w:pPr>
            <w:r>
              <w:rPr>
                <w:rFonts w:ascii="Arial" w:eastAsia="宋体" w:hAnsi="Arial" w:cs="Arial" w:hint="eastAsia"/>
                <w:lang w:eastAsia="zh-CN"/>
              </w:rPr>
              <w:t>Laptop1 connects with Internet via MP.</w:t>
            </w:r>
          </w:p>
        </w:tc>
      </w:tr>
      <w:tr w:rsidR="00CF035D" w:rsidRPr="00322E9D"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EB7D7A">
            <w:pPr>
              <w:pStyle w:val="Body"/>
              <w:numPr>
                <w:ilvl w:val="2"/>
                <w:numId w:val="106"/>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sidR="009461ED">
              <w:rPr>
                <w:rFonts w:ascii="Arial" w:eastAsia="宋体" w:hAnsi="Arial" w:cs="Arial" w:hint="eastAsia"/>
                <w:lang w:eastAsia="zh-CN"/>
              </w:rPr>
              <w:t>enable</w:t>
            </w:r>
            <w:r>
              <w:rPr>
                <w:rFonts w:ascii="Arial" w:eastAsia="宋体" w:hAnsi="Arial" w:cs="Arial"/>
                <w:lang w:eastAsia="zh-CN"/>
              </w:rPr>
              <w:t>”</w:t>
            </w:r>
            <w:r>
              <w:rPr>
                <w:rFonts w:ascii="Arial" w:eastAsia="宋体" w:hAnsi="Arial" w:cs="Arial" w:hint="eastAsia"/>
                <w:lang w:eastAsia="zh-CN"/>
              </w:rPr>
              <w:t xml:space="preserve"> globally at MP.</w:t>
            </w:r>
          </w:p>
          <w:p w:rsidR="00CF035D" w:rsidRDefault="00CF035D" w:rsidP="00EB7D7A">
            <w:pPr>
              <w:pStyle w:val="Body"/>
              <w:numPr>
                <w:ilvl w:val="2"/>
                <w:numId w:val="106"/>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CF035D" w:rsidRDefault="00CF035D" w:rsidP="00EB7D7A">
            <w:pPr>
              <w:pStyle w:val="Body"/>
              <w:numPr>
                <w:ilvl w:val="2"/>
                <w:numId w:val="106"/>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CF035D" w:rsidRPr="009461ED" w:rsidRDefault="00CF035D" w:rsidP="00EB7D7A">
            <w:pPr>
              <w:pStyle w:val="Body"/>
              <w:numPr>
                <w:ilvl w:val="2"/>
                <w:numId w:val="106"/>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MP reporting file. Check if MP can classify and report application traffic, which goes through MP bridge-access eth1, with correct TLV field to HM correctly.</w:t>
            </w:r>
          </w:p>
        </w:tc>
      </w:tr>
      <w:tr w:rsidR="00CF035D" w:rsidRPr="00322E9D"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hAnsi="Arial" w:cs="Arial"/>
                <w:color w:val="auto"/>
              </w:rPr>
            </w:pPr>
            <w:r w:rsidRPr="001D5BE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 xml:space="preserve">Step 1. Turn on L7 engine and set application reporting mode </w:t>
            </w:r>
            <w:r w:rsidR="009461ED">
              <w:rPr>
                <w:rFonts w:ascii="Arial" w:eastAsia="宋体" w:hAnsi="Arial" w:cs="Arial" w:hint="eastAsia"/>
                <w:lang w:eastAsia="zh-CN"/>
              </w:rPr>
              <w:t xml:space="preserve">as </w:t>
            </w:r>
            <w:r w:rsidR="009461ED">
              <w:rPr>
                <w:rFonts w:ascii="Arial" w:eastAsia="宋体" w:hAnsi="Arial" w:cs="Arial"/>
                <w:lang w:eastAsia="zh-CN"/>
              </w:rPr>
              <w:t>“</w:t>
            </w:r>
            <w:r w:rsidR="009461ED">
              <w:rPr>
                <w:rFonts w:ascii="Arial" w:eastAsia="宋体" w:hAnsi="Arial" w:cs="Arial" w:hint="eastAsia"/>
                <w:lang w:eastAsia="zh-CN"/>
              </w:rPr>
              <w:t>enable</w:t>
            </w:r>
            <w:r w:rsidR="009461ED">
              <w:rPr>
                <w:rFonts w:ascii="Arial" w:eastAsia="宋体" w:hAnsi="Arial" w:cs="Arial"/>
                <w:lang w:eastAsia="zh-CN"/>
              </w:rPr>
              <w:t>”</w:t>
            </w:r>
            <w:r w:rsidR="009461ED">
              <w:rPr>
                <w:rFonts w:ascii="Arial" w:eastAsia="宋体" w:hAnsi="Arial" w:cs="Arial" w:hint="eastAsia"/>
                <w:lang w:eastAsia="zh-CN"/>
              </w:rPr>
              <w:t xml:space="preserve"> </w:t>
            </w:r>
            <w:r>
              <w:rPr>
                <w:rFonts w:ascii="Arial" w:eastAsia="宋体" w:hAnsi="Arial" w:cs="Arial" w:hint="eastAsia"/>
                <w:lang w:eastAsia="zh-CN"/>
              </w:rPr>
              <w:t>globally successfully.</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Step 2. Enable application HTTP, TCP and IP for reporting successfully.</w:t>
            </w:r>
          </w:p>
          <w:p w:rsidR="00CF035D" w:rsidRDefault="009461ED" w:rsidP="00CF035D">
            <w:pPr>
              <w:pStyle w:val="Body"/>
              <w:rPr>
                <w:rFonts w:ascii="Arial" w:eastAsia="宋体" w:hAnsi="Arial" w:cs="Arial"/>
                <w:lang w:eastAsia="zh-CN"/>
              </w:rPr>
            </w:pPr>
            <w:r>
              <w:rPr>
                <w:rFonts w:ascii="Arial" w:eastAsia="宋体" w:hAnsi="Arial" w:cs="Arial" w:hint="eastAsia"/>
                <w:lang w:eastAsia="zh-CN"/>
              </w:rPr>
              <w:t>Step 4</w:t>
            </w:r>
            <w:r w:rsidR="00CF035D">
              <w:rPr>
                <w:rFonts w:ascii="Arial" w:eastAsia="宋体" w:hAnsi="Arial" w:cs="Arial" w:hint="eastAsia"/>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CF035D" w:rsidRPr="00D576E5"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eth1</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MP wii1.1</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0</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no</w:t>
                  </w:r>
                  <w:r w:rsidRPr="00D91692">
                    <w:rPr>
                      <w:rFonts w:ascii="Calibri" w:eastAsia="Times New Roman" w:hAnsi="Calibri" w:cs="Calibri"/>
                      <w:b w:val="0"/>
                      <w:sz w:val="22"/>
                      <w:szCs w:val="22"/>
                      <w:lang w:eastAsia="zh-CN"/>
                    </w:rPr>
                    <w:t>)</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F035D" w:rsidRPr="00D576E5"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CF035D" w:rsidRPr="00FA1DAA" w:rsidRDefault="00CF035D" w:rsidP="00CF035D">
            <w:pPr>
              <w:pStyle w:val="Body"/>
              <w:rPr>
                <w:rFonts w:ascii="Arial" w:eastAsia="宋体" w:hAnsi="Arial" w:cs="Arial"/>
                <w:lang w:eastAsia="zh-CN"/>
              </w:rPr>
            </w:pPr>
          </w:p>
        </w:tc>
      </w:tr>
      <w:tr w:rsidR="00CF035D" w:rsidRPr="00322E9D"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eastAsia="宋体" w:hAnsi="Arial" w:cs="Arial"/>
                <w:color w:val="auto"/>
                <w:lang w:eastAsia="zh-CN"/>
              </w:rPr>
            </w:pPr>
            <w:r w:rsidRPr="001D5BE4">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p>
        </w:tc>
      </w:tr>
      <w:tr w:rsidR="00CF035D" w:rsidRPr="00322E9D"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1D5BE4" w:rsidRDefault="00CF035D" w:rsidP="00CF035D">
            <w:pPr>
              <w:pStyle w:val="Body"/>
              <w:rPr>
                <w:rFonts w:ascii="Arial" w:eastAsia="宋体" w:hAnsi="Arial" w:cs="Arial"/>
                <w:lang w:eastAsia="zh-CN"/>
              </w:rPr>
            </w:pPr>
          </w:p>
        </w:tc>
      </w:tr>
    </w:tbl>
    <w:p w:rsidR="00CF035D" w:rsidRPr="000E29B5" w:rsidRDefault="00CF035D" w:rsidP="00CF035D">
      <w:pPr>
        <w:pStyle w:val="Heading4"/>
        <w:ind w:firstLine="1121"/>
        <w:rPr>
          <w:rFonts w:ascii="Arial" w:hAnsi="Arial"/>
          <w:b w:val="0"/>
          <w:sz w:val="21"/>
          <w:szCs w:val="21"/>
        </w:rPr>
      </w:pPr>
      <w:r w:rsidRPr="000E29B5">
        <w:rPr>
          <w:rFonts w:ascii="Arial" w:hAnsi="Arial" w:hint="eastAsia"/>
          <w:b w:val="0"/>
          <w:sz w:val="21"/>
          <w:szCs w:val="21"/>
        </w:rPr>
        <w:t>ApplicationReporting_Function_</w:t>
      </w:r>
      <w:r w:rsidR="009461ED">
        <w:rPr>
          <w:rFonts w:ascii="Arial" w:eastAsia="宋体" w:hAnsi="Arial" w:hint="eastAsia"/>
          <w:b w:val="0"/>
          <w:sz w:val="21"/>
          <w:szCs w:val="21"/>
          <w:lang w:eastAsia="zh-CN"/>
        </w:rPr>
        <w:t>35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hAnsi="Arial" w:cs="Arial"/>
                <w:color w:val="auto"/>
              </w:rPr>
            </w:pPr>
            <w:r w:rsidRPr="00B85201">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r>
              <w:rPr>
                <w:rFonts w:ascii="Arial" w:eastAsia="宋体" w:hAnsi="Arial" w:cs="Arial"/>
                <w:lang w:eastAsia="zh-CN"/>
              </w:rPr>
              <w:t>ApplicationReporting_Function_</w:t>
            </w:r>
            <w:r w:rsidR="009461ED">
              <w:rPr>
                <w:rFonts w:ascii="Arial" w:eastAsia="宋体" w:hAnsi="Arial" w:cs="Arial" w:hint="eastAsia"/>
                <w:lang w:eastAsia="zh-CN"/>
              </w:rPr>
              <w:t>35</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hAnsi="Arial" w:cs="Arial"/>
                <w:color w:val="auto"/>
              </w:rPr>
            </w:pPr>
            <w:r w:rsidRPr="00B85201">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r>
              <w:rPr>
                <w:rFonts w:ascii="Arial" w:eastAsia="宋体" w:hAnsi="Arial" w:cs="Arial" w:hint="eastAsia"/>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hAnsi="Arial" w:cs="Arial"/>
                <w:color w:val="auto"/>
              </w:rPr>
            </w:pPr>
            <w:r w:rsidRPr="00B8520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No</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hAnsi="Arial" w:cs="Arial"/>
                <w:color w:val="auto"/>
              </w:rPr>
            </w:pPr>
            <w:r w:rsidRPr="00B85201">
              <w:rPr>
                <w:rFonts w:ascii="Arial" w:hAnsi="Arial" w:cs="Arial"/>
                <w:color w:val="auto"/>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Laptop1_____(agg0)MP(wifi1.1)--------(wifi1.1)AP(eth)_____SW_____HM</w:t>
            </w:r>
          </w:p>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 xml:space="preserve">                                                                                                |</w:t>
            </w:r>
          </w:p>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 xml:space="preserve">                                                                                                |</w:t>
            </w:r>
          </w:p>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 xml:space="preserve">                                                                                           Internet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hAnsi="Arial" w:cs="Arial"/>
                <w:color w:val="auto"/>
              </w:rPr>
            </w:pPr>
            <w:r w:rsidRPr="00B85201">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The application reporting verification for AP aggregate bridge-access agg0.</w:t>
            </w:r>
            <w:r w:rsidR="009461ED">
              <w:rPr>
                <w:rFonts w:ascii="Arial" w:eastAsia="宋体" w:hAnsi="Arial" w:cs="Arial" w:hint="eastAsia"/>
                <w:lang w:eastAsia="zh-CN"/>
              </w:rPr>
              <w:t xml:space="preserve"> (</w:t>
            </w:r>
            <w:r w:rsidR="006666BC">
              <w:rPr>
                <w:rFonts w:ascii="Arial" w:eastAsia="宋体" w:hAnsi="Arial" w:cs="Arial" w:hint="eastAsia"/>
                <w:lang w:eastAsia="zh-CN"/>
              </w:rPr>
              <w:t>Enable Mode</w:t>
            </w:r>
            <w:r w:rsidR="009461ED">
              <w:rPr>
                <w:rFonts w:ascii="Arial" w:eastAsia="宋体" w:hAnsi="Arial" w:cs="Arial" w:hint="eastAsia"/>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eastAsia="宋体" w:hAnsi="Arial" w:cs="Arial"/>
                <w:color w:val="auto"/>
                <w:lang w:eastAsia="zh-CN"/>
              </w:rPr>
            </w:pPr>
            <w:r w:rsidRPr="00B85201">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AP: AP320,AP340,AP330,AP350,</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hAnsi="Arial" w:cs="Arial"/>
                <w:color w:val="auto"/>
              </w:rPr>
            </w:pPr>
            <w:r w:rsidRPr="00B85201">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AP and MP are managed by HM.</w:t>
            </w:r>
          </w:p>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Set MP/AP wifi1.1 and AP eth interface mode as backhaul. MP connects with AP via wifi1.1 backhaul interface.</w:t>
            </w:r>
          </w:p>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Bind MP eth0 and eth1 with aggregate bridge-access agg0.</w:t>
            </w:r>
          </w:p>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Laptop1 connects with Internet via MP.</w:t>
            </w:r>
          </w:p>
        </w:tc>
      </w:tr>
      <w:tr w:rsidR="00CF035D" w:rsidRPr="00322E9D"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hAnsi="Arial" w:cs="Arial"/>
                <w:color w:val="auto"/>
              </w:rPr>
            </w:pPr>
            <w:r w:rsidRPr="00B85201">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85201" w:rsidRDefault="00CF035D" w:rsidP="00EB7D7A">
            <w:pPr>
              <w:pStyle w:val="Body"/>
              <w:numPr>
                <w:ilvl w:val="2"/>
                <w:numId w:val="107"/>
              </w:numPr>
              <w:ind w:left="268" w:hanging="268"/>
              <w:rPr>
                <w:rFonts w:ascii="Arial" w:eastAsia="宋体" w:hAnsi="Arial" w:cs="Arial"/>
                <w:lang w:eastAsia="zh-CN"/>
              </w:rPr>
            </w:pPr>
            <w:r w:rsidRPr="00B85201">
              <w:rPr>
                <w:rFonts w:ascii="Arial" w:eastAsia="宋体" w:hAnsi="Arial" w:cs="Arial"/>
                <w:lang w:eastAsia="zh-CN"/>
              </w:rPr>
              <w:t>Turn on L7 engine and set app</w:t>
            </w:r>
            <w:r w:rsidR="009461ED">
              <w:rPr>
                <w:rFonts w:ascii="Arial" w:eastAsia="宋体" w:hAnsi="Arial" w:cs="Arial"/>
                <w:lang w:eastAsia="zh-CN"/>
              </w:rPr>
              <w:t>lication reporting mode as “</w:t>
            </w:r>
            <w:r w:rsidR="009461ED">
              <w:rPr>
                <w:rFonts w:ascii="Arial" w:eastAsia="宋体" w:hAnsi="Arial" w:cs="Arial" w:hint="eastAsia"/>
                <w:lang w:eastAsia="zh-CN"/>
              </w:rPr>
              <w:t>enable</w:t>
            </w:r>
            <w:r w:rsidRPr="00B85201">
              <w:rPr>
                <w:rFonts w:ascii="Arial" w:eastAsia="宋体" w:hAnsi="Arial" w:cs="Arial"/>
                <w:lang w:eastAsia="zh-CN"/>
              </w:rPr>
              <w:t>” globally at MP.</w:t>
            </w:r>
          </w:p>
          <w:p w:rsidR="00CF035D" w:rsidRPr="00B85201" w:rsidRDefault="00CF035D" w:rsidP="00EB7D7A">
            <w:pPr>
              <w:pStyle w:val="Body"/>
              <w:numPr>
                <w:ilvl w:val="2"/>
                <w:numId w:val="107"/>
              </w:numPr>
              <w:ind w:left="268" w:hanging="268"/>
              <w:rPr>
                <w:rFonts w:ascii="Arial" w:eastAsia="宋体" w:hAnsi="Arial" w:cs="Arial"/>
                <w:lang w:eastAsia="zh-CN"/>
              </w:rPr>
            </w:pPr>
            <w:r w:rsidRPr="00B85201">
              <w:rPr>
                <w:rFonts w:ascii="Arial" w:eastAsia="宋体" w:hAnsi="Arial" w:cs="Arial"/>
                <w:lang w:eastAsia="zh-CN"/>
              </w:rPr>
              <w:t>Enable application HTTP, TCP and IP for reporting.</w:t>
            </w:r>
          </w:p>
          <w:p w:rsidR="00CF035D" w:rsidRPr="00B85201" w:rsidRDefault="00CF035D" w:rsidP="00EB7D7A">
            <w:pPr>
              <w:pStyle w:val="Body"/>
              <w:numPr>
                <w:ilvl w:val="2"/>
                <w:numId w:val="107"/>
              </w:numPr>
              <w:ind w:left="268" w:hanging="268"/>
              <w:rPr>
                <w:rFonts w:ascii="Arial" w:eastAsia="宋体" w:hAnsi="Arial" w:cs="Arial"/>
                <w:lang w:eastAsia="zh-CN"/>
              </w:rPr>
            </w:pPr>
            <w:r w:rsidRPr="00B85201">
              <w:rPr>
                <w:rFonts w:ascii="Arial" w:eastAsia="宋体" w:hAnsi="Arial" w:cs="Arial"/>
                <w:lang w:eastAsia="zh-CN"/>
              </w:rPr>
              <w:t>Laptop1 accesses Internet web site via http session.</w:t>
            </w:r>
          </w:p>
          <w:p w:rsidR="00CF035D" w:rsidRPr="009461ED" w:rsidRDefault="00CF035D" w:rsidP="00EB7D7A">
            <w:pPr>
              <w:pStyle w:val="Body"/>
              <w:numPr>
                <w:ilvl w:val="2"/>
                <w:numId w:val="107"/>
              </w:numPr>
              <w:ind w:left="268" w:hanging="268"/>
              <w:rPr>
                <w:rFonts w:ascii="Arial" w:eastAsia="宋体" w:hAnsi="Arial" w:cs="Arial"/>
                <w:lang w:eastAsia="zh-CN"/>
              </w:rPr>
            </w:pPr>
            <w:r w:rsidRPr="00B85201">
              <w:rPr>
                <w:rFonts w:ascii="Arial" w:eastAsia="宋体" w:hAnsi="Arial" w:cs="Arial"/>
                <w:lang w:eastAsia="zh-CN"/>
              </w:rPr>
              <w:t>Making use of test tool provided by Dev, search corresponding TLV in MP reporting file. Check if MP can classify and report application traffic, which goes through MP aggregate bridge-access agg0, with correct TLV field to HM correctly.</w:t>
            </w:r>
          </w:p>
        </w:tc>
      </w:tr>
      <w:tr w:rsidR="00CF035D" w:rsidRPr="00322E9D"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hAnsi="Arial" w:cs="Arial"/>
                <w:color w:val="auto"/>
              </w:rPr>
            </w:pPr>
            <w:r w:rsidRPr="00B85201">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 xml:space="preserve">Step 1. Turn on L7 engine and set application reporting mode </w:t>
            </w:r>
            <w:r w:rsidR="009461ED">
              <w:rPr>
                <w:rFonts w:ascii="Arial" w:eastAsia="宋体" w:hAnsi="Arial" w:cs="Arial" w:hint="eastAsia"/>
                <w:lang w:eastAsia="zh-CN"/>
              </w:rPr>
              <w:t xml:space="preserve">as </w:t>
            </w:r>
            <w:r w:rsidR="009461ED">
              <w:rPr>
                <w:rFonts w:ascii="Arial" w:eastAsia="宋体" w:hAnsi="Arial" w:cs="Arial"/>
                <w:lang w:eastAsia="zh-CN"/>
              </w:rPr>
              <w:t>“</w:t>
            </w:r>
            <w:r w:rsidR="009461ED">
              <w:rPr>
                <w:rFonts w:ascii="Arial" w:eastAsia="宋体" w:hAnsi="Arial" w:cs="Arial" w:hint="eastAsia"/>
                <w:lang w:eastAsia="zh-CN"/>
              </w:rPr>
              <w:t>enable</w:t>
            </w:r>
            <w:r w:rsidR="009461ED">
              <w:rPr>
                <w:rFonts w:ascii="Arial" w:eastAsia="宋体" w:hAnsi="Arial" w:cs="Arial"/>
                <w:lang w:eastAsia="zh-CN"/>
              </w:rPr>
              <w:t>”</w:t>
            </w:r>
            <w:r w:rsidR="009461ED">
              <w:rPr>
                <w:rFonts w:ascii="Arial" w:eastAsia="宋体" w:hAnsi="Arial" w:cs="Arial" w:hint="eastAsia"/>
                <w:lang w:eastAsia="zh-CN"/>
              </w:rPr>
              <w:t xml:space="preserve"> </w:t>
            </w:r>
            <w:r w:rsidRPr="00B85201">
              <w:rPr>
                <w:rFonts w:ascii="Arial" w:eastAsia="宋体" w:hAnsi="Arial" w:cs="Arial"/>
                <w:lang w:eastAsia="zh-CN"/>
              </w:rPr>
              <w:t>globally successfully.</w:t>
            </w:r>
          </w:p>
          <w:p w:rsidR="00CF035D" w:rsidRPr="00B85201" w:rsidRDefault="00CF035D" w:rsidP="00CF035D">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2</w:t>
            </w:r>
            <w:r w:rsidRPr="00B85201">
              <w:rPr>
                <w:rFonts w:ascii="Arial" w:eastAsia="宋体" w:hAnsi="Arial" w:cs="Arial"/>
                <w:lang w:eastAsia="zh-CN"/>
              </w:rPr>
              <w:t>. Enable application HTTP, TCP and IP for reporting successfully.</w:t>
            </w:r>
          </w:p>
          <w:p w:rsidR="00CF035D" w:rsidRPr="00B85201" w:rsidRDefault="009461ED" w:rsidP="00CF035D">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4</w:t>
            </w:r>
            <w:r w:rsidR="00CF035D" w:rsidRPr="00B85201">
              <w:rPr>
                <w:rFonts w:ascii="Arial" w:eastAsia="宋体" w:hAnsi="Arial" w:cs="Arial"/>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CF035D" w:rsidRPr="00B85201"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Expected Value</w:t>
                  </w:r>
                </w:p>
              </w:tc>
            </w:tr>
            <w:tr w:rsidR="00CF035D" w:rsidRPr="00B85201"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Laptop1</w:t>
                  </w:r>
                  <w:r w:rsidRPr="00B85201">
                    <w:rPr>
                      <w:rFonts w:ascii="Arial" w:eastAsia="宋体" w:hAnsi="Arial" w:cs="Arial"/>
                      <w:b w:val="0"/>
                      <w:lang w:eastAsia="zh-CN"/>
                    </w:rPr>
                    <w:t xml:space="preserve">’s </w:t>
                  </w:r>
                  <w:r w:rsidRPr="00B85201">
                    <w:rPr>
                      <w:rFonts w:ascii="Arial" w:eastAsia="Times New Roman" w:hAnsi="Arial" w:cs="Arial"/>
                      <w:b w:val="0"/>
                      <w:lang w:eastAsia="zh-CN"/>
                    </w:rPr>
                    <w:t>MAC</w:t>
                  </w:r>
                </w:p>
              </w:tc>
            </w:tr>
            <w:tr w:rsidR="00CF035D" w:rsidRPr="00B85201"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HTTP APP ID</w:t>
                  </w:r>
                </w:p>
              </w:tc>
            </w:tr>
            <w:tr w:rsidR="00CF035D" w:rsidRPr="00B85201"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B85201" w:rsidRDefault="00CF035D" w:rsidP="00CF035D">
                  <w:pPr>
                    <w:rPr>
                      <w:rFonts w:ascii="Arial" w:eastAsia="宋体" w:hAnsi="Arial" w:cs="Arial"/>
                      <w:b w:val="0"/>
                      <w:lang w:eastAsia="zh-CN"/>
                    </w:rPr>
                  </w:pPr>
                  <w:r w:rsidRPr="00B85201">
                    <w:rPr>
                      <w:rFonts w:ascii="Arial" w:eastAsia="宋体" w:hAnsi="Arial" w:cs="Arial"/>
                      <w:b w:val="0"/>
                      <w:lang w:eastAsia="zh-CN"/>
                    </w:rPr>
                    <w:t>MP agg0</w:t>
                  </w:r>
                </w:p>
              </w:tc>
            </w:tr>
            <w:tr w:rsidR="00CF035D" w:rsidRPr="00B85201"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B85201" w:rsidRDefault="00CF035D" w:rsidP="00CF035D">
                  <w:pPr>
                    <w:rPr>
                      <w:rFonts w:ascii="Arial" w:eastAsia="宋体" w:hAnsi="Arial" w:cs="Arial"/>
                      <w:b w:val="0"/>
                      <w:lang w:eastAsia="zh-CN"/>
                    </w:rPr>
                  </w:pPr>
                  <w:r w:rsidRPr="00B85201">
                    <w:rPr>
                      <w:rFonts w:ascii="Arial" w:eastAsia="宋体" w:hAnsi="Arial" w:cs="Arial"/>
                      <w:b w:val="0"/>
                      <w:lang w:eastAsia="zh-CN"/>
                    </w:rPr>
                    <w:t>MP wii1.1</w:t>
                  </w:r>
                </w:p>
              </w:tc>
            </w:tr>
            <w:tr w:rsidR="00CF035D" w:rsidRPr="00B85201"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宋体" w:hAnsi="Arial" w:cs="Arial"/>
                      <w:b w:val="0"/>
                      <w:lang w:eastAsia="zh-CN"/>
                    </w:rPr>
                    <w:t>0</w:t>
                  </w:r>
                  <w:r w:rsidRPr="00B85201">
                    <w:rPr>
                      <w:rFonts w:ascii="Arial" w:eastAsia="Times New Roman" w:hAnsi="Arial" w:cs="Arial"/>
                      <w:b w:val="0"/>
                      <w:lang w:eastAsia="zh-CN"/>
                    </w:rPr>
                    <w:t xml:space="preserve"> (</w:t>
                  </w:r>
                  <w:r w:rsidRPr="00B85201">
                    <w:rPr>
                      <w:rFonts w:ascii="Arial" w:eastAsia="宋体" w:hAnsi="Arial" w:cs="Arial"/>
                      <w:b w:val="0"/>
                      <w:lang w:eastAsia="zh-CN"/>
                    </w:rPr>
                    <w:t>no</w:t>
                  </w:r>
                  <w:r w:rsidRPr="00B85201">
                    <w:rPr>
                      <w:rFonts w:ascii="Arial" w:eastAsia="Times New Roman" w:hAnsi="Arial" w:cs="Arial"/>
                      <w:b w:val="0"/>
                      <w:lang w:eastAsia="zh-CN"/>
                    </w:rPr>
                    <w:t>)</w:t>
                  </w:r>
                </w:p>
              </w:tc>
            </w:tr>
            <w:tr w:rsidR="00CF035D" w:rsidRPr="00B85201"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Precision in seconds (epoch time)</w:t>
                  </w:r>
                </w:p>
              </w:tc>
            </w:tr>
            <w:tr w:rsidR="00CF035D" w:rsidRPr="00B85201"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B85201" w:rsidRDefault="00CF035D" w:rsidP="00CF035D">
                  <w:pPr>
                    <w:rPr>
                      <w:rFonts w:ascii="Arial" w:eastAsia="Times New Roman" w:hAnsi="Arial" w:cs="Arial"/>
                      <w:b w:val="0"/>
                      <w:color w:val="222222"/>
                      <w:lang w:eastAsia="zh-CN"/>
                    </w:rPr>
                  </w:pPr>
                  <w:r w:rsidRPr="00B85201">
                    <w:rPr>
                      <w:rFonts w:ascii="Arial" w:eastAsia="Times New Roman" w:hAnsi="Arial" w:cs="Arial"/>
                      <w:b w:val="0"/>
                      <w:color w:val="222222"/>
                      <w:lang w:eastAsia="zh-CN"/>
                    </w:rPr>
                    <w:t>Sample size in seconds (multiple of 60 seconds interval)</w:t>
                  </w:r>
                </w:p>
              </w:tc>
            </w:tr>
            <w:tr w:rsidR="00CF035D" w:rsidRPr="00B85201"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B85201" w:rsidRDefault="00CF035D" w:rsidP="00CF035D">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60 second intervals that have "app" traffic in this sample period</w:t>
                  </w:r>
                </w:p>
              </w:tc>
            </w:tr>
            <w:tr w:rsidR="00CF035D" w:rsidRPr="00B85201"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B85201" w:rsidRDefault="00CF035D" w:rsidP="00CF035D">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packets transmitted to client since last report</w:t>
                  </w:r>
                </w:p>
              </w:tc>
            </w:tr>
            <w:tr w:rsidR="00CF035D" w:rsidRPr="00B85201"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B85201" w:rsidRDefault="00CF035D" w:rsidP="00CF035D">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bytes transmitted to client since last report</w:t>
                  </w:r>
                </w:p>
              </w:tc>
            </w:tr>
            <w:tr w:rsidR="00CF035D" w:rsidRPr="00B85201"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B85201" w:rsidRDefault="00CF035D" w:rsidP="00CF035D">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packets received from client since last report</w:t>
                  </w:r>
                </w:p>
              </w:tc>
            </w:tr>
            <w:tr w:rsidR="00CF035D" w:rsidRPr="00B85201"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B85201" w:rsidRDefault="00CF035D" w:rsidP="00CF035D">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bytes received from client since last report</w:t>
                  </w:r>
                </w:p>
              </w:tc>
            </w:tr>
          </w:tbl>
          <w:p w:rsidR="00CF035D" w:rsidRPr="00B85201" w:rsidRDefault="00CF035D" w:rsidP="00CF035D">
            <w:pPr>
              <w:pStyle w:val="Body"/>
              <w:rPr>
                <w:rFonts w:ascii="Arial" w:eastAsia="宋体" w:hAnsi="Arial" w:cs="Arial"/>
                <w:lang w:eastAsia="zh-CN"/>
              </w:rPr>
            </w:pPr>
          </w:p>
        </w:tc>
      </w:tr>
      <w:tr w:rsidR="00CF035D" w:rsidRPr="00322E9D"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eastAsia="宋体" w:hAnsi="Arial" w:cs="Arial"/>
                <w:color w:val="auto"/>
                <w:lang w:eastAsia="zh-CN"/>
              </w:rPr>
            </w:pPr>
            <w:r w:rsidRPr="00B85201">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p>
        </w:tc>
      </w:tr>
      <w:tr w:rsidR="00CF035D" w:rsidRPr="00322E9D"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eastAsia="宋体" w:hAnsi="Arial" w:cs="Arial"/>
                <w:color w:val="auto"/>
                <w:lang w:eastAsia="zh-CN"/>
              </w:rPr>
            </w:pPr>
            <w:r w:rsidRPr="00B85201">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p>
        </w:tc>
      </w:tr>
    </w:tbl>
    <w:p w:rsidR="00CF035D" w:rsidRPr="000E29B5" w:rsidRDefault="00CF035D" w:rsidP="00CF035D">
      <w:pPr>
        <w:pStyle w:val="Heading4"/>
        <w:ind w:firstLine="1121"/>
        <w:rPr>
          <w:rFonts w:ascii="Arial" w:hAnsi="Arial"/>
          <w:b w:val="0"/>
          <w:sz w:val="21"/>
          <w:szCs w:val="21"/>
        </w:rPr>
      </w:pPr>
      <w:r>
        <w:rPr>
          <w:rFonts w:ascii="Arial" w:hAnsi="Arial" w:hint="eastAsia"/>
          <w:b w:val="0"/>
          <w:sz w:val="21"/>
          <w:szCs w:val="21"/>
        </w:rPr>
        <w:t>ApplicationReporting_Function_</w:t>
      </w:r>
      <w:r w:rsidR="009461ED">
        <w:rPr>
          <w:rFonts w:ascii="Arial" w:eastAsia="宋体" w:hAnsi="Arial" w:hint="eastAsia"/>
          <w:b w:val="0"/>
          <w:sz w:val="21"/>
          <w:szCs w:val="21"/>
          <w:lang w:eastAsia="zh-CN"/>
        </w:rPr>
        <w:t>36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hAnsi="Arial" w:cs="Arial"/>
                <w:color w:val="auto"/>
              </w:rPr>
            </w:pPr>
            <w:r w:rsidRPr="00B85201">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ApplicationReporting_Function_</w:t>
            </w:r>
            <w:r w:rsidR="009461ED">
              <w:rPr>
                <w:rFonts w:ascii="Arial" w:eastAsia="宋体" w:hAnsi="Arial" w:cs="Arial" w:hint="eastAsia"/>
                <w:lang w:eastAsia="zh-CN"/>
              </w:rPr>
              <w:t>36</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hAnsi="Arial" w:cs="Arial"/>
                <w:color w:val="auto"/>
              </w:rPr>
            </w:pPr>
            <w:r w:rsidRPr="00B85201">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hAnsi="Arial" w:cs="Arial"/>
                <w:color w:val="auto"/>
              </w:rPr>
            </w:pPr>
            <w:r w:rsidRPr="00B8520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No</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hAnsi="Arial" w:cs="Arial"/>
                <w:color w:val="auto"/>
              </w:rPr>
            </w:pPr>
            <w:r w:rsidRPr="00B85201">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Laptop1_____(red0)MP(wifi1.1)--------(wifi1.1)AP(eth)_____SW_____HM</w:t>
            </w:r>
          </w:p>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 xml:space="preserve">                                                                                                |</w:t>
            </w:r>
          </w:p>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 xml:space="preserve">                                                                                                |</w:t>
            </w:r>
          </w:p>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 xml:space="preserve">                                                                                           Internet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hAnsi="Arial" w:cs="Arial"/>
                <w:color w:val="auto"/>
              </w:rPr>
            </w:pPr>
            <w:r w:rsidRPr="00B85201">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The application reporting verification for AP redundan</w:t>
            </w:r>
            <w:r>
              <w:rPr>
                <w:rFonts w:ascii="Arial" w:eastAsia="宋体" w:hAnsi="Arial" w:cs="Arial"/>
                <w:lang w:eastAsia="zh-CN"/>
              </w:rPr>
              <w:t>t bridge-access red0</w:t>
            </w:r>
            <w:r w:rsidRPr="00B85201">
              <w:rPr>
                <w:rFonts w:ascii="Arial" w:eastAsia="宋体" w:hAnsi="Arial" w:cs="Arial"/>
                <w:lang w:eastAsia="zh-CN"/>
              </w:rPr>
              <w:t>.</w:t>
            </w:r>
            <w:r w:rsidR="009461ED">
              <w:rPr>
                <w:rFonts w:ascii="Arial" w:eastAsia="宋体" w:hAnsi="Arial" w:cs="Arial" w:hint="eastAsia"/>
                <w:lang w:eastAsia="zh-CN"/>
              </w:rPr>
              <w:t xml:space="preserve"> (</w:t>
            </w:r>
            <w:r w:rsidR="006666BC">
              <w:rPr>
                <w:rFonts w:ascii="Arial" w:eastAsia="宋体" w:hAnsi="Arial" w:cs="Arial" w:hint="eastAsia"/>
                <w:lang w:eastAsia="zh-CN"/>
              </w:rPr>
              <w:t>Enable Mode</w:t>
            </w:r>
            <w:r w:rsidR="009461ED">
              <w:rPr>
                <w:rFonts w:ascii="Arial" w:eastAsia="宋体" w:hAnsi="Arial" w:cs="Arial" w:hint="eastAsia"/>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eastAsia="宋体" w:hAnsi="Arial" w:cs="Arial"/>
                <w:color w:val="auto"/>
                <w:lang w:eastAsia="zh-CN"/>
              </w:rPr>
            </w:pPr>
            <w:r w:rsidRPr="00B85201">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AP: AP320,AP340,AP330,AP350,</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hAnsi="Arial" w:cs="Arial"/>
                <w:color w:val="auto"/>
              </w:rPr>
            </w:pPr>
            <w:r w:rsidRPr="00B85201">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AP and MP are managed by HM.</w:t>
            </w:r>
          </w:p>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Set MP/AP wifi1.1 and AP eth interface mode as backhaul. MP connects with AP via wifi1.1 backhaul interface.</w:t>
            </w:r>
          </w:p>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Bind MP eth</w:t>
            </w:r>
            <w:r>
              <w:rPr>
                <w:rFonts w:ascii="Arial" w:eastAsia="宋体" w:hAnsi="Arial" w:cs="Arial"/>
                <w:lang w:eastAsia="zh-CN"/>
              </w:rPr>
              <w:t xml:space="preserve">0 and eth1 with </w:t>
            </w:r>
            <w:r>
              <w:rPr>
                <w:rFonts w:ascii="Arial" w:eastAsia="宋体" w:hAnsi="Arial" w:cs="Arial" w:hint="eastAsia"/>
                <w:lang w:eastAsia="zh-CN"/>
              </w:rPr>
              <w:t>redundant</w:t>
            </w:r>
            <w:r w:rsidRPr="00B85201">
              <w:rPr>
                <w:rFonts w:ascii="Arial" w:eastAsia="宋体" w:hAnsi="Arial" w:cs="Arial"/>
                <w:lang w:eastAsia="zh-CN"/>
              </w:rPr>
              <w:t xml:space="preserve"> bridge-access agg0.</w:t>
            </w:r>
          </w:p>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Laptop1 connects with Internet via MP.</w:t>
            </w:r>
          </w:p>
        </w:tc>
      </w:tr>
      <w:tr w:rsidR="00CF035D" w:rsidRPr="00322E9D"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hAnsi="Arial" w:cs="Arial"/>
                <w:color w:val="auto"/>
              </w:rPr>
            </w:pPr>
            <w:r w:rsidRPr="00B85201">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85201" w:rsidRDefault="00CF035D" w:rsidP="00EB7D7A">
            <w:pPr>
              <w:pStyle w:val="Body"/>
              <w:numPr>
                <w:ilvl w:val="2"/>
                <w:numId w:val="108"/>
              </w:numPr>
              <w:ind w:left="268" w:hanging="268"/>
              <w:rPr>
                <w:rFonts w:ascii="Arial" w:eastAsia="宋体" w:hAnsi="Arial" w:cs="Arial"/>
                <w:lang w:eastAsia="zh-CN"/>
              </w:rPr>
            </w:pPr>
            <w:r w:rsidRPr="00B85201">
              <w:rPr>
                <w:rFonts w:ascii="Arial" w:eastAsia="宋体" w:hAnsi="Arial" w:cs="Arial"/>
                <w:lang w:eastAsia="zh-CN"/>
              </w:rPr>
              <w:t>Turn on L7 engine and set app</w:t>
            </w:r>
            <w:r w:rsidR="009461ED">
              <w:rPr>
                <w:rFonts w:ascii="Arial" w:eastAsia="宋体" w:hAnsi="Arial" w:cs="Arial"/>
                <w:lang w:eastAsia="zh-CN"/>
              </w:rPr>
              <w:t>lication reporting mode as “</w:t>
            </w:r>
            <w:r w:rsidR="009461ED">
              <w:rPr>
                <w:rFonts w:ascii="Arial" w:eastAsia="宋体" w:hAnsi="Arial" w:cs="Arial" w:hint="eastAsia"/>
                <w:lang w:eastAsia="zh-CN"/>
              </w:rPr>
              <w:t>enable</w:t>
            </w:r>
            <w:r w:rsidRPr="00B85201">
              <w:rPr>
                <w:rFonts w:ascii="Arial" w:eastAsia="宋体" w:hAnsi="Arial" w:cs="Arial"/>
                <w:lang w:eastAsia="zh-CN"/>
              </w:rPr>
              <w:t>” globally at MP.</w:t>
            </w:r>
          </w:p>
          <w:p w:rsidR="00CF035D" w:rsidRPr="00B85201" w:rsidRDefault="00CF035D" w:rsidP="00EB7D7A">
            <w:pPr>
              <w:pStyle w:val="Body"/>
              <w:numPr>
                <w:ilvl w:val="2"/>
                <w:numId w:val="108"/>
              </w:numPr>
              <w:ind w:left="268" w:hanging="268"/>
              <w:rPr>
                <w:rFonts w:ascii="Arial" w:eastAsia="宋体" w:hAnsi="Arial" w:cs="Arial"/>
                <w:lang w:eastAsia="zh-CN"/>
              </w:rPr>
            </w:pPr>
            <w:r w:rsidRPr="00B85201">
              <w:rPr>
                <w:rFonts w:ascii="Arial" w:eastAsia="宋体" w:hAnsi="Arial" w:cs="Arial"/>
                <w:lang w:eastAsia="zh-CN"/>
              </w:rPr>
              <w:t>Enable application HTTP, TCP and IP for reporting.</w:t>
            </w:r>
          </w:p>
          <w:p w:rsidR="00CF035D" w:rsidRPr="00B85201" w:rsidRDefault="00CF035D" w:rsidP="00EB7D7A">
            <w:pPr>
              <w:pStyle w:val="Body"/>
              <w:numPr>
                <w:ilvl w:val="2"/>
                <w:numId w:val="108"/>
              </w:numPr>
              <w:ind w:left="268" w:hanging="268"/>
              <w:rPr>
                <w:rFonts w:ascii="Arial" w:eastAsia="宋体" w:hAnsi="Arial" w:cs="Arial"/>
                <w:lang w:eastAsia="zh-CN"/>
              </w:rPr>
            </w:pPr>
            <w:r w:rsidRPr="00B85201">
              <w:rPr>
                <w:rFonts w:ascii="Arial" w:eastAsia="宋体" w:hAnsi="Arial" w:cs="Arial"/>
                <w:lang w:eastAsia="zh-CN"/>
              </w:rPr>
              <w:t>Laptop1 accesses Internet web site via http session.</w:t>
            </w:r>
          </w:p>
          <w:p w:rsidR="00CF035D" w:rsidRPr="009461ED" w:rsidRDefault="00CF035D" w:rsidP="00EB7D7A">
            <w:pPr>
              <w:pStyle w:val="Body"/>
              <w:numPr>
                <w:ilvl w:val="2"/>
                <w:numId w:val="108"/>
              </w:numPr>
              <w:ind w:left="268" w:hanging="268"/>
              <w:rPr>
                <w:rFonts w:ascii="Arial" w:eastAsia="宋体" w:hAnsi="Arial" w:cs="Arial"/>
                <w:lang w:eastAsia="zh-CN"/>
              </w:rPr>
            </w:pPr>
            <w:r w:rsidRPr="00B85201">
              <w:rPr>
                <w:rFonts w:ascii="Arial" w:eastAsia="宋体" w:hAnsi="Arial" w:cs="Arial"/>
                <w:lang w:eastAsia="zh-CN"/>
              </w:rPr>
              <w:t xml:space="preserve">Making use of test tool provided by Dev, search corresponding TLV in MP reporting file. Check if MP can classify and report application traffic, which goes through </w:t>
            </w:r>
            <w:r>
              <w:rPr>
                <w:rFonts w:ascii="Arial" w:eastAsia="宋体" w:hAnsi="Arial" w:cs="Arial"/>
                <w:lang w:eastAsia="zh-CN"/>
              </w:rPr>
              <w:t xml:space="preserve">MP </w:t>
            </w:r>
            <w:r>
              <w:rPr>
                <w:rFonts w:ascii="Arial" w:eastAsia="宋体" w:hAnsi="Arial" w:cs="Arial" w:hint="eastAsia"/>
                <w:lang w:eastAsia="zh-CN"/>
              </w:rPr>
              <w:t>redundant</w:t>
            </w:r>
            <w:r>
              <w:rPr>
                <w:rFonts w:ascii="Arial" w:eastAsia="宋体" w:hAnsi="Arial" w:cs="Arial"/>
                <w:lang w:eastAsia="zh-CN"/>
              </w:rPr>
              <w:t xml:space="preserve"> bridge-access </w:t>
            </w:r>
            <w:r>
              <w:rPr>
                <w:rFonts w:ascii="Arial" w:eastAsia="宋体" w:hAnsi="Arial" w:cs="Arial" w:hint="eastAsia"/>
                <w:lang w:eastAsia="zh-CN"/>
              </w:rPr>
              <w:t>red</w:t>
            </w:r>
            <w:r w:rsidRPr="00B85201">
              <w:rPr>
                <w:rFonts w:ascii="Arial" w:eastAsia="宋体" w:hAnsi="Arial" w:cs="Arial"/>
                <w:lang w:eastAsia="zh-CN"/>
              </w:rPr>
              <w:t>0, with correct TLV field to HM correctly.</w:t>
            </w:r>
          </w:p>
        </w:tc>
      </w:tr>
      <w:tr w:rsidR="00CF035D" w:rsidRPr="00322E9D"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hAnsi="Arial" w:cs="Arial"/>
                <w:color w:val="auto"/>
              </w:rPr>
            </w:pPr>
            <w:r w:rsidRPr="00B85201">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r w:rsidRPr="00B85201">
              <w:rPr>
                <w:rFonts w:ascii="Arial" w:eastAsia="宋体" w:hAnsi="Arial" w:cs="Arial"/>
                <w:lang w:eastAsia="zh-CN"/>
              </w:rPr>
              <w:t xml:space="preserve">Step 1. Turn on L7 engine and set application reporting mode </w:t>
            </w:r>
            <w:r w:rsidR="009461ED">
              <w:rPr>
                <w:rFonts w:ascii="Arial" w:eastAsia="宋体" w:hAnsi="Arial" w:cs="Arial" w:hint="eastAsia"/>
                <w:lang w:eastAsia="zh-CN"/>
              </w:rPr>
              <w:t xml:space="preserve">as </w:t>
            </w:r>
            <w:r w:rsidR="009461ED">
              <w:rPr>
                <w:rFonts w:ascii="Arial" w:eastAsia="宋体" w:hAnsi="Arial" w:cs="Arial"/>
                <w:lang w:eastAsia="zh-CN"/>
              </w:rPr>
              <w:t>“</w:t>
            </w:r>
            <w:r w:rsidR="009461ED">
              <w:rPr>
                <w:rFonts w:ascii="Arial" w:eastAsia="宋体" w:hAnsi="Arial" w:cs="Arial" w:hint="eastAsia"/>
                <w:lang w:eastAsia="zh-CN"/>
              </w:rPr>
              <w:t>enable</w:t>
            </w:r>
            <w:r w:rsidR="009461ED">
              <w:rPr>
                <w:rFonts w:ascii="Arial" w:eastAsia="宋体" w:hAnsi="Arial" w:cs="Arial"/>
                <w:lang w:eastAsia="zh-CN"/>
              </w:rPr>
              <w:t>”</w:t>
            </w:r>
            <w:r w:rsidR="009461ED">
              <w:rPr>
                <w:rFonts w:ascii="Arial" w:eastAsia="宋体" w:hAnsi="Arial" w:cs="Arial" w:hint="eastAsia"/>
                <w:lang w:eastAsia="zh-CN"/>
              </w:rPr>
              <w:t xml:space="preserve"> </w:t>
            </w:r>
            <w:r w:rsidRPr="00B85201">
              <w:rPr>
                <w:rFonts w:ascii="Arial" w:eastAsia="宋体" w:hAnsi="Arial" w:cs="Arial"/>
                <w:lang w:eastAsia="zh-CN"/>
              </w:rPr>
              <w:t>globally successfully.</w:t>
            </w:r>
          </w:p>
          <w:p w:rsidR="00CF035D" w:rsidRPr="00B85201" w:rsidRDefault="00CF035D" w:rsidP="00CF035D">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2</w:t>
            </w:r>
            <w:r w:rsidRPr="00B85201">
              <w:rPr>
                <w:rFonts w:ascii="Arial" w:eastAsia="宋体" w:hAnsi="Arial" w:cs="Arial"/>
                <w:lang w:eastAsia="zh-CN"/>
              </w:rPr>
              <w:t>. Enable application HTTP, TCP and IP for reporting successfully.</w:t>
            </w:r>
          </w:p>
          <w:p w:rsidR="00CF035D" w:rsidRPr="00B85201" w:rsidRDefault="00CF035D" w:rsidP="00CF035D">
            <w:pPr>
              <w:pStyle w:val="Body"/>
              <w:rPr>
                <w:rFonts w:ascii="Arial" w:eastAsia="宋体" w:hAnsi="Arial" w:cs="Arial"/>
                <w:lang w:eastAsia="zh-CN"/>
              </w:rPr>
            </w:pPr>
            <w:r>
              <w:rPr>
                <w:rFonts w:ascii="Arial" w:eastAsia="宋体" w:hAnsi="Arial" w:cs="Arial"/>
                <w:lang w:eastAsia="zh-CN"/>
              </w:rPr>
              <w:t xml:space="preserve">Step </w:t>
            </w:r>
            <w:r w:rsidR="009461ED">
              <w:rPr>
                <w:rFonts w:ascii="Arial" w:eastAsia="宋体" w:hAnsi="Arial" w:cs="Arial" w:hint="eastAsia"/>
                <w:lang w:eastAsia="zh-CN"/>
              </w:rPr>
              <w:t>4</w:t>
            </w:r>
            <w:r w:rsidRPr="00B85201">
              <w:rPr>
                <w:rFonts w:ascii="Arial" w:eastAsia="宋体" w:hAnsi="Arial" w:cs="Arial"/>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CF035D" w:rsidRPr="00B85201"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Expected Value</w:t>
                  </w:r>
                </w:p>
              </w:tc>
            </w:tr>
            <w:tr w:rsidR="00CF035D" w:rsidRPr="00B85201"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Laptop1</w:t>
                  </w:r>
                  <w:r w:rsidRPr="00B85201">
                    <w:rPr>
                      <w:rFonts w:ascii="Arial" w:eastAsia="宋体" w:hAnsi="Arial" w:cs="Arial"/>
                      <w:b w:val="0"/>
                      <w:lang w:eastAsia="zh-CN"/>
                    </w:rPr>
                    <w:t xml:space="preserve">’s </w:t>
                  </w:r>
                  <w:r w:rsidRPr="00B85201">
                    <w:rPr>
                      <w:rFonts w:ascii="Arial" w:eastAsia="Times New Roman" w:hAnsi="Arial" w:cs="Arial"/>
                      <w:b w:val="0"/>
                      <w:lang w:eastAsia="zh-CN"/>
                    </w:rPr>
                    <w:t>MAC</w:t>
                  </w:r>
                </w:p>
              </w:tc>
            </w:tr>
            <w:tr w:rsidR="00CF035D" w:rsidRPr="00B85201"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HTTP APP ID</w:t>
                  </w:r>
                </w:p>
              </w:tc>
            </w:tr>
            <w:tr w:rsidR="00CF035D" w:rsidRPr="00B85201"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B85201" w:rsidRDefault="00CF035D" w:rsidP="00CF035D">
                  <w:pPr>
                    <w:rPr>
                      <w:rFonts w:ascii="Arial" w:eastAsia="宋体" w:hAnsi="Arial" w:cs="Arial"/>
                      <w:b w:val="0"/>
                      <w:lang w:eastAsia="zh-CN"/>
                    </w:rPr>
                  </w:pPr>
                  <w:r w:rsidRPr="00B85201">
                    <w:rPr>
                      <w:rFonts w:ascii="Arial" w:eastAsia="宋体" w:hAnsi="Arial" w:cs="Arial"/>
                      <w:b w:val="0"/>
                      <w:lang w:eastAsia="zh-CN"/>
                    </w:rPr>
                    <w:t xml:space="preserve">MP </w:t>
                  </w:r>
                  <w:r>
                    <w:rPr>
                      <w:rFonts w:ascii="Arial" w:eastAsia="宋体" w:hAnsi="Arial" w:cs="Arial" w:hint="eastAsia"/>
                      <w:b w:val="0"/>
                      <w:lang w:eastAsia="zh-CN"/>
                    </w:rPr>
                    <w:t>red</w:t>
                  </w:r>
                  <w:r w:rsidRPr="00B85201">
                    <w:rPr>
                      <w:rFonts w:ascii="Arial" w:eastAsia="宋体" w:hAnsi="Arial" w:cs="Arial"/>
                      <w:b w:val="0"/>
                      <w:lang w:eastAsia="zh-CN"/>
                    </w:rPr>
                    <w:t>0</w:t>
                  </w:r>
                </w:p>
              </w:tc>
            </w:tr>
            <w:tr w:rsidR="00CF035D" w:rsidRPr="00B85201"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B85201" w:rsidRDefault="00CF035D" w:rsidP="00CF035D">
                  <w:pPr>
                    <w:rPr>
                      <w:rFonts w:ascii="Arial" w:eastAsia="宋体" w:hAnsi="Arial" w:cs="Arial"/>
                      <w:b w:val="0"/>
                      <w:lang w:eastAsia="zh-CN"/>
                    </w:rPr>
                  </w:pPr>
                  <w:r w:rsidRPr="00B85201">
                    <w:rPr>
                      <w:rFonts w:ascii="Arial" w:eastAsia="宋体" w:hAnsi="Arial" w:cs="Arial"/>
                      <w:b w:val="0"/>
                      <w:lang w:eastAsia="zh-CN"/>
                    </w:rPr>
                    <w:t>MP wii1.1</w:t>
                  </w:r>
                </w:p>
              </w:tc>
            </w:tr>
            <w:tr w:rsidR="00CF035D" w:rsidRPr="00B85201"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宋体" w:hAnsi="Arial" w:cs="Arial"/>
                      <w:b w:val="0"/>
                      <w:lang w:eastAsia="zh-CN"/>
                    </w:rPr>
                    <w:t>0</w:t>
                  </w:r>
                  <w:r w:rsidRPr="00B85201">
                    <w:rPr>
                      <w:rFonts w:ascii="Arial" w:eastAsia="Times New Roman" w:hAnsi="Arial" w:cs="Arial"/>
                      <w:b w:val="0"/>
                      <w:lang w:eastAsia="zh-CN"/>
                    </w:rPr>
                    <w:t xml:space="preserve"> (</w:t>
                  </w:r>
                  <w:r w:rsidRPr="00B85201">
                    <w:rPr>
                      <w:rFonts w:ascii="Arial" w:eastAsia="宋体" w:hAnsi="Arial" w:cs="Arial"/>
                      <w:b w:val="0"/>
                      <w:lang w:eastAsia="zh-CN"/>
                    </w:rPr>
                    <w:t>no</w:t>
                  </w:r>
                  <w:r w:rsidRPr="00B85201">
                    <w:rPr>
                      <w:rFonts w:ascii="Arial" w:eastAsia="Times New Roman" w:hAnsi="Arial" w:cs="Arial"/>
                      <w:b w:val="0"/>
                      <w:lang w:eastAsia="zh-CN"/>
                    </w:rPr>
                    <w:t>)</w:t>
                  </w:r>
                </w:p>
              </w:tc>
            </w:tr>
            <w:tr w:rsidR="00CF035D" w:rsidRPr="00B85201"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Precision in seconds (epoch time)</w:t>
                  </w:r>
                </w:p>
              </w:tc>
            </w:tr>
            <w:tr w:rsidR="00CF035D" w:rsidRPr="00B85201"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B85201" w:rsidRDefault="00CF035D" w:rsidP="00CF035D">
                  <w:pPr>
                    <w:rPr>
                      <w:rFonts w:ascii="Arial" w:eastAsia="Times New Roman" w:hAnsi="Arial" w:cs="Arial"/>
                      <w:b w:val="0"/>
                      <w:color w:val="222222"/>
                      <w:lang w:eastAsia="zh-CN"/>
                    </w:rPr>
                  </w:pPr>
                  <w:r w:rsidRPr="00B85201">
                    <w:rPr>
                      <w:rFonts w:ascii="Arial" w:eastAsia="Times New Roman" w:hAnsi="Arial" w:cs="Arial"/>
                      <w:b w:val="0"/>
                      <w:color w:val="222222"/>
                      <w:lang w:eastAsia="zh-CN"/>
                    </w:rPr>
                    <w:t>Sample size in seconds (multiple of 60 seconds interval)</w:t>
                  </w:r>
                </w:p>
              </w:tc>
            </w:tr>
            <w:tr w:rsidR="00CF035D" w:rsidRPr="00B85201"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B85201" w:rsidRDefault="00CF035D" w:rsidP="00CF035D">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60 second intervals that have "app" traffic in this sample period</w:t>
                  </w:r>
                </w:p>
              </w:tc>
            </w:tr>
            <w:tr w:rsidR="00CF035D" w:rsidRPr="00B85201"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B85201" w:rsidRDefault="00CF035D" w:rsidP="00CF035D">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packets transmitted to client since last report</w:t>
                  </w:r>
                </w:p>
              </w:tc>
            </w:tr>
            <w:tr w:rsidR="00CF035D" w:rsidRPr="00B85201"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lastRenderedPageBreak/>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B85201" w:rsidRDefault="00CF035D" w:rsidP="00CF035D">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bytes transmitted to client since last report</w:t>
                  </w:r>
                </w:p>
              </w:tc>
            </w:tr>
            <w:tr w:rsidR="00CF035D" w:rsidRPr="00B85201"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B85201" w:rsidRDefault="00CF035D" w:rsidP="00CF035D">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packets received from client since last report</w:t>
                  </w:r>
                </w:p>
              </w:tc>
            </w:tr>
            <w:tr w:rsidR="00CF035D" w:rsidRPr="00B85201"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B85201" w:rsidRDefault="00CF035D" w:rsidP="00CF035D">
                  <w:pPr>
                    <w:rPr>
                      <w:rFonts w:ascii="Arial" w:eastAsia="Times New Roman" w:hAnsi="Arial" w:cs="Arial"/>
                      <w:b w:val="0"/>
                      <w:lang w:eastAsia="zh-CN"/>
                    </w:rPr>
                  </w:pPr>
                  <w:r w:rsidRPr="00B85201">
                    <w:rPr>
                      <w:rFonts w:ascii="Arial" w:eastAsia="Times New Roman" w:hAnsi="Arial" w:cs="Arial"/>
                      <w:b w:val="0"/>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B85201" w:rsidRDefault="00CF035D" w:rsidP="00CF035D">
                  <w:pPr>
                    <w:rPr>
                      <w:rFonts w:ascii="Arial" w:eastAsia="Times New Roman" w:hAnsi="Arial" w:cs="Arial"/>
                      <w:b w:val="0"/>
                      <w:color w:val="222222"/>
                      <w:lang w:eastAsia="zh-CN"/>
                    </w:rPr>
                  </w:pPr>
                  <w:r w:rsidRPr="00B85201">
                    <w:rPr>
                      <w:rFonts w:ascii="Arial" w:eastAsia="Times New Roman" w:hAnsi="Arial" w:cs="Arial"/>
                      <w:b w:val="0"/>
                      <w:color w:val="222222"/>
                      <w:lang w:eastAsia="zh-CN"/>
                    </w:rPr>
                    <w:t>Number of bytes received from client since last report</w:t>
                  </w:r>
                </w:p>
              </w:tc>
            </w:tr>
          </w:tbl>
          <w:p w:rsidR="00CF035D" w:rsidRPr="00B85201" w:rsidRDefault="00CF035D" w:rsidP="00CF035D">
            <w:pPr>
              <w:pStyle w:val="Body"/>
              <w:rPr>
                <w:rFonts w:ascii="Arial" w:eastAsia="宋体" w:hAnsi="Arial" w:cs="Arial"/>
                <w:lang w:eastAsia="zh-CN"/>
              </w:rPr>
            </w:pPr>
          </w:p>
        </w:tc>
      </w:tr>
      <w:tr w:rsidR="00CF035D" w:rsidRPr="00322E9D"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eastAsia="宋体" w:hAnsi="Arial" w:cs="Arial"/>
                <w:color w:val="auto"/>
                <w:lang w:eastAsia="zh-CN"/>
              </w:rPr>
            </w:pPr>
            <w:r w:rsidRPr="00B85201">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p>
        </w:tc>
      </w:tr>
      <w:tr w:rsidR="00CF035D" w:rsidRPr="00322E9D"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rPr>
                <w:rFonts w:ascii="Arial" w:eastAsia="宋体" w:hAnsi="Arial" w:cs="Arial"/>
                <w:color w:val="auto"/>
                <w:lang w:eastAsia="zh-CN"/>
              </w:rPr>
            </w:pPr>
            <w:r w:rsidRPr="00B85201">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85201" w:rsidRDefault="00CF035D" w:rsidP="00CF035D">
            <w:pPr>
              <w:pStyle w:val="Body"/>
              <w:rPr>
                <w:rFonts w:ascii="Arial" w:eastAsia="宋体" w:hAnsi="Arial" w:cs="Arial"/>
                <w:lang w:eastAsia="zh-CN"/>
              </w:rPr>
            </w:pPr>
          </w:p>
        </w:tc>
      </w:tr>
    </w:tbl>
    <w:p w:rsidR="00CF035D" w:rsidRDefault="00CF035D" w:rsidP="00CF035D">
      <w:pPr>
        <w:rPr>
          <w:rFonts w:eastAsia="宋体"/>
          <w:lang w:eastAsia="zh-CN"/>
        </w:rPr>
      </w:pPr>
    </w:p>
    <w:p w:rsidR="00CF035D" w:rsidRPr="000E29B5" w:rsidRDefault="00CF035D" w:rsidP="00CF035D">
      <w:pPr>
        <w:pStyle w:val="Heading4"/>
        <w:ind w:firstLine="1121"/>
        <w:rPr>
          <w:rFonts w:ascii="Arial" w:hAnsi="Arial"/>
          <w:b w:val="0"/>
          <w:sz w:val="21"/>
          <w:szCs w:val="21"/>
        </w:rPr>
      </w:pPr>
      <w:r>
        <w:rPr>
          <w:rFonts w:ascii="Arial" w:hAnsi="Arial" w:hint="eastAsia"/>
          <w:b w:val="0"/>
          <w:sz w:val="21"/>
          <w:szCs w:val="21"/>
        </w:rPr>
        <w:t>ApplicationReporting_Function_</w:t>
      </w:r>
      <w:r w:rsidR="009461ED">
        <w:rPr>
          <w:rFonts w:ascii="Arial" w:eastAsia="宋体" w:hAnsi="Arial" w:hint="eastAsia"/>
          <w:b w:val="0"/>
          <w:sz w:val="21"/>
          <w:szCs w:val="21"/>
          <w:lang w:eastAsia="zh-CN"/>
        </w:rPr>
        <w:t>37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8A4E4E"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ApplicationReporting_Function_</w:t>
            </w:r>
            <w:r w:rsidR="009461ED">
              <w:rPr>
                <w:rFonts w:ascii="Arial" w:eastAsia="宋体" w:hAnsi="Arial" w:cs="Arial" w:hint="eastAsia"/>
                <w:lang w:eastAsia="zh-CN"/>
              </w:rPr>
              <w:t>37</w:t>
            </w:r>
          </w:p>
        </w:tc>
      </w:tr>
      <w:tr w:rsidR="00CF035D" w:rsidRPr="008A4E4E"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No</w:t>
            </w:r>
          </w:p>
        </w:tc>
      </w:tr>
      <w:tr w:rsidR="00CF035D" w:rsidRPr="008A4E4E"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Laptop1-----(wifi0.x)BR(eth0)_____Switch_____HM</w:t>
            </w:r>
          </w:p>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 xml:space="preserve">                                                             |</w:t>
            </w:r>
          </w:p>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 xml:space="preserve">                                                             |</w:t>
            </w:r>
          </w:p>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 xml:space="preserve">                                                        Internet</w:t>
            </w:r>
          </w:p>
        </w:tc>
      </w:tr>
      <w:tr w:rsidR="00CF035D" w:rsidRPr="008A4E4E"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Pr>
                <w:rFonts w:ascii="Arial" w:eastAsia="宋体" w:hAnsi="Arial" w:cs="Arial"/>
                <w:lang w:eastAsia="zh-CN"/>
              </w:rPr>
              <w:t>The application reporting</w:t>
            </w:r>
            <w:r w:rsidRPr="008A4E4E">
              <w:rPr>
                <w:rFonts w:ascii="Arial" w:eastAsia="宋体" w:hAnsi="Arial" w:cs="Arial"/>
                <w:lang w:eastAsia="zh-CN"/>
              </w:rPr>
              <w:t xml:space="preserve"> verification for</w:t>
            </w:r>
            <w:r>
              <w:rPr>
                <w:rFonts w:ascii="Arial" w:eastAsia="宋体" w:hAnsi="Arial" w:cs="Arial"/>
                <w:lang w:eastAsia="zh-CN"/>
              </w:rPr>
              <w:t xml:space="preserve"> BR access wifi0.x</w:t>
            </w:r>
            <w:r w:rsidRPr="008A4E4E">
              <w:rPr>
                <w:rFonts w:ascii="Arial" w:eastAsia="宋体" w:hAnsi="Arial" w:cs="Arial"/>
                <w:lang w:eastAsia="zh-CN"/>
              </w:rPr>
              <w:t>.</w:t>
            </w:r>
            <w:r w:rsidR="009461ED">
              <w:rPr>
                <w:rFonts w:ascii="Arial" w:eastAsia="宋体" w:hAnsi="Arial" w:cs="Arial" w:hint="eastAsia"/>
                <w:lang w:eastAsia="zh-CN"/>
              </w:rPr>
              <w:t xml:space="preserve"> (</w:t>
            </w:r>
            <w:r w:rsidR="006666BC">
              <w:rPr>
                <w:rFonts w:ascii="Arial" w:eastAsia="宋体" w:hAnsi="Arial" w:cs="Arial" w:hint="eastAsia"/>
                <w:lang w:eastAsia="zh-CN"/>
              </w:rPr>
              <w:t>Enable Mode</w:t>
            </w:r>
            <w:r w:rsidR="009461ED">
              <w:rPr>
                <w:rFonts w:ascii="Arial" w:eastAsia="宋体" w:hAnsi="Arial" w:cs="Arial" w:hint="eastAsia"/>
                <w:lang w:eastAsia="zh-CN"/>
              </w:rPr>
              <w:t>)</w:t>
            </w:r>
          </w:p>
        </w:tc>
      </w:tr>
      <w:tr w:rsidR="00CF035D" w:rsidRPr="008A4E4E"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eastAsia="宋体" w:hAnsi="Arial" w:cs="Arial"/>
                <w:color w:val="auto"/>
                <w:lang w:eastAsia="zh-CN"/>
              </w:rPr>
            </w:pPr>
            <w:r w:rsidRPr="008A4E4E">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BR: BR200-WP,BRAP330,BRAP350,</w:t>
            </w:r>
          </w:p>
        </w:tc>
      </w:tr>
      <w:tr w:rsidR="00CF035D" w:rsidRPr="008A4E4E"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BR is managed by HM.</w:t>
            </w:r>
          </w:p>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Set BR eth0 mode as wan, and wifi0.x as access.</w:t>
            </w:r>
          </w:p>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Create a SSID and bind it with BR sub-interface wifi0.x, which is set as access mode.</w:t>
            </w:r>
          </w:p>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Laptop1 connects with SSID.</w:t>
            </w:r>
          </w:p>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The Laptop1’s GW should be the one of BR mgt0.x.</w:t>
            </w:r>
          </w:p>
        </w:tc>
      </w:tr>
      <w:tr w:rsidR="00CF035D" w:rsidRPr="008A4E4E"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EB7D7A">
            <w:pPr>
              <w:pStyle w:val="Body"/>
              <w:numPr>
                <w:ilvl w:val="2"/>
                <w:numId w:val="109"/>
              </w:numPr>
              <w:ind w:left="268" w:hanging="268"/>
              <w:rPr>
                <w:rFonts w:ascii="Arial" w:eastAsia="宋体" w:hAnsi="Arial" w:cs="Arial"/>
                <w:lang w:eastAsia="zh-CN"/>
              </w:rPr>
            </w:pPr>
            <w:r w:rsidRPr="008A4E4E">
              <w:rPr>
                <w:rFonts w:ascii="Arial" w:eastAsia="宋体" w:hAnsi="Arial" w:cs="Arial"/>
                <w:lang w:eastAsia="zh-CN"/>
              </w:rPr>
              <w:t>Turn on L7 engine and set application repo</w:t>
            </w:r>
            <w:r w:rsidR="009461ED">
              <w:rPr>
                <w:rFonts w:ascii="Arial" w:eastAsia="宋体" w:hAnsi="Arial" w:cs="Arial"/>
                <w:lang w:eastAsia="zh-CN"/>
              </w:rPr>
              <w:t>rting mode as “</w:t>
            </w:r>
            <w:r w:rsidR="009461ED">
              <w:rPr>
                <w:rFonts w:ascii="Arial" w:eastAsia="宋体" w:hAnsi="Arial" w:cs="Arial" w:hint="eastAsia"/>
                <w:lang w:eastAsia="zh-CN"/>
              </w:rPr>
              <w:t>enable</w:t>
            </w:r>
            <w:r w:rsidRPr="008A4E4E">
              <w:rPr>
                <w:rFonts w:ascii="Arial" w:eastAsia="宋体" w:hAnsi="Arial" w:cs="Arial"/>
                <w:lang w:eastAsia="zh-CN"/>
              </w:rPr>
              <w:t>” globally at BR.</w:t>
            </w:r>
          </w:p>
          <w:p w:rsidR="00CF035D" w:rsidRPr="008A4E4E" w:rsidRDefault="00CF035D" w:rsidP="00EB7D7A">
            <w:pPr>
              <w:pStyle w:val="Body"/>
              <w:numPr>
                <w:ilvl w:val="2"/>
                <w:numId w:val="109"/>
              </w:numPr>
              <w:ind w:left="268" w:hanging="268"/>
              <w:rPr>
                <w:rFonts w:ascii="Arial" w:eastAsia="宋体" w:hAnsi="Arial" w:cs="Arial"/>
                <w:lang w:eastAsia="zh-CN"/>
              </w:rPr>
            </w:pPr>
            <w:r w:rsidRPr="008A4E4E">
              <w:rPr>
                <w:rFonts w:ascii="Arial" w:eastAsia="宋体" w:hAnsi="Arial" w:cs="Arial"/>
                <w:lang w:eastAsia="zh-CN"/>
              </w:rPr>
              <w:t>Enable application HTTP, TCP and IP for reporting.</w:t>
            </w:r>
          </w:p>
          <w:p w:rsidR="00CF035D" w:rsidRPr="008A4E4E" w:rsidRDefault="00CF035D" w:rsidP="00EB7D7A">
            <w:pPr>
              <w:pStyle w:val="Body"/>
              <w:numPr>
                <w:ilvl w:val="2"/>
                <w:numId w:val="109"/>
              </w:numPr>
              <w:ind w:left="268" w:hanging="268"/>
              <w:rPr>
                <w:rFonts w:ascii="Arial" w:eastAsia="宋体" w:hAnsi="Arial" w:cs="Arial"/>
                <w:lang w:eastAsia="zh-CN"/>
              </w:rPr>
            </w:pPr>
            <w:r w:rsidRPr="008A4E4E">
              <w:rPr>
                <w:rFonts w:ascii="Arial" w:eastAsia="宋体" w:hAnsi="Arial" w:cs="Arial"/>
                <w:lang w:eastAsia="zh-CN"/>
              </w:rPr>
              <w:t>Laptop1 accesses Internet web site via http session.</w:t>
            </w:r>
          </w:p>
          <w:p w:rsidR="00CF035D" w:rsidRPr="009461ED" w:rsidRDefault="00CF035D" w:rsidP="00EB7D7A">
            <w:pPr>
              <w:pStyle w:val="Body"/>
              <w:numPr>
                <w:ilvl w:val="2"/>
                <w:numId w:val="109"/>
              </w:numPr>
              <w:ind w:left="268" w:hanging="268"/>
              <w:rPr>
                <w:rFonts w:ascii="Arial" w:eastAsia="宋体" w:hAnsi="Arial" w:cs="Arial"/>
                <w:lang w:eastAsia="zh-CN"/>
              </w:rPr>
            </w:pPr>
            <w:r w:rsidRPr="008A4E4E">
              <w:rPr>
                <w:rFonts w:ascii="Arial" w:eastAsia="宋体" w:hAnsi="Arial" w:cs="Arial"/>
                <w:lang w:eastAsia="zh-CN"/>
              </w:rPr>
              <w:t>Making use of test tool provided by Dev, search corresponding TLV in BR reporting file. Check if BR can classify http session and report application traffic, which goes through wifi access sub-interface binding with SSID, with correct TLV field to HM correctly.</w:t>
            </w:r>
          </w:p>
        </w:tc>
      </w:tr>
      <w:tr w:rsidR="00CF035D" w:rsidRPr="008A4E4E"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 xml:space="preserve">Step 1. Turn on L7 engine and set application reporting mode </w:t>
            </w:r>
            <w:r w:rsidR="009461ED">
              <w:rPr>
                <w:rFonts w:ascii="Arial" w:eastAsia="宋体" w:hAnsi="Arial" w:cs="Arial" w:hint="eastAsia"/>
                <w:lang w:eastAsia="zh-CN"/>
              </w:rPr>
              <w:t xml:space="preserve">as </w:t>
            </w:r>
            <w:r w:rsidR="009461ED">
              <w:rPr>
                <w:rFonts w:ascii="Arial" w:eastAsia="宋体" w:hAnsi="Arial" w:cs="Arial"/>
                <w:lang w:eastAsia="zh-CN"/>
              </w:rPr>
              <w:t>“</w:t>
            </w:r>
            <w:r w:rsidR="009461ED">
              <w:rPr>
                <w:rFonts w:ascii="Arial" w:eastAsia="宋体" w:hAnsi="Arial" w:cs="Arial" w:hint="eastAsia"/>
                <w:lang w:eastAsia="zh-CN"/>
              </w:rPr>
              <w:t>enable</w:t>
            </w:r>
            <w:r w:rsidR="009461ED">
              <w:rPr>
                <w:rFonts w:ascii="Arial" w:eastAsia="宋体" w:hAnsi="Arial" w:cs="Arial"/>
                <w:lang w:eastAsia="zh-CN"/>
              </w:rPr>
              <w:t>”</w:t>
            </w:r>
            <w:r w:rsidR="009461ED">
              <w:rPr>
                <w:rFonts w:ascii="Arial" w:eastAsia="宋体" w:hAnsi="Arial" w:cs="Arial" w:hint="eastAsia"/>
                <w:lang w:eastAsia="zh-CN"/>
              </w:rPr>
              <w:t xml:space="preserve"> </w:t>
            </w:r>
            <w:r w:rsidRPr="008A4E4E">
              <w:rPr>
                <w:rFonts w:ascii="Arial" w:eastAsia="宋体" w:hAnsi="Arial" w:cs="Arial"/>
                <w:lang w:eastAsia="zh-CN"/>
              </w:rPr>
              <w:t>globally successfully.</w:t>
            </w:r>
          </w:p>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St</w:t>
            </w:r>
            <w:r>
              <w:rPr>
                <w:rFonts w:ascii="Arial" w:eastAsia="宋体" w:hAnsi="Arial" w:cs="Arial"/>
                <w:lang w:eastAsia="zh-CN"/>
              </w:rPr>
              <w:t xml:space="preserve">ep </w:t>
            </w:r>
            <w:r>
              <w:rPr>
                <w:rFonts w:ascii="Arial" w:eastAsia="宋体" w:hAnsi="Arial" w:cs="Arial" w:hint="eastAsia"/>
                <w:lang w:eastAsia="zh-CN"/>
              </w:rPr>
              <w:t>2</w:t>
            </w:r>
            <w:r w:rsidRPr="008A4E4E">
              <w:rPr>
                <w:rFonts w:ascii="Arial" w:eastAsia="宋体" w:hAnsi="Arial" w:cs="Arial"/>
                <w:lang w:eastAsia="zh-CN"/>
              </w:rPr>
              <w:t>. Enable application HTTP, TCP and</w:t>
            </w:r>
            <w:r w:rsidR="009461ED">
              <w:rPr>
                <w:rFonts w:ascii="Arial" w:eastAsia="宋体" w:hAnsi="Arial" w:cs="Arial"/>
                <w:lang w:eastAsia="zh-CN"/>
              </w:rPr>
              <w:t xml:space="preserve"> IP for reporting successfully.</w:t>
            </w:r>
          </w:p>
          <w:p w:rsidR="00CF035D" w:rsidRDefault="00CF035D" w:rsidP="00CF035D">
            <w:pPr>
              <w:pStyle w:val="Body"/>
              <w:rPr>
                <w:rFonts w:ascii="Arial" w:eastAsia="宋体" w:hAnsi="Arial" w:cs="Arial"/>
                <w:lang w:eastAsia="zh-CN"/>
              </w:rPr>
            </w:pPr>
            <w:r w:rsidRPr="008A4E4E">
              <w:rPr>
                <w:rFonts w:ascii="Arial" w:eastAsia="宋体" w:hAnsi="Arial" w:cs="Arial"/>
                <w:lang w:eastAsia="zh-CN"/>
              </w:rPr>
              <w:t xml:space="preserve">Step </w:t>
            </w:r>
            <w:r w:rsidR="009461ED">
              <w:rPr>
                <w:rFonts w:ascii="Arial" w:eastAsia="宋体" w:hAnsi="Arial" w:cs="Arial" w:hint="eastAsia"/>
                <w:lang w:eastAsia="zh-CN"/>
              </w:rPr>
              <w:t>4</w:t>
            </w:r>
            <w:r w:rsidRPr="008A4E4E">
              <w:rPr>
                <w:rFonts w:ascii="Arial" w:eastAsia="宋体" w:hAnsi="Arial" w:cs="Arial"/>
                <w:lang w:eastAsia="zh-CN"/>
              </w:rPr>
              <w:t>. Check TLV fields</w:t>
            </w:r>
            <w:r>
              <w:rPr>
                <w:rFonts w:ascii="Arial" w:eastAsia="宋体" w:hAnsi="Arial" w:cs="Arial" w:hint="eastAsia"/>
                <w:lang w:eastAsia="zh-CN"/>
              </w:rPr>
              <w:t xml:space="preserve"> in application reporting file:</w:t>
            </w:r>
          </w:p>
          <w:tbl>
            <w:tblPr>
              <w:tblW w:w="5820" w:type="dxa"/>
              <w:tblLayout w:type="fixed"/>
              <w:tblLook w:val="04A0" w:firstRow="1" w:lastRow="0" w:firstColumn="1" w:lastColumn="0" w:noHBand="0" w:noVBand="1"/>
            </w:tblPr>
            <w:tblGrid>
              <w:gridCol w:w="2180"/>
              <w:gridCol w:w="3640"/>
            </w:tblGrid>
            <w:tr w:rsidR="00CF035D" w:rsidRPr="00D576E5"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BR wifi0.x</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Interface as 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s GW</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0</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no</w:t>
                  </w:r>
                  <w:r w:rsidRPr="00D91692">
                    <w:rPr>
                      <w:rFonts w:ascii="Calibri" w:eastAsia="Times New Roman" w:hAnsi="Calibri" w:cs="Calibri"/>
                      <w:b w:val="0"/>
                      <w:sz w:val="22"/>
                      <w:szCs w:val="22"/>
                      <w:lang w:eastAsia="zh-CN"/>
                    </w:rPr>
                    <w:t>)</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lastRenderedPageBreak/>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F035D" w:rsidRPr="00D576E5"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CF035D" w:rsidRPr="008A4E4E" w:rsidRDefault="00CF035D" w:rsidP="00CF035D">
            <w:pPr>
              <w:pStyle w:val="Body"/>
              <w:rPr>
                <w:rFonts w:ascii="Arial" w:eastAsia="宋体" w:hAnsi="Arial" w:cs="Arial"/>
                <w:lang w:eastAsia="zh-CN"/>
              </w:rPr>
            </w:pPr>
          </w:p>
        </w:tc>
      </w:tr>
      <w:tr w:rsidR="00CF035D" w:rsidRPr="008A4E4E"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eastAsia="宋体" w:hAnsi="Arial" w:cs="Arial"/>
                <w:color w:val="auto"/>
                <w:lang w:eastAsia="zh-CN"/>
              </w:rPr>
            </w:pPr>
            <w:r w:rsidRPr="008A4E4E">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p>
        </w:tc>
      </w:tr>
      <w:tr w:rsidR="00CF035D" w:rsidRPr="008A4E4E"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 xml:space="preserve">Repeate test case for 3 times to verify wifi sub-interface: wifi0.1, </w:t>
            </w:r>
            <w:r>
              <w:rPr>
                <w:rFonts w:ascii="Arial" w:eastAsia="宋体" w:hAnsi="Arial" w:cs="Arial" w:hint="eastAsia"/>
                <w:lang w:eastAsia="zh-CN"/>
              </w:rPr>
              <w:t xml:space="preserve">wifi0.2 (wifi0.1 as backhaul), </w:t>
            </w:r>
            <w:r w:rsidRPr="008A4E4E">
              <w:rPr>
                <w:rFonts w:ascii="Arial" w:eastAsia="宋体" w:hAnsi="Arial" w:cs="Arial"/>
                <w:lang w:eastAsia="zh-CN"/>
              </w:rPr>
              <w:t>wifi0.8 and wifi0.16.</w:t>
            </w:r>
          </w:p>
        </w:tc>
      </w:tr>
    </w:tbl>
    <w:p w:rsidR="00CF035D" w:rsidRPr="000E29B5" w:rsidRDefault="00CF035D" w:rsidP="00CF035D">
      <w:pPr>
        <w:pStyle w:val="Heading4"/>
        <w:ind w:firstLine="1121"/>
        <w:rPr>
          <w:rFonts w:ascii="Arial" w:hAnsi="Arial"/>
          <w:b w:val="0"/>
          <w:sz w:val="21"/>
          <w:szCs w:val="21"/>
        </w:rPr>
      </w:pPr>
      <w:r>
        <w:rPr>
          <w:rFonts w:ascii="Arial" w:hAnsi="Arial" w:hint="eastAsia"/>
          <w:b w:val="0"/>
          <w:sz w:val="21"/>
          <w:szCs w:val="21"/>
        </w:rPr>
        <w:t>ApplicationReporting_Function_</w:t>
      </w:r>
      <w:r w:rsidR="009461ED">
        <w:rPr>
          <w:rFonts w:ascii="Arial" w:eastAsia="宋体" w:hAnsi="Arial" w:hint="eastAsia"/>
          <w:b w:val="0"/>
          <w:sz w:val="21"/>
          <w:szCs w:val="21"/>
          <w:lang w:eastAsia="zh-CN"/>
        </w:rPr>
        <w:t>38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8A4E4E"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Pr>
                <w:rFonts w:ascii="Arial" w:eastAsia="宋体" w:hAnsi="Arial" w:cs="Arial"/>
                <w:lang w:eastAsia="zh-CN"/>
              </w:rPr>
              <w:t>ApplicationReporting_Function_</w:t>
            </w:r>
            <w:r w:rsidR="009461ED">
              <w:rPr>
                <w:rFonts w:ascii="Arial" w:eastAsia="宋体" w:hAnsi="Arial" w:cs="Arial" w:hint="eastAsia"/>
                <w:lang w:eastAsia="zh-CN"/>
              </w:rPr>
              <w:t>38</w:t>
            </w:r>
          </w:p>
        </w:tc>
      </w:tr>
      <w:tr w:rsidR="00CF035D" w:rsidRPr="008A4E4E"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No</w:t>
            </w:r>
          </w:p>
        </w:tc>
      </w:tr>
      <w:tr w:rsidR="00CF035D" w:rsidRPr="008A4E4E"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Laptop1-----(wifi</w:t>
            </w:r>
            <w:r>
              <w:rPr>
                <w:rFonts w:ascii="Arial" w:eastAsia="宋体" w:hAnsi="Arial" w:cs="Arial" w:hint="eastAsia"/>
                <w:lang w:eastAsia="zh-CN"/>
              </w:rPr>
              <w:t>1</w:t>
            </w:r>
            <w:r w:rsidRPr="008A4E4E">
              <w:rPr>
                <w:rFonts w:ascii="Arial" w:eastAsia="宋体" w:hAnsi="Arial" w:cs="Arial"/>
                <w:lang w:eastAsia="zh-CN"/>
              </w:rPr>
              <w:t>.x)BR(eth0)_____Switch_____HM</w:t>
            </w:r>
          </w:p>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 xml:space="preserve">                                                             |</w:t>
            </w:r>
          </w:p>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 xml:space="preserve">                                                             |</w:t>
            </w:r>
          </w:p>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 xml:space="preserve">                                                        Internet</w:t>
            </w:r>
          </w:p>
        </w:tc>
      </w:tr>
      <w:tr w:rsidR="00CF035D" w:rsidRPr="008A4E4E"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Pr>
                <w:rFonts w:ascii="Arial" w:eastAsia="宋体" w:hAnsi="Arial" w:cs="Arial"/>
                <w:lang w:eastAsia="zh-CN"/>
              </w:rPr>
              <w:t>The application reporting verification for BR access wifi</w:t>
            </w:r>
            <w:r>
              <w:rPr>
                <w:rFonts w:ascii="Arial" w:eastAsia="宋体" w:hAnsi="Arial" w:cs="Arial" w:hint="eastAsia"/>
                <w:lang w:eastAsia="zh-CN"/>
              </w:rPr>
              <w:t>1</w:t>
            </w:r>
            <w:r>
              <w:rPr>
                <w:rFonts w:ascii="Arial" w:eastAsia="宋体" w:hAnsi="Arial" w:cs="Arial"/>
                <w:lang w:eastAsia="zh-CN"/>
              </w:rPr>
              <w:t>.x</w:t>
            </w:r>
            <w:r w:rsidRPr="008A4E4E">
              <w:rPr>
                <w:rFonts w:ascii="Arial" w:eastAsia="宋体" w:hAnsi="Arial" w:cs="Arial"/>
                <w:lang w:eastAsia="zh-CN"/>
              </w:rPr>
              <w:t>.</w:t>
            </w:r>
            <w:r w:rsidR="009461ED">
              <w:rPr>
                <w:rFonts w:ascii="Arial" w:eastAsia="宋体" w:hAnsi="Arial" w:cs="Arial" w:hint="eastAsia"/>
                <w:lang w:eastAsia="zh-CN"/>
              </w:rPr>
              <w:t xml:space="preserve"> (</w:t>
            </w:r>
            <w:r w:rsidR="006666BC">
              <w:rPr>
                <w:rFonts w:ascii="Arial" w:eastAsia="宋体" w:hAnsi="Arial" w:cs="Arial" w:hint="eastAsia"/>
                <w:lang w:eastAsia="zh-CN"/>
              </w:rPr>
              <w:t>Enable Mode</w:t>
            </w:r>
            <w:r w:rsidR="009461ED">
              <w:rPr>
                <w:rFonts w:ascii="Arial" w:eastAsia="宋体" w:hAnsi="Arial" w:cs="Arial" w:hint="eastAsia"/>
                <w:lang w:eastAsia="zh-CN"/>
              </w:rPr>
              <w:t>)</w:t>
            </w:r>
          </w:p>
        </w:tc>
      </w:tr>
      <w:tr w:rsidR="00CF035D" w:rsidRPr="008A4E4E"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eastAsia="宋体" w:hAnsi="Arial" w:cs="Arial"/>
                <w:color w:val="auto"/>
                <w:lang w:eastAsia="zh-CN"/>
              </w:rPr>
            </w:pPr>
            <w:r w:rsidRPr="008A4E4E">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BR:</w:t>
            </w:r>
            <w:r>
              <w:rPr>
                <w:rFonts w:ascii="Arial" w:eastAsia="宋体" w:hAnsi="Arial" w:cs="Arial" w:hint="eastAsia"/>
                <w:lang w:eastAsia="zh-CN"/>
              </w:rPr>
              <w:t xml:space="preserve"> </w:t>
            </w:r>
            <w:r w:rsidRPr="008A4E4E">
              <w:rPr>
                <w:rFonts w:ascii="Arial" w:eastAsia="宋体" w:hAnsi="Arial" w:cs="Arial"/>
                <w:lang w:eastAsia="zh-CN"/>
              </w:rPr>
              <w:t>BRAP330,BRAP350,</w:t>
            </w:r>
          </w:p>
        </w:tc>
      </w:tr>
      <w:tr w:rsidR="00CF035D" w:rsidRPr="008A4E4E"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BR is managed by HM.</w:t>
            </w:r>
          </w:p>
          <w:p w:rsidR="00CF035D" w:rsidRPr="008A4E4E" w:rsidRDefault="00CF035D" w:rsidP="00CF035D">
            <w:pPr>
              <w:pStyle w:val="Body"/>
              <w:rPr>
                <w:rFonts w:ascii="Arial" w:eastAsia="宋体" w:hAnsi="Arial" w:cs="Arial"/>
                <w:lang w:eastAsia="zh-CN"/>
              </w:rPr>
            </w:pPr>
            <w:r>
              <w:rPr>
                <w:rFonts w:ascii="Arial" w:eastAsia="宋体" w:hAnsi="Arial" w:cs="Arial"/>
                <w:lang w:eastAsia="zh-CN"/>
              </w:rPr>
              <w:t>Set BR eth</w:t>
            </w:r>
            <w:r>
              <w:rPr>
                <w:rFonts w:ascii="Arial" w:eastAsia="宋体" w:hAnsi="Arial" w:cs="Arial" w:hint="eastAsia"/>
                <w:lang w:eastAsia="zh-CN"/>
              </w:rPr>
              <w:t>0</w:t>
            </w:r>
            <w:r>
              <w:rPr>
                <w:rFonts w:ascii="Arial" w:eastAsia="宋体" w:hAnsi="Arial" w:cs="Arial"/>
                <w:lang w:eastAsia="zh-CN"/>
              </w:rPr>
              <w:t xml:space="preserve"> mode as wan, and wifi</w:t>
            </w:r>
            <w:r>
              <w:rPr>
                <w:rFonts w:ascii="Arial" w:eastAsia="宋体" w:hAnsi="Arial" w:cs="Arial" w:hint="eastAsia"/>
                <w:lang w:eastAsia="zh-CN"/>
              </w:rPr>
              <w:t>1</w:t>
            </w:r>
            <w:r w:rsidRPr="008A4E4E">
              <w:rPr>
                <w:rFonts w:ascii="Arial" w:eastAsia="宋体" w:hAnsi="Arial" w:cs="Arial"/>
                <w:lang w:eastAsia="zh-CN"/>
              </w:rPr>
              <w:t>.x as access.</w:t>
            </w:r>
          </w:p>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Create a SSID and bind it with BR sub-interface wifi0.x, which is set as access mode.</w:t>
            </w:r>
          </w:p>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Laptop1 connects with SSID.</w:t>
            </w:r>
          </w:p>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The Laptop1’s GW should be the one of BR mgt0.x.</w:t>
            </w:r>
          </w:p>
        </w:tc>
      </w:tr>
      <w:tr w:rsidR="00CF035D" w:rsidRPr="008A4E4E"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EB7D7A">
            <w:pPr>
              <w:pStyle w:val="Body"/>
              <w:numPr>
                <w:ilvl w:val="2"/>
                <w:numId w:val="110"/>
              </w:numPr>
              <w:ind w:left="268" w:hanging="268"/>
              <w:rPr>
                <w:rFonts w:ascii="Arial" w:eastAsia="宋体" w:hAnsi="Arial" w:cs="Arial"/>
                <w:lang w:eastAsia="zh-CN"/>
              </w:rPr>
            </w:pPr>
            <w:r w:rsidRPr="008A4E4E">
              <w:rPr>
                <w:rFonts w:ascii="Arial" w:eastAsia="宋体" w:hAnsi="Arial" w:cs="Arial"/>
                <w:lang w:eastAsia="zh-CN"/>
              </w:rPr>
              <w:t>Turn on L7 engine and set application reporting mode as “auto” globally at BR.</w:t>
            </w:r>
          </w:p>
          <w:p w:rsidR="00CF035D" w:rsidRPr="008A4E4E" w:rsidRDefault="00CF035D" w:rsidP="00EB7D7A">
            <w:pPr>
              <w:pStyle w:val="Body"/>
              <w:numPr>
                <w:ilvl w:val="2"/>
                <w:numId w:val="110"/>
              </w:numPr>
              <w:ind w:left="268" w:hanging="268"/>
              <w:rPr>
                <w:rFonts w:ascii="Arial" w:eastAsia="宋体" w:hAnsi="Arial" w:cs="Arial"/>
                <w:lang w:eastAsia="zh-CN"/>
              </w:rPr>
            </w:pPr>
            <w:r w:rsidRPr="008A4E4E">
              <w:rPr>
                <w:rFonts w:ascii="Arial" w:eastAsia="宋体" w:hAnsi="Arial" w:cs="Arial"/>
                <w:lang w:eastAsia="zh-CN"/>
              </w:rPr>
              <w:t>Enable application HTTP, TCP and IP for reporting.</w:t>
            </w:r>
          </w:p>
          <w:p w:rsidR="00CF035D" w:rsidRPr="008A4E4E" w:rsidRDefault="00CF035D" w:rsidP="00EB7D7A">
            <w:pPr>
              <w:pStyle w:val="Body"/>
              <w:numPr>
                <w:ilvl w:val="2"/>
                <w:numId w:val="110"/>
              </w:numPr>
              <w:ind w:left="268" w:hanging="268"/>
              <w:rPr>
                <w:rFonts w:ascii="Arial" w:eastAsia="宋体" w:hAnsi="Arial" w:cs="Arial"/>
                <w:lang w:eastAsia="zh-CN"/>
              </w:rPr>
            </w:pPr>
            <w:r w:rsidRPr="008A4E4E">
              <w:rPr>
                <w:rFonts w:ascii="Arial" w:eastAsia="宋体" w:hAnsi="Arial" w:cs="Arial"/>
                <w:lang w:eastAsia="zh-CN"/>
              </w:rPr>
              <w:t>Laptop1 accesses Internet web site via http session.</w:t>
            </w:r>
          </w:p>
          <w:p w:rsidR="00CF035D" w:rsidRPr="008A4E4E" w:rsidRDefault="00CF035D" w:rsidP="00EB7D7A">
            <w:pPr>
              <w:pStyle w:val="Body"/>
              <w:numPr>
                <w:ilvl w:val="2"/>
                <w:numId w:val="110"/>
              </w:numPr>
              <w:ind w:left="268" w:hanging="268"/>
              <w:rPr>
                <w:rFonts w:ascii="Arial" w:eastAsia="宋体" w:hAnsi="Arial" w:cs="Arial"/>
                <w:lang w:eastAsia="zh-CN"/>
              </w:rPr>
            </w:pPr>
            <w:r w:rsidRPr="008A4E4E">
              <w:rPr>
                <w:rFonts w:ascii="Arial" w:eastAsia="宋体" w:hAnsi="Arial" w:cs="Arial"/>
                <w:lang w:eastAsia="zh-CN"/>
              </w:rPr>
              <w:t>Making use of test tool provided by Dev, search corresponding TLV in BR reporting file. Check if BR can classify http session and report application traffic, which goes through wifi access sub-interface binding with SSID, with correct TLV field to HM correctly.</w:t>
            </w:r>
          </w:p>
          <w:p w:rsidR="00CF035D" w:rsidRPr="009461ED" w:rsidRDefault="00CF035D" w:rsidP="00EB7D7A">
            <w:pPr>
              <w:pStyle w:val="Body"/>
              <w:numPr>
                <w:ilvl w:val="2"/>
                <w:numId w:val="110"/>
              </w:numPr>
              <w:ind w:left="268" w:hanging="268"/>
              <w:rPr>
                <w:rFonts w:ascii="Arial" w:eastAsia="宋体" w:hAnsi="Arial" w:cs="Arial"/>
                <w:lang w:eastAsia="zh-CN"/>
              </w:rPr>
            </w:pPr>
            <w:r w:rsidRPr="008A4E4E">
              <w:rPr>
                <w:rFonts w:ascii="Arial" w:eastAsia="宋体" w:hAnsi="Arial" w:cs="Arial"/>
                <w:lang w:eastAsia="zh-CN"/>
              </w:rPr>
              <w:t>Set application reporting mode as “disable” globally at BR.</w:t>
            </w:r>
          </w:p>
        </w:tc>
      </w:tr>
      <w:tr w:rsidR="00CF035D" w:rsidRPr="008A4E4E"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 xml:space="preserve">Step 1. Turn on L7 engine and set application reporting mode </w:t>
            </w:r>
            <w:r w:rsidR="009461ED">
              <w:rPr>
                <w:rFonts w:ascii="Arial" w:eastAsia="宋体" w:hAnsi="Arial" w:cs="Arial" w:hint="eastAsia"/>
                <w:lang w:eastAsia="zh-CN"/>
              </w:rPr>
              <w:t xml:space="preserve">as </w:t>
            </w:r>
            <w:r w:rsidR="009461ED">
              <w:rPr>
                <w:rFonts w:ascii="Arial" w:eastAsia="宋体" w:hAnsi="Arial" w:cs="Arial"/>
                <w:lang w:eastAsia="zh-CN"/>
              </w:rPr>
              <w:t>“</w:t>
            </w:r>
            <w:r w:rsidR="009461ED">
              <w:rPr>
                <w:rFonts w:ascii="Arial" w:eastAsia="宋体" w:hAnsi="Arial" w:cs="Arial" w:hint="eastAsia"/>
                <w:lang w:eastAsia="zh-CN"/>
              </w:rPr>
              <w:t>enable</w:t>
            </w:r>
            <w:r w:rsidR="009461ED">
              <w:rPr>
                <w:rFonts w:ascii="Arial" w:eastAsia="宋体" w:hAnsi="Arial" w:cs="Arial"/>
                <w:lang w:eastAsia="zh-CN"/>
              </w:rPr>
              <w:t>”</w:t>
            </w:r>
            <w:r w:rsidR="009461ED">
              <w:rPr>
                <w:rFonts w:ascii="Arial" w:eastAsia="宋体" w:hAnsi="Arial" w:cs="Arial" w:hint="eastAsia"/>
                <w:lang w:eastAsia="zh-CN"/>
              </w:rPr>
              <w:t xml:space="preserve"> </w:t>
            </w:r>
            <w:r w:rsidRPr="008A4E4E">
              <w:rPr>
                <w:rFonts w:ascii="Arial" w:eastAsia="宋体" w:hAnsi="Arial" w:cs="Arial"/>
                <w:lang w:eastAsia="zh-CN"/>
              </w:rPr>
              <w:t>globally successfully.</w:t>
            </w:r>
          </w:p>
          <w:p w:rsidR="00CF035D" w:rsidRPr="008A4E4E" w:rsidRDefault="00CF035D" w:rsidP="00CF035D">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2</w:t>
            </w:r>
            <w:r w:rsidRPr="008A4E4E">
              <w:rPr>
                <w:rFonts w:ascii="Arial" w:eastAsia="宋体" w:hAnsi="Arial" w:cs="Arial"/>
                <w:lang w:eastAsia="zh-CN"/>
              </w:rPr>
              <w:t>. Enable application HTTP, TCP and</w:t>
            </w:r>
            <w:r w:rsidR="009461ED">
              <w:rPr>
                <w:rFonts w:ascii="Arial" w:eastAsia="宋体" w:hAnsi="Arial" w:cs="Arial"/>
                <w:lang w:eastAsia="zh-CN"/>
              </w:rPr>
              <w:t xml:space="preserve"> IP for reporting successfully.</w:t>
            </w:r>
          </w:p>
          <w:p w:rsidR="00CF035D" w:rsidRDefault="009461ED" w:rsidP="00CF035D">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4</w:t>
            </w:r>
            <w:r w:rsidR="00CF035D" w:rsidRPr="008A4E4E">
              <w:rPr>
                <w:rFonts w:ascii="Arial" w:eastAsia="宋体" w:hAnsi="Arial" w:cs="Arial"/>
                <w:lang w:eastAsia="zh-CN"/>
              </w:rPr>
              <w:t xml:space="preserve">. </w:t>
            </w:r>
            <w:r w:rsidR="00CF035D">
              <w:rPr>
                <w:rFonts w:ascii="Arial" w:eastAsia="宋体" w:hAnsi="Arial" w:cs="Arial"/>
                <w:lang w:eastAsia="zh-CN"/>
              </w:rPr>
              <w:t>Check TLV fields</w:t>
            </w:r>
            <w:r w:rsidR="00CF035D">
              <w:rPr>
                <w:rFonts w:ascii="Arial" w:eastAsia="宋体" w:hAnsi="Arial" w:cs="Arial" w:hint="eastAsia"/>
                <w:lang w:eastAsia="zh-CN"/>
              </w:rPr>
              <w:t xml:space="preserve"> in application repoting file:</w:t>
            </w:r>
          </w:p>
          <w:tbl>
            <w:tblPr>
              <w:tblW w:w="5820" w:type="dxa"/>
              <w:tblLayout w:type="fixed"/>
              <w:tblLook w:val="04A0" w:firstRow="1" w:lastRow="0" w:firstColumn="1" w:lastColumn="0" w:noHBand="0" w:noVBand="1"/>
            </w:tblPr>
            <w:tblGrid>
              <w:gridCol w:w="2180"/>
              <w:gridCol w:w="3640"/>
            </w:tblGrid>
            <w:tr w:rsidR="00CF035D" w:rsidRPr="00D576E5"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lastRenderedPageBreak/>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BR wifi1.x</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Interface as 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s GW</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0</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no</w:t>
                  </w:r>
                  <w:r w:rsidRPr="00D91692">
                    <w:rPr>
                      <w:rFonts w:ascii="Calibri" w:eastAsia="Times New Roman" w:hAnsi="Calibri" w:cs="Calibri"/>
                      <w:b w:val="0"/>
                      <w:sz w:val="22"/>
                      <w:szCs w:val="22"/>
                      <w:lang w:eastAsia="zh-CN"/>
                    </w:rPr>
                    <w:t>)</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F035D" w:rsidRPr="00D576E5"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CF035D" w:rsidRPr="008A4E4E" w:rsidRDefault="00CF035D" w:rsidP="00CF035D">
            <w:pPr>
              <w:pStyle w:val="Body"/>
              <w:rPr>
                <w:rFonts w:ascii="Arial" w:eastAsia="宋体" w:hAnsi="Arial" w:cs="Arial"/>
                <w:lang w:eastAsia="zh-CN"/>
              </w:rPr>
            </w:pPr>
          </w:p>
        </w:tc>
      </w:tr>
      <w:tr w:rsidR="00CF035D" w:rsidRPr="008A4E4E"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eastAsia="宋体" w:hAnsi="Arial" w:cs="Arial"/>
                <w:color w:val="auto"/>
                <w:lang w:eastAsia="zh-CN"/>
              </w:rPr>
            </w:pPr>
            <w:r w:rsidRPr="008A4E4E">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p>
        </w:tc>
      </w:tr>
      <w:tr w:rsidR="00CF035D" w:rsidRPr="008A4E4E"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 xml:space="preserve">Repeate test case for 3 times to verify wifi sub-interface: </w:t>
            </w:r>
            <w:r>
              <w:rPr>
                <w:rFonts w:ascii="Arial" w:eastAsia="宋体" w:hAnsi="Arial" w:cs="Arial"/>
                <w:lang w:eastAsia="zh-CN"/>
              </w:rPr>
              <w:t>wifi</w:t>
            </w:r>
            <w:r>
              <w:rPr>
                <w:rFonts w:ascii="Arial" w:eastAsia="宋体" w:hAnsi="Arial" w:cs="Arial" w:hint="eastAsia"/>
                <w:lang w:eastAsia="zh-CN"/>
              </w:rPr>
              <w:t>1</w:t>
            </w:r>
            <w:r w:rsidRPr="008A4E4E">
              <w:rPr>
                <w:rFonts w:ascii="Arial" w:eastAsia="宋体" w:hAnsi="Arial" w:cs="Arial"/>
                <w:lang w:eastAsia="zh-CN"/>
              </w:rPr>
              <w:t>.1,</w:t>
            </w:r>
            <w:r>
              <w:rPr>
                <w:rFonts w:ascii="Arial" w:eastAsia="宋体" w:hAnsi="Arial" w:cs="Arial" w:hint="eastAsia"/>
                <w:lang w:eastAsia="zh-CN"/>
              </w:rPr>
              <w:t xml:space="preserve"> wifi1.2 (wifi1.1 as backhaul), </w:t>
            </w:r>
            <w:r>
              <w:rPr>
                <w:rFonts w:ascii="Arial" w:eastAsia="宋体" w:hAnsi="Arial" w:cs="Arial"/>
                <w:lang w:eastAsia="zh-CN"/>
              </w:rPr>
              <w:t>wifi</w:t>
            </w:r>
            <w:r>
              <w:rPr>
                <w:rFonts w:ascii="Arial" w:eastAsia="宋体" w:hAnsi="Arial" w:cs="Arial" w:hint="eastAsia"/>
                <w:lang w:eastAsia="zh-CN"/>
              </w:rPr>
              <w:t>1</w:t>
            </w:r>
            <w:r w:rsidRPr="008A4E4E">
              <w:rPr>
                <w:rFonts w:ascii="Arial" w:eastAsia="宋体" w:hAnsi="Arial" w:cs="Arial"/>
                <w:lang w:eastAsia="zh-CN"/>
              </w:rPr>
              <w:t>.8 and</w:t>
            </w:r>
            <w:r>
              <w:rPr>
                <w:rFonts w:ascii="Arial" w:eastAsia="宋体" w:hAnsi="Arial" w:cs="Arial"/>
                <w:lang w:eastAsia="zh-CN"/>
              </w:rPr>
              <w:t xml:space="preserve"> wifi</w:t>
            </w:r>
            <w:r>
              <w:rPr>
                <w:rFonts w:ascii="Arial" w:eastAsia="宋体" w:hAnsi="Arial" w:cs="Arial" w:hint="eastAsia"/>
                <w:lang w:eastAsia="zh-CN"/>
              </w:rPr>
              <w:t>1</w:t>
            </w:r>
            <w:r w:rsidRPr="008A4E4E">
              <w:rPr>
                <w:rFonts w:ascii="Arial" w:eastAsia="宋体" w:hAnsi="Arial" w:cs="Arial"/>
                <w:lang w:eastAsia="zh-CN"/>
              </w:rPr>
              <w:t>.16.</w:t>
            </w:r>
          </w:p>
        </w:tc>
      </w:tr>
    </w:tbl>
    <w:p w:rsidR="00CF035D" w:rsidRPr="000E29B5" w:rsidRDefault="00CF035D" w:rsidP="00CF035D">
      <w:pPr>
        <w:pStyle w:val="Heading4"/>
        <w:ind w:firstLine="1121"/>
        <w:rPr>
          <w:rFonts w:ascii="Arial" w:hAnsi="Arial"/>
          <w:b w:val="0"/>
          <w:sz w:val="21"/>
          <w:szCs w:val="21"/>
        </w:rPr>
      </w:pPr>
      <w:r>
        <w:rPr>
          <w:rFonts w:ascii="Arial" w:hAnsi="Arial" w:hint="eastAsia"/>
          <w:b w:val="0"/>
          <w:sz w:val="21"/>
          <w:szCs w:val="21"/>
        </w:rPr>
        <w:t>ApplicationReporting_Function_</w:t>
      </w:r>
      <w:r w:rsidR="009461ED">
        <w:rPr>
          <w:rFonts w:ascii="Arial" w:eastAsia="宋体" w:hAnsi="Arial" w:hint="eastAsia"/>
          <w:b w:val="0"/>
          <w:sz w:val="21"/>
          <w:szCs w:val="21"/>
          <w:lang w:eastAsia="zh-CN"/>
        </w:rPr>
        <w:t>39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Pr>
                <w:rFonts w:ascii="Arial" w:eastAsia="宋体" w:hAnsi="Arial" w:cs="Arial"/>
                <w:lang w:eastAsia="zh-CN"/>
              </w:rPr>
              <w:t>ApplicationReporting_Function_</w:t>
            </w:r>
            <w:r w:rsidR="009461ED">
              <w:rPr>
                <w:rFonts w:ascii="Arial" w:eastAsia="宋体" w:hAnsi="Arial" w:cs="Arial" w:hint="eastAsia"/>
                <w:lang w:eastAsia="zh-CN"/>
              </w:rPr>
              <w:t>39</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No</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B13F92" w:rsidRDefault="00CF035D" w:rsidP="00CF035D">
            <w:pPr>
              <w:pStyle w:val="Body"/>
              <w:rPr>
                <w:rFonts w:ascii="Arial" w:eastAsia="宋体" w:hAnsi="Arial" w:cs="Arial"/>
                <w:lang w:eastAsia="zh-CN"/>
              </w:rPr>
            </w:pPr>
            <w:r>
              <w:rPr>
                <w:rFonts w:ascii="Arial" w:eastAsia="宋体" w:hAnsi="Arial" w:cs="Arial"/>
                <w:lang w:eastAsia="zh-CN"/>
              </w:rPr>
              <w:t>Laptop1-----(wifi1</w:t>
            </w:r>
            <w:r>
              <w:rPr>
                <w:rFonts w:ascii="Arial" w:eastAsia="宋体" w:hAnsi="Arial" w:cs="Arial" w:hint="eastAsia"/>
                <w:lang w:eastAsia="zh-CN"/>
              </w:rPr>
              <w:t>.2</w:t>
            </w:r>
            <w:r>
              <w:rPr>
                <w:rFonts w:ascii="Arial" w:eastAsia="宋体" w:hAnsi="Arial" w:cs="Arial"/>
                <w:lang w:eastAsia="zh-CN"/>
              </w:rPr>
              <w:t>)</w:t>
            </w:r>
            <w:r>
              <w:rPr>
                <w:rFonts w:ascii="Arial" w:eastAsia="宋体" w:hAnsi="Arial" w:cs="Arial" w:hint="eastAsia"/>
                <w:lang w:eastAsia="zh-CN"/>
              </w:rPr>
              <w:t>M</w:t>
            </w:r>
            <w:r>
              <w:rPr>
                <w:rFonts w:ascii="Arial" w:eastAsia="宋体" w:hAnsi="Arial" w:cs="Arial"/>
                <w:lang w:eastAsia="zh-CN"/>
              </w:rPr>
              <w:t>P(</w:t>
            </w:r>
            <w:r>
              <w:rPr>
                <w:rFonts w:ascii="Arial" w:eastAsia="宋体" w:hAnsi="Arial" w:cs="Arial" w:hint="eastAsia"/>
                <w:lang w:eastAsia="zh-CN"/>
              </w:rPr>
              <w:t>wifi1.1</w:t>
            </w:r>
            <w:r w:rsidRPr="00B2458B">
              <w:rPr>
                <w:rFonts w:ascii="Arial" w:eastAsia="宋体" w:hAnsi="Arial" w:cs="Arial"/>
                <w:lang w:eastAsia="zh-CN"/>
              </w:rPr>
              <w:t>)</w:t>
            </w:r>
            <w:r>
              <w:rPr>
                <w:rFonts w:ascii="Arial" w:eastAsia="宋体" w:hAnsi="Arial" w:cs="Arial" w:hint="eastAsia"/>
                <w:lang w:eastAsia="zh-CN"/>
              </w:rPr>
              <w:t>---------(wifix.1)BR(eth0)</w:t>
            </w:r>
            <w:r w:rsidRPr="00B2458B">
              <w:rPr>
                <w:rFonts w:ascii="Arial" w:eastAsia="宋体" w:hAnsi="Arial" w:cs="Arial"/>
                <w:lang w:eastAsia="zh-CN"/>
              </w:rPr>
              <w:t xml:space="preserve">_____Switch_____HM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p>
          <w:p w:rsidR="00CF035D"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p>
          <w:p w:rsidR="00CF035D" w:rsidRPr="00B2458B" w:rsidRDefault="00CF035D" w:rsidP="00CF035D">
            <w:pPr>
              <w:pStyle w:val="Body"/>
              <w:rPr>
                <w:rFonts w:ascii="Arial" w:eastAsia="宋体" w:hAnsi="Arial" w:cs="Arial"/>
                <w:lang w:eastAsia="zh-CN"/>
              </w:rPr>
            </w:pPr>
            <w:r>
              <w:rPr>
                <w:rFonts w:ascii="Arial" w:eastAsia="宋体" w:hAnsi="Arial" w:cs="Arial" w:hint="eastAsia"/>
                <w:lang w:eastAsia="zh-CN"/>
              </w:rPr>
              <w:t xml:space="preserve">                                                                                                    </w:t>
            </w:r>
            <w:r w:rsidRPr="00B2458B">
              <w:rPr>
                <w:rFonts w:ascii="Arial" w:eastAsia="宋体" w:hAnsi="Arial" w:cs="Arial"/>
                <w:lang w:eastAsia="zh-CN"/>
              </w:rPr>
              <w:t>|</w:t>
            </w:r>
          </w:p>
          <w:p w:rsidR="00CF035D" w:rsidRPr="008A4E4E"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Pr>
                <w:rFonts w:ascii="Arial" w:eastAsia="宋体" w:hAnsi="Arial" w:cs="Arial"/>
                <w:lang w:eastAsia="zh-CN"/>
              </w:rPr>
              <w:t xml:space="preserve">The application reporting verification for BR </w:t>
            </w:r>
            <w:r>
              <w:rPr>
                <w:rFonts w:ascii="Arial" w:eastAsia="宋体" w:hAnsi="Arial" w:cs="Arial" w:hint="eastAsia"/>
                <w:lang w:eastAsia="zh-CN"/>
              </w:rPr>
              <w:t>backhaul</w:t>
            </w:r>
            <w:r>
              <w:rPr>
                <w:rFonts w:ascii="Arial" w:eastAsia="宋体" w:hAnsi="Arial" w:cs="Arial"/>
                <w:lang w:eastAsia="zh-CN"/>
              </w:rPr>
              <w:t xml:space="preserve"> wifi</w:t>
            </w:r>
            <w:r>
              <w:rPr>
                <w:rFonts w:ascii="Arial" w:eastAsia="宋体" w:hAnsi="Arial" w:cs="Arial" w:hint="eastAsia"/>
                <w:lang w:eastAsia="zh-CN"/>
              </w:rPr>
              <w:t>x</w:t>
            </w:r>
            <w:r>
              <w:rPr>
                <w:rFonts w:ascii="Arial" w:eastAsia="宋体" w:hAnsi="Arial" w:cs="Arial"/>
                <w:lang w:eastAsia="zh-CN"/>
              </w:rPr>
              <w:t>.</w:t>
            </w:r>
            <w:r>
              <w:rPr>
                <w:rFonts w:ascii="Arial" w:eastAsia="宋体" w:hAnsi="Arial" w:cs="Arial" w:hint="eastAsia"/>
                <w:lang w:eastAsia="zh-CN"/>
              </w:rPr>
              <w:t>1</w:t>
            </w:r>
            <w:r w:rsidRPr="008A4E4E">
              <w:rPr>
                <w:rFonts w:ascii="Arial" w:eastAsia="宋体" w:hAnsi="Arial" w:cs="Arial"/>
                <w:lang w:eastAsia="zh-CN"/>
              </w:rPr>
              <w:t>.</w:t>
            </w:r>
            <w:r w:rsidR="009461ED">
              <w:rPr>
                <w:rFonts w:ascii="Arial" w:eastAsia="宋体" w:hAnsi="Arial" w:cs="Arial" w:hint="eastAsia"/>
                <w:lang w:eastAsia="zh-CN"/>
              </w:rPr>
              <w:t xml:space="preserve"> (</w:t>
            </w:r>
            <w:r w:rsidR="006666BC">
              <w:rPr>
                <w:rFonts w:ascii="Arial" w:eastAsia="宋体" w:hAnsi="Arial" w:cs="Arial" w:hint="eastAsia"/>
                <w:lang w:eastAsia="zh-CN"/>
              </w:rPr>
              <w:t>Enable Mode</w:t>
            </w:r>
            <w:r w:rsidR="009461ED">
              <w:rPr>
                <w:rFonts w:ascii="Arial" w:eastAsia="宋体" w:hAnsi="Arial" w:cs="Arial" w:hint="eastAsia"/>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eastAsia="宋体" w:hAnsi="Arial" w:cs="Arial"/>
                <w:color w:val="auto"/>
                <w:lang w:eastAsia="zh-CN"/>
              </w:rPr>
            </w:pPr>
            <w:r w:rsidRPr="008A4E4E">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r w:rsidRPr="008A4E4E">
              <w:rPr>
                <w:rFonts w:ascii="Arial" w:eastAsia="宋体" w:hAnsi="Arial" w:cs="Arial"/>
                <w:lang w:eastAsia="zh-CN"/>
              </w:rPr>
              <w:t>BR: BR200-WP,BRAP330,BRAP350,</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BR and MP are</w:t>
            </w:r>
            <w:r>
              <w:rPr>
                <w:rFonts w:ascii="Arial" w:eastAsia="宋体" w:hAnsi="Arial" w:cs="Arial"/>
                <w:lang w:eastAsia="zh-CN"/>
              </w:rPr>
              <w:t xml:space="preserve"> managed by HM</w:t>
            </w:r>
            <w:r>
              <w:rPr>
                <w:rFonts w:ascii="Arial" w:eastAsia="宋体" w:hAnsi="Arial" w:cs="Arial" w:hint="eastAsia"/>
                <w:lang w:eastAsia="zh-CN"/>
              </w:rPr>
              <w:t>.</w:t>
            </w:r>
          </w:p>
          <w:p w:rsidR="00CF035D" w:rsidRPr="00F30A6D" w:rsidRDefault="00CF035D" w:rsidP="00CF035D">
            <w:pPr>
              <w:pStyle w:val="Body"/>
              <w:rPr>
                <w:rFonts w:ascii="Arial" w:eastAsia="宋体" w:hAnsi="Arial" w:cs="Arial"/>
                <w:lang w:eastAsia="zh-CN"/>
              </w:rPr>
            </w:pPr>
            <w:r>
              <w:rPr>
                <w:rFonts w:ascii="Arial" w:eastAsia="宋体" w:hAnsi="Arial" w:cs="Arial" w:hint="eastAsia"/>
                <w:lang w:eastAsia="zh-CN"/>
              </w:rPr>
              <w:t>Set MP wifi1.1 and BR wifix.1 as backhaul. MP connects with BR via wifi1.1 backhaul interface.</w:t>
            </w:r>
          </w:p>
          <w:p w:rsidR="00CF035D" w:rsidRDefault="00CF035D" w:rsidP="00CF035D">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MP wifi sub-interface, which is set as access mode.</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Laptop1 connects with SSID to access Internet.</w:t>
            </w:r>
          </w:p>
          <w:p w:rsidR="00CF035D" w:rsidRPr="00B13F92" w:rsidRDefault="00CF035D" w:rsidP="00CF035D">
            <w:pPr>
              <w:pStyle w:val="Body"/>
              <w:rPr>
                <w:rFonts w:ascii="Arial" w:eastAsia="宋体" w:hAnsi="Arial" w:cs="Arial"/>
                <w:lang w:eastAsia="zh-CN"/>
              </w:rPr>
            </w:pPr>
            <w:r w:rsidRPr="008A4E4E">
              <w:rPr>
                <w:rFonts w:ascii="Arial" w:eastAsia="宋体" w:hAnsi="Arial" w:cs="Arial"/>
                <w:lang w:eastAsia="zh-CN"/>
              </w:rPr>
              <w:t>The Laptop1’s GW should be the one of BR mgt0.x.</w:t>
            </w:r>
          </w:p>
        </w:tc>
      </w:tr>
      <w:tr w:rsidR="00CF035D" w:rsidRPr="00322E9D"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EB7D7A">
            <w:pPr>
              <w:pStyle w:val="Body"/>
              <w:numPr>
                <w:ilvl w:val="2"/>
                <w:numId w:val="111"/>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sidR="009461ED">
              <w:rPr>
                <w:rFonts w:ascii="Arial" w:eastAsia="宋体" w:hAnsi="Arial" w:cs="Arial" w:hint="eastAsia"/>
                <w:lang w:eastAsia="zh-CN"/>
              </w:rPr>
              <w:t>enable</w:t>
            </w:r>
            <w:r>
              <w:rPr>
                <w:rFonts w:ascii="Arial" w:eastAsia="宋体" w:hAnsi="Arial" w:cs="Arial"/>
                <w:lang w:eastAsia="zh-CN"/>
              </w:rPr>
              <w:t>”</w:t>
            </w:r>
            <w:r>
              <w:rPr>
                <w:rFonts w:ascii="Arial" w:eastAsia="宋体" w:hAnsi="Arial" w:cs="Arial" w:hint="eastAsia"/>
                <w:lang w:eastAsia="zh-CN"/>
              </w:rPr>
              <w:t xml:space="preserve"> globally at AP.</w:t>
            </w:r>
          </w:p>
          <w:p w:rsidR="00CF035D" w:rsidRDefault="00CF035D" w:rsidP="00EB7D7A">
            <w:pPr>
              <w:pStyle w:val="Body"/>
              <w:numPr>
                <w:ilvl w:val="2"/>
                <w:numId w:val="111"/>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CF035D" w:rsidRDefault="00CF035D" w:rsidP="00EB7D7A">
            <w:pPr>
              <w:pStyle w:val="Body"/>
              <w:numPr>
                <w:ilvl w:val="2"/>
                <w:numId w:val="111"/>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CF035D" w:rsidRPr="009461ED" w:rsidRDefault="00CF035D" w:rsidP="00EB7D7A">
            <w:pPr>
              <w:pStyle w:val="Body"/>
              <w:numPr>
                <w:ilvl w:val="2"/>
                <w:numId w:val="111"/>
              </w:numPr>
              <w:ind w:left="268" w:hanging="268"/>
              <w:rPr>
                <w:rFonts w:ascii="Arial" w:eastAsia="宋体" w:hAnsi="Arial" w:cs="Arial"/>
                <w:lang w:eastAsia="zh-CN"/>
              </w:rPr>
            </w:pPr>
            <w:r>
              <w:rPr>
                <w:rFonts w:ascii="Arial" w:eastAsia="宋体" w:hAnsi="Arial" w:cs="Arial" w:hint="eastAsia"/>
                <w:lang w:eastAsia="zh-CN"/>
              </w:rPr>
              <w:lastRenderedPageBreak/>
              <w:t>Making use of test tool provided by Dev, search corresponding TLV in BR reporting file. Check if BR can classify and report application traffic, which goes through BR backhaul wifix.1, with correct TLV field to HM correctly.</w:t>
            </w:r>
          </w:p>
        </w:tc>
      </w:tr>
      <w:tr w:rsidR="00CF035D" w:rsidRPr="00322E9D"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hAnsi="Arial" w:cs="Arial"/>
                <w:color w:val="auto"/>
              </w:rPr>
            </w:pPr>
            <w:r w:rsidRPr="008A4E4E">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 xml:space="preserve">Step 1. Turn on L7 engine and set application reporting mode </w:t>
            </w:r>
            <w:r w:rsidR="009461ED">
              <w:rPr>
                <w:rFonts w:ascii="Arial" w:eastAsia="宋体" w:hAnsi="Arial" w:cs="Arial" w:hint="eastAsia"/>
                <w:lang w:eastAsia="zh-CN"/>
              </w:rPr>
              <w:t xml:space="preserve">as </w:t>
            </w:r>
            <w:r w:rsidR="009461ED">
              <w:rPr>
                <w:rFonts w:ascii="Arial" w:eastAsia="宋体" w:hAnsi="Arial" w:cs="Arial"/>
                <w:lang w:eastAsia="zh-CN"/>
              </w:rPr>
              <w:t>“</w:t>
            </w:r>
            <w:r w:rsidR="009461ED">
              <w:rPr>
                <w:rFonts w:ascii="Arial" w:eastAsia="宋体" w:hAnsi="Arial" w:cs="Arial" w:hint="eastAsia"/>
                <w:lang w:eastAsia="zh-CN"/>
              </w:rPr>
              <w:t>enable</w:t>
            </w:r>
            <w:r w:rsidR="009461ED">
              <w:rPr>
                <w:rFonts w:ascii="Arial" w:eastAsia="宋体" w:hAnsi="Arial" w:cs="Arial"/>
                <w:lang w:eastAsia="zh-CN"/>
              </w:rPr>
              <w:t>”</w:t>
            </w:r>
            <w:r w:rsidR="009461ED">
              <w:rPr>
                <w:rFonts w:ascii="Arial" w:eastAsia="宋体" w:hAnsi="Arial" w:cs="Arial" w:hint="eastAsia"/>
                <w:lang w:eastAsia="zh-CN"/>
              </w:rPr>
              <w:t xml:space="preserve"> </w:t>
            </w:r>
            <w:r>
              <w:rPr>
                <w:rFonts w:ascii="Arial" w:eastAsia="宋体" w:hAnsi="Arial" w:cs="Arial" w:hint="eastAsia"/>
                <w:lang w:eastAsia="zh-CN"/>
              </w:rPr>
              <w:t>globally successfully.</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Step 2. Enable application HTTP, TCP and IP for reporting successfully.</w:t>
            </w:r>
          </w:p>
          <w:p w:rsidR="00CF035D" w:rsidRDefault="009461ED" w:rsidP="00CF035D">
            <w:pPr>
              <w:pStyle w:val="Body"/>
              <w:rPr>
                <w:rFonts w:ascii="Arial" w:eastAsia="宋体" w:hAnsi="Arial" w:cs="Arial"/>
                <w:lang w:eastAsia="zh-CN"/>
              </w:rPr>
            </w:pPr>
            <w:r>
              <w:rPr>
                <w:rFonts w:ascii="Arial" w:eastAsia="宋体" w:hAnsi="Arial" w:cs="Arial" w:hint="eastAsia"/>
                <w:lang w:eastAsia="zh-CN"/>
              </w:rPr>
              <w:t>Step 4</w:t>
            </w:r>
            <w:r w:rsidR="00CF035D">
              <w:rPr>
                <w:rFonts w:ascii="Arial" w:eastAsia="宋体" w:hAnsi="Arial" w:cs="Arial" w:hint="eastAsia"/>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CF035D" w:rsidRPr="00D576E5"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BR wifix.1</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Interface as 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s GW</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1</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yes</w:t>
                  </w:r>
                  <w:r w:rsidRPr="00D91692">
                    <w:rPr>
                      <w:rFonts w:ascii="Calibri" w:eastAsia="Times New Roman" w:hAnsi="Calibri" w:cs="Calibri"/>
                      <w:b w:val="0"/>
                      <w:sz w:val="22"/>
                      <w:szCs w:val="22"/>
                      <w:lang w:eastAsia="zh-CN"/>
                    </w:rPr>
                    <w:t>)</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F035D" w:rsidRPr="00D576E5"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CF035D" w:rsidRPr="00450728" w:rsidRDefault="00CF035D" w:rsidP="00CF035D">
            <w:pPr>
              <w:pStyle w:val="Body"/>
              <w:rPr>
                <w:rFonts w:ascii="Arial" w:eastAsia="宋体" w:hAnsi="Arial" w:cs="Arial"/>
                <w:lang w:eastAsia="zh-CN"/>
              </w:rPr>
            </w:pPr>
          </w:p>
        </w:tc>
      </w:tr>
      <w:tr w:rsidR="00CF035D" w:rsidRPr="00322E9D"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eastAsia="宋体" w:hAnsi="Arial" w:cs="Arial"/>
                <w:color w:val="auto"/>
                <w:lang w:eastAsia="zh-CN"/>
              </w:rPr>
            </w:pPr>
            <w:r w:rsidRPr="008A4E4E">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pStyle w:val="Body"/>
              <w:rPr>
                <w:rFonts w:ascii="Arial" w:eastAsia="宋体" w:hAnsi="Arial" w:cs="Arial"/>
                <w:lang w:eastAsia="zh-CN"/>
              </w:rPr>
            </w:pPr>
          </w:p>
        </w:tc>
      </w:tr>
      <w:tr w:rsidR="00CF035D" w:rsidRPr="00322E9D"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8A4E4E" w:rsidRDefault="00CF035D" w:rsidP="00CF035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 xml:space="preserve">For </w:t>
            </w:r>
            <w:r w:rsidRPr="008A4E4E">
              <w:rPr>
                <w:rFonts w:ascii="Arial" w:eastAsia="宋体" w:hAnsi="Arial" w:cs="Arial"/>
                <w:lang w:eastAsia="zh-CN"/>
              </w:rPr>
              <w:t>BR200-WP</w:t>
            </w:r>
            <w:r>
              <w:rPr>
                <w:rFonts w:ascii="Arial" w:eastAsia="宋体" w:hAnsi="Arial" w:cs="Arial" w:hint="eastAsia"/>
                <w:lang w:eastAsia="zh-CN"/>
              </w:rPr>
              <w:t>, only can set wifi0.1 as wifi backhaul interface.</w:t>
            </w:r>
          </w:p>
          <w:p w:rsidR="00CF035D" w:rsidRPr="008A4E4E" w:rsidRDefault="00CF035D" w:rsidP="00CF035D">
            <w:pPr>
              <w:pStyle w:val="Body"/>
              <w:rPr>
                <w:rFonts w:ascii="Arial" w:eastAsia="宋体" w:hAnsi="Arial" w:cs="Arial"/>
                <w:lang w:eastAsia="zh-CN"/>
              </w:rPr>
            </w:pPr>
            <w:r>
              <w:rPr>
                <w:rFonts w:ascii="Arial" w:eastAsia="宋体" w:hAnsi="Arial" w:cs="Arial" w:hint="eastAsia"/>
                <w:lang w:eastAsia="zh-CN"/>
              </w:rPr>
              <w:t xml:space="preserve">For </w:t>
            </w:r>
            <w:r>
              <w:rPr>
                <w:rFonts w:ascii="Arial" w:eastAsia="宋体" w:hAnsi="Arial" w:cs="Arial"/>
                <w:lang w:eastAsia="zh-CN"/>
              </w:rPr>
              <w:t>BRAP330</w:t>
            </w:r>
            <w:r>
              <w:rPr>
                <w:rFonts w:ascii="Arial" w:eastAsia="宋体" w:hAnsi="Arial" w:cs="Arial" w:hint="eastAsia"/>
                <w:lang w:eastAsia="zh-CN"/>
              </w:rPr>
              <w:t xml:space="preserve"> and </w:t>
            </w:r>
            <w:r w:rsidRPr="008A4E4E">
              <w:rPr>
                <w:rFonts w:ascii="Arial" w:eastAsia="宋体" w:hAnsi="Arial" w:cs="Arial"/>
                <w:lang w:eastAsia="zh-CN"/>
              </w:rPr>
              <w:t>BRAP350,</w:t>
            </w:r>
            <w:r>
              <w:rPr>
                <w:rFonts w:ascii="Arial" w:eastAsia="宋体" w:hAnsi="Arial" w:cs="Arial" w:hint="eastAsia"/>
                <w:lang w:eastAsia="zh-CN"/>
              </w:rPr>
              <w:t xml:space="preserve"> can set wifi0.1 and wifi1.1 as wifi </w:t>
            </w:r>
            <w:r>
              <w:rPr>
                <w:rFonts w:ascii="Arial" w:eastAsia="宋体" w:hAnsi="Arial" w:cs="Arial"/>
                <w:lang w:eastAsia="zh-CN"/>
              </w:rPr>
              <w:t>backhaul</w:t>
            </w:r>
            <w:r>
              <w:rPr>
                <w:rFonts w:ascii="Arial" w:eastAsia="宋体" w:hAnsi="Arial" w:cs="Arial" w:hint="eastAsia"/>
                <w:lang w:eastAsia="zh-CN"/>
              </w:rPr>
              <w:t>.</w:t>
            </w:r>
          </w:p>
        </w:tc>
      </w:tr>
    </w:tbl>
    <w:p w:rsidR="00CF035D" w:rsidRDefault="00CF035D" w:rsidP="00CF035D">
      <w:pPr>
        <w:rPr>
          <w:rFonts w:eastAsia="宋体"/>
          <w:lang w:eastAsia="zh-CN"/>
        </w:rPr>
      </w:pPr>
    </w:p>
    <w:p w:rsidR="00CF035D" w:rsidRPr="000E29B5" w:rsidRDefault="00CF035D" w:rsidP="00CF035D">
      <w:pPr>
        <w:pStyle w:val="Heading4"/>
        <w:ind w:firstLine="1121"/>
        <w:rPr>
          <w:rFonts w:ascii="Arial" w:hAnsi="Arial"/>
          <w:b w:val="0"/>
          <w:sz w:val="21"/>
          <w:szCs w:val="21"/>
        </w:rPr>
      </w:pPr>
      <w:r>
        <w:rPr>
          <w:rFonts w:ascii="Arial" w:hAnsi="Arial" w:hint="eastAsia"/>
          <w:b w:val="0"/>
          <w:sz w:val="21"/>
          <w:szCs w:val="21"/>
        </w:rPr>
        <w:t>ApplicationReporting_Function_</w:t>
      </w:r>
      <w:r w:rsidR="009461ED">
        <w:rPr>
          <w:rFonts w:ascii="Arial" w:eastAsia="宋体" w:hAnsi="Arial" w:hint="eastAsia"/>
          <w:b w:val="0"/>
          <w:sz w:val="21"/>
          <w:szCs w:val="21"/>
          <w:lang w:eastAsia="zh-CN"/>
        </w:rPr>
        <w:t>40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rPr>
                <w:rFonts w:ascii="Arial" w:hAnsi="Arial" w:cs="Arial"/>
                <w:color w:val="auto"/>
              </w:rPr>
            </w:pPr>
            <w:r w:rsidRPr="00A607EB">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pStyle w:val="Body"/>
              <w:rPr>
                <w:rFonts w:ascii="Arial" w:eastAsia="宋体" w:hAnsi="Arial" w:cs="Arial"/>
                <w:lang w:eastAsia="zh-CN"/>
              </w:rPr>
            </w:pPr>
            <w:r>
              <w:rPr>
                <w:rFonts w:ascii="Arial" w:eastAsia="宋体" w:hAnsi="Arial" w:cs="Arial"/>
                <w:lang w:eastAsia="zh-CN"/>
              </w:rPr>
              <w:t>ApplicationReporting_Function_</w:t>
            </w:r>
            <w:r w:rsidR="009461ED">
              <w:rPr>
                <w:rFonts w:ascii="Arial" w:eastAsia="宋体" w:hAnsi="Arial" w:cs="Arial" w:hint="eastAsia"/>
                <w:lang w:eastAsia="zh-CN"/>
              </w:rPr>
              <w:t>40</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rPr>
                <w:rFonts w:ascii="Arial" w:hAnsi="Arial" w:cs="Arial"/>
                <w:color w:val="auto"/>
              </w:rPr>
            </w:pPr>
            <w:r w:rsidRPr="00A607EB">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rPr>
                <w:rFonts w:ascii="Arial" w:hAnsi="Arial" w:cs="Arial"/>
                <w:color w:val="auto"/>
              </w:rPr>
            </w:pPr>
            <w:r w:rsidRPr="00A607EB">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pStyle w:val="Body"/>
              <w:rPr>
                <w:rFonts w:ascii="Arial" w:eastAsia="宋体" w:hAnsi="Arial" w:cs="Arial"/>
                <w:lang w:eastAsia="zh-CN"/>
              </w:rPr>
            </w:pPr>
            <w:r w:rsidRPr="00A607EB">
              <w:rPr>
                <w:rFonts w:ascii="Arial" w:eastAsia="宋体" w:hAnsi="Arial" w:cs="Arial"/>
                <w:lang w:eastAsia="zh-CN"/>
              </w:rPr>
              <w:t>No</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rPr>
                <w:rFonts w:ascii="Arial" w:hAnsi="Arial" w:cs="Arial"/>
                <w:color w:val="auto"/>
              </w:rPr>
            </w:pPr>
            <w:r w:rsidRPr="00A607EB">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pStyle w:val="Body"/>
              <w:rPr>
                <w:rFonts w:ascii="Arial" w:eastAsia="宋体" w:hAnsi="Arial" w:cs="Arial"/>
                <w:lang w:eastAsia="zh-CN"/>
              </w:rPr>
            </w:pPr>
            <w:r w:rsidRPr="00A607EB">
              <w:rPr>
                <w:rFonts w:ascii="Arial" w:eastAsia="宋体" w:hAnsi="Arial" w:cs="Arial"/>
                <w:lang w:eastAsia="zh-CN"/>
              </w:rPr>
              <w:t>Laptop1_____SW(trunk)_____(eth1)BR(eth0)_____SW_____HM</w:t>
            </w:r>
          </w:p>
          <w:p w:rsidR="00CF035D" w:rsidRPr="00A607EB" w:rsidRDefault="00CF035D" w:rsidP="00CF035D">
            <w:pPr>
              <w:pStyle w:val="Body"/>
              <w:rPr>
                <w:rFonts w:ascii="Arial" w:eastAsia="宋体" w:hAnsi="Arial" w:cs="Arial"/>
                <w:lang w:eastAsia="zh-CN"/>
              </w:rPr>
            </w:pPr>
            <w:r w:rsidRPr="00A607EB">
              <w:rPr>
                <w:rFonts w:ascii="Arial" w:eastAsia="宋体" w:hAnsi="Arial" w:cs="Arial"/>
                <w:lang w:eastAsia="zh-CN"/>
              </w:rPr>
              <w:t xml:space="preserve">                                                                                     |</w:t>
            </w:r>
          </w:p>
          <w:p w:rsidR="00CF035D" w:rsidRPr="00A607EB" w:rsidRDefault="00CF035D" w:rsidP="00CF035D">
            <w:pPr>
              <w:pStyle w:val="Body"/>
              <w:rPr>
                <w:rFonts w:ascii="Arial" w:eastAsia="宋体" w:hAnsi="Arial" w:cs="Arial"/>
                <w:lang w:eastAsia="zh-CN"/>
              </w:rPr>
            </w:pPr>
            <w:r w:rsidRPr="00A607EB">
              <w:rPr>
                <w:rFonts w:ascii="Arial" w:eastAsia="宋体" w:hAnsi="Arial" w:cs="Arial"/>
                <w:lang w:eastAsia="zh-CN"/>
              </w:rPr>
              <w:t xml:space="preserve">                                                                                     |</w:t>
            </w:r>
          </w:p>
          <w:p w:rsidR="00CF035D" w:rsidRPr="00A607EB" w:rsidRDefault="00CF035D" w:rsidP="00CF035D">
            <w:pPr>
              <w:pStyle w:val="Body"/>
              <w:rPr>
                <w:rFonts w:ascii="Arial" w:eastAsia="宋体" w:hAnsi="Arial" w:cs="Arial"/>
                <w:lang w:eastAsia="zh-CN"/>
              </w:rPr>
            </w:pPr>
            <w:r w:rsidRPr="00A607EB">
              <w:rPr>
                <w:rFonts w:ascii="Arial" w:eastAsia="宋体" w:hAnsi="Arial" w:cs="Arial"/>
                <w:lang w:eastAsia="zh-CN"/>
              </w:rPr>
              <w:t xml:space="preserve">                                                                                Internet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rPr>
                <w:rFonts w:ascii="Arial" w:hAnsi="Arial" w:cs="Arial"/>
                <w:color w:val="auto"/>
              </w:rPr>
            </w:pPr>
            <w:r w:rsidRPr="00A607EB">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pStyle w:val="Body"/>
              <w:rPr>
                <w:rFonts w:ascii="Arial" w:eastAsia="宋体" w:hAnsi="Arial" w:cs="Arial"/>
                <w:lang w:eastAsia="zh-CN"/>
              </w:rPr>
            </w:pPr>
            <w:r>
              <w:rPr>
                <w:rFonts w:ascii="Arial" w:eastAsia="宋体" w:hAnsi="Arial" w:cs="Arial"/>
                <w:lang w:eastAsia="zh-CN"/>
              </w:rPr>
              <w:t xml:space="preserve">The application reporting </w:t>
            </w:r>
            <w:r w:rsidRPr="00A607EB">
              <w:rPr>
                <w:rFonts w:ascii="Arial" w:eastAsia="宋体" w:hAnsi="Arial" w:cs="Arial"/>
                <w:lang w:eastAsia="zh-CN"/>
              </w:rPr>
              <w:t>verification for BR bridge-802.1q eth</w:t>
            </w:r>
            <w:r>
              <w:rPr>
                <w:rFonts w:ascii="Arial" w:eastAsia="宋体" w:hAnsi="Arial" w:cs="Arial"/>
                <w:lang w:eastAsia="zh-CN"/>
              </w:rPr>
              <w:t>x interface</w:t>
            </w:r>
            <w:r w:rsidRPr="00A607EB">
              <w:rPr>
                <w:rFonts w:ascii="Arial" w:eastAsia="宋体" w:hAnsi="Arial" w:cs="Arial"/>
                <w:lang w:eastAsia="zh-CN"/>
              </w:rPr>
              <w:t>.</w:t>
            </w:r>
            <w:r w:rsidR="009461ED">
              <w:rPr>
                <w:rFonts w:ascii="Arial" w:eastAsia="宋体" w:hAnsi="Arial" w:cs="Arial" w:hint="eastAsia"/>
                <w:lang w:eastAsia="zh-CN"/>
              </w:rPr>
              <w:t xml:space="preserve"> (</w:t>
            </w:r>
            <w:r w:rsidR="006666BC">
              <w:rPr>
                <w:rFonts w:ascii="Arial" w:eastAsia="宋体" w:hAnsi="Arial" w:cs="Arial" w:hint="eastAsia"/>
                <w:lang w:eastAsia="zh-CN"/>
              </w:rPr>
              <w:t>Enable Mode</w:t>
            </w:r>
            <w:r w:rsidR="009461ED">
              <w:rPr>
                <w:rFonts w:ascii="Arial" w:eastAsia="宋体" w:hAnsi="Arial" w:cs="Arial" w:hint="eastAsia"/>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rPr>
                <w:rFonts w:ascii="Arial" w:eastAsia="宋体" w:hAnsi="Arial" w:cs="Arial"/>
                <w:color w:val="auto"/>
                <w:lang w:eastAsia="zh-CN"/>
              </w:rPr>
            </w:pPr>
            <w:r w:rsidRPr="00A607EB">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pStyle w:val="Body"/>
              <w:rPr>
                <w:rFonts w:ascii="Arial" w:eastAsia="宋体" w:hAnsi="Arial" w:cs="Arial"/>
                <w:lang w:eastAsia="zh-CN"/>
              </w:rPr>
            </w:pPr>
            <w:r w:rsidRPr="00A607EB">
              <w:rPr>
                <w:rFonts w:ascii="Arial" w:eastAsia="宋体" w:hAnsi="Arial" w:cs="Arial"/>
                <w:lang w:eastAsia="zh-CN"/>
              </w:rPr>
              <w:t>BR: BR200,BR200-WP,BRAP330,BRAP350,</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rPr>
                <w:rFonts w:ascii="Arial" w:hAnsi="Arial" w:cs="Arial"/>
                <w:color w:val="auto"/>
              </w:rPr>
            </w:pPr>
            <w:r w:rsidRPr="00A607EB">
              <w:rPr>
                <w:rFonts w:ascii="Arial" w:hAnsi="Arial" w:cs="Arial"/>
                <w:color w:val="auto"/>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pStyle w:val="Body"/>
              <w:rPr>
                <w:rFonts w:ascii="Arial" w:eastAsia="宋体" w:hAnsi="Arial" w:cs="Arial"/>
                <w:lang w:eastAsia="zh-CN"/>
              </w:rPr>
            </w:pPr>
            <w:r w:rsidRPr="00A607EB">
              <w:rPr>
                <w:rFonts w:ascii="Arial" w:eastAsia="宋体" w:hAnsi="Arial" w:cs="Arial"/>
                <w:lang w:eastAsia="zh-CN"/>
              </w:rPr>
              <w:t>BR is managed by HM.</w:t>
            </w:r>
          </w:p>
          <w:p w:rsidR="00CF035D" w:rsidRPr="00A607EB" w:rsidRDefault="00CF035D" w:rsidP="00CF035D">
            <w:pPr>
              <w:pStyle w:val="Body"/>
              <w:rPr>
                <w:rFonts w:ascii="Arial" w:eastAsia="宋体" w:hAnsi="Arial" w:cs="Arial"/>
                <w:lang w:eastAsia="zh-CN"/>
              </w:rPr>
            </w:pPr>
            <w:r w:rsidRPr="00A607EB">
              <w:rPr>
                <w:rFonts w:ascii="Arial" w:eastAsia="宋体" w:hAnsi="Arial" w:cs="Arial"/>
                <w:lang w:eastAsia="zh-CN"/>
              </w:rPr>
              <w:t>Set BR eth0 as WAN mode, and eth1 as bridge-802.1q mode.</w:t>
            </w:r>
          </w:p>
          <w:p w:rsidR="00CF035D" w:rsidRPr="00A607EB" w:rsidRDefault="00CF035D" w:rsidP="00CF035D">
            <w:pPr>
              <w:pStyle w:val="Body"/>
              <w:rPr>
                <w:rFonts w:ascii="Arial" w:eastAsia="宋体" w:hAnsi="Arial" w:cs="Arial"/>
                <w:lang w:eastAsia="zh-CN"/>
              </w:rPr>
            </w:pPr>
            <w:r w:rsidRPr="00A607EB">
              <w:rPr>
                <w:rFonts w:ascii="Arial" w:eastAsia="宋体" w:hAnsi="Arial" w:cs="Arial"/>
                <w:lang w:eastAsia="zh-CN"/>
              </w:rPr>
              <w:t>BR eth1 and SW trunk interface allow all vlans.</w:t>
            </w:r>
          </w:p>
          <w:p w:rsidR="00CF035D" w:rsidRPr="00A607EB" w:rsidRDefault="00CF035D" w:rsidP="00CF035D">
            <w:pPr>
              <w:pStyle w:val="Body"/>
              <w:rPr>
                <w:rFonts w:ascii="Arial" w:eastAsia="宋体" w:hAnsi="Arial" w:cs="Arial"/>
                <w:lang w:eastAsia="zh-CN"/>
              </w:rPr>
            </w:pPr>
            <w:r w:rsidRPr="00A607EB">
              <w:rPr>
                <w:rFonts w:ascii="Arial" w:eastAsia="宋体" w:hAnsi="Arial" w:cs="Arial"/>
                <w:lang w:eastAsia="zh-CN"/>
              </w:rPr>
              <w:t>Laptop1 connects with Internet via SW.</w:t>
            </w:r>
          </w:p>
          <w:p w:rsidR="00CF035D" w:rsidRPr="00A607EB" w:rsidRDefault="00CF035D" w:rsidP="00CF035D">
            <w:pPr>
              <w:pStyle w:val="Body"/>
              <w:rPr>
                <w:rFonts w:ascii="Arial" w:eastAsia="宋体" w:hAnsi="Arial" w:cs="Arial"/>
                <w:lang w:eastAsia="zh-CN"/>
              </w:rPr>
            </w:pPr>
            <w:r w:rsidRPr="00A607EB">
              <w:rPr>
                <w:rFonts w:ascii="Arial" w:eastAsia="宋体" w:hAnsi="Arial" w:cs="Arial"/>
                <w:lang w:eastAsia="zh-CN"/>
              </w:rPr>
              <w:t>Laptop1’s GW should be one of BR mgt0.x sub-interfaces.</w:t>
            </w:r>
          </w:p>
        </w:tc>
      </w:tr>
      <w:tr w:rsidR="00CF035D" w:rsidRPr="00322E9D"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rPr>
                <w:rFonts w:ascii="Arial" w:hAnsi="Arial" w:cs="Arial"/>
                <w:color w:val="auto"/>
              </w:rPr>
            </w:pPr>
            <w:r w:rsidRPr="00A607EB">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A607EB" w:rsidRDefault="00CF035D" w:rsidP="00EB7D7A">
            <w:pPr>
              <w:pStyle w:val="Body"/>
              <w:numPr>
                <w:ilvl w:val="2"/>
                <w:numId w:val="112"/>
              </w:numPr>
              <w:ind w:left="268" w:hanging="268"/>
              <w:rPr>
                <w:rFonts w:ascii="Arial" w:eastAsia="宋体" w:hAnsi="Arial" w:cs="Arial"/>
                <w:lang w:eastAsia="zh-CN"/>
              </w:rPr>
            </w:pPr>
            <w:r w:rsidRPr="00A607EB">
              <w:rPr>
                <w:rFonts w:ascii="Arial" w:eastAsia="宋体" w:hAnsi="Arial" w:cs="Arial"/>
                <w:lang w:eastAsia="zh-CN"/>
              </w:rPr>
              <w:t>Turn on L7 engine and set app</w:t>
            </w:r>
            <w:r w:rsidR="009461ED">
              <w:rPr>
                <w:rFonts w:ascii="Arial" w:eastAsia="宋体" w:hAnsi="Arial" w:cs="Arial"/>
                <w:lang w:eastAsia="zh-CN"/>
              </w:rPr>
              <w:t>lication reporting mode as “</w:t>
            </w:r>
            <w:r w:rsidR="009461ED">
              <w:rPr>
                <w:rFonts w:ascii="Arial" w:eastAsia="宋体" w:hAnsi="Arial" w:cs="Arial" w:hint="eastAsia"/>
                <w:lang w:eastAsia="zh-CN"/>
              </w:rPr>
              <w:t>enable</w:t>
            </w:r>
            <w:r w:rsidRPr="00A607EB">
              <w:rPr>
                <w:rFonts w:ascii="Arial" w:eastAsia="宋体" w:hAnsi="Arial" w:cs="Arial"/>
                <w:lang w:eastAsia="zh-CN"/>
              </w:rPr>
              <w:t>” globally at BR.</w:t>
            </w:r>
          </w:p>
          <w:p w:rsidR="00CF035D" w:rsidRPr="00A607EB" w:rsidRDefault="00CF035D" w:rsidP="00EB7D7A">
            <w:pPr>
              <w:pStyle w:val="Body"/>
              <w:numPr>
                <w:ilvl w:val="2"/>
                <w:numId w:val="112"/>
              </w:numPr>
              <w:ind w:left="268" w:hanging="268"/>
              <w:rPr>
                <w:rFonts w:ascii="Arial" w:eastAsia="宋体" w:hAnsi="Arial" w:cs="Arial"/>
                <w:lang w:eastAsia="zh-CN"/>
              </w:rPr>
            </w:pPr>
            <w:r w:rsidRPr="00A607EB">
              <w:rPr>
                <w:rFonts w:ascii="Arial" w:eastAsia="宋体" w:hAnsi="Arial" w:cs="Arial"/>
                <w:lang w:eastAsia="zh-CN"/>
              </w:rPr>
              <w:t>Enable application HTTP, TCP and IP for reporting.</w:t>
            </w:r>
          </w:p>
          <w:p w:rsidR="00CF035D" w:rsidRPr="00A607EB" w:rsidRDefault="00CF035D" w:rsidP="00EB7D7A">
            <w:pPr>
              <w:pStyle w:val="Body"/>
              <w:numPr>
                <w:ilvl w:val="2"/>
                <w:numId w:val="112"/>
              </w:numPr>
              <w:ind w:left="268" w:hanging="268"/>
              <w:rPr>
                <w:rFonts w:ascii="Arial" w:eastAsia="宋体" w:hAnsi="Arial" w:cs="Arial"/>
                <w:lang w:eastAsia="zh-CN"/>
              </w:rPr>
            </w:pPr>
            <w:r w:rsidRPr="00A607EB">
              <w:rPr>
                <w:rFonts w:ascii="Arial" w:eastAsia="宋体" w:hAnsi="Arial" w:cs="Arial"/>
                <w:lang w:eastAsia="zh-CN"/>
              </w:rPr>
              <w:t>Laptop1 accesses Internet web site via http session.</w:t>
            </w:r>
          </w:p>
          <w:p w:rsidR="00CF035D" w:rsidRPr="009461ED" w:rsidRDefault="00CF035D" w:rsidP="00EB7D7A">
            <w:pPr>
              <w:pStyle w:val="Body"/>
              <w:numPr>
                <w:ilvl w:val="2"/>
                <w:numId w:val="112"/>
              </w:numPr>
              <w:ind w:left="268" w:hanging="268"/>
              <w:rPr>
                <w:rFonts w:ascii="Arial" w:eastAsia="宋体" w:hAnsi="Arial" w:cs="Arial"/>
                <w:lang w:eastAsia="zh-CN"/>
              </w:rPr>
            </w:pPr>
            <w:r w:rsidRPr="00A607EB">
              <w:rPr>
                <w:rFonts w:ascii="Arial" w:eastAsia="宋体" w:hAnsi="Arial" w:cs="Arial"/>
                <w:lang w:eastAsia="zh-CN"/>
              </w:rPr>
              <w:t xml:space="preserve">Making use of test tool provided by Dev, search corresponding TLV in BR reporting file. Check if BR can classify and report application traffic, which goes through </w:t>
            </w:r>
            <w:r>
              <w:rPr>
                <w:rFonts w:ascii="Arial" w:eastAsia="宋体" w:hAnsi="Arial" w:cs="Arial" w:hint="eastAsia"/>
                <w:lang w:eastAsia="zh-CN"/>
              </w:rPr>
              <w:t>BR bridge-802.1q eth1</w:t>
            </w:r>
            <w:r w:rsidRPr="00A607EB">
              <w:rPr>
                <w:rFonts w:ascii="Arial" w:eastAsia="宋体" w:hAnsi="Arial" w:cs="Arial"/>
                <w:lang w:eastAsia="zh-CN"/>
              </w:rPr>
              <w:t>, with correct TLV field to HM correctly.</w:t>
            </w:r>
          </w:p>
        </w:tc>
      </w:tr>
      <w:tr w:rsidR="00CF035D" w:rsidRPr="00322E9D"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rPr>
                <w:rFonts w:ascii="Arial" w:hAnsi="Arial" w:cs="Arial"/>
                <w:color w:val="auto"/>
              </w:rPr>
            </w:pPr>
            <w:r w:rsidRPr="00A607EB">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pStyle w:val="Body"/>
              <w:rPr>
                <w:rFonts w:ascii="Arial" w:eastAsia="宋体" w:hAnsi="Arial" w:cs="Arial"/>
                <w:lang w:eastAsia="zh-CN"/>
              </w:rPr>
            </w:pPr>
            <w:r w:rsidRPr="00A607EB">
              <w:rPr>
                <w:rFonts w:ascii="Arial" w:eastAsia="宋体" w:hAnsi="Arial" w:cs="Arial"/>
                <w:lang w:eastAsia="zh-CN"/>
              </w:rPr>
              <w:t xml:space="preserve">Step 1. Turn on L7 engine and set application reporting mode </w:t>
            </w:r>
            <w:r w:rsidR="00765628">
              <w:rPr>
                <w:rFonts w:ascii="Arial" w:eastAsia="宋体" w:hAnsi="Arial" w:cs="Arial" w:hint="eastAsia"/>
                <w:lang w:eastAsia="zh-CN"/>
              </w:rPr>
              <w:t xml:space="preserve">as </w:t>
            </w:r>
            <w:r w:rsidR="00765628">
              <w:rPr>
                <w:rFonts w:ascii="Arial" w:eastAsia="宋体" w:hAnsi="Arial" w:cs="Arial"/>
                <w:lang w:eastAsia="zh-CN"/>
              </w:rPr>
              <w:t>“</w:t>
            </w:r>
            <w:r w:rsidR="00765628">
              <w:rPr>
                <w:rFonts w:ascii="Arial" w:eastAsia="宋体" w:hAnsi="Arial" w:cs="Arial" w:hint="eastAsia"/>
                <w:lang w:eastAsia="zh-CN"/>
              </w:rPr>
              <w:t>enable</w:t>
            </w:r>
            <w:r w:rsidR="00765628">
              <w:rPr>
                <w:rFonts w:ascii="Arial" w:eastAsia="宋体" w:hAnsi="Arial" w:cs="Arial"/>
                <w:lang w:eastAsia="zh-CN"/>
              </w:rPr>
              <w:t>”</w:t>
            </w:r>
            <w:r w:rsidR="00765628">
              <w:rPr>
                <w:rFonts w:ascii="Arial" w:eastAsia="宋体" w:hAnsi="Arial" w:cs="Arial" w:hint="eastAsia"/>
                <w:lang w:eastAsia="zh-CN"/>
              </w:rPr>
              <w:t xml:space="preserve"> </w:t>
            </w:r>
            <w:r w:rsidRPr="00A607EB">
              <w:rPr>
                <w:rFonts w:ascii="Arial" w:eastAsia="宋体" w:hAnsi="Arial" w:cs="Arial"/>
                <w:lang w:eastAsia="zh-CN"/>
              </w:rPr>
              <w:t>globally successfully.</w:t>
            </w:r>
          </w:p>
          <w:p w:rsidR="00CF035D" w:rsidRPr="00A607EB" w:rsidRDefault="00CF035D" w:rsidP="00CF035D">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2</w:t>
            </w:r>
            <w:r w:rsidRPr="00A607EB">
              <w:rPr>
                <w:rFonts w:ascii="Arial" w:eastAsia="宋体" w:hAnsi="Arial" w:cs="Arial"/>
                <w:lang w:eastAsia="zh-CN"/>
              </w:rPr>
              <w:t>. Enable application HTTP, TCP and</w:t>
            </w:r>
            <w:r w:rsidR="00765628">
              <w:rPr>
                <w:rFonts w:ascii="Arial" w:eastAsia="宋体" w:hAnsi="Arial" w:cs="Arial"/>
                <w:lang w:eastAsia="zh-CN"/>
              </w:rPr>
              <w:t xml:space="preserve"> IP for reporting successfully.</w:t>
            </w:r>
          </w:p>
          <w:p w:rsidR="00CF035D" w:rsidRDefault="00CF035D" w:rsidP="00CF035D">
            <w:pPr>
              <w:pStyle w:val="Body"/>
              <w:rPr>
                <w:rFonts w:ascii="Arial" w:eastAsia="宋体" w:hAnsi="Arial" w:cs="Arial"/>
                <w:lang w:eastAsia="zh-CN"/>
              </w:rPr>
            </w:pPr>
            <w:r>
              <w:rPr>
                <w:rFonts w:ascii="Arial" w:eastAsia="宋体" w:hAnsi="Arial" w:cs="Arial"/>
                <w:lang w:eastAsia="zh-CN"/>
              </w:rPr>
              <w:t>Step 1</w:t>
            </w:r>
            <w:r>
              <w:rPr>
                <w:rFonts w:ascii="Arial" w:eastAsia="宋体" w:hAnsi="Arial" w:cs="Arial" w:hint="eastAsia"/>
                <w:lang w:eastAsia="zh-CN"/>
              </w:rPr>
              <w:t>0</w:t>
            </w:r>
            <w:r>
              <w:rPr>
                <w:rFonts w:ascii="Arial" w:eastAsia="宋体" w:hAnsi="Arial" w:cs="Arial"/>
                <w:lang w:eastAsia="zh-CN"/>
              </w:rPr>
              <w:t>. Check TLV fields</w:t>
            </w:r>
            <w:r>
              <w:rPr>
                <w:rFonts w:ascii="Arial" w:eastAsia="宋体" w:hAnsi="Arial" w:cs="Arial" w:hint="eastAsia"/>
                <w:lang w:eastAsia="zh-CN"/>
              </w:rPr>
              <w:t xml:space="preserve"> in application reporting file:</w:t>
            </w:r>
          </w:p>
          <w:tbl>
            <w:tblPr>
              <w:tblW w:w="5820" w:type="dxa"/>
              <w:tblLayout w:type="fixed"/>
              <w:tblLook w:val="04A0" w:firstRow="1" w:lastRow="0" w:firstColumn="1" w:lastColumn="0" w:noHBand="0" w:noVBand="1"/>
            </w:tblPr>
            <w:tblGrid>
              <w:gridCol w:w="2180"/>
              <w:gridCol w:w="3640"/>
            </w:tblGrid>
            <w:tr w:rsidR="00CF035D" w:rsidRPr="00D576E5"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BR eth1</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Interface as 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s GW</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2</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unknown</w:t>
                  </w:r>
                  <w:r w:rsidRPr="00D91692">
                    <w:rPr>
                      <w:rFonts w:ascii="Calibri" w:eastAsia="Times New Roman" w:hAnsi="Calibri" w:cs="Calibri"/>
                      <w:b w:val="0"/>
                      <w:sz w:val="22"/>
                      <w:szCs w:val="22"/>
                      <w:lang w:eastAsia="zh-CN"/>
                    </w:rPr>
                    <w:t>)</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F035D" w:rsidRPr="00D576E5"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CF035D" w:rsidRPr="00A607EB" w:rsidRDefault="00CF035D" w:rsidP="00CF035D">
            <w:pPr>
              <w:pStyle w:val="Body"/>
              <w:rPr>
                <w:rFonts w:ascii="Arial" w:eastAsia="宋体" w:hAnsi="Arial" w:cs="Arial"/>
                <w:lang w:eastAsia="zh-CN"/>
              </w:rPr>
            </w:pPr>
          </w:p>
        </w:tc>
      </w:tr>
      <w:tr w:rsidR="00CF035D" w:rsidRPr="00322E9D"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rPr>
                <w:rFonts w:ascii="Arial" w:eastAsia="宋体" w:hAnsi="Arial" w:cs="Arial"/>
                <w:color w:val="auto"/>
                <w:lang w:eastAsia="zh-CN"/>
              </w:rPr>
            </w:pPr>
            <w:r w:rsidRPr="00A607EB">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pStyle w:val="Body"/>
              <w:rPr>
                <w:rFonts w:ascii="Arial" w:eastAsia="宋体" w:hAnsi="Arial" w:cs="Arial"/>
                <w:lang w:eastAsia="zh-CN"/>
              </w:rPr>
            </w:pPr>
          </w:p>
        </w:tc>
      </w:tr>
      <w:tr w:rsidR="00CF035D" w:rsidRPr="00322E9D"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A607EB" w:rsidRDefault="00CF035D" w:rsidP="00CF035D">
            <w:pPr>
              <w:pStyle w:val="Body"/>
              <w:rPr>
                <w:rFonts w:ascii="Arial" w:eastAsia="宋体" w:hAnsi="Arial" w:cs="Arial"/>
                <w:lang w:eastAsia="zh-CN"/>
              </w:rPr>
            </w:pPr>
          </w:p>
        </w:tc>
      </w:tr>
    </w:tbl>
    <w:p w:rsidR="00CF035D" w:rsidRPr="000E29B5" w:rsidRDefault="00CF035D" w:rsidP="00CF035D">
      <w:pPr>
        <w:pStyle w:val="Heading4"/>
        <w:ind w:firstLine="1121"/>
        <w:rPr>
          <w:rFonts w:ascii="Arial" w:hAnsi="Arial"/>
          <w:b w:val="0"/>
          <w:sz w:val="21"/>
          <w:szCs w:val="21"/>
        </w:rPr>
      </w:pPr>
      <w:r w:rsidRPr="000E29B5">
        <w:rPr>
          <w:rFonts w:ascii="Arial" w:hAnsi="Arial" w:hint="eastAsia"/>
          <w:b w:val="0"/>
          <w:sz w:val="21"/>
          <w:szCs w:val="21"/>
        </w:rPr>
        <w:t>ApplicationReporting_Function_</w:t>
      </w:r>
      <w:r w:rsidR="00765628">
        <w:rPr>
          <w:rFonts w:ascii="Arial" w:eastAsia="宋体" w:hAnsi="Arial" w:hint="eastAsia"/>
          <w:b w:val="0"/>
          <w:sz w:val="21"/>
          <w:szCs w:val="21"/>
          <w:lang w:eastAsia="zh-CN"/>
        </w:rPr>
        <w:t>41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rPr>
                <w:rFonts w:ascii="Arial" w:hAnsi="Arial" w:cs="Arial"/>
                <w:color w:val="auto"/>
              </w:rPr>
            </w:pPr>
            <w:r w:rsidRPr="00D01C78">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pStyle w:val="Body"/>
              <w:rPr>
                <w:rFonts w:ascii="Arial" w:eastAsia="宋体" w:hAnsi="Arial" w:cs="Arial"/>
                <w:lang w:eastAsia="zh-CN"/>
              </w:rPr>
            </w:pPr>
            <w:r w:rsidRPr="00D01C78">
              <w:rPr>
                <w:rFonts w:ascii="Arial" w:eastAsia="宋体" w:hAnsi="Arial" w:cs="Arial"/>
                <w:lang w:eastAsia="zh-CN"/>
              </w:rPr>
              <w:t>ApplicationReporting_Function_</w:t>
            </w:r>
            <w:r w:rsidR="00765628">
              <w:rPr>
                <w:rFonts w:ascii="Arial" w:eastAsia="宋体" w:hAnsi="Arial" w:cs="Arial" w:hint="eastAsia"/>
                <w:lang w:eastAsia="zh-CN"/>
              </w:rPr>
              <w:t>41</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rPr>
                <w:rFonts w:ascii="Arial" w:hAnsi="Arial" w:cs="Arial"/>
                <w:color w:val="auto"/>
              </w:rPr>
            </w:pPr>
            <w:r w:rsidRPr="00D01C78">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rPr>
                <w:rFonts w:ascii="Arial" w:hAnsi="Arial" w:cs="Arial"/>
                <w:color w:val="auto"/>
              </w:rPr>
            </w:pPr>
            <w:r w:rsidRPr="00D01C78">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pStyle w:val="Body"/>
              <w:rPr>
                <w:rFonts w:ascii="Arial" w:eastAsia="宋体" w:hAnsi="Arial" w:cs="Arial"/>
                <w:lang w:eastAsia="zh-CN"/>
              </w:rPr>
            </w:pPr>
            <w:r w:rsidRPr="00D01C78">
              <w:rPr>
                <w:rFonts w:ascii="Arial" w:eastAsia="宋体" w:hAnsi="Arial" w:cs="Arial"/>
                <w:lang w:eastAsia="zh-CN"/>
              </w:rPr>
              <w:t>No</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rPr>
                <w:rFonts w:ascii="Arial" w:hAnsi="Arial" w:cs="Arial"/>
                <w:color w:val="auto"/>
              </w:rPr>
            </w:pPr>
            <w:r w:rsidRPr="00D01C78">
              <w:rPr>
                <w:rFonts w:ascii="Arial" w:hAnsi="Arial" w:cs="Arial"/>
                <w:color w:val="auto"/>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pStyle w:val="Body"/>
              <w:rPr>
                <w:rFonts w:ascii="Arial" w:eastAsia="宋体" w:hAnsi="Arial" w:cs="Arial"/>
                <w:lang w:eastAsia="zh-CN"/>
              </w:rPr>
            </w:pPr>
            <w:r>
              <w:rPr>
                <w:rFonts w:ascii="Arial" w:eastAsia="宋体" w:hAnsi="Arial" w:cs="Arial"/>
                <w:lang w:eastAsia="zh-CN"/>
              </w:rPr>
              <w:t>Laptop1</w:t>
            </w:r>
            <w:r>
              <w:rPr>
                <w:rFonts w:ascii="Arial" w:eastAsia="宋体" w:hAnsi="Arial" w:cs="Arial" w:hint="eastAsia"/>
                <w:lang w:eastAsia="zh-CN"/>
              </w:rPr>
              <w:t>_____(eth1)BR(eth0)</w:t>
            </w:r>
            <w:r w:rsidRPr="00B2458B">
              <w:rPr>
                <w:rFonts w:ascii="Arial" w:eastAsia="宋体" w:hAnsi="Arial" w:cs="Arial"/>
                <w:lang w:eastAsia="zh-CN"/>
              </w:rPr>
              <w:t>_____</w:t>
            </w:r>
            <w:r>
              <w:rPr>
                <w:rFonts w:ascii="Arial" w:eastAsia="宋体" w:hAnsi="Arial" w:cs="Arial" w:hint="eastAsia"/>
                <w:lang w:eastAsia="zh-CN"/>
              </w:rPr>
              <w:t>SW_____</w:t>
            </w:r>
            <w:r w:rsidRPr="00B2458B">
              <w:rPr>
                <w:rFonts w:ascii="Arial" w:eastAsia="宋体" w:hAnsi="Arial" w:cs="Arial"/>
                <w:lang w:eastAsia="zh-CN"/>
              </w:rPr>
              <w:t>HM</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CF035D" w:rsidRPr="00D01C78" w:rsidRDefault="00CF035D" w:rsidP="00CF035D">
            <w:pPr>
              <w:pStyle w:val="Body"/>
              <w:rPr>
                <w:rFonts w:ascii="Arial" w:eastAsia="宋体" w:hAnsi="Arial" w:cs="Arial"/>
                <w:lang w:eastAsia="zh-CN"/>
              </w:rPr>
            </w:pP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rPr>
                <w:rFonts w:ascii="Arial" w:hAnsi="Arial" w:cs="Arial"/>
                <w:color w:val="auto"/>
              </w:rPr>
            </w:pPr>
            <w:r w:rsidRPr="00D01C78">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pStyle w:val="Body"/>
              <w:rPr>
                <w:rFonts w:ascii="Arial" w:eastAsia="宋体" w:hAnsi="Arial" w:cs="Arial"/>
                <w:lang w:eastAsia="zh-CN"/>
              </w:rPr>
            </w:pPr>
            <w:r>
              <w:rPr>
                <w:rFonts w:ascii="Arial" w:eastAsia="宋体" w:hAnsi="Arial" w:cs="Arial"/>
                <w:lang w:eastAsia="zh-CN"/>
              </w:rPr>
              <w:t xml:space="preserve">The application reporting </w:t>
            </w:r>
            <w:r w:rsidRPr="00A607EB">
              <w:rPr>
                <w:rFonts w:ascii="Arial" w:eastAsia="宋体" w:hAnsi="Arial" w:cs="Arial"/>
                <w:lang w:eastAsia="zh-CN"/>
              </w:rPr>
              <w:t>verification for BR bridg</w:t>
            </w:r>
            <w:r>
              <w:rPr>
                <w:rFonts w:ascii="Arial" w:eastAsia="宋体" w:hAnsi="Arial" w:cs="Arial"/>
                <w:lang w:eastAsia="zh-CN"/>
              </w:rPr>
              <w:t>e-</w:t>
            </w:r>
            <w:r>
              <w:rPr>
                <w:rFonts w:ascii="Arial" w:eastAsia="宋体" w:hAnsi="Arial" w:cs="Arial" w:hint="eastAsia"/>
                <w:lang w:eastAsia="zh-CN"/>
              </w:rPr>
              <w:t>access</w:t>
            </w:r>
            <w:r w:rsidRPr="00A607EB">
              <w:rPr>
                <w:rFonts w:ascii="Arial" w:eastAsia="宋体" w:hAnsi="Arial" w:cs="Arial"/>
                <w:lang w:eastAsia="zh-CN"/>
              </w:rPr>
              <w:t xml:space="preserve"> eth</w:t>
            </w:r>
            <w:r>
              <w:rPr>
                <w:rFonts w:ascii="Arial" w:eastAsia="宋体" w:hAnsi="Arial" w:cs="Arial"/>
                <w:lang w:eastAsia="zh-CN"/>
              </w:rPr>
              <w:t>x interface</w:t>
            </w:r>
            <w:r w:rsidRPr="00A607EB">
              <w:rPr>
                <w:rFonts w:ascii="Arial" w:eastAsia="宋体" w:hAnsi="Arial" w:cs="Arial"/>
                <w:lang w:eastAsia="zh-CN"/>
              </w:rPr>
              <w:t>.</w:t>
            </w:r>
            <w:r w:rsidR="00765628">
              <w:rPr>
                <w:rFonts w:ascii="Arial" w:eastAsia="宋体" w:hAnsi="Arial" w:cs="Arial" w:hint="eastAsia"/>
                <w:lang w:eastAsia="zh-CN"/>
              </w:rPr>
              <w:t xml:space="preserve"> (</w:t>
            </w:r>
            <w:r w:rsidR="006666BC">
              <w:rPr>
                <w:rFonts w:ascii="Arial" w:eastAsia="宋体" w:hAnsi="Arial" w:cs="Arial" w:hint="eastAsia"/>
                <w:lang w:eastAsia="zh-CN"/>
              </w:rPr>
              <w:t>Enable Mode</w:t>
            </w:r>
            <w:r w:rsidR="00765628">
              <w:rPr>
                <w:rFonts w:ascii="Arial" w:eastAsia="宋体" w:hAnsi="Arial" w:cs="Arial" w:hint="eastAsia"/>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rPr>
                <w:rFonts w:ascii="Arial" w:eastAsia="宋体" w:hAnsi="Arial" w:cs="Arial"/>
                <w:color w:val="auto"/>
                <w:lang w:eastAsia="zh-CN"/>
              </w:rPr>
            </w:pPr>
            <w:r w:rsidRPr="00D01C78">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pStyle w:val="Body"/>
              <w:rPr>
                <w:rFonts w:ascii="Arial" w:eastAsia="宋体" w:hAnsi="Arial" w:cs="Arial"/>
                <w:lang w:eastAsia="zh-CN"/>
              </w:rPr>
            </w:pPr>
            <w:r w:rsidRPr="00A607EB">
              <w:rPr>
                <w:rFonts w:ascii="Arial" w:eastAsia="宋体" w:hAnsi="Arial" w:cs="Arial"/>
                <w:lang w:eastAsia="zh-CN"/>
              </w:rPr>
              <w:t>BR: BR200,BR200-WP,BRAP330,BRAP350,</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rPr>
                <w:rFonts w:ascii="Arial" w:hAnsi="Arial" w:cs="Arial"/>
                <w:color w:val="auto"/>
              </w:rPr>
            </w:pPr>
            <w:r w:rsidRPr="00D01C78">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BR</w:t>
            </w:r>
            <w:r>
              <w:rPr>
                <w:rFonts w:ascii="Arial" w:eastAsia="宋体" w:hAnsi="Arial" w:cs="Arial"/>
                <w:lang w:eastAsia="zh-CN"/>
              </w:rPr>
              <w:t xml:space="preserve"> </w:t>
            </w:r>
            <w:r>
              <w:rPr>
                <w:rFonts w:ascii="Arial" w:eastAsia="宋体" w:hAnsi="Arial" w:cs="Arial" w:hint="eastAsia"/>
                <w:lang w:eastAsia="zh-CN"/>
              </w:rPr>
              <w:t xml:space="preserve">is </w:t>
            </w:r>
            <w:r>
              <w:rPr>
                <w:rFonts w:ascii="Arial" w:eastAsia="宋体" w:hAnsi="Arial" w:cs="Arial"/>
                <w:lang w:eastAsia="zh-CN"/>
              </w:rPr>
              <w:t>managed by HM</w:t>
            </w:r>
            <w:r>
              <w:rPr>
                <w:rFonts w:ascii="Arial" w:eastAsia="宋体" w:hAnsi="Arial" w:cs="Arial" w:hint="eastAsia"/>
                <w:lang w:eastAsia="zh-CN"/>
              </w:rPr>
              <w:t>.</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Set BR eth0 as wan mode, and eth1 as bridge-access mode.</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Laptop1 connects with Internet via BR.</w:t>
            </w:r>
          </w:p>
          <w:p w:rsidR="00CF035D" w:rsidRPr="00D01C78" w:rsidRDefault="00CF035D" w:rsidP="00CF035D">
            <w:pPr>
              <w:pStyle w:val="Body"/>
              <w:rPr>
                <w:rFonts w:ascii="Arial" w:eastAsia="宋体" w:hAnsi="Arial" w:cs="Arial"/>
                <w:lang w:eastAsia="zh-CN"/>
              </w:rPr>
            </w:pPr>
            <w:r w:rsidRPr="00A607EB">
              <w:rPr>
                <w:rFonts w:ascii="Arial" w:eastAsia="宋体" w:hAnsi="Arial" w:cs="Arial"/>
                <w:lang w:eastAsia="zh-CN"/>
              </w:rPr>
              <w:t>Laptop1’s GW should be one of BR mgt0.x sub-interfaces.</w:t>
            </w:r>
          </w:p>
        </w:tc>
      </w:tr>
      <w:tr w:rsidR="00CF035D" w:rsidRPr="00322E9D"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rPr>
                <w:rFonts w:ascii="Arial" w:hAnsi="Arial" w:cs="Arial"/>
                <w:color w:val="auto"/>
              </w:rPr>
            </w:pPr>
            <w:r w:rsidRPr="00D01C78">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EB7D7A">
            <w:pPr>
              <w:pStyle w:val="Body"/>
              <w:numPr>
                <w:ilvl w:val="2"/>
                <w:numId w:val="113"/>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sidR="00765628">
              <w:rPr>
                <w:rFonts w:ascii="Arial" w:eastAsia="宋体" w:hAnsi="Arial" w:cs="Arial"/>
                <w:lang w:eastAsia="zh-CN"/>
              </w:rPr>
              <w:t>“</w:t>
            </w:r>
            <w:r w:rsidR="00765628">
              <w:rPr>
                <w:rFonts w:ascii="Arial" w:eastAsia="宋体" w:hAnsi="Arial" w:cs="Arial" w:hint="eastAsia"/>
                <w:lang w:eastAsia="zh-CN"/>
              </w:rPr>
              <w:t>enable</w:t>
            </w:r>
            <w:r>
              <w:rPr>
                <w:rFonts w:ascii="Arial" w:eastAsia="宋体" w:hAnsi="Arial" w:cs="Arial"/>
                <w:lang w:eastAsia="zh-CN"/>
              </w:rPr>
              <w:t>”</w:t>
            </w:r>
            <w:r>
              <w:rPr>
                <w:rFonts w:ascii="Arial" w:eastAsia="宋体" w:hAnsi="Arial" w:cs="Arial" w:hint="eastAsia"/>
                <w:lang w:eastAsia="zh-CN"/>
              </w:rPr>
              <w:t xml:space="preserve"> globally at BR.</w:t>
            </w:r>
          </w:p>
          <w:p w:rsidR="00CF035D" w:rsidRDefault="00CF035D" w:rsidP="00EB7D7A">
            <w:pPr>
              <w:pStyle w:val="Body"/>
              <w:numPr>
                <w:ilvl w:val="2"/>
                <w:numId w:val="113"/>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CF035D" w:rsidRDefault="00CF035D" w:rsidP="00EB7D7A">
            <w:pPr>
              <w:pStyle w:val="Body"/>
              <w:numPr>
                <w:ilvl w:val="2"/>
                <w:numId w:val="113"/>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CF035D" w:rsidRPr="00765628" w:rsidRDefault="00CF035D" w:rsidP="00EB7D7A">
            <w:pPr>
              <w:pStyle w:val="Body"/>
              <w:numPr>
                <w:ilvl w:val="2"/>
                <w:numId w:val="113"/>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BR reporting file. Check if BR can classify and report application traffic, which goes through BR bridge-access eth1, with correct TLV field to HM correctly.</w:t>
            </w:r>
          </w:p>
        </w:tc>
      </w:tr>
      <w:tr w:rsidR="00CF035D" w:rsidRPr="00322E9D"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rPr>
                <w:rFonts w:ascii="Arial" w:hAnsi="Arial" w:cs="Arial"/>
                <w:color w:val="auto"/>
              </w:rPr>
            </w:pPr>
            <w:r w:rsidRPr="00D01C78">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w:t>
            </w:r>
            <w:r w:rsidR="00765628">
              <w:rPr>
                <w:rFonts w:ascii="Arial" w:eastAsia="宋体" w:hAnsi="Arial" w:cs="Arial" w:hint="eastAsia"/>
                <w:lang w:eastAsia="zh-CN"/>
              </w:rPr>
              <w:t xml:space="preserve"> as </w:t>
            </w:r>
            <w:r w:rsidR="00765628">
              <w:rPr>
                <w:rFonts w:ascii="Arial" w:eastAsia="宋体" w:hAnsi="Arial" w:cs="Arial"/>
                <w:lang w:eastAsia="zh-CN"/>
              </w:rPr>
              <w:t>“</w:t>
            </w:r>
            <w:r w:rsidR="00765628">
              <w:rPr>
                <w:rFonts w:ascii="Arial" w:eastAsia="宋体" w:hAnsi="Arial" w:cs="Arial" w:hint="eastAsia"/>
                <w:lang w:eastAsia="zh-CN"/>
              </w:rPr>
              <w:t>enable</w:t>
            </w:r>
            <w:r w:rsidR="00765628">
              <w:rPr>
                <w:rFonts w:ascii="Arial" w:eastAsia="宋体" w:hAnsi="Arial" w:cs="Arial"/>
                <w:lang w:eastAsia="zh-CN"/>
              </w:rPr>
              <w:t>”</w:t>
            </w:r>
            <w:r>
              <w:rPr>
                <w:rFonts w:ascii="Arial" w:eastAsia="宋体" w:hAnsi="Arial" w:cs="Arial" w:hint="eastAsia"/>
                <w:lang w:eastAsia="zh-CN"/>
              </w:rPr>
              <w:t xml:space="preserve"> globally successfully.</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Step 2. Enable application HTTP, TCP and IP for reporting successfully.</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Step</w:t>
            </w:r>
            <w:r w:rsidR="00765628">
              <w:rPr>
                <w:rFonts w:ascii="Arial" w:eastAsia="宋体" w:hAnsi="Arial" w:cs="Arial" w:hint="eastAsia"/>
                <w:lang w:eastAsia="zh-CN"/>
              </w:rPr>
              <w:t xml:space="preserve"> 4</w:t>
            </w:r>
            <w:r>
              <w:rPr>
                <w:rFonts w:ascii="Arial" w:eastAsia="宋体" w:hAnsi="Arial" w:cs="Arial" w:hint="eastAsia"/>
                <w:lang w:eastAsia="zh-CN"/>
              </w:rPr>
              <w:t>. Check TLV fields in application reporting file:</w:t>
            </w:r>
          </w:p>
          <w:tbl>
            <w:tblPr>
              <w:tblW w:w="5820" w:type="dxa"/>
              <w:tblLayout w:type="fixed"/>
              <w:tblLook w:val="04A0" w:firstRow="1" w:lastRow="0" w:firstColumn="1" w:lastColumn="0" w:noHBand="0" w:noVBand="1"/>
            </w:tblPr>
            <w:tblGrid>
              <w:gridCol w:w="2180"/>
              <w:gridCol w:w="3640"/>
            </w:tblGrid>
            <w:tr w:rsidR="00CF035D" w:rsidRPr="00D576E5"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BR eth1</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Interface as 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s GW</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0</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no</w:t>
                  </w:r>
                  <w:r w:rsidRPr="00D91692">
                    <w:rPr>
                      <w:rFonts w:ascii="Calibri" w:eastAsia="Times New Roman" w:hAnsi="Calibri" w:cs="Calibri"/>
                      <w:b w:val="0"/>
                      <w:sz w:val="22"/>
                      <w:szCs w:val="22"/>
                      <w:lang w:eastAsia="zh-CN"/>
                    </w:rPr>
                    <w:t>)</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F035D" w:rsidRPr="00D576E5"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CF035D" w:rsidRPr="00FA1DAA" w:rsidRDefault="00CF035D" w:rsidP="00CF035D">
            <w:pPr>
              <w:pStyle w:val="Body"/>
              <w:rPr>
                <w:rFonts w:ascii="Arial" w:eastAsia="宋体" w:hAnsi="Arial" w:cs="Arial"/>
                <w:lang w:eastAsia="zh-CN"/>
              </w:rPr>
            </w:pPr>
          </w:p>
        </w:tc>
      </w:tr>
      <w:tr w:rsidR="00CF035D" w:rsidRPr="00322E9D"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rPr>
                <w:rFonts w:ascii="Arial" w:eastAsia="宋体" w:hAnsi="Arial" w:cs="Arial"/>
                <w:color w:val="auto"/>
                <w:lang w:eastAsia="zh-CN"/>
              </w:rPr>
            </w:pPr>
            <w:r w:rsidRPr="00D01C78">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pStyle w:val="Body"/>
              <w:rPr>
                <w:rFonts w:ascii="Arial" w:eastAsia="宋体" w:hAnsi="Arial" w:cs="Arial"/>
                <w:lang w:eastAsia="zh-CN"/>
              </w:rPr>
            </w:pPr>
          </w:p>
        </w:tc>
      </w:tr>
      <w:tr w:rsidR="00CF035D" w:rsidRPr="00322E9D"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pStyle w:val="Body"/>
              <w:rPr>
                <w:rFonts w:ascii="Arial" w:eastAsia="宋体" w:hAnsi="Arial" w:cs="Arial"/>
                <w:lang w:eastAsia="zh-CN"/>
              </w:rPr>
            </w:pPr>
          </w:p>
        </w:tc>
      </w:tr>
    </w:tbl>
    <w:p w:rsidR="00CF035D" w:rsidRPr="000E29B5" w:rsidRDefault="00CF035D" w:rsidP="00CF035D">
      <w:pPr>
        <w:pStyle w:val="Heading4"/>
        <w:ind w:firstLine="1121"/>
        <w:rPr>
          <w:rFonts w:ascii="Arial" w:hAnsi="Arial"/>
          <w:b w:val="0"/>
          <w:sz w:val="21"/>
          <w:szCs w:val="21"/>
        </w:rPr>
      </w:pPr>
      <w:r w:rsidRPr="000E29B5">
        <w:rPr>
          <w:rFonts w:ascii="Arial" w:hAnsi="Arial" w:hint="eastAsia"/>
          <w:b w:val="0"/>
          <w:sz w:val="21"/>
          <w:szCs w:val="21"/>
        </w:rPr>
        <w:lastRenderedPageBreak/>
        <w:t>ApplicationReporting_Function_</w:t>
      </w:r>
      <w:r w:rsidR="00765628">
        <w:rPr>
          <w:rFonts w:ascii="Arial" w:eastAsia="宋体" w:hAnsi="Arial" w:hint="eastAsia"/>
          <w:b w:val="0"/>
          <w:sz w:val="21"/>
          <w:szCs w:val="21"/>
          <w:lang w:eastAsia="zh-CN"/>
        </w:rPr>
        <w:t>42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20704" w:rsidRDefault="00CF035D" w:rsidP="00CF035D">
            <w:pPr>
              <w:rPr>
                <w:rFonts w:ascii="Arial" w:hAnsi="Arial" w:cs="Arial"/>
                <w:color w:val="auto"/>
              </w:rPr>
            </w:pPr>
            <w:r w:rsidRPr="0072070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720704" w:rsidRDefault="00CF035D" w:rsidP="00CF035D">
            <w:pPr>
              <w:pStyle w:val="Body"/>
              <w:rPr>
                <w:rFonts w:ascii="Arial" w:eastAsia="宋体" w:hAnsi="Arial" w:cs="Arial"/>
                <w:lang w:eastAsia="zh-CN"/>
              </w:rPr>
            </w:pPr>
            <w:r w:rsidRPr="00720704">
              <w:rPr>
                <w:rFonts w:ascii="Arial" w:eastAsia="宋体" w:hAnsi="Arial" w:cs="Arial"/>
                <w:lang w:eastAsia="zh-CN"/>
              </w:rPr>
              <w:t>ApplicationReporting_Function_</w:t>
            </w:r>
            <w:r w:rsidR="00765628">
              <w:rPr>
                <w:rFonts w:ascii="Arial" w:eastAsia="宋体" w:hAnsi="Arial" w:cs="Arial" w:hint="eastAsia"/>
                <w:lang w:eastAsia="zh-CN"/>
              </w:rPr>
              <w:t>42</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20704" w:rsidRDefault="00CF035D" w:rsidP="00CF035D">
            <w:pPr>
              <w:rPr>
                <w:rFonts w:ascii="Arial" w:hAnsi="Arial" w:cs="Arial"/>
                <w:color w:val="auto"/>
              </w:rPr>
            </w:pPr>
            <w:r w:rsidRPr="0072070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720704" w:rsidRDefault="00CF035D" w:rsidP="00CF035D">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720704" w:rsidRDefault="00CF035D" w:rsidP="00CF035D">
            <w:pPr>
              <w:rPr>
                <w:rFonts w:ascii="Arial" w:hAnsi="Arial" w:cs="Arial"/>
                <w:color w:val="auto"/>
              </w:rPr>
            </w:pPr>
            <w:r w:rsidRPr="0072070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F035D" w:rsidRPr="00720704" w:rsidRDefault="00CF035D" w:rsidP="00CF035D">
            <w:pPr>
              <w:pStyle w:val="Body"/>
              <w:rPr>
                <w:rFonts w:ascii="Arial" w:eastAsia="宋体" w:hAnsi="Arial" w:cs="Arial"/>
                <w:lang w:eastAsia="zh-CN"/>
              </w:rPr>
            </w:pPr>
            <w:r w:rsidRPr="00720704">
              <w:rPr>
                <w:rFonts w:ascii="Arial" w:eastAsia="宋体" w:hAnsi="Arial" w:cs="Arial"/>
                <w:lang w:eastAsia="zh-CN"/>
              </w:rPr>
              <w:t>No</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20704" w:rsidRDefault="00CF035D" w:rsidP="00CF035D">
            <w:pPr>
              <w:rPr>
                <w:rFonts w:ascii="Arial" w:hAnsi="Arial" w:cs="Arial"/>
                <w:color w:val="auto"/>
              </w:rPr>
            </w:pPr>
            <w:r w:rsidRPr="0072070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D01C78" w:rsidRDefault="00CF035D" w:rsidP="00CF035D">
            <w:pPr>
              <w:pStyle w:val="Body"/>
              <w:rPr>
                <w:rFonts w:ascii="Arial" w:eastAsia="宋体" w:hAnsi="Arial" w:cs="Arial"/>
                <w:lang w:eastAsia="zh-CN"/>
              </w:rPr>
            </w:pPr>
            <w:r>
              <w:rPr>
                <w:rFonts w:ascii="Arial" w:eastAsia="宋体" w:hAnsi="Arial" w:cs="Arial"/>
                <w:lang w:eastAsia="zh-CN"/>
              </w:rPr>
              <w:t>Laptop1</w:t>
            </w:r>
            <w:r>
              <w:rPr>
                <w:rFonts w:ascii="Arial" w:eastAsia="宋体" w:hAnsi="Arial" w:cs="Arial" w:hint="eastAsia"/>
                <w:lang w:eastAsia="zh-CN"/>
              </w:rPr>
              <w:t>_____(eth1)BR(eth0)</w:t>
            </w:r>
            <w:r w:rsidRPr="00B2458B">
              <w:rPr>
                <w:rFonts w:ascii="Arial" w:eastAsia="宋体" w:hAnsi="Arial" w:cs="Arial"/>
                <w:lang w:eastAsia="zh-CN"/>
              </w:rPr>
              <w:t>_____</w:t>
            </w:r>
            <w:r>
              <w:rPr>
                <w:rFonts w:ascii="Arial" w:eastAsia="宋体" w:hAnsi="Arial" w:cs="Arial" w:hint="eastAsia"/>
                <w:lang w:eastAsia="zh-CN"/>
              </w:rPr>
              <w:t>SW_____</w:t>
            </w:r>
            <w:r w:rsidRPr="00B2458B">
              <w:rPr>
                <w:rFonts w:ascii="Arial" w:eastAsia="宋体" w:hAnsi="Arial" w:cs="Arial"/>
                <w:lang w:eastAsia="zh-CN"/>
              </w:rPr>
              <w:t>HM</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w:t>
            </w:r>
          </w:p>
          <w:p w:rsidR="00CF035D" w:rsidRPr="00B2458B" w:rsidRDefault="00CF035D" w:rsidP="00CF035D">
            <w:pPr>
              <w:pStyle w:val="Body"/>
              <w:rPr>
                <w:rFonts w:ascii="Arial" w:eastAsia="宋体" w:hAnsi="Arial" w:cs="Arial"/>
                <w:lang w:eastAsia="zh-CN"/>
              </w:rPr>
            </w:pPr>
            <w:r w:rsidRPr="00B2458B">
              <w:rPr>
                <w:rFonts w:ascii="Arial" w:eastAsia="宋体" w:hAnsi="Arial" w:cs="Arial"/>
                <w:lang w:eastAsia="zh-CN"/>
              </w:rPr>
              <w:t xml:space="preserve">     </w:t>
            </w: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w:t>
            </w:r>
          </w:p>
          <w:p w:rsidR="00CF035D" w:rsidRPr="00720704" w:rsidRDefault="00CF035D" w:rsidP="00CF035D">
            <w:pPr>
              <w:pStyle w:val="Body"/>
              <w:rPr>
                <w:rFonts w:ascii="Arial" w:eastAsia="宋体" w:hAnsi="Arial" w:cs="Arial"/>
                <w:lang w:eastAsia="zh-CN"/>
              </w:rPr>
            </w:pPr>
            <w:r>
              <w:rPr>
                <w:rFonts w:ascii="Arial" w:eastAsia="宋体" w:hAnsi="Arial" w:cs="Arial"/>
                <w:lang w:eastAsia="zh-CN"/>
              </w:rPr>
              <w:t xml:space="preserve">       </w:t>
            </w:r>
            <w:r w:rsidRPr="00B2458B">
              <w:rPr>
                <w:rFonts w:ascii="Arial" w:eastAsia="宋体" w:hAnsi="Arial" w:cs="Arial"/>
                <w:lang w:eastAsia="zh-CN"/>
              </w:rPr>
              <w:t xml:space="preserve">                 </w:t>
            </w:r>
            <w:r>
              <w:rPr>
                <w:rFonts w:ascii="Arial" w:eastAsia="宋体" w:hAnsi="Arial" w:cs="Arial" w:hint="eastAsia"/>
                <w:lang w:eastAsia="zh-CN"/>
              </w:rPr>
              <w:t xml:space="preserve">                              </w:t>
            </w:r>
            <w:r w:rsidRPr="00B2458B">
              <w:rPr>
                <w:rFonts w:ascii="Arial" w:eastAsia="宋体" w:hAnsi="Arial" w:cs="Arial"/>
                <w:lang w:eastAsia="zh-CN"/>
              </w:rPr>
              <w:t>Internet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20704" w:rsidRDefault="00CF035D" w:rsidP="00CF035D">
            <w:pPr>
              <w:rPr>
                <w:rFonts w:ascii="Arial" w:hAnsi="Arial" w:cs="Arial"/>
                <w:color w:val="auto"/>
              </w:rPr>
            </w:pPr>
            <w:r w:rsidRPr="0072070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720704" w:rsidRDefault="00CF035D" w:rsidP="00CF035D">
            <w:pPr>
              <w:pStyle w:val="Body"/>
              <w:rPr>
                <w:rFonts w:ascii="Arial" w:eastAsia="宋体" w:hAnsi="Arial" w:cs="Arial"/>
                <w:lang w:eastAsia="zh-CN"/>
              </w:rPr>
            </w:pPr>
            <w:r w:rsidRPr="00A607EB">
              <w:rPr>
                <w:rFonts w:ascii="Arial" w:eastAsia="宋体" w:hAnsi="Arial" w:cs="Arial"/>
                <w:lang w:eastAsia="zh-CN"/>
              </w:rPr>
              <w:t>The appl</w:t>
            </w:r>
            <w:r>
              <w:rPr>
                <w:rFonts w:ascii="Arial" w:eastAsia="宋体" w:hAnsi="Arial" w:cs="Arial"/>
                <w:lang w:eastAsia="zh-CN"/>
              </w:rPr>
              <w:t xml:space="preserve">ication reporting </w:t>
            </w:r>
            <w:r w:rsidRPr="00A607EB">
              <w:rPr>
                <w:rFonts w:ascii="Arial" w:eastAsia="宋体" w:hAnsi="Arial" w:cs="Arial"/>
                <w:lang w:eastAsia="zh-CN"/>
              </w:rPr>
              <w:t>verification</w:t>
            </w:r>
            <w:r>
              <w:rPr>
                <w:rFonts w:ascii="Arial" w:eastAsia="宋体" w:hAnsi="Arial" w:cs="Arial"/>
                <w:lang w:eastAsia="zh-CN"/>
              </w:rPr>
              <w:t xml:space="preserve"> for BR</w:t>
            </w:r>
            <w:r w:rsidRPr="00A607EB">
              <w:rPr>
                <w:rFonts w:ascii="Arial" w:eastAsia="宋体" w:hAnsi="Arial" w:cs="Arial"/>
                <w:lang w:eastAsia="zh-CN"/>
              </w:rPr>
              <w:t xml:space="preserve"> </w:t>
            </w:r>
            <w:r>
              <w:rPr>
                <w:rFonts w:ascii="Arial" w:eastAsia="宋体" w:hAnsi="Arial" w:cs="Arial" w:hint="eastAsia"/>
                <w:lang w:eastAsia="zh-CN"/>
              </w:rPr>
              <w:t>sub</w:t>
            </w:r>
            <w:r w:rsidRPr="00A607EB">
              <w:rPr>
                <w:rFonts w:ascii="Arial" w:eastAsia="宋体" w:hAnsi="Arial" w:cs="Arial"/>
                <w:lang w:eastAsia="zh-CN"/>
              </w:rPr>
              <w:t>interface</w:t>
            </w:r>
            <w:r>
              <w:rPr>
                <w:rFonts w:ascii="Arial" w:eastAsia="宋体" w:hAnsi="Arial" w:cs="Arial" w:hint="eastAsia"/>
                <w:lang w:eastAsia="zh-CN"/>
              </w:rPr>
              <w:t>s mgt0.x</w:t>
            </w:r>
            <w:r w:rsidRPr="00A607EB">
              <w:rPr>
                <w:rFonts w:ascii="Arial" w:eastAsia="宋体" w:hAnsi="Arial" w:cs="Arial"/>
                <w:lang w:eastAsia="zh-CN"/>
              </w:rPr>
              <w:t>.</w:t>
            </w:r>
            <w:r w:rsidR="00765628">
              <w:rPr>
                <w:rFonts w:ascii="Arial" w:eastAsia="宋体" w:hAnsi="Arial" w:cs="Arial" w:hint="eastAsia"/>
                <w:lang w:eastAsia="zh-CN"/>
              </w:rPr>
              <w:t xml:space="preserve"> (</w:t>
            </w:r>
            <w:r w:rsidR="006666BC">
              <w:rPr>
                <w:rFonts w:ascii="Arial" w:eastAsia="宋体" w:hAnsi="Arial" w:cs="Arial" w:hint="eastAsia"/>
                <w:lang w:eastAsia="zh-CN"/>
              </w:rPr>
              <w:t>Enable Mode</w:t>
            </w:r>
            <w:r w:rsidR="00765628">
              <w:rPr>
                <w:rFonts w:ascii="Arial" w:eastAsia="宋体" w:hAnsi="Arial" w:cs="Arial" w:hint="eastAsia"/>
                <w:lang w:eastAsia="zh-CN"/>
              </w:rPr>
              <w:t>)</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20704" w:rsidRDefault="00CF035D" w:rsidP="00CF035D">
            <w:pPr>
              <w:rPr>
                <w:rFonts w:ascii="Arial" w:eastAsia="宋体" w:hAnsi="Arial" w:cs="Arial"/>
                <w:color w:val="auto"/>
                <w:lang w:eastAsia="zh-CN"/>
              </w:rPr>
            </w:pPr>
            <w:r w:rsidRPr="0072070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720704" w:rsidRDefault="00CF035D" w:rsidP="00CF035D">
            <w:pPr>
              <w:pStyle w:val="Body"/>
              <w:rPr>
                <w:rFonts w:ascii="Arial" w:eastAsia="宋体" w:hAnsi="Arial" w:cs="Arial"/>
                <w:lang w:eastAsia="zh-CN"/>
              </w:rPr>
            </w:pPr>
            <w:r w:rsidRPr="00A607EB">
              <w:rPr>
                <w:rFonts w:ascii="Arial" w:eastAsia="宋体" w:hAnsi="Arial" w:cs="Arial"/>
                <w:lang w:eastAsia="zh-CN"/>
              </w:rPr>
              <w:t>BR: BR200,BR200-WP,BRAP330,BRAP350,</w:t>
            </w:r>
          </w:p>
        </w:tc>
      </w:tr>
      <w:tr w:rsidR="00CF035D" w:rsidRPr="00322E9D" w:rsidTr="00CF035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20704" w:rsidRDefault="00CF035D" w:rsidP="00CF035D">
            <w:pPr>
              <w:rPr>
                <w:rFonts w:ascii="Arial" w:hAnsi="Arial" w:cs="Arial"/>
                <w:color w:val="auto"/>
              </w:rPr>
            </w:pPr>
            <w:r w:rsidRPr="0072070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BR</w:t>
            </w:r>
            <w:r>
              <w:rPr>
                <w:rFonts w:ascii="Arial" w:eastAsia="宋体" w:hAnsi="Arial" w:cs="Arial"/>
                <w:lang w:eastAsia="zh-CN"/>
              </w:rPr>
              <w:t xml:space="preserve"> </w:t>
            </w:r>
            <w:r>
              <w:rPr>
                <w:rFonts w:ascii="Arial" w:eastAsia="宋体" w:hAnsi="Arial" w:cs="Arial" w:hint="eastAsia"/>
                <w:lang w:eastAsia="zh-CN"/>
              </w:rPr>
              <w:t xml:space="preserve">is </w:t>
            </w:r>
            <w:r>
              <w:rPr>
                <w:rFonts w:ascii="Arial" w:eastAsia="宋体" w:hAnsi="Arial" w:cs="Arial"/>
                <w:lang w:eastAsia="zh-CN"/>
              </w:rPr>
              <w:t>managed by HM</w:t>
            </w:r>
            <w:r>
              <w:rPr>
                <w:rFonts w:ascii="Arial" w:eastAsia="宋体" w:hAnsi="Arial" w:cs="Arial" w:hint="eastAsia"/>
                <w:lang w:eastAsia="zh-CN"/>
              </w:rPr>
              <w:t>.</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Set BR eth0 as wan mode, and eth1 as bridge-access mode.</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Laptop1 connects with Internet via BR.</w:t>
            </w:r>
          </w:p>
          <w:p w:rsidR="00CF035D" w:rsidRPr="00720704" w:rsidRDefault="00CF035D" w:rsidP="00CF035D">
            <w:pPr>
              <w:pStyle w:val="Body"/>
              <w:rPr>
                <w:rFonts w:ascii="Arial" w:eastAsia="宋体" w:hAnsi="Arial" w:cs="Arial"/>
                <w:lang w:eastAsia="zh-CN"/>
              </w:rPr>
            </w:pPr>
            <w:r w:rsidRPr="00A607EB">
              <w:rPr>
                <w:rFonts w:ascii="Arial" w:eastAsia="宋体" w:hAnsi="Arial" w:cs="Arial"/>
                <w:lang w:eastAsia="zh-CN"/>
              </w:rPr>
              <w:t>Laptop1’s GW should be one of BR mgt0.x sub-interfaces.</w:t>
            </w:r>
          </w:p>
        </w:tc>
      </w:tr>
      <w:tr w:rsidR="00CF035D" w:rsidRPr="00322E9D" w:rsidTr="00CF035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20704" w:rsidRDefault="00CF035D" w:rsidP="00CF035D">
            <w:pPr>
              <w:rPr>
                <w:rFonts w:ascii="Arial" w:hAnsi="Arial" w:cs="Arial"/>
                <w:color w:val="auto"/>
              </w:rPr>
            </w:pPr>
            <w:r w:rsidRPr="0072070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EB7D7A">
            <w:pPr>
              <w:pStyle w:val="Body"/>
              <w:numPr>
                <w:ilvl w:val="2"/>
                <w:numId w:val="114"/>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sidR="00765628">
              <w:rPr>
                <w:rFonts w:ascii="Arial" w:eastAsia="宋体" w:hAnsi="Arial" w:cs="Arial" w:hint="eastAsia"/>
                <w:lang w:eastAsia="zh-CN"/>
              </w:rPr>
              <w:t>enable</w:t>
            </w:r>
            <w:r>
              <w:rPr>
                <w:rFonts w:ascii="Arial" w:eastAsia="宋体" w:hAnsi="Arial" w:cs="Arial"/>
                <w:lang w:eastAsia="zh-CN"/>
              </w:rPr>
              <w:t>”</w:t>
            </w:r>
            <w:r>
              <w:rPr>
                <w:rFonts w:ascii="Arial" w:eastAsia="宋体" w:hAnsi="Arial" w:cs="Arial" w:hint="eastAsia"/>
                <w:lang w:eastAsia="zh-CN"/>
              </w:rPr>
              <w:t xml:space="preserve"> globally at BR.</w:t>
            </w:r>
          </w:p>
          <w:p w:rsidR="00CF035D" w:rsidRDefault="00CF035D" w:rsidP="00EB7D7A">
            <w:pPr>
              <w:pStyle w:val="Body"/>
              <w:numPr>
                <w:ilvl w:val="2"/>
                <w:numId w:val="114"/>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CF035D" w:rsidRDefault="00CF035D" w:rsidP="00EB7D7A">
            <w:pPr>
              <w:pStyle w:val="Body"/>
              <w:numPr>
                <w:ilvl w:val="2"/>
                <w:numId w:val="114"/>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CF035D" w:rsidRPr="00765628" w:rsidRDefault="00CF035D" w:rsidP="00EB7D7A">
            <w:pPr>
              <w:pStyle w:val="Body"/>
              <w:numPr>
                <w:ilvl w:val="2"/>
                <w:numId w:val="114"/>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BR reporting file. Check if BR can classify and report application traffic, which goes through BR mgt0.x, with correct TLV field to HM correctly.</w:t>
            </w:r>
          </w:p>
        </w:tc>
      </w:tr>
      <w:tr w:rsidR="00CF035D" w:rsidRPr="00322E9D" w:rsidTr="00CF035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20704" w:rsidRDefault="00CF035D" w:rsidP="00CF035D">
            <w:pPr>
              <w:rPr>
                <w:rFonts w:ascii="Arial" w:hAnsi="Arial" w:cs="Arial"/>
                <w:color w:val="auto"/>
              </w:rPr>
            </w:pPr>
            <w:r w:rsidRPr="0072070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Default="00CF035D" w:rsidP="00CF035D">
            <w:pPr>
              <w:pStyle w:val="Body"/>
              <w:rPr>
                <w:rFonts w:ascii="Arial" w:eastAsia="宋体" w:hAnsi="Arial" w:cs="Arial"/>
                <w:lang w:eastAsia="zh-CN"/>
              </w:rPr>
            </w:pPr>
            <w:r>
              <w:rPr>
                <w:rFonts w:ascii="Arial" w:eastAsia="宋体" w:hAnsi="Arial" w:cs="Arial" w:hint="eastAsia"/>
                <w:lang w:eastAsia="zh-CN"/>
              </w:rPr>
              <w:t xml:space="preserve">Step 1. Turn on L7 engine and set application reporting mode </w:t>
            </w:r>
            <w:r w:rsidR="00765628">
              <w:rPr>
                <w:rFonts w:ascii="Arial" w:eastAsia="宋体" w:hAnsi="Arial" w:cs="Arial" w:hint="eastAsia"/>
                <w:lang w:eastAsia="zh-CN"/>
              </w:rPr>
              <w:t xml:space="preserve">as </w:t>
            </w:r>
            <w:r w:rsidR="00765628">
              <w:rPr>
                <w:rFonts w:ascii="Arial" w:eastAsia="宋体" w:hAnsi="Arial" w:cs="Arial"/>
                <w:lang w:eastAsia="zh-CN"/>
              </w:rPr>
              <w:t>“</w:t>
            </w:r>
            <w:r w:rsidR="00765628">
              <w:rPr>
                <w:rFonts w:ascii="Arial" w:eastAsia="宋体" w:hAnsi="Arial" w:cs="Arial" w:hint="eastAsia"/>
                <w:lang w:eastAsia="zh-CN"/>
              </w:rPr>
              <w:t>enable</w:t>
            </w:r>
            <w:r w:rsidR="00765628">
              <w:rPr>
                <w:rFonts w:ascii="Arial" w:eastAsia="宋体" w:hAnsi="Arial" w:cs="Arial"/>
                <w:lang w:eastAsia="zh-CN"/>
              </w:rPr>
              <w:t>”</w:t>
            </w:r>
            <w:r w:rsidR="00765628">
              <w:rPr>
                <w:rFonts w:ascii="Arial" w:eastAsia="宋体" w:hAnsi="Arial" w:cs="Arial" w:hint="eastAsia"/>
                <w:lang w:eastAsia="zh-CN"/>
              </w:rPr>
              <w:t xml:space="preserve"> </w:t>
            </w:r>
            <w:r>
              <w:rPr>
                <w:rFonts w:ascii="Arial" w:eastAsia="宋体" w:hAnsi="Arial" w:cs="Arial" w:hint="eastAsia"/>
                <w:lang w:eastAsia="zh-CN"/>
              </w:rPr>
              <w:t>globally successfully.</w:t>
            </w:r>
          </w:p>
          <w:p w:rsidR="00CF035D" w:rsidRDefault="00CF035D" w:rsidP="00CF035D">
            <w:pPr>
              <w:pStyle w:val="Body"/>
              <w:rPr>
                <w:rFonts w:ascii="Arial" w:eastAsia="宋体" w:hAnsi="Arial" w:cs="Arial"/>
                <w:lang w:eastAsia="zh-CN"/>
              </w:rPr>
            </w:pPr>
            <w:r>
              <w:rPr>
                <w:rFonts w:ascii="Arial" w:eastAsia="宋体" w:hAnsi="Arial" w:cs="Arial" w:hint="eastAsia"/>
                <w:lang w:eastAsia="zh-CN"/>
              </w:rPr>
              <w:t>Step 2. Enable application HTTP, TCP and IP for reporting successfully.</w:t>
            </w:r>
          </w:p>
          <w:p w:rsidR="00CF035D" w:rsidRDefault="00765628" w:rsidP="00CF035D">
            <w:pPr>
              <w:pStyle w:val="Body"/>
              <w:rPr>
                <w:rFonts w:ascii="Arial" w:eastAsia="宋体" w:hAnsi="Arial" w:cs="Arial"/>
                <w:lang w:eastAsia="zh-CN"/>
              </w:rPr>
            </w:pPr>
            <w:r>
              <w:rPr>
                <w:rFonts w:ascii="Arial" w:eastAsia="宋体" w:hAnsi="Arial" w:cs="Arial" w:hint="eastAsia"/>
                <w:lang w:eastAsia="zh-CN"/>
              </w:rPr>
              <w:t>Step 4</w:t>
            </w:r>
            <w:r w:rsidR="00CF035D">
              <w:rPr>
                <w:rFonts w:ascii="Arial" w:eastAsia="宋体" w:hAnsi="Arial" w:cs="Arial" w:hint="eastAsia"/>
                <w:lang w:eastAsia="zh-CN"/>
              </w:rPr>
              <w:t>. Check TLV fields in application file:</w:t>
            </w:r>
          </w:p>
          <w:tbl>
            <w:tblPr>
              <w:tblW w:w="5820" w:type="dxa"/>
              <w:tblLayout w:type="fixed"/>
              <w:tblLook w:val="04A0" w:firstRow="1" w:lastRow="0" w:firstColumn="1" w:lastColumn="0" w:noHBand="0" w:noVBand="1"/>
            </w:tblPr>
            <w:tblGrid>
              <w:gridCol w:w="2180"/>
              <w:gridCol w:w="3640"/>
            </w:tblGrid>
            <w:tr w:rsidR="00CF035D" w:rsidRPr="00D576E5" w:rsidTr="00CF035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F035D" w:rsidRPr="00D576E5" w:rsidRDefault="00CF035D" w:rsidP="00CF035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F035D" w:rsidRPr="00221F53"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BR mgt0.x MAC</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sidRPr="00D91692">
                    <w:rPr>
                      <w:rFonts w:ascii="Calibri" w:eastAsia="Times New Roman" w:hAnsi="Calibri" w:cs="Calibri"/>
                      <w:b w:val="0"/>
                      <w:sz w:val="22"/>
                      <w:szCs w:val="22"/>
                      <w:lang w:eastAsia="zh-CN"/>
                    </w:rPr>
                    <w:t>HTTP APP ID</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BR mgt0.x</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BR eth1</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F035D" w:rsidRPr="00D91692" w:rsidRDefault="00CF035D" w:rsidP="00CF035D">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3</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backhaul</w:t>
                  </w:r>
                  <w:r w:rsidRPr="00D91692">
                    <w:rPr>
                      <w:rFonts w:ascii="Calibri" w:eastAsia="Times New Roman" w:hAnsi="Calibri" w:cs="Calibri"/>
                      <w:b w:val="0"/>
                      <w:sz w:val="22"/>
                      <w:szCs w:val="22"/>
                      <w:lang w:eastAsia="zh-CN"/>
                    </w:rPr>
                    <w:t>)</w:t>
                  </w:r>
                </w:p>
              </w:tc>
            </w:tr>
            <w:tr w:rsidR="00CF035D" w:rsidRPr="00D576E5" w:rsidTr="00CF035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Sample size in seconds (multiple of 60 seconds interval)</w:t>
                  </w:r>
                </w:p>
              </w:tc>
            </w:tr>
            <w:tr w:rsidR="00CF035D" w:rsidRPr="00D576E5" w:rsidTr="00CF035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CF035D" w:rsidRPr="00D576E5" w:rsidTr="00CF035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F035D" w:rsidRPr="00D576E5" w:rsidRDefault="00CF035D" w:rsidP="00CF035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lastRenderedPageBreak/>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F035D" w:rsidRPr="00D576E5" w:rsidRDefault="00CF035D" w:rsidP="00CF035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CF035D" w:rsidRPr="00FA1DAA" w:rsidRDefault="00CF035D" w:rsidP="00CF035D">
            <w:pPr>
              <w:pStyle w:val="Body"/>
              <w:rPr>
                <w:rFonts w:ascii="Arial" w:eastAsia="宋体" w:hAnsi="Arial" w:cs="Arial"/>
                <w:lang w:eastAsia="zh-CN"/>
              </w:rPr>
            </w:pPr>
          </w:p>
        </w:tc>
      </w:tr>
      <w:tr w:rsidR="00CF035D" w:rsidRPr="00322E9D" w:rsidTr="00CF035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20704" w:rsidRDefault="00CF035D" w:rsidP="00CF035D">
            <w:pPr>
              <w:rPr>
                <w:rFonts w:ascii="Arial" w:eastAsia="宋体" w:hAnsi="Arial" w:cs="Arial"/>
                <w:color w:val="auto"/>
                <w:lang w:eastAsia="zh-CN"/>
              </w:rPr>
            </w:pPr>
            <w:r w:rsidRPr="00720704">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720704" w:rsidRDefault="00CF035D" w:rsidP="00CF035D">
            <w:pPr>
              <w:pStyle w:val="Body"/>
              <w:rPr>
                <w:rFonts w:ascii="Arial" w:eastAsia="宋体" w:hAnsi="Arial" w:cs="Arial"/>
                <w:lang w:eastAsia="zh-CN"/>
              </w:rPr>
            </w:pPr>
          </w:p>
        </w:tc>
      </w:tr>
      <w:tr w:rsidR="00CF035D" w:rsidRPr="00322E9D" w:rsidTr="00CF035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F035D" w:rsidRPr="00720704" w:rsidRDefault="00CF035D" w:rsidP="00CF035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F035D" w:rsidRPr="00720704" w:rsidRDefault="00CF035D" w:rsidP="00CF035D">
            <w:pPr>
              <w:pStyle w:val="Body"/>
              <w:rPr>
                <w:rFonts w:ascii="Arial" w:eastAsia="宋体" w:hAnsi="Arial" w:cs="Arial"/>
                <w:lang w:eastAsia="zh-CN"/>
              </w:rPr>
            </w:pPr>
            <w:r>
              <w:rPr>
                <w:rFonts w:ascii="Arial" w:eastAsia="宋体" w:hAnsi="Arial" w:cs="Arial" w:hint="eastAsia"/>
                <w:lang w:eastAsia="zh-CN"/>
              </w:rPr>
              <w:t>Repeate test case for 3 times to verify wifi sub-interface: mgt</w:t>
            </w:r>
            <w:r w:rsidRPr="00FA1DAA">
              <w:rPr>
                <w:rFonts w:ascii="Arial" w:eastAsia="宋体" w:hAnsi="Arial" w:cs="Arial"/>
                <w:lang w:eastAsia="zh-CN"/>
              </w:rPr>
              <w:t>0.1</w:t>
            </w:r>
            <w:r>
              <w:rPr>
                <w:rFonts w:ascii="Arial" w:eastAsia="宋体" w:hAnsi="Arial" w:cs="Arial" w:hint="eastAsia"/>
                <w:lang w:eastAsia="zh-CN"/>
              </w:rPr>
              <w:t>,</w:t>
            </w:r>
            <w:r>
              <w:rPr>
                <w:rFonts w:ascii="Arial" w:eastAsia="宋体" w:hAnsi="Arial" w:cs="Arial"/>
                <w:lang w:eastAsia="zh-CN"/>
              </w:rPr>
              <w:t xml:space="preserve"> </w:t>
            </w:r>
            <w:r>
              <w:rPr>
                <w:rFonts w:ascii="Arial" w:eastAsia="宋体" w:hAnsi="Arial" w:cs="Arial" w:hint="eastAsia"/>
                <w:lang w:eastAsia="zh-CN"/>
              </w:rPr>
              <w:t>mgt</w:t>
            </w:r>
            <w:r w:rsidRPr="00FA1DAA">
              <w:rPr>
                <w:rFonts w:ascii="Arial" w:eastAsia="宋体" w:hAnsi="Arial" w:cs="Arial"/>
                <w:lang w:eastAsia="zh-CN"/>
              </w:rPr>
              <w:t xml:space="preserve">0.8 </w:t>
            </w:r>
            <w:r>
              <w:rPr>
                <w:rFonts w:ascii="Arial" w:eastAsia="宋体" w:hAnsi="Arial" w:cs="Arial" w:hint="eastAsia"/>
                <w:lang w:eastAsia="zh-CN"/>
              </w:rPr>
              <w:t>and</w:t>
            </w:r>
            <w:r>
              <w:rPr>
                <w:rFonts w:ascii="Arial" w:eastAsia="宋体" w:hAnsi="Arial" w:cs="Arial"/>
                <w:lang w:eastAsia="zh-CN"/>
              </w:rPr>
              <w:t xml:space="preserve"> </w:t>
            </w:r>
            <w:r>
              <w:rPr>
                <w:rFonts w:ascii="Arial" w:eastAsia="宋体" w:hAnsi="Arial" w:cs="Arial" w:hint="eastAsia"/>
                <w:lang w:eastAsia="zh-CN"/>
              </w:rPr>
              <w:t>mgt</w:t>
            </w:r>
            <w:r w:rsidRPr="00FA1DAA">
              <w:rPr>
                <w:rFonts w:ascii="Arial" w:eastAsia="宋体" w:hAnsi="Arial" w:cs="Arial"/>
                <w:lang w:eastAsia="zh-CN"/>
              </w:rPr>
              <w:t>0.16</w:t>
            </w:r>
            <w:r>
              <w:rPr>
                <w:rFonts w:ascii="Arial" w:eastAsia="宋体" w:hAnsi="Arial" w:cs="Arial" w:hint="eastAsia"/>
                <w:lang w:eastAsia="zh-CN"/>
              </w:rPr>
              <w:t>.</w:t>
            </w:r>
          </w:p>
        </w:tc>
      </w:tr>
    </w:tbl>
    <w:p w:rsidR="00865C22" w:rsidRPr="00484C2F" w:rsidRDefault="00865C22" w:rsidP="00484C2F">
      <w:pPr>
        <w:pStyle w:val="Heading3"/>
        <w:rPr>
          <w:rFonts w:ascii="Arial" w:eastAsia="宋体" w:hAnsi="Arial"/>
          <w:b w:val="0"/>
          <w:sz w:val="24"/>
          <w:szCs w:val="24"/>
          <w:lang w:eastAsia="zh-CN"/>
        </w:rPr>
      </w:pPr>
      <w:r w:rsidRPr="00484C2F">
        <w:rPr>
          <w:rFonts w:ascii="Arial" w:eastAsia="宋体" w:hAnsi="Arial" w:hint="eastAsia"/>
          <w:b w:val="0"/>
          <w:sz w:val="24"/>
          <w:szCs w:val="24"/>
          <w:lang w:eastAsia="zh-CN"/>
        </w:rPr>
        <w:t>Application Reporting Accuracy Test</w:t>
      </w:r>
    </w:p>
    <w:p w:rsidR="00865C22" w:rsidRPr="00484C2F" w:rsidRDefault="00865C22" w:rsidP="00484C2F">
      <w:pPr>
        <w:pStyle w:val="Heading4"/>
        <w:ind w:firstLine="1121"/>
        <w:rPr>
          <w:rFonts w:ascii="Arial" w:hAnsi="Arial"/>
          <w:b w:val="0"/>
          <w:sz w:val="21"/>
          <w:szCs w:val="21"/>
        </w:rPr>
      </w:pPr>
      <w:r w:rsidRPr="00484C2F">
        <w:rPr>
          <w:rFonts w:ascii="Arial" w:hAnsi="Arial" w:hint="eastAsia"/>
          <w:b w:val="0"/>
          <w:sz w:val="21"/>
          <w:szCs w:val="21"/>
        </w:rPr>
        <w:t>ApplicationReporting_Function_</w:t>
      </w:r>
      <w:r w:rsidR="004B1826">
        <w:rPr>
          <w:rFonts w:ascii="Arial" w:eastAsia="宋体" w:hAnsi="Arial" w:hint="eastAsia"/>
          <w:b w:val="0"/>
          <w:sz w:val="21"/>
          <w:szCs w:val="21"/>
          <w:lang w:eastAsia="zh-CN"/>
        </w:rPr>
        <w:t>43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865C22" w:rsidRPr="00322E9D" w:rsidTr="00664FD7">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hAnsi="Arial" w:cs="Arial"/>
                <w:color w:val="auto"/>
              </w:rPr>
            </w:pPr>
            <w:r w:rsidRPr="0072070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65C22" w:rsidRPr="00720704" w:rsidRDefault="00865C22" w:rsidP="000F048E">
            <w:pPr>
              <w:pStyle w:val="Body"/>
              <w:rPr>
                <w:rFonts w:ascii="Arial" w:eastAsia="宋体" w:hAnsi="Arial" w:cs="Arial"/>
                <w:lang w:eastAsia="zh-CN"/>
              </w:rPr>
            </w:pPr>
            <w:r w:rsidRPr="00720704">
              <w:rPr>
                <w:rFonts w:ascii="Arial" w:eastAsia="宋体" w:hAnsi="Arial" w:cs="Arial"/>
                <w:lang w:eastAsia="zh-CN"/>
              </w:rPr>
              <w:t>ApplicationReporting_Function_</w:t>
            </w:r>
            <w:r w:rsidR="004B1826">
              <w:rPr>
                <w:rFonts w:ascii="Arial" w:eastAsia="宋体" w:hAnsi="Arial" w:cs="Arial" w:hint="eastAsia"/>
                <w:lang w:eastAsia="zh-CN"/>
              </w:rPr>
              <w:t>43</w:t>
            </w:r>
          </w:p>
        </w:tc>
      </w:tr>
      <w:tr w:rsidR="00865C22" w:rsidRPr="00322E9D" w:rsidTr="00664FD7">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hAnsi="Arial" w:cs="Arial"/>
                <w:color w:val="auto"/>
              </w:rPr>
            </w:pPr>
            <w:r w:rsidRPr="0072070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865C22" w:rsidRPr="00720704" w:rsidRDefault="00FE251D" w:rsidP="00664FD7">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hAnsi="Arial" w:cs="Arial"/>
                <w:color w:val="auto"/>
              </w:rPr>
            </w:pPr>
            <w:r w:rsidRPr="0072070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pStyle w:val="Body"/>
              <w:rPr>
                <w:rFonts w:ascii="Arial" w:eastAsia="宋体" w:hAnsi="Arial" w:cs="Arial"/>
                <w:lang w:eastAsia="zh-CN"/>
              </w:rPr>
            </w:pPr>
            <w:r w:rsidRPr="00720704">
              <w:rPr>
                <w:rFonts w:ascii="Arial" w:eastAsia="宋体" w:hAnsi="Arial" w:cs="Arial"/>
                <w:lang w:eastAsia="zh-CN"/>
              </w:rPr>
              <w:t>No</w:t>
            </w:r>
          </w:p>
        </w:tc>
      </w:tr>
      <w:tr w:rsidR="00865C22" w:rsidRPr="00322E9D" w:rsidTr="00664FD7">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hAnsi="Arial" w:cs="Arial"/>
                <w:color w:val="auto"/>
              </w:rPr>
            </w:pPr>
            <w:r w:rsidRPr="0072070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65C22" w:rsidRPr="00F30A6D" w:rsidRDefault="00865C22" w:rsidP="00664FD7">
            <w:pPr>
              <w:pStyle w:val="Body"/>
              <w:rPr>
                <w:rFonts w:ascii="Arial" w:eastAsia="宋体" w:hAnsi="Arial" w:cs="Arial"/>
                <w:lang w:eastAsia="zh-CN"/>
              </w:rPr>
            </w:pPr>
            <w:r w:rsidRPr="00F30A6D">
              <w:rPr>
                <w:rFonts w:ascii="Arial" w:eastAsia="宋体" w:hAnsi="Arial" w:cs="Arial"/>
                <w:lang w:eastAsia="zh-CN"/>
              </w:rPr>
              <w:t>Laptop1--</w:t>
            </w:r>
            <w:r>
              <w:rPr>
                <w:rFonts w:ascii="Arial" w:eastAsia="宋体" w:hAnsi="Arial" w:cs="Arial" w:hint="eastAsia"/>
                <w:lang w:eastAsia="zh-CN"/>
              </w:rPr>
              <w:t>--</w:t>
            </w:r>
            <w:r>
              <w:rPr>
                <w:rFonts w:ascii="Arial" w:eastAsia="宋体" w:hAnsi="Arial" w:cs="Arial"/>
                <w:lang w:eastAsia="zh-CN"/>
              </w:rPr>
              <w:t>-(wifi0/wifi1)AP</w:t>
            </w:r>
            <w:r>
              <w:rPr>
                <w:rFonts w:ascii="Arial" w:eastAsia="宋体" w:hAnsi="Arial" w:cs="Arial" w:hint="eastAsia"/>
                <w:lang w:eastAsia="zh-CN"/>
              </w:rPr>
              <w:t>(eth0)</w:t>
            </w:r>
            <w:r w:rsidRPr="00F30A6D">
              <w:rPr>
                <w:rFonts w:ascii="Arial" w:eastAsia="宋体" w:hAnsi="Arial" w:cs="Arial"/>
                <w:lang w:eastAsia="zh-CN"/>
              </w:rPr>
              <w:t>_____Switch_____HM</w:t>
            </w:r>
          </w:p>
          <w:p w:rsidR="00865C22" w:rsidRDefault="00865C22" w:rsidP="00664FD7">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865C22" w:rsidRPr="00F30A6D" w:rsidRDefault="00865C22" w:rsidP="00664FD7">
            <w:pPr>
              <w:pStyle w:val="Body"/>
              <w:rPr>
                <w:rFonts w:ascii="Arial" w:eastAsia="宋体" w:hAnsi="Arial" w:cs="Arial"/>
                <w:lang w:eastAsia="zh-CN"/>
              </w:rPr>
            </w:pPr>
            <w:r>
              <w:rPr>
                <w:rFonts w:ascii="Arial" w:eastAsia="宋体" w:hAnsi="Arial" w:cs="Arial" w:hint="eastAsia"/>
                <w:lang w:eastAsia="zh-CN"/>
              </w:rPr>
              <w:t xml:space="preserve">                   </w:t>
            </w:r>
            <w:r>
              <w:rPr>
                <w:rFonts w:ascii="Arial" w:eastAsia="宋体" w:hAnsi="Arial" w:cs="Arial"/>
                <w:lang w:eastAsia="zh-CN"/>
              </w:rPr>
              <w:t xml:space="preserve">   </w:t>
            </w:r>
            <w:r w:rsidRPr="00F30A6D">
              <w:rPr>
                <w:rFonts w:ascii="Arial" w:eastAsia="宋体" w:hAnsi="Arial" w:cs="Arial"/>
                <w:lang w:eastAsia="zh-CN"/>
              </w:rPr>
              <w:t xml:space="preserve">        </w:t>
            </w:r>
            <w:r>
              <w:rPr>
                <w:rFonts w:ascii="Arial" w:eastAsia="宋体" w:hAnsi="Arial" w:cs="Arial" w:hint="eastAsia"/>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865C22" w:rsidRPr="00720704" w:rsidRDefault="00865C22" w:rsidP="00664FD7">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hint="eastAsia"/>
                <w:lang w:eastAsia="zh-CN"/>
              </w:rPr>
              <w:t xml:space="preserve">  </w:t>
            </w:r>
            <w:r w:rsidRPr="00F30A6D">
              <w:rPr>
                <w:rFonts w:ascii="Arial" w:eastAsia="宋体" w:hAnsi="Arial" w:cs="Arial"/>
                <w:lang w:eastAsia="zh-CN"/>
              </w:rPr>
              <w:t xml:space="preserve">          </w:t>
            </w:r>
            <w:r>
              <w:rPr>
                <w:rFonts w:ascii="Arial" w:eastAsia="宋体" w:hAnsi="Arial" w:cs="Arial" w:hint="eastAsia"/>
                <w:lang w:eastAsia="zh-CN"/>
              </w:rPr>
              <w:t xml:space="preserve">                  FTP Server</w:t>
            </w:r>
          </w:p>
        </w:tc>
      </w:tr>
      <w:tr w:rsidR="00865C22" w:rsidRPr="00322E9D" w:rsidTr="00664FD7">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hAnsi="Arial" w:cs="Arial"/>
                <w:color w:val="auto"/>
              </w:rPr>
            </w:pPr>
            <w:r w:rsidRPr="0072070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pStyle w:val="Body"/>
              <w:rPr>
                <w:rFonts w:ascii="Arial" w:eastAsia="宋体" w:hAnsi="Arial" w:cs="Arial"/>
                <w:lang w:eastAsia="zh-CN"/>
              </w:rPr>
            </w:pPr>
            <w:r w:rsidRPr="00A607EB">
              <w:rPr>
                <w:rFonts w:ascii="Arial" w:eastAsia="宋体" w:hAnsi="Arial" w:cs="Arial"/>
                <w:lang w:eastAsia="zh-CN"/>
              </w:rPr>
              <w:t xml:space="preserve">The application reporting </w:t>
            </w:r>
            <w:r>
              <w:rPr>
                <w:rFonts w:ascii="Arial" w:eastAsia="宋体" w:hAnsi="Arial" w:cs="Arial" w:hint="eastAsia"/>
                <w:lang w:eastAsia="zh-CN"/>
              </w:rPr>
              <w:t>accuracy</w:t>
            </w:r>
            <w:r w:rsidRPr="00A607EB">
              <w:rPr>
                <w:rFonts w:ascii="Arial" w:eastAsia="宋体" w:hAnsi="Arial" w:cs="Arial"/>
                <w:lang w:eastAsia="zh-CN"/>
              </w:rPr>
              <w:t xml:space="preserve"> verification</w:t>
            </w:r>
            <w:r>
              <w:rPr>
                <w:rFonts w:ascii="Arial" w:eastAsia="宋体" w:hAnsi="Arial" w:cs="Arial"/>
                <w:lang w:eastAsia="zh-CN"/>
              </w:rPr>
              <w:t xml:space="preserve"> for </w:t>
            </w:r>
            <w:r>
              <w:rPr>
                <w:rFonts w:ascii="Arial" w:eastAsia="宋体" w:hAnsi="Arial" w:cs="Arial" w:hint="eastAsia"/>
                <w:lang w:eastAsia="zh-CN"/>
              </w:rPr>
              <w:t xml:space="preserve">applications which have a </w:t>
            </w:r>
            <w:r>
              <w:rPr>
                <w:rFonts w:ascii="Arial" w:eastAsia="宋体" w:hAnsi="Arial" w:cs="Arial"/>
                <w:lang w:eastAsia="zh-CN"/>
              </w:rPr>
              <w:t>“</w:t>
            </w:r>
            <w:r>
              <w:rPr>
                <w:rFonts w:ascii="Arial" w:eastAsia="宋体" w:hAnsi="Arial" w:cs="Arial" w:hint="eastAsia"/>
                <w:lang w:eastAsia="zh-CN"/>
              </w:rPr>
              <w:t>Monitored</w:t>
            </w:r>
            <w:r>
              <w:rPr>
                <w:rFonts w:ascii="Arial" w:eastAsia="宋体" w:hAnsi="Arial" w:cs="Arial"/>
                <w:lang w:eastAsia="zh-CN"/>
              </w:rPr>
              <w:t>”</w:t>
            </w:r>
            <w:r>
              <w:rPr>
                <w:rFonts w:ascii="Arial" w:eastAsia="宋体" w:hAnsi="Arial" w:cs="Arial" w:hint="eastAsia"/>
                <w:lang w:eastAsia="zh-CN"/>
              </w:rPr>
              <w:t xml:space="preserve"> state.</w:t>
            </w:r>
          </w:p>
        </w:tc>
      </w:tr>
      <w:tr w:rsidR="00865C22" w:rsidRPr="00322E9D" w:rsidTr="00664FD7">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eastAsia="宋体" w:hAnsi="Arial" w:cs="Arial"/>
                <w:color w:val="auto"/>
                <w:lang w:eastAsia="zh-CN"/>
              </w:rPr>
            </w:pPr>
            <w:r w:rsidRPr="0072070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65C22" w:rsidRDefault="00865C22" w:rsidP="00664FD7">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865C22" w:rsidRPr="00720704" w:rsidRDefault="00865C22" w:rsidP="00664FD7">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865C22" w:rsidRPr="00322E9D" w:rsidTr="00664FD7">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hAnsi="Arial" w:cs="Arial"/>
                <w:color w:val="auto"/>
              </w:rPr>
            </w:pPr>
            <w:r w:rsidRPr="0072070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65C22" w:rsidRDefault="00865C22" w:rsidP="00664FD7">
            <w:pPr>
              <w:pStyle w:val="Body"/>
              <w:rPr>
                <w:rFonts w:ascii="Arial" w:eastAsia="宋体" w:hAnsi="Arial" w:cs="Arial"/>
                <w:lang w:eastAsia="zh-CN"/>
              </w:rPr>
            </w:pPr>
            <w:r>
              <w:rPr>
                <w:rFonts w:ascii="Arial" w:eastAsia="宋体" w:hAnsi="Arial" w:cs="Arial" w:hint="eastAsia"/>
                <w:lang w:eastAsia="zh-CN"/>
              </w:rPr>
              <w:t xml:space="preserve">AP is </w:t>
            </w:r>
            <w:r>
              <w:rPr>
                <w:rFonts w:ascii="Arial" w:eastAsia="宋体" w:hAnsi="Arial" w:cs="Arial"/>
                <w:lang w:eastAsia="zh-CN"/>
              </w:rPr>
              <w:t>managed by HM</w:t>
            </w:r>
            <w:r>
              <w:rPr>
                <w:rFonts w:ascii="Arial" w:eastAsia="宋体" w:hAnsi="Arial" w:cs="Arial" w:hint="eastAsia"/>
                <w:lang w:eastAsia="zh-CN"/>
              </w:rPr>
              <w:t>.</w:t>
            </w:r>
          </w:p>
          <w:p w:rsidR="00865C22" w:rsidRDefault="00865C22" w:rsidP="00664FD7">
            <w:pPr>
              <w:pStyle w:val="Body"/>
              <w:rPr>
                <w:rFonts w:ascii="Arial" w:eastAsia="宋体" w:hAnsi="Arial" w:cs="Arial"/>
                <w:lang w:eastAsia="zh-CN"/>
              </w:rPr>
            </w:pPr>
            <w:r>
              <w:rPr>
                <w:rFonts w:ascii="Arial" w:eastAsia="宋体" w:hAnsi="Arial" w:cs="Arial" w:hint="eastAsia"/>
                <w:lang w:eastAsia="zh-CN"/>
              </w:rPr>
              <w:t>Set AP eth0 as backhaul mode.</w:t>
            </w:r>
          </w:p>
          <w:p w:rsidR="00865C22" w:rsidRDefault="00865C22" w:rsidP="00664FD7">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interface wifi0.x or wifi1.x.</w:t>
            </w:r>
          </w:p>
          <w:p w:rsidR="00865C22" w:rsidRPr="00720704" w:rsidRDefault="00865C22" w:rsidP="00664FD7">
            <w:pPr>
              <w:pStyle w:val="Body"/>
              <w:rPr>
                <w:rFonts w:ascii="Arial" w:eastAsia="宋体" w:hAnsi="Arial" w:cs="Arial"/>
                <w:lang w:eastAsia="zh-CN"/>
              </w:rPr>
            </w:pPr>
            <w:r>
              <w:rPr>
                <w:rFonts w:ascii="Arial" w:eastAsia="宋体" w:hAnsi="Arial" w:cs="Arial" w:hint="eastAsia"/>
                <w:lang w:eastAsia="zh-CN"/>
              </w:rPr>
              <w:t>Laptop1 connects with Internet via AP.</w:t>
            </w:r>
          </w:p>
        </w:tc>
      </w:tr>
      <w:tr w:rsidR="00865C22" w:rsidRPr="00322E9D" w:rsidTr="00664FD7">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hAnsi="Arial" w:cs="Arial"/>
                <w:color w:val="auto"/>
              </w:rPr>
            </w:pPr>
            <w:r w:rsidRPr="0072070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65C22" w:rsidRDefault="00865C22" w:rsidP="007D2755">
            <w:pPr>
              <w:pStyle w:val="Body"/>
              <w:numPr>
                <w:ilvl w:val="2"/>
                <w:numId w:val="37"/>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p>
          <w:p w:rsidR="00865C22" w:rsidRPr="005475AE" w:rsidRDefault="001F4EA1" w:rsidP="007D2755">
            <w:pPr>
              <w:pStyle w:val="Body"/>
              <w:numPr>
                <w:ilvl w:val="2"/>
                <w:numId w:val="37"/>
              </w:numPr>
              <w:shd w:val="clear" w:color="auto" w:fill="000080"/>
              <w:ind w:left="268" w:hanging="268"/>
              <w:rPr>
                <w:rFonts w:ascii="Arial" w:eastAsia="宋体" w:hAnsi="Arial" w:cs="Arial"/>
                <w:strike/>
                <w:lang w:eastAsia="zh-CN"/>
              </w:rPr>
            </w:pPr>
            <w:r w:rsidRPr="001F4EA1">
              <w:rPr>
                <w:rFonts w:ascii="Arial" w:eastAsia="宋体" w:hAnsi="Arial" w:cs="Arial"/>
                <w:strike/>
                <w:lang w:eastAsia="zh-CN"/>
              </w:rPr>
              <w:t>Keep default settings of application reporting for every individual interface at AP</w:t>
            </w:r>
          </w:p>
          <w:p w:rsidR="00865C22" w:rsidRDefault="00865C22" w:rsidP="007D2755">
            <w:pPr>
              <w:pStyle w:val="Body"/>
              <w:numPr>
                <w:ilvl w:val="2"/>
                <w:numId w:val="37"/>
              </w:numPr>
              <w:ind w:left="268" w:hanging="268"/>
              <w:rPr>
                <w:rFonts w:ascii="Arial" w:eastAsia="宋体" w:hAnsi="Arial" w:cs="Arial"/>
                <w:lang w:eastAsia="zh-CN"/>
              </w:rPr>
            </w:pPr>
            <w:r>
              <w:rPr>
                <w:rFonts w:ascii="Arial" w:eastAsia="宋体" w:hAnsi="Arial" w:cs="Arial" w:hint="eastAsia"/>
                <w:lang w:eastAsia="zh-CN"/>
              </w:rPr>
              <w:t>Enable application FTP, TCP and IP for reporting.</w:t>
            </w:r>
          </w:p>
          <w:p w:rsidR="00865C22" w:rsidRDefault="00865C22" w:rsidP="007D2755">
            <w:pPr>
              <w:pStyle w:val="Body"/>
              <w:numPr>
                <w:ilvl w:val="2"/>
                <w:numId w:val="37"/>
              </w:numPr>
              <w:ind w:left="268" w:hanging="268"/>
              <w:rPr>
                <w:rFonts w:ascii="Arial" w:eastAsia="宋体" w:hAnsi="Arial" w:cs="Arial"/>
                <w:lang w:eastAsia="zh-CN"/>
              </w:rPr>
            </w:pPr>
            <w:r>
              <w:rPr>
                <w:rFonts w:ascii="Arial" w:eastAsia="宋体" w:hAnsi="Arial" w:cs="Arial" w:hint="eastAsia"/>
                <w:lang w:eastAsia="zh-CN"/>
              </w:rPr>
              <w:t>Launch FTP file download at laptop1.</w:t>
            </w:r>
          </w:p>
          <w:p w:rsidR="00865C22" w:rsidRPr="00E0708A" w:rsidRDefault="00865C22" w:rsidP="007D2755">
            <w:pPr>
              <w:pStyle w:val="Body"/>
              <w:numPr>
                <w:ilvl w:val="2"/>
                <w:numId w:val="37"/>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AP reporting file. Check if AP can report number of application packet and byte correctly to HM.</w:t>
            </w:r>
          </w:p>
        </w:tc>
      </w:tr>
      <w:tr w:rsidR="00865C22" w:rsidRPr="00322E9D" w:rsidTr="00664FD7">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hAnsi="Arial" w:cs="Arial"/>
                <w:color w:val="auto"/>
              </w:rPr>
            </w:pPr>
            <w:r w:rsidRPr="0072070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65C22" w:rsidRDefault="00865C22" w:rsidP="00664FD7">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865C22" w:rsidRDefault="00865C22" w:rsidP="00664FD7">
            <w:pPr>
              <w:pStyle w:val="Body"/>
              <w:rPr>
                <w:rFonts w:ascii="Arial" w:eastAsia="宋体" w:hAnsi="Arial" w:cs="Arial"/>
                <w:lang w:eastAsia="zh-CN"/>
              </w:rPr>
            </w:pPr>
            <w:r>
              <w:rPr>
                <w:rFonts w:ascii="Arial" w:eastAsia="宋体" w:hAnsi="Arial" w:cs="Arial" w:hint="eastAsia"/>
                <w:lang w:eastAsia="zh-CN"/>
              </w:rPr>
              <w:t xml:space="preserve">Step 2. The default mode of application reporting at interfaces is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w:t>
            </w:r>
          </w:p>
          <w:p w:rsidR="00865C22" w:rsidRDefault="00865C22" w:rsidP="00664FD7">
            <w:pPr>
              <w:pStyle w:val="Body"/>
              <w:rPr>
                <w:rFonts w:ascii="Arial" w:eastAsia="宋体" w:hAnsi="Arial" w:cs="Arial"/>
                <w:lang w:eastAsia="zh-CN"/>
              </w:rPr>
            </w:pPr>
            <w:r>
              <w:rPr>
                <w:rFonts w:ascii="Arial" w:eastAsia="宋体" w:hAnsi="Arial" w:cs="Arial" w:hint="eastAsia"/>
                <w:lang w:eastAsia="zh-CN"/>
              </w:rPr>
              <w:t>Step 3. Enable application FTP, TCP and IP for reporting successfully.</w:t>
            </w:r>
          </w:p>
          <w:p w:rsidR="00246B1F" w:rsidRDefault="00865C22" w:rsidP="00664FD7">
            <w:pPr>
              <w:pStyle w:val="Body"/>
              <w:rPr>
                <w:rFonts w:ascii="Arial" w:eastAsia="宋体" w:hAnsi="Arial" w:cs="Arial"/>
                <w:lang w:eastAsia="zh-CN"/>
              </w:rPr>
            </w:pPr>
            <w:r>
              <w:rPr>
                <w:rFonts w:ascii="Arial" w:eastAsia="宋体" w:hAnsi="Arial" w:cs="Arial" w:hint="eastAsia"/>
                <w:lang w:eastAsia="zh-CN"/>
              </w:rPr>
              <w:t>Step 5. Check TLV fields: ClientMAC, AppType, TimeStamp, SampleSize, AppSampleSize, DownLinkPacketDelta, DownLinkByteDelta, UpLinkPacketDelta, UpLinkByteDelta</w:t>
            </w:r>
          </w:p>
          <w:tbl>
            <w:tblPr>
              <w:tblW w:w="5820" w:type="dxa"/>
              <w:tblLayout w:type="fixed"/>
              <w:tblLook w:val="04A0" w:firstRow="1" w:lastRow="0" w:firstColumn="1" w:lastColumn="0" w:noHBand="0" w:noVBand="1"/>
            </w:tblPr>
            <w:tblGrid>
              <w:gridCol w:w="2180"/>
              <w:gridCol w:w="3640"/>
            </w:tblGrid>
            <w:tr w:rsidR="00865C22" w:rsidRPr="00A331B2" w:rsidTr="00664FD7">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jc w:val="cente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center"/>
                  <w:hideMark/>
                </w:tcPr>
                <w:p w:rsidR="00865C22" w:rsidRPr="00A331B2" w:rsidRDefault="00865C22" w:rsidP="00664FD7">
                  <w:pPr>
                    <w:jc w:val="cente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Expected Value</w:t>
                  </w:r>
                </w:p>
              </w:tc>
            </w:tr>
            <w:tr w:rsidR="00865C22" w:rsidRPr="00A331B2" w:rsidTr="00664FD7">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 xml:space="preserve">AP </w:t>
                  </w:r>
                  <w:r>
                    <w:rPr>
                      <w:rFonts w:ascii="Calibri" w:eastAsia="宋体" w:hAnsi="Calibri" w:cs="Calibri" w:hint="eastAsia"/>
                      <w:b w:val="0"/>
                      <w:sz w:val="22"/>
                      <w:szCs w:val="22"/>
                      <w:lang w:eastAsia="zh-CN"/>
                    </w:rPr>
                    <w:t>wifi sub-interface</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A331B2">
                    <w:rPr>
                      <w:rFonts w:ascii="Calibri" w:eastAsia="Times New Roman" w:hAnsi="Calibri" w:cs="Calibri"/>
                      <w:b w:val="0"/>
                      <w:sz w:val="22"/>
                      <w:szCs w:val="22"/>
                      <w:lang w:eastAsia="zh-CN"/>
                    </w:rPr>
                    <w:t>MAC</w:t>
                  </w:r>
                </w:p>
              </w:tc>
            </w:tr>
            <w:tr w:rsidR="00865C22" w:rsidRPr="00A331B2" w:rsidTr="00664FD7">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FTP</w:t>
                  </w:r>
                  <w:r w:rsidRPr="00A331B2">
                    <w:rPr>
                      <w:rFonts w:ascii="Calibri" w:eastAsia="Times New Roman" w:hAnsi="Calibri" w:cs="Calibri"/>
                      <w:b w:val="0"/>
                      <w:sz w:val="22"/>
                      <w:szCs w:val="22"/>
                      <w:lang w:eastAsia="zh-CN"/>
                    </w:rPr>
                    <w:t xml:space="preserve"> APP ID</w:t>
                  </w:r>
                </w:p>
              </w:tc>
            </w:tr>
            <w:tr w:rsidR="00865C22" w:rsidRPr="00A331B2" w:rsidTr="00664FD7">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Precision in seconds (epoch time)</w:t>
                  </w:r>
                </w:p>
              </w:tc>
            </w:tr>
            <w:tr w:rsidR="00865C22" w:rsidRPr="00A331B2" w:rsidTr="00664FD7">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865C22" w:rsidRPr="00A331B2" w:rsidRDefault="00865C22" w:rsidP="00664FD7">
                  <w:pPr>
                    <w:rPr>
                      <w:rFonts w:ascii="Calibri" w:eastAsia="Times New Roman" w:hAnsi="Calibri" w:cs="Calibri"/>
                      <w:b w:val="0"/>
                      <w:color w:val="222222"/>
                      <w:sz w:val="22"/>
                      <w:szCs w:val="22"/>
                      <w:lang w:eastAsia="zh-CN"/>
                    </w:rPr>
                  </w:pPr>
                  <w:r w:rsidRPr="00A331B2">
                    <w:rPr>
                      <w:rFonts w:ascii="Calibri" w:eastAsia="Times New Roman" w:hAnsi="Calibri" w:cs="Calibri"/>
                      <w:b w:val="0"/>
                      <w:color w:val="222222"/>
                      <w:sz w:val="22"/>
                      <w:szCs w:val="22"/>
                      <w:lang w:eastAsia="zh-CN"/>
                    </w:rPr>
                    <w:t>Sample size in seconds (multiple of 60 seconds interval)</w:t>
                  </w:r>
                </w:p>
              </w:tc>
            </w:tr>
            <w:tr w:rsidR="00865C22" w:rsidRPr="00A331B2" w:rsidTr="00664FD7">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865C22" w:rsidRPr="00A331B2" w:rsidRDefault="00865C22" w:rsidP="00664FD7">
                  <w:pPr>
                    <w:rPr>
                      <w:rFonts w:ascii="Calibri" w:eastAsia="Times New Roman" w:hAnsi="Calibri" w:cs="Calibri"/>
                      <w:b w:val="0"/>
                      <w:color w:val="222222"/>
                      <w:sz w:val="22"/>
                      <w:szCs w:val="22"/>
                      <w:lang w:eastAsia="zh-CN"/>
                    </w:rPr>
                  </w:pPr>
                  <w:r w:rsidRPr="00A331B2">
                    <w:rPr>
                      <w:rFonts w:ascii="Calibri" w:eastAsia="Times New Roman" w:hAnsi="Calibri" w:cs="Calibri"/>
                      <w:b w:val="0"/>
                      <w:color w:val="222222"/>
                      <w:sz w:val="22"/>
                      <w:szCs w:val="22"/>
                      <w:lang w:eastAsia="zh-CN"/>
                    </w:rPr>
                    <w:t>Number of 60 second intervals that have "app" traffic in this sample period</w:t>
                  </w:r>
                </w:p>
              </w:tc>
            </w:tr>
            <w:tr w:rsidR="00865C22" w:rsidRPr="00A331B2" w:rsidTr="00664FD7">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lastRenderedPageBreak/>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865C22" w:rsidRPr="00A331B2" w:rsidRDefault="00865C22" w:rsidP="00664FD7">
                  <w:pPr>
                    <w:rPr>
                      <w:rFonts w:ascii="Calibri" w:eastAsia="Times New Roman" w:hAnsi="Calibri" w:cs="Calibri"/>
                      <w:b w:val="0"/>
                      <w:color w:val="222222"/>
                      <w:sz w:val="22"/>
                      <w:szCs w:val="22"/>
                      <w:lang w:eastAsia="zh-CN"/>
                    </w:rPr>
                  </w:pPr>
                  <w:r w:rsidRPr="00A331B2">
                    <w:rPr>
                      <w:rFonts w:ascii="Calibri" w:eastAsia="Times New Roman" w:hAnsi="Calibri" w:cs="Calibri"/>
                      <w:b w:val="0"/>
                      <w:color w:val="222222"/>
                      <w:sz w:val="22"/>
                      <w:szCs w:val="22"/>
                      <w:lang w:eastAsia="zh-CN"/>
                    </w:rPr>
                    <w:t>Number of packets transmitted to client since last report</w:t>
                  </w:r>
                </w:p>
              </w:tc>
            </w:tr>
            <w:tr w:rsidR="00865C22" w:rsidRPr="00A331B2" w:rsidTr="00664FD7">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865C22" w:rsidRPr="00A331B2" w:rsidRDefault="00865C22" w:rsidP="00664FD7">
                  <w:pPr>
                    <w:rPr>
                      <w:rFonts w:ascii="Calibri" w:eastAsia="Times New Roman" w:hAnsi="Calibri" w:cs="Calibri"/>
                      <w:b w:val="0"/>
                      <w:color w:val="222222"/>
                      <w:sz w:val="22"/>
                      <w:szCs w:val="22"/>
                      <w:lang w:eastAsia="zh-CN"/>
                    </w:rPr>
                  </w:pPr>
                  <w:r w:rsidRPr="00A331B2">
                    <w:rPr>
                      <w:rFonts w:ascii="Calibri" w:eastAsia="Times New Roman" w:hAnsi="Calibri" w:cs="Calibri"/>
                      <w:b w:val="0"/>
                      <w:color w:val="222222"/>
                      <w:sz w:val="22"/>
                      <w:szCs w:val="22"/>
                      <w:lang w:eastAsia="zh-CN"/>
                    </w:rPr>
                    <w:t>Number of bytes transmitted to client since last report</w:t>
                  </w:r>
                </w:p>
              </w:tc>
            </w:tr>
            <w:tr w:rsidR="00865C22" w:rsidRPr="00A331B2" w:rsidTr="00664FD7">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865C22" w:rsidRPr="00A331B2" w:rsidRDefault="00865C22" w:rsidP="00664FD7">
                  <w:pPr>
                    <w:rPr>
                      <w:rFonts w:ascii="Calibri" w:eastAsia="Times New Roman" w:hAnsi="Calibri" w:cs="Calibri"/>
                      <w:b w:val="0"/>
                      <w:color w:val="222222"/>
                      <w:sz w:val="22"/>
                      <w:szCs w:val="22"/>
                      <w:lang w:eastAsia="zh-CN"/>
                    </w:rPr>
                  </w:pPr>
                  <w:r w:rsidRPr="00A331B2">
                    <w:rPr>
                      <w:rFonts w:ascii="Calibri" w:eastAsia="Times New Roman" w:hAnsi="Calibri" w:cs="Calibri"/>
                      <w:b w:val="0"/>
                      <w:color w:val="222222"/>
                      <w:sz w:val="22"/>
                      <w:szCs w:val="22"/>
                      <w:lang w:eastAsia="zh-CN"/>
                    </w:rPr>
                    <w:t>Number of packets received from client since last report</w:t>
                  </w:r>
                </w:p>
              </w:tc>
            </w:tr>
            <w:tr w:rsidR="00865C22" w:rsidRPr="00A331B2" w:rsidTr="00664FD7">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865C22" w:rsidRPr="00A331B2" w:rsidRDefault="00865C22" w:rsidP="00664FD7">
                  <w:pPr>
                    <w:rPr>
                      <w:rFonts w:ascii="Calibri" w:eastAsia="Times New Roman" w:hAnsi="Calibri" w:cs="Calibri"/>
                      <w:b w:val="0"/>
                      <w:color w:val="222222"/>
                      <w:sz w:val="22"/>
                      <w:szCs w:val="22"/>
                      <w:lang w:eastAsia="zh-CN"/>
                    </w:rPr>
                  </w:pPr>
                  <w:r w:rsidRPr="00A331B2">
                    <w:rPr>
                      <w:rFonts w:ascii="Calibri" w:eastAsia="Times New Roman" w:hAnsi="Calibri" w:cs="Calibri"/>
                      <w:b w:val="0"/>
                      <w:color w:val="222222"/>
                      <w:sz w:val="22"/>
                      <w:szCs w:val="22"/>
                      <w:lang w:eastAsia="zh-CN"/>
                    </w:rPr>
                    <w:t>Number of bytes received from client since last report</w:t>
                  </w:r>
                </w:p>
              </w:tc>
            </w:tr>
          </w:tbl>
          <w:p w:rsidR="00865C22" w:rsidRDefault="00865C22" w:rsidP="00664FD7">
            <w:pPr>
              <w:pStyle w:val="Body"/>
              <w:rPr>
                <w:rFonts w:ascii="Arial" w:eastAsia="宋体" w:hAnsi="Arial" w:cs="Arial"/>
                <w:lang w:eastAsia="zh-CN"/>
              </w:rPr>
            </w:pPr>
          </w:p>
          <w:p w:rsidR="00246B1F" w:rsidRDefault="00246B1F" w:rsidP="00664FD7">
            <w:pPr>
              <w:pStyle w:val="Body"/>
              <w:rPr>
                <w:rFonts w:ascii="Arial" w:eastAsia="宋体" w:hAnsi="Arial" w:cs="Arial"/>
                <w:lang w:eastAsia="zh-CN"/>
              </w:rPr>
            </w:pPr>
            <w:r>
              <w:rPr>
                <w:rFonts w:ascii="Arial" w:eastAsia="宋体" w:hAnsi="Arial" w:cs="Arial" w:hint="eastAsia"/>
                <w:lang w:eastAsia="zh-CN"/>
              </w:rPr>
              <w:t>Based on Test result, there are 2 IP sessions for FTP control and FTP data respectively, so it includes 2 reporting entry in reporting files:</w:t>
            </w:r>
          </w:p>
          <w:p w:rsidR="00246B1F" w:rsidRDefault="00246B1F" w:rsidP="00246B1F">
            <w:pPr>
              <w:pStyle w:val="Body"/>
              <w:rPr>
                <w:rFonts w:ascii="Arial" w:eastAsia="宋体" w:hAnsi="Arial" w:cs="Arial"/>
                <w:lang w:eastAsia="zh-CN"/>
              </w:rPr>
            </w:pPr>
            <w:r w:rsidRPr="00246B1F">
              <w:rPr>
                <w:rFonts w:ascii="Arial" w:eastAsia="宋体" w:hAnsi="Arial" w:cs="Arial"/>
                <w:lang w:eastAsia="zh-CN"/>
              </w:rPr>
              <w:t>"clientMac","appType","iniName4Client","peerIntName","passthrough","radioType","timeStamp","sampleSize","appSampleSize","downlinkPacketDelta","downlinkByteDelta","uplinkPacketDelta","uplinkByteDelta"</w:t>
            </w:r>
          </w:p>
          <w:p w:rsidR="00246B1F" w:rsidRPr="00246B1F" w:rsidRDefault="00246B1F" w:rsidP="00246B1F">
            <w:pPr>
              <w:pStyle w:val="Body"/>
              <w:rPr>
                <w:rFonts w:ascii="Arial" w:eastAsia="宋体" w:hAnsi="Arial" w:cs="Arial"/>
                <w:lang w:eastAsia="zh-CN"/>
              </w:rPr>
            </w:pPr>
            <w:r w:rsidRPr="00246B1F">
              <w:rPr>
                <w:rFonts w:ascii="Arial" w:eastAsia="宋体" w:hAnsi="Arial" w:cs="Arial"/>
                <w:lang w:eastAsia="zh-CN"/>
              </w:rPr>
              <w:t>"24:77:03:04:AE:B0","FTP Control","wifi0.1","eth0","no",1,"05-12-12 08:59:01",180,3,29,2085,40,1800</w:t>
            </w:r>
          </w:p>
          <w:p w:rsidR="00246B1F" w:rsidRDefault="00246B1F" w:rsidP="00246B1F">
            <w:pPr>
              <w:pStyle w:val="Body"/>
              <w:rPr>
                <w:rFonts w:ascii="Arial" w:eastAsia="宋体" w:hAnsi="Arial" w:cs="Arial"/>
                <w:lang w:eastAsia="zh-CN"/>
              </w:rPr>
            </w:pPr>
            <w:r w:rsidRPr="00246B1F">
              <w:rPr>
                <w:rFonts w:ascii="Arial" w:eastAsia="宋体" w:hAnsi="Arial" w:cs="Arial"/>
                <w:lang w:eastAsia="zh-CN"/>
              </w:rPr>
              <w:t>"24:77:03:04:AE:B0","FTP Data","wifi0.1","eth0","no",1,"05-12-12 08:59:01",180,1,206,215326,114,4788</w:t>
            </w:r>
            <w:r>
              <w:rPr>
                <w:rFonts w:ascii="Arial" w:eastAsia="宋体" w:hAnsi="Arial" w:cs="Arial" w:hint="eastAsia"/>
                <w:lang w:eastAsia="zh-CN"/>
              </w:rPr>
              <w:t xml:space="preserve">, </w:t>
            </w:r>
          </w:p>
          <w:p w:rsidR="00246B1F" w:rsidRPr="00421C4E" w:rsidRDefault="00246B1F" w:rsidP="00246B1F">
            <w:pPr>
              <w:pStyle w:val="Body"/>
              <w:rPr>
                <w:rFonts w:ascii="Arial" w:eastAsia="宋体" w:hAnsi="Arial" w:cs="Arial"/>
                <w:lang w:eastAsia="zh-CN"/>
              </w:rPr>
            </w:pPr>
          </w:p>
        </w:tc>
      </w:tr>
      <w:tr w:rsidR="00865C22" w:rsidRPr="00322E9D" w:rsidTr="00664FD7">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eastAsia="宋体" w:hAnsi="Arial" w:cs="Arial"/>
                <w:color w:val="auto"/>
                <w:lang w:eastAsia="zh-CN"/>
              </w:rPr>
            </w:pPr>
            <w:r w:rsidRPr="00720704">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pStyle w:val="Body"/>
              <w:rPr>
                <w:rFonts w:ascii="Arial" w:eastAsia="宋体" w:hAnsi="Arial" w:cs="Arial"/>
                <w:lang w:eastAsia="zh-CN"/>
              </w:rPr>
            </w:pPr>
          </w:p>
        </w:tc>
      </w:tr>
      <w:tr w:rsidR="00865C22" w:rsidRPr="00322E9D" w:rsidTr="00664FD7">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65C22" w:rsidRDefault="00865C22" w:rsidP="00664FD7">
            <w:pPr>
              <w:pStyle w:val="Body"/>
              <w:rPr>
                <w:rFonts w:ascii="Arial" w:eastAsia="宋体" w:hAnsi="Arial" w:cs="Arial"/>
                <w:lang w:eastAsia="zh-CN"/>
              </w:rPr>
            </w:pPr>
            <w:r>
              <w:rPr>
                <w:rFonts w:ascii="Arial" w:eastAsia="宋体" w:hAnsi="Arial" w:cs="Arial" w:hint="eastAsia"/>
                <w:lang w:eastAsia="zh-CN"/>
              </w:rPr>
              <w:t xml:space="preserve">For some applications like FTP, there is a middle state, </w:t>
            </w:r>
            <w:r>
              <w:rPr>
                <w:rFonts w:ascii="Arial" w:eastAsia="宋体" w:hAnsi="Arial" w:cs="Arial"/>
                <w:lang w:eastAsia="zh-CN"/>
              </w:rPr>
              <w:t>“</w:t>
            </w:r>
            <w:r>
              <w:rPr>
                <w:rFonts w:ascii="Arial" w:eastAsia="宋体" w:hAnsi="Arial" w:cs="Arial" w:hint="eastAsia"/>
                <w:lang w:eastAsia="zh-CN"/>
              </w:rPr>
              <w:t>Monitored</w:t>
            </w:r>
            <w:r>
              <w:rPr>
                <w:rFonts w:ascii="Arial" w:eastAsia="宋体" w:hAnsi="Arial" w:cs="Arial"/>
                <w:lang w:eastAsia="zh-CN"/>
              </w:rPr>
              <w:t>”</w:t>
            </w:r>
            <w:r>
              <w:rPr>
                <w:rFonts w:ascii="Arial" w:eastAsia="宋体" w:hAnsi="Arial" w:cs="Arial" w:hint="eastAsia"/>
                <w:lang w:eastAsia="zh-CN"/>
              </w:rPr>
              <w:t>, before it can be classified.</w:t>
            </w:r>
          </w:p>
          <w:p w:rsidR="00865C22" w:rsidRPr="00720704" w:rsidRDefault="00865C22" w:rsidP="00664FD7">
            <w:pPr>
              <w:pStyle w:val="Body"/>
              <w:rPr>
                <w:rFonts w:ascii="Arial" w:eastAsia="宋体" w:hAnsi="Arial" w:cs="Arial"/>
                <w:lang w:eastAsia="zh-CN"/>
              </w:rPr>
            </w:pPr>
            <w:r>
              <w:rPr>
                <w:rFonts w:ascii="Arial" w:eastAsia="宋体" w:hAnsi="Arial" w:cs="Arial" w:hint="eastAsia"/>
                <w:lang w:eastAsia="zh-CN"/>
              </w:rPr>
              <w:t xml:space="preserve">These applications include more than 1 ip-session. Make sure HiveOS reports right value of application reporting TLV fields to HM. </w:t>
            </w:r>
          </w:p>
        </w:tc>
      </w:tr>
    </w:tbl>
    <w:p w:rsidR="00865C22" w:rsidRPr="00484C2F" w:rsidRDefault="00865C22" w:rsidP="00484C2F">
      <w:pPr>
        <w:pStyle w:val="Heading4"/>
        <w:ind w:firstLine="1121"/>
        <w:rPr>
          <w:rFonts w:ascii="Arial" w:hAnsi="Arial"/>
          <w:b w:val="0"/>
          <w:sz w:val="21"/>
          <w:szCs w:val="21"/>
        </w:rPr>
      </w:pPr>
      <w:r w:rsidRPr="00484C2F">
        <w:rPr>
          <w:rFonts w:ascii="Arial" w:hAnsi="Arial" w:hint="eastAsia"/>
          <w:b w:val="0"/>
          <w:sz w:val="21"/>
          <w:szCs w:val="21"/>
        </w:rPr>
        <w:t>ApplicationReporting_Function_</w:t>
      </w:r>
      <w:r w:rsidR="004B1826">
        <w:rPr>
          <w:rFonts w:ascii="Arial" w:eastAsia="宋体" w:hAnsi="Arial" w:hint="eastAsia"/>
          <w:b w:val="0"/>
          <w:sz w:val="21"/>
          <w:szCs w:val="21"/>
          <w:lang w:eastAsia="zh-CN"/>
        </w:rPr>
        <w:t>44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865C22" w:rsidRPr="00322E9D" w:rsidTr="00664FD7">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hAnsi="Arial" w:cs="Arial"/>
                <w:color w:val="auto"/>
              </w:rPr>
            </w:pPr>
            <w:r w:rsidRPr="0072070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65C22" w:rsidRPr="00720704" w:rsidRDefault="00865C22" w:rsidP="000F048E">
            <w:pPr>
              <w:pStyle w:val="Body"/>
              <w:rPr>
                <w:rFonts w:ascii="Arial" w:eastAsia="宋体" w:hAnsi="Arial" w:cs="Arial"/>
                <w:lang w:eastAsia="zh-CN"/>
              </w:rPr>
            </w:pPr>
            <w:r w:rsidRPr="00720704">
              <w:rPr>
                <w:rFonts w:ascii="Arial" w:eastAsia="宋体" w:hAnsi="Arial" w:cs="Arial"/>
                <w:lang w:eastAsia="zh-CN"/>
              </w:rPr>
              <w:t>ApplicationReporting_Function_</w:t>
            </w:r>
            <w:r w:rsidR="004B1826">
              <w:rPr>
                <w:rFonts w:ascii="Arial" w:eastAsia="宋体" w:hAnsi="Arial" w:cs="Arial" w:hint="eastAsia"/>
                <w:lang w:eastAsia="zh-CN"/>
              </w:rPr>
              <w:t>44</w:t>
            </w:r>
          </w:p>
        </w:tc>
      </w:tr>
      <w:tr w:rsidR="00865C22" w:rsidRPr="00322E9D" w:rsidTr="00664FD7">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hAnsi="Arial" w:cs="Arial"/>
                <w:color w:val="auto"/>
              </w:rPr>
            </w:pPr>
            <w:r w:rsidRPr="0072070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865C22" w:rsidRPr="00720704" w:rsidRDefault="00564C1D" w:rsidP="00664FD7">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hAnsi="Arial" w:cs="Arial"/>
                <w:color w:val="auto"/>
              </w:rPr>
            </w:pPr>
            <w:r w:rsidRPr="0072070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pStyle w:val="Body"/>
              <w:rPr>
                <w:rFonts w:ascii="Arial" w:eastAsia="宋体" w:hAnsi="Arial" w:cs="Arial"/>
                <w:lang w:eastAsia="zh-CN"/>
              </w:rPr>
            </w:pPr>
            <w:r w:rsidRPr="00720704">
              <w:rPr>
                <w:rFonts w:ascii="Arial" w:eastAsia="宋体" w:hAnsi="Arial" w:cs="Arial"/>
                <w:lang w:eastAsia="zh-CN"/>
              </w:rPr>
              <w:t>No</w:t>
            </w:r>
          </w:p>
        </w:tc>
      </w:tr>
      <w:tr w:rsidR="00865C22" w:rsidRPr="00322E9D" w:rsidTr="00664FD7">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hAnsi="Arial" w:cs="Arial"/>
                <w:color w:val="auto"/>
              </w:rPr>
            </w:pPr>
            <w:r w:rsidRPr="0072070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65C22" w:rsidRPr="00F30A6D" w:rsidRDefault="00865C22" w:rsidP="00664FD7">
            <w:pPr>
              <w:pStyle w:val="Body"/>
              <w:rPr>
                <w:rFonts w:ascii="Arial" w:eastAsia="宋体" w:hAnsi="Arial" w:cs="Arial"/>
                <w:lang w:eastAsia="zh-CN"/>
              </w:rPr>
            </w:pPr>
            <w:r w:rsidRPr="00F30A6D">
              <w:rPr>
                <w:rFonts w:ascii="Arial" w:eastAsia="宋体" w:hAnsi="Arial" w:cs="Arial"/>
                <w:lang w:eastAsia="zh-CN"/>
              </w:rPr>
              <w:t>Laptop1--</w:t>
            </w:r>
            <w:r>
              <w:rPr>
                <w:rFonts w:ascii="Arial" w:eastAsia="宋体" w:hAnsi="Arial" w:cs="Arial" w:hint="eastAsia"/>
                <w:lang w:eastAsia="zh-CN"/>
              </w:rPr>
              <w:t>--</w:t>
            </w:r>
            <w:r>
              <w:rPr>
                <w:rFonts w:ascii="Arial" w:eastAsia="宋体" w:hAnsi="Arial" w:cs="Arial"/>
                <w:lang w:eastAsia="zh-CN"/>
              </w:rPr>
              <w:t>-(wifi0/wifi1)AP</w:t>
            </w:r>
            <w:r>
              <w:rPr>
                <w:rFonts w:ascii="Arial" w:eastAsia="宋体" w:hAnsi="Arial" w:cs="Arial" w:hint="eastAsia"/>
                <w:lang w:eastAsia="zh-CN"/>
              </w:rPr>
              <w:t>(eth0)</w:t>
            </w:r>
            <w:r w:rsidRPr="00F30A6D">
              <w:rPr>
                <w:rFonts w:ascii="Arial" w:eastAsia="宋体" w:hAnsi="Arial" w:cs="Arial"/>
                <w:lang w:eastAsia="zh-CN"/>
              </w:rPr>
              <w:t>_____Switch_____HM</w:t>
            </w:r>
          </w:p>
          <w:p w:rsidR="00865C22" w:rsidRDefault="00865C22" w:rsidP="00664FD7">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865C22" w:rsidRPr="00F30A6D" w:rsidRDefault="00865C22" w:rsidP="00664FD7">
            <w:pPr>
              <w:pStyle w:val="Body"/>
              <w:rPr>
                <w:rFonts w:ascii="Arial" w:eastAsia="宋体" w:hAnsi="Arial" w:cs="Arial"/>
                <w:lang w:eastAsia="zh-CN"/>
              </w:rPr>
            </w:pPr>
            <w:r>
              <w:rPr>
                <w:rFonts w:ascii="Arial" w:eastAsia="宋体" w:hAnsi="Arial" w:cs="Arial" w:hint="eastAsia"/>
                <w:lang w:eastAsia="zh-CN"/>
              </w:rPr>
              <w:t xml:space="preserve">                   </w:t>
            </w:r>
            <w:r>
              <w:rPr>
                <w:rFonts w:ascii="Arial" w:eastAsia="宋体" w:hAnsi="Arial" w:cs="Arial"/>
                <w:lang w:eastAsia="zh-CN"/>
              </w:rPr>
              <w:t xml:space="preserve">   </w:t>
            </w:r>
            <w:r w:rsidRPr="00F30A6D">
              <w:rPr>
                <w:rFonts w:ascii="Arial" w:eastAsia="宋体" w:hAnsi="Arial" w:cs="Arial"/>
                <w:lang w:eastAsia="zh-CN"/>
              </w:rPr>
              <w:t xml:space="preserve">        </w:t>
            </w:r>
            <w:r>
              <w:rPr>
                <w:rFonts w:ascii="Arial" w:eastAsia="宋体" w:hAnsi="Arial" w:cs="Arial" w:hint="eastAsia"/>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865C22" w:rsidRPr="00720704" w:rsidRDefault="00865C22" w:rsidP="00664FD7">
            <w:pPr>
              <w:pStyle w:val="Body"/>
              <w:rPr>
                <w:rFonts w:ascii="Arial" w:eastAsia="宋体" w:hAnsi="Arial" w:cs="Arial"/>
                <w:lang w:eastAsia="zh-CN"/>
              </w:rPr>
            </w:pPr>
            <w:r>
              <w:rPr>
                <w:rFonts w:ascii="Arial" w:eastAsia="宋体" w:hAnsi="Arial" w:cs="Arial"/>
                <w:lang w:eastAsia="zh-CN"/>
              </w:rPr>
              <w:t xml:space="preserve">                     </w:t>
            </w:r>
            <w:r w:rsidRPr="00F30A6D">
              <w:rPr>
                <w:rFonts w:ascii="Arial" w:eastAsia="宋体" w:hAnsi="Arial" w:cs="Arial"/>
                <w:lang w:eastAsia="zh-CN"/>
              </w:rPr>
              <w:t xml:space="preserve">       </w:t>
            </w:r>
            <w:r>
              <w:rPr>
                <w:rFonts w:ascii="Arial" w:eastAsia="宋体" w:hAnsi="Arial" w:cs="Arial" w:hint="eastAsia"/>
                <w:lang w:eastAsia="zh-CN"/>
              </w:rPr>
              <w:t xml:space="preserve">                  FTP Server1 and FTP server2</w:t>
            </w:r>
          </w:p>
        </w:tc>
      </w:tr>
      <w:tr w:rsidR="00865C22" w:rsidRPr="00322E9D" w:rsidTr="00664FD7">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hAnsi="Arial" w:cs="Arial"/>
                <w:color w:val="auto"/>
              </w:rPr>
            </w:pPr>
            <w:r w:rsidRPr="0072070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pStyle w:val="Body"/>
              <w:rPr>
                <w:rFonts w:ascii="Arial" w:eastAsia="宋体" w:hAnsi="Arial" w:cs="Arial"/>
                <w:lang w:eastAsia="zh-CN"/>
              </w:rPr>
            </w:pPr>
            <w:r>
              <w:rPr>
                <w:rFonts w:ascii="Arial" w:eastAsia="宋体" w:hAnsi="Arial" w:cs="Arial" w:hint="eastAsia"/>
                <w:lang w:eastAsia="zh-CN"/>
              </w:rPr>
              <w:t>Verify HiveOS can summary data for same kind of application into same one application reporting TLV.</w:t>
            </w:r>
          </w:p>
        </w:tc>
      </w:tr>
      <w:tr w:rsidR="00865C22" w:rsidRPr="00322E9D" w:rsidTr="00664FD7">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eastAsia="宋体" w:hAnsi="Arial" w:cs="Arial"/>
                <w:color w:val="auto"/>
                <w:lang w:eastAsia="zh-CN"/>
              </w:rPr>
            </w:pPr>
            <w:r w:rsidRPr="0072070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65C22" w:rsidRDefault="00865C22" w:rsidP="00664FD7">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865C22" w:rsidRPr="00720704" w:rsidRDefault="00865C22" w:rsidP="00664FD7">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865C22" w:rsidRPr="00322E9D" w:rsidTr="00664FD7">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hAnsi="Arial" w:cs="Arial"/>
                <w:color w:val="auto"/>
              </w:rPr>
            </w:pPr>
            <w:r w:rsidRPr="0072070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65C22" w:rsidRDefault="00865C22" w:rsidP="00664FD7">
            <w:pPr>
              <w:pStyle w:val="Body"/>
              <w:rPr>
                <w:rFonts w:ascii="Arial" w:eastAsia="宋体" w:hAnsi="Arial" w:cs="Arial"/>
                <w:lang w:eastAsia="zh-CN"/>
              </w:rPr>
            </w:pPr>
            <w:r>
              <w:rPr>
                <w:rFonts w:ascii="Arial" w:eastAsia="宋体" w:hAnsi="Arial" w:cs="Arial" w:hint="eastAsia"/>
                <w:lang w:eastAsia="zh-CN"/>
              </w:rPr>
              <w:t xml:space="preserve">AP is </w:t>
            </w:r>
            <w:r>
              <w:rPr>
                <w:rFonts w:ascii="Arial" w:eastAsia="宋体" w:hAnsi="Arial" w:cs="Arial"/>
                <w:lang w:eastAsia="zh-CN"/>
              </w:rPr>
              <w:t>managed by HM</w:t>
            </w:r>
            <w:r>
              <w:rPr>
                <w:rFonts w:ascii="Arial" w:eastAsia="宋体" w:hAnsi="Arial" w:cs="Arial" w:hint="eastAsia"/>
                <w:lang w:eastAsia="zh-CN"/>
              </w:rPr>
              <w:t>.</w:t>
            </w:r>
          </w:p>
          <w:p w:rsidR="00865C22" w:rsidRDefault="00865C22" w:rsidP="00664FD7">
            <w:pPr>
              <w:pStyle w:val="Body"/>
              <w:rPr>
                <w:rFonts w:ascii="Arial" w:eastAsia="宋体" w:hAnsi="Arial" w:cs="Arial"/>
                <w:lang w:eastAsia="zh-CN"/>
              </w:rPr>
            </w:pPr>
            <w:r>
              <w:rPr>
                <w:rFonts w:ascii="Arial" w:eastAsia="宋体" w:hAnsi="Arial" w:cs="Arial" w:hint="eastAsia"/>
                <w:lang w:eastAsia="zh-CN"/>
              </w:rPr>
              <w:t>Set AP eth0 as backhaul mode.</w:t>
            </w:r>
          </w:p>
          <w:p w:rsidR="00865C22" w:rsidRDefault="00865C22" w:rsidP="00664FD7">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interface wifi0.x or wifi1.x.</w:t>
            </w:r>
          </w:p>
          <w:p w:rsidR="00865C22" w:rsidRPr="00720704" w:rsidRDefault="00865C22" w:rsidP="00664FD7">
            <w:pPr>
              <w:pStyle w:val="Body"/>
              <w:rPr>
                <w:rFonts w:ascii="Arial" w:eastAsia="宋体" w:hAnsi="Arial" w:cs="Arial"/>
                <w:lang w:eastAsia="zh-CN"/>
              </w:rPr>
            </w:pPr>
            <w:r>
              <w:rPr>
                <w:rFonts w:ascii="Arial" w:eastAsia="宋体" w:hAnsi="Arial" w:cs="Arial" w:hint="eastAsia"/>
                <w:lang w:eastAsia="zh-CN"/>
              </w:rPr>
              <w:t>Laptop1 connects with Internet via AP.</w:t>
            </w:r>
          </w:p>
        </w:tc>
      </w:tr>
      <w:tr w:rsidR="00865C22" w:rsidRPr="00322E9D" w:rsidTr="00664FD7">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hAnsi="Arial" w:cs="Arial"/>
                <w:color w:val="auto"/>
              </w:rPr>
            </w:pPr>
            <w:r w:rsidRPr="0072070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65C22" w:rsidRDefault="00865C22" w:rsidP="00EB7D7A">
            <w:pPr>
              <w:pStyle w:val="Body"/>
              <w:numPr>
                <w:ilvl w:val="2"/>
                <w:numId w:val="52"/>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p>
          <w:p w:rsidR="00865C22" w:rsidRDefault="00865C22" w:rsidP="00EB7D7A">
            <w:pPr>
              <w:pStyle w:val="Body"/>
              <w:numPr>
                <w:ilvl w:val="2"/>
                <w:numId w:val="52"/>
              </w:numPr>
              <w:ind w:left="268" w:hanging="268"/>
              <w:rPr>
                <w:rFonts w:ascii="Arial" w:eastAsia="宋体" w:hAnsi="Arial" w:cs="Arial"/>
                <w:lang w:eastAsia="zh-CN"/>
              </w:rPr>
            </w:pPr>
            <w:r>
              <w:rPr>
                <w:rFonts w:ascii="Arial" w:eastAsia="宋体" w:hAnsi="Arial" w:cs="Arial"/>
                <w:lang w:eastAsia="zh-CN"/>
              </w:rPr>
              <w:t xml:space="preserve">Keep </w:t>
            </w:r>
            <w:r w:rsidRPr="007159A3">
              <w:rPr>
                <w:rFonts w:ascii="Arial" w:eastAsia="宋体" w:hAnsi="Arial" w:cs="Arial"/>
                <w:lang w:eastAsia="zh-CN"/>
              </w:rPr>
              <w:t>default settings</w:t>
            </w:r>
            <w:r w:rsidRPr="007159A3">
              <w:rPr>
                <w:rFonts w:ascii="Arial" w:eastAsia="宋体" w:hAnsi="Arial" w:cs="Arial" w:hint="eastAsia"/>
                <w:lang w:eastAsia="zh-CN"/>
              </w:rPr>
              <w:t xml:space="preserve"> of application reporting for every i</w:t>
            </w:r>
            <w:r>
              <w:rPr>
                <w:rFonts w:ascii="Arial" w:eastAsia="宋体" w:hAnsi="Arial" w:cs="Arial" w:hint="eastAsia"/>
                <w:lang w:eastAsia="zh-CN"/>
              </w:rPr>
              <w:t>ndividual interface at AP</w:t>
            </w:r>
          </w:p>
          <w:p w:rsidR="00865C22" w:rsidRDefault="00865C22" w:rsidP="00EB7D7A">
            <w:pPr>
              <w:pStyle w:val="Body"/>
              <w:numPr>
                <w:ilvl w:val="2"/>
                <w:numId w:val="52"/>
              </w:numPr>
              <w:ind w:left="268" w:hanging="268"/>
              <w:rPr>
                <w:rFonts w:ascii="Arial" w:eastAsia="宋体" w:hAnsi="Arial" w:cs="Arial"/>
                <w:lang w:eastAsia="zh-CN"/>
              </w:rPr>
            </w:pPr>
            <w:r>
              <w:rPr>
                <w:rFonts w:ascii="Arial" w:eastAsia="宋体" w:hAnsi="Arial" w:cs="Arial" w:hint="eastAsia"/>
                <w:lang w:eastAsia="zh-CN"/>
              </w:rPr>
              <w:t>Enable application FTP, TCP and IP for reporting.</w:t>
            </w:r>
          </w:p>
          <w:p w:rsidR="00865C22" w:rsidRDefault="00865C22" w:rsidP="00EB7D7A">
            <w:pPr>
              <w:pStyle w:val="Body"/>
              <w:numPr>
                <w:ilvl w:val="2"/>
                <w:numId w:val="52"/>
              </w:numPr>
              <w:ind w:left="268" w:hanging="268"/>
              <w:rPr>
                <w:rFonts w:ascii="Arial" w:eastAsia="宋体" w:hAnsi="Arial" w:cs="Arial"/>
                <w:lang w:eastAsia="zh-CN"/>
              </w:rPr>
            </w:pPr>
            <w:r>
              <w:rPr>
                <w:rFonts w:ascii="Arial" w:eastAsia="宋体" w:hAnsi="Arial" w:cs="Arial" w:hint="eastAsia"/>
                <w:lang w:eastAsia="zh-CN"/>
              </w:rPr>
              <w:t>Launch FTP file download from FTP server1 and server2.</w:t>
            </w:r>
          </w:p>
          <w:p w:rsidR="00865C22" w:rsidRPr="00E0708A" w:rsidRDefault="00865C22" w:rsidP="00EB7D7A">
            <w:pPr>
              <w:pStyle w:val="Body"/>
              <w:numPr>
                <w:ilvl w:val="2"/>
                <w:numId w:val="52"/>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AP reporting file. Check if AP can report number of application packet and byte correctly to HM.</w:t>
            </w:r>
          </w:p>
        </w:tc>
      </w:tr>
      <w:tr w:rsidR="00865C22" w:rsidRPr="00322E9D" w:rsidTr="00664FD7">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hAnsi="Arial" w:cs="Arial"/>
                <w:color w:val="auto"/>
              </w:rPr>
            </w:pPr>
            <w:r w:rsidRPr="00720704">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65C22" w:rsidRDefault="00865C22" w:rsidP="00664FD7">
            <w:pPr>
              <w:pStyle w:val="Body"/>
              <w:rPr>
                <w:rFonts w:ascii="Arial" w:eastAsia="宋体" w:hAnsi="Arial" w:cs="Arial"/>
                <w:lang w:eastAsia="zh-CN"/>
              </w:rPr>
            </w:pPr>
            <w:r>
              <w:rPr>
                <w:rFonts w:ascii="Arial" w:eastAsia="宋体" w:hAnsi="Arial" w:cs="Arial" w:hint="eastAsia"/>
                <w:lang w:eastAsia="zh-CN"/>
              </w:rPr>
              <w:t>Step 1. Turn on L7 engine and set application reporting mode globally successfully.</w:t>
            </w:r>
          </w:p>
          <w:p w:rsidR="00865C22" w:rsidRDefault="00865C22" w:rsidP="00664FD7">
            <w:pPr>
              <w:pStyle w:val="Body"/>
              <w:rPr>
                <w:rFonts w:ascii="Arial" w:eastAsia="宋体" w:hAnsi="Arial" w:cs="Arial"/>
                <w:lang w:eastAsia="zh-CN"/>
              </w:rPr>
            </w:pPr>
            <w:r>
              <w:rPr>
                <w:rFonts w:ascii="Arial" w:eastAsia="宋体" w:hAnsi="Arial" w:cs="Arial" w:hint="eastAsia"/>
                <w:lang w:eastAsia="zh-CN"/>
              </w:rPr>
              <w:t xml:space="preserve">Step 2. The default mode of application reporting at interfaces is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w:t>
            </w:r>
          </w:p>
          <w:p w:rsidR="00865C22" w:rsidRDefault="00865C22" w:rsidP="00664FD7">
            <w:pPr>
              <w:pStyle w:val="Body"/>
              <w:rPr>
                <w:rFonts w:ascii="Arial" w:eastAsia="宋体" w:hAnsi="Arial" w:cs="Arial"/>
                <w:lang w:eastAsia="zh-CN"/>
              </w:rPr>
            </w:pPr>
            <w:r>
              <w:rPr>
                <w:rFonts w:ascii="Arial" w:eastAsia="宋体" w:hAnsi="Arial" w:cs="Arial" w:hint="eastAsia"/>
                <w:lang w:eastAsia="zh-CN"/>
              </w:rPr>
              <w:t>Step 3. Enable application FTP, TCP and IP for reporting successfully.</w:t>
            </w:r>
          </w:p>
          <w:p w:rsidR="00865C22" w:rsidRDefault="00865C22" w:rsidP="00664FD7">
            <w:pPr>
              <w:pStyle w:val="Body"/>
              <w:rPr>
                <w:rFonts w:ascii="Arial" w:eastAsia="宋体" w:hAnsi="Arial" w:cs="Arial"/>
                <w:lang w:eastAsia="zh-CN"/>
              </w:rPr>
            </w:pPr>
            <w:r>
              <w:rPr>
                <w:rFonts w:ascii="Arial" w:eastAsia="宋体" w:hAnsi="Arial" w:cs="Arial" w:hint="eastAsia"/>
                <w:lang w:eastAsia="zh-CN"/>
              </w:rPr>
              <w:t>Step 5. Check TLV fields: ClientMAC, AppType, TimeStamp, SampleSize, AppSampleSize, DownLinkPacketDelta, DownLinkByteDelta, UpLinkPacketDelta, UpLinkByteDelta</w:t>
            </w:r>
          </w:p>
          <w:tbl>
            <w:tblPr>
              <w:tblW w:w="5820" w:type="dxa"/>
              <w:tblLayout w:type="fixed"/>
              <w:tblLook w:val="04A0" w:firstRow="1" w:lastRow="0" w:firstColumn="1" w:lastColumn="0" w:noHBand="0" w:noVBand="1"/>
            </w:tblPr>
            <w:tblGrid>
              <w:gridCol w:w="2180"/>
              <w:gridCol w:w="3640"/>
            </w:tblGrid>
            <w:tr w:rsidR="00865C22" w:rsidRPr="00A331B2" w:rsidTr="00664FD7">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jc w:val="cente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center"/>
                  <w:hideMark/>
                </w:tcPr>
                <w:p w:rsidR="00865C22" w:rsidRPr="00A331B2" w:rsidRDefault="00865C22" w:rsidP="00664FD7">
                  <w:pPr>
                    <w:jc w:val="cente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Expected Value</w:t>
                  </w:r>
                </w:p>
              </w:tc>
            </w:tr>
            <w:tr w:rsidR="00865C22" w:rsidRPr="00A331B2" w:rsidTr="00664FD7">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 xml:space="preserve">AP </w:t>
                  </w:r>
                  <w:r>
                    <w:rPr>
                      <w:rFonts w:ascii="Calibri" w:eastAsia="宋体" w:hAnsi="Calibri" w:cs="Calibri" w:hint="eastAsia"/>
                      <w:b w:val="0"/>
                      <w:sz w:val="22"/>
                      <w:szCs w:val="22"/>
                      <w:lang w:eastAsia="zh-CN"/>
                    </w:rPr>
                    <w:t>wifi sub-interface</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A331B2">
                    <w:rPr>
                      <w:rFonts w:ascii="Calibri" w:eastAsia="Times New Roman" w:hAnsi="Calibri" w:cs="Calibri"/>
                      <w:b w:val="0"/>
                      <w:sz w:val="22"/>
                      <w:szCs w:val="22"/>
                      <w:lang w:eastAsia="zh-CN"/>
                    </w:rPr>
                    <w:t>MAC</w:t>
                  </w:r>
                </w:p>
              </w:tc>
            </w:tr>
            <w:tr w:rsidR="00865C22" w:rsidRPr="00A331B2" w:rsidTr="00664FD7">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FTP</w:t>
                  </w:r>
                  <w:r w:rsidRPr="00A331B2">
                    <w:rPr>
                      <w:rFonts w:ascii="Calibri" w:eastAsia="Times New Roman" w:hAnsi="Calibri" w:cs="Calibri"/>
                      <w:b w:val="0"/>
                      <w:sz w:val="22"/>
                      <w:szCs w:val="22"/>
                      <w:lang w:eastAsia="zh-CN"/>
                    </w:rPr>
                    <w:t xml:space="preserve"> APP ID</w:t>
                  </w:r>
                </w:p>
              </w:tc>
            </w:tr>
            <w:tr w:rsidR="00865C22" w:rsidRPr="00A331B2" w:rsidTr="00664FD7">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Precision in seconds (epoch time)</w:t>
                  </w:r>
                </w:p>
              </w:tc>
            </w:tr>
            <w:tr w:rsidR="00865C22" w:rsidRPr="00A331B2" w:rsidTr="00664FD7">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865C22" w:rsidRPr="00A331B2" w:rsidRDefault="00865C22" w:rsidP="00664FD7">
                  <w:pPr>
                    <w:rPr>
                      <w:rFonts w:ascii="Calibri" w:eastAsia="Times New Roman" w:hAnsi="Calibri" w:cs="Calibri"/>
                      <w:b w:val="0"/>
                      <w:color w:val="222222"/>
                      <w:sz w:val="22"/>
                      <w:szCs w:val="22"/>
                      <w:lang w:eastAsia="zh-CN"/>
                    </w:rPr>
                  </w:pPr>
                  <w:r w:rsidRPr="00A331B2">
                    <w:rPr>
                      <w:rFonts w:ascii="Calibri" w:eastAsia="Times New Roman" w:hAnsi="Calibri" w:cs="Calibri"/>
                      <w:b w:val="0"/>
                      <w:color w:val="222222"/>
                      <w:sz w:val="22"/>
                      <w:szCs w:val="22"/>
                      <w:lang w:eastAsia="zh-CN"/>
                    </w:rPr>
                    <w:t>Sample size in seconds (multiple of 60 seconds interval)</w:t>
                  </w:r>
                </w:p>
              </w:tc>
            </w:tr>
            <w:tr w:rsidR="00865C22" w:rsidRPr="00A331B2" w:rsidTr="00664FD7">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865C22" w:rsidRPr="00A331B2" w:rsidRDefault="00865C22" w:rsidP="00664FD7">
                  <w:pPr>
                    <w:rPr>
                      <w:rFonts w:ascii="Calibri" w:eastAsia="Times New Roman" w:hAnsi="Calibri" w:cs="Calibri"/>
                      <w:b w:val="0"/>
                      <w:color w:val="222222"/>
                      <w:sz w:val="22"/>
                      <w:szCs w:val="22"/>
                      <w:lang w:eastAsia="zh-CN"/>
                    </w:rPr>
                  </w:pPr>
                  <w:r w:rsidRPr="00A331B2">
                    <w:rPr>
                      <w:rFonts w:ascii="Calibri" w:eastAsia="Times New Roman" w:hAnsi="Calibri" w:cs="Calibri"/>
                      <w:b w:val="0"/>
                      <w:color w:val="222222"/>
                      <w:sz w:val="22"/>
                      <w:szCs w:val="22"/>
                      <w:lang w:eastAsia="zh-CN"/>
                    </w:rPr>
                    <w:t>Number of 60 second intervals that have "app" traffic in this sample period</w:t>
                  </w:r>
                </w:p>
              </w:tc>
            </w:tr>
            <w:tr w:rsidR="00865C22" w:rsidRPr="00A331B2" w:rsidTr="00664FD7">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865C22" w:rsidRPr="00A331B2" w:rsidRDefault="00865C22" w:rsidP="00664FD7">
                  <w:pPr>
                    <w:rPr>
                      <w:rFonts w:ascii="Calibri" w:eastAsia="Times New Roman" w:hAnsi="Calibri" w:cs="Calibri"/>
                      <w:b w:val="0"/>
                      <w:color w:val="222222"/>
                      <w:sz w:val="22"/>
                      <w:szCs w:val="22"/>
                      <w:lang w:eastAsia="zh-CN"/>
                    </w:rPr>
                  </w:pPr>
                  <w:r w:rsidRPr="00A331B2">
                    <w:rPr>
                      <w:rFonts w:ascii="Calibri" w:eastAsia="Times New Roman" w:hAnsi="Calibri" w:cs="Calibri"/>
                      <w:b w:val="0"/>
                      <w:color w:val="222222"/>
                      <w:sz w:val="22"/>
                      <w:szCs w:val="22"/>
                      <w:lang w:eastAsia="zh-CN"/>
                    </w:rPr>
                    <w:t>Number of packets transmitted to client since last report</w:t>
                  </w:r>
                </w:p>
              </w:tc>
            </w:tr>
            <w:tr w:rsidR="00865C22" w:rsidRPr="00A331B2" w:rsidTr="00664FD7">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865C22" w:rsidRPr="00A331B2" w:rsidRDefault="00865C22" w:rsidP="00664FD7">
                  <w:pPr>
                    <w:rPr>
                      <w:rFonts w:ascii="Calibri" w:eastAsia="Times New Roman" w:hAnsi="Calibri" w:cs="Calibri"/>
                      <w:b w:val="0"/>
                      <w:color w:val="222222"/>
                      <w:sz w:val="22"/>
                      <w:szCs w:val="22"/>
                      <w:lang w:eastAsia="zh-CN"/>
                    </w:rPr>
                  </w:pPr>
                  <w:r w:rsidRPr="00A331B2">
                    <w:rPr>
                      <w:rFonts w:ascii="Calibri" w:eastAsia="Times New Roman" w:hAnsi="Calibri" w:cs="Calibri"/>
                      <w:b w:val="0"/>
                      <w:color w:val="222222"/>
                      <w:sz w:val="22"/>
                      <w:szCs w:val="22"/>
                      <w:lang w:eastAsia="zh-CN"/>
                    </w:rPr>
                    <w:t>Number of bytes transmitted to client since last report</w:t>
                  </w:r>
                </w:p>
              </w:tc>
            </w:tr>
            <w:tr w:rsidR="00865C22" w:rsidRPr="00A331B2" w:rsidTr="00664FD7">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865C22" w:rsidRPr="00A331B2" w:rsidRDefault="00865C22" w:rsidP="00664FD7">
                  <w:pPr>
                    <w:rPr>
                      <w:rFonts w:ascii="Calibri" w:eastAsia="Times New Roman" w:hAnsi="Calibri" w:cs="Calibri"/>
                      <w:b w:val="0"/>
                      <w:color w:val="222222"/>
                      <w:sz w:val="22"/>
                      <w:szCs w:val="22"/>
                      <w:lang w:eastAsia="zh-CN"/>
                    </w:rPr>
                  </w:pPr>
                  <w:r w:rsidRPr="00A331B2">
                    <w:rPr>
                      <w:rFonts w:ascii="Calibri" w:eastAsia="Times New Roman" w:hAnsi="Calibri" w:cs="Calibri"/>
                      <w:b w:val="0"/>
                      <w:color w:val="222222"/>
                      <w:sz w:val="22"/>
                      <w:szCs w:val="22"/>
                      <w:lang w:eastAsia="zh-CN"/>
                    </w:rPr>
                    <w:t>Number of packets received from client since last report</w:t>
                  </w:r>
                </w:p>
              </w:tc>
            </w:tr>
            <w:tr w:rsidR="00865C22" w:rsidRPr="00A331B2" w:rsidTr="00664FD7">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865C22" w:rsidRPr="00A331B2" w:rsidRDefault="00865C22" w:rsidP="00664FD7">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865C22" w:rsidRPr="00A331B2" w:rsidRDefault="00865C22" w:rsidP="00664FD7">
                  <w:pPr>
                    <w:rPr>
                      <w:rFonts w:ascii="Calibri" w:eastAsia="Times New Roman" w:hAnsi="Calibri" w:cs="Calibri"/>
                      <w:b w:val="0"/>
                      <w:color w:val="222222"/>
                      <w:sz w:val="22"/>
                      <w:szCs w:val="22"/>
                      <w:lang w:eastAsia="zh-CN"/>
                    </w:rPr>
                  </w:pPr>
                  <w:r w:rsidRPr="00A331B2">
                    <w:rPr>
                      <w:rFonts w:ascii="Calibri" w:eastAsia="Times New Roman" w:hAnsi="Calibri" w:cs="Calibri"/>
                      <w:b w:val="0"/>
                      <w:color w:val="222222"/>
                      <w:sz w:val="22"/>
                      <w:szCs w:val="22"/>
                      <w:lang w:eastAsia="zh-CN"/>
                    </w:rPr>
                    <w:t>Number of bytes received from client since last report</w:t>
                  </w:r>
                </w:p>
              </w:tc>
            </w:tr>
          </w:tbl>
          <w:p w:rsidR="00865C22" w:rsidRPr="00421C4E" w:rsidRDefault="00865C22" w:rsidP="00664FD7">
            <w:pPr>
              <w:pStyle w:val="Body"/>
              <w:rPr>
                <w:rFonts w:ascii="Arial" w:eastAsia="宋体" w:hAnsi="Arial" w:cs="Arial"/>
                <w:lang w:eastAsia="zh-CN"/>
              </w:rPr>
            </w:pPr>
          </w:p>
        </w:tc>
      </w:tr>
      <w:tr w:rsidR="00865C22" w:rsidRPr="00322E9D" w:rsidTr="00664FD7">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eastAsia="宋体" w:hAnsi="Arial" w:cs="Arial"/>
                <w:color w:val="auto"/>
                <w:lang w:eastAsia="zh-CN"/>
              </w:rPr>
            </w:pPr>
            <w:r w:rsidRPr="00720704">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pStyle w:val="Body"/>
              <w:rPr>
                <w:rFonts w:ascii="Arial" w:eastAsia="宋体" w:hAnsi="Arial" w:cs="Arial"/>
                <w:lang w:eastAsia="zh-CN"/>
              </w:rPr>
            </w:pPr>
          </w:p>
        </w:tc>
      </w:tr>
      <w:tr w:rsidR="00865C22" w:rsidRPr="00322E9D" w:rsidTr="00664FD7">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65C22" w:rsidRPr="00720704" w:rsidRDefault="00865C22" w:rsidP="00664FD7">
            <w:pPr>
              <w:pStyle w:val="Body"/>
              <w:rPr>
                <w:rFonts w:ascii="Arial" w:eastAsia="宋体" w:hAnsi="Arial" w:cs="Arial"/>
                <w:lang w:eastAsia="zh-CN"/>
              </w:rPr>
            </w:pPr>
            <w:r>
              <w:rPr>
                <w:rFonts w:ascii="Arial" w:eastAsia="宋体" w:hAnsi="Arial" w:cs="Arial" w:hint="eastAsia"/>
                <w:lang w:eastAsia="zh-CN"/>
              </w:rPr>
              <w:t xml:space="preserve"> </w:t>
            </w:r>
          </w:p>
        </w:tc>
      </w:tr>
    </w:tbl>
    <w:p w:rsidR="00225C50" w:rsidRPr="00484C2F" w:rsidRDefault="00225C50" w:rsidP="00225C50">
      <w:pPr>
        <w:pStyle w:val="Heading4"/>
        <w:ind w:firstLine="1121"/>
        <w:rPr>
          <w:rFonts w:ascii="Arial" w:hAnsi="Arial"/>
          <w:b w:val="0"/>
          <w:sz w:val="21"/>
          <w:szCs w:val="21"/>
        </w:rPr>
      </w:pPr>
      <w:r w:rsidRPr="00484C2F">
        <w:rPr>
          <w:rFonts w:ascii="Arial" w:hAnsi="Arial" w:hint="eastAsia"/>
          <w:b w:val="0"/>
          <w:sz w:val="21"/>
          <w:szCs w:val="21"/>
        </w:rPr>
        <w:t>ApplicationReporting_Function_</w:t>
      </w:r>
      <w:r w:rsidR="004B1826">
        <w:rPr>
          <w:rFonts w:ascii="Arial" w:eastAsia="宋体" w:hAnsi="Arial" w:hint="eastAsia"/>
          <w:b w:val="0"/>
          <w:sz w:val="21"/>
          <w:szCs w:val="21"/>
          <w:lang w:eastAsia="zh-CN"/>
        </w:rPr>
        <w:t>45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225C50" w:rsidRPr="00322E9D" w:rsidTr="00AC6F5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25C50" w:rsidRPr="00720704" w:rsidRDefault="00225C50" w:rsidP="00AC6F58">
            <w:pPr>
              <w:rPr>
                <w:rFonts w:ascii="Arial" w:hAnsi="Arial" w:cs="Arial"/>
                <w:color w:val="auto"/>
              </w:rPr>
            </w:pPr>
            <w:r w:rsidRPr="0072070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25C50" w:rsidRPr="00720704" w:rsidRDefault="00225C50" w:rsidP="00AC6F58">
            <w:pPr>
              <w:pStyle w:val="Body"/>
              <w:rPr>
                <w:rFonts w:ascii="Arial" w:eastAsia="宋体" w:hAnsi="Arial" w:cs="Arial"/>
                <w:lang w:eastAsia="zh-CN"/>
              </w:rPr>
            </w:pPr>
            <w:r w:rsidRPr="00720704">
              <w:rPr>
                <w:rFonts w:ascii="Arial" w:eastAsia="宋体" w:hAnsi="Arial" w:cs="Arial"/>
                <w:lang w:eastAsia="zh-CN"/>
              </w:rPr>
              <w:t>ApplicationReporting_Function_</w:t>
            </w:r>
            <w:r w:rsidR="004B1826">
              <w:rPr>
                <w:rFonts w:ascii="Arial" w:eastAsia="宋体" w:hAnsi="Arial" w:cs="Arial" w:hint="eastAsia"/>
                <w:lang w:eastAsia="zh-CN"/>
              </w:rPr>
              <w:t>45</w:t>
            </w:r>
          </w:p>
        </w:tc>
      </w:tr>
      <w:tr w:rsidR="00225C50" w:rsidRPr="00322E9D" w:rsidTr="00AC6F5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25C50" w:rsidRPr="00720704" w:rsidRDefault="00225C50" w:rsidP="00AC6F58">
            <w:pPr>
              <w:rPr>
                <w:rFonts w:ascii="Arial" w:hAnsi="Arial" w:cs="Arial"/>
                <w:color w:val="auto"/>
              </w:rPr>
            </w:pPr>
            <w:r w:rsidRPr="0072070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225C50" w:rsidRPr="00720704" w:rsidRDefault="00225C50" w:rsidP="00AC6F58">
            <w:pPr>
              <w:pStyle w:val="Body"/>
              <w:rPr>
                <w:rFonts w:ascii="Arial" w:eastAsia="宋体" w:hAnsi="Arial" w:cs="Arial"/>
                <w:lang w:eastAsia="zh-CN"/>
              </w:rPr>
            </w:pPr>
            <w:r w:rsidRPr="00720704">
              <w:rPr>
                <w:rFonts w:ascii="Arial" w:eastAsia="宋体" w:hAnsi="Arial" w:cs="Arial"/>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225C50" w:rsidRPr="00720704" w:rsidRDefault="00225C50" w:rsidP="00AC6F58">
            <w:pPr>
              <w:rPr>
                <w:rFonts w:ascii="Arial" w:hAnsi="Arial" w:cs="Arial"/>
                <w:color w:val="auto"/>
              </w:rPr>
            </w:pPr>
            <w:r w:rsidRPr="0072070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225C50" w:rsidRPr="00720704" w:rsidRDefault="00225C50" w:rsidP="00AC6F58">
            <w:pPr>
              <w:pStyle w:val="Body"/>
              <w:rPr>
                <w:rFonts w:ascii="Arial" w:eastAsia="宋体" w:hAnsi="Arial" w:cs="Arial"/>
                <w:lang w:eastAsia="zh-CN"/>
              </w:rPr>
            </w:pPr>
            <w:r w:rsidRPr="00720704">
              <w:rPr>
                <w:rFonts w:ascii="Arial" w:eastAsia="宋体" w:hAnsi="Arial" w:cs="Arial"/>
                <w:lang w:eastAsia="zh-CN"/>
              </w:rPr>
              <w:t>No</w:t>
            </w:r>
          </w:p>
        </w:tc>
      </w:tr>
      <w:tr w:rsidR="00225C50" w:rsidRPr="00322E9D" w:rsidTr="00AC6F5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25C50" w:rsidRPr="00720704" w:rsidRDefault="00225C50" w:rsidP="00AC6F58">
            <w:pPr>
              <w:rPr>
                <w:rFonts w:ascii="Arial" w:hAnsi="Arial" w:cs="Arial"/>
                <w:color w:val="auto"/>
              </w:rPr>
            </w:pPr>
            <w:r w:rsidRPr="0072070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25C50" w:rsidRPr="00AE7A24" w:rsidRDefault="00225C50" w:rsidP="00225C50">
            <w:pPr>
              <w:pStyle w:val="Body"/>
              <w:rPr>
                <w:rFonts w:ascii="Arial" w:eastAsia="宋体" w:hAnsi="Arial" w:cs="Arial"/>
                <w:lang w:eastAsia="zh-CN"/>
              </w:rPr>
            </w:pPr>
            <w:r>
              <w:rPr>
                <w:rFonts w:ascii="Arial" w:eastAsia="宋体" w:hAnsi="Arial" w:cs="Arial"/>
                <w:lang w:eastAsia="zh-CN"/>
              </w:rPr>
              <w:t>(eth</w:t>
            </w:r>
            <w:r>
              <w:rPr>
                <w:rFonts w:ascii="Arial" w:eastAsia="宋体" w:hAnsi="Arial" w:cs="Arial" w:hint="eastAsia"/>
                <w:lang w:eastAsia="zh-CN"/>
              </w:rPr>
              <w:t>1</w:t>
            </w:r>
            <w:r>
              <w:rPr>
                <w:rFonts w:ascii="Arial" w:eastAsia="宋体" w:hAnsi="Arial" w:cs="Arial"/>
                <w:lang w:eastAsia="zh-CN"/>
              </w:rPr>
              <w:t>)AP(eth</w:t>
            </w:r>
            <w:r>
              <w:rPr>
                <w:rFonts w:ascii="Arial" w:eastAsia="宋体" w:hAnsi="Arial" w:cs="Arial" w:hint="eastAsia"/>
                <w:lang w:eastAsia="zh-CN"/>
              </w:rPr>
              <w:t>0</w:t>
            </w:r>
            <w:r w:rsidRPr="00AE7A24">
              <w:rPr>
                <w:rFonts w:ascii="Arial" w:eastAsia="宋体" w:hAnsi="Arial" w:cs="Arial"/>
                <w:lang w:eastAsia="zh-CN"/>
              </w:rPr>
              <w:t>)____SW____HM</w:t>
            </w:r>
          </w:p>
          <w:p w:rsidR="00225C50" w:rsidRPr="00AE7A24" w:rsidRDefault="00225C50" w:rsidP="00225C50">
            <w:pPr>
              <w:pStyle w:val="Body"/>
              <w:ind w:firstLine="210"/>
              <w:rPr>
                <w:rFonts w:ascii="Arial" w:eastAsia="宋体" w:hAnsi="Arial" w:cs="Arial"/>
                <w:lang w:eastAsia="zh-CN"/>
              </w:rPr>
            </w:pPr>
            <w:r w:rsidRPr="00AE7A24">
              <w:rPr>
                <w:rFonts w:ascii="Arial" w:eastAsia="宋体" w:hAnsi="Arial" w:cs="Arial"/>
                <w:lang w:eastAsia="zh-CN"/>
              </w:rPr>
              <w:t>|                            |</w:t>
            </w:r>
          </w:p>
          <w:p w:rsidR="00225C50" w:rsidRPr="00720704" w:rsidRDefault="00225C50" w:rsidP="00AC6F58">
            <w:pPr>
              <w:pStyle w:val="Body"/>
              <w:rPr>
                <w:rFonts w:ascii="Arial" w:eastAsia="宋体" w:hAnsi="Arial" w:cs="Arial"/>
                <w:lang w:eastAsia="zh-CN"/>
              </w:rPr>
            </w:pPr>
            <w:r w:rsidRPr="00AE7A24">
              <w:rPr>
                <w:rFonts w:ascii="Arial" w:eastAsia="宋体" w:hAnsi="Arial" w:cs="Arial"/>
                <w:lang w:eastAsia="zh-CN"/>
              </w:rPr>
              <w:t xml:space="preserve"> IXIA_____________|</w:t>
            </w:r>
          </w:p>
        </w:tc>
      </w:tr>
      <w:tr w:rsidR="00225C50" w:rsidRPr="00322E9D" w:rsidTr="00AC6F5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25C50" w:rsidRPr="00720704" w:rsidRDefault="00225C50" w:rsidP="00AC6F58">
            <w:pPr>
              <w:rPr>
                <w:rFonts w:ascii="Arial" w:hAnsi="Arial" w:cs="Arial"/>
                <w:color w:val="auto"/>
              </w:rPr>
            </w:pPr>
            <w:r w:rsidRPr="0072070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26193" w:rsidRPr="00720704" w:rsidRDefault="00225C50" w:rsidP="00A26193">
            <w:pPr>
              <w:pStyle w:val="Body"/>
              <w:rPr>
                <w:rFonts w:ascii="Arial" w:eastAsia="宋体" w:hAnsi="Arial" w:cs="Arial"/>
                <w:lang w:eastAsia="zh-CN"/>
              </w:rPr>
            </w:pPr>
            <w:r w:rsidRPr="00A607EB">
              <w:rPr>
                <w:rFonts w:ascii="Arial" w:eastAsia="宋体" w:hAnsi="Arial" w:cs="Arial"/>
                <w:lang w:eastAsia="zh-CN"/>
              </w:rPr>
              <w:t xml:space="preserve">The application reporting </w:t>
            </w:r>
            <w:r>
              <w:rPr>
                <w:rFonts w:ascii="Arial" w:eastAsia="宋体" w:hAnsi="Arial" w:cs="Arial" w:hint="eastAsia"/>
                <w:lang w:eastAsia="zh-CN"/>
              </w:rPr>
              <w:t>accuracy</w:t>
            </w:r>
            <w:r w:rsidRPr="00A607EB">
              <w:rPr>
                <w:rFonts w:ascii="Arial" w:eastAsia="宋体" w:hAnsi="Arial" w:cs="Arial"/>
                <w:lang w:eastAsia="zh-CN"/>
              </w:rPr>
              <w:t xml:space="preserve"> verification</w:t>
            </w:r>
            <w:r>
              <w:rPr>
                <w:rFonts w:ascii="Arial" w:eastAsia="宋体" w:hAnsi="Arial" w:cs="Arial"/>
                <w:lang w:eastAsia="zh-CN"/>
              </w:rPr>
              <w:t xml:space="preserve"> </w:t>
            </w:r>
            <w:r>
              <w:rPr>
                <w:rFonts w:ascii="Arial" w:eastAsia="宋体" w:hAnsi="Arial" w:cs="Arial" w:hint="eastAsia"/>
                <w:lang w:eastAsia="zh-CN"/>
              </w:rPr>
              <w:t>at</w:t>
            </w:r>
            <w:r>
              <w:rPr>
                <w:rFonts w:ascii="Arial" w:eastAsia="宋体" w:hAnsi="Arial" w:cs="Arial"/>
                <w:lang w:eastAsia="zh-CN"/>
              </w:rPr>
              <w:t xml:space="preserve"> </w:t>
            </w:r>
            <w:r>
              <w:rPr>
                <w:rFonts w:ascii="Arial" w:eastAsia="宋体" w:hAnsi="Arial" w:cs="Arial" w:hint="eastAsia"/>
                <w:lang w:eastAsia="zh-CN"/>
              </w:rPr>
              <w:t>maximum interface data rate</w:t>
            </w:r>
            <w:r w:rsidR="00A26193">
              <w:rPr>
                <w:rFonts w:ascii="Arial" w:eastAsia="宋体" w:hAnsi="Arial" w:cs="Arial" w:hint="eastAsia"/>
                <w:lang w:eastAsia="zh-CN"/>
              </w:rPr>
              <w:t>.</w:t>
            </w:r>
          </w:p>
        </w:tc>
      </w:tr>
      <w:tr w:rsidR="00225C50" w:rsidRPr="00322E9D" w:rsidTr="00AC6F5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25C50" w:rsidRPr="00720704" w:rsidRDefault="00225C50" w:rsidP="00AC6F58">
            <w:pPr>
              <w:rPr>
                <w:rFonts w:ascii="Arial" w:eastAsia="宋体" w:hAnsi="Arial" w:cs="Arial"/>
                <w:color w:val="auto"/>
                <w:lang w:eastAsia="zh-CN"/>
              </w:rPr>
            </w:pPr>
            <w:r w:rsidRPr="0072070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25C50" w:rsidRDefault="00225C50" w:rsidP="00AC6F58">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225C50" w:rsidRPr="00720704" w:rsidRDefault="00225C50" w:rsidP="00AC6F58">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225C50" w:rsidRPr="00322E9D" w:rsidTr="00AC6F5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25C50" w:rsidRPr="00720704" w:rsidRDefault="00225C50" w:rsidP="00AC6F58">
            <w:pPr>
              <w:rPr>
                <w:rFonts w:ascii="Arial" w:hAnsi="Arial" w:cs="Arial"/>
                <w:color w:val="auto"/>
              </w:rPr>
            </w:pPr>
            <w:r w:rsidRPr="0072070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53BC3" w:rsidRDefault="00953BC3" w:rsidP="00953BC3">
            <w:pPr>
              <w:pStyle w:val="Body"/>
              <w:rPr>
                <w:rFonts w:ascii="Arial" w:eastAsia="宋体" w:hAnsi="Arial" w:cs="Arial"/>
                <w:lang w:eastAsia="zh-CN"/>
              </w:rPr>
            </w:pPr>
            <w:r w:rsidRPr="00523D89">
              <w:rPr>
                <w:rFonts w:ascii="Arial" w:eastAsia="宋体" w:hAnsi="Arial" w:cs="Arial"/>
                <w:lang w:eastAsia="zh-CN"/>
              </w:rPr>
              <w:t>AP is managed by HM.</w:t>
            </w:r>
          </w:p>
          <w:p w:rsidR="00953BC3" w:rsidRPr="00523D89" w:rsidRDefault="00953BC3" w:rsidP="00953BC3">
            <w:pPr>
              <w:pStyle w:val="Body"/>
              <w:rPr>
                <w:rFonts w:ascii="Arial" w:eastAsia="宋体" w:hAnsi="Arial" w:cs="Arial"/>
                <w:lang w:eastAsia="zh-CN"/>
              </w:rPr>
            </w:pPr>
            <w:r>
              <w:rPr>
                <w:rFonts w:ascii="Arial" w:eastAsia="宋体" w:hAnsi="Arial" w:cs="Arial" w:hint="eastAsia"/>
                <w:lang w:eastAsia="zh-CN"/>
              </w:rPr>
              <w:t>Set AP eth0 mode as backhaul and eth1 as bridge-access.</w:t>
            </w:r>
          </w:p>
          <w:p w:rsidR="00225C50" w:rsidRPr="00720704" w:rsidRDefault="00953BC3" w:rsidP="00953BC3">
            <w:pPr>
              <w:pStyle w:val="Body"/>
              <w:rPr>
                <w:rFonts w:ascii="Arial" w:eastAsia="宋体" w:hAnsi="Arial" w:cs="Arial"/>
                <w:lang w:eastAsia="zh-CN"/>
              </w:rPr>
            </w:pPr>
            <w:r w:rsidRPr="00523D89">
              <w:rPr>
                <w:rFonts w:ascii="Arial" w:eastAsia="宋体" w:hAnsi="Arial" w:cs="Arial"/>
                <w:lang w:eastAsia="zh-CN"/>
              </w:rPr>
              <w:t>IXIA connects with AP eth0.</w:t>
            </w:r>
          </w:p>
        </w:tc>
      </w:tr>
      <w:tr w:rsidR="00225C50" w:rsidRPr="00322E9D" w:rsidTr="00AC6F58">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225C50" w:rsidRPr="00720704" w:rsidRDefault="00225C50" w:rsidP="00AC6F58">
            <w:pPr>
              <w:rPr>
                <w:rFonts w:ascii="Arial" w:hAnsi="Arial" w:cs="Arial"/>
                <w:color w:val="auto"/>
              </w:rPr>
            </w:pPr>
            <w:r w:rsidRPr="0072070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25C50" w:rsidRDefault="00225C50" w:rsidP="00EB7D7A">
            <w:pPr>
              <w:pStyle w:val="Body"/>
              <w:numPr>
                <w:ilvl w:val="2"/>
                <w:numId w:val="63"/>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p>
          <w:p w:rsidR="00225C50" w:rsidRDefault="00225C50" w:rsidP="00EB7D7A">
            <w:pPr>
              <w:pStyle w:val="Body"/>
              <w:numPr>
                <w:ilvl w:val="2"/>
                <w:numId w:val="63"/>
              </w:numPr>
              <w:ind w:left="268" w:hanging="268"/>
              <w:rPr>
                <w:rFonts w:ascii="Arial" w:eastAsia="宋体" w:hAnsi="Arial" w:cs="Arial"/>
                <w:lang w:eastAsia="zh-CN"/>
              </w:rPr>
            </w:pPr>
            <w:r>
              <w:rPr>
                <w:rFonts w:ascii="Arial" w:eastAsia="宋体" w:hAnsi="Arial" w:cs="Arial"/>
                <w:lang w:eastAsia="zh-CN"/>
              </w:rPr>
              <w:t xml:space="preserve">Keep </w:t>
            </w:r>
            <w:r w:rsidRPr="007159A3">
              <w:rPr>
                <w:rFonts w:ascii="Arial" w:eastAsia="宋体" w:hAnsi="Arial" w:cs="Arial"/>
                <w:lang w:eastAsia="zh-CN"/>
              </w:rPr>
              <w:t>default settings</w:t>
            </w:r>
            <w:r w:rsidRPr="007159A3">
              <w:rPr>
                <w:rFonts w:ascii="Arial" w:eastAsia="宋体" w:hAnsi="Arial" w:cs="Arial" w:hint="eastAsia"/>
                <w:lang w:eastAsia="zh-CN"/>
              </w:rPr>
              <w:t xml:space="preserve"> of application reporting for every i</w:t>
            </w:r>
            <w:r>
              <w:rPr>
                <w:rFonts w:ascii="Arial" w:eastAsia="宋体" w:hAnsi="Arial" w:cs="Arial" w:hint="eastAsia"/>
                <w:lang w:eastAsia="zh-CN"/>
              </w:rPr>
              <w:t>ndividual interface at AP</w:t>
            </w:r>
          </w:p>
          <w:p w:rsidR="00225C50" w:rsidRDefault="00225C50" w:rsidP="00EB7D7A">
            <w:pPr>
              <w:pStyle w:val="Body"/>
              <w:numPr>
                <w:ilvl w:val="2"/>
                <w:numId w:val="63"/>
              </w:numPr>
              <w:ind w:left="268" w:hanging="268"/>
              <w:rPr>
                <w:rFonts w:ascii="Arial" w:eastAsia="宋体" w:hAnsi="Arial" w:cs="Arial"/>
                <w:lang w:eastAsia="zh-CN"/>
              </w:rPr>
            </w:pPr>
            <w:r>
              <w:rPr>
                <w:rFonts w:ascii="Arial" w:eastAsia="宋体" w:hAnsi="Arial" w:cs="Arial" w:hint="eastAsia"/>
                <w:lang w:eastAsia="zh-CN"/>
              </w:rPr>
              <w:t>Enable application FTP, TCP and IP for reporting.</w:t>
            </w:r>
          </w:p>
          <w:p w:rsidR="00A26193" w:rsidRPr="00A26193" w:rsidRDefault="00953BC3" w:rsidP="00EB7D7A">
            <w:pPr>
              <w:pStyle w:val="Body"/>
              <w:numPr>
                <w:ilvl w:val="2"/>
                <w:numId w:val="63"/>
              </w:numPr>
              <w:ind w:left="268" w:hanging="268"/>
              <w:rPr>
                <w:rFonts w:ascii="Arial" w:eastAsia="宋体" w:hAnsi="Arial" w:cs="Arial"/>
                <w:lang w:eastAsia="zh-CN"/>
              </w:rPr>
            </w:pPr>
            <w:r>
              <w:rPr>
                <w:rFonts w:ascii="Arial" w:eastAsia="宋体" w:hAnsi="Arial" w:cs="Arial" w:hint="eastAsia"/>
                <w:lang w:eastAsia="zh-CN"/>
              </w:rPr>
              <w:t>IXIA simulates FTP server and client.</w:t>
            </w:r>
          </w:p>
          <w:p w:rsidR="00225C50" w:rsidRDefault="00225C50" w:rsidP="00EB7D7A">
            <w:pPr>
              <w:pStyle w:val="Body"/>
              <w:numPr>
                <w:ilvl w:val="2"/>
                <w:numId w:val="63"/>
              </w:numPr>
              <w:ind w:left="268" w:hanging="268"/>
              <w:rPr>
                <w:rFonts w:ascii="Arial" w:eastAsia="宋体" w:hAnsi="Arial" w:cs="Arial"/>
                <w:lang w:eastAsia="zh-CN"/>
              </w:rPr>
            </w:pPr>
            <w:r>
              <w:rPr>
                <w:rFonts w:ascii="Arial" w:eastAsia="宋体" w:hAnsi="Arial" w:cs="Arial" w:hint="eastAsia"/>
                <w:lang w:eastAsia="zh-CN"/>
              </w:rPr>
              <w:lastRenderedPageBreak/>
              <w:t>Launch FTP file downl</w:t>
            </w:r>
            <w:r w:rsidR="00953BC3">
              <w:rPr>
                <w:rFonts w:ascii="Arial" w:eastAsia="宋体" w:hAnsi="Arial" w:cs="Arial" w:hint="eastAsia"/>
                <w:lang w:eastAsia="zh-CN"/>
              </w:rPr>
              <w:t>oad at data rate 1Gbps f</w:t>
            </w:r>
            <w:r w:rsidR="00A26193">
              <w:rPr>
                <w:rFonts w:ascii="Arial" w:eastAsia="宋体" w:hAnsi="Arial" w:cs="Arial" w:hint="eastAsia"/>
                <w:lang w:eastAsia="zh-CN"/>
              </w:rPr>
              <w:t>or 5</w:t>
            </w:r>
            <w:r w:rsidR="00953BC3">
              <w:rPr>
                <w:rFonts w:ascii="Arial" w:eastAsia="宋体" w:hAnsi="Arial" w:cs="Arial" w:hint="eastAsia"/>
                <w:lang w:eastAsia="zh-CN"/>
              </w:rPr>
              <w:t xml:space="preserve"> minute</w:t>
            </w:r>
            <w:r>
              <w:rPr>
                <w:rFonts w:ascii="Arial" w:eastAsia="宋体" w:hAnsi="Arial" w:cs="Arial" w:hint="eastAsia"/>
                <w:lang w:eastAsia="zh-CN"/>
              </w:rPr>
              <w:t>.</w:t>
            </w:r>
          </w:p>
          <w:p w:rsidR="00225C50" w:rsidRPr="00E0708A" w:rsidRDefault="00225C50" w:rsidP="00EB7D7A">
            <w:pPr>
              <w:pStyle w:val="Body"/>
              <w:numPr>
                <w:ilvl w:val="2"/>
                <w:numId w:val="63"/>
              </w:numPr>
              <w:ind w:left="268" w:hanging="268"/>
              <w:rPr>
                <w:rFonts w:ascii="Arial" w:eastAsia="宋体" w:hAnsi="Arial" w:cs="Arial"/>
                <w:lang w:eastAsia="zh-CN"/>
              </w:rPr>
            </w:pPr>
            <w:r>
              <w:rPr>
                <w:rFonts w:ascii="Arial" w:eastAsia="宋体" w:hAnsi="Arial" w:cs="Arial" w:hint="eastAsia"/>
                <w:lang w:eastAsia="zh-CN"/>
              </w:rPr>
              <w:t>Making use of test tool provided by Dev, search corresponding TLV in AP reporting file. Check if AP can report number of application packet and byte correctly to HM.</w:t>
            </w:r>
          </w:p>
        </w:tc>
      </w:tr>
      <w:tr w:rsidR="00225C50" w:rsidRPr="00322E9D" w:rsidTr="00AC6F58">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225C50" w:rsidRPr="00720704" w:rsidRDefault="00225C50" w:rsidP="00AC6F58">
            <w:pPr>
              <w:rPr>
                <w:rFonts w:ascii="Arial" w:hAnsi="Arial" w:cs="Arial"/>
                <w:color w:val="auto"/>
              </w:rPr>
            </w:pPr>
            <w:r w:rsidRPr="00720704">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25C50" w:rsidRDefault="00A26193" w:rsidP="00AC6F58">
            <w:pPr>
              <w:pStyle w:val="Body"/>
              <w:rPr>
                <w:rFonts w:ascii="Arial" w:eastAsia="宋体" w:hAnsi="Arial" w:cs="Arial"/>
                <w:lang w:eastAsia="zh-CN"/>
              </w:rPr>
            </w:pPr>
            <w:r>
              <w:rPr>
                <w:rFonts w:ascii="Arial" w:eastAsia="宋体" w:hAnsi="Arial" w:cs="Arial" w:hint="eastAsia"/>
                <w:lang w:eastAsia="zh-CN"/>
              </w:rPr>
              <w:t>Step 6</w:t>
            </w:r>
            <w:r w:rsidR="00225C50">
              <w:rPr>
                <w:rFonts w:ascii="Arial" w:eastAsia="宋体" w:hAnsi="Arial" w:cs="Arial" w:hint="eastAsia"/>
                <w:lang w:eastAsia="zh-CN"/>
              </w:rPr>
              <w:t>. Check TLV fields: ClientMAC, AppType, TimeStamp, SampleSize, AppSampleSize, DownLinkPacketDelta, DownLinkByteDelta, UpLinkPacketDelta, UpLinkByteDelta</w:t>
            </w:r>
          </w:p>
          <w:tbl>
            <w:tblPr>
              <w:tblW w:w="5820" w:type="dxa"/>
              <w:tblLayout w:type="fixed"/>
              <w:tblLook w:val="04A0" w:firstRow="1" w:lastRow="0" w:firstColumn="1" w:lastColumn="0" w:noHBand="0" w:noVBand="1"/>
            </w:tblPr>
            <w:tblGrid>
              <w:gridCol w:w="2180"/>
              <w:gridCol w:w="3640"/>
            </w:tblGrid>
            <w:tr w:rsidR="00225C50" w:rsidRPr="00A331B2" w:rsidTr="00AC6F5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5C50" w:rsidRPr="00A331B2" w:rsidRDefault="00225C50" w:rsidP="00AC6F58">
                  <w:pPr>
                    <w:jc w:val="cente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center"/>
                  <w:hideMark/>
                </w:tcPr>
                <w:p w:rsidR="00225C50" w:rsidRPr="00A331B2" w:rsidRDefault="00225C50" w:rsidP="00AC6F58">
                  <w:pPr>
                    <w:jc w:val="cente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Expected Value</w:t>
                  </w:r>
                </w:p>
              </w:tc>
            </w:tr>
            <w:tr w:rsidR="00225C50" w:rsidRPr="00A331B2" w:rsidTr="00AC6F58">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225C50" w:rsidRPr="00A331B2" w:rsidRDefault="00225C50" w:rsidP="00AC6F58">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225C50" w:rsidRPr="00A26193" w:rsidRDefault="00A26193" w:rsidP="00AC6F58">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 xml:space="preserve">IXIA MAC1 as FTP Client </w:t>
                  </w:r>
                </w:p>
              </w:tc>
            </w:tr>
            <w:tr w:rsidR="00225C50" w:rsidRPr="00A331B2" w:rsidTr="00AC6F58">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225C50" w:rsidRPr="00A331B2" w:rsidRDefault="00225C50" w:rsidP="00AC6F58">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225C50" w:rsidRPr="00A331B2" w:rsidRDefault="00225C50" w:rsidP="00AC6F58">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FTP</w:t>
                  </w:r>
                  <w:r w:rsidRPr="00A331B2">
                    <w:rPr>
                      <w:rFonts w:ascii="Calibri" w:eastAsia="Times New Roman" w:hAnsi="Calibri" w:cs="Calibri"/>
                      <w:b w:val="0"/>
                      <w:sz w:val="22"/>
                      <w:szCs w:val="22"/>
                      <w:lang w:eastAsia="zh-CN"/>
                    </w:rPr>
                    <w:t xml:space="preserve"> APP ID</w:t>
                  </w:r>
                </w:p>
              </w:tc>
            </w:tr>
            <w:tr w:rsidR="00225C50" w:rsidRPr="00A331B2" w:rsidTr="00AC6F58">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225C50" w:rsidRPr="00A331B2" w:rsidRDefault="00225C50" w:rsidP="00AC6F58">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225C50" w:rsidRPr="00A331B2" w:rsidRDefault="00225C50" w:rsidP="00AC6F58">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Precision in seconds (epoch time)</w:t>
                  </w:r>
                </w:p>
              </w:tc>
            </w:tr>
            <w:tr w:rsidR="00225C50" w:rsidRPr="00A331B2" w:rsidTr="00AC6F58">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225C50" w:rsidRPr="00A331B2" w:rsidRDefault="00225C50" w:rsidP="00AC6F58">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225C50" w:rsidRPr="00A331B2" w:rsidRDefault="00225C50" w:rsidP="00AC6F58">
                  <w:pPr>
                    <w:rPr>
                      <w:rFonts w:ascii="Calibri" w:eastAsia="Times New Roman" w:hAnsi="Calibri" w:cs="Calibri"/>
                      <w:b w:val="0"/>
                      <w:color w:val="222222"/>
                      <w:sz w:val="22"/>
                      <w:szCs w:val="22"/>
                      <w:lang w:eastAsia="zh-CN"/>
                    </w:rPr>
                  </w:pPr>
                  <w:r w:rsidRPr="00A331B2">
                    <w:rPr>
                      <w:rFonts w:ascii="Calibri" w:eastAsia="Times New Roman" w:hAnsi="Calibri" w:cs="Calibri"/>
                      <w:b w:val="0"/>
                      <w:color w:val="222222"/>
                      <w:sz w:val="22"/>
                      <w:szCs w:val="22"/>
                      <w:lang w:eastAsia="zh-CN"/>
                    </w:rPr>
                    <w:t>Sample size in seconds (multiple of 60 seconds interval)</w:t>
                  </w:r>
                </w:p>
              </w:tc>
            </w:tr>
            <w:tr w:rsidR="00225C50" w:rsidRPr="00A331B2" w:rsidTr="00AC6F58">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225C50" w:rsidRPr="00A331B2" w:rsidRDefault="00225C50" w:rsidP="00AC6F58">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225C50" w:rsidRPr="00A331B2" w:rsidRDefault="00225C50" w:rsidP="00AC6F58">
                  <w:pPr>
                    <w:rPr>
                      <w:rFonts w:ascii="Calibri" w:eastAsia="Times New Roman" w:hAnsi="Calibri" w:cs="Calibri"/>
                      <w:b w:val="0"/>
                      <w:color w:val="222222"/>
                      <w:sz w:val="22"/>
                      <w:szCs w:val="22"/>
                      <w:lang w:eastAsia="zh-CN"/>
                    </w:rPr>
                  </w:pPr>
                  <w:r w:rsidRPr="00A331B2">
                    <w:rPr>
                      <w:rFonts w:ascii="Calibri" w:eastAsia="Times New Roman" w:hAnsi="Calibri" w:cs="Calibri"/>
                      <w:b w:val="0"/>
                      <w:color w:val="222222"/>
                      <w:sz w:val="22"/>
                      <w:szCs w:val="22"/>
                      <w:lang w:eastAsia="zh-CN"/>
                    </w:rPr>
                    <w:t>Number of 60 second intervals that have "app" traffic in this sample period</w:t>
                  </w:r>
                </w:p>
              </w:tc>
            </w:tr>
            <w:tr w:rsidR="00225C50" w:rsidRPr="00A331B2" w:rsidTr="00AC6F58">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225C50" w:rsidRPr="00A331B2" w:rsidRDefault="00225C50" w:rsidP="00AC6F58">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225C50" w:rsidRPr="00A331B2" w:rsidRDefault="00225C50" w:rsidP="00AC6F58">
                  <w:pPr>
                    <w:rPr>
                      <w:rFonts w:ascii="Calibri" w:eastAsia="Times New Roman" w:hAnsi="Calibri" w:cs="Calibri"/>
                      <w:b w:val="0"/>
                      <w:color w:val="222222"/>
                      <w:sz w:val="22"/>
                      <w:szCs w:val="22"/>
                      <w:lang w:eastAsia="zh-CN"/>
                    </w:rPr>
                  </w:pPr>
                  <w:r w:rsidRPr="00A331B2">
                    <w:rPr>
                      <w:rFonts w:ascii="Calibri" w:eastAsia="Times New Roman" w:hAnsi="Calibri" w:cs="Calibri"/>
                      <w:b w:val="0"/>
                      <w:color w:val="222222"/>
                      <w:sz w:val="22"/>
                      <w:szCs w:val="22"/>
                      <w:lang w:eastAsia="zh-CN"/>
                    </w:rPr>
                    <w:t>Number of packets transmitted to client since last report</w:t>
                  </w:r>
                </w:p>
              </w:tc>
            </w:tr>
            <w:tr w:rsidR="00225C50" w:rsidRPr="00A331B2" w:rsidTr="00AC6F58">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225C50" w:rsidRPr="00A331B2" w:rsidRDefault="00225C50" w:rsidP="00AC6F58">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225C50" w:rsidRPr="00A331B2" w:rsidRDefault="00225C50" w:rsidP="00AC6F58">
                  <w:pPr>
                    <w:rPr>
                      <w:rFonts w:ascii="Calibri" w:eastAsia="Times New Roman" w:hAnsi="Calibri" w:cs="Calibri"/>
                      <w:b w:val="0"/>
                      <w:color w:val="222222"/>
                      <w:sz w:val="22"/>
                      <w:szCs w:val="22"/>
                      <w:lang w:eastAsia="zh-CN"/>
                    </w:rPr>
                  </w:pPr>
                  <w:r w:rsidRPr="00A331B2">
                    <w:rPr>
                      <w:rFonts w:ascii="Calibri" w:eastAsia="Times New Roman" w:hAnsi="Calibri" w:cs="Calibri"/>
                      <w:b w:val="0"/>
                      <w:color w:val="222222"/>
                      <w:sz w:val="22"/>
                      <w:szCs w:val="22"/>
                      <w:lang w:eastAsia="zh-CN"/>
                    </w:rPr>
                    <w:t>Number of bytes transmitted to client since last report</w:t>
                  </w:r>
                </w:p>
              </w:tc>
            </w:tr>
            <w:tr w:rsidR="00225C50" w:rsidRPr="00A331B2" w:rsidTr="00AC6F58">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225C50" w:rsidRPr="00A331B2" w:rsidRDefault="00225C50" w:rsidP="00AC6F58">
                  <w:pPr>
                    <w:rPr>
                      <w:rFonts w:ascii="Calibri" w:eastAsia="Times New Roman" w:hAnsi="Calibri" w:cs="Calibri"/>
                      <w:b w:val="0"/>
                      <w:sz w:val="22"/>
                      <w:szCs w:val="22"/>
                      <w:lang w:eastAsia="zh-CN"/>
                    </w:rPr>
                  </w:pPr>
                  <w:r w:rsidRPr="00A331B2">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225C50" w:rsidRPr="00A331B2" w:rsidRDefault="00225C50" w:rsidP="00AC6F58">
                  <w:pPr>
                    <w:rPr>
                      <w:rFonts w:ascii="Calibri" w:eastAsia="Times New Roman" w:hAnsi="Calibri" w:cs="Calibri"/>
                      <w:b w:val="0"/>
                      <w:color w:val="222222"/>
                      <w:sz w:val="22"/>
                      <w:szCs w:val="22"/>
                      <w:lang w:eastAsia="zh-CN"/>
                    </w:rPr>
                  </w:pPr>
                  <w:r w:rsidRPr="00A331B2">
                    <w:rPr>
                      <w:rFonts w:ascii="Calibri" w:eastAsia="Times New Roman" w:hAnsi="Calibri" w:cs="Calibri"/>
                      <w:b w:val="0"/>
                      <w:color w:val="222222"/>
                      <w:sz w:val="22"/>
                      <w:szCs w:val="22"/>
                      <w:lang w:eastAsia="zh-CN"/>
                    </w:rPr>
                    <w:t>Number of packets received from client since last report</w:t>
                  </w:r>
                </w:p>
              </w:tc>
            </w:tr>
            <w:tr w:rsidR="00225C50" w:rsidRPr="00A331B2" w:rsidTr="00AC6F58">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225C50" w:rsidRPr="00A331B2" w:rsidRDefault="00225C50" w:rsidP="00AC6F58">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225C50" w:rsidRPr="00A331B2" w:rsidRDefault="00225C50" w:rsidP="00AC6F58">
                  <w:pPr>
                    <w:rPr>
                      <w:rFonts w:ascii="Calibri" w:eastAsia="Times New Roman" w:hAnsi="Calibri" w:cs="Calibri"/>
                      <w:b w:val="0"/>
                      <w:color w:val="222222"/>
                      <w:sz w:val="22"/>
                      <w:szCs w:val="22"/>
                      <w:lang w:eastAsia="zh-CN"/>
                    </w:rPr>
                  </w:pPr>
                  <w:r w:rsidRPr="00A331B2">
                    <w:rPr>
                      <w:rFonts w:ascii="Calibri" w:eastAsia="Times New Roman" w:hAnsi="Calibri" w:cs="Calibri"/>
                      <w:b w:val="0"/>
                      <w:color w:val="222222"/>
                      <w:sz w:val="22"/>
                      <w:szCs w:val="22"/>
                      <w:lang w:eastAsia="zh-CN"/>
                    </w:rPr>
                    <w:t>Number of bytes received from client since last report</w:t>
                  </w:r>
                </w:p>
              </w:tc>
            </w:tr>
          </w:tbl>
          <w:p w:rsidR="00225C50" w:rsidRPr="00421C4E" w:rsidRDefault="00225C50" w:rsidP="00AC6F58">
            <w:pPr>
              <w:pStyle w:val="Body"/>
              <w:rPr>
                <w:rFonts w:ascii="Arial" w:eastAsia="宋体" w:hAnsi="Arial" w:cs="Arial"/>
                <w:lang w:eastAsia="zh-CN"/>
              </w:rPr>
            </w:pPr>
          </w:p>
        </w:tc>
      </w:tr>
      <w:tr w:rsidR="00225C50" w:rsidRPr="00322E9D" w:rsidTr="00AC6F58">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225C50" w:rsidRPr="00720704" w:rsidRDefault="00225C50" w:rsidP="00AC6F58">
            <w:pPr>
              <w:rPr>
                <w:rFonts w:ascii="Arial" w:eastAsia="宋体" w:hAnsi="Arial" w:cs="Arial"/>
                <w:color w:val="auto"/>
                <w:lang w:eastAsia="zh-CN"/>
              </w:rPr>
            </w:pPr>
            <w:r w:rsidRPr="00720704">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25C50" w:rsidRPr="00720704" w:rsidRDefault="00225C50" w:rsidP="00AC6F58">
            <w:pPr>
              <w:pStyle w:val="Body"/>
              <w:rPr>
                <w:rFonts w:ascii="Arial" w:eastAsia="宋体" w:hAnsi="Arial" w:cs="Arial"/>
                <w:lang w:eastAsia="zh-CN"/>
              </w:rPr>
            </w:pPr>
          </w:p>
        </w:tc>
      </w:tr>
      <w:tr w:rsidR="00225C50" w:rsidRPr="00322E9D" w:rsidTr="00AC6F58">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225C50" w:rsidRPr="00720704" w:rsidRDefault="00225C50" w:rsidP="00AC6F58">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2303A" w:rsidRDefault="008C7B97" w:rsidP="00AC6F58">
            <w:pPr>
              <w:pStyle w:val="Body"/>
              <w:rPr>
                <w:rFonts w:ascii="Arial" w:eastAsia="宋体" w:hAnsi="Arial" w:cs="Arial"/>
                <w:lang w:eastAsia="zh-CN"/>
              </w:rPr>
            </w:pPr>
            <w:bookmarkStart w:id="9" w:name="OLE_LINK1"/>
            <w:bookmarkStart w:id="10" w:name="OLE_LINK2"/>
            <w:r>
              <w:rPr>
                <w:rFonts w:ascii="Arial" w:eastAsia="宋体" w:hAnsi="Arial" w:cs="Arial" w:hint="eastAsia"/>
                <w:lang w:eastAsia="zh-CN"/>
              </w:rPr>
              <w:t>AP320/340 base on 64bit for Packet/Byte record, other platforms base on 32bit.</w:t>
            </w:r>
            <w:bookmarkEnd w:id="9"/>
            <w:bookmarkEnd w:id="10"/>
          </w:p>
          <w:p w:rsidR="0092303A" w:rsidRPr="0092303A" w:rsidRDefault="0092303A" w:rsidP="00AC6F58">
            <w:pPr>
              <w:pStyle w:val="Body"/>
              <w:rPr>
                <w:rFonts w:ascii="Arial" w:eastAsia="宋体" w:hAnsi="Arial" w:cs="Arial"/>
                <w:lang w:eastAsia="zh-CN"/>
              </w:rPr>
            </w:pPr>
            <w:r>
              <w:rPr>
                <w:rFonts w:ascii="Arial" w:eastAsia="宋体" w:hAnsi="Arial" w:cs="Arial" w:hint="eastAsia"/>
                <w:lang w:eastAsia="zh-CN"/>
              </w:rPr>
              <w:t>HiveOS gets delta packet/byte number from kernel every minute, the max number is 4294967296.</w:t>
            </w:r>
          </w:p>
        </w:tc>
      </w:tr>
    </w:tbl>
    <w:p w:rsidR="00E10B39" w:rsidRPr="00BA3B60" w:rsidRDefault="00E10B39" w:rsidP="00E10B39">
      <w:pPr>
        <w:pStyle w:val="Heading4"/>
        <w:ind w:firstLine="1121"/>
        <w:rPr>
          <w:rFonts w:ascii="Arial" w:hAnsi="Arial"/>
          <w:b w:val="0"/>
          <w:sz w:val="21"/>
          <w:szCs w:val="21"/>
        </w:rPr>
      </w:pPr>
      <w:r w:rsidRPr="00BA3B60">
        <w:rPr>
          <w:rFonts w:ascii="Arial" w:hAnsi="Arial"/>
          <w:b w:val="0"/>
          <w:sz w:val="21"/>
          <w:szCs w:val="21"/>
        </w:rPr>
        <w:t>ApplicationReporting_Func</w:t>
      </w:r>
      <w:r>
        <w:rPr>
          <w:rFonts w:ascii="Arial" w:hAnsi="Arial"/>
          <w:b w:val="0"/>
          <w:sz w:val="21"/>
          <w:szCs w:val="21"/>
        </w:rPr>
        <w:t>tion_</w:t>
      </w:r>
      <w:r w:rsidR="004B1826">
        <w:rPr>
          <w:rFonts w:ascii="Arial" w:eastAsiaTheme="minorEastAsia" w:hAnsi="Arial" w:hint="eastAsia"/>
          <w:b w:val="0"/>
          <w:sz w:val="21"/>
          <w:szCs w:val="21"/>
          <w:lang w:eastAsia="zh-CN"/>
        </w:rPr>
        <w:t>46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E10B39" w:rsidRPr="00322E9D" w:rsidTr="006A20F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10B39" w:rsidRPr="00BA3B60" w:rsidRDefault="00E10B39" w:rsidP="006A20F1">
            <w:pPr>
              <w:rPr>
                <w:rFonts w:ascii="Arial" w:hAnsi="Arial" w:cs="Arial"/>
                <w:color w:val="auto"/>
              </w:rPr>
            </w:pPr>
            <w:r w:rsidRPr="00BA3B60">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0B39" w:rsidRPr="00BA3B60" w:rsidRDefault="00E10B39" w:rsidP="006A20F1">
            <w:pPr>
              <w:pStyle w:val="Body"/>
              <w:rPr>
                <w:rFonts w:ascii="Arial" w:eastAsia="宋体" w:hAnsi="Arial" w:cs="Arial"/>
                <w:lang w:eastAsia="zh-CN"/>
              </w:rPr>
            </w:pPr>
            <w:r>
              <w:rPr>
                <w:rFonts w:ascii="Arial" w:eastAsia="宋体" w:hAnsi="Arial" w:cs="Arial"/>
                <w:lang w:eastAsia="zh-CN"/>
              </w:rPr>
              <w:t>ApplicationReporting_Function_</w:t>
            </w:r>
            <w:r w:rsidR="004B1826">
              <w:rPr>
                <w:rFonts w:ascii="Arial" w:eastAsia="宋体" w:hAnsi="Arial" w:cs="Arial" w:hint="eastAsia"/>
                <w:lang w:eastAsia="zh-CN"/>
              </w:rPr>
              <w:t>46</w:t>
            </w:r>
          </w:p>
        </w:tc>
      </w:tr>
      <w:tr w:rsidR="00E10B39" w:rsidRPr="00322E9D" w:rsidTr="006A20F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10B39" w:rsidRPr="00BA3B60" w:rsidRDefault="00E10B39" w:rsidP="006A20F1">
            <w:pPr>
              <w:rPr>
                <w:rFonts w:ascii="Arial" w:hAnsi="Arial" w:cs="Arial"/>
                <w:color w:val="auto"/>
              </w:rPr>
            </w:pPr>
            <w:r w:rsidRPr="00BA3B60">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E10B39" w:rsidRPr="00BA3B60" w:rsidRDefault="00E10B39" w:rsidP="006A20F1">
            <w:pPr>
              <w:pStyle w:val="Body"/>
              <w:rPr>
                <w:rFonts w:ascii="Arial" w:eastAsia="宋体" w:hAnsi="Arial" w:cs="Arial"/>
                <w:lang w:eastAsia="zh-CN"/>
              </w:rPr>
            </w:pPr>
            <w:r w:rsidRPr="00BA3B60">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E10B39" w:rsidRPr="00BA3B60" w:rsidRDefault="00E10B39" w:rsidP="006A20F1">
            <w:pPr>
              <w:rPr>
                <w:rFonts w:ascii="Arial" w:hAnsi="Arial" w:cs="Arial"/>
                <w:color w:val="auto"/>
              </w:rPr>
            </w:pPr>
            <w:r w:rsidRPr="00BA3B60">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E10B39" w:rsidRPr="00BA3B60" w:rsidRDefault="00E10B39" w:rsidP="006A20F1">
            <w:pPr>
              <w:pStyle w:val="Body"/>
              <w:rPr>
                <w:rFonts w:ascii="Arial" w:eastAsia="宋体" w:hAnsi="Arial" w:cs="Arial"/>
                <w:lang w:eastAsia="zh-CN"/>
              </w:rPr>
            </w:pPr>
            <w:r w:rsidRPr="00BA3B60">
              <w:rPr>
                <w:rFonts w:ascii="Arial" w:eastAsia="宋体" w:hAnsi="Arial" w:cs="Arial"/>
                <w:lang w:eastAsia="zh-CN"/>
              </w:rPr>
              <w:t>No</w:t>
            </w:r>
          </w:p>
        </w:tc>
      </w:tr>
      <w:tr w:rsidR="00E10B39" w:rsidRPr="00322E9D" w:rsidTr="006A20F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10B39" w:rsidRPr="00BA3B60" w:rsidRDefault="00E10B39" w:rsidP="006A20F1">
            <w:pPr>
              <w:rPr>
                <w:rFonts w:ascii="Arial" w:hAnsi="Arial" w:cs="Arial"/>
                <w:color w:val="auto"/>
              </w:rPr>
            </w:pPr>
            <w:r w:rsidRPr="00BA3B60">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0B39" w:rsidRPr="00706C8D" w:rsidRDefault="00E10B39" w:rsidP="006A20F1">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_____(eth1)BR(eth0)_____Switch_____HM</w:t>
            </w:r>
          </w:p>
          <w:p w:rsidR="00E10B39" w:rsidRPr="00706C8D" w:rsidRDefault="00E10B39" w:rsidP="006A20F1">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E10B39" w:rsidRPr="00706C8D" w:rsidRDefault="00E10B39" w:rsidP="006A20F1">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E10B39" w:rsidRPr="00BA3B60" w:rsidRDefault="00E10B39" w:rsidP="006A20F1">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tc>
      </w:tr>
      <w:tr w:rsidR="00E10B39" w:rsidRPr="00322E9D" w:rsidTr="006A20F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10B39" w:rsidRPr="00BA3B60" w:rsidRDefault="00E10B39" w:rsidP="006A20F1">
            <w:pPr>
              <w:rPr>
                <w:rFonts w:ascii="Arial" w:hAnsi="Arial" w:cs="Arial"/>
                <w:color w:val="auto"/>
              </w:rPr>
            </w:pPr>
            <w:r w:rsidRPr="00BA3B60">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0B39" w:rsidRPr="00BA3B60" w:rsidRDefault="00E10B39" w:rsidP="006A20F1">
            <w:pPr>
              <w:pStyle w:val="Body"/>
              <w:rPr>
                <w:rFonts w:ascii="Arial" w:eastAsia="宋体" w:hAnsi="Arial" w:cs="Arial"/>
                <w:lang w:eastAsia="zh-CN"/>
              </w:rPr>
            </w:pPr>
            <w:r>
              <w:rPr>
                <w:rFonts w:ascii="Arial" w:eastAsia="宋体" w:hAnsi="Arial" w:cs="Arial" w:hint="eastAsia"/>
                <w:lang w:eastAsia="zh-CN"/>
              </w:rPr>
              <w:t>Verify HiveOS device layered application reporting.</w:t>
            </w:r>
          </w:p>
        </w:tc>
      </w:tr>
      <w:tr w:rsidR="00E10B39" w:rsidRPr="00322E9D" w:rsidTr="006A20F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10B39" w:rsidRPr="00BA3B60" w:rsidRDefault="00E10B39" w:rsidP="006A20F1">
            <w:pPr>
              <w:rPr>
                <w:rFonts w:ascii="Arial" w:eastAsia="宋体" w:hAnsi="Arial" w:cs="Arial"/>
                <w:color w:val="auto"/>
                <w:lang w:eastAsia="zh-CN"/>
              </w:rPr>
            </w:pPr>
            <w:r w:rsidRPr="00BA3B60">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0B39" w:rsidRPr="00F30A6D" w:rsidRDefault="00E10B39" w:rsidP="006A20F1">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E10B39" w:rsidRPr="00BA3B60" w:rsidRDefault="00E10B39" w:rsidP="006A20F1">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E10B39" w:rsidRPr="00322E9D" w:rsidTr="006A20F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10B39" w:rsidRPr="00BA3B60" w:rsidRDefault="00E10B39" w:rsidP="006A20F1">
            <w:pPr>
              <w:rPr>
                <w:rFonts w:ascii="Arial" w:hAnsi="Arial" w:cs="Arial"/>
                <w:color w:val="auto"/>
              </w:rPr>
            </w:pPr>
            <w:r w:rsidRPr="00BA3B60">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0B39" w:rsidRDefault="00E10B39" w:rsidP="006A20F1">
            <w:pPr>
              <w:pStyle w:val="Body"/>
              <w:rPr>
                <w:rFonts w:ascii="Arial" w:eastAsia="宋体" w:hAnsi="Arial" w:cs="Arial"/>
                <w:lang w:eastAsia="zh-CN"/>
              </w:rPr>
            </w:pPr>
            <w:r>
              <w:rPr>
                <w:rFonts w:ascii="Arial" w:eastAsia="宋体" w:hAnsi="Arial" w:cs="Arial" w:hint="eastAsia"/>
                <w:lang w:eastAsia="zh-CN"/>
              </w:rPr>
              <w:t xml:space="preserve">AP and BR </w:t>
            </w:r>
            <w:r>
              <w:rPr>
                <w:rFonts w:ascii="Arial" w:eastAsia="宋体" w:hAnsi="Arial" w:cs="Arial"/>
                <w:lang w:eastAsia="zh-CN"/>
              </w:rPr>
              <w:t>are managed by HM</w:t>
            </w:r>
            <w:r>
              <w:rPr>
                <w:rFonts w:ascii="Arial" w:eastAsia="宋体" w:hAnsi="Arial" w:cs="Arial" w:hint="eastAsia"/>
                <w:lang w:eastAsia="zh-CN"/>
              </w:rPr>
              <w:t>.</w:t>
            </w:r>
          </w:p>
          <w:p w:rsidR="00E10B39" w:rsidRPr="00F30A6D" w:rsidRDefault="00E10B39" w:rsidP="006A20F1">
            <w:pPr>
              <w:pStyle w:val="Body"/>
              <w:rPr>
                <w:rFonts w:ascii="Arial" w:eastAsia="宋体" w:hAnsi="Arial" w:cs="Arial"/>
                <w:lang w:eastAsia="zh-CN"/>
              </w:rPr>
            </w:pPr>
            <w:r>
              <w:rPr>
                <w:rFonts w:ascii="Arial" w:eastAsia="宋体" w:hAnsi="Arial" w:cs="Arial" w:hint="eastAsia"/>
                <w:lang w:eastAsia="zh-CN"/>
              </w:rPr>
              <w:t>Set BR eth1 mode as bridge-802.1q, and AP eth as backhaul.</w:t>
            </w:r>
          </w:p>
          <w:p w:rsidR="00E10B39" w:rsidRDefault="00E10B39" w:rsidP="006A20F1">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interface.</w:t>
            </w:r>
          </w:p>
          <w:p w:rsidR="00E10B39" w:rsidRPr="00BA3B60" w:rsidRDefault="00E10B39" w:rsidP="006A20F1">
            <w:pPr>
              <w:pStyle w:val="Body"/>
              <w:rPr>
                <w:rFonts w:ascii="Arial" w:eastAsia="宋体" w:hAnsi="Arial" w:cs="Arial"/>
                <w:lang w:eastAsia="zh-CN"/>
              </w:rPr>
            </w:pPr>
            <w:r>
              <w:rPr>
                <w:rFonts w:ascii="Arial" w:eastAsia="宋体" w:hAnsi="Arial" w:cs="Arial" w:hint="eastAsia"/>
                <w:lang w:eastAsia="zh-CN"/>
              </w:rPr>
              <w:t>Laptop1 connects with SSID.</w:t>
            </w:r>
          </w:p>
        </w:tc>
      </w:tr>
      <w:tr w:rsidR="00E10B39" w:rsidRPr="00322E9D" w:rsidTr="006A20F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10B39" w:rsidRPr="00BA3B60" w:rsidRDefault="00E10B39" w:rsidP="006A20F1">
            <w:pPr>
              <w:rPr>
                <w:rFonts w:ascii="Arial" w:hAnsi="Arial" w:cs="Arial"/>
                <w:color w:val="auto"/>
              </w:rPr>
            </w:pPr>
            <w:r w:rsidRPr="00BA3B60">
              <w:rPr>
                <w:rFonts w:ascii="Arial" w:hAnsi="Arial" w:cs="Arial"/>
                <w:color w:val="auto"/>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0B39" w:rsidRDefault="00E10B39" w:rsidP="006A20F1">
            <w:pPr>
              <w:pStyle w:val="Body"/>
              <w:numPr>
                <w:ilvl w:val="2"/>
                <w:numId w:val="17"/>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 and BR.</w:t>
            </w:r>
          </w:p>
          <w:p w:rsidR="00E10B39" w:rsidRPr="0080636B" w:rsidRDefault="001F4EA1" w:rsidP="006A20F1">
            <w:pPr>
              <w:pStyle w:val="Body"/>
              <w:numPr>
                <w:ilvl w:val="2"/>
                <w:numId w:val="17"/>
              </w:numPr>
              <w:ind w:left="268" w:hanging="268"/>
              <w:rPr>
                <w:rFonts w:ascii="Arial" w:eastAsia="宋体" w:hAnsi="Arial" w:cs="Arial"/>
                <w:strike/>
                <w:lang w:eastAsia="zh-CN"/>
              </w:rPr>
            </w:pPr>
            <w:r w:rsidRPr="001F4EA1">
              <w:rPr>
                <w:rFonts w:ascii="Arial" w:eastAsia="宋体" w:hAnsi="Arial" w:cs="Arial"/>
                <w:strike/>
                <w:lang w:eastAsia="zh-CN"/>
              </w:rPr>
              <w:t>Keep default settings of application reporting for every individual interface at AP and BR</w:t>
            </w:r>
          </w:p>
          <w:p w:rsidR="00E10B39" w:rsidRDefault="00E10B39" w:rsidP="006A20F1">
            <w:pPr>
              <w:pStyle w:val="Body"/>
              <w:numPr>
                <w:ilvl w:val="2"/>
                <w:numId w:val="17"/>
              </w:numPr>
              <w:ind w:left="268" w:hanging="268"/>
              <w:rPr>
                <w:rFonts w:ascii="Arial" w:eastAsia="宋体" w:hAnsi="Arial" w:cs="Arial"/>
                <w:lang w:eastAsia="zh-CN"/>
              </w:rPr>
            </w:pPr>
            <w:r>
              <w:rPr>
                <w:rFonts w:ascii="Arial" w:eastAsia="宋体" w:hAnsi="Arial" w:cs="Arial" w:hint="eastAsia"/>
                <w:lang w:eastAsia="zh-CN"/>
              </w:rPr>
              <w:t xml:space="preserve">Enable application  </w:t>
            </w:r>
            <w:r w:rsidR="0080636B">
              <w:rPr>
                <w:rFonts w:ascii="Arial" w:eastAsia="宋体" w:hAnsi="Arial" w:cs="Arial" w:hint="eastAsia"/>
                <w:lang w:eastAsia="zh-CN"/>
              </w:rPr>
              <w:t xml:space="preserve">FTP, </w:t>
            </w:r>
            <w:r>
              <w:rPr>
                <w:rFonts w:ascii="Arial" w:eastAsia="宋体" w:hAnsi="Arial" w:cs="Arial" w:hint="eastAsia"/>
                <w:lang w:eastAsia="zh-CN"/>
              </w:rPr>
              <w:t>TCP and IP for reporting with CSV format.</w:t>
            </w:r>
          </w:p>
          <w:p w:rsidR="00E10B39" w:rsidRDefault="0080636B" w:rsidP="006A20F1">
            <w:pPr>
              <w:pStyle w:val="Body"/>
              <w:numPr>
                <w:ilvl w:val="2"/>
                <w:numId w:val="17"/>
              </w:numPr>
              <w:ind w:left="268" w:hanging="268"/>
              <w:rPr>
                <w:rFonts w:ascii="Arial" w:eastAsia="宋体" w:hAnsi="Arial" w:cs="Arial"/>
                <w:lang w:eastAsia="zh-CN"/>
              </w:rPr>
            </w:pPr>
            <w:r>
              <w:rPr>
                <w:rFonts w:ascii="Arial" w:eastAsia="宋体" w:hAnsi="Arial" w:cs="Arial" w:hint="eastAsia"/>
                <w:lang w:eastAsia="zh-CN"/>
              </w:rPr>
              <w:t xml:space="preserve"> Connect FTP server from Laptop1.</w:t>
            </w:r>
          </w:p>
          <w:p w:rsidR="00E10B39" w:rsidRDefault="00E10B39" w:rsidP="006A20F1">
            <w:pPr>
              <w:pStyle w:val="Body"/>
              <w:numPr>
                <w:ilvl w:val="2"/>
                <w:numId w:val="17"/>
              </w:numPr>
              <w:ind w:left="268" w:hanging="268"/>
              <w:rPr>
                <w:rFonts w:ascii="Arial" w:eastAsia="宋体" w:hAnsi="Arial" w:cs="Arial"/>
                <w:lang w:eastAsia="zh-CN"/>
              </w:rPr>
            </w:pPr>
            <w:r>
              <w:rPr>
                <w:rFonts w:ascii="Arial" w:eastAsia="宋体" w:hAnsi="Arial" w:cs="Arial" w:hint="eastAsia"/>
                <w:lang w:eastAsia="zh-CN"/>
              </w:rPr>
              <w:t>C</w:t>
            </w:r>
            <w:r w:rsidRPr="00984BD4">
              <w:rPr>
                <w:rFonts w:ascii="Arial" w:eastAsia="宋体" w:hAnsi="Arial" w:cs="Arial"/>
                <w:lang w:eastAsia="zh-CN"/>
              </w:rPr>
              <w:t xml:space="preserve">heck if </w:t>
            </w:r>
            <w:r>
              <w:rPr>
                <w:rFonts w:ascii="Arial" w:eastAsia="宋体" w:hAnsi="Arial" w:cs="Arial" w:hint="eastAsia"/>
                <w:lang w:eastAsia="zh-CN"/>
              </w:rPr>
              <w:t xml:space="preserve">AP can classify </w:t>
            </w:r>
            <w:r w:rsidR="0080636B">
              <w:rPr>
                <w:rFonts w:ascii="Arial" w:eastAsia="宋体" w:hAnsi="Arial" w:cs="Arial" w:hint="eastAsia"/>
                <w:lang w:eastAsia="zh-CN"/>
              </w:rPr>
              <w:t>FTP</w:t>
            </w:r>
            <w:r>
              <w:rPr>
                <w:rFonts w:ascii="Arial" w:eastAsia="宋体" w:hAnsi="Arial" w:cs="Arial" w:hint="eastAsia"/>
                <w:lang w:eastAsia="zh-CN"/>
              </w:rPr>
              <w:t xml:space="preserve"> and report it as </w:t>
            </w:r>
            <w:r w:rsidR="0080636B">
              <w:rPr>
                <w:rFonts w:ascii="Arial" w:eastAsia="宋体" w:hAnsi="Arial" w:cs="Arial" w:hint="eastAsia"/>
                <w:lang w:eastAsia="zh-CN"/>
              </w:rPr>
              <w:t>FTP</w:t>
            </w:r>
            <w:r>
              <w:rPr>
                <w:rFonts w:ascii="Arial" w:eastAsia="宋体" w:hAnsi="Arial" w:cs="Arial" w:hint="eastAsia"/>
                <w:lang w:eastAsia="zh-CN"/>
              </w:rPr>
              <w:t xml:space="preserve"> to HM correctly.</w:t>
            </w:r>
          </w:p>
          <w:p w:rsidR="00E10B39" w:rsidRDefault="00E10B39" w:rsidP="006A20F1">
            <w:pPr>
              <w:pStyle w:val="Body"/>
              <w:numPr>
                <w:ilvl w:val="2"/>
                <w:numId w:val="17"/>
              </w:numPr>
              <w:ind w:left="268" w:hanging="268"/>
              <w:rPr>
                <w:rFonts w:ascii="Arial" w:eastAsia="宋体" w:hAnsi="Arial" w:cs="Arial"/>
                <w:lang w:eastAsia="zh-CN"/>
              </w:rPr>
            </w:pPr>
            <w:r w:rsidRPr="00FB4EFC">
              <w:rPr>
                <w:rFonts w:ascii="Arial" w:eastAsia="宋体" w:hAnsi="Arial" w:cs="Arial" w:hint="eastAsia"/>
                <w:lang w:eastAsia="zh-CN"/>
              </w:rPr>
              <w:t xml:space="preserve">Check </w:t>
            </w:r>
            <w:r>
              <w:rPr>
                <w:rFonts w:ascii="Arial" w:eastAsia="宋体" w:hAnsi="Arial" w:cs="Arial" w:hint="eastAsia"/>
                <w:lang w:eastAsia="zh-CN"/>
              </w:rPr>
              <w:t xml:space="preserve">if BR can classify </w:t>
            </w:r>
            <w:r w:rsidR="0080636B">
              <w:rPr>
                <w:rFonts w:ascii="Arial" w:eastAsia="宋体" w:hAnsi="Arial" w:cs="Arial" w:hint="eastAsia"/>
                <w:lang w:eastAsia="zh-CN"/>
              </w:rPr>
              <w:t>FTP</w:t>
            </w:r>
            <w:r>
              <w:rPr>
                <w:rFonts w:ascii="Arial" w:eastAsia="宋体" w:hAnsi="Arial" w:cs="Arial" w:hint="eastAsia"/>
                <w:lang w:eastAsia="zh-CN"/>
              </w:rPr>
              <w:t xml:space="preserve"> and report it as </w:t>
            </w:r>
            <w:r w:rsidR="0080636B">
              <w:rPr>
                <w:rFonts w:ascii="Arial" w:eastAsia="宋体" w:hAnsi="Arial" w:cs="Arial" w:hint="eastAsia"/>
                <w:lang w:eastAsia="zh-CN"/>
              </w:rPr>
              <w:t>FTP</w:t>
            </w:r>
            <w:r>
              <w:rPr>
                <w:rFonts w:ascii="Arial" w:eastAsia="宋体" w:hAnsi="Arial" w:cs="Arial" w:hint="eastAsia"/>
                <w:lang w:eastAsia="zh-CN"/>
              </w:rPr>
              <w:t xml:space="preserve"> to HM</w:t>
            </w:r>
            <w:r w:rsidRPr="00FB4EFC">
              <w:rPr>
                <w:rFonts w:ascii="Arial" w:eastAsia="宋体" w:hAnsi="Arial" w:cs="Arial" w:hint="eastAsia"/>
                <w:lang w:eastAsia="zh-CN"/>
              </w:rPr>
              <w:t xml:space="preserve"> correctly.</w:t>
            </w:r>
          </w:p>
          <w:p w:rsidR="00E10B39" w:rsidRPr="00FB4EFC" w:rsidRDefault="00E10B39" w:rsidP="006A20F1">
            <w:pPr>
              <w:pStyle w:val="Body"/>
              <w:numPr>
                <w:ilvl w:val="2"/>
                <w:numId w:val="17"/>
              </w:numPr>
              <w:ind w:left="268" w:hanging="268"/>
              <w:rPr>
                <w:rFonts w:ascii="Arial" w:eastAsia="宋体" w:hAnsi="Arial" w:cs="Arial"/>
                <w:lang w:eastAsia="zh-CN"/>
              </w:rPr>
            </w:pPr>
            <w:r w:rsidRPr="00FB4EFC">
              <w:rPr>
                <w:rFonts w:ascii="Arial" w:eastAsia="宋体" w:hAnsi="Arial" w:cs="Arial"/>
                <w:lang w:eastAsia="zh-CN"/>
              </w:rPr>
              <w:t xml:space="preserve">Clear </w:t>
            </w:r>
            <w:r w:rsidR="0080636B">
              <w:rPr>
                <w:rFonts w:ascii="Arial" w:eastAsia="宋体" w:hAnsi="Arial" w:cs="Arial" w:hint="eastAsia"/>
                <w:lang w:eastAsia="zh-CN"/>
              </w:rPr>
              <w:t>FTP</w:t>
            </w:r>
            <w:r>
              <w:rPr>
                <w:rFonts w:ascii="Arial" w:eastAsia="宋体" w:hAnsi="Arial" w:cs="Arial" w:hint="eastAsia"/>
                <w:lang w:eastAsia="zh-CN"/>
              </w:rPr>
              <w:t xml:space="preserve"> </w:t>
            </w:r>
            <w:r w:rsidRPr="00FB4EFC">
              <w:rPr>
                <w:rFonts w:ascii="Arial" w:eastAsia="宋体" w:hAnsi="Arial" w:cs="Arial"/>
                <w:lang w:eastAsia="zh-CN"/>
              </w:rPr>
              <w:t xml:space="preserve">session, and then disable </w:t>
            </w:r>
            <w:r>
              <w:rPr>
                <w:rFonts w:ascii="Arial" w:eastAsia="宋体" w:hAnsi="Arial" w:cs="Arial" w:hint="eastAsia"/>
                <w:lang w:eastAsia="zh-CN"/>
              </w:rPr>
              <w:t xml:space="preserve">application </w:t>
            </w:r>
            <w:r w:rsidR="0080636B">
              <w:rPr>
                <w:rFonts w:ascii="Arial" w:eastAsia="宋体" w:hAnsi="Arial" w:cs="Arial" w:hint="eastAsia"/>
                <w:lang w:eastAsia="zh-CN"/>
              </w:rPr>
              <w:t>FTP</w:t>
            </w:r>
            <w:r>
              <w:rPr>
                <w:rFonts w:ascii="Arial" w:eastAsia="宋体" w:hAnsi="Arial" w:cs="Arial" w:hint="eastAsia"/>
                <w:lang w:eastAsia="zh-CN"/>
              </w:rPr>
              <w:t xml:space="preserve"> for reporting.</w:t>
            </w:r>
          </w:p>
          <w:p w:rsidR="00E10B39" w:rsidRPr="007D5B36" w:rsidRDefault="00E10B39" w:rsidP="006A20F1">
            <w:pPr>
              <w:pStyle w:val="Body"/>
              <w:numPr>
                <w:ilvl w:val="2"/>
                <w:numId w:val="17"/>
              </w:numPr>
              <w:ind w:left="268" w:hanging="268"/>
              <w:rPr>
                <w:rFonts w:ascii="Arial" w:eastAsia="宋体" w:hAnsi="Arial" w:cs="Arial"/>
                <w:lang w:eastAsia="zh-CN"/>
              </w:rPr>
            </w:pPr>
            <w:r>
              <w:rPr>
                <w:rFonts w:ascii="Arial" w:eastAsia="宋体" w:hAnsi="Arial" w:cs="Arial" w:hint="eastAsia"/>
                <w:lang w:eastAsia="zh-CN"/>
              </w:rPr>
              <w:t xml:space="preserve">Launch </w:t>
            </w:r>
            <w:r w:rsidR="0080636B">
              <w:rPr>
                <w:rFonts w:ascii="Arial" w:eastAsia="宋体" w:hAnsi="Arial" w:cs="Arial" w:hint="eastAsia"/>
                <w:lang w:eastAsia="zh-CN"/>
              </w:rPr>
              <w:t>FTP</w:t>
            </w:r>
            <w:r>
              <w:rPr>
                <w:rFonts w:ascii="Arial" w:eastAsia="宋体" w:hAnsi="Arial" w:cs="Arial" w:hint="eastAsia"/>
                <w:lang w:eastAsia="zh-CN"/>
              </w:rPr>
              <w:t xml:space="preserve"> session again, </w:t>
            </w:r>
            <w:r>
              <w:rPr>
                <w:rFonts w:ascii="Arial" w:eastAsia="宋体" w:hAnsi="Arial" w:cs="Arial"/>
                <w:lang w:eastAsia="zh-CN"/>
              </w:rPr>
              <w:t xml:space="preserve">check if </w:t>
            </w:r>
            <w:r>
              <w:rPr>
                <w:rFonts w:ascii="Arial" w:eastAsia="宋体" w:hAnsi="Arial" w:cs="Arial" w:hint="eastAsia"/>
                <w:lang w:eastAsia="zh-CN"/>
              </w:rPr>
              <w:t xml:space="preserve">AP and BR </w:t>
            </w:r>
            <w:r w:rsidRPr="00FB4EFC">
              <w:rPr>
                <w:rFonts w:ascii="Arial" w:eastAsia="宋体" w:hAnsi="Arial" w:cs="Arial"/>
                <w:lang w:eastAsia="zh-CN"/>
              </w:rPr>
              <w:t xml:space="preserve">can </w:t>
            </w:r>
            <w:r>
              <w:rPr>
                <w:rFonts w:ascii="Arial" w:eastAsia="宋体" w:hAnsi="Arial" w:cs="Arial" w:hint="eastAsia"/>
                <w:lang w:eastAsia="zh-CN"/>
              </w:rPr>
              <w:t xml:space="preserve">classify this session and report it as </w:t>
            </w:r>
            <w:r w:rsidR="0080636B">
              <w:rPr>
                <w:rFonts w:ascii="Arial" w:eastAsia="宋体" w:hAnsi="Arial" w:cs="Arial" w:hint="eastAsia"/>
                <w:lang w:eastAsia="zh-CN"/>
              </w:rPr>
              <w:t>TCP</w:t>
            </w:r>
            <w:r>
              <w:rPr>
                <w:rFonts w:ascii="Arial" w:eastAsia="宋体" w:hAnsi="Arial" w:cs="Arial" w:hint="eastAsia"/>
                <w:lang w:eastAsia="zh-CN"/>
              </w:rPr>
              <w:t xml:space="preserve"> to HM correctly. </w:t>
            </w:r>
          </w:p>
          <w:p w:rsidR="00E10B39" w:rsidRPr="007D5B36" w:rsidRDefault="00E10B39" w:rsidP="006A20F1">
            <w:pPr>
              <w:pStyle w:val="Body"/>
              <w:numPr>
                <w:ilvl w:val="2"/>
                <w:numId w:val="17"/>
              </w:numPr>
              <w:ind w:left="268" w:hanging="268"/>
              <w:rPr>
                <w:rFonts w:ascii="Arial" w:eastAsia="宋体" w:hAnsi="Arial" w:cs="Arial"/>
                <w:lang w:eastAsia="zh-CN"/>
              </w:rPr>
            </w:pPr>
            <w:r w:rsidRPr="00FB4EFC">
              <w:rPr>
                <w:rFonts w:ascii="Arial" w:eastAsia="宋体" w:hAnsi="Arial" w:cs="Arial"/>
                <w:lang w:eastAsia="zh-CN"/>
              </w:rPr>
              <w:t xml:space="preserve">Clear </w:t>
            </w:r>
            <w:r w:rsidR="000A6017">
              <w:rPr>
                <w:rFonts w:ascii="Arial" w:eastAsia="宋体" w:hAnsi="Arial" w:cs="Arial" w:hint="eastAsia"/>
                <w:lang w:eastAsia="zh-CN"/>
              </w:rPr>
              <w:t>FTP</w:t>
            </w:r>
            <w:r w:rsidRPr="00FB4EFC">
              <w:rPr>
                <w:rFonts w:ascii="Arial" w:eastAsia="宋体" w:hAnsi="Arial" w:cs="Arial"/>
                <w:lang w:eastAsia="zh-CN"/>
              </w:rPr>
              <w:t>session</w:t>
            </w:r>
            <w:r>
              <w:rPr>
                <w:rFonts w:ascii="Arial" w:eastAsia="宋体" w:hAnsi="Arial" w:cs="Arial" w:hint="eastAsia"/>
                <w:lang w:eastAsia="zh-CN"/>
              </w:rPr>
              <w:t xml:space="preserve"> again</w:t>
            </w:r>
            <w:r w:rsidRPr="00FB4EFC">
              <w:rPr>
                <w:rFonts w:ascii="Arial" w:eastAsia="宋体" w:hAnsi="Arial" w:cs="Arial"/>
                <w:lang w:eastAsia="zh-CN"/>
              </w:rPr>
              <w:t xml:space="preserve">, </w:t>
            </w:r>
            <w:r>
              <w:rPr>
                <w:rFonts w:ascii="Arial" w:eastAsia="宋体" w:hAnsi="Arial" w:cs="Arial" w:hint="eastAsia"/>
                <w:lang w:eastAsia="zh-CN"/>
              </w:rPr>
              <w:t xml:space="preserve">and </w:t>
            </w:r>
            <w:r w:rsidRPr="00FB4EFC">
              <w:rPr>
                <w:rFonts w:ascii="Arial" w:eastAsia="宋体" w:hAnsi="Arial" w:cs="Arial"/>
                <w:lang w:eastAsia="zh-CN"/>
              </w:rPr>
              <w:t xml:space="preserve">then disable </w:t>
            </w:r>
            <w:r>
              <w:rPr>
                <w:rFonts w:ascii="Arial" w:eastAsia="宋体" w:hAnsi="Arial" w:cs="Arial" w:hint="eastAsia"/>
                <w:lang w:eastAsia="zh-CN"/>
              </w:rPr>
              <w:t xml:space="preserve">application </w:t>
            </w:r>
            <w:r w:rsidR="0080636B">
              <w:rPr>
                <w:rFonts w:ascii="Arial" w:eastAsia="宋体" w:hAnsi="Arial" w:cs="Arial" w:hint="eastAsia"/>
                <w:lang w:eastAsia="zh-CN"/>
              </w:rPr>
              <w:t>TCP</w:t>
            </w:r>
            <w:r>
              <w:rPr>
                <w:rFonts w:ascii="Arial" w:eastAsia="宋体" w:hAnsi="Arial" w:cs="Arial" w:hint="eastAsia"/>
                <w:lang w:eastAsia="zh-CN"/>
              </w:rPr>
              <w:t xml:space="preserve"> for reporting.</w:t>
            </w:r>
          </w:p>
          <w:p w:rsidR="00E10B39" w:rsidRPr="007D5B36" w:rsidRDefault="00E10B39" w:rsidP="006A20F1">
            <w:pPr>
              <w:pStyle w:val="Body"/>
              <w:numPr>
                <w:ilvl w:val="2"/>
                <w:numId w:val="17"/>
              </w:numPr>
              <w:ind w:left="410" w:hanging="410"/>
              <w:rPr>
                <w:rFonts w:ascii="Arial" w:eastAsia="宋体" w:hAnsi="Arial" w:cs="Arial"/>
                <w:lang w:eastAsia="zh-CN"/>
              </w:rPr>
            </w:pPr>
            <w:r>
              <w:rPr>
                <w:rFonts w:ascii="Arial" w:eastAsia="宋体" w:hAnsi="Arial" w:cs="Arial" w:hint="eastAsia"/>
                <w:lang w:eastAsia="zh-CN"/>
              </w:rPr>
              <w:t xml:space="preserve">Launch </w:t>
            </w:r>
            <w:r w:rsidR="0080636B">
              <w:rPr>
                <w:rFonts w:ascii="Arial" w:eastAsia="宋体" w:hAnsi="Arial" w:cs="Arial" w:hint="eastAsia"/>
                <w:lang w:eastAsia="zh-CN"/>
              </w:rPr>
              <w:t>FTP</w:t>
            </w:r>
            <w:r>
              <w:rPr>
                <w:rFonts w:ascii="Arial" w:eastAsia="宋体" w:hAnsi="Arial" w:cs="Arial" w:hint="eastAsia"/>
                <w:lang w:eastAsia="zh-CN"/>
              </w:rPr>
              <w:t xml:space="preserve"> session again, check if AP and BR can classify this session and report it as </w:t>
            </w:r>
            <w:r w:rsidR="0080636B">
              <w:rPr>
                <w:rFonts w:ascii="Arial" w:eastAsia="宋体" w:hAnsi="Arial" w:cs="Arial" w:hint="eastAsia"/>
                <w:lang w:eastAsia="zh-CN"/>
              </w:rPr>
              <w:t>IP</w:t>
            </w:r>
            <w:r>
              <w:rPr>
                <w:rFonts w:ascii="Arial" w:eastAsia="宋体" w:hAnsi="Arial" w:cs="Arial" w:hint="eastAsia"/>
                <w:lang w:eastAsia="zh-CN"/>
              </w:rPr>
              <w:t xml:space="preserve"> to HM correctly.</w:t>
            </w:r>
            <w:r w:rsidRPr="00FB4EFC">
              <w:rPr>
                <w:rFonts w:ascii="Arial" w:eastAsia="宋体" w:hAnsi="Arial" w:cs="Arial"/>
                <w:lang w:eastAsia="zh-CN"/>
              </w:rPr>
              <w:t xml:space="preserve"> </w:t>
            </w:r>
          </w:p>
          <w:p w:rsidR="00E10B39" w:rsidRPr="007D5B36" w:rsidRDefault="00E10B39" w:rsidP="006A20F1">
            <w:pPr>
              <w:pStyle w:val="Body"/>
              <w:numPr>
                <w:ilvl w:val="2"/>
                <w:numId w:val="17"/>
              </w:numPr>
              <w:ind w:left="410" w:hanging="410"/>
              <w:rPr>
                <w:rFonts w:ascii="Arial" w:eastAsia="宋体" w:hAnsi="Arial" w:cs="Arial"/>
                <w:lang w:eastAsia="zh-CN"/>
              </w:rPr>
            </w:pPr>
            <w:r w:rsidRPr="00FB4EFC">
              <w:rPr>
                <w:rFonts w:ascii="Arial" w:eastAsia="宋体" w:hAnsi="Arial" w:cs="Arial"/>
                <w:lang w:eastAsia="zh-CN"/>
              </w:rPr>
              <w:t xml:space="preserve">Clear </w:t>
            </w:r>
            <w:r w:rsidR="0080636B">
              <w:rPr>
                <w:rFonts w:ascii="Arial" w:eastAsia="宋体" w:hAnsi="Arial" w:cs="Arial" w:hint="eastAsia"/>
                <w:lang w:eastAsia="zh-CN"/>
              </w:rPr>
              <w:t>FTP</w:t>
            </w:r>
            <w:r w:rsidRPr="00FB4EFC">
              <w:rPr>
                <w:rFonts w:ascii="Arial" w:eastAsia="宋体" w:hAnsi="Arial" w:cs="Arial"/>
                <w:lang w:eastAsia="zh-CN"/>
              </w:rPr>
              <w:t>session</w:t>
            </w:r>
            <w:r>
              <w:rPr>
                <w:rFonts w:ascii="Arial" w:eastAsia="宋体" w:hAnsi="Arial" w:cs="Arial" w:hint="eastAsia"/>
                <w:lang w:eastAsia="zh-CN"/>
              </w:rPr>
              <w:t xml:space="preserve"> again</w:t>
            </w:r>
            <w:r w:rsidRPr="00FB4EFC">
              <w:rPr>
                <w:rFonts w:ascii="Arial" w:eastAsia="宋体" w:hAnsi="Arial" w:cs="Arial"/>
                <w:lang w:eastAsia="zh-CN"/>
              </w:rPr>
              <w:t xml:space="preserve">, </w:t>
            </w:r>
            <w:r>
              <w:rPr>
                <w:rFonts w:ascii="Arial" w:eastAsia="宋体" w:hAnsi="Arial" w:cs="Arial" w:hint="eastAsia"/>
                <w:lang w:eastAsia="zh-CN"/>
              </w:rPr>
              <w:t xml:space="preserve">and </w:t>
            </w:r>
            <w:r w:rsidRPr="00FB4EFC">
              <w:rPr>
                <w:rFonts w:ascii="Arial" w:eastAsia="宋体" w:hAnsi="Arial" w:cs="Arial"/>
                <w:lang w:eastAsia="zh-CN"/>
              </w:rPr>
              <w:t xml:space="preserve">then disable </w:t>
            </w:r>
            <w:r>
              <w:rPr>
                <w:rFonts w:ascii="Arial" w:eastAsia="宋体" w:hAnsi="Arial" w:cs="Arial" w:hint="eastAsia"/>
                <w:lang w:eastAsia="zh-CN"/>
              </w:rPr>
              <w:t>application IP for reporting.</w:t>
            </w:r>
          </w:p>
          <w:p w:rsidR="00E10B39" w:rsidRPr="007D5B36" w:rsidRDefault="00E10B39" w:rsidP="006A20F1">
            <w:pPr>
              <w:pStyle w:val="Body"/>
              <w:numPr>
                <w:ilvl w:val="2"/>
                <w:numId w:val="17"/>
              </w:numPr>
              <w:ind w:left="410" w:hanging="410"/>
              <w:rPr>
                <w:rFonts w:ascii="Arial" w:eastAsia="宋体" w:hAnsi="Arial" w:cs="Arial"/>
                <w:lang w:eastAsia="zh-CN"/>
              </w:rPr>
            </w:pPr>
            <w:r>
              <w:rPr>
                <w:rFonts w:ascii="Arial" w:eastAsia="宋体" w:hAnsi="Arial" w:cs="Arial" w:hint="eastAsia"/>
                <w:lang w:eastAsia="zh-CN"/>
              </w:rPr>
              <w:t xml:space="preserve">Launch </w:t>
            </w:r>
            <w:r w:rsidR="0080636B">
              <w:rPr>
                <w:rFonts w:ascii="Arial" w:eastAsia="宋体" w:hAnsi="Arial" w:cs="Arial" w:hint="eastAsia"/>
                <w:lang w:eastAsia="zh-CN"/>
              </w:rPr>
              <w:t>FTP</w:t>
            </w:r>
            <w:r>
              <w:rPr>
                <w:rFonts w:ascii="Arial" w:eastAsia="宋体" w:hAnsi="Arial" w:cs="Arial" w:hint="eastAsia"/>
                <w:lang w:eastAsia="zh-CN"/>
              </w:rPr>
              <w:t xml:space="preserve"> session again.</w:t>
            </w:r>
          </w:p>
        </w:tc>
      </w:tr>
      <w:tr w:rsidR="00E10B39" w:rsidRPr="00322E9D" w:rsidTr="006A20F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E10B39" w:rsidRPr="00BA3B60" w:rsidRDefault="00E10B39" w:rsidP="006A20F1">
            <w:pPr>
              <w:rPr>
                <w:rFonts w:ascii="Arial" w:hAnsi="Arial" w:cs="Arial"/>
                <w:color w:val="auto"/>
              </w:rPr>
            </w:pPr>
            <w:r w:rsidRPr="00BA3B60">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0B39" w:rsidRDefault="00E10B39" w:rsidP="006A20F1">
            <w:pPr>
              <w:pStyle w:val="Body"/>
              <w:rPr>
                <w:rFonts w:ascii="Arial" w:eastAsia="宋体" w:hAnsi="Arial" w:cs="Arial"/>
                <w:lang w:eastAsia="zh-CN"/>
              </w:rPr>
            </w:pPr>
            <w:r>
              <w:rPr>
                <w:rFonts w:ascii="Arial" w:eastAsia="宋体" w:hAnsi="Arial" w:cs="Arial" w:hint="eastAsia"/>
                <w:lang w:eastAsia="zh-CN"/>
              </w:rPr>
              <w:t>Step 3. Enable application for reporting with CSV format successfully.</w:t>
            </w:r>
          </w:p>
          <w:p w:rsidR="00E10B39" w:rsidRDefault="00E10B39" w:rsidP="006A20F1">
            <w:pPr>
              <w:pStyle w:val="Body"/>
              <w:rPr>
                <w:rFonts w:ascii="Arial" w:eastAsia="宋体" w:hAnsi="Arial" w:cs="Arial"/>
                <w:lang w:eastAsia="zh-CN"/>
              </w:rPr>
            </w:pPr>
            <w:r>
              <w:rPr>
                <w:rFonts w:ascii="Arial" w:eastAsia="宋体" w:hAnsi="Arial" w:cs="Arial" w:hint="eastAsia"/>
                <w:lang w:eastAsia="zh-CN"/>
              </w:rPr>
              <w:t>Step 5. AP can classify YouTube and report it as YouTube to HM correctly.</w:t>
            </w:r>
          </w:p>
          <w:p w:rsidR="00E10B39" w:rsidRDefault="00E10B39" w:rsidP="006A20F1">
            <w:pPr>
              <w:pStyle w:val="Body"/>
              <w:rPr>
                <w:rFonts w:ascii="Arial" w:eastAsia="宋体" w:hAnsi="Arial" w:cs="Arial"/>
                <w:lang w:eastAsia="zh-CN"/>
              </w:rPr>
            </w:pPr>
            <w:r>
              <w:rPr>
                <w:rFonts w:ascii="Arial" w:eastAsia="宋体" w:hAnsi="Arial" w:cs="Arial" w:hint="eastAsia"/>
                <w:lang w:eastAsia="zh-CN"/>
              </w:rPr>
              <w:t>Step 6. BR can classify YouTube and report it as YouTube to HM correctly.</w:t>
            </w:r>
          </w:p>
          <w:p w:rsidR="00E10B39" w:rsidRDefault="00E10B39" w:rsidP="006A20F1">
            <w:pPr>
              <w:pStyle w:val="Body"/>
              <w:rPr>
                <w:rFonts w:ascii="Arial" w:eastAsia="宋体" w:hAnsi="Arial" w:cs="Arial"/>
                <w:lang w:eastAsia="zh-CN"/>
              </w:rPr>
            </w:pPr>
            <w:r>
              <w:rPr>
                <w:rFonts w:ascii="Arial" w:eastAsia="宋体" w:hAnsi="Arial" w:cs="Arial" w:hint="eastAsia"/>
                <w:lang w:eastAsia="zh-CN"/>
              </w:rPr>
              <w:t>Step 8. AP and BR can classify session and report it as HTTP to HM correctly.</w:t>
            </w:r>
          </w:p>
          <w:p w:rsidR="00E10B39" w:rsidRDefault="00E10B39" w:rsidP="006A20F1">
            <w:pPr>
              <w:pStyle w:val="Body"/>
              <w:rPr>
                <w:rFonts w:ascii="Arial" w:eastAsia="宋体" w:hAnsi="Arial" w:cs="Arial"/>
                <w:lang w:eastAsia="zh-CN"/>
              </w:rPr>
            </w:pPr>
            <w:r>
              <w:rPr>
                <w:rFonts w:ascii="Arial" w:eastAsia="宋体" w:hAnsi="Arial" w:cs="Arial" w:hint="eastAsia"/>
                <w:lang w:eastAsia="zh-CN"/>
              </w:rPr>
              <w:t>Step 10. AP and BR can classify session and report it as TCP to HM correctly.</w:t>
            </w:r>
          </w:p>
          <w:p w:rsidR="00E10B39" w:rsidRDefault="00E10B39" w:rsidP="006A20F1">
            <w:pPr>
              <w:pStyle w:val="Body"/>
              <w:rPr>
                <w:rFonts w:ascii="Arial" w:eastAsia="宋体" w:hAnsi="Arial" w:cs="Arial"/>
                <w:lang w:eastAsia="zh-CN"/>
              </w:rPr>
            </w:pPr>
            <w:r>
              <w:rPr>
                <w:rFonts w:ascii="Arial" w:eastAsia="宋体" w:hAnsi="Arial" w:cs="Arial" w:hint="eastAsia"/>
                <w:lang w:eastAsia="zh-CN"/>
              </w:rPr>
              <w:t>Step 12 AP and BR can classify session and report it as IP to HM correctly.</w:t>
            </w:r>
          </w:p>
          <w:p w:rsidR="00E10B39" w:rsidRPr="00BA3B60" w:rsidRDefault="00E10B39" w:rsidP="006A20F1">
            <w:pPr>
              <w:pStyle w:val="Body"/>
              <w:rPr>
                <w:rFonts w:ascii="Arial" w:eastAsia="宋体" w:hAnsi="Arial" w:cs="Arial"/>
                <w:lang w:eastAsia="zh-CN"/>
              </w:rPr>
            </w:pPr>
            <w:r>
              <w:rPr>
                <w:rFonts w:ascii="Arial" w:eastAsia="宋体" w:hAnsi="Arial" w:cs="Arial" w:hint="eastAsia"/>
                <w:lang w:eastAsia="zh-CN"/>
              </w:rPr>
              <w:t>Step 14. AP and BR can does NOT report application to HM.</w:t>
            </w:r>
          </w:p>
        </w:tc>
      </w:tr>
      <w:tr w:rsidR="00E10B39" w:rsidRPr="00322E9D" w:rsidTr="006A20F1">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E10B39" w:rsidRPr="00BA3B60" w:rsidRDefault="00E10B39" w:rsidP="006A20F1">
            <w:pPr>
              <w:rPr>
                <w:rFonts w:ascii="Arial" w:eastAsia="宋体" w:hAnsi="Arial" w:cs="Arial"/>
                <w:color w:val="auto"/>
                <w:lang w:eastAsia="zh-CN"/>
              </w:rPr>
            </w:pPr>
            <w:r w:rsidRPr="00BA3B60">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0B39" w:rsidRPr="00BA3B60" w:rsidRDefault="00E10B39" w:rsidP="006A20F1">
            <w:pPr>
              <w:pStyle w:val="Body"/>
              <w:rPr>
                <w:rFonts w:ascii="Arial" w:eastAsia="宋体" w:hAnsi="Arial" w:cs="Arial"/>
                <w:lang w:eastAsia="zh-CN"/>
              </w:rPr>
            </w:pPr>
          </w:p>
        </w:tc>
      </w:tr>
      <w:tr w:rsidR="00E10B39" w:rsidRPr="00322E9D" w:rsidTr="006A20F1">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E10B39" w:rsidRPr="00BA3B60" w:rsidRDefault="00E10B39" w:rsidP="006A20F1">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0B39" w:rsidRPr="00BA3B60" w:rsidRDefault="00E10B39" w:rsidP="006A20F1">
            <w:pPr>
              <w:pStyle w:val="Body"/>
              <w:rPr>
                <w:rFonts w:ascii="Arial" w:eastAsia="宋体" w:hAnsi="Arial" w:cs="Arial"/>
                <w:lang w:eastAsia="zh-CN"/>
              </w:rPr>
            </w:pPr>
          </w:p>
        </w:tc>
      </w:tr>
    </w:tbl>
    <w:p w:rsidR="00E10B39" w:rsidRDefault="00E10B39" w:rsidP="00E10B39">
      <w:pPr>
        <w:pStyle w:val="Body"/>
        <w:rPr>
          <w:rFonts w:eastAsia="宋体"/>
          <w:lang w:eastAsia="zh-CN"/>
        </w:rPr>
      </w:pPr>
    </w:p>
    <w:p w:rsidR="00E10B39" w:rsidRPr="00747953" w:rsidRDefault="00E10B39" w:rsidP="00E10B39">
      <w:pPr>
        <w:pStyle w:val="Heading4"/>
        <w:ind w:firstLine="1121"/>
        <w:rPr>
          <w:rFonts w:ascii="Arial" w:hAnsi="Arial"/>
          <w:b w:val="0"/>
          <w:sz w:val="21"/>
          <w:szCs w:val="21"/>
        </w:rPr>
      </w:pPr>
      <w:r w:rsidRPr="00747953">
        <w:rPr>
          <w:rFonts w:ascii="Arial" w:hAnsi="Arial" w:hint="eastAsia"/>
          <w:b w:val="0"/>
          <w:sz w:val="21"/>
          <w:szCs w:val="21"/>
        </w:rPr>
        <w:t>ApplicationReporting_</w:t>
      </w:r>
      <w:r>
        <w:rPr>
          <w:rFonts w:ascii="Arial" w:hAnsi="Arial" w:hint="eastAsia"/>
          <w:b w:val="0"/>
          <w:sz w:val="21"/>
          <w:szCs w:val="21"/>
        </w:rPr>
        <w:t>Function_</w:t>
      </w:r>
      <w:r w:rsidR="004B1826">
        <w:rPr>
          <w:rFonts w:ascii="Arial" w:eastAsiaTheme="minorEastAsia" w:hAnsi="Arial" w:hint="eastAsia"/>
          <w:b w:val="0"/>
          <w:sz w:val="21"/>
          <w:szCs w:val="21"/>
          <w:lang w:eastAsia="zh-CN"/>
        </w:rPr>
        <w:t>47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E10B39" w:rsidRPr="00322E9D" w:rsidTr="006A20F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10B39" w:rsidRPr="00D33061" w:rsidRDefault="00E10B39" w:rsidP="006A20F1">
            <w:pPr>
              <w:rPr>
                <w:rFonts w:ascii="Arial" w:hAnsi="Arial" w:cs="Arial"/>
                <w:color w:val="auto"/>
              </w:rPr>
            </w:pPr>
            <w:r w:rsidRPr="00D33061">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0B39" w:rsidRPr="00D33061" w:rsidRDefault="00E10B39" w:rsidP="006A20F1">
            <w:pPr>
              <w:pStyle w:val="Body"/>
              <w:rPr>
                <w:rFonts w:ascii="Arial" w:eastAsia="宋体" w:hAnsi="Arial" w:cs="Arial"/>
                <w:lang w:eastAsia="zh-CN"/>
              </w:rPr>
            </w:pPr>
            <w:r>
              <w:rPr>
                <w:rFonts w:ascii="Arial" w:eastAsia="宋体" w:hAnsi="Arial" w:cs="Arial"/>
                <w:lang w:eastAsia="zh-CN"/>
              </w:rPr>
              <w:t>ApplicationReporting_Function_</w:t>
            </w:r>
            <w:r w:rsidR="004B1826">
              <w:rPr>
                <w:rFonts w:ascii="Arial" w:eastAsia="宋体" w:hAnsi="Arial" w:cs="Arial" w:hint="eastAsia"/>
                <w:lang w:eastAsia="zh-CN"/>
              </w:rPr>
              <w:t>47</w:t>
            </w:r>
          </w:p>
        </w:tc>
      </w:tr>
      <w:tr w:rsidR="00E10B39" w:rsidRPr="00322E9D" w:rsidTr="006A20F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10B39" w:rsidRPr="00D33061" w:rsidRDefault="00E10B39" w:rsidP="006A20F1">
            <w:pPr>
              <w:rPr>
                <w:rFonts w:ascii="Arial" w:hAnsi="Arial" w:cs="Arial"/>
                <w:color w:val="auto"/>
              </w:rPr>
            </w:pPr>
            <w:r w:rsidRPr="00D33061">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E10B39" w:rsidRPr="00D33061" w:rsidRDefault="00E10B39" w:rsidP="006A20F1">
            <w:pPr>
              <w:pStyle w:val="Body"/>
              <w:rPr>
                <w:rFonts w:ascii="Arial" w:eastAsia="宋体" w:hAnsi="Arial" w:cs="Arial"/>
                <w:lang w:eastAsia="zh-CN"/>
              </w:rPr>
            </w:pPr>
            <w:r>
              <w:rPr>
                <w:rFonts w:ascii="Arial" w:eastAsia="宋体" w:hAnsi="Arial" w:cs="Arial" w:hint="eastAsia"/>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E10B39" w:rsidRPr="00D33061" w:rsidRDefault="00E10B39" w:rsidP="006A20F1">
            <w:pPr>
              <w:rPr>
                <w:rFonts w:ascii="Arial" w:hAnsi="Arial" w:cs="Arial"/>
                <w:color w:val="auto"/>
              </w:rPr>
            </w:pPr>
            <w:r w:rsidRPr="00D3306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E10B39" w:rsidRPr="00D33061" w:rsidRDefault="00E10B39" w:rsidP="006A20F1">
            <w:pPr>
              <w:pStyle w:val="Body"/>
              <w:rPr>
                <w:rFonts w:ascii="Arial" w:eastAsia="宋体" w:hAnsi="Arial" w:cs="Arial"/>
                <w:lang w:eastAsia="zh-CN"/>
              </w:rPr>
            </w:pPr>
            <w:r w:rsidRPr="00D33061">
              <w:rPr>
                <w:rFonts w:ascii="Arial" w:eastAsia="宋体" w:hAnsi="Arial" w:cs="Arial"/>
                <w:lang w:eastAsia="zh-CN"/>
              </w:rPr>
              <w:t>No</w:t>
            </w:r>
          </w:p>
        </w:tc>
      </w:tr>
      <w:tr w:rsidR="00E10B39" w:rsidRPr="00322E9D" w:rsidTr="006A20F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10B39" w:rsidRPr="00D33061" w:rsidRDefault="00E10B39" w:rsidP="006A20F1">
            <w:pPr>
              <w:rPr>
                <w:rFonts w:ascii="Arial" w:hAnsi="Arial" w:cs="Arial"/>
                <w:color w:val="auto"/>
              </w:rPr>
            </w:pPr>
            <w:r w:rsidRPr="00D33061">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0B39" w:rsidRPr="00D33061" w:rsidRDefault="00E10B39" w:rsidP="006A20F1">
            <w:pPr>
              <w:pStyle w:val="Body"/>
              <w:rPr>
                <w:rFonts w:ascii="Arial" w:eastAsia="宋体" w:hAnsi="Arial" w:cs="Arial"/>
                <w:lang w:eastAsia="zh-CN"/>
              </w:rPr>
            </w:pPr>
            <w:r w:rsidRPr="00D33061">
              <w:rPr>
                <w:rFonts w:ascii="Arial" w:eastAsia="宋体" w:hAnsi="Arial" w:cs="Arial"/>
                <w:lang w:eastAsia="zh-CN"/>
              </w:rPr>
              <w:t>Laptop1-----(wifi0/wifi1)AP(eth)_____(eth1)BR(eth0)_____Switch_____HM</w:t>
            </w:r>
          </w:p>
          <w:p w:rsidR="00E10B39" w:rsidRPr="00D33061" w:rsidRDefault="00E10B39" w:rsidP="006A20F1">
            <w:pPr>
              <w:pStyle w:val="Body"/>
              <w:rPr>
                <w:rFonts w:ascii="Arial" w:eastAsia="宋体" w:hAnsi="Arial" w:cs="Arial"/>
                <w:lang w:eastAsia="zh-CN"/>
              </w:rPr>
            </w:pPr>
            <w:r w:rsidRPr="00D33061">
              <w:rPr>
                <w:rFonts w:ascii="Arial" w:eastAsia="宋体" w:hAnsi="Arial" w:cs="Arial"/>
                <w:lang w:eastAsia="zh-CN"/>
              </w:rPr>
              <w:t xml:space="preserve">                                                                                                 |</w:t>
            </w:r>
          </w:p>
          <w:p w:rsidR="00E10B39" w:rsidRPr="00D33061" w:rsidRDefault="00E10B39" w:rsidP="006A20F1">
            <w:pPr>
              <w:pStyle w:val="Body"/>
              <w:rPr>
                <w:rFonts w:ascii="Arial" w:eastAsia="宋体" w:hAnsi="Arial" w:cs="Arial"/>
                <w:lang w:eastAsia="zh-CN"/>
              </w:rPr>
            </w:pPr>
            <w:r w:rsidRPr="00D33061">
              <w:rPr>
                <w:rFonts w:ascii="Arial" w:eastAsia="宋体" w:hAnsi="Arial" w:cs="Arial"/>
                <w:lang w:eastAsia="zh-CN"/>
              </w:rPr>
              <w:t xml:space="preserve">                                                                                                 |</w:t>
            </w:r>
          </w:p>
          <w:p w:rsidR="00E10B39" w:rsidRPr="00D33061" w:rsidRDefault="00E10B39" w:rsidP="006A20F1">
            <w:pPr>
              <w:pStyle w:val="Body"/>
              <w:rPr>
                <w:rFonts w:ascii="Arial" w:eastAsia="宋体" w:hAnsi="Arial" w:cs="Arial"/>
                <w:lang w:eastAsia="zh-CN"/>
              </w:rPr>
            </w:pPr>
            <w:r w:rsidRPr="00D33061">
              <w:rPr>
                <w:rFonts w:ascii="Arial" w:eastAsia="宋体" w:hAnsi="Arial" w:cs="Arial"/>
                <w:lang w:eastAsia="zh-CN"/>
              </w:rPr>
              <w:t xml:space="preserve">                                                                                            Internet</w:t>
            </w:r>
          </w:p>
        </w:tc>
      </w:tr>
      <w:tr w:rsidR="00E10B39" w:rsidRPr="00322E9D" w:rsidTr="006A20F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10B39" w:rsidRPr="00D33061" w:rsidRDefault="00E10B39" w:rsidP="006A20F1">
            <w:pPr>
              <w:rPr>
                <w:rFonts w:ascii="Arial" w:hAnsi="Arial" w:cs="Arial"/>
                <w:color w:val="auto"/>
              </w:rPr>
            </w:pPr>
            <w:r w:rsidRPr="00D33061">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0B39" w:rsidRPr="00D33061" w:rsidRDefault="00E10B39" w:rsidP="006A20F1">
            <w:pPr>
              <w:pStyle w:val="Body"/>
              <w:rPr>
                <w:rFonts w:ascii="Arial" w:eastAsia="宋体" w:hAnsi="Arial" w:cs="Arial"/>
                <w:lang w:eastAsia="zh-CN"/>
              </w:rPr>
            </w:pPr>
            <w:r w:rsidRPr="00D33061">
              <w:rPr>
                <w:rFonts w:ascii="Arial" w:eastAsia="宋体" w:hAnsi="Arial" w:cs="Arial"/>
                <w:lang w:eastAsia="zh-CN"/>
              </w:rPr>
              <w:t>Check HiveOS device reports layered application correctly.</w:t>
            </w:r>
          </w:p>
        </w:tc>
      </w:tr>
      <w:tr w:rsidR="00E10B39" w:rsidRPr="00322E9D" w:rsidTr="006A20F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10B39" w:rsidRPr="00D33061" w:rsidRDefault="00E10B39" w:rsidP="006A20F1">
            <w:pPr>
              <w:rPr>
                <w:rFonts w:ascii="Arial" w:eastAsia="宋体" w:hAnsi="Arial" w:cs="Arial"/>
                <w:color w:val="auto"/>
                <w:lang w:eastAsia="zh-CN"/>
              </w:rPr>
            </w:pPr>
            <w:r w:rsidRPr="00D33061">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0B39" w:rsidRPr="00F30A6D" w:rsidRDefault="00E10B39" w:rsidP="006A20F1">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E10B39" w:rsidRPr="00D33061" w:rsidRDefault="00E10B39" w:rsidP="006A20F1">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E10B39" w:rsidRPr="00322E9D" w:rsidTr="006A20F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10B39" w:rsidRPr="00D33061" w:rsidRDefault="00E10B39" w:rsidP="006A20F1">
            <w:pPr>
              <w:rPr>
                <w:rFonts w:ascii="Arial" w:hAnsi="Arial" w:cs="Arial"/>
                <w:color w:val="auto"/>
              </w:rPr>
            </w:pPr>
            <w:r w:rsidRPr="00D33061">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0B39" w:rsidRDefault="00E10B39" w:rsidP="006A20F1">
            <w:pPr>
              <w:pStyle w:val="Body"/>
              <w:rPr>
                <w:rFonts w:ascii="Arial" w:eastAsia="宋体" w:hAnsi="Arial" w:cs="Arial"/>
                <w:lang w:eastAsia="zh-CN"/>
              </w:rPr>
            </w:pPr>
            <w:r>
              <w:rPr>
                <w:rFonts w:ascii="Arial" w:eastAsia="宋体" w:hAnsi="Arial" w:cs="Arial" w:hint="eastAsia"/>
                <w:lang w:eastAsia="zh-CN"/>
              </w:rPr>
              <w:t xml:space="preserve">AP and BR </w:t>
            </w:r>
            <w:r>
              <w:rPr>
                <w:rFonts w:ascii="Arial" w:eastAsia="宋体" w:hAnsi="Arial" w:cs="Arial"/>
                <w:lang w:eastAsia="zh-CN"/>
              </w:rPr>
              <w:t>are managed by HM</w:t>
            </w:r>
            <w:r>
              <w:rPr>
                <w:rFonts w:ascii="Arial" w:eastAsia="宋体" w:hAnsi="Arial" w:cs="Arial" w:hint="eastAsia"/>
                <w:lang w:eastAsia="zh-CN"/>
              </w:rPr>
              <w:t>.</w:t>
            </w:r>
          </w:p>
          <w:p w:rsidR="00E10B39" w:rsidRPr="00F30A6D" w:rsidRDefault="00E10B39" w:rsidP="006A20F1">
            <w:pPr>
              <w:pStyle w:val="Body"/>
              <w:rPr>
                <w:rFonts w:ascii="Arial" w:eastAsia="宋体" w:hAnsi="Arial" w:cs="Arial"/>
                <w:lang w:eastAsia="zh-CN"/>
              </w:rPr>
            </w:pPr>
            <w:r>
              <w:rPr>
                <w:rFonts w:ascii="Arial" w:eastAsia="宋体" w:hAnsi="Arial" w:cs="Arial" w:hint="eastAsia"/>
                <w:lang w:eastAsia="zh-CN"/>
              </w:rPr>
              <w:t>Set BR eth1 mode as bridge-802.1q, and AP eth as backhaul.</w:t>
            </w:r>
          </w:p>
          <w:p w:rsidR="00E10B39" w:rsidRDefault="00E10B39" w:rsidP="006A20F1">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interface.</w:t>
            </w:r>
          </w:p>
          <w:p w:rsidR="00E10B39" w:rsidRPr="00D33061" w:rsidRDefault="00E10B39" w:rsidP="006A20F1">
            <w:pPr>
              <w:pStyle w:val="Body"/>
              <w:rPr>
                <w:rFonts w:ascii="Arial" w:eastAsia="宋体" w:hAnsi="Arial" w:cs="Arial"/>
                <w:lang w:eastAsia="zh-CN"/>
              </w:rPr>
            </w:pPr>
            <w:r>
              <w:rPr>
                <w:rFonts w:ascii="Arial" w:eastAsia="宋体" w:hAnsi="Arial" w:cs="Arial" w:hint="eastAsia"/>
                <w:lang w:eastAsia="zh-CN"/>
              </w:rPr>
              <w:t>Laptop1 connects with SSID.</w:t>
            </w:r>
          </w:p>
        </w:tc>
      </w:tr>
      <w:tr w:rsidR="00E10B39" w:rsidRPr="00322E9D" w:rsidTr="006A20F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10B39" w:rsidRPr="00D33061" w:rsidRDefault="00E10B39" w:rsidP="006A20F1">
            <w:pPr>
              <w:rPr>
                <w:rFonts w:ascii="Arial" w:hAnsi="Arial" w:cs="Arial"/>
                <w:color w:val="auto"/>
              </w:rPr>
            </w:pPr>
            <w:r w:rsidRPr="00D33061">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0B39" w:rsidRDefault="00E10B39" w:rsidP="006A20F1">
            <w:pPr>
              <w:pStyle w:val="Body"/>
              <w:numPr>
                <w:ilvl w:val="2"/>
                <w:numId w:val="18"/>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 and BR.</w:t>
            </w:r>
          </w:p>
          <w:p w:rsidR="00E10B39" w:rsidRPr="007159A3" w:rsidRDefault="00E10B39" w:rsidP="006A20F1">
            <w:pPr>
              <w:pStyle w:val="Body"/>
              <w:numPr>
                <w:ilvl w:val="2"/>
                <w:numId w:val="18"/>
              </w:numPr>
              <w:ind w:left="268" w:hanging="268"/>
              <w:rPr>
                <w:rFonts w:ascii="Arial" w:eastAsia="宋体" w:hAnsi="Arial" w:cs="Arial"/>
                <w:lang w:eastAsia="zh-CN"/>
              </w:rPr>
            </w:pPr>
            <w:r>
              <w:rPr>
                <w:rFonts w:ascii="Arial" w:eastAsia="宋体" w:hAnsi="Arial" w:cs="Arial"/>
                <w:lang w:eastAsia="zh-CN"/>
              </w:rPr>
              <w:t>Keep default settings</w:t>
            </w:r>
            <w:r>
              <w:rPr>
                <w:rFonts w:ascii="Arial" w:eastAsia="宋体" w:hAnsi="Arial" w:cs="Arial" w:hint="eastAsia"/>
                <w:lang w:eastAsia="zh-CN"/>
              </w:rPr>
              <w:t xml:space="preserve"> of application reporting for every individual interface at AP and BR</w:t>
            </w:r>
          </w:p>
          <w:p w:rsidR="00E10B39" w:rsidRPr="00961F8B" w:rsidRDefault="00E10B39" w:rsidP="006A20F1">
            <w:pPr>
              <w:pStyle w:val="Body"/>
              <w:numPr>
                <w:ilvl w:val="2"/>
                <w:numId w:val="18"/>
              </w:numPr>
              <w:ind w:left="268" w:hanging="268"/>
              <w:rPr>
                <w:rFonts w:ascii="Arial" w:eastAsia="宋体" w:hAnsi="Arial" w:cs="Arial"/>
                <w:lang w:eastAsia="zh-CN"/>
              </w:rPr>
            </w:pPr>
            <w:r>
              <w:rPr>
                <w:rFonts w:ascii="Arial" w:eastAsia="宋体" w:hAnsi="Arial" w:cs="Arial" w:hint="eastAsia"/>
                <w:lang w:eastAsia="zh-CN"/>
              </w:rPr>
              <w:t>Enable application YouTube, and disable application HTTP, TCP and IP for reporting.</w:t>
            </w:r>
          </w:p>
          <w:p w:rsidR="00E10B39" w:rsidRPr="00210EE9" w:rsidRDefault="00E10B39" w:rsidP="006A20F1">
            <w:pPr>
              <w:pStyle w:val="Body"/>
              <w:numPr>
                <w:ilvl w:val="2"/>
                <w:numId w:val="18"/>
              </w:numPr>
              <w:ind w:left="268" w:hanging="268"/>
              <w:rPr>
                <w:rFonts w:ascii="Arial" w:eastAsia="宋体" w:hAnsi="Arial" w:cs="Arial"/>
                <w:lang w:eastAsia="zh-CN"/>
              </w:rPr>
            </w:pPr>
            <w:r>
              <w:rPr>
                <w:rFonts w:ascii="Arial" w:eastAsia="宋体" w:hAnsi="Arial" w:cs="Arial" w:hint="eastAsia"/>
                <w:lang w:eastAsia="zh-CN"/>
              </w:rPr>
              <w:t xml:space="preserve">Launch YouTube session, </w:t>
            </w:r>
            <w:r>
              <w:rPr>
                <w:rFonts w:ascii="Arial" w:eastAsia="宋体" w:hAnsi="Arial" w:cs="Arial"/>
                <w:lang w:eastAsia="zh-CN"/>
              </w:rPr>
              <w:t xml:space="preserve">check if </w:t>
            </w:r>
            <w:r>
              <w:rPr>
                <w:rFonts w:ascii="Arial" w:eastAsia="宋体" w:hAnsi="Arial" w:cs="Arial" w:hint="eastAsia"/>
                <w:lang w:eastAsia="zh-CN"/>
              </w:rPr>
              <w:t xml:space="preserve">AP and BR </w:t>
            </w:r>
            <w:r w:rsidRPr="00FB4EFC">
              <w:rPr>
                <w:rFonts w:ascii="Arial" w:eastAsia="宋体" w:hAnsi="Arial" w:cs="Arial"/>
                <w:lang w:eastAsia="zh-CN"/>
              </w:rPr>
              <w:t xml:space="preserve">can </w:t>
            </w:r>
            <w:r>
              <w:rPr>
                <w:rFonts w:ascii="Arial" w:eastAsia="宋体" w:hAnsi="Arial" w:cs="Arial" w:hint="eastAsia"/>
                <w:lang w:eastAsia="zh-CN"/>
              </w:rPr>
              <w:t xml:space="preserve">classify YouTube and report it to HM correctly. </w:t>
            </w:r>
            <w:r w:rsidRPr="00210EE9">
              <w:rPr>
                <w:rFonts w:ascii="Arial" w:eastAsia="宋体" w:hAnsi="Arial" w:cs="Arial" w:hint="eastAsia"/>
                <w:lang w:eastAsia="zh-CN"/>
              </w:rPr>
              <w:t xml:space="preserve"> </w:t>
            </w:r>
          </w:p>
        </w:tc>
      </w:tr>
      <w:tr w:rsidR="00E10B39" w:rsidRPr="00322E9D" w:rsidTr="006A20F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E10B39" w:rsidRPr="00D33061" w:rsidRDefault="00E10B39" w:rsidP="006A20F1">
            <w:pPr>
              <w:rPr>
                <w:rFonts w:ascii="Arial" w:hAnsi="Arial" w:cs="Arial"/>
                <w:color w:val="auto"/>
              </w:rPr>
            </w:pPr>
            <w:r w:rsidRPr="00D33061">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0B39" w:rsidRPr="00D33061" w:rsidRDefault="00E10B39" w:rsidP="006A20F1">
            <w:pPr>
              <w:pStyle w:val="Body"/>
              <w:rPr>
                <w:rFonts w:ascii="Arial" w:eastAsia="宋体" w:hAnsi="Arial" w:cs="Arial"/>
                <w:lang w:eastAsia="zh-CN"/>
              </w:rPr>
            </w:pPr>
            <w:r>
              <w:rPr>
                <w:rFonts w:ascii="Arial" w:eastAsia="宋体" w:hAnsi="Arial" w:cs="Arial" w:hint="eastAsia"/>
                <w:lang w:eastAsia="zh-CN"/>
              </w:rPr>
              <w:t>Step 4</w:t>
            </w:r>
            <w:r w:rsidRPr="00D33061">
              <w:rPr>
                <w:rFonts w:ascii="Arial" w:eastAsia="宋体" w:hAnsi="Arial" w:cs="Arial"/>
                <w:lang w:eastAsia="zh-CN"/>
              </w:rPr>
              <w:t>.</w:t>
            </w:r>
            <w:r>
              <w:rPr>
                <w:rFonts w:ascii="Arial" w:eastAsia="宋体" w:hAnsi="Arial" w:cs="Arial" w:hint="eastAsia"/>
                <w:lang w:eastAsia="zh-CN"/>
              </w:rPr>
              <w:t xml:space="preserve"> AP and BR can classify session as YouTube and report it to HM correctly.</w:t>
            </w:r>
          </w:p>
        </w:tc>
      </w:tr>
      <w:tr w:rsidR="00E10B39" w:rsidRPr="00322E9D" w:rsidTr="006A20F1">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E10B39" w:rsidRPr="00D33061" w:rsidRDefault="00E10B39" w:rsidP="006A20F1">
            <w:pPr>
              <w:rPr>
                <w:rFonts w:ascii="Arial" w:eastAsia="宋体" w:hAnsi="Arial" w:cs="Arial"/>
                <w:color w:val="auto"/>
                <w:lang w:eastAsia="zh-CN"/>
              </w:rPr>
            </w:pPr>
            <w:r w:rsidRPr="00D33061">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0B39" w:rsidRPr="00D33061" w:rsidRDefault="00E10B39" w:rsidP="006A20F1">
            <w:pPr>
              <w:pStyle w:val="Body"/>
              <w:rPr>
                <w:rFonts w:ascii="Arial" w:eastAsia="宋体" w:hAnsi="Arial" w:cs="Arial"/>
                <w:lang w:eastAsia="zh-CN"/>
              </w:rPr>
            </w:pPr>
          </w:p>
        </w:tc>
      </w:tr>
      <w:tr w:rsidR="00E10B39" w:rsidRPr="00322E9D" w:rsidTr="006A20F1">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E10B39" w:rsidRPr="00D33061" w:rsidRDefault="00E10B39" w:rsidP="006A20F1">
            <w:pPr>
              <w:rPr>
                <w:rFonts w:ascii="Arial" w:eastAsia="宋体" w:hAnsi="Arial" w:cs="Arial"/>
                <w:color w:val="auto"/>
                <w:lang w:eastAsia="zh-CN"/>
              </w:rPr>
            </w:pPr>
            <w:r>
              <w:rPr>
                <w:rFonts w:ascii="Arial" w:eastAsia="宋体" w:hAnsi="Arial" w:cs="Arial" w:hint="eastAsia"/>
                <w:color w:val="auto"/>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0B39" w:rsidRPr="00D33061" w:rsidRDefault="000E31EB" w:rsidP="006A20F1">
            <w:pPr>
              <w:pStyle w:val="Body"/>
              <w:rPr>
                <w:rFonts w:ascii="Arial" w:eastAsia="宋体" w:hAnsi="Arial" w:cs="Arial"/>
                <w:lang w:eastAsia="zh-CN"/>
              </w:rPr>
            </w:pPr>
            <w:r>
              <w:rPr>
                <w:rFonts w:ascii="Arial" w:eastAsia="宋体" w:hAnsi="Arial" w:cs="Arial" w:hint="eastAsia"/>
                <w:lang w:eastAsia="zh-CN"/>
              </w:rPr>
              <w:t>In order to simplify test case, replace YouTube with FTP.</w:t>
            </w:r>
          </w:p>
        </w:tc>
      </w:tr>
    </w:tbl>
    <w:p w:rsidR="00F05A2C" w:rsidRPr="00747953" w:rsidRDefault="00F05A2C" w:rsidP="00F05A2C">
      <w:pPr>
        <w:pStyle w:val="Heading4"/>
        <w:ind w:firstLine="1121"/>
        <w:rPr>
          <w:rFonts w:ascii="Arial" w:hAnsi="Arial"/>
          <w:b w:val="0"/>
          <w:sz w:val="21"/>
          <w:szCs w:val="21"/>
        </w:rPr>
      </w:pPr>
      <w:r w:rsidRPr="00747953">
        <w:rPr>
          <w:rFonts w:ascii="Arial" w:hAnsi="Arial" w:hint="eastAsia"/>
          <w:b w:val="0"/>
          <w:sz w:val="21"/>
          <w:szCs w:val="21"/>
        </w:rPr>
        <w:t>ApplicationReporting_</w:t>
      </w:r>
      <w:r>
        <w:rPr>
          <w:rFonts w:ascii="Arial" w:hAnsi="Arial" w:hint="eastAsia"/>
          <w:b w:val="0"/>
          <w:sz w:val="21"/>
          <w:szCs w:val="21"/>
        </w:rPr>
        <w:t>Function_</w:t>
      </w:r>
      <w:r>
        <w:rPr>
          <w:rFonts w:ascii="Arial" w:eastAsiaTheme="minorEastAsia" w:hAnsi="Arial" w:hint="eastAsia"/>
          <w:b w:val="0"/>
          <w:sz w:val="21"/>
          <w:szCs w:val="21"/>
          <w:lang w:eastAsia="zh-CN"/>
        </w:rPr>
        <w:t>58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F05A2C" w:rsidRPr="00322E9D" w:rsidTr="00564C1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rPr>
                <w:rFonts w:ascii="Arial" w:hAnsi="Arial" w:cs="Arial"/>
                <w:color w:val="auto"/>
              </w:rPr>
            </w:pPr>
            <w:r w:rsidRPr="00D33061">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pStyle w:val="Body"/>
              <w:rPr>
                <w:rFonts w:ascii="Arial" w:eastAsia="宋体" w:hAnsi="Arial" w:cs="Arial"/>
                <w:lang w:eastAsia="zh-CN"/>
              </w:rPr>
            </w:pPr>
            <w:r>
              <w:rPr>
                <w:rFonts w:ascii="Arial" w:eastAsia="宋体" w:hAnsi="Arial" w:cs="Arial"/>
                <w:lang w:eastAsia="zh-CN"/>
              </w:rPr>
              <w:t>ApplicationReporting_Function_</w:t>
            </w:r>
            <w:r>
              <w:rPr>
                <w:rFonts w:ascii="Arial" w:eastAsia="宋体" w:hAnsi="Arial" w:cs="Arial" w:hint="eastAsia"/>
                <w:lang w:eastAsia="zh-CN"/>
              </w:rPr>
              <w:t>58</w:t>
            </w:r>
          </w:p>
        </w:tc>
      </w:tr>
      <w:tr w:rsidR="00F05A2C" w:rsidRPr="00322E9D" w:rsidTr="00564C1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rPr>
                <w:rFonts w:ascii="Arial" w:hAnsi="Arial" w:cs="Arial"/>
                <w:color w:val="auto"/>
              </w:rPr>
            </w:pPr>
            <w:r w:rsidRPr="00D33061">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D33061" w:rsidRDefault="004B0B8D" w:rsidP="00564C1D">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rPr>
                <w:rFonts w:ascii="Arial" w:hAnsi="Arial" w:cs="Arial"/>
                <w:color w:val="auto"/>
              </w:rPr>
            </w:pPr>
            <w:r w:rsidRPr="00D3306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pStyle w:val="Body"/>
              <w:rPr>
                <w:rFonts w:ascii="Arial" w:eastAsia="宋体" w:hAnsi="Arial" w:cs="Arial"/>
                <w:lang w:eastAsia="zh-CN"/>
              </w:rPr>
            </w:pPr>
            <w:r w:rsidRPr="00D33061">
              <w:rPr>
                <w:rFonts w:ascii="Arial" w:eastAsia="宋体" w:hAnsi="Arial" w:cs="Arial"/>
                <w:lang w:eastAsia="zh-CN"/>
              </w:rPr>
              <w:t>No</w:t>
            </w:r>
          </w:p>
        </w:tc>
      </w:tr>
      <w:tr w:rsidR="00F05A2C" w:rsidRPr="00322E9D" w:rsidTr="00564C1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rPr>
                <w:rFonts w:ascii="Arial" w:hAnsi="Arial" w:cs="Arial"/>
                <w:color w:val="auto"/>
              </w:rPr>
            </w:pPr>
            <w:r w:rsidRPr="00D33061">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05A2C" w:rsidRPr="00F30A6D" w:rsidRDefault="00F05A2C" w:rsidP="00564C1D">
            <w:pPr>
              <w:pStyle w:val="Body"/>
              <w:rPr>
                <w:rFonts w:ascii="Arial" w:eastAsia="宋体" w:hAnsi="Arial" w:cs="Arial"/>
                <w:lang w:eastAsia="zh-CN"/>
              </w:rPr>
            </w:pPr>
            <w:r w:rsidRPr="00A0213E">
              <w:rPr>
                <w:rFonts w:ascii="Arial" w:eastAsia="宋体" w:hAnsi="Arial" w:cs="Arial"/>
                <w:lang w:eastAsia="zh-CN"/>
              </w:rPr>
              <w:t xml:space="preserve"> </w:t>
            </w:r>
            <w:r w:rsidRPr="00F30A6D">
              <w:rPr>
                <w:rFonts w:ascii="Arial" w:eastAsia="宋体" w:hAnsi="Arial" w:cs="Arial"/>
                <w:lang w:eastAsia="zh-CN"/>
              </w:rPr>
              <w:t>Laptop1--</w:t>
            </w:r>
            <w:r>
              <w:rPr>
                <w:rFonts w:ascii="Arial" w:eastAsia="宋体" w:hAnsi="Arial" w:cs="Arial" w:hint="eastAsia"/>
                <w:lang w:eastAsia="zh-CN"/>
              </w:rPr>
              <w:t>--</w:t>
            </w:r>
            <w:r>
              <w:rPr>
                <w:rFonts w:ascii="Arial" w:eastAsia="宋体" w:hAnsi="Arial" w:cs="Arial"/>
                <w:lang w:eastAsia="zh-CN"/>
              </w:rPr>
              <w:t>-(wifi0/wifi1)AP</w:t>
            </w:r>
            <w:r>
              <w:rPr>
                <w:rFonts w:ascii="Arial" w:eastAsia="宋体" w:hAnsi="Arial" w:cs="Arial" w:hint="eastAsia"/>
                <w:lang w:eastAsia="zh-CN"/>
              </w:rPr>
              <w:t>(eth)</w:t>
            </w:r>
            <w:r>
              <w:rPr>
                <w:rFonts w:ascii="Arial" w:eastAsia="宋体" w:hAnsi="Arial" w:cs="Arial"/>
                <w:lang w:eastAsia="zh-CN"/>
              </w:rPr>
              <w:t>_</w:t>
            </w:r>
            <w:r w:rsidRPr="00F30A6D">
              <w:rPr>
                <w:rFonts w:ascii="Arial" w:eastAsia="宋体" w:hAnsi="Arial" w:cs="Arial"/>
                <w:lang w:eastAsia="zh-CN"/>
              </w:rPr>
              <w:t>_____Switch_____HM</w:t>
            </w:r>
          </w:p>
          <w:p w:rsidR="00F05A2C" w:rsidRDefault="00F05A2C" w:rsidP="00564C1D">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F05A2C" w:rsidRPr="00F30A6D" w:rsidRDefault="00F05A2C" w:rsidP="00564C1D">
            <w:pPr>
              <w:pStyle w:val="Body"/>
              <w:rPr>
                <w:rFonts w:ascii="Arial" w:eastAsia="宋体" w:hAnsi="Arial" w:cs="Arial"/>
                <w:lang w:eastAsia="zh-CN"/>
              </w:rPr>
            </w:pPr>
            <w:r>
              <w:rPr>
                <w:rFonts w:ascii="Arial" w:eastAsia="宋体" w:hAnsi="Arial" w:cs="Arial" w:hint="eastAsia"/>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F05A2C" w:rsidRDefault="00F05A2C" w:rsidP="00564C1D">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hint="eastAsia"/>
                <w:lang w:eastAsia="zh-CN"/>
              </w:rPr>
              <w:t xml:space="preserve">                    Internet</w:t>
            </w:r>
          </w:p>
          <w:p w:rsidR="00F05A2C" w:rsidRDefault="00F05A2C" w:rsidP="00564C1D">
            <w:pPr>
              <w:pStyle w:val="Body"/>
              <w:rPr>
                <w:rFonts w:ascii="Arial" w:eastAsia="宋体" w:hAnsi="Arial" w:cs="Arial"/>
                <w:lang w:eastAsia="zh-CN"/>
              </w:rPr>
            </w:pPr>
            <w:r>
              <w:rPr>
                <w:rFonts w:ascii="Arial" w:eastAsia="宋体" w:hAnsi="Arial" w:cs="Arial"/>
                <w:lang w:eastAsia="zh-CN"/>
              </w:rPr>
              <w:t>O</w:t>
            </w:r>
            <w:r>
              <w:rPr>
                <w:rFonts w:ascii="Arial" w:eastAsia="宋体" w:hAnsi="Arial" w:cs="Arial" w:hint="eastAsia"/>
                <w:lang w:eastAsia="zh-CN"/>
              </w:rPr>
              <w:t xml:space="preserve">r </w:t>
            </w:r>
          </w:p>
          <w:p w:rsidR="00F05A2C" w:rsidRPr="00F30A6D" w:rsidRDefault="00F05A2C" w:rsidP="00564C1D">
            <w:pPr>
              <w:pStyle w:val="Body"/>
              <w:rPr>
                <w:rFonts w:ascii="Arial" w:eastAsia="宋体" w:hAnsi="Arial" w:cs="Arial"/>
                <w:lang w:eastAsia="zh-CN"/>
              </w:rPr>
            </w:pPr>
            <w:r w:rsidRPr="00F30A6D">
              <w:rPr>
                <w:rFonts w:ascii="Arial" w:eastAsia="宋体" w:hAnsi="Arial" w:cs="Arial"/>
                <w:lang w:eastAsia="zh-CN"/>
              </w:rPr>
              <w:t>Laptop1--</w:t>
            </w:r>
            <w:r>
              <w:rPr>
                <w:rFonts w:ascii="Arial" w:eastAsia="宋体" w:hAnsi="Arial" w:cs="Arial" w:hint="eastAsia"/>
                <w:lang w:eastAsia="zh-CN"/>
              </w:rPr>
              <w:t>--</w:t>
            </w:r>
            <w:r>
              <w:rPr>
                <w:rFonts w:ascii="Arial" w:eastAsia="宋体" w:hAnsi="Arial" w:cs="Arial"/>
                <w:lang w:eastAsia="zh-CN"/>
              </w:rPr>
              <w:t>-(</w:t>
            </w:r>
            <w:r>
              <w:rPr>
                <w:rFonts w:ascii="Arial" w:eastAsia="宋体" w:hAnsi="Arial" w:cs="Arial" w:hint="eastAsia"/>
                <w:lang w:eastAsia="zh-CN"/>
              </w:rPr>
              <w:t>ethx</w:t>
            </w:r>
            <w:r>
              <w:rPr>
                <w:rFonts w:ascii="Arial" w:eastAsia="宋体" w:hAnsi="Arial" w:cs="Arial"/>
                <w:lang w:eastAsia="zh-CN"/>
              </w:rPr>
              <w:t>)</w:t>
            </w:r>
            <w:r>
              <w:rPr>
                <w:rFonts w:ascii="Arial" w:eastAsia="宋体" w:hAnsi="Arial" w:cs="Arial" w:hint="eastAsia"/>
                <w:lang w:eastAsia="zh-CN"/>
              </w:rPr>
              <w:t>BR(WAN)</w:t>
            </w:r>
            <w:r>
              <w:rPr>
                <w:rFonts w:ascii="Arial" w:eastAsia="宋体" w:hAnsi="Arial" w:cs="Arial"/>
                <w:lang w:eastAsia="zh-CN"/>
              </w:rPr>
              <w:t>_</w:t>
            </w:r>
            <w:r w:rsidRPr="00F30A6D">
              <w:rPr>
                <w:rFonts w:ascii="Arial" w:eastAsia="宋体" w:hAnsi="Arial" w:cs="Arial"/>
                <w:lang w:eastAsia="zh-CN"/>
              </w:rPr>
              <w:t>_____Switch_____HM</w:t>
            </w:r>
          </w:p>
          <w:p w:rsidR="00F05A2C" w:rsidRDefault="00F05A2C" w:rsidP="00564C1D">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F05A2C" w:rsidRPr="00F30A6D" w:rsidRDefault="00F05A2C" w:rsidP="00564C1D">
            <w:pPr>
              <w:pStyle w:val="Body"/>
              <w:rPr>
                <w:rFonts w:ascii="Arial" w:eastAsia="宋体" w:hAnsi="Arial" w:cs="Arial"/>
                <w:lang w:eastAsia="zh-CN"/>
              </w:rPr>
            </w:pPr>
            <w:r>
              <w:rPr>
                <w:rFonts w:ascii="Arial" w:eastAsia="宋体" w:hAnsi="Arial" w:cs="Arial" w:hint="eastAsia"/>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F05A2C" w:rsidRPr="00A0213E" w:rsidRDefault="00F05A2C" w:rsidP="00564C1D">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hint="eastAsia"/>
                <w:lang w:eastAsia="zh-CN"/>
              </w:rPr>
              <w:t xml:space="preserve">             Internet</w:t>
            </w:r>
          </w:p>
        </w:tc>
      </w:tr>
      <w:tr w:rsidR="00F05A2C" w:rsidRPr="00322E9D" w:rsidTr="00564C1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rPr>
                <w:rFonts w:ascii="Arial" w:hAnsi="Arial" w:cs="Arial"/>
                <w:color w:val="auto"/>
              </w:rPr>
            </w:pPr>
            <w:r w:rsidRPr="00D33061">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05A2C" w:rsidRPr="00A0213E" w:rsidRDefault="00F05A2C" w:rsidP="00F05A2C">
            <w:pPr>
              <w:pStyle w:val="Body"/>
              <w:rPr>
                <w:rFonts w:ascii="Arial" w:eastAsia="宋体" w:hAnsi="Arial" w:cs="Arial"/>
                <w:lang w:eastAsia="zh-CN"/>
              </w:rPr>
            </w:pPr>
            <w:r>
              <w:rPr>
                <w:rFonts w:ascii="Arial" w:eastAsia="宋体" w:hAnsi="Arial" w:cs="Arial" w:hint="eastAsia"/>
                <w:lang w:eastAsia="zh-CN"/>
              </w:rPr>
              <w:t xml:space="preserve">Verify </w:t>
            </w:r>
            <w:r w:rsidR="004B0B8D">
              <w:rPr>
                <w:rFonts w:ascii="Arial" w:eastAsia="宋体" w:hAnsi="Arial" w:cs="Arial" w:hint="eastAsia"/>
                <w:lang w:eastAsia="zh-CN"/>
              </w:rPr>
              <w:t>accuracy of HiveOS hourly application report.</w:t>
            </w:r>
          </w:p>
        </w:tc>
      </w:tr>
      <w:tr w:rsidR="00F05A2C" w:rsidRPr="00322E9D" w:rsidTr="00564C1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rPr>
                <w:rFonts w:ascii="Arial" w:eastAsia="宋体" w:hAnsi="Arial" w:cs="Arial"/>
                <w:color w:val="auto"/>
                <w:lang w:eastAsia="zh-CN"/>
              </w:rPr>
            </w:pPr>
            <w:r w:rsidRPr="00D33061">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05A2C" w:rsidRPr="00F30A6D" w:rsidRDefault="00F05A2C" w:rsidP="00564C1D">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F05A2C" w:rsidRPr="00A0213E" w:rsidRDefault="00F05A2C" w:rsidP="00564C1D">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F05A2C" w:rsidRPr="00322E9D" w:rsidTr="00564C1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rPr>
                <w:rFonts w:ascii="Arial" w:hAnsi="Arial" w:cs="Arial"/>
                <w:color w:val="auto"/>
              </w:rPr>
            </w:pPr>
            <w:r w:rsidRPr="00D33061">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05A2C" w:rsidRDefault="00F05A2C" w:rsidP="00564C1D">
            <w:pPr>
              <w:pStyle w:val="Body"/>
              <w:rPr>
                <w:rFonts w:ascii="Arial" w:eastAsia="宋体" w:hAnsi="Arial" w:cs="Arial"/>
                <w:lang w:eastAsia="zh-CN"/>
              </w:rPr>
            </w:pPr>
            <w:r>
              <w:rPr>
                <w:rFonts w:ascii="Arial" w:eastAsia="宋体" w:hAnsi="Arial" w:cs="Arial" w:hint="eastAsia"/>
                <w:lang w:eastAsia="zh-CN"/>
              </w:rPr>
              <w:t xml:space="preserve">AP and BR </w:t>
            </w:r>
            <w:r>
              <w:rPr>
                <w:rFonts w:ascii="Arial" w:eastAsia="宋体" w:hAnsi="Arial" w:cs="Arial"/>
                <w:lang w:eastAsia="zh-CN"/>
              </w:rPr>
              <w:t>are managed by HM</w:t>
            </w:r>
            <w:r>
              <w:rPr>
                <w:rFonts w:ascii="Arial" w:eastAsia="宋体" w:hAnsi="Arial" w:cs="Arial" w:hint="eastAsia"/>
                <w:lang w:eastAsia="zh-CN"/>
              </w:rPr>
              <w:t>.</w:t>
            </w:r>
          </w:p>
          <w:p w:rsidR="00F05A2C" w:rsidRDefault="00F05A2C" w:rsidP="00564C1D">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interface.</w:t>
            </w:r>
          </w:p>
          <w:p w:rsidR="00F05A2C" w:rsidRPr="00A0213E" w:rsidRDefault="00F05A2C" w:rsidP="00564C1D">
            <w:pPr>
              <w:pStyle w:val="Body"/>
              <w:rPr>
                <w:rFonts w:ascii="Arial" w:eastAsia="宋体" w:hAnsi="Arial" w:cs="Arial"/>
                <w:lang w:eastAsia="zh-CN"/>
              </w:rPr>
            </w:pPr>
            <w:r>
              <w:rPr>
                <w:rFonts w:ascii="Arial" w:eastAsia="宋体" w:hAnsi="Arial" w:cs="Arial" w:hint="eastAsia"/>
                <w:lang w:eastAsia="zh-CN"/>
              </w:rPr>
              <w:t>Laptop1 connects with SSID or with BR</w:t>
            </w:r>
            <w:r>
              <w:rPr>
                <w:rFonts w:ascii="Arial" w:eastAsia="宋体" w:hAnsi="Arial" w:cs="Arial"/>
                <w:lang w:eastAsia="zh-CN"/>
              </w:rPr>
              <w:t>’</w:t>
            </w:r>
            <w:r>
              <w:rPr>
                <w:rFonts w:ascii="Arial" w:eastAsia="宋体" w:hAnsi="Arial" w:cs="Arial" w:hint="eastAsia"/>
                <w:lang w:eastAsia="zh-CN"/>
              </w:rPr>
              <w:t>s ethx.</w:t>
            </w:r>
          </w:p>
        </w:tc>
      </w:tr>
      <w:tr w:rsidR="00F05A2C" w:rsidRPr="00322E9D" w:rsidTr="00564C1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rPr>
                <w:rFonts w:ascii="Arial" w:hAnsi="Arial" w:cs="Arial"/>
                <w:color w:val="auto"/>
              </w:rPr>
            </w:pPr>
            <w:r w:rsidRPr="00D33061">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05A2C" w:rsidRDefault="00F05A2C" w:rsidP="00C3705B">
            <w:pPr>
              <w:pStyle w:val="Body"/>
              <w:numPr>
                <w:ilvl w:val="2"/>
                <w:numId w:val="118"/>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 and BR.</w:t>
            </w:r>
          </w:p>
          <w:p w:rsidR="00F05A2C" w:rsidRPr="00961F8B" w:rsidRDefault="00C3705B" w:rsidP="00C3705B">
            <w:pPr>
              <w:pStyle w:val="Body"/>
              <w:numPr>
                <w:ilvl w:val="2"/>
                <w:numId w:val="118"/>
              </w:numPr>
              <w:ind w:left="268" w:hanging="268"/>
              <w:rPr>
                <w:rFonts w:ascii="Arial" w:eastAsia="宋体" w:hAnsi="Arial" w:cs="Arial"/>
                <w:lang w:eastAsia="zh-CN"/>
              </w:rPr>
            </w:pPr>
            <w:r>
              <w:rPr>
                <w:rFonts w:ascii="Arial" w:eastAsia="宋体" w:hAnsi="Arial" w:cs="Arial" w:hint="eastAsia"/>
                <w:lang w:eastAsia="zh-CN"/>
              </w:rPr>
              <w:t xml:space="preserve">Enable application ICMP </w:t>
            </w:r>
            <w:r w:rsidR="00F05A2C">
              <w:rPr>
                <w:rFonts w:ascii="Arial" w:eastAsia="宋体" w:hAnsi="Arial" w:cs="Arial" w:hint="eastAsia"/>
                <w:lang w:eastAsia="zh-CN"/>
              </w:rPr>
              <w:t>for reporting.</w:t>
            </w:r>
          </w:p>
          <w:p w:rsidR="00C3705B" w:rsidRDefault="00C3705B" w:rsidP="00C3705B">
            <w:pPr>
              <w:pStyle w:val="Body"/>
              <w:numPr>
                <w:ilvl w:val="2"/>
                <w:numId w:val="118"/>
              </w:numPr>
              <w:ind w:left="268" w:hanging="268"/>
              <w:rPr>
                <w:rFonts w:ascii="Arial" w:eastAsia="宋体" w:hAnsi="Arial" w:cs="Arial"/>
                <w:lang w:eastAsia="zh-CN"/>
              </w:rPr>
            </w:pPr>
            <w:r>
              <w:rPr>
                <w:rFonts w:ascii="Arial" w:eastAsia="宋体" w:hAnsi="Arial" w:cs="Arial" w:hint="eastAsia"/>
                <w:lang w:eastAsia="zh-CN"/>
              </w:rPr>
              <w:t>Launch ICMP</w:t>
            </w:r>
            <w:r w:rsidR="00F05A2C">
              <w:rPr>
                <w:rFonts w:ascii="Arial" w:eastAsia="宋体" w:hAnsi="Arial" w:cs="Arial" w:hint="eastAsia"/>
                <w:lang w:eastAsia="zh-CN"/>
              </w:rPr>
              <w:t xml:space="preserve"> session</w:t>
            </w:r>
            <w:r>
              <w:rPr>
                <w:rFonts w:ascii="Arial" w:eastAsia="宋体" w:hAnsi="Arial" w:cs="Arial" w:hint="eastAsia"/>
                <w:lang w:eastAsia="zh-CN"/>
              </w:rPr>
              <w:t xml:space="preserve"> at laptop1, capture live traffic for more than 1 hour</w:t>
            </w:r>
            <w:r w:rsidR="00F05A2C">
              <w:rPr>
                <w:rFonts w:ascii="Arial" w:eastAsia="宋体" w:hAnsi="Arial" w:cs="Arial" w:hint="eastAsia"/>
                <w:lang w:eastAsia="zh-CN"/>
              </w:rPr>
              <w:t>.</w:t>
            </w:r>
          </w:p>
          <w:p w:rsidR="00F05A2C" w:rsidRPr="00210EE9" w:rsidRDefault="00C3705B" w:rsidP="00C3705B">
            <w:pPr>
              <w:pStyle w:val="Body"/>
              <w:numPr>
                <w:ilvl w:val="2"/>
                <w:numId w:val="118"/>
              </w:numPr>
              <w:ind w:left="268" w:hanging="268"/>
              <w:rPr>
                <w:rFonts w:ascii="Arial" w:eastAsia="宋体" w:hAnsi="Arial" w:cs="Arial"/>
                <w:lang w:eastAsia="zh-CN"/>
              </w:rPr>
            </w:pPr>
            <w:r>
              <w:rPr>
                <w:rFonts w:ascii="Arial" w:eastAsia="宋体" w:hAnsi="Arial" w:cs="Arial" w:hint="eastAsia"/>
                <w:lang w:eastAsia="zh-CN"/>
              </w:rPr>
              <w:t>After 1 hour, check HiveOS hourly application reporting file.</w:t>
            </w:r>
            <w:r w:rsidR="00F05A2C" w:rsidRPr="00210EE9">
              <w:rPr>
                <w:rFonts w:ascii="Arial" w:eastAsia="宋体" w:hAnsi="Arial" w:cs="Arial" w:hint="eastAsia"/>
                <w:lang w:eastAsia="zh-CN"/>
              </w:rPr>
              <w:t xml:space="preserve"> </w:t>
            </w:r>
          </w:p>
        </w:tc>
      </w:tr>
      <w:tr w:rsidR="00F05A2C" w:rsidRPr="00322E9D" w:rsidTr="00564C1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rPr>
                <w:rFonts w:ascii="Arial" w:hAnsi="Arial" w:cs="Arial"/>
                <w:color w:val="auto"/>
              </w:rPr>
            </w:pPr>
            <w:r w:rsidRPr="00D33061">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05A2C" w:rsidRDefault="00F05A2C" w:rsidP="00C3705B">
            <w:pPr>
              <w:pStyle w:val="Body"/>
              <w:rPr>
                <w:rFonts w:ascii="Arial" w:eastAsia="宋体" w:hAnsi="Arial" w:cs="Arial"/>
                <w:lang w:eastAsia="zh-CN"/>
              </w:rPr>
            </w:pPr>
            <w:r>
              <w:rPr>
                <w:rFonts w:ascii="Arial" w:eastAsia="宋体" w:hAnsi="Arial" w:cs="Arial" w:hint="eastAsia"/>
                <w:lang w:eastAsia="zh-CN"/>
              </w:rPr>
              <w:t>Step 4</w:t>
            </w:r>
            <w:r w:rsidRPr="00D33061">
              <w:rPr>
                <w:rFonts w:ascii="Arial" w:eastAsia="宋体" w:hAnsi="Arial" w:cs="Arial"/>
                <w:lang w:eastAsia="zh-CN"/>
              </w:rPr>
              <w:t>.</w:t>
            </w:r>
            <w:r>
              <w:rPr>
                <w:rFonts w:ascii="Arial" w:eastAsia="宋体" w:hAnsi="Arial" w:cs="Arial" w:hint="eastAsia"/>
                <w:lang w:eastAsia="zh-CN"/>
              </w:rPr>
              <w:t xml:space="preserve"> </w:t>
            </w:r>
            <w:r w:rsidR="004B0B8D">
              <w:rPr>
                <w:rFonts w:ascii="Arial" w:eastAsia="宋体" w:hAnsi="Arial" w:cs="Arial" w:hint="eastAsia"/>
                <w:lang w:eastAsia="zh-CN"/>
              </w:rPr>
              <w:t xml:space="preserve">The data in </w:t>
            </w:r>
            <w:r>
              <w:rPr>
                <w:rFonts w:ascii="Arial" w:eastAsia="宋体" w:hAnsi="Arial" w:cs="Arial" w:hint="eastAsia"/>
                <w:lang w:eastAsia="zh-CN"/>
              </w:rPr>
              <w:t>AP</w:t>
            </w:r>
            <w:r w:rsidR="00C3705B">
              <w:rPr>
                <w:rFonts w:ascii="Arial" w:eastAsia="宋体" w:hAnsi="Arial" w:cs="Arial" w:hint="eastAsia"/>
                <w:lang w:eastAsia="zh-CN"/>
              </w:rPr>
              <w:t>/BR</w:t>
            </w:r>
            <w:r w:rsidR="004B0B8D">
              <w:rPr>
                <w:rFonts w:ascii="Arial" w:eastAsia="宋体" w:hAnsi="Arial" w:cs="Arial" w:hint="eastAsia"/>
                <w:lang w:eastAsia="zh-CN"/>
              </w:rPr>
              <w:t xml:space="preserve"> HiveOS hourly application reporting file should be consistent with captured live traffic.</w:t>
            </w:r>
            <w:r w:rsidR="00C3705B">
              <w:rPr>
                <w:rFonts w:ascii="Arial" w:eastAsia="宋体" w:hAnsi="Arial" w:cs="Arial" w:hint="eastAsia"/>
                <w:lang w:eastAsia="zh-CN"/>
              </w:rPr>
              <w:t xml:space="preserve"> </w:t>
            </w:r>
          </w:p>
          <w:p w:rsidR="00C3705B" w:rsidRDefault="00C3705B" w:rsidP="00C3705B">
            <w:pPr>
              <w:pStyle w:val="Body"/>
              <w:rPr>
                <w:rFonts w:ascii="Arial" w:eastAsia="宋体" w:hAnsi="Arial" w:cs="Arial"/>
                <w:lang w:eastAsia="zh-CN"/>
              </w:rPr>
            </w:pPr>
            <w:r>
              <w:rPr>
                <w:rFonts w:ascii="Arial" w:eastAsia="宋体" w:hAnsi="Arial" w:cs="Arial" w:hint="eastAsia"/>
                <w:lang w:eastAsia="zh-CN"/>
              </w:rPr>
              <w:t>For AP:</w:t>
            </w:r>
          </w:p>
          <w:tbl>
            <w:tblPr>
              <w:tblW w:w="5820" w:type="dxa"/>
              <w:tblLayout w:type="fixed"/>
              <w:tblLook w:val="04A0" w:firstRow="1" w:lastRow="0" w:firstColumn="1" w:lastColumn="0" w:noHBand="0" w:noVBand="1"/>
            </w:tblPr>
            <w:tblGrid>
              <w:gridCol w:w="2180"/>
              <w:gridCol w:w="3640"/>
            </w:tblGrid>
            <w:tr w:rsidR="00C3705B" w:rsidRPr="00434357" w:rsidTr="00564C1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3705B" w:rsidRPr="00434357" w:rsidRDefault="00C3705B" w:rsidP="00564C1D">
                  <w:pPr>
                    <w:jc w:val="cente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C3705B" w:rsidRPr="00434357" w:rsidRDefault="00C3705B" w:rsidP="00564C1D">
                  <w:pPr>
                    <w:jc w:val="cente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Expected Value</w:t>
                  </w:r>
                </w:p>
              </w:tc>
            </w:tr>
            <w:tr w:rsidR="00C3705B" w:rsidRPr="00434357" w:rsidTr="00564C1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3705B" w:rsidRPr="00434357" w:rsidRDefault="00C3705B" w:rsidP="00564C1D">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C3705B" w:rsidRPr="00434357" w:rsidRDefault="00C3705B" w:rsidP="00564C1D">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Laptop1's MAC</w:t>
                  </w:r>
                </w:p>
              </w:tc>
            </w:tr>
            <w:tr w:rsidR="00C3705B" w:rsidRPr="00434357" w:rsidTr="00564C1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3705B" w:rsidRPr="00434357" w:rsidRDefault="00C3705B" w:rsidP="00564C1D">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C3705B" w:rsidRPr="00434357" w:rsidRDefault="00C3705B" w:rsidP="00564C1D">
                  <w:pPr>
                    <w:rPr>
                      <w:rFonts w:ascii="Calibri" w:eastAsia="Times New Roman" w:hAnsi="Calibri" w:cs="Calibri"/>
                      <w:b w:val="0"/>
                      <w:sz w:val="22"/>
                      <w:szCs w:val="22"/>
                      <w:lang w:eastAsia="zh-CN"/>
                    </w:rPr>
                  </w:pPr>
                  <w:r>
                    <w:rPr>
                      <w:rFonts w:ascii="Calibri" w:eastAsiaTheme="minorEastAsia" w:hAnsi="Calibri" w:cs="Calibri" w:hint="eastAsia"/>
                      <w:b w:val="0"/>
                      <w:sz w:val="22"/>
                      <w:szCs w:val="22"/>
                      <w:lang w:eastAsia="zh-CN"/>
                    </w:rPr>
                    <w:t>ICMP</w:t>
                  </w:r>
                  <w:r>
                    <w:rPr>
                      <w:rFonts w:ascii="Calibri" w:eastAsia="Times New Roman" w:hAnsi="Calibri" w:cs="Calibri"/>
                      <w:b w:val="0"/>
                      <w:sz w:val="22"/>
                      <w:szCs w:val="22"/>
                      <w:lang w:eastAsia="zh-CN"/>
                    </w:rPr>
                    <w:t xml:space="preserve"> A</w:t>
                  </w:r>
                  <w:r>
                    <w:rPr>
                      <w:rFonts w:ascii="Calibri" w:eastAsiaTheme="minorEastAsia" w:hAnsi="Calibri" w:cs="Calibri" w:hint="eastAsia"/>
                      <w:b w:val="0"/>
                      <w:sz w:val="22"/>
                      <w:szCs w:val="22"/>
                      <w:lang w:eastAsia="zh-CN"/>
                    </w:rPr>
                    <w:t>pp</w:t>
                  </w:r>
                  <w:r w:rsidRPr="00434357">
                    <w:rPr>
                      <w:rFonts w:ascii="Calibri" w:eastAsia="Times New Roman" w:hAnsi="Calibri" w:cs="Calibri"/>
                      <w:b w:val="0"/>
                      <w:sz w:val="22"/>
                      <w:szCs w:val="22"/>
                      <w:lang w:eastAsia="zh-CN"/>
                    </w:rPr>
                    <w:t xml:space="preserve"> ID</w:t>
                  </w:r>
                </w:p>
              </w:tc>
            </w:tr>
            <w:tr w:rsidR="00C3705B" w:rsidRPr="00434357" w:rsidTr="00564C1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3705B" w:rsidRPr="00434357" w:rsidRDefault="00C3705B" w:rsidP="00564C1D">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C3705B" w:rsidRPr="00434357" w:rsidRDefault="00C3705B" w:rsidP="00564C1D">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 xml:space="preserve">AP </w:t>
                  </w:r>
                  <w:r>
                    <w:rPr>
                      <w:rFonts w:ascii="Calibri" w:eastAsia="Times New Roman" w:hAnsi="Calibri" w:cs="Calibri"/>
                      <w:b w:val="0"/>
                      <w:sz w:val="22"/>
                      <w:szCs w:val="22"/>
                      <w:lang w:eastAsia="zh-CN"/>
                    </w:rPr>
                    <w:t>wifi</w:t>
                  </w:r>
                  <w:r w:rsidRPr="00434357">
                    <w:rPr>
                      <w:rFonts w:ascii="Calibri" w:eastAsia="Times New Roman" w:hAnsi="Calibri" w:cs="Calibri"/>
                      <w:b w:val="0"/>
                      <w:sz w:val="22"/>
                      <w:szCs w:val="22"/>
                      <w:lang w:eastAsia="zh-CN"/>
                    </w:rPr>
                    <w:t>x</w:t>
                  </w:r>
                </w:p>
              </w:tc>
            </w:tr>
            <w:tr w:rsidR="00C3705B" w:rsidRPr="00434357" w:rsidTr="00564C1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3705B" w:rsidRPr="00434357" w:rsidRDefault="00C3705B" w:rsidP="00564C1D">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C3705B" w:rsidRPr="00434357" w:rsidRDefault="00C3705B" w:rsidP="00564C1D">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AP backhaul eth</w:t>
                  </w:r>
                </w:p>
              </w:tc>
            </w:tr>
            <w:tr w:rsidR="00C3705B" w:rsidRPr="00434357" w:rsidTr="00564C1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3705B" w:rsidRPr="00434357" w:rsidRDefault="00C3705B" w:rsidP="00564C1D">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C3705B" w:rsidRPr="00434357" w:rsidRDefault="00C3705B" w:rsidP="00564C1D">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0 (no)</w:t>
                  </w:r>
                </w:p>
              </w:tc>
            </w:tr>
            <w:tr w:rsidR="00C3705B" w:rsidRPr="00434357" w:rsidTr="00564C1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3705B" w:rsidRPr="00434357" w:rsidRDefault="00C3705B" w:rsidP="00564C1D">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C3705B" w:rsidRPr="00434357" w:rsidRDefault="00C3705B" w:rsidP="00564C1D">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Precision in seconds (epoch time)</w:t>
                  </w:r>
                </w:p>
              </w:tc>
            </w:tr>
            <w:tr w:rsidR="00C3705B" w:rsidRPr="00434357" w:rsidTr="00564C1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3705B" w:rsidRPr="00434357" w:rsidRDefault="00C3705B" w:rsidP="00564C1D">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C3705B" w:rsidRPr="004B0B8D" w:rsidRDefault="004B0B8D" w:rsidP="00564C1D">
                  <w:pPr>
                    <w:rPr>
                      <w:rFonts w:ascii="Calibri" w:eastAsiaTheme="minorEastAsia" w:hAnsi="Calibri" w:cs="Calibri"/>
                      <w:b w:val="0"/>
                      <w:color w:val="222222"/>
                      <w:sz w:val="22"/>
                      <w:szCs w:val="22"/>
                      <w:lang w:eastAsia="zh-CN"/>
                    </w:rPr>
                  </w:pPr>
                  <w:r>
                    <w:rPr>
                      <w:rFonts w:ascii="Calibri" w:eastAsiaTheme="minorEastAsia" w:hAnsi="Calibri" w:cs="Calibri" w:hint="eastAsia"/>
                      <w:b w:val="0"/>
                      <w:color w:val="222222"/>
                      <w:sz w:val="22"/>
                      <w:szCs w:val="22"/>
                      <w:lang w:eastAsia="zh-CN"/>
                    </w:rPr>
                    <w:t>3600</w:t>
                  </w:r>
                </w:p>
              </w:tc>
            </w:tr>
            <w:tr w:rsidR="00C3705B" w:rsidRPr="00434357" w:rsidTr="00564C1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3705B" w:rsidRPr="00434357" w:rsidRDefault="00C3705B" w:rsidP="00564C1D">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C3705B" w:rsidRPr="00434357" w:rsidRDefault="00C3705B" w:rsidP="00564C1D">
                  <w:pPr>
                    <w:rPr>
                      <w:rFonts w:ascii="Calibri" w:eastAsia="Times New Roman" w:hAnsi="Calibri" w:cs="Calibri"/>
                      <w:b w:val="0"/>
                      <w:color w:val="222222"/>
                      <w:sz w:val="22"/>
                      <w:szCs w:val="22"/>
                      <w:lang w:eastAsia="zh-CN"/>
                    </w:rPr>
                  </w:pPr>
                  <w:r w:rsidRPr="00434357">
                    <w:rPr>
                      <w:rFonts w:ascii="Calibri" w:eastAsia="Times New Roman" w:hAnsi="Calibri" w:cs="Calibri"/>
                      <w:b w:val="0"/>
                      <w:color w:val="222222"/>
                      <w:sz w:val="22"/>
                      <w:szCs w:val="22"/>
                      <w:lang w:eastAsia="zh-CN"/>
                    </w:rPr>
                    <w:t>Number of 60 second intervals that have "app" traffic in this sample period</w:t>
                  </w:r>
                </w:p>
              </w:tc>
            </w:tr>
            <w:tr w:rsidR="00C3705B" w:rsidRPr="00434357" w:rsidTr="00564C1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3705B" w:rsidRPr="00434357" w:rsidRDefault="00C3705B" w:rsidP="00564C1D">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3705B" w:rsidRPr="00434357" w:rsidRDefault="00C3705B" w:rsidP="00564C1D">
                  <w:pPr>
                    <w:rPr>
                      <w:rFonts w:ascii="Calibri" w:eastAsia="Times New Roman" w:hAnsi="Calibri" w:cs="Calibri"/>
                      <w:b w:val="0"/>
                      <w:color w:val="222222"/>
                      <w:sz w:val="22"/>
                      <w:szCs w:val="22"/>
                      <w:lang w:eastAsia="zh-CN"/>
                    </w:rPr>
                  </w:pPr>
                  <w:r w:rsidRPr="00434357">
                    <w:rPr>
                      <w:rFonts w:ascii="Calibri" w:eastAsia="Times New Roman" w:hAnsi="Calibri" w:cs="Calibri"/>
                      <w:b w:val="0"/>
                      <w:color w:val="222222"/>
                      <w:sz w:val="22"/>
                      <w:szCs w:val="22"/>
                      <w:lang w:eastAsia="zh-CN"/>
                    </w:rPr>
                    <w:t>Number of packets transmitted to client since last report</w:t>
                  </w:r>
                </w:p>
              </w:tc>
            </w:tr>
            <w:tr w:rsidR="00C3705B" w:rsidRPr="00434357" w:rsidTr="00564C1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3705B" w:rsidRPr="00434357" w:rsidRDefault="00C3705B" w:rsidP="00564C1D">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lastRenderedPageBreak/>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C3705B" w:rsidRPr="00434357" w:rsidRDefault="00C3705B" w:rsidP="00564C1D">
                  <w:pPr>
                    <w:rPr>
                      <w:rFonts w:ascii="Calibri" w:eastAsia="Times New Roman" w:hAnsi="Calibri" w:cs="Calibri"/>
                      <w:b w:val="0"/>
                      <w:color w:val="222222"/>
                      <w:sz w:val="22"/>
                      <w:szCs w:val="22"/>
                      <w:lang w:eastAsia="zh-CN"/>
                    </w:rPr>
                  </w:pPr>
                  <w:r w:rsidRPr="00434357">
                    <w:rPr>
                      <w:rFonts w:ascii="Calibri" w:eastAsia="Times New Roman" w:hAnsi="Calibri" w:cs="Calibri"/>
                      <w:b w:val="0"/>
                      <w:color w:val="222222"/>
                      <w:sz w:val="22"/>
                      <w:szCs w:val="22"/>
                      <w:lang w:eastAsia="zh-CN"/>
                    </w:rPr>
                    <w:t>Number of bytes transmitted to client since last report</w:t>
                  </w:r>
                </w:p>
              </w:tc>
            </w:tr>
            <w:tr w:rsidR="00C3705B" w:rsidRPr="00434357" w:rsidTr="00564C1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3705B" w:rsidRPr="00434357" w:rsidRDefault="00C3705B" w:rsidP="00564C1D">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C3705B" w:rsidRPr="00434357" w:rsidRDefault="00C3705B" w:rsidP="00564C1D">
                  <w:pPr>
                    <w:rPr>
                      <w:rFonts w:ascii="Calibri" w:eastAsia="Times New Roman" w:hAnsi="Calibri" w:cs="Calibri"/>
                      <w:b w:val="0"/>
                      <w:color w:val="222222"/>
                      <w:sz w:val="22"/>
                      <w:szCs w:val="22"/>
                      <w:lang w:eastAsia="zh-CN"/>
                    </w:rPr>
                  </w:pPr>
                  <w:r w:rsidRPr="00434357">
                    <w:rPr>
                      <w:rFonts w:ascii="Calibri" w:eastAsia="Times New Roman" w:hAnsi="Calibri" w:cs="Calibri"/>
                      <w:b w:val="0"/>
                      <w:color w:val="222222"/>
                      <w:sz w:val="22"/>
                      <w:szCs w:val="22"/>
                      <w:lang w:eastAsia="zh-CN"/>
                    </w:rPr>
                    <w:t>Number of packets received from client since last report</w:t>
                  </w:r>
                </w:p>
              </w:tc>
            </w:tr>
            <w:tr w:rsidR="00C3705B" w:rsidRPr="00434357" w:rsidTr="00564C1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C3705B" w:rsidRPr="00434357" w:rsidRDefault="00C3705B" w:rsidP="00564C1D">
                  <w:pPr>
                    <w:rPr>
                      <w:rFonts w:ascii="Calibri" w:eastAsia="Times New Roman" w:hAnsi="Calibri" w:cs="Calibri"/>
                      <w:b w:val="0"/>
                      <w:sz w:val="22"/>
                      <w:szCs w:val="22"/>
                      <w:lang w:eastAsia="zh-CN"/>
                    </w:rPr>
                  </w:pPr>
                  <w:r w:rsidRPr="00434357">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C3705B" w:rsidRPr="00434357" w:rsidRDefault="00C3705B" w:rsidP="00564C1D">
                  <w:pPr>
                    <w:rPr>
                      <w:rFonts w:ascii="Calibri" w:eastAsia="Times New Roman" w:hAnsi="Calibri" w:cs="Calibri"/>
                      <w:b w:val="0"/>
                      <w:color w:val="222222"/>
                      <w:sz w:val="22"/>
                      <w:szCs w:val="22"/>
                      <w:lang w:eastAsia="zh-CN"/>
                    </w:rPr>
                  </w:pPr>
                  <w:r w:rsidRPr="00434357">
                    <w:rPr>
                      <w:rFonts w:ascii="Calibri" w:eastAsia="Times New Roman" w:hAnsi="Calibri" w:cs="Calibri"/>
                      <w:b w:val="0"/>
                      <w:color w:val="222222"/>
                      <w:sz w:val="22"/>
                      <w:szCs w:val="22"/>
                      <w:lang w:eastAsia="zh-CN"/>
                    </w:rPr>
                    <w:t>Number of bytes received from client since last report</w:t>
                  </w:r>
                </w:p>
              </w:tc>
            </w:tr>
          </w:tbl>
          <w:p w:rsidR="00C3705B" w:rsidRDefault="00C3705B" w:rsidP="00C3705B">
            <w:pPr>
              <w:pStyle w:val="Body"/>
              <w:rPr>
                <w:rFonts w:ascii="Arial" w:eastAsia="宋体" w:hAnsi="Arial" w:cs="Arial"/>
                <w:lang w:eastAsia="zh-CN"/>
              </w:rPr>
            </w:pPr>
          </w:p>
          <w:p w:rsidR="004B0B8D" w:rsidRDefault="004B0B8D" w:rsidP="00C3705B">
            <w:pPr>
              <w:pStyle w:val="Body"/>
              <w:rPr>
                <w:rFonts w:ascii="Arial" w:eastAsia="宋体" w:hAnsi="Arial" w:cs="Arial"/>
                <w:lang w:eastAsia="zh-CN"/>
              </w:rPr>
            </w:pPr>
            <w:r>
              <w:rPr>
                <w:rFonts w:ascii="Arial" w:eastAsia="宋体" w:hAnsi="Arial" w:cs="Arial" w:hint="eastAsia"/>
                <w:lang w:eastAsia="zh-CN"/>
              </w:rPr>
              <w:t>For BR</w:t>
            </w:r>
          </w:p>
          <w:tbl>
            <w:tblPr>
              <w:tblW w:w="5820" w:type="dxa"/>
              <w:tblLayout w:type="fixed"/>
              <w:tblLook w:val="04A0" w:firstRow="1" w:lastRow="0" w:firstColumn="1" w:lastColumn="0" w:noHBand="0" w:noVBand="1"/>
            </w:tblPr>
            <w:tblGrid>
              <w:gridCol w:w="2180"/>
              <w:gridCol w:w="3640"/>
            </w:tblGrid>
            <w:tr w:rsidR="004B0B8D" w:rsidRPr="00D576E5" w:rsidTr="00564C1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B0B8D" w:rsidRPr="00D576E5" w:rsidRDefault="004B0B8D" w:rsidP="00564C1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TLV Filed</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rsidR="004B0B8D" w:rsidRPr="00D576E5" w:rsidRDefault="004B0B8D" w:rsidP="00564C1D">
                  <w:pPr>
                    <w:jc w:val="cente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Expected Value</w:t>
                  </w:r>
                </w:p>
              </w:tc>
            </w:tr>
            <w:tr w:rsidR="004B0B8D" w:rsidRPr="00D576E5" w:rsidTr="00564C1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B0B8D" w:rsidRPr="00D576E5" w:rsidRDefault="004B0B8D" w:rsidP="00564C1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ClientMAC</w:t>
                  </w:r>
                </w:p>
              </w:tc>
              <w:tc>
                <w:tcPr>
                  <w:tcW w:w="3640" w:type="dxa"/>
                  <w:tcBorders>
                    <w:top w:val="nil"/>
                    <w:left w:val="nil"/>
                    <w:bottom w:val="single" w:sz="4" w:space="0" w:color="auto"/>
                    <w:right w:val="single" w:sz="4" w:space="0" w:color="auto"/>
                  </w:tcBorders>
                  <w:shd w:val="clear" w:color="auto" w:fill="auto"/>
                  <w:vAlign w:val="center"/>
                  <w:hideMark/>
                </w:tcPr>
                <w:p w:rsidR="004B0B8D" w:rsidRPr="00D91692" w:rsidRDefault="004B0B8D" w:rsidP="00564C1D">
                  <w:pPr>
                    <w:rPr>
                      <w:rFonts w:ascii="Calibri" w:eastAsia="Times New Roman" w:hAnsi="Calibri" w:cs="Calibri"/>
                      <w:b w:val="0"/>
                      <w:sz w:val="22"/>
                      <w:szCs w:val="22"/>
                      <w:lang w:eastAsia="zh-CN"/>
                    </w:rPr>
                  </w:pPr>
                  <w:r>
                    <w:rPr>
                      <w:rFonts w:ascii="Calibri" w:eastAsia="Times New Roman" w:hAnsi="Calibri" w:cs="Calibri"/>
                      <w:b w:val="0"/>
                      <w:sz w:val="22"/>
                      <w:szCs w:val="22"/>
                      <w:lang w:eastAsia="zh-CN"/>
                    </w:rPr>
                    <w:t>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 xml:space="preserve">s </w:t>
                  </w:r>
                  <w:r w:rsidRPr="00D91692">
                    <w:rPr>
                      <w:rFonts w:ascii="Calibri" w:eastAsia="Times New Roman" w:hAnsi="Calibri" w:cs="Calibri"/>
                      <w:b w:val="0"/>
                      <w:sz w:val="22"/>
                      <w:szCs w:val="22"/>
                      <w:lang w:eastAsia="zh-CN"/>
                    </w:rPr>
                    <w:t>MAC</w:t>
                  </w:r>
                </w:p>
              </w:tc>
            </w:tr>
            <w:tr w:rsidR="004B0B8D" w:rsidRPr="00D576E5" w:rsidTr="00564C1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B0B8D" w:rsidRPr="00D576E5" w:rsidRDefault="004B0B8D" w:rsidP="00564C1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AppType</w:t>
                  </w:r>
                </w:p>
              </w:tc>
              <w:tc>
                <w:tcPr>
                  <w:tcW w:w="3640" w:type="dxa"/>
                  <w:tcBorders>
                    <w:top w:val="nil"/>
                    <w:left w:val="nil"/>
                    <w:bottom w:val="single" w:sz="4" w:space="0" w:color="auto"/>
                    <w:right w:val="single" w:sz="4" w:space="0" w:color="auto"/>
                  </w:tcBorders>
                  <w:shd w:val="clear" w:color="auto" w:fill="auto"/>
                  <w:vAlign w:val="center"/>
                  <w:hideMark/>
                </w:tcPr>
                <w:p w:rsidR="004B0B8D" w:rsidRPr="00D91692" w:rsidRDefault="004B0B8D" w:rsidP="00564C1D">
                  <w:pPr>
                    <w:rPr>
                      <w:rFonts w:ascii="Calibri" w:eastAsia="Times New Roman" w:hAnsi="Calibri" w:cs="Calibri"/>
                      <w:b w:val="0"/>
                      <w:sz w:val="22"/>
                      <w:szCs w:val="22"/>
                      <w:lang w:eastAsia="zh-CN"/>
                    </w:rPr>
                  </w:pPr>
                  <w:r>
                    <w:rPr>
                      <w:rFonts w:ascii="Calibri" w:eastAsiaTheme="minorEastAsia" w:hAnsi="Calibri" w:cs="Calibri" w:hint="eastAsia"/>
                      <w:b w:val="0"/>
                      <w:sz w:val="22"/>
                      <w:szCs w:val="22"/>
                      <w:lang w:eastAsia="zh-CN"/>
                    </w:rPr>
                    <w:t>ICMP</w:t>
                  </w:r>
                  <w:r w:rsidRPr="00D91692">
                    <w:rPr>
                      <w:rFonts w:ascii="Calibri" w:eastAsia="Times New Roman" w:hAnsi="Calibri" w:cs="Calibri"/>
                      <w:b w:val="0"/>
                      <w:sz w:val="22"/>
                      <w:szCs w:val="22"/>
                      <w:lang w:eastAsia="zh-CN"/>
                    </w:rPr>
                    <w:t xml:space="preserve"> APP ID</w:t>
                  </w:r>
                </w:p>
              </w:tc>
            </w:tr>
            <w:tr w:rsidR="004B0B8D" w:rsidRPr="00D576E5" w:rsidTr="00564C1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B0B8D" w:rsidRPr="00D576E5" w:rsidRDefault="004B0B8D" w:rsidP="00564C1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IntName4Client</w:t>
                  </w:r>
                </w:p>
              </w:tc>
              <w:tc>
                <w:tcPr>
                  <w:tcW w:w="3640" w:type="dxa"/>
                  <w:tcBorders>
                    <w:top w:val="nil"/>
                    <w:left w:val="nil"/>
                    <w:bottom w:val="single" w:sz="4" w:space="0" w:color="auto"/>
                    <w:right w:val="single" w:sz="4" w:space="0" w:color="auto"/>
                  </w:tcBorders>
                  <w:shd w:val="clear" w:color="auto" w:fill="auto"/>
                  <w:vAlign w:val="center"/>
                  <w:hideMark/>
                </w:tcPr>
                <w:p w:rsidR="004B0B8D" w:rsidRPr="00D576E5" w:rsidRDefault="004B0B8D" w:rsidP="00564C1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BR ethx</w:t>
                  </w:r>
                </w:p>
              </w:tc>
            </w:tr>
            <w:tr w:rsidR="004B0B8D" w:rsidRPr="00D576E5" w:rsidTr="00564C1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B0B8D" w:rsidRPr="00D576E5" w:rsidRDefault="004B0B8D" w:rsidP="00564C1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PeerIntName</w:t>
                  </w:r>
                </w:p>
              </w:tc>
              <w:tc>
                <w:tcPr>
                  <w:tcW w:w="3640" w:type="dxa"/>
                  <w:tcBorders>
                    <w:top w:val="nil"/>
                    <w:left w:val="nil"/>
                    <w:bottom w:val="single" w:sz="4" w:space="0" w:color="auto"/>
                    <w:right w:val="single" w:sz="4" w:space="0" w:color="auto"/>
                  </w:tcBorders>
                  <w:shd w:val="clear" w:color="auto" w:fill="auto"/>
                  <w:vAlign w:val="center"/>
                  <w:hideMark/>
                </w:tcPr>
                <w:p w:rsidR="004B0B8D" w:rsidRPr="00D576E5" w:rsidRDefault="004B0B8D" w:rsidP="00564C1D">
                  <w:pPr>
                    <w:rPr>
                      <w:rFonts w:ascii="Calibri" w:eastAsia="宋体" w:hAnsi="Calibri" w:cs="Calibri"/>
                      <w:b w:val="0"/>
                      <w:sz w:val="22"/>
                      <w:szCs w:val="22"/>
                      <w:lang w:eastAsia="zh-CN"/>
                    </w:rPr>
                  </w:pPr>
                  <w:r>
                    <w:rPr>
                      <w:rFonts w:ascii="Calibri" w:eastAsia="宋体" w:hAnsi="Calibri" w:cs="Calibri" w:hint="eastAsia"/>
                      <w:b w:val="0"/>
                      <w:sz w:val="22"/>
                      <w:szCs w:val="22"/>
                      <w:lang w:eastAsia="zh-CN"/>
                    </w:rPr>
                    <w:t>Interface as Laptop1</w:t>
                  </w:r>
                  <w:r>
                    <w:rPr>
                      <w:rFonts w:ascii="Calibri" w:eastAsia="宋体" w:hAnsi="Calibri" w:cs="Calibri"/>
                      <w:b w:val="0"/>
                      <w:sz w:val="22"/>
                      <w:szCs w:val="22"/>
                      <w:lang w:eastAsia="zh-CN"/>
                    </w:rPr>
                    <w:t>’</w:t>
                  </w:r>
                  <w:r>
                    <w:rPr>
                      <w:rFonts w:ascii="Calibri" w:eastAsia="宋体" w:hAnsi="Calibri" w:cs="Calibri" w:hint="eastAsia"/>
                      <w:b w:val="0"/>
                      <w:sz w:val="22"/>
                      <w:szCs w:val="22"/>
                      <w:lang w:eastAsia="zh-CN"/>
                    </w:rPr>
                    <w:t>s GW</w:t>
                  </w:r>
                </w:p>
              </w:tc>
            </w:tr>
            <w:tr w:rsidR="004B0B8D" w:rsidRPr="00D576E5" w:rsidTr="00564C1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B0B8D" w:rsidRPr="00D576E5" w:rsidRDefault="004B0B8D" w:rsidP="00564C1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PassThrough</w:t>
                  </w:r>
                </w:p>
              </w:tc>
              <w:tc>
                <w:tcPr>
                  <w:tcW w:w="3640" w:type="dxa"/>
                  <w:tcBorders>
                    <w:top w:val="nil"/>
                    <w:left w:val="nil"/>
                    <w:bottom w:val="single" w:sz="4" w:space="0" w:color="auto"/>
                    <w:right w:val="single" w:sz="4" w:space="0" w:color="auto"/>
                  </w:tcBorders>
                  <w:shd w:val="clear" w:color="auto" w:fill="auto"/>
                  <w:vAlign w:val="center"/>
                  <w:hideMark/>
                </w:tcPr>
                <w:p w:rsidR="004B0B8D" w:rsidRPr="00D91692" w:rsidRDefault="004B0B8D" w:rsidP="00564C1D">
                  <w:pPr>
                    <w:rPr>
                      <w:rFonts w:ascii="Calibri" w:eastAsia="Times New Roman" w:hAnsi="Calibri" w:cs="Calibri"/>
                      <w:b w:val="0"/>
                      <w:sz w:val="22"/>
                      <w:szCs w:val="22"/>
                      <w:lang w:eastAsia="zh-CN"/>
                    </w:rPr>
                  </w:pPr>
                  <w:r>
                    <w:rPr>
                      <w:rFonts w:ascii="Calibri" w:eastAsia="宋体" w:hAnsi="Calibri" w:cs="Calibri" w:hint="eastAsia"/>
                      <w:b w:val="0"/>
                      <w:sz w:val="22"/>
                      <w:szCs w:val="22"/>
                      <w:lang w:eastAsia="zh-CN"/>
                    </w:rPr>
                    <w:t>0</w:t>
                  </w:r>
                  <w:r>
                    <w:rPr>
                      <w:rFonts w:ascii="Calibri" w:eastAsia="Times New Roman" w:hAnsi="Calibri" w:cs="Calibri"/>
                      <w:b w:val="0"/>
                      <w:sz w:val="22"/>
                      <w:szCs w:val="22"/>
                      <w:lang w:eastAsia="zh-CN"/>
                    </w:rPr>
                    <w:t xml:space="preserve"> (</w:t>
                  </w:r>
                  <w:r>
                    <w:rPr>
                      <w:rFonts w:ascii="Calibri" w:eastAsia="宋体" w:hAnsi="Calibri" w:cs="Calibri" w:hint="eastAsia"/>
                      <w:b w:val="0"/>
                      <w:sz w:val="22"/>
                      <w:szCs w:val="22"/>
                      <w:lang w:eastAsia="zh-CN"/>
                    </w:rPr>
                    <w:t>no</w:t>
                  </w:r>
                  <w:r w:rsidRPr="00D91692">
                    <w:rPr>
                      <w:rFonts w:ascii="Calibri" w:eastAsia="Times New Roman" w:hAnsi="Calibri" w:cs="Calibri"/>
                      <w:b w:val="0"/>
                      <w:sz w:val="22"/>
                      <w:szCs w:val="22"/>
                      <w:lang w:eastAsia="zh-CN"/>
                    </w:rPr>
                    <w:t>)</w:t>
                  </w:r>
                </w:p>
              </w:tc>
            </w:tr>
            <w:tr w:rsidR="004B0B8D" w:rsidRPr="00D576E5" w:rsidTr="00564C1D">
              <w:trPr>
                <w:trHeight w:val="3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B0B8D" w:rsidRPr="00D576E5" w:rsidRDefault="004B0B8D" w:rsidP="00564C1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TimeStamp</w:t>
                  </w:r>
                </w:p>
              </w:tc>
              <w:tc>
                <w:tcPr>
                  <w:tcW w:w="3640" w:type="dxa"/>
                  <w:tcBorders>
                    <w:top w:val="nil"/>
                    <w:left w:val="nil"/>
                    <w:bottom w:val="single" w:sz="4" w:space="0" w:color="auto"/>
                    <w:right w:val="single" w:sz="4" w:space="0" w:color="auto"/>
                  </w:tcBorders>
                  <w:shd w:val="clear" w:color="auto" w:fill="auto"/>
                  <w:vAlign w:val="center"/>
                  <w:hideMark/>
                </w:tcPr>
                <w:p w:rsidR="004B0B8D" w:rsidRPr="00D576E5" w:rsidRDefault="004B0B8D" w:rsidP="00564C1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Precision in seconds (epoch time)</w:t>
                  </w:r>
                </w:p>
              </w:tc>
            </w:tr>
            <w:tr w:rsidR="004B0B8D" w:rsidRPr="00D576E5" w:rsidTr="00564C1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B0B8D" w:rsidRPr="00D576E5" w:rsidRDefault="004B0B8D" w:rsidP="00564C1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SampleSize</w:t>
                  </w:r>
                </w:p>
              </w:tc>
              <w:tc>
                <w:tcPr>
                  <w:tcW w:w="3640" w:type="dxa"/>
                  <w:tcBorders>
                    <w:top w:val="nil"/>
                    <w:left w:val="nil"/>
                    <w:bottom w:val="single" w:sz="4" w:space="0" w:color="auto"/>
                    <w:right w:val="single" w:sz="4" w:space="0" w:color="auto"/>
                  </w:tcBorders>
                  <w:shd w:val="clear" w:color="000000" w:fill="FFFFFF"/>
                  <w:vAlign w:val="center"/>
                  <w:hideMark/>
                </w:tcPr>
                <w:p w:rsidR="004B0B8D" w:rsidRPr="004B0B8D" w:rsidRDefault="004B0B8D" w:rsidP="00564C1D">
                  <w:pPr>
                    <w:rPr>
                      <w:rFonts w:ascii="Calibri" w:eastAsiaTheme="minorEastAsia" w:hAnsi="Calibri" w:cs="Calibri"/>
                      <w:b w:val="0"/>
                      <w:color w:val="222222"/>
                      <w:sz w:val="22"/>
                      <w:szCs w:val="22"/>
                      <w:lang w:eastAsia="zh-CN"/>
                    </w:rPr>
                  </w:pPr>
                  <w:r>
                    <w:rPr>
                      <w:rFonts w:ascii="Calibri" w:eastAsiaTheme="minorEastAsia" w:hAnsi="Calibri" w:cs="Calibri" w:hint="eastAsia"/>
                      <w:b w:val="0"/>
                      <w:color w:val="222222"/>
                      <w:sz w:val="22"/>
                      <w:szCs w:val="22"/>
                      <w:lang w:eastAsia="zh-CN"/>
                    </w:rPr>
                    <w:t>3600</w:t>
                  </w:r>
                </w:p>
              </w:tc>
            </w:tr>
            <w:tr w:rsidR="004B0B8D" w:rsidRPr="00D576E5" w:rsidTr="00564C1D">
              <w:trPr>
                <w:trHeight w:val="9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B0B8D" w:rsidRPr="00D576E5" w:rsidRDefault="004B0B8D" w:rsidP="00564C1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AppSampleSize</w:t>
                  </w:r>
                </w:p>
              </w:tc>
              <w:tc>
                <w:tcPr>
                  <w:tcW w:w="3640" w:type="dxa"/>
                  <w:tcBorders>
                    <w:top w:val="nil"/>
                    <w:left w:val="nil"/>
                    <w:bottom w:val="single" w:sz="4" w:space="0" w:color="auto"/>
                    <w:right w:val="single" w:sz="4" w:space="0" w:color="auto"/>
                  </w:tcBorders>
                  <w:shd w:val="clear" w:color="000000" w:fill="FFFFFF"/>
                  <w:vAlign w:val="center"/>
                  <w:hideMark/>
                </w:tcPr>
                <w:p w:rsidR="004B0B8D" w:rsidRPr="00D576E5" w:rsidRDefault="004B0B8D" w:rsidP="00564C1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60 second intervals that have "app" traffic in this sample period</w:t>
                  </w:r>
                </w:p>
              </w:tc>
            </w:tr>
            <w:tr w:rsidR="004B0B8D" w:rsidRPr="00D576E5" w:rsidTr="00564C1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B0B8D" w:rsidRPr="00D576E5" w:rsidRDefault="004B0B8D" w:rsidP="00564C1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DownLinkPacketDelta</w:t>
                  </w:r>
                </w:p>
              </w:tc>
              <w:tc>
                <w:tcPr>
                  <w:tcW w:w="3640" w:type="dxa"/>
                  <w:tcBorders>
                    <w:top w:val="nil"/>
                    <w:left w:val="nil"/>
                    <w:bottom w:val="single" w:sz="4" w:space="0" w:color="auto"/>
                    <w:right w:val="single" w:sz="4" w:space="0" w:color="auto"/>
                  </w:tcBorders>
                  <w:shd w:val="clear" w:color="000000" w:fill="FFFFFF"/>
                  <w:vAlign w:val="center"/>
                  <w:hideMark/>
                </w:tcPr>
                <w:p w:rsidR="004B0B8D" w:rsidRPr="00D576E5" w:rsidRDefault="004B0B8D" w:rsidP="00564C1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transmitted to client since last report</w:t>
                  </w:r>
                </w:p>
              </w:tc>
            </w:tr>
            <w:tr w:rsidR="004B0B8D" w:rsidRPr="00D576E5" w:rsidTr="00564C1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B0B8D" w:rsidRPr="00D576E5" w:rsidRDefault="004B0B8D" w:rsidP="00564C1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DownLinkByteDelta</w:t>
                  </w:r>
                </w:p>
              </w:tc>
              <w:tc>
                <w:tcPr>
                  <w:tcW w:w="3640" w:type="dxa"/>
                  <w:tcBorders>
                    <w:top w:val="nil"/>
                    <w:left w:val="nil"/>
                    <w:bottom w:val="single" w:sz="4" w:space="0" w:color="auto"/>
                    <w:right w:val="single" w:sz="4" w:space="0" w:color="auto"/>
                  </w:tcBorders>
                  <w:shd w:val="clear" w:color="000000" w:fill="FFFFFF"/>
                  <w:vAlign w:val="center"/>
                  <w:hideMark/>
                </w:tcPr>
                <w:p w:rsidR="004B0B8D" w:rsidRPr="00D576E5" w:rsidRDefault="004B0B8D" w:rsidP="00564C1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transmitted to client since last report</w:t>
                  </w:r>
                </w:p>
              </w:tc>
            </w:tr>
            <w:tr w:rsidR="004B0B8D" w:rsidRPr="00D576E5" w:rsidTr="00564C1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B0B8D" w:rsidRPr="00D576E5" w:rsidRDefault="004B0B8D" w:rsidP="00564C1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UpLinkPacketDelta</w:t>
                  </w:r>
                </w:p>
              </w:tc>
              <w:tc>
                <w:tcPr>
                  <w:tcW w:w="3640" w:type="dxa"/>
                  <w:tcBorders>
                    <w:top w:val="nil"/>
                    <w:left w:val="nil"/>
                    <w:bottom w:val="single" w:sz="4" w:space="0" w:color="auto"/>
                    <w:right w:val="single" w:sz="4" w:space="0" w:color="auto"/>
                  </w:tcBorders>
                  <w:shd w:val="clear" w:color="000000" w:fill="FFFFFF"/>
                  <w:vAlign w:val="center"/>
                  <w:hideMark/>
                </w:tcPr>
                <w:p w:rsidR="004B0B8D" w:rsidRPr="00D576E5" w:rsidRDefault="004B0B8D" w:rsidP="00564C1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packets received from client since last report</w:t>
                  </w:r>
                </w:p>
              </w:tc>
            </w:tr>
            <w:tr w:rsidR="004B0B8D" w:rsidRPr="00D576E5" w:rsidTr="00564C1D">
              <w:trPr>
                <w:trHeight w:val="60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4B0B8D" w:rsidRPr="00D576E5" w:rsidRDefault="004B0B8D" w:rsidP="00564C1D">
                  <w:pPr>
                    <w:rPr>
                      <w:rFonts w:ascii="Calibri" w:eastAsia="Times New Roman" w:hAnsi="Calibri" w:cs="Calibri"/>
                      <w:b w:val="0"/>
                      <w:sz w:val="22"/>
                      <w:szCs w:val="22"/>
                      <w:lang w:eastAsia="zh-CN"/>
                    </w:rPr>
                  </w:pPr>
                  <w:r w:rsidRPr="00D576E5">
                    <w:rPr>
                      <w:rFonts w:ascii="Calibri" w:eastAsia="Times New Roman" w:hAnsi="Calibri" w:cs="Calibri"/>
                      <w:b w:val="0"/>
                      <w:sz w:val="22"/>
                      <w:szCs w:val="22"/>
                      <w:lang w:eastAsia="zh-CN"/>
                    </w:rPr>
                    <w:t>UpLinkByteDelta</w:t>
                  </w:r>
                </w:p>
              </w:tc>
              <w:tc>
                <w:tcPr>
                  <w:tcW w:w="3640" w:type="dxa"/>
                  <w:tcBorders>
                    <w:top w:val="nil"/>
                    <w:left w:val="nil"/>
                    <w:bottom w:val="single" w:sz="4" w:space="0" w:color="auto"/>
                    <w:right w:val="single" w:sz="4" w:space="0" w:color="auto"/>
                  </w:tcBorders>
                  <w:shd w:val="clear" w:color="000000" w:fill="FFFFFF"/>
                  <w:vAlign w:val="center"/>
                  <w:hideMark/>
                </w:tcPr>
                <w:p w:rsidR="004B0B8D" w:rsidRPr="00D576E5" w:rsidRDefault="004B0B8D" w:rsidP="00564C1D">
                  <w:pPr>
                    <w:rPr>
                      <w:rFonts w:ascii="Calibri" w:eastAsia="Times New Roman" w:hAnsi="Calibri" w:cs="Calibri"/>
                      <w:b w:val="0"/>
                      <w:color w:val="222222"/>
                      <w:sz w:val="22"/>
                      <w:szCs w:val="22"/>
                      <w:lang w:eastAsia="zh-CN"/>
                    </w:rPr>
                  </w:pPr>
                  <w:r w:rsidRPr="00D576E5">
                    <w:rPr>
                      <w:rFonts w:ascii="Calibri" w:eastAsia="Times New Roman" w:hAnsi="Calibri" w:cs="Calibri"/>
                      <w:b w:val="0"/>
                      <w:color w:val="222222"/>
                      <w:sz w:val="22"/>
                      <w:szCs w:val="22"/>
                      <w:lang w:eastAsia="zh-CN"/>
                    </w:rPr>
                    <w:t>Number of bytes received from client since last report</w:t>
                  </w:r>
                </w:p>
              </w:tc>
            </w:tr>
          </w:tbl>
          <w:p w:rsidR="00C3705B" w:rsidRPr="004B0B8D" w:rsidRDefault="00C3705B" w:rsidP="00C3705B">
            <w:pPr>
              <w:pStyle w:val="Body"/>
              <w:rPr>
                <w:rFonts w:ascii="Arial" w:eastAsia="宋体" w:hAnsi="Arial" w:cs="Arial"/>
                <w:lang w:eastAsia="zh-CN"/>
              </w:rPr>
            </w:pPr>
          </w:p>
        </w:tc>
      </w:tr>
      <w:tr w:rsidR="00F05A2C" w:rsidRPr="00322E9D" w:rsidTr="00564C1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rPr>
                <w:rFonts w:ascii="Arial" w:eastAsia="宋体" w:hAnsi="Arial" w:cs="Arial"/>
                <w:color w:val="auto"/>
                <w:lang w:eastAsia="zh-CN"/>
              </w:rPr>
            </w:pPr>
            <w:r w:rsidRPr="00D33061">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pStyle w:val="Body"/>
              <w:rPr>
                <w:rFonts w:ascii="Arial" w:eastAsia="宋体" w:hAnsi="Arial" w:cs="Arial"/>
                <w:lang w:eastAsia="zh-CN"/>
              </w:rPr>
            </w:pPr>
          </w:p>
        </w:tc>
      </w:tr>
      <w:tr w:rsidR="00F05A2C" w:rsidRPr="00322E9D" w:rsidTr="00564C1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851C2" w:rsidRPr="00A851C2" w:rsidRDefault="00C3705B" w:rsidP="00A851C2">
            <w:pPr>
              <w:pStyle w:val="Body"/>
              <w:rPr>
                <w:rFonts w:ascii="Arial" w:eastAsia="宋体" w:hAnsi="Arial" w:cs="Arial"/>
                <w:lang w:eastAsia="zh-CN"/>
              </w:rPr>
            </w:pPr>
            <w:r>
              <w:rPr>
                <w:rFonts w:ascii="Arial" w:eastAsia="宋体" w:hAnsi="Arial" w:cs="Arial" w:hint="eastAsia"/>
                <w:lang w:eastAsia="zh-CN"/>
              </w:rPr>
              <w:t>The accuracy of minutely report verification has been covered by other cases.</w:t>
            </w:r>
          </w:p>
          <w:p w:rsidR="00A851C2" w:rsidRPr="00D33061" w:rsidRDefault="00A851C2" w:rsidP="00A851C2">
            <w:pPr>
              <w:pStyle w:val="Body"/>
              <w:rPr>
                <w:rFonts w:ascii="Arial" w:eastAsia="宋体" w:hAnsi="Arial" w:cs="Arial"/>
                <w:lang w:eastAsia="zh-CN"/>
              </w:rPr>
            </w:pPr>
            <w:r w:rsidRPr="00A851C2">
              <w:rPr>
                <w:rFonts w:ascii="Arial" w:eastAsia="宋体" w:hAnsi="Arial" w:cs="Arial"/>
                <w:lang w:eastAsia="zh-CN"/>
              </w:rPr>
              <w:t>During previous L7 application function test, miss hourly application report accuracy verification.</w:t>
            </w:r>
          </w:p>
        </w:tc>
      </w:tr>
    </w:tbl>
    <w:p w:rsidR="009844C6" w:rsidRPr="00747953" w:rsidRDefault="009844C6" w:rsidP="009844C6">
      <w:pPr>
        <w:pStyle w:val="Heading4"/>
        <w:ind w:firstLine="1121"/>
        <w:rPr>
          <w:rFonts w:ascii="Arial" w:hAnsi="Arial"/>
          <w:b w:val="0"/>
          <w:sz w:val="21"/>
          <w:szCs w:val="21"/>
        </w:rPr>
      </w:pPr>
      <w:r w:rsidRPr="00747953">
        <w:rPr>
          <w:rFonts w:ascii="Arial" w:hAnsi="Arial" w:hint="eastAsia"/>
          <w:b w:val="0"/>
          <w:sz w:val="21"/>
          <w:szCs w:val="21"/>
        </w:rPr>
        <w:t>ApplicationReporting_</w:t>
      </w:r>
      <w:r>
        <w:rPr>
          <w:rFonts w:ascii="Arial" w:hAnsi="Arial" w:hint="eastAsia"/>
          <w:b w:val="0"/>
          <w:sz w:val="21"/>
          <w:szCs w:val="21"/>
        </w:rPr>
        <w:t>Function_</w:t>
      </w:r>
      <w:r>
        <w:rPr>
          <w:rFonts w:ascii="Arial" w:eastAsiaTheme="minorEastAsia" w:hAnsi="Arial" w:hint="eastAsia"/>
          <w:b w:val="0"/>
          <w:sz w:val="21"/>
          <w:szCs w:val="21"/>
          <w:lang w:eastAsia="zh-CN"/>
        </w:rPr>
        <w:t>59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9844C6" w:rsidRPr="00322E9D" w:rsidTr="0033635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hAnsi="Arial" w:cs="Arial"/>
                <w:color w:val="auto"/>
              </w:rPr>
            </w:pPr>
            <w:r w:rsidRPr="00D33061">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pStyle w:val="Body"/>
              <w:rPr>
                <w:rFonts w:ascii="Arial" w:eastAsia="宋体" w:hAnsi="Arial" w:cs="Arial"/>
                <w:lang w:eastAsia="zh-CN"/>
              </w:rPr>
            </w:pPr>
            <w:r>
              <w:rPr>
                <w:rFonts w:ascii="Arial" w:eastAsia="宋体" w:hAnsi="Arial" w:cs="Arial"/>
                <w:lang w:eastAsia="zh-CN"/>
              </w:rPr>
              <w:t>ApplicationReporting_Function_</w:t>
            </w:r>
            <w:r>
              <w:rPr>
                <w:rFonts w:ascii="Arial" w:eastAsia="宋体" w:hAnsi="Arial" w:cs="Arial" w:hint="eastAsia"/>
                <w:lang w:eastAsia="zh-CN"/>
              </w:rPr>
              <w:t>59</w:t>
            </w:r>
          </w:p>
        </w:tc>
      </w:tr>
      <w:tr w:rsidR="009844C6" w:rsidRPr="00322E9D" w:rsidTr="0033635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hAnsi="Arial" w:cs="Arial"/>
                <w:color w:val="auto"/>
              </w:rPr>
            </w:pPr>
            <w:r w:rsidRPr="00D33061">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hAnsi="Arial" w:cs="Arial"/>
                <w:color w:val="auto"/>
              </w:rPr>
            </w:pPr>
            <w:r w:rsidRPr="00D3306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pStyle w:val="Body"/>
              <w:rPr>
                <w:rFonts w:ascii="Arial" w:eastAsia="宋体" w:hAnsi="Arial" w:cs="Arial"/>
                <w:lang w:eastAsia="zh-CN"/>
              </w:rPr>
            </w:pPr>
            <w:r w:rsidRPr="00D33061">
              <w:rPr>
                <w:rFonts w:ascii="Arial" w:eastAsia="宋体" w:hAnsi="Arial" w:cs="Arial"/>
                <w:lang w:eastAsia="zh-CN"/>
              </w:rPr>
              <w:t>No</w:t>
            </w:r>
          </w:p>
        </w:tc>
      </w:tr>
      <w:tr w:rsidR="009844C6" w:rsidRPr="00322E9D" w:rsidTr="0033635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hAnsi="Arial" w:cs="Arial"/>
                <w:color w:val="auto"/>
              </w:rPr>
            </w:pPr>
            <w:r w:rsidRPr="00D33061">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4C6" w:rsidRPr="00F30A6D" w:rsidRDefault="009844C6" w:rsidP="0033635E">
            <w:pPr>
              <w:pStyle w:val="Body"/>
              <w:rPr>
                <w:rFonts w:ascii="Arial" w:eastAsia="宋体" w:hAnsi="Arial" w:cs="Arial"/>
                <w:lang w:eastAsia="zh-CN"/>
              </w:rPr>
            </w:pPr>
            <w:r w:rsidRPr="00A0213E">
              <w:rPr>
                <w:rFonts w:ascii="Arial" w:eastAsia="宋体" w:hAnsi="Arial" w:cs="Arial"/>
                <w:lang w:eastAsia="zh-CN"/>
              </w:rPr>
              <w:t xml:space="preserve"> </w:t>
            </w:r>
            <w:r w:rsidRPr="00F30A6D">
              <w:rPr>
                <w:rFonts w:ascii="Arial" w:eastAsia="宋体" w:hAnsi="Arial" w:cs="Arial"/>
                <w:lang w:eastAsia="zh-CN"/>
              </w:rPr>
              <w:t>Laptop1--</w:t>
            </w:r>
            <w:r>
              <w:rPr>
                <w:rFonts w:ascii="Arial" w:eastAsia="宋体" w:hAnsi="Arial" w:cs="Arial" w:hint="eastAsia"/>
                <w:lang w:eastAsia="zh-CN"/>
              </w:rPr>
              <w:t>--</w:t>
            </w:r>
            <w:r>
              <w:rPr>
                <w:rFonts w:ascii="Arial" w:eastAsia="宋体" w:hAnsi="Arial" w:cs="Arial"/>
                <w:lang w:eastAsia="zh-CN"/>
              </w:rPr>
              <w:t>-(wifi0/wifi1)AP</w:t>
            </w:r>
            <w:r>
              <w:rPr>
                <w:rFonts w:ascii="Arial" w:eastAsia="宋体" w:hAnsi="Arial" w:cs="Arial" w:hint="eastAsia"/>
                <w:lang w:eastAsia="zh-CN"/>
              </w:rPr>
              <w:t>(eth)</w:t>
            </w:r>
            <w:r>
              <w:rPr>
                <w:rFonts w:ascii="Arial" w:eastAsia="宋体" w:hAnsi="Arial" w:cs="Arial"/>
                <w:lang w:eastAsia="zh-CN"/>
              </w:rPr>
              <w:t>_</w:t>
            </w:r>
            <w:r w:rsidRPr="00F30A6D">
              <w:rPr>
                <w:rFonts w:ascii="Arial" w:eastAsia="宋体" w:hAnsi="Arial" w:cs="Arial"/>
                <w:lang w:eastAsia="zh-CN"/>
              </w:rPr>
              <w:t>_____Switch_____HM</w:t>
            </w:r>
          </w:p>
          <w:p w:rsidR="009844C6" w:rsidRDefault="009844C6" w:rsidP="0033635E">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9844C6" w:rsidRPr="00F30A6D" w:rsidRDefault="009844C6" w:rsidP="0033635E">
            <w:pPr>
              <w:pStyle w:val="Body"/>
              <w:rPr>
                <w:rFonts w:ascii="Arial" w:eastAsia="宋体" w:hAnsi="Arial" w:cs="Arial"/>
                <w:lang w:eastAsia="zh-CN"/>
              </w:rPr>
            </w:pPr>
            <w:r>
              <w:rPr>
                <w:rFonts w:ascii="Arial" w:eastAsia="宋体" w:hAnsi="Arial" w:cs="Arial" w:hint="eastAsia"/>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9844C6" w:rsidRDefault="009844C6" w:rsidP="0033635E">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hint="eastAsia"/>
                <w:lang w:eastAsia="zh-CN"/>
              </w:rPr>
              <w:t xml:space="preserve">                    Internet</w:t>
            </w:r>
          </w:p>
          <w:p w:rsidR="009844C6" w:rsidRDefault="009844C6" w:rsidP="0033635E">
            <w:pPr>
              <w:pStyle w:val="Body"/>
              <w:rPr>
                <w:rFonts w:ascii="Arial" w:eastAsia="宋体" w:hAnsi="Arial" w:cs="Arial"/>
                <w:lang w:eastAsia="zh-CN"/>
              </w:rPr>
            </w:pPr>
            <w:r>
              <w:rPr>
                <w:rFonts w:ascii="Arial" w:eastAsia="宋体" w:hAnsi="Arial" w:cs="Arial"/>
                <w:lang w:eastAsia="zh-CN"/>
              </w:rPr>
              <w:lastRenderedPageBreak/>
              <w:t>O</w:t>
            </w:r>
            <w:r>
              <w:rPr>
                <w:rFonts w:ascii="Arial" w:eastAsia="宋体" w:hAnsi="Arial" w:cs="Arial" w:hint="eastAsia"/>
                <w:lang w:eastAsia="zh-CN"/>
              </w:rPr>
              <w:t xml:space="preserve">r </w:t>
            </w:r>
          </w:p>
          <w:p w:rsidR="009844C6" w:rsidRPr="00F30A6D" w:rsidRDefault="009844C6" w:rsidP="0033635E">
            <w:pPr>
              <w:pStyle w:val="Body"/>
              <w:rPr>
                <w:rFonts w:ascii="Arial" w:eastAsia="宋体" w:hAnsi="Arial" w:cs="Arial"/>
                <w:lang w:eastAsia="zh-CN"/>
              </w:rPr>
            </w:pPr>
            <w:r w:rsidRPr="00F30A6D">
              <w:rPr>
                <w:rFonts w:ascii="Arial" w:eastAsia="宋体" w:hAnsi="Arial" w:cs="Arial"/>
                <w:lang w:eastAsia="zh-CN"/>
              </w:rPr>
              <w:t>Laptop1--</w:t>
            </w:r>
            <w:r>
              <w:rPr>
                <w:rFonts w:ascii="Arial" w:eastAsia="宋体" w:hAnsi="Arial" w:cs="Arial" w:hint="eastAsia"/>
                <w:lang w:eastAsia="zh-CN"/>
              </w:rPr>
              <w:t>--</w:t>
            </w:r>
            <w:r>
              <w:rPr>
                <w:rFonts w:ascii="Arial" w:eastAsia="宋体" w:hAnsi="Arial" w:cs="Arial"/>
                <w:lang w:eastAsia="zh-CN"/>
              </w:rPr>
              <w:t>-(</w:t>
            </w:r>
            <w:r>
              <w:rPr>
                <w:rFonts w:ascii="Arial" w:eastAsia="宋体" w:hAnsi="Arial" w:cs="Arial" w:hint="eastAsia"/>
                <w:lang w:eastAsia="zh-CN"/>
              </w:rPr>
              <w:t>ethx</w:t>
            </w:r>
            <w:r>
              <w:rPr>
                <w:rFonts w:ascii="Arial" w:eastAsia="宋体" w:hAnsi="Arial" w:cs="Arial"/>
                <w:lang w:eastAsia="zh-CN"/>
              </w:rPr>
              <w:t>)</w:t>
            </w:r>
            <w:r>
              <w:rPr>
                <w:rFonts w:ascii="Arial" w:eastAsia="宋体" w:hAnsi="Arial" w:cs="Arial" w:hint="eastAsia"/>
                <w:lang w:eastAsia="zh-CN"/>
              </w:rPr>
              <w:t>BR(WAN)</w:t>
            </w:r>
            <w:r>
              <w:rPr>
                <w:rFonts w:ascii="Arial" w:eastAsia="宋体" w:hAnsi="Arial" w:cs="Arial"/>
                <w:lang w:eastAsia="zh-CN"/>
              </w:rPr>
              <w:t>_</w:t>
            </w:r>
            <w:r w:rsidRPr="00F30A6D">
              <w:rPr>
                <w:rFonts w:ascii="Arial" w:eastAsia="宋体" w:hAnsi="Arial" w:cs="Arial"/>
                <w:lang w:eastAsia="zh-CN"/>
              </w:rPr>
              <w:t>_____Switch_____HM</w:t>
            </w:r>
          </w:p>
          <w:p w:rsidR="009844C6" w:rsidRDefault="009844C6" w:rsidP="0033635E">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9844C6" w:rsidRPr="00F30A6D" w:rsidRDefault="009844C6" w:rsidP="0033635E">
            <w:pPr>
              <w:pStyle w:val="Body"/>
              <w:rPr>
                <w:rFonts w:ascii="Arial" w:eastAsia="宋体" w:hAnsi="Arial" w:cs="Arial"/>
                <w:lang w:eastAsia="zh-CN"/>
              </w:rPr>
            </w:pPr>
            <w:r>
              <w:rPr>
                <w:rFonts w:ascii="Arial" w:eastAsia="宋体" w:hAnsi="Arial" w:cs="Arial" w:hint="eastAsia"/>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9844C6" w:rsidRPr="00A0213E" w:rsidRDefault="009844C6" w:rsidP="0033635E">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hint="eastAsia"/>
                <w:lang w:eastAsia="zh-CN"/>
              </w:rPr>
              <w:t xml:space="preserve">             Internet</w:t>
            </w:r>
          </w:p>
        </w:tc>
      </w:tr>
      <w:tr w:rsidR="009844C6" w:rsidRPr="00322E9D" w:rsidTr="0033635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hAnsi="Arial" w:cs="Arial"/>
                <w:color w:val="auto"/>
              </w:rPr>
            </w:pPr>
            <w:r w:rsidRPr="00D33061">
              <w:rPr>
                <w:rFonts w:ascii="Arial" w:hAnsi="Arial" w:cs="Arial"/>
                <w:color w:val="auto"/>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4C6" w:rsidRPr="009844C6" w:rsidRDefault="009844C6" w:rsidP="009844C6">
            <w:pPr>
              <w:pStyle w:val="Body"/>
              <w:rPr>
                <w:rFonts w:ascii="Arial" w:eastAsia="宋体" w:hAnsi="Arial" w:cs="Arial"/>
                <w:lang w:eastAsia="zh-CN"/>
              </w:rPr>
            </w:pPr>
            <w:r>
              <w:rPr>
                <w:rFonts w:ascii="Arial" w:eastAsia="宋体" w:hAnsi="Arial" w:cs="Arial" w:hint="eastAsia"/>
                <w:lang w:eastAsia="zh-CN"/>
              </w:rPr>
              <w:t>Verify accuracy of CLI</w:t>
            </w:r>
            <w:r w:rsidRPr="009844C6">
              <w:rPr>
                <w:rFonts w:ascii="Arial" w:eastAsia="宋体" w:hAnsi="Arial" w:cs="Arial"/>
                <w:lang w:eastAsia="zh-CN"/>
              </w:rPr>
              <w:t xml:space="preserve"> "show application reporting app-stats"</w:t>
            </w:r>
            <w:r>
              <w:rPr>
                <w:rFonts w:ascii="Arial" w:eastAsia="宋体" w:hAnsi="Arial" w:cs="Arial" w:hint="eastAsia"/>
                <w:lang w:eastAsia="zh-CN"/>
              </w:rPr>
              <w:t xml:space="preserve"> </w:t>
            </w:r>
            <w:r>
              <w:rPr>
                <w:rFonts w:ascii="Arial" w:eastAsia="宋体" w:hAnsi="Arial" w:cs="Arial"/>
                <w:lang w:eastAsia="zh-CN"/>
              </w:rPr>
              <w:t>minutely</w:t>
            </w:r>
            <w:r>
              <w:rPr>
                <w:rFonts w:ascii="Arial" w:eastAsia="宋体" w:hAnsi="Arial" w:cs="Arial" w:hint="eastAsia"/>
                <w:lang w:eastAsia="zh-CN"/>
              </w:rPr>
              <w:t xml:space="preserve"> output</w:t>
            </w:r>
            <w:r w:rsidRPr="009844C6">
              <w:rPr>
                <w:rFonts w:ascii="Arial" w:eastAsia="宋体" w:hAnsi="Arial" w:cs="Arial"/>
                <w:lang w:eastAsia="zh-CN"/>
              </w:rPr>
              <w:t>.</w:t>
            </w:r>
          </w:p>
        </w:tc>
      </w:tr>
      <w:tr w:rsidR="009844C6" w:rsidRPr="00322E9D" w:rsidTr="0033635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eastAsia="宋体" w:hAnsi="Arial" w:cs="Arial"/>
                <w:color w:val="auto"/>
                <w:lang w:eastAsia="zh-CN"/>
              </w:rPr>
            </w:pPr>
            <w:r w:rsidRPr="00D33061">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4C6" w:rsidRPr="00F30A6D" w:rsidRDefault="009844C6" w:rsidP="0033635E">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9844C6" w:rsidRPr="00A0213E" w:rsidRDefault="009844C6" w:rsidP="0033635E">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9844C6" w:rsidRPr="00322E9D" w:rsidTr="0033635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hAnsi="Arial" w:cs="Arial"/>
                <w:color w:val="auto"/>
              </w:rPr>
            </w:pPr>
            <w:r w:rsidRPr="00D33061">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4C6" w:rsidRDefault="009844C6" w:rsidP="0033635E">
            <w:pPr>
              <w:pStyle w:val="Body"/>
              <w:rPr>
                <w:rFonts w:ascii="Arial" w:eastAsia="宋体" w:hAnsi="Arial" w:cs="Arial"/>
                <w:lang w:eastAsia="zh-CN"/>
              </w:rPr>
            </w:pPr>
            <w:r>
              <w:rPr>
                <w:rFonts w:ascii="Arial" w:eastAsia="宋体" w:hAnsi="Arial" w:cs="Arial" w:hint="eastAsia"/>
                <w:lang w:eastAsia="zh-CN"/>
              </w:rPr>
              <w:t xml:space="preserve">AP and BR </w:t>
            </w:r>
            <w:r>
              <w:rPr>
                <w:rFonts w:ascii="Arial" w:eastAsia="宋体" w:hAnsi="Arial" w:cs="Arial"/>
                <w:lang w:eastAsia="zh-CN"/>
              </w:rPr>
              <w:t>are managed by HM</w:t>
            </w:r>
            <w:r>
              <w:rPr>
                <w:rFonts w:ascii="Arial" w:eastAsia="宋体" w:hAnsi="Arial" w:cs="Arial" w:hint="eastAsia"/>
                <w:lang w:eastAsia="zh-CN"/>
              </w:rPr>
              <w:t>.</w:t>
            </w:r>
          </w:p>
          <w:p w:rsidR="009844C6" w:rsidRDefault="009844C6" w:rsidP="0033635E">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interface.</w:t>
            </w:r>
          </w:p>
          <w:p w:rsidR="009844C6" w:rsidRPr="00A0213E" w:rsidRDefault="009844C6" w:rsidP="0033635E">
            <w:pPr>
              <w:pStyle w:val="Body"/>
              <w:rPr>
                <w:rFonts w:ascii="Arial" w:eastAsia="宋体" w:hAnsi="Arial" w:cs="Arial"/>
                <w:lang w:eastAsia="zh-CN"/>
              </w:rPr>
            </w:pPr>
            <w:r>
              <w:rPr>
                <w:rFonts w:ascii="Arial" w:eastAsia="宋体" w:hAnsi="Arial" w:cs="Arial" w:hint="eastAsia"/>
                <w:lang w:eastAsia="zh-CN"/>
              </w:rPr>
              <w:t>Laptop1 connects with SSID or with BR</w:t>
            </w:r>
            <w:r>
              <w:rPr>
                <w:rFonts w:ascii="Arial" w:eastAsia="宋体" w:hAnsi="Arial" w:cs="Arial"/>
                <w:lang w:eastAsia="zh-CN"/>
              </w:rPr>
              <w:t>’</w:t>
            </w:r>
            <w:r>
              <w:rPr>
                <w:rFonts w:ascii="Arial" w:eastAsia="宋体" w:hAnsi="Arial" w:cs="Arial" w:hint="eastAsia"/>
                <w:lang w:eastAsia="zh-CN"/>
              </w:rPr>
              <w:t>s ethx.</w:t>
            </w:r>
          </w:p>
        </w:tc>
      </w:tr>
      <w:tr w:rsidR="009844C6" w:rsidRPr="00322E9D" w:rsidTr="0033635E">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hAnsi="Arial" w:cs="Arial"/>
                <w:color w:val="auto"/>
              </w:rPr>
            </w:pPr>
            <w:r w:rsidRPr="00D33061">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4C6" w:rsidRDefault="009844C6" w:rsidP="009844C6">
            <w:pPr>
              <w:pStyle w:val="Body"/>
              <w:numPr>
                <w:ilvl w:val="2"/>
                <w:numId w:val="119"/>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 and BR.</w:t>
            </w:r>
          </w:p>
          <w:p w:rsidR="009844C6" w:rsidRDefault="009844C6" w:rsidP="009844C6">
            <w:pPr>
              <w:pStyle w:val="Body"/>
              <w:numPr>
                <w:ilvl w:val="2"/>
                <w:numId w:val="119"/>
              </w:numPr>
              <w:ind w:left="268" w:hanging="268"/>
              <w:rPr>
                <w:rFonts w:ascii="Arial" w:eastAsia="宋体" w:hAnsi="Arial" w:cs="Arial"/>
                <w:lang w:eastAsia="zh-CN"/>
              </w:rPr>
            </w:pPr>
            <w:r>
              <w:rPr>
                <w:rFonts w:ascii="Arial" w:eastAsia="宋体" w:hAnsi="Arial" w:cs="Arial" w:hint="eastAsia"/>
                <w:lang w:eastAsia="zh-CN"/>
              </w:rPr>
              <w:t>Enable application ICMP for reporting.</w:t>
            </w:r>
          </w:p>
          <w:p w:rsidR="009844C6" w:rsidRPr="00961F8B" w:rsidRDefault="009844C6" w:rsidP="009844C6">
            <w:pPr>
              <w:pStyle w:val="Body"/>
              <w:numPr>
                <w:ilvl w:val="2"/>
                <w:numId w:val="119"/>
              </w:numPr>
              <w:ind w:left="268" w:hanging="268"/>
              <w:rPr>
                <w:rFonts w:ascii="Arial" w:eastAsia="宋体" w:hAnsi="Arial" w:cs="Arial"/>
                <w:lang w:eastAsia="zh-CN"/>
              </w:rPr>
            </w:pPr>
            <w:r>
              <w:rPr>
                <w:rFonts w:ascii="Arial" w:eastAsia="宋体" w:hAnsi="Arial" w:cs="Arial" w:hint="eastAsia"/>
                <w:lang w:eastAsia="zh-CN"/>
              </w:rPr>
              <w:t xml:space="preserve">Execute CLI </w:t>
            </w:r>
            <w:r>
              <w:rPr>
                <w:rFonts w:ascii="Arial" w:eastAsia="宋体" w:hAnsi="Arial" w:cs="Arial"/>
                <w:lang w:eastAsia="zh-CN"/>
              </w:rPr>
              <w:t>“</w:t>
            </w:r>
            <w:r>
              <w:rPr>
                <w:rFonts w:ascii="Arial" w:eastAsia="宋体" w:hAnsi="Arial" w:cs="Arial" w:hint="eastAsia"/>
                <w:lang w:eastAsia="zh-CN"/>
              </w:rPr>
              <w:t>Clear application reporting app-stats</w:t>
            </w:r>
            <w:r>
              <w:rPr>
                <w:rFonts w:ascii="Arial" w:eastAsia="宋体" w:hAnsi="Arial" w:cs="Arial"/>
                <w:lang w:eastAsia="zh-CN"/>
              </w:rPr>
              <w:t>”</w:t>
            </w:r>
            <w:r>
              <w:rPr>
                <w:rFonts w:ascii="Arial" w:eastAsia="宋体" w:hAnsi="Arial" w:cs="Arial" w:hint="eastAsia"/>
                <w:lang w:eastAsia="zh-CN"/>
              </w:rPr>
              <w:t xml:space="preserve"> to clear previous stats data.</w:t>
            </w:r>
          </w:p>
          <w:p w:rsidR="009844C6" w:rsidRDefault="009844C6" w:rsidP="009844C6">
            <w:pPr>
              <w:pStyle w:val="Body"/>
              <w:numPr>
                <w:ilvl w:val="2"/>
                <w:numId w:val="119"/>
              </w:numPr>
              <w:ind w:left="268" w:hanging="268"/>
              <w:rPr>
                <w:rFonts w:ascii="Arial" w:eastAsia="宋体" w:hAnsi="Arial" w:cs="Arial"/>
                <w:lang w:eastAsia="zh-CN"/>
              </w:rPr>
            </w:pPr>
            <w:r>
              <w:rPr>
                <w:rFonts w:ascii="Arial" w:eastAsia="宋体" w:hAnsi="Arial" w:cs="Arial" w:hint="eastAsia"/>
                <w:lang w:eastAsia="zh-CN"/>
              </w:rPr>
              <w:t>Launch ICMP session at laptop1, capture live traffic within 1 minute.</w:t>
            </w:r>
          </w:p>
          <w:p w:rsidR="009844C6" w:rsidRDefault="009844C6" w:rsidP="009844C6">
            <w:pPr>
              <w:pStyle w:val="Body"/>
              <w:numPr>
                <w:ilvl w:val="2"/>
                <w:numId w:val="119"/>
              </w:numPr>
              <w:ind w:left="268" w:hanging="268"/>
              <w:rPr>
                <w:rFonts w:ascii="Arial" w:eastAsia="宋体" w:hAnsi="Arial" w:cs="Arial"/>
                <w:lang w:eastAsia="zh-CN"/>
              </w:rPr>
            </w:pPr>
            <w:r>
              <w:rPr>
                <w:rFonts w:ascii="Arial" w:eastAsia="宋体" w:hAnsi="Arial" w:cs="Arial" w:hint="eastAsia"/>
                <w:lang w:eastAsia="zh-CN"/>
              </w:rPr>
              <w:t xml:space="preserve">After 1 minute, check output of </w:t>
            </w:r>
            <w:r>
              <w:rPr>
                <w:rFonts w:ascii="Arial" w:eastAsia="宋体" w:hAnsi="Arial" w:cs="Arial"/>
                <w:lang w:eastAsia="zh-CN"/>
              </w:rPr>
              <w:t>“</w:t>
            </w:r>
            <w:r>
              <w:rPr>
                <w:rFonts w:ascii="Arial" w:eastAsia="宋体" w:hAnsi="Arial" w:cs="Arial" w:hint="eastAsia"/>
                <w:lang w:eastAsia="zh-CN"/>
              </w:rPr>
              <w:t>show application reporting app-stats</w:t>
            </w:r>
            <w:r>
              <w:rPr>
                <w:rFonts w:ascii="Arial" w:eastAsia="宋体" w:hAnsi="Arial" w:cs="Arial"/>
                <w:lang w:eastAsia="zh-CN"/>
              </w:rPr>
              <w:t>”</w:t>
            </w:r>
            <w:r>
              <w:rPr>
                <w:rFonts w:ascii="Arial" w:eastAsia="宋体" w:hAnsi="Arial" w:cs="Arial" w:hint="eastAsia"/>
                <w:lang w:eastAsia="zh-CN"/>
              </w:rPr>
              <w:t>.</w:t>
            </w:r>
            <w:r w:rsidRPr="00210EE9">
              <w:rPr>
                <w:rFonts w:ascii="Arial" w:eastAsia="宋体" w:hAnsi="Arial" w:cs="Arial" w:hint="eastAsia"/>
                <w:lang w:eastAsia="zh-CN"/>
              </w:rPr>
              <w:t xml:space="preserve"> </w:t>
            </w:r>
          </w:p>
          <w:p w:rsidR="009844C6" w:rsidRPr="00210EE9" w:rsidRDefault="009844C6" w:rsidP="009844C6">
            <w:pPr>
              <w:pStyle w:val="Body"/>
              <w:numPr>
                <w:ilvl w:val="2"/>
                <w:numId w:val="119"/>
              </w:numPr>
              <w:ind w:left="268" w:hanging="268"/>
              <w:rPr>
                <w:rFonts w:ascii="Arial" w:eastAsia="宋体" w:hAnsi="Arial" w:cs="Arial"/>
                <w:lang w:eastAsia="zh-CN"/>
              </w:rPr>
            </w:pPr>
            <w:r>
              <w:rPr>
                <w:rFonts w:ascii="Arial" w:eastAsia="宋体" w:hAnsi="Arial" w:cs="Arial" w:hint="eastAsia"/>
                <w:lang w:eastAsia="zh-CN"/>
              </w:rPr>
              <w:t xml:space="preserve">Does not clear application reporting app-stats, repeat step 4 and 5 again. Check output of </w:t>
            </w:r>
            <w:r>
              <w:rPr>
                <w:rFonts w:ascii="Arial" w:eastAsia="宋体" w:hAnsi="Arial" w:cs="Arial"/>
                <w:lang w:eastAsia="zh-CN"/>
              </w:rPr>
              <w:t>“</w:t>
            </w:r>
            <w:r>
              <w:rPr>
                <w:rFonts w:ascii="Arial" w:eastAsia="宋体" w:hAnsi="Arial" w:cs="Arial" w:hint="eastAsia"/>
                <w:lang w:eastAsia="zh-CN"/>
              </w:rPr>
              <w:t>sholw application reporting app-stats</w:t>
            </w:r>
            <w:r>
              <w:rPr>
                <w:rFonts w:ascii="Arial" w:eastAsia="宋体" w:hAnsi="Arial" w:cs="Arial"/>
                <w:lang w:eastAsia="zh-CN"/>
              </w:rPr>
              <w:t>”</w:t>
            </w:r>
            <w:r>
              <w:rPr>
                <w:rFonts w:ascii="Arial" w:eastAsia="宋体" w:hAnsi="Arial" w:cs="Arial" w:hint="eastAsia"/>
                <w:lang w:eastAsia="zh-CN"/>
              </w:rPr>
              <w:t xml:space="preserve"> is consistent with live captured traffic of 2 minutes.</w:t>
            </w:r>
          </w:p>
        </w:tc>
      </w:tr>
      <w:tr w:rsidR="009844C6" w:rsidRPr="00322E9D" w:rsidTr="0033635E">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hAnsi="Arial" w:cs="Arial"/>
                <w:color w:val="auto"/>
              </w:rPr>
            </w:pPr>
            <w:r w:rsidRPr="00D33061">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4C6" w:rsidRPr="009844C6" w:rsidRDefault="009844C6" w:rsidP="009844C6">
            <w:pPr>
              <w:pStyle w:val="Body"/>
              <w:rPr>
                <w:rFonts w:ascii="Arial" w:eastAsia="宋体" w:hAnsi="Arial" w:cs="Arial"/>
                <w:lang w:eastAsia="zh-CN"/>
              </w:rPr>
            </w:pPr>
            <w:r>
              <w:rPr>
                <w:rFonts w:ascii="Arial" w:eastAsia="宋体" w:hAnsi="Arial" w:cs="Arial" w:hint="eastAsia"/>
                <w:lang w:eastAsia="zh-CN"/>
              </w:rPr>
              <w:t>Step 5</w:t>
            </w:r>
            <w:r w:rsidRPr="00D33061">
              <w:rPr>
                <w:rFonts w:ascii="Arial" w:eastAsia="宋体" w:hAnsi="Arial" w:cs="Arial"/>
                <w:lang w:eastAsia="zh-CN"/>
              </w:rPr>
              <w:t>.</w:t>
            </w:r>
            <w:r>
              <w:rPr>
                <w:rFonts w:ascii="Arial" w:eastAsia="宋体" w:hAnsi="Arial" w:cs="Arial" w:hint="eastAsia"/>
                <w:lang w:eastAsia="zh-CN"/>
              </w:rPr>
              <w:t xml:space="preserve">The output of </w:t>
            </w:r>
            <w:r>
              <w:rPr>
                <w:rFonts w:ascii="Arial" w:eastAsia="宋体" w:hAnsi="Arial" w:cs="Arial"/>
                <w:lang w:eastAsia="zh-CN"/>
              </w:rPr>
              <w:t>“</w:t>
            </w:r>
            <w:r>
              <w:rPr>
                <w:rFonts w:ascii="Arial" w:eastAsia="宋体" w:hAnsi="Arial" w:cs="Arial" w:hint="eastAsia"/>
                <w:lang w:eastAsia="zh-CN"/>
              </w:rPr>
              <w:t>show application reporting app-stats</w:t>
            </w:r>
            <w:r>
              <w:rPr>
                <w:rFonts w:ascii="Arial" w:eastAsia="宋体" w:hAnsi="Arial" w:cs="Arial"/>
                <w:lang w:eastAsia="zh-CN"/>
              </w:rPr>
              <w:t>”</w:t>
            </w:r>
            <w:r>
              <w:rPr>
                <w:rFonts w:ascii="Arial" w:eastAsia="宋体" w:hAnsi="Arial" w:cs="Arial" w:hint="eastAsia"/>
                <w:lang w:eastAsia="zh-CN"/>
              </w:rPr>
              <w:t xml:space="preserve"> should be consistent with live captured traffic of 1 minute.</w:t>
            </w:r>
            <w:r w:rsidRPr="004B0B8D">
              <w:rPr>
                <w:rFonts w:ascii="Arial" w:eastAsia="宋体" w:hAnsi="Arial" w:cs="Arial"/>
                <w:lang w:eastAsia="zh-CN"/>
              </w:rPr>
              <w:t xml:space="preserve"> </w:t>
            </w:r>
          </w:p>
          <w:p w:rsidR="009844C6" w:rsidRPr="004B0B8D" w:rsidRDefault="009844C6" w:rsidP="009844C6">
            <w:pPr>
              <w:pStyle w:val="Body"/>
              <w:rPr>
                <w:rFonts w:ascii="Arial" w:eastAsia="宋体" w:hAnsi="Arial" w:cs="Arial"/>
                <w:lang w:eastAsia="zh-CN"/>
              </w:rPr>
            </w:pPr>
            <w:r>
              <w:rPr>
                <w:rFonts w:ascii="Arial" w:eastAsia="宋体" w:hAnsi="Arial" w:cs="Arial" w:hint="eastAsia"/>
                <w:lang w:eastAsia="zh-CN"/>
              </w:rPr>
              <w:t xml:space="preserve">Step 6. The output of </w:t>
            </w:r>
            <w:r>
              <w:rPr>
                <w:rFonts w:ascii="Arial" w:eastAsia="宋体" w:hAnsi="Arial" w:cs="Arial"/>
                <w:lang w:eastAsia="zh-CN"/>
              </w:rPr>
              <w:t>“</w:t>
            </w:r>
            <w:r>
              <w:rPr>
                <w:rFonts w:ascii="Arial" w:eastAsia="宋体" w:hAnsi="Arial" w:cs="Arial" w:hint="eastAsia"/>
                <w:lang w:eastAsia="zh-CN"/>
              </w:rPr>
              <w:t>show application reporting app-stats</w:t>
            </w:r>
            <w:r>
              <w:rPr>
                <w:rFonts w:ascii="Arial" w:eastAsia="宋体" w:hAnsi="Arial" w:cs="Arial"/>
                <w:lang w:eastAsia="zh-CN"/>
              </w:rPr>
              <w:t>”</w:t>
            </w:r>
            <w:r>
              <w:rPr>
                <w:rFonts w:ascii="Arial" w:eastAsia="宋体" w:hAnsi="Arial" w:cs="Arial" w:hint="eastAsia"/>
                <w:lang w:eastAsia="zh-CN"/>
              </w:rPr>
              <w:t xml:space="preserve"> should be consistent with live captured traffic of 2 minutes.</w:t>
            </w:r>
          </w:p>
        </w:tc>
      </w:tr>
      <w:tr w:rsidR="009844C6" w:rsidRPr="00322E9D" w:rsidTr="0033635E">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eastAsia="宋体" w:hAnsi="Arial" w:cs="Arial"/>
                <w:color w:val="auto"/>
                <w:lang w:eastAsia="zh-CN"/>
              </w:rPr>
            </w:pPr>
            <w:r w:rsidRPr="00D33061">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pStyle w:val="Body"/>
              <w:rPr>
                <w:rFonts w:ascii="Arial" w:eastAsia="宋体" w:hAnsi="Arial" w:cs="Arial"/>
                <w:lang w:eastAsia="zh-CN"/>
              </w:rPr>
            </w:pPr>
          </w:p>
        </w:tc>
      </w:tr>
      <w:tr w:rsidR="009844C6" w:rsidRPr="00322E9D" w:rsidTr="0033635E">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pStyle w:val="Body"/>
              <w:rPr>
                <w:rFonts w:ascii="Arial" w:eastAsia="宋体" w:hAnsi="Arial" w:cs="Arial"/>
                <w:lang w:eastAsia="zh-CN"/>
              </w:rPr>
            </w:pPr>
          </w:p>
        </w:tc>
      </w:tr>
    </w:tbl>
    <w:p w:rsidR="009844C6" w:rsidRPr="00747953" w:rsidRDefault="009844C6" w:rsidP="009844C6">
      <w:pPr>
        <w:pStyle w:val="Heading4"/>
        <w:ind w:firstLine="1121"/>
        <w:rPr>
          <w:rFonts w:ascii="Arial" w:hAnsi="Arial"/>
          <w:b w:val="0"/>
          <w:sz w:val="21"/>
          <w:szCs w:val="21"/>
        </w:rPr>
      </w:pPr>
      <w:r w:rsidRPr="00747953">
        <w:rPr>
          <w:rFonts w:ascii="Arial" w:hAnsi="Arial" w:hint="eastAsia"/>
          <w:b w:val="0"/>
          <w:sz w:val="21"/>
          <w:szCs w:val="21"/>
        </w:rPr>
        <w:t>ApplicationReporting_</w:t>
      </w:r>
      <w:r>
        <w:rPr>
          <w:rFonts w:ascii="Arial" w:hAnsi="Arial" w:hint="eastAsia"/>
          <w:b w:val="0"/>
          <w:sz w:val="21"/>
          <w:szCs w:val="21"/>
        </w:rPr>
        <w:t>Function_</w:t>
      </w:r>
      <w:r>
        <w:rPr>
          <w:rFonts w:ascii="Arial" w:eastAsiaTheme="minorEastAsia" w:hAnsi="Arial" w:hint="eastAsia"/>
          <w:b w:val="0"/>
          <w:sz w:val="21"/>
          <w:szCs w:val="21"/>
          <w:lang w:eastAsia="zh-CN"/>
        </w:rPr>
        <w:t>60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9844C6" w:rsidRPr="00322E9D" w:rsidTr="0033635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hAnsi="Arial" w:cs="Arial"/>
                <w:color w:val="auto"/>
              </w:rPr>
            </w:pPr>
            <w:r w:rsidRPr="00D33061">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pStyle w:val="Body"/>
              <w:rPr>
                <w:rFonts w:ascii="Arial" w:eastAsia="宋体" w:hAnsi="Arial" w:cs="Arial"/>
                <w:lang w:eastAsia="zh-CN"/>
              </w:rPr>
            </w:pPr>
            <w:r>
              <w:rPr>
                <w:rFonts w:ascii="Arial" w:eastAsia="宋体" w:hAnsi="Arial" w:cs="Arial"/>
                <w:lang w:eastAsia="zh-CN"/>
              </w:rPr>
              <w:t>ApplicationReporting_Function_</w:t>
            </w:r>
            <w:r>
              <w:rPr>
                <w:rFonts w:ascii="Arial" w:eastAsia="宋体" w:hAnsi="Arial" w:cs="Arial" w:hint="eastAsia"/>
                <w:lang w:eastAsia="zh-CN"/>
              </w:rPr>
              <w:t>60</w:t>
            </w:r>
          </w:p>
        </w:tc>
      </w:tr>
      <w:tr w:rsidR="009844C6" w:rsidRPr="00322E9D" w:rsidTr="0033635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hAnsi="Arial" w:cs="Arial"/>
                <w:color w:val="auto"/>
              </w:rPr>
            </w:pPr>
            <w:r w:rsidRPr="00D33061">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hAnsi="Arial" w:cs="Arial"/>
                <w:color w:val="auto"/>
              </w:rPr>
            </w:pPr>
            <w:r w:rsidRPr="00D3306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pStyle w:val="Body"/>
              <w:rPr>
                <w:rFonts w:ascii="Arial" w:eastAsia="宋体" w:hAnsi="Arial" w:cs="Arial"/>
                <w:lang w:eastAsia="zh-CN"/>
              </w:rPr>
            </w:pPr>
            <w:r w:rsidRPr="00D33061">
              <w:rPr>
                <w:rFonts w:ascii="Arial" w:eastAsia="宋体" w:hAnsi="Arial" w:cs="Arial"/>
                <w:lang w:eastAsia="zh-CN"/>
              </w:rPr>
              <w:t>No</w:t>
            </w:r>
          </w:p>
        </w:tc>
      </w:tr>
      <w:tr w:rsidR="009844C6" w:rsidRPr="00322E9D" w:rsidTr="0033635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hAnsi="Arial" w:cs="Arial"/>
                <w:color w:val="auto"/>
              </w:rPr>
            </w:pPr>
            <w:r w:rsidRPr="00D33061">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4C6" w:rsidRPr="00F30A6D" w:rsidRDefault="009844C6" w:rsidP="0033635E">
            <w:pPr>
              <w:pStyle w:val="Body"/>
              <w:rPr>
                <w:rFonts w:ascii="Arial" w:eastAsia="宋体" w:hAnsi="Arial" w:cs="Arial"/>
                <w:lang w:eastAsia="zh-CN"/>
              </w:rPr>
            </w:pPr>
            <w:r w:rsidRPr="00A0213E">
              <w:rPr>
                <w:rFonts w:ascii="Arial" w:eastAsia="宋体" w:hAnsi="Arial" w:cs="Arial"/>
                <w:lang w:eastAsia="zh-CN"/>
              </w:rPr>
              <w:t xml:space="preserve"> </w:t>
            </w:r>
            <w:r w:rsidRPr="00F30A6D">
              <w:rPr>
                <w:rFonts w:ascii="Arial" w:eastAsia="宋体" w:hAnsi="Arial" w:cs="Arial"/>
                <w:lang w:eastAsia="zh-CN"/>
              </w:rPr>
              <w:t>Laptop1--</w:t>
            </w:r>
            <w:r>
              <w:rPr>
                <w:rFonts w:ascii="Arial" w:eastAsia="宋体" w:hAnsi="Arial" w:cs="Arial" w:hint="eastAsia"/>
                <w:lang w:eastAsia="zh-CN"/>
              </w:rPr>
              <w:t>--</w:t>
            </w:r>
            <w:r>
              <w:rPr>
                <w:rFonts w:ascii="Arial" w:eastAsia="宋体" w:hAnsi="Arial" w:cs="Arial"/>
                <w:lang w:eastAsia="zh-CN"/>
              </w:rPr>
              <w:t>-(wifi0/wifi1)AP</w:t>
            </w:r>
            <w:r>
              <w:rPr>
                <w:rFonts w:ascii="Arial" w:eastAsia="宋体" w:hAnsi="Arial" w:cs="Arial" w:hint="eastAsia"/>
                <w:lang w:eastAsia="zh-CN"/>
              </w:rPr>
              <w:t>(eth)</w:t>
            </w:r>
            <w:r>
              <w:rPr>
                <w:rFonts w:ascii="Arial" w:eastAsia="宋体" w:hAnsi="Arial" w:cs="Arial"/>
                <w:lang w:eastAsia="zh-CN"/>
              </w:rPr>
              <w:t>_</w:t>
            </w:r>
            <w:r w:rsidRPr="00F30A6D">
              <w:rPr>
                <w:rFonts w:ascii="Arial" w:eastAsia="宋体" w:hAnsi="Arial" w:cs="Arial"/>
                <w:lang w:eastAsia="zh-CN"/>
              </w:rPr>
              <w:t>_____Switch_____HM</w:t>
            </w:r>
          </w:p>
          <w:p w:rsidR="009844C6" w:rsidRDefault="009844C6" w:rsidP="0033635E">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9844C6" w:rsidRPr="00F30A6D" w:rsidRDefault="009844C6" w:rsidP="0033635E">
            <w:pPr>
              <w:pStyle w:val="Body"/>
              <w:rPr>
                <w:rFonts w:ascii="Arial" w:eastAsia="宋体" w:hAnsi="Arial" w:cs="Arial"/>
                <w:lang w:eastAsia="zh-CN"/>
              </w:rPr>
            </w:pPr>
            <w:r>
              <w:rPr>
                <w:rFonts w:ascii="Arial" w:eastAsia="宋体" w:hAnsi="Arial" w:cs="Arial" w:hint="eastAsia"/>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9844C6" w:rsidRDefault="009844C6" w:rsidP="0033635E">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hint="eastAsia"/>
                <w:lang w:eastAsia="zh-CN"/>
              </w:rPr>
              <w:t xml:space="preserve">                    Internet</w:t>
            </w:r>
          </w:p>
          <w:p w:rsidR="009844C6" w:rsidRDefault="009844C6" w:rsidP="0033635E">
            <w:pPr>
              <w:pStyle w:val="Body"/>
              <w:rPr>
                <w:rFonts w:ascii="Arial" w:eastAsia="宋体" w:hAnsi="Arial" w:cs="Arial"/>
                <w:lang w:eastAsia="zh-CN"/>
              </w:rPr>
            </w:pPr>
            <w:r>
              <w:rPr>
                <w:rFonts w:ascii="Arial" w:eastAsia="宋体" w:hAnsi="Arial" w:cs="Arial"/>
                <w:lang w:eastAsia="zh-CN"/>
              </w:rPr>
              <w:t>O</w:t>
            </w:r>
            <w:r>
              <w:rPr>
                <w:rFonts w:ascii="Arial" w:eastAsia="宋体" w:hAnsi="Arial" w:cs="Arial" w:hint="eastAsia"/>
                <w:lang w:eastAsia="zh-CN"/>
              </w:rPr>
              <w:t xml:space="preserve">r </w:t>
            </w:r>
          </w:p>
          <w:p w:rsidR="009844C6" w:rsidRPr="00F30A6D" w:rsidRDefault="009844C6" w:rsidP="0033635E">
            <w:pPr>
              <w:pStyle w:val="Body"/>
              <w:rPr>
                <w:rFonts w:ascii="Arial" w:eastAsia="宋体" w:hAnsi="Arial" w:cs="Arial"/>
                <w:lang w:eastAsia="zh-CN"/>
              </w:rPr>
            </w:pPr>
            <w:r w:rsidRPr="00F30A6D">
              <w:rPr>
                <w:rFonts w:ascii="Arial" w:eastAsia="宋体" w:hAnsi="Arial" w:cs="Arial"/>
                <w:lang w:eastAsia="zh-CN"/>
              </w:rPr>
              <w:t>Laptop1--</w:t>
            </w:r>
            <w:r>
              <w:rPr>
                <w:rFonts w:ascii="Arial" w:eastAsia="宋体" w:hAnsi="Arial" w:cs="Arial" w:hint="eastAsia"/>
                <w:lang w:eastAsia="zh-CN"/>
              </w:rPr>
              <w:t>--</w:t>
            </w:r>
            <w:r>
              <w:rPr>
                <w:rFonts w:ascii="Arial" w:eastAsia="宋体" w:hAnsi="Arial" w:cs="Arial"/>
                <w:lang w:eastAsia="zh-CN"/>
              </w:rPr>
              <w:t>-(</w:t>
            </w:r>
            <w:r>
              <w:rPr>
                <w:rFonts w:ascii="Arial" w:eastAsia="宋体" w:hAnsi="Arial" w:cs="Arial" w:hint="eastAsia"/>
                <w:lang w:eastAsia="zh-CN"/>
              </w:rPr>
              <w:t>ethx</w:t>
            </w:r>
            <w:r>
              <w:rPr>
                <w:rFonts w:ascii="Arial" w:eastAsia="宋体" w:hAnsi="Arial" w:cs="Arial"/>
                <w:lang w:eastAsia="zh-CN"/>
              </w:rPr>
              <w:t>)</w:t>
            </w:r>
            <w:r>
              <w:rPr>
                <w:rFonts w:ascii="Arial" w:eastAsia="宋体" w:hAnsi="Arial" w:cs="Arial" w:hint="eastAsia"/>
                <w:lang w:eastAsia="zh-CN"/>
              </w:rPr>
              <w:t>BR(WAN)</w:t>
            </w:r>
            <w:r>
              <w:rPr>
                <w:rFonts w:ascii="Arial" w:eastAsia="宋体" w:hAnsi="Arial" w:cs="Arial"/>
                <w:lang w:eastAsia="zh-CN"/>
              </w:rPr>
              <w:t>_</w:t>
            </w:r>
            <w:r w:rsidRPr="00F30A6D">
              <w:rPr>
                <w:rFonts w:ascii="Arial" w:eastAsia="宋体" w:hAnsi="Arial" w:cs="Arial"/>
                <w:lang w:eastAsia="zh-CN"/>
              </w:rPr>
              <w:t>_____Switch_____HM</w:t>
            </w:r>
          </w:p>
          <w:p w:rsidR="009844C6" w:rsidRDefault="009844C6" w:rsidP="0033635E">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9844C6" w:rsidRPr="00F30A6D" w:rsidRDefault="009844C6" w:rsidP="0033635E">
            <w:pPr>
              <w:pStyle w:val="Body"/>
              <w:rPr>
                <w:rFonts w:ascii="Arial" w:eastAsia="宋体" w:hAnsi="Arial" w:cs="Arial"/>
                <w:lang w:eastAsia="zh-CN"/>
              </w:rPr>
            </w:pPr>
            <w:r>
              <w:rPr>
                <w:rFonts w:ascii="Arial" w:eastAsia="宋体" w:hAnsi="Arial" w:cs="Arial" w:hint="eastAsia"/>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9844C6" w:rsidRPr="00A0213E" w:rsidRDefault="009844C6" w:rsidP="0033635E">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hint="eastAsia"/>
                <w:lang w:eastAsia="zh-CN"/>
              </w:rPr>
              <w:t xml:space="preserve">             Internet</w:t>
            </w:r>
          </w:p>
        </w:tc>
      </w:tr>
      <w:tr w:rsidR="009844C6" w:rsidRPr="00322E9D" w:rsidTr="0033635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hAnsi="Arial" w:cs="Arial"/>
                <w:color w:val="auto"/>
              </w:rPr>
            </w:pPr>
            <w:r w:rsidRPr="00D33061">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4C6" w:rsidRPr="009844C6" w:rsidRDefault="009844C6" w:rsidP="0033635E">
            <w:pPr>
              <w:pStyle w:val="Body"/>
              <w:rPr>
                <w:rFonts w:ascii="Arial" w:eastAsia="宋体" w:hAnsi="Arial" w:cs="Arial"/>
                <w:lang w:eastAsia="zh-CN"/>
              </w:rPr>
            </w:pPr>
            <w:r>
              <w:rPr>
                <w:rFonts w:ascii="Arial" w:eastAsia="宋体" w:hAnsi="Arial" w:cs="Arial" w:hint="eastAsia"/>
                <w:lang w:eastAsia="zh-CN"/>
              </w:rPr>
              <w:t>Verify accuracy of CLI</w:t>
            </w:r>
            <w:r w:rsidRPr="009844C6">
              <w:rPr>
                <w:rFonts w:ascii="Arial" w:eastAsia="宋体" w:hAnsi="Arial" w:cs="Arial"/>
                <w:lang w:eastAsia="zh-CN"/>
              </w:rPr>
              <w:t xml:space="preserve"> "show application reporting app-stats"</w:t>
            </w:r>
            <w:r w:rsidR="00354B48">
              <w:rPr>
                <w:rFonts w:ascii="Arial" w:eastAsia="宋体" w:hAnsi="Arial" w:cs="Arial" w:hint="eastAsia"/>
                <w:lang w:eastAsia="zh-CN"/>
              </w:rPr>
              <w:t xml:space="preserve"> hour</w:t>
            </w:r>
            <w:r>
              <w:rPr>
                <w:rFonts w:ascii="Arial" w:eastAsia="宋体" w:hAnsi="Arial" w:cs="Arial"/>
                <w:lang w:eastAsia="zh-CN"/>
              </w:rPr>
              <w:t>ly</w:t>
            </w:r>
            <w:r>
              <w:rPr>
                <w:rFonts w:ascii="Arial" w:eastAsia="宋体" w:hAnsi="Arial" w:cs="Arial" w:hint="eastAsia"/>
                <w:lang w:eastAsia="zh-CN"/>
              </w:rPr>
              <w:t xml:space="preserve"> output</w:t>
            </w:r>
            <w:r w:rsidRPr="009844C6">
              <w:rPr>
                <w:rFonts w:ascii="Arial" w:eastAsia="宋体" w:hAnsi="Arial" w:cs="Arial"/>
                <w:lang w:eastAsia="zh-CN"/>
              </w:rPr>
              <w:t>.</w:t>
            </w:r>
          </w:p>
        </w:tc>
      </w:tr>
      <w:tr w:rsidR="009844C6" w:rsidRPr="00322E9D" w:rsidTr="0033635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eastAsia="宋体" w:hAnsi="Arial" w:cs="Arial"/>
                <w:color w:val="auto"/>
                <w:lang w:eastAsia="zh-CN"/>
              </w:rPr>
            </w:pPr>
            <w:r w:rsidRPr="00D33061">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4C6" w:rsidRPr="00F30A6D" w:rsidRDefault="009844C6" w:rsidP="0033635E">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9844C6" w:rsidRPr="00A0213E" w:rsidRDefault="009844C6" w:rsidP="0033635E">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9844C6" w:rsidRPr="00322E9D" w:rsidTr="0033635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hAnsi="Arial" w:cs="Arial"/>
                <w:color w:val="auto"/>
              </w:rPr>
            </w:pPr>
            <w:r w:rsidRPr="00D33061">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4C6" w:rsidRDefault="009844C6" w:rsidP="0033635E">
            <w:pPr>
              <w:pStyle w:val="Body"/>
              <w:rPr>
                <w:rFonts w:ascii="Arial" w:eastAsia="宋体" w:hAnsi="Arial" w:cs="Arial"/>
                <w:lang w:eastAsia="zh-CN"/>
              </w:rPr>
            </w:pPr>
            <w:r>
              <w:rPr>
                <w:rFonts w:ascii="Arial" w:eastAsia="宋体" w:hAnsi="Arial" w:cs="Arial" w:hint="eastAsia"/>
                <w:lang w:eastAsia="zh-CN"/>
              </w:rPr>
              <w:t xml:space="preserve">AP and BR </w:t>
            </w:r>
            <w:r>
              <w:rPr>
                <w:rFonts w:ascii="Arial" w:eastAsia="宋体" w:hAnsi="Arial" w:cs="Arial"/>
                <w:lang w:eastAsia="zh-CN"/>
              </w:rPr>
              <w:t>are managed by HM</w:t>
            </w:r>
            <w:r>
              <w:rPr>
                <w:rFonts w:ascii="Arial" w:eastAsia="宋体" w:hAnsi="Arial" w:cs="Arial" w:hint="eastAsia"/>
                <w:lang w:eastAsia="zh-CN"/>
              </w:rPr>
              <w:t>.</w:t>
            </w:r>
          </w:p>
          <w:p w:rsidR="009844C6" w:rsidRDefault="009844C6" w:rsidP="0033635E">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interface.</w:t>
            </w:r>
          </w:p>
          <w:p w:rsidR="009844C6" w:rsidRPr="00A0213E" w:rsidRDefault="009844C6" w:rsidP="0033635E">
            <w:pPr>
              <w:pStyle w:val="Body"/>
              <w:rPr>
                <w:rFonts w:ascii="Arial" w:eastAsia="宋体" w:hAnsi="Arial" w:cs="Arial"/>
                <w:lang w:eastAsia="zh-CN"/>
              </w:rPr>
            </w:pPr>
            <w:r>
              <w:rPr>
                <w:rFonts w:ascii="Arial" w:eastAsia="宋体" w:hAnsi="Arial" w:cs="Arial" w:hint="eastAsia"/>
                <w:lang w:eastAsia="zh-CN"/>
              </w:rPr>
              <w:t>Laptop1 connects with SSID or with BR</w:t>
            </w:r>
            <w:r>
              <w:rPr>
                <w:rFonts w:ascii="Arial" w:eastAsia="宋体" w:hAnsi="Arial" w:cs="Arial"/>
                <w:lang w:eastAsia="zh-CN"/>
              </w:rPr>
              <w:t>’</w:t>
            </w:r>
            <w:r>
              <w:rPr>
                <w:rFonts w:ascii="Arial" w:eastAsia="宋体" w:hAnsi="Arial" w:cs="Arial" w:hint="eastAsia"/>
                <w:lang w:eastAsia="zh-CN"/>
              </w:rPr>
              <w:t>s ethx.</w:t>
            </w:r>
          </w:p>
        </w:tc>
      </w:tr>
      <w:tr w:rsidR="009844C6" w:rsidRPr="00322E9D" w:rsidTr="0033635E">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hAnsi="Arial" w:cs="Arial"/>
                <w:color w:val="auto"/>
              </w:rPr>
            </w:pPr>
            <w:r w:rsidRPr="00D33061">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4C6" w:rsidRDefault="009844C6" w:rsidP="009844C6">
            <w:pPr>
              <w:pStyle w:val="Body"/>
              <w:numPr>
                <w:ilvl w:val="2"/>
                <w:numId w:val="120"/>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 and BR.</w:t>
            </w:r>
          </w:p>
          <w:p w:rsidR="009844C6" w:rsidRDefault="009844C6" w:rsidP="009844C6">
            <w:pPr>
              <w:pStyle w:val="Body"/>
              <w:numPr>
                <w:ilvl w:val="2"/>
                <w:numId w:val="120"/>
              </w:numPr>
              <w:ind w:left="268" w:hanging="268"/>
              <w:rPr>
                <w:rFonts w:ascii="Arial" w:eastAsia="宋体" w:hAnsi="Arial" w:cs="Arial"/>
                <w:lang w:eastAsia="zh-CN"/>
              </w:rPr>
            </w:pPr>
            <w:r>
              <w:rPr>
                <w:rFonts w:ascii="Arial" w:eastAsia="宋体" w:hAnsi="Arial" w:cs="Arial" w:hint="eastAsia"/>
                <w:lang w:eastAsia="zh-CN"/>
              </w:rPr>
              <w:t>Enable application ICMP for reporting.</w:t>
            </w:r>
          </w:p>
          <w:p w:rsidR="009844C6" w:rsidRPr="00961F8B" w:rsidRDefault="00354B48" w:rsidP="009844C6">
            <w:pPr>
              <w:pStyle w:val="Body"/>
              <w:numPr>
                <w:ilvl w:val="2"/>
                <w:numId w:val="120"/>
              </w:numPr>
              <w:ind w:left="268" w:hanging="268"/>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ave config and reboot HiveOS device</w:t>
            </w:r>
            <w:r w:rsidR="009844C6">
              <w:rPr>
                <w:rFonts w:ascii="Arial" w:eastAsia="宋体" w:hAnsi="Arial" w:cs="Arial" w:hint="eastAsia"/>
                <w:lang w:eastAsia="zh-CN"/>
              </w:rPr>
              <w:t xml:space="preserve"> to clear previous stats data.</w:t>
            </w:r>
          </w:p>
          <w:p w:rsidR="009844C6" w:rsidRDefault="009844C6" w:rsidP="009844C6">
            <w:pPr>
              <w:pStyle w:val="Body"/>
              <w:numPr>
                <w:ilvl w:val="2"/>
                <w:numId w:val="120"/>
              </w:numPr>
              <w:ind w:left="268" w:hanging="268"/>
              <w:rPr>
                <w:rFonts w:ascii="Arial" w:eastAsia="宋体" w:hAnsi="Arial" w:cs="Arial"/>
                <w:lang w:eastAsia="zh-CN"/>
              </w:rPr>
            </w:pPr>
            <w:r>
              <w:rPr>
                <w:rFonts w:ascii="Arial" w:eastAsia="宋体" w:hAnsi="Arial" w:cs="Arial" w:hint="eastAsia"/>
                <w:lang w:eastAsia="zh-CN"/>
              </w:rPr>
              <w:lastRenderedPageBreak/>
              <w:t xml:space="preserve">Launch ICMP session at laptop1, capture live traffic </w:t>
            </w:r>
            <w:r w:rsidR="00354B48">
              <w:rPr>
                <w:rFonts w:ascii="Arial" w:eastAsia="宋体" w:hAnsi="Arial" w:cs="Arial" w:hint="eastAsia"/>
                <w:lang w:eastAsia="zh-CN"/>
              </w:rPr>
              <w:t>within 1 hour</w:t>
            </w:r>
            <w:r>
              <w:rPr>
                <w:rFonts w:ascii="Arial" w:eastAsia="宋体" w:hAnsi="Arial" w:cs="Arial" w:hint="eastAsia"/>
                <w:lang w:eastAsia="zh-CN"/>
              </w:rPr>
              <w:t>.</w:t>
            </w:r>
          </w:p>
          <w:p w:rsidR="009844C6" w:rsidRDefault="009844C6" w:rsidP="009844C6">
            <w:pPr>
              <w:pStyle w:val="Body"/>
              <w:numPr>
                <w:ilvl w:val="2"/>
                <w:numId w:val="120"/>
              </w:numPr>
              <w:ind w:left="268" w:hanging="268"/>
              <w:rPr>
                <w:rFonts w:ascii="Arial" w:eastAsia="宋体" w:hAnsi="Arial" w:cs="Arial"/>
                <w:lang w:eastAsia="zh-CN"/>
              </w:rPr>
            </w:pPr>
            <w:r>
              <w:rPr>
                <w:rFonts w:ascii="Arial" w:eastAsia="宋体" w:hAnsi="Arial" w:cs="Arial" w:hint="eastAsia"/>
                <w:lang w:eastAsia="zh-CN"/>
              </w:rPr>
              <w:t xml:space="preserve">After 1 </w:t>
            </w:r>
            <w:r w:rsidR="00354B48">
              <w:rPr>
                <w:rFonts w:ascii="Arial" w:eastAsia="宋体" w:hAnsi="Arial" w:cs="Arial" w:hint="eastAsia"/>
                <w:lang w:eastAsia="zh-CN"/>
              </w:rPr>
              <w:t>hour</w:t>
            </w:r>
            <w:r>
              <w:rPr>
                <w:rFonts w:ascii="Arial" w:eastAsia="宋体" w:hAnsi="Arial" w:cs="Arial" w:hint="eastAsia"/>
                <w:lang w:eastAsia="zh-CN"/>
              </w:rPr>
              <w:t xml:space="preserve">, check output of </w:t>
            </w:r>
            <w:r>
              <w:rPr>
                <w:rFonts w:ascii="Arial" w:eastAsia="宋体" w:hAnsi="Arial" w:cs="Arial"/>
                <w:lang w:eastAsia="zh-CN"/>
              </w:rPr>
              <w:t>“</w:t>
            </w:r>
            <w:r>
              <w:rPr>
                <w:rFonts w:ascii="Arial" w:eastAsia="宋体" w:hAnsi="Arial" w:cs="Arial" w:hint="eastAsia"/>
                <w:lang w:eastAsia="zh-CN"/>
              </w:rPr>
              <w:t>show application reporting app-stats</w:t>
            </w:r>
            <w:r>
              <w:rPr>
                <w:rFonts w:ascii="Arial" w:eastAsia="宋体" w:hAnsi="Arial" w:cs="Arial"/>
                <w:lang w:eastAsia="zh-CN"/>
              </w:rPr>
              <w:t>”</w:t>
            </w:r>
            <w:r>
              <w:rPr>
                <w:rFonts w:ascii="Arial" w:eastAsia="宋体" w:hAnsi="Arial" w:cs="Arial" w:hint="eastAsia"/>
                <w:lang w:eastAsia="zh-CN"/>
              </w:rPr>
              <w:t>.</w:t>
            </w:r>
            <w:r w:rsidRPr="00210EE9">
              <w:rPr>
                <w:rFonts w:ascii="Arial" w:eastAsia="宋体" w:hAnsi="Arial" w:cs="Arial" w:hint="eastAsia"/>
                <w:lang w:eastAsia="zh-CN"/>
              </w:rPr>
              <w:t xml:space="preserve"> </w:t>
            </w:r>
          </w:p>
          <w:p w:rsidR="009844C6" w:rsidRPr="00210EE9" w:rsidRDefault="009844C6" w:rsidP="009844C6">
            <w:pPr>
              <w:pStyle w:val="Body"/>
              <w:numPr>
                <w:ilvl w:val="2"/>
                <w:numId w:val="120"/>
              </w:numPr>
              <w:ind w:left="268" w:hanging="268"/>
              <w:rPr>
                <w:rFonts w:ascii="Arial" w:eastAsia="宋体" w:hAnsi="Arial" w:cs="Arial"/>
                <w:lang w:eastAsia="zh-CN"/>
              </w:rPr>
            </w:pPr>
            <w:r>
              <w:rPr>
                <w:rFonts w:ascii="Arial" w:eastAsia="宋体" w:hAnsi="Arial" w:cs="Arial" w:hint="eastAsia"/>
                <w:lang w:eastAsia="zh-CN"/>
              </w:rPr>
              <w:t xml:space="preserve">Does not clear application reporting app-stats, repeat step 4 and 5 again. Check output of </w:t>
            </w:r>
            <w:r>
              <w:rPr>
                <w:rFonts w:ascii="Arial" w:eastAsia="宋体" w:hAnsi="Arial" w:cs="Arial"/>
                <w:lang w:eastAsia="zh-CN"/>
              </w:rPr>
              <w:t>“</w:t>
            </w:r>
            <w:r>
              <w:rPr>
                <w:rFonts w:ascii="Arial" w:eastAsia="宋体" w:hAnsi="Arial" w:cs="Arial" w:hint="eastAsia"/>
                <w:lang w:eastAsia="zh-CN"/>
              </w:rPr>
              <w:t>sholw application reporting app-stats</w:t>
            </w:r>
            <w:r>
              <w:rPr>
                <w:rFonts w:ascii="Arial" w:eastAsia="宋体" w:hAnsi="Arial" w:cs="Arial"/>
                <w:lang w:eastAsia="zh-CN"/>
              </w:rPr>
              <w:t>”</w:t>
            </w:r>
            <w:r>
              <w:rPr>
                <w:rFonts w:ascii="Arial" w:eastAsia="宋体" w:hAnsi="Arial" w:cs="Arial" w:hint="eastAsia"/>
                <w:lang w:eastAsia="zh-CN"/>
              </w:rPr>
              <w:t xml:space="preserve"> is consistent with live cap</w:t>
            </w:r>
            <w:r w:rsidR="00354B48">
              <w:rPr>
                <w:rFonts w:ascii="Arial" w:eastAsia="宋体" w:hAnsi="Arial" w:cs="Arial" w:hint="eastAsia"/>
                <w:lang w:eastAsia="zh-CN"/>
              </w:rPr>
              <w:t>tured traffic of 2 hours</w:t>
            </w:r>
            <w:r>
              <w:rPr>
                <w:rFonts w:ascii="Arial" w:eastAsia="宋体" w:hAnsi="Arial" w:cs="Arial" w:hint="eastAsia"/>
                <w:lang w:eastAsia="zh-CN"/>
              </w:rPr>
              <w:t>.</w:t>
            </w:r>
          </w:p>
        </w:tc>
      </w:tr>
      <w:tr w:rsidR="009844C6" w:rsidRPr="00322E9D" w:rsidTr="0033635E">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hAnsi="Arial" w:cs="Arial"/>
                <w:color w:val="auto"/>
              </w:rPr>
            </w:pPr>
            <w:r w:rsidRPr="00D33061">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4C6" w:rsidRPr="009844C6" w:rsidRDefault="009844C6" w:rsidP="0033635E">
            <w:pPr>
              <w:pStyle w:val="Body"/>
              <w:rPr>
                <w:rFonts w:ascii="Arial" w:eastAsia="宋体" w:hAnsi="Arial" w:cs="Arial"/>
                <w:lang w:eastAsia="zh-CN"/>
              </w:rPr>
            </w:pPr>
            <w:r>
              <w:rPr>
                <w:rFonts w:ascii="Arial" w:eastAsia="宋体" w:hAnsi="Arial" w:cs="Arial" w:hint="eastAsia"/>
                <w:lang w:eastAsia="zh-CN"/>
              </w:rPr>
              <w:t>Step 5</w:t>
            </w:r>
            <w:r w:rsidRPr="00D33061">
              <w:rPr>
                <w:rFonts w:ascii="Arial" w:eastAsia="宋体" w:hAnsi="Arial" w:cs="Arial"/>
                <w:lang w:eastAsia="zh-CN"/>
              </w:rPr>
              <w:t>.</w:t>
            </w:r>
            <w:r>
              <w:rPr>
                <w:rFonts w:ascii="Arial" w:eastAsia="宋体" w:hAnsi="Arial" w:cs="Arial" w:hint="eastAsia"/>
                <w:lang w:eastAsia="zh-CN"/>
              </w:rPr>
              <w:t xml:space="preserve">The output of </w:t>
            </w:r>
            <w:r>
              <w:rPr>
                <w:rFonts w:ascii="Arial" w:eastAsia="宋体" w:hAnsi="Arial" w:cs="Arial"/>
                <w:lang w:eastAsia="zh-CN"/>
              </w:rPr>
              <w:t>“</w:t>
            </w:r>
            <w:r>
              <w:rPr>
                <w:rFonts w:ascii="Arial" w:eastAsia="宋体" w:hAnsi="Arial" w:cs="Arial" w:hint="eastAsia"/>
                <w:lang w:eastAsia="zh-CN"/>
              </w:rPr>
              <w:t>show application reporting app-stats</w:t>
            </w:r>
            <w:r>
              <w:rPr>
                <w:rFonts w:ascii="Arial" w:eastAsia="宋体" w:hAnsi="Arial" w:cs="Arial"/>
                <w:lang w:eastAsia="zh-CN"/>
              </w:rPr>
              <w:t>”</w:t>
            </w:r>
            <w:r>
              <w:rPr>
                <w:rFonts w:ascii="Arial" w:eastAsia="宋体" w:hAnsi="Arial" w:cs="Arial" w:hint="eastAsia"/>
                <w:lang w:eastAsia="zh-CN"/>
              </w:rPr>
              <w:t xml:space="preserve"> should be consistent with live captured traffic of 1 </w:t>
            </w:r>
            <w:r w:rsidR="00354B48">
              <w:rPr>
                <w:rFonts w:ascii="Arial" w:eastAsia="宋体" w:hAnsi="Arial" w:cs="Arial" w:hint="eastAsia"/>
                <w:lang w:eastAsia="zh-CN"/>
              </w:rPr>
              <w:t>hour or hourly application reporting file</w:t>
            </w:r>
            <w:r>
              <w:rPr>
                <w:rFonts w:ascii="Arial" w:eastAsia="宋体" w:hAnsi="Arial" w:cs="Arial" w:hint="eastAsia"/>
                <w:lang w:eastAsia="zh-CN"/>
              </w:rPr>
              <w:t>.</w:t>
            </w:r>
            <w:r w:rsidRPr="004B0B8D">
              <w:rPr>
                <w:rFonts w:ascii="Arial" w:eastAsia="宋体" w:hAnsi="Arial" w:cs="Arial"/>
                <w:lang w:eastAsia="zh-CN"/>
              </w:rPr>
              <w:t xml:space="preserve"> </w:t>
            </w:r>
          </w:p>
          <w:p w:rsidR="009844C6" w:rsidRPr="004B0B8D" w:rsidRDefault="009844C6" w:rsidP="0033635E">
            <w:pPr>
              <w:pStyle w:val="Body"/>
              <w:rPr>
                <w:rFonts w:ascii="Arial" w:eastAsia="宋体" w:hAnsi="Arial" w:cs="Arial"/>
                <w:lang w:eastAsia="zh-CN"/>
              </w:rPr>
            </w:pPr>
            <w:r>
              <w:rPr>
                <w:rFonts w:ascii="Arial" w:eastAsia="宋体" w:hAnsi="Arial" w:cs="Arial" w:hint="eastAsia"/>
                <w:lang w:eastAsia="zh-CN"/>
              </w:rPr>
              <w:t xml:space="preserve">Step 6. The output of </w:t>
            </w:r>
            <w:r>
              <w:rPr>
                <w:rFonts w:ascii="Arial" w:eastAsia="宋体" w:hAnsi="Arial" w:cs="Arial"/>
                <w:lang w:eastAsia="zh-CN"/>
              </w:rPr>
              <w:t>“</w:t>
            </w:r>
            <w:r>
              <w:rPr>
                <w:rFonts w:ascii="Arial" w:eastAsia="宋体" w:hAnsi="Arial" w:cs="Arial" w:hint="eastAsia"/>
                <w:lang w:eastAsia="zh-CN"/>
              </w:rPr>
              <w:t>show application reporting app-stats</w:t>
            </w:r>
            <w:r>
              <w:rPr>
                <w:rFonts w:ascii="Arial" w:eastAsia="宋体" w:hAnsi="Arial" w:cs="Arial"/>
                <w:lang w:eastAsia="zh-CN"/>
              </w:rPr>
              <w:t>”</w:t>
            </w:r>
            <w:r>
              <w:rPr>
                <w:rFonts w:ascii="Arial" w:eastAsia="宋体" w:hAnsi="Arial" w:cs="Arial" w:hint="eastAsia"/>
                <w:lang w:eastAsia="zh-CN"/>
              </w:rPr>
              <w:t xml:space="preserve"> should be consistent with live captured traffic of 2 </w:t>
            </w:r>
            <w:r w:rsidR="00354B48">
              <w:rPr>
                <w:rFonts w:ascii="Arial" w:eastAsia="宋体" w:hAnsi="Arial" w:cs="Arial" w:hint="eastAsia"/>
                <w:lang w:eastAsia="zh-CN"/>
              </w:rPr>
              <w:t>hour</w:t>
            </w:r>
            <w:r>
              <w:rPr>
                <w:rFonts w:ascii="Arial" w:eastAsia="宋体" w:hAnsi="Arial" w:cs="Arial" w:hint="eastAsia"/>
                <w:lang w:eastAsia="zh-CN"/>
              </w:rPr>
              <w:t>s</w:t>
            </w:r>
            <w:r w:rsidR="00354B48">
              <w:rPr>
                <w:rFonts w:ascii="Arial" w:eastAsia="宋体" w:hAnsi="Arial" w:cs="Arial" w:hint="eastAsia"/>
                <w:lang w:eastAsia="zh-CN"/>
              </w:rPr>
              <w:t xml:space="preserve"> or hourly application reporting file</w:t>
            </w:r>
            <w:r>
              <w:rPr>
                <w:rFonts w:ascii="Arial" w:eastAsia="宋体" w:hAnsi="Arial" w:cs="Arial" w:hint="eastAsia"/>
                <w:lang w:eastAsia="zh-CN"/>
              </w:rPr>
              <w:t>.</w:t>
            </w:r>
          </w:p>
        </w:tc>
      </w:tr>
      <w:tr w:rsidR="009844C6" w:rsidRPr="00322E9D" w:rsidTr="0033635E">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eastAsia="宋体" w:hAnsi="Arial" w:cs="Arial"/>
                <w:color w:val="auto"/>
                <w:lang w:eastAsia="zh-CN"/>
              </w:rPr>
            </w:pPr>
            <w:r w:rsidRPr="00D33061">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pStyle w:val="Body"/>
              <w:rPr>
                <w:rFonts w:ascii="Arial" w:eastAsia="宋体" w:hAnsi="Arial" w:cs="Arial"/>
                <w:lang w:eastAsia="zh-CN"/>
              </w:rPr>
            </w:pPr>
          </w:p>
        </w:tc>
      </w:tr>
      <w:tr w:rsidR="009844C6" w:rsidRPr="00322E9D" w:rsidTr="0033635E">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4C6" w:rsidRPr="00D33061" w:rsidRDefault="009844C6" w:rsidP="0033635E">
            <w:pPr>
              <w:pStyle w:val="Body"/>
              <w:rPr>
                <w:rFonts w:ascii="Arial" w:eastAsia="宋体" w:hAnsi="Arial" w:cs="Arial"/>
                <w:lang w:eastAsia="zh-CN"/>
              </w:rPr>
            </w:pPr>
          </w:p>
        </w:tc>
      </w:tr>
    </w:tbl>
    <w:p w:rsidR="00291F4D" w:rsidRPr="00484C2F" w:rsidRDefault="00D075D6" w:rsidP="00484C2F">
      <w:pPr>
        <w:pStyle w:val="Heading3"/>
        <w:rPr>
          <w:rFonts w:ascii="Arial" w:eastAsia="宋体" w:hAnsi="Arial"/>
          <w:b w:val="0"/>
          <w:sz w:val="24"/>
          <w:szCs w:val="24"/>
          <w:lang w:eastAsia="zh-CN"/>
        </w:rPr>
      </w:pPr>
      <w:r w:rsidRPr="00484C2F">
        <w:rPr>
          <w:rFonts w:ascii="Arial" w:eastAsia="宋体" w:hAnsi="Arial" w:hint="eastAsia"/>
          <w:b w:val="0"/>
          <w:sz w:val="24"/>
          <w:szCs w:val="24"/>
          <w:lang w:eastAsia="zh-CN"/>
        </w:rPr>
        <w:t>Collectio</w:t>
      </w:r>
      <w:r w:rsidR="007C269F" w:rsidRPr="00484C2F">
        <w:rPr>
          <w:rFonts w:ascii="Arial" w:eastAsia="宋体" w:hAnsi="Arial" w:hint="eastAsia"/>
          <w:b w:val="0"/>
          <w:sz w:val="24"/>
          <w:szCs w:val="24"/>
          <w:lang w:eastAsia="zh-CN"/>
        </w:rPr>
        <w:t>n-interval and report-interval T</w:t>
      </w:r>
      <w:r w:rsidRPr="00484C2F">
        <w:rPr>
          <w:rFonts w:ascii="Arial" w:eastAsia="宋体" w:hAnsi="Arial" w:hint="eastAsia"/>
          <w:b w:val="0"/>
          <w:sz w:val="24"/>
          <w:szCs w:val="24"/>
          <w:lang w:eastAsia="zh-CN"/>
        </w:rPr>
        <w:t>est</w:t>
      </w:r>
    </w:p>
    <w:p w:rsidR="001246BF" w:rsidRPr="00484C2F" w:rsidRDefault="000F048E" w:rsidP="00484C2F">
      <w:pPr>
        <w:pStyle w:val="Heading4"/>
        <w:ind w:firstLine="1121"/>
        <w:rPr>
          <w:rFonts w:ascii="Arial" w:hAnsi="Arial"/>
          <w:b w:val="0"/>
          <w:sz w:val="21"/>
          <w:szCs w:val="21"/>
        </w:rPr>
      </w:pPr>
      <w:r>
        <w:rPr>
          <w:rFonts w:ascii="Arial" w:hAnsi="Arial" w:hint="eastAsia"/>
          <w:b w:val="0"/>
          <w:sz w:val="21"/>
          <w:szCs w:val="21"/>
        </w:rPr>
        <w:t>ApplicationReporting_Function_</w:t>
      </w:r>
      <w:r w:rsidR="004B1826">
        <w:rPr>
          <w:rFonts w:ascii="Arial" w:eastAsia="宋体" w:hAnsi="Arial" w:hint="eastAsia"/>
          <w:b w:val="0"/>
          <w:sz w:val="21"/>
          <w:szCs w:val="21"/>
          <w:lang w:eastAsia="zh-CN"/>
        </w:rPr>
        <w:t>48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246BF" w:rsidRPr="00322E9D" w:rsidTr="00A0213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246BF" w:rsidRPr="00A0213E" w:rsidRDefault="001246BF" w:rsidP="00A0213E">
            <w:pPr>
              <w:rPr>
                <w:rFonts w:ascii="Arial" w:hAnsi="Arial" w:cs="Arial"/>
                <w:color w:val="auto"/>
              </w:rPr>
            </w:pPr>
            <w:r w:rsidRPr="00A0213E">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246BF" w:rsidRPr="00A0213E" w:rsidRDefault="000F048E" w:rsidP="00A0213E">
            <w:pPr>
              <w:pStyle w:val="Body"/>
              <w:rPr>
                <w:rFonts w:ascii="Arial" w:eastAsia="宋体" w:hAnsi="Arial" w:cs="Arial"/>
                <w:lang w:eastAsia="zh-CN"/>
              </w:rPr>
            </w:pPr>
            <w:r>
              <w:rPr>
                <w:rFonts w:ascii="Arial" w:eastAsia="宋体" w:hAnsi="Arial" w:cs="Arial"/>
                <w:lang w:eastAsia="zh-CN"/>
              </w:rPr>
              <w:t>ApplicationReporting_Function_</w:t>
            </w:r>
            <w:r w:rsidR="004B1826">
              <w:rPr>
                <w:rFonts w:ascii="Arial" w:eastAsia="宋体" w:hAnsi="Arial" w:cs="Arial" w:hint="eastAsia"/>
                <w:lang w:eastAsia="zh-CN"/>
              </w:rPr>
              <w:t>48</w:t>
            </w:r>
          </w:p>
        </w:tc>
      </w:tr>
      <w:tr w:rsidR="001246BF" w:rsidRPr="00322E9D" w:rsidTr="00A0213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246BF" w:rsidRPr="00A0213E" w:rsidRDefault="001246BF" w:rsidP="00A0213E">
            <w:pPr>
              <w:rPr>
                <w:rFonts w:ascii="Arial" w:hAnsi="Arial" w:cs="Arial"/>
                <w:color w:val="auto"/>
              </w:rPr>
            </w:pPr>
            <w:r w:rsidRPr="00A0213E">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1246BF" w:rsidRPr="00A0213E" w:rsidRDefault="00FE251D" w:rsidP="00A0213E">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1246BF" w:rsidRPr="00A0213E" w:rsidRDefault="001246BF" w:rsidP="00A0213E">
            <w:pPr>
              <w:rPr>
                <w:rFonts w:ascii="Arial" w:hAnsi="Arial" w:cs="Arial"/>
                <w:color w:val="auto"/>
              </w:rPr>
            </w:pPr>
            <w:r w:rsidRPr="00A0213E">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1246BF" w:rsidRPr="00A0213E" w:rsidRDefault="001246BF" w:rsidP="00A0213E">
            <w:pPr>
              <w:pStyle w:val="Body"/>
              <w:rPr>
                <w:rFonts w:ascii="Arial" w:eastAsia="宋体" w:hAnsi="Arial" w:cs="Arial"/>
                <w:lang w:eastAsia="zh-CN"/>
              </w:rPr>
            </w:pPr>
            <w:r w:rsidRPr="00A0213E">
              <w:rPr>
                <w:rFonts w:ascii="Arial" w:eastAsia="宋体" w:hAnsi="Arial" w:cs="Arial"/>
                <w:lang w:eastAsia="zh-CN"/>
              </w:rPr>
              <w:t>No</w:t>
            </w:r>
          </w:p>
        </w:tc>
      </w:tr>
      <w:tr w:rsidR="001246BF" w:rsidRPr="00322E9D" w:rsidTr="00A0213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246BF" w:rsidRPr="00A0213E" w:rsidRDefault="001246BF" w:rsidP="00A0213E">
            <w:pPr>
              <w:rPr>
                <w:rFonts w:ascii="Arial" w:hAnsi="Arial" w:cs="Arial"/>
                <w:color w:val="auto"/>
              </w:rPr>
            </w:pPr>
            <w:r w:rsidRPr="00A0213E">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0213E" w:rsidRPr="00F30A6D" w:rsidRDefault="001246BF" w:rsidP="00A0213E">
            <w:pPr>
              <w:pStyle w:val="Body"/>
              <w:rPr>
                <w:rFonts w:ascii="Arial" w:eastAsia="宋体" w:hAnsi="Arial" w:cs="Arial"/>
                <w:lang w:eastAsia="zh-CN"/>
              </w:rPr>
            </w:pPr>
            <w:r w:rsidRPr="00A0213E">
              <w:rPr>
                <w:rFonts w:ascii="Arial" w:eastAsia="宋体" w:hAnsi="Arial" w:cs="Arial"/>
                <w:lang w:eastAsia="zh-CN"/>
              </w:rPr>
              <w:t xml:space="preserve"> </w:t>
            </w:r>
            <w:r w:rsidR="00A0213E" w:rsidRPr="00F30A6D">
              <w:rPr>
                <w:rFonts w:ascii="Arial" w:eastAsia="宋体" w:hAnsi="Arial" w:cs="Arial"/>
                <w:lang w:eastAsia="zh-CN"/>
              </w:rPr>
              <w:t>Laptop1--</w:t>
            </w:r>
            <w:r w:rsidR="00A0213E">
              <w:rPr>
                <w:rFonts w:ascii="Arial" w:eastAsia="宋体" w:hAnsi="Arial" w:cs="Arial" w:hint="eastAsia"/>
                <w:lang w:eastAsia="zh-CN"/>
              </w:rPr>
              <w:t>--</w:t>
            </w:r>
            <w:r w:rsidR="00A0213E">
              <w:rPr>
                <w:rFonts w:ascii="Arial" w:eastAsia="宋体" w:hAnsi="Arial" w:cs="Arial"/>
                <w:lang w:eastAsia="zh-CN"/>
              </w:rPr>
              <w:t>-(wifi0/wifi1)AP</w:t>
            </w:r>
            <w:r w:rsidR="00A0213E">
              <w:rPr>
                <w:rFonts w:ascii="Arial" w:eastAsia="宋体" w:hAnsi="Arial" w:cs="Arial" w:hint="eastAsia"/>
                <w:lang w:eastAsia="zh-CN"/>
              </w:rPr>
              <w:t>(eth)</w:t>
            </w:r>
            <w:r w:rsidR="00A0213E" w:rsidRPr="00F30A6D">
              <w:rPr>
                <w:rFonts w:ascii="Arial" w:eastAsia="宋体" w:hAnsi="Arial" w:cs="Arial"/>
                <w:lang w:eastAsia="zh-CN"/>
              </w:rPr>
              <w:t>_____</w:t>
            </w:r>
            <w:r w:rsidR="00A0213E">
              <w:rPr>
                <w:rFonts w:ascii="Arial" w:eastAsia="宋体" w:hAnsi="Arial" w:cs="Arial" w:hint="eastAsia"/>
                <w:lang w:eastAsia="zh-CN"/>
              </w:rPr>
              <w:t>(eth1)</w:t>
            </w:r>
            <w:r w:rsidR="00A0213E" w:rsidRPr="00F30A6D">
              <w:rPr>
                <w:rFonts w:ascii="Arial" w:eastAsia="宋体" w:hAnsi="Arial" w:cs="Arial"/>
                <w:lang w:eastAsia="zh-CN"/>
              </w:rPr>
              <w:t>BR</w:t>
            </w:r>
            <w:r w:rsidR="00A0213E">
              <w:rPr>
                <w:rFonts w:ascii="Arial" w:eastAsia="宋体" w:hAnsi="Arial" w:cs="Arial" w:hint="eastAsia"/>
                <w:lang w:eastAsia="zh-CN"/>
              </w:rPr>
              <w:t>(eth0)</w:t>
            </w:r>
            <w:r w:rsidR="00A0213E" w:rsidRPr="00F30A6D">
              <w:rPr>
                <w:rFonts w:ascii="Arial" w:eastAsia="宋体" w:hAnsi="Arial" w:cs="Arial"/>
                <w:lang w:eastAsia="zh-CN"/>
              </w:rPr>
              <w:t>_____Switch_____HM</w:t>
            </w:r>
          </w:p>
          <w:p w:rsidR="00A0213E" w:rsidRDefault="00A0213E" w:rsidP="00A0213E">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A0213E" w:rsidRPr="00F30A6D" w:rsidRDefault="00A0213E" w:rsidP="00A0213E">
            <w:pPr>
              <w:pStyle w:val="Body"/>
              <w:rPr>
                <w:rFonts w:ascii="Arial" w:eastAsia="宋体" w:hAnsi="Arial" w:cs="Arial"/>
                <w:lang w:eastAsia="zh-CN"/>
              </w:rPr>
            </w:pPr>
            <w:r>
              <w:rPr>
                <w:rFonts w:ascii="Arial" w:eastAsia="宋体" w:hAnsi="Arial" w:cs="Arial" w:hint="eastAsia"/>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r>
              <w:rPr>
                <w:rFonts w:ascii="Arial" w:eastAsia="宋体" w:hAnsi="Arial" w:cs="Arial"/>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1246BF" w:rsidRPr="00A0213E" w:rsidRDefault="00A0213E" w:rsidP="00A0213E">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r>
              <w:rPr>
                <w:rFonts w:ascii="Arial" w:eastAsia="宋体" w:hAnsi="Arial" w:cs="Arial"/>
                <w:lang w:eastAsia="zh-CN"/>
              </w:rPr>
              <w:t xml:space="preserve"> </w:t>
            </w:r>
            <w:r w:rsidRPr="00F30A6D">
              <w:rPr>
                <w:rFonts w:ascii="Arial" w:eastAsia="宋体" w:hAnsi="Arial" w:cs="Arial"/>
                <w:lang w:eastAsia="zh-CN"/>
              </w:rPr>
              <w:t xml:space="preserve">                  </w:t>
            </w:r>
            <w:r>
              <w:rPr>
                <w:rFonts w:ascii="Arial" w:eastAsia="宋体" w:hAnsi="Arial" w:cs="Arial" w:hint="eastAsia"/>
                <w:lang w:eastAsia="zh-CN"/>
              </w:rPr>
              <w:t xml:space="preserve">                    Internet</w:t>
            </w:r>
          </w:p>
        </w:tc>
      </w:tr>
      <w:tr w:rsidR="001246BF" w:rsidRPr="00322E9D" w:rsidTr="00A0213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246BF" w:rsidRPr="00A0213E" w:rsidRDefault="001246BF" w:rsidP="00A0213E">
            <w:pPr>
              <w:rPr>
                <w:rFonts w:ascii="Arial" w:hAnsi="Arial" w:cs="Arial"/>
                <w:color w:val="auto"/>
              </w:rPr>
            </w:pPr>
            <w:r w:rsidRPr="00A0213E">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246BF" w:rsidRPr="00A0213E" w:rsidRDefault="00A0213E" w:rsidP="00A0213E">
            <w:pPr>
              <w:pStyle w:val="Body"/>
              <w:rPr>
                <w:rFonts w:ascii="Arial" w:eastAsia="宋体" w:hAnsi="Arial" w:cs="Arial"/>
                <w:lang w:eastAsia="zh-CN"/>
              </w:rPr>
            </w:pPr>
            <w:r>
              <w:rPr>
                <w:rFonts w:ascii="Arial" w:eastAsia="宋体" w:hAnsi="Arial" w:cs="Arial" w:hint="eastAsia"/>
                <w:lang w:eastAsia="zh-CN"/>
              </w:rPr>
              <w:t xml:space="preserve">Verify background </w:t>
            </w:r>
            <w:r w:rsidR="00973C62">
              <w:rPr>
                <w:rFonts w:ascii="Arial" w:eastAsia="宋体" w:hAnsi="Arial" w:cs="Arial" w:hint="eastAsia"/>
                <w:lang w:eastAsia="zh-CN"/>
              </w:rPr>
              <w:t xml:space="preserve">application </w:t>
            </w:r>
            <w:r>
              <w:rPr>
                <w:rFonts w:ascii="Arial" w:eastAsia="宋体" w:hAnsi="Arial" w:cs="Arial" w:hint="eastAsia"/>
                <w:lang w:eastAsia="zh-CN"/>
              </w:rPr>
              <w:t>reporting</w:t>
            </w:r>
            <w:r w:rsidR="00DB32A4">
              <w:rPr>
                <w:rFonts w:ascii="Arial" w:eastAsia="宋体" w:hAnsi="Arial" w:cs="Arial" w:hint="eastAsia"/>
                <w:lang w:eastAsia="zh-CN"/>
              </w:rPr>
              <w:t xml:space="preserve"> collection interval and report interval</w:t>
            </w:r>
          </w:p>
        </w:tc>
      </w:tr>
      <w:tr w:rsidR="001246BF" w:rsidRPr="00322E9D" w:rsidTr="00A0213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246BF" w:rsidRPr="00A0213E" w:rsidRDefault="001246BF" w:rsidP="00A0213E">
            <w:pPr>
              <w:rPr>
                <w:rFonts w:ascii="Arial" w:eastAsia="宋体" w:hAnsi="Arial" w:cs="Arial"/>
                <w:color w:val="auto"/>
                <w:lang w:eastAsia="zh-CN"/>
              </w:rPr>
            </w:pPr>
            <w:r w:rsidRPr="00A0213E">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0213E" w:rsidRPr="00F30A6D" w:rsidRDefault="00A0213E" w:rsidP="00A0213E">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1246BF" w:rsidRPr="00A0213E" w:rsidRDefault="00A0213E" w:rsidP="00A0213E">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1246BF" w:rsidRPr="00322E9D" w:rsidTr="00A0213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246BF" w:rsidRPr="00A0213E" w:rsidRDefault="001246BF" w:rsidP="00A0213E">
            <w:pPr>
              <w:rPr>
                <w:rFonts w:ascii="Arial" w:hAnsi="Arial" w:cs="Arial"/>
                <w:color w:val="auto"/>
              </w:rPr>
            </w:pPr>
            <w:r w:rsidRPr="00A0213E">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0213E" w:rsidRDefault="00A0213E" w:rsidP="00A0213E">
            <w:pPr>
              <w:pStyle w:val="Body"/>
              <w:rPr>
                <w:rFonts w:ascii="Arial" w:eastAsia="宋体" w:hAnsi="Arial" w:cs="Arial"/>
                <w:lang w:eastAsia="zh-CN"/>
              </w:rPr>
            </w:pPr>
            <w:r>
              <w:rPr>
                <w:rFonts w:ascii="Arial" w:eastAsia="宋体" w:hAnsi="Arial" w:cs="Arial" w:hint="eastAsia"/>
                <w:lang w:eastAsia="zh-CN"/>
              </w:rPr>
              <w:t xml:space="preserve">AP and BR </w:t>
            </w:r>
            <w:r>
              <w:rPr>
                <w:rFonts w:ascii="Arial" w:eastAsia="宋体" w:hAnsi="Arial" w:cs="Arial"/>
                <w:lang w:eastAsia="zh-CN"/>
              </w:rPr>
              <w:t>are managed by HM</w:t>
            </w:r>
            <w:r>
              <w:rPr>
                <w:rFonts w:ascii="Arial" w:eastAsia="宋体" w:hAnsi="Arial" w:cs="Arial" w:hint="eastAsia"/>
                <w:lang w:eastAsia="zh-CN"/>
              </w:rPr>
              <w:t>.</w:t>
            </w:r>
          </w:p>
          <w:p w:rsidR="00A0213E" w:rsidRPr="00F30A6D" w:rsidRDefault="00A0213E" w:rsidP="00A0213E">
            <w:pPr>
              <w:pStyle w:val="Body"/>
              <w:rPr>
                <w:rFonts w:ascii="Arial" w:eastAsia="宋体" w:hAnsi="Arial" w:cs="Arial"/>
                <w:lang w:eastAsia="zh-CN"/>
              </w:rPr>
            </w:pPr>
            <w:r>
              <w:rPr>
                <w:rFonts w:ascii="Arial" w:eastAsia="宋体" w:hAnsi="Arial" w:cs="Arial" w:hint="eastAsia"/>
                <w:lang w:eastAsia="zh-CN"/>
              </w:rPr>
              <w:t>Set BR eth1 mode as bridge-802.1q, and AP eth as backhaul.</w:t>
            </w:r>
          </w:p>
          <w:p w:rsidR="00A0213E" w:rsidRDefault="00A0213E" w:rsidP="00A0213E">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interface.</w:t>
            </w:r>
          </w:p>
          <w:p w:rsidR="001246BF" w:rsidRPr="00A0213E" w:rsidRDefault="00A0213E" w:rsidP="00A0213E">
            <w:pPr>
              <w:pStyle w:val="Body"/>
              <w:rPr>
                <w:rFonts w:ascii="Arial" w:eastAsia="宋体" w:hAnsi="Arial" w:cs="Arial"/>
                <w:lang w:eastAsia="zh-CN"/>
              </w:rPr>
            </w:pPr>
            <w:r>
              <w:rPr>
                <w:rFonts w:ascii="Arial" w:eastAsia="宋体" w:hAnsi="Arial" w:cs="Arial" w:hint="eastAsia"/>
                <w:lang w:eastAsia="zh-CN"/>
              </w:rPr>
              <w:t>Laptop1 and laptop2 connect with SSID.</w:t>
            </w:r>
          </w:p>
        </w:tc>
      </w:tr>
      <w:tr w:rsidR="00A0213E" w:rsidRPr="00322E9D" w:rsidTr="00A0213E">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A0213E" w:rsidRPr="00A0213E" w:rsidRDefault="00A0213E" w:rsidP="00A0213E">
            <w:pPr>
              <w:rPr>
                <w:rFonts w:ascii="Arial" w:hAnsi="Arial" w:cs="Arial"/>
                <w:color w:val="auto"/>
              </w:rPr>
            </w:pPr>
            <w:r w:rsidRPr="00A0213E">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0213E" w:rsidRDefault="00A0213E" w:rsidP="00EB7D7A">
            <w:pPr>
              <w:pStyle w:val="Body"/>
              <w:numPr>
                <w:ilvl w:val="0"/>
                <w:numId w:val="47"/>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 and BR.</w:t>
            </w:r>
          </w:p>
          <w:p w:rsidR="007D7CE4" w:rsidRDefault="007D7CE4" w:rsidP="007D7CE4">
            <w:pPr>
              <w:pStyle w:val="Body"/>
              <w:ind w:left="268"/>
              <w:rPr>
                <w:rFonts w:ascii="Arial" w:eastAsia="宋体" w:hAnsi="Arial" w:cs="Arial"/>
                <w:lang w:eastAsia="zh-CN"/>
              </w:rPr>
            </w:pPr>
            <w:r>
              <w:rPr>
                <w:rFonts w:ascii="Arial" w:eastAsia="宋体" w:hAnsi="Arial" w:cs="Arial" w:hint="eastAsia"/>
                <w:lang w:eastAsia="zh-CN"/>
              </w:rPr>
              <w:t>CLI: application reporting auto</w:t>
            </w:r>
          </w:p>
          <w:p w:rsidR="00A0213E" w:rsidRPr="007D7CE4" w:rsidRDefault="00A0213E" w:rsidP="00EB7D7A">
            <w:pPr>
              <w:pStyle w:val="Body"/>
              <w:numPr>
                <w:ilvl w:val="0"/>
                <w:numId w:val="47"/>
              </w:numPr>
              <w:ind w:left="268" w:hanging="268"/>
              <w:rPr>
                <w:rFonts w:ascii="Arial" w:eastAsia="宋体" w:hAnsi="Arial" w:cs="Arial"/>
                <w:strike/>
                <w:lang w:eastAsia="zh-CN"/>
              </w:rPr>
            </w:pPr>
            <w:r w:rsidRPr="007D7CE4">
              <w:rPr>
                <w:rFonts w:ascii="Arial" w:eastAsia="宋体" w:hAnsi="Arial" w:cs="Arial" w:hint="eastAsia"/>
                <w:strike/>
                <w:lang w:eastAsia="zh-CN"/>
              </w:rPr>
              <w:t>K</w:t>
            </w:r>
            <w:r w:rsidRPr="007D7CE4">
              <w:rPr>
                <w:rFonts w:ascii="Arial" w:eastAsia="宋体" w:hAnsi="Arial" w:cs="Arial"/>
                <w:strike/>
                <w:lang w:eastAsia="zh-CN"/>
              </w:rPr>
              <w:t>eep default settings</w:t>
            </w:r>
            <w:r w:rsidR="00DB32A4" w:rsidRPr="007D7CE4">
              <w:rPr>
                <w:rFonts w:ascii="Arial" w:eastAsia="宋体" w:hAnsi="Arial" w:cs="Arial" w:hint="eastAsia"/>
                <w:strike/>
                <w:lang w:eastAsia="zh-CN"/>
              </w:rPr>
              <w:t xml:space="preserve"> of </w:t>
            </w:r>
            <w:r w:rsidRPr="007D7CE4">
              <w:rPr>
                <w:rFonts w:ascii="Arial" w:eastAsia="宋体" w:hAnsi="Arial" w:cs="Arial" w:hint="eastAsia"/>
                <w:strike/>
                <w:lang w:eastAsia="zh-CN"/>
              </w:rPr>
              <w:t>application reporting for every individual interface at AP and BR</w:t>
            </w:r>
          </w:p>
          <w:p w:rsidR="00A0213E" w:rsidRDefault="00A0213E" w:rsidP="00EB7D7A">
            <w:pPr>
              <w:pStyle w:val="Body"/>
              <w:numPr>
                <w:ilvl w:val="0"/>
                <w:numId w:val="47"/>
              </w:numPr>
              <w:ind w:left="268" w:hanging="268"/>
              <w:rPr>
                <w:rFonts w:ascii="Arial" w:eastAsia="宋体" w:hAnsi="Arial" w:cs="Arial"/>
                <w:lang w:eastAsia="zh-CN"/>
              </w:rPr>
            </w:pPr>
            <w:r>
              <w:rPr>
                <w:rFonts w:ascii="Arial" w:eastAsia="宋体" w:hAnsi="Arial" w:cs="Arial" w:hint="eastAsia"/>
                <w:lang w:eastAsia="zh-CN"/>
              </w:rPr>
              <w:t>Enable application for reporting and lauch this application.</w:t>
            </w:r>
          </w:p>
          <w:p w:rsidR="007D7CE4" w:rsidRDefault="007D7CE4" w:rsidP="007D7CE4">
            <w:pPr>
              <w:pStyle w:val="Body"/>
              <w:ind w:left="268"/>
              <w:rPr>
                <w:rFonts w:ascii="Arial" w:eastAsia="宋体" w:hAnsi="Arial" w:cs="Arial"/>
                <w:lang w:eastAsia="zh-CN"/>
              </w:rPr>
            </w:pPr>
            <w:r>
              <w:rPr>
                <w:rFonts w:ascii="Arial" w:eastAsia="宋体" w:hAnsi="Arial" w:cs="Arial" w:hint="eastAsia"/>
                <w:lang w:eastAsia="zh-CN"/>
              </w:rPr>
              <w:t xml:space="preserve">CLI: </w:t>
            </w:r>
            <w:r w:rsidRPr="007D7CE4">
              <w:rPr>
                <w:rFonts w:ascii="Arial" w:eastAsia="宋体" w:hAnsi="Arial" w:cs="Arial"/>
                <w:lang w:eastAsia="zh-CN"/>
              </w:rPr>
              <w:t>application reporting app-id 285 enable</w:t>
            </w:r>
          </w:p>
          <w:p w:rsidR="00DB32A4" w:rsidRDefault="00DB32A4" w:rsidP="00EB7D7A">
            <w:pPr>
              <w:pStyle w:val="Body"/>
              <w:numPr>
                <w:ilvl w:val="0"/>
                <w:numId w:val="47"/>
              </w:numPr>
              <w:ind w:left="268" w:hanging="268"/>
              <w:rPr>
                <w:rFonts w:ascii="Arial" w:eastAsia="宋体" w:hAnsi="Arial" w:cs="Arial"/>
                <w:lang w:eastAsia="zh-CN"/>
              </w:rPr>
            </w:pPr>
            <w:r>
              <w:rPr>
                <w:rFonts w:ascii="Arial" w:eastAsia="宋体" w:hAnsi="Arial" w:cs="Arial" w:hint="eastAsia"/>
                <w:lang w:eastAsia="zh-CN"/>
              </w:rPr>
              <w:t>Keep AP and B</w:t>
            </w:r>
            <w:r w:rsidR="00E24D42">
              <w:rPr>
                <w:rFonts w:ascii="Arial" w:eastAsia="宋体" w:hAnsi="Arial" w:cs="Arial" w:hint="eastAsia"/>
                <w:lang w:eastAsia="zh-CN"/>
              </w:rPr>
              <w:t>R power on for more than 2 hour after enable application for reporting.</w:t>
            </w:r>
            <w:r>
              <w:rPr>
                <w:rFonts w:ascii="Arial" w:eastAsia="宋体" w:hAnsi="Arial" w:cs="Arial" w:hint="eastAsia"/>
                <w:lang w:eastAsia="zh-CN"/>
              </w:rPr>
              <w:t xml:space="preserve"> </w:t>
            </w:r>
          </w:p>
          <w:p w:rsidR="00A0213E" w:rsidRPr="00A0213E" w:rsidRDefault="00DB32A4" w:rsidP="00EB7D7A">
            <w:pPr>
              <w:pStyle w:val="Body"/>
              <w:numPr>
                <w:ilvl w:val="0"/>
                <w:numId w:val="47"/>
              </w:numPr>
              <w:ind w:left="268" w:hanging="268"/>
              <w:rPr>
                <w:rFonts w:ascii="Arial" w:eastAsia="宋体" w:hAnsi="Arial" w:cs="Arial"/>
                <w:lang w:eastAsia="zh-CN"/>
              </w:rPr>
            </w:pPr>
            <w:r>
              <w:rPr>
                <w:rFonts w:ascii="Arial" w:eastAsia="宋体" w:hAnsi="Arial" w:cs="Arial" w:hint="eastAsia"/>
                <w:lang w:eastAsia="zh-CN"/>
              </w:rPr>
              <w:t>L</w:t>
            </w:r>
            <w:r w:rsidR="00A0213E">
              <w:rPr>
                <w:rFonts w:ascii="Arial" w:eastAsia="宋体" w:hAnsi="Arial" w:cs="Arial" w:hint="eastAsia"/>
                <w:lang w:eastAsia="zh-CN"/>
              </w:rPr>
              <w:t>o</w:t>
            </w:r>
            <w:r w:rsidR="00973C62">
              <w:rPr>
                <w:rFonts w:ascii="Arial" w:eastAsia="宋体" w:hAnsi="Arial" w:cs="Arial" w:hint="eastAsia"/>
                <w:lang w:eastAsia="zh-CN"/>
              </w:rPr>
              <w:t>gin</w:t>
            </w:r>
            <w:r w:rsidR="00A0213E">
              <w:rPr>
                <w:rFonts w:ascii="Arial" w:eastAsia="宋体" w:hAnsi="Arial" w:cs="Arial" w:hint="eastAsia"/>
                <w:lang w:eastAsia="zh-CN"/>
              </w:rPr>
              <w:t xml:space="preserve"> </w:t>
            </w:r>
            <w:r w:rsidR="00973C62">
              <w:rPr>
                <w:rFonts w:ascii="Arial" w:eastAsia="宋体" w:hAnsi="Arial" w:cs="Arial" w:hint="eastAsia"/>
                <w:lang w:eastAsia="zh-CN"/>
              </w:rPr>
              <w:t>AP and BR</w:t>
            </w:r>
            <w:r w:rsidR="00A0213E">
              <w:rPr>
                <w:rFonts w:ascii="Arial" w:eastAsia="宋体" w:hAnsi="Arial" w:cs="Arial" w:hint="eastAsia"/>
                <w:lang w:eastAsia="zh-CN"/>
              </w:rPr>
              <w:t xml:space="preserve"> shell, check application reporting file at </w:t>
            </w:r>
            <w:r w:rsidR="00A0213E">
              <w:rPr>
                <w:rFonts w:ascii="Arial" w:eastAsia="宋体" w:hAnsi="Arial" w:cs="Arial"/>
                <w:lang w:eastAsia="zh-CN"/>
              </w:rPr>
              <w:t>“</w:t>
            </w:r>
            <w:r w:rsidR="00A0213E">
              <w:rPr>
                <w:rFonts w:ascii="Arial" w:eastAsia="宋体" w:hAnsi="Arial" w:cs="Arial" w:hint="eastAsia"/>
                <w:lang w:eastAsia="zh-CN"/>
              </w:rPr>
              <w:t>/tmp/L7_report</w:t>
            </w:r>
            <w:r w:rsidR="00A0213E">
              <w:rPr>
                <w:rFonts w:ascii="Arial" w:eastAsia="宋体" w:hAnsi="Arial" w:cs="Arial"/>
                <w:lang w:eastAsia="zh-CN"/>
              </w:rPr>
              <w:t>”</w:t>
            </w:r>
            <w:r w:rsidR="00A0213E">
              <w:rPr>
                <w:rFonts w:ascii="Arial" w:eastAsia="宋体" w:hAnsi="Arial" w:cs="Arial" w:hint="eastAsia"/>
                <w:lang w:eastAsia="zh-CN"/>
              </w:rPr>
              <w:t>.</w:t>
            </w:r>
          </w:p>
        </w:tc>
      </w:tr>
      <w:tr w:rsidR="00A0213E" w:rsidRPr="00322E9D" w:rsidTr="00A0213E">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A0213E" w:rsidRPr="00A0213E" w:rsidRDefault="00A0213E" w:rsidP="00A0213E">
            <w:pPr>
              <w:rPr>
                <w:rFonts w:ascii="Arial" w:hAnsi="Arial" w:cs="Arial"/>
                <w:color w:val="auto"/>
              </w:rPr>
            </w:pPr>
            <w:r w:rsidRPr="00A0213E">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54B40" w:rsidRPr="00973C62" w:rsidRDefault="00973C62" w:rsidP="00EE0082">
            <w:pPr>
              <w:pStyle w:val="Body"/>
              <w:rPr>
                <w:rFonts w:ascii="Arial" w:eastAsia="宋体" w:hAnsi="Arial" w:cs="Arial"/>
                <w:lang w:eastAsia="zh-CN"/>
              </w:rPr>
            </w:pPr>
            <w:r>
              <w:rPr>
                <w:rFonts w:ascii="Arial" w:eastAsia="宋体" w:hAnsi="Arial" w:cs="Arial" w:hint="eastAsia"/>
                <w:lang w:eastAsia="zh-CN"/>
              </w:rPr>
              <w:t>Step 5</w:t>
            </w:r>
            <w:r w:rsidR="00A0213E">
              <w:rPr>
                <w:rFonts w:ascii="Arial" w:eastAsia="宋体" w:hAnsi="Arial" w:cs="Arial" w:hint="eastAsia"/>
                <w:lang w:eastAsia="zh-CN"/>
              </w:rPr>
              <w:t xml:space="preserve">. </w:t>
            </w:r>
            <w:r w:rsidR="00D54B40">
              <w:rPr>
                <w:rFonts w:ascii="Arial" w:eastAsia="宋体" w:hAnsi="Arial" w:cs="Arial" w:hint="eastAsia"/>
                <w:lang w:eastAsia="zh-CN"/>
              </w:rPr>
              <w:t>The 1</w:t>
            </w:r>
            <w:r w:rsidR="00D54B40" w:rsidRPr="00D54B40">
              <w:rPr>
                <w:rFonts w:ascii="Arial" w:eastAsia="宋体" w:hAnsi="Arial" w:cs="Arial" w:hint="eastAsia"/>
                <w:vertAlign w:val="superscript"/>
                <w:lang w:eastAsia="zh-CN"/>
              </w:rPr>
              <w:t>st</w:t>
            </w:r>
            <w:r w:rsidR="00D54B40">
              <w:rPr>
                <w:rFonts w:ascii="Arial" w:eastAsia="宋体" w:hAnsi="Arial" w:cs="Arial" w:hint="eastAsia"/>
                <w:lang w:eastAsia="zh-CN"/>
              </w:rPr>
              <w:t xml:space="preserve"> b</w:t>
            </w:r>
            <w:r>
              <w:rPr>
                <w:rFonts w:ascii="Arial" w:eastAsia="宋体" w:hAnsi="Arial" w:cs="Arial" w:hint="eastAsia"/>
                <w:lang w:eastAsia="zh-CN"/>
              </w:rPr>
              <w:t xml:space="preserve">ackground application reporting file </w:t>
            </w:r>
            <w:r w:rsidR="00D54B40">
              <w:rPr>
                <w:rFonts w:ascii="Arial" w:eastAsia="宋体" w:hAnsi="Arial" w:cs="Arial" w:hint="eastAsia"/>
                <w:lang w:eastAsia="zh-CN"/>
              </w:rPr>
              <w:t>is for the 1</w:t>
            </w:r>
            <w:r w:rsidR="00D54B40">
              <w:rPr>
                <w:rFonts w:ascii="Arial" w:eastAsia="宋体" w:hAnsi="Arial" w:cs="Arial" w:hint="eastAsia"/>
                <w:vertAlign w:val="superscript"/>
                <w:lang w:eastAsia="zh-CN"/>
              </w:rPr>
              <w:t xml:space="preserve">st </w:t>
            </w:r>
            <w:r w:rsidR="00D54B40">
              <w:rPr>
                <w:rFonts w:ascii="Arial" w:eastAsia="宋体" w:hAnsi="Arial" w:cs="Arial" w:hint="eastAsia"/>
                <w:lang w:eastAsia="zh-CN"/>
              </w:rPr>
              <w:t xml:space="preserve">complete hour after it is powered on. And it </w:t>
            </w:r>
            <w:r>
              <w:rPr>
                <w:rFonts w:ascii="Arial" w:eastAsia="宋体" w:hAnsi="Arial" w:cs="Arial" w:hint="eastAsia"/>
                <w:lang w:eastAsia="zh-CN"/>
              </w:rPr>
              <w:t xml:space="preserve">indicates </w:t>
            </w:r>
            <w:r w:rsidR="00D54B40">
              <w:rPr>
                <w:rFonts w:ascii="Arial" w:eastAsia="宋体" w:hAnsi="Arial" w:cs="Arial" w:hint="eastAsia"/>
                <w:lang w:eastAsia="zh-CN"/>
              </w:rPr>
              <w:t xml:space="preserve">background </w:t>
            </w:r>
            <w:r w:rsidR="00D54B40">
              <w:rPr>
                <w:rFonts w:ascii="Arial" w:eastAsia="宋体" w:hAnsi="Arial" w:cs="Arial"/>
                <w:lang w:eastAsia="zh-CN"/>
              </w:rPr>
              <w:t>application</w:t>
            </w:r>
            <w:r>
              <w:rPr>
                <w:rFonts w:ascii="Arial" w:eastAsia="宋体" w:hAnsi="Arial" w:cs="Arial" w:hint="eastAsia"/>
                <w:lang w:eastAsia="zh-CN"/>
              </w:rPr>
              <w:t xml:space="preserve"> rep</w:t>
            </w:r>
            <w:r w:rsidR="00DB32A4">
              <w:rPr>
                <w:rFonts w:ascii="Arial" w:eastAsia="宋体" w:hAnsi="Arial" w:cs="Arial" w:hint="eastAsia"/>
                <w:lang w:eastAsia="zh-CN"/>
              </w:rPr>
              <w:t xml:space="preserve">orting collection interval and </w:t>
            </w:r>
            <w:r>
              <w:rPr>
                <w:rFonts w:ascii="Arial" w:eastAsia="宋体" w:hAnsi="Arial" w:cs="Arial" w:hint="eastAsia"/>
                <w:lang w:eastAsia="zh-CN"/>
              </w:rPr>
              <w:t>r</w:t>
            </w:r>
            <w:r w:rsidR="00DB32A4">
              <w:rPr>
                <w:rFonts w:ascii="Arial" w:eastAsia="宋体" w:hAnsi="Arial" w:cs="Arial" w:hint="eastAsia"/>
                <w:lang w:eastAsia="zh-CN"/>
              </w:rPr>
              <w:t>e</w:t>
            </w:r>
            <w:r>
              <w:rPr>
                <w:rFonts w:ascii="Arial" w:eastAsia="宋体" w:hAnsi="Arial" w:cs="Arial" w:hint="eastAsia"/>
                <w:lang w:eastAsia="zh-CN"/>
              </w:rPr>
              <w:t>port interval are 3600s.</w:t>
            </w:r>
          </w:p>
        </w:tc>
      </w:tr>
      <w:tr w:rsidR="001246BF" w:rsidRPr="00322E9D" w:rsidTr="00A0213E">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1246BF" w:rsidRPr="00A0213E" w:rsidRDefault="001246BF" w:rsidP="00A0213E">
            <w:pPr>
              <w:rPr>
                <w:rFonts w:ascii="Arial" w:eastAsia="宋体" w:hAnsi="Arial" w:cs="Arial"/>
                <w:color w:val="auto"/>
                <w:lang w:eastAsia="zh-CN"/>
              </w:rPr>
            </w:pPr>
            <w:r w:rsidRPr="00A0213E">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246BF" w:rsidRPr="00A0213E" w:rsidRDefault="001246BF" w:rsidP="00A0213E">
            <w:pPr>
              <w:pStyle w:val="Body"/>
              <w:rPr>
                <w:rFonts w:ascii="Arial" w:eastAsia="宋体" w:hAnsi="Arial" w:cs="Arial"/>
                <w:lang w:eastAsia="zh-CN"/>
              </w:rPr>
            </w:pPr>
          </w:p>
        </w:tc>
      </w:tr>
      <w:tr w:rsidR="001246BF" w:rsidRPr="00322E9D" w:rsidTr="00A0213E">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1246BF" w:rsidRPr="00A0213E" w:rsidRDefault="00A0213E" w:rsidP="00A0213E">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A524F" w:rsidRDefault="007172F6" w:rsidP="006A524F">
            <w:pPr>
              <w:pStyle w:val="Body"/>
              <w:numPr>
                <w:ilvl w:val="2"/>
                <w:numId w:val="14"/>
              </w:numPr>
              <w:ind w:left="268" w:hanging="268"/>
              <w:rPr>
                <w:rFonts w:ascii="Arial" w:eastAsia="宋体" w:hAnsi="Arial" w:cs="Arial"/>
                <w:lang w:eastAsia="zh-CN"/>
              </w:rPr>
            </w:pPr>
            <w:r>
              <w:rPr>
                <w:rFonts w:ascii="Arial" w:eastAsia="宋体" w:hAnsi="Arial" w:cs="Arial" w:hint="eastAsia"/>
                <w:lang w:eastAsia="zh-CN"/>
              </w:rPr>
              <w:t>From 1 hour data, the actual time range</w:t>
            </w:r>
            <w:r w:rsidR="00CD58EF">
              <w:rPr>
                <w:rFonts w:ascii="Arial" w:eastAsia="宋体" w:hAnsi="Arial" w:cs="Arial" w:hint="eastAsia"/>
                <w:lang w:eastAsia="zh-CN"/>
              </w:rPr>
              <w:t xml:space="preserve"> of traffic</w:t>
            </w:r>
            <w:r>
              <w:rPr>
                <w:rFonts w:ascii="Arial" w:eastAsia="宋体" w:hAnsi="Arial" w:cs="Arial" w:hint="eastAsia"/>
                <w:lang w:eastAsia="zh-CN"/>
              </w:rPr>
              <w:t xml:space="preserve"> is from 00:59:00 to 01:59:00, since HiveOS reports previous 1 hour data at around 01:59:0</w:t>
            </w:r>
            <w:r w:rsidR="00CD58EF">
              <w:rPr>
                <w:rFonts w:ascii="Arial" w:eastAsia="宋体" w:hAnsi="Arial" w:cs="Arial" w:hint="eastAsia"/>
                <w:lang w:eastAsia="zh-CN"/>
              </w:rPr>
              <w:t>2</w:t>
            </w:r>
            <w:r>
              <w:rPr>
                <w:rFonts w:ascii="Arial" w:eastAsia="宋体" w:hAnsi="Arial" w:cs="Arial" w:hint="eastAsia"/>
                <w:lang w:eastAsia="zh-CN"/>
              </w:rPr>
              <w:t>. In order to be easy to understand, still asume data cover from 01:00:00 to 02:00:00. It is the same for finer granularity reporting.</w:t>
            </w:r>
          </w:p>
          <w:p w:rsidR="00696DC8" w:rsidRDefault="00D54B40" w:rsidP="006A524F">
            <w:pPr>
              <w:pStyle w:val="Body"/>
              <w:numPr>
                <w:ilvl w:val="2"/>
                <w:numId w:val="14"/>
              </w:numPr>
              <w:ind w:left="268" w:hanging="268"/>
              <w:rPr>
                <w:rFonts w:ascii="Arial" w:eastAsia="宋体" w:hAnsi="Arial" w:cs="Arial"/>
                <w:lang w:eastAsia="zh-CN"/>
              </w:rPr>
            </w:pPr>
            <w:r>
              <w:rPr>
                <w:rFonts w:ascii="Arial" w:eastAsia="宋体" w:hAnsi="Arial" w:cs="Arial" w:hint="eastAsia"/>
                <w:lang w:eastAsia="zh-CN"/>
              </w:rPr>
              <w:t xml:space="preserve">Application reporting file only records </w:t>
            </w:r>
            <w:r w:rsidR="00967251">
              <w:rPr>
                <w:rFonts w:ascii="Arial" w:eastAsia="宋体" w:hAnsi="Arial" w:cs="Arial" w:hint="eastAsia"/>
                <w:lang w:eastAsia="zh-CN"/>
              </w:rPr>
              <w:t>complete time period. For example, it only records data from 00:00:00 to 01:00:00 instead of 00:10:00 to 01:10:00, which misses 10 minutes from a complete hour. HiveOS will ignore record the data of incomplete time slot.</w:t>
            </w:r>
          </w:p>
          <w:p w:rsidR="007E1BCE" w:rsidRPr="007E1BCE" w:rsidRDefault="007E1BCE" w:rsidP="007E1BCE">
            <w:pPr>
              <w:pStyle w:val="Body"/>
              <w:numPr>
                <w:ilvl w:val="2"/>
                <w:numId w:val="14"/>
              </w:numPr>
              <w:ind w:left="268" w:hanging="268"/>
              <w:rPr>
                <w:rFonts w:ascii="Arial" w:eastAsia="宋体" w:hAnsi="Arial" w:cs="Arial"/>
                <w:lang w:eastAsia="zh-CN"/>
              </w:rPr>
            </w:pPr>
            <w:r>
              <w:rPr>
                <w:rFonts w:ascii="Arial" w:eastAsia="宋体" w:hAnsi="Arial" w:cs="Arial" w:hint="eastAsia"/>
                <w:lang w:eastAsia="zh-CN"/>
              </w:rPr>
              <w:lastRenderedPageBreak/>
              <w:t>Since 6.1r1, HiveOS makes enhancement that HiveOS genereates reports at integral point, like 01:00:00 instead of 00:59:00.</w:t>
            </w:r>
          </w:p>
        </w:tc>
      </w:tr>
    </w:tbl>
    <w:p w:rsidR="001246BF" w:rsidRPr="00484C2F" w:rsidRDefault="000F048E" w:rsidP="00484C2F">
      <w:pPr>
        <w:pStyle w:val="Heading4"/>
        <w:ind w:firstLine="1121"/>
        <w:rPr>
          <w:rFonts w:ascii="Arial" w:hAnsi="Arial"/>
          <w:b w:val="0"/>
          <w:sz w:val="21"/>
          <w:szCs w:val="21"/>
        </w:rPr>
      </w:pPr>
      <w:r>
        <w:rPr>
          <w:rFonts w:ascii="Arial" w:hAnsi="Arial" w:hint="eastAsia"/>
          <w:b w:val="0"/>
          <w:sz w:val="21"/>
          <w:szCs w:val="21"/>
        </w:rPr>
        <w:lastRenderedPageBreak/>
        <w:t>ApplicationReporting_Function_</w:t>
      </w:r>
      <w:r w:rsidR="004B1826">
        <w:rPr>
          <w:rFonts w:ascii="Arial" w:eastAsia="宋体" w:hAnsi="Arial" w:hint="eastAsia"/>
          <w:b w:val="0"/>
          <w:sz w:val="21"/>
          <w:szCs w:val="21"/>
          <w:lang w:eastAsia="zh-CN"/>
        </w:rPr>
        <w:t>49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DB32A4" w:rsidRPr="00322E9D" w:rsidTr="00EE008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B32A4" w:rsidRPr="00A0213E" w:rsidRDefault="00DB32A4" w:rsidP="00EE0082">
            <w:pPr>
              <w:rPr>
                <w:rFonts w:ascii="Arial" w:hAnsi="Arial" w:cs="Arial"/>
                <w:color w:val="auto"/>
              </w:rPr>
            </w:pPr>
            <w:r w:rsidRPr="00A0213E">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B32A4" w:rsidRPr="00A0213E" w:rsidRDefault="000F048E" w:rsidP="00EE0082">
            <w:pPr>
              <w:pStyle w:val="Body"/>
              <w:rPr>
                <w:rFonts w:ascii="Arial" w:eastAsia="宋体" w:hAnsi="Arial" w:cs="Arial"/>
                <w:lang w:eastAsia="zh-CN"/>
              </w:rPr>
            </w:pPr>
            <w:r>
              <w:rPr>
                <w:rFonts w:ascii="Arial" w:eastAsia="宋体" w:hAnsi="Arial" w:cs="Arial"/>
                <w:lang w:eastAsia="zh-CN"/>
              </w:rPr>
              <w:t>ApplicationReporting_Function_</w:t>
            </w:r>
            <w:r w:rsidR="004B1826">
              <w:rPr>
                <w:rFonts w:ascii="Arial" w:eastAsia="宋体" w:hAnsi="Arial" w:cs="Arial" w:hint="eastAsia"/>
                <w:lang w:eastAsia="zh-CN"/>
              </w:rPr>
              <w:t>49</w:t>
            </w:r>
          </w:p>
        </w:tc>
      </w:tr>
      <w:tr w:rsidR="00F05A2C" w:rsidRPr="00322E9D" w:rsidTr="00EE008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05A2C" w:rsidRPr="00A0213E" w:rsidRDefault="00F05A2C" w:rsidP="00EE0082">
            <w:pPr>
              <w:rPr>
                <w:rFonts w:ascii="Arial" w:hAnsi="Arial" w:cs="Arial"/>
                <w:color w:val="auto"/>
              </w:rPr>
            </w:pPr>
            <w:r w:rsidRPr="00A0213E">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A0213E" w:rsidRDefault="00F05A2C" w:rsidP="00EE0082">
            <w:pPr>
              <w:pStyle w:val="Body"/>
              <w:rPr>
                <w:rFonts w:ascii="Arial" w:eastAsia="宋体" w:hAnsi="Arial" w:cs="Arial"/>
                <w:lang w:eastAsia="zh-CN"/>
              </w:rPr>
            </w:pPr>
            <w:r w:rsidRPr="00A0213E">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rPr>
                <w:rFonts w:ascii="Arial" w:hAnsi="Arial" w:cs="Arial"/>
                <w:color w:val="auto"/>
              </w:rPr>
            </w:pPr>
            <w:r w:rsidRPr="00D3306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pStyle w:val="Body"/>
              <w:rPr>
                <w:rFonts w:ascii="Arial" w:eastAsia="宋体" w:hAnsi="Arial" w:cs="Arial"/>
                <w:lang w:eastAsia="zh-CN"/>
              </w:rPr>
            </w:pPr>
            <w:r w:rsidRPr="00D33061">
              <w:rPr>
                <w:rFonts w:ascii="Arial" w:eastAsia="宋体" w:hAnsi="Arial" w:cs="Arial"/>
                <w:lang w:eastAsia="zh-CN"/>
              </w:rPr>
              <w:t>No</w:t>
            </w:r>
          </w:p>
        </w:tc>
      </w:tr>
      <w:tr w:rsidR="00DB32A4" w:rsidRPr="00322E9D" w:rsidTr="00EE008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B32A4" w:rsidRPr="00A0213E" w:rsidRDefault="00DB32A4" w:rsidP="00EE0082">
            <w:pPr>
              <w:rPr>
                <w:rFonts w:ascii="Arial" w:hAnsi="Arial" w:cs="Arial"/>
                <w:color w:val="auto"/>
              </w:rPr>
            </w:pPr>
            <w:r w:rsidRPr="00A0213E">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B32A4" w:rsidRPr="00F30A6D" w:rsidRDefault="00DB32A4" w:rsidP="00EE0082">
            <w:pPr>
              <w:pStyle w:val="Body"/>
              <w:rPr>
                <w:rFonts w:ascii="Arial" w:eastAsia="宋体" w:hAnsi="Arial" w:cs="Arial"/>
                <w:lang w:eastAsia="zh-CN"/>
              </w:rPr>
            </w:pPr>
            <w:r w:rsidRPr="00A0213E">
              <w:rPr>
                <w:rFonts w:ascii="Arial" w:eastAsia="宋体" w:hAnsi="Arial" w:cs="Arial"/>
                <w:lang w:eastAsia="zh-CN"/>
              </w:rPr>
              <w:t xml:space="preserve"> </w:t>
            </w:r>
            <w:r w:rsidRPr="00F30A6D">
              <w:rPr>
                <w:rFonts w:ascii="Arial" w:eastAsia="宋体" w:hAnsi="Arial" w:cs="Arial"/>
                <w:lang w:eastAsia="zh-CN"/>
              </w:rPr>
              <w:t>Laptop1--</w:t>
            </w:r>
            <w:r>
              <w:rPr>
                <w:rFonts w:ascii="Arial" w:eastAsia="宋体" w:hAnsi="Arial" w:cs="Arial" w:hint="eastAsia"/>
                <w:lang w:eastAsia="zh-CN"/>
              </w:rPr>
              <w:t>--</w:t>
            </w:r>
            <w:r>
              <w:rPr>
                <w:rFonts w:ascii="Arial" w:eastAsia="宋体" w:hAnsi="Arial" w:cs="Arial"/>
                <w:lang w:eastAsia="zh-CN"/>
              </w:rPr>
              <w:t>-(wifi0/wifi1)AP</w:t>
            </w:r>
            <w:r>
              <w:rPr>
                <w:rFonts w:ascii="Arial" w:eastAsia="宋体" w:hAnsi="Arial" w:cs="Arial" w:hint="eastAsia"/>
                <w:lang w:eastAsia="zh-CN"/>
              </w:rPr>
              <w:t>(eth)</w:t>
            </w:r>
            <w:r w:rsidRPr="00F30A6D">
              <w:rPr>
                <w:rFonts w:ascii="Arial" w:eastAsia="宋体" w:hAnsi="Arial" w:cs="Arial"/>
                <w:lang w:eastAsia="zh-CN"/>
              </w:rPr>
              <w:t>_____</w:t>
            </w:r>
            <w:r>
              <w:rPr>
                <w:rFonts w:ascii="Arial" w:eastAsia="宋体" w:hAnsi="Arial" w:cs="Arial" w:hint="eastAsia"/>
                <w:lang w:eastAsia="zh-CN"/>
              </w:rPr>
              <w:t>(eth1)</w:t>
            </w:r>
            <w:r w:rsidRPr="00F30A6D">
              <w:rPr>
                <w:rFonts w:ascii="Arial" w:eastAsia="宋体" w:hAnsi="Arial" w:cs="Arial"/>
                <w:lang w:eastAsia="zh-CN"/>
              </w:rPr>
              <w:t>BR</w:t>
            </w:r>
            <w:r>
              <w:rPr>
                <w:rFonts w:ascii="Arial" w:eastAsia="宋体" w:hAnsi="Arial" w:cs="Arial" w:hint="eastAsia"/>
                <w:lang w:eastAsia="zh-CN"/>
              </w:rPr>
              <w:t>(eth0)</w:t>
            </w:r>
            <w:r w:rsidRPr="00F30A6D">
              <w:rPr>
                <w:rFonts w:ascii="Arial" w:eastAsia="宋体" w:hAnsi="Arial" w:cs="Arial"/>
                <w:lang w:eastAsia="zh-CN"/>
              </w:rPr>
              <w:t>_____Switch_____HM</w:t>
            </w:r>
          </w:p>
          <w:p w:rsidR="00DB32A4" w:rsidRDefault="00DB32A4" w:rsidP="00EE0082">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DB32A4" w:rsidRPr="00F30A6D" w:rsidRDefault="00DB32A4" w:rsidP="00EE0082">
            <w:pPr>
              <w:pStyle w:val="Body"/>
              <w:rPr>
                <w:rFonts w:ascii="Arial" w:eastAsia="宋体" w:hAnsi="Arial" w:cs="Arial"/>
                <w:lang w:eastAsia="zh-CN"/>
              </w:rPr>
            </w:pPr>
            <w:r>
              <w:rPr>
                <w:rFonts w:ascii="Arial" w:eastAsia="宋体" w:hAnsi="Arial" w:cs="Arial" w:hint="eastAsia"/>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r>
              <w:rPr>
                <w:rFonts w:ascii="Arial" w:eastAsia="宋体" w:hAnsi="Arial" w:cs="Arial"/>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DB32A4" w:rsidRPr="00A0213E" w:rsidRDefault="00DB32A4" w:rsidP="00EE0082">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r>
              <w:rPr>
                <w:rFonts w:ascii="Arial" w:eastAsia="宋体" w:hAnsi="Arial" w:cs="Arial"/>
                <w:lang w:eastAsia="zh-CN"/>
              </w:rPr>
              <w:t xml:space="preserve"> </w:t>
            </w:r>
            <w:r w:rsidRPr="00F30A6D">
              <w:rPr>
                <w:rFonts w:ascii="Arial" w:eastAsia="宋体" w:hAnsi="Arial" w:cs="Arial"/>
                <w:lang w:eastAsia="zh-CN"/>
              </w:rPr>
              <w:t xml:space="preserve">                  </w:t>
            </w:r>
            <w:r>
              <w:rPr>
                <w:rFonts w:ascii="Arial" w:eastAsia="宋体" w:hAnsi="Arial" w:cs="Arial" w:hint="eastAsia"/>
                <w:lang w:eastAsia="zh-CN"/>
              </w:rPr>
              <w:t xml:space="preserve">                    Internet</w:t>
            </w:r>
          </w:p>
        </w:tc>
      </w:tr>
      <w:tr w:rsidR="00DB32A4" w:rsidRPr="00322E9D" w:rsidTr="00EE008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B32A4" w:rsidRPr="00A0213E" w:rsidRDefault="00DB32A4" w:rsidP="00EE0082">
            <w:pPr>
              <w:rPr>
                <w:rFonts w:ascii="Arial" w:hAnsi="Arial" w:cs="Arial"/>
                <w:color w:val="auto"/>
              </w:rPr>
            </w:pPr>
            <w:r w:rsidRPr="00A0213E">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B32A4" w:rsidRPr="00A0213E" w:rsidRDefault="00DB32A4" w:rsidP="00EE0082">
            <w:pPr>
              <w:pStyle w:val="Body"/>
              <w:rPr>
                <w:rFonts w:ascii="Arial" w:eastAsia="宋体" w:hAnsi="Arial" w:cs="Arial"/>
                <w:lang w:eastAsia="zh-CN"/>
              </w:rPr>
            </w:pPr>
            <w:r>
              <w:rPr>
                <w:rFonts w:ascii="Arial" w:eastAsia="宋体" w:hAnsi="Arial" w:cs="Arial" w:hint="eastAsia"/>
                <w:lang w:eastAsia="zh-CN"/>
              </w:rPr>
              <w:t>Verify</w:t>
            </w:r>
            <w:r w:rsidR="00E24D42">
              <w:rPr>
                <w:rFonts w:ascii="Arial" w:eastAsia="宋体" w:hAnsi="Arial" w:cs="Arial" w:hint="eastAsia"/>
                <w:lang w:eastAsia="zh-CN"/>
              </w:rPr>
              <w:t xml:space="preserve"> enable </w:t>
            </w:r>
            <w:r w:rsidR="000E46E7">
              <w:rPr>
                <w:rFonts w:ascii="Arial" w:eastAsia="宋体" w:hAnsi="Arial" w:cs="Arial" w:hint="eastAsia"/>
                <w:lang w:eastAsia="zh-CN"/>
              </w:rPr>
              <w:t xml:space="preserve">fine granularity of </w:t>
            </w:r>
            <w:r>
              <w:rPr>
                <w:rFonts w:ascii="Arial" w:eastAsia="宋体" w:hAnsi="Arial" w:cs="Arial" w:hint="eastAsia"/>
                <w:lang w:eastAsia="zh-CN"/>
              </w:rPr>
              <w:t>collection interval and report interval</w:t>
            </w:r>
            <w:r w:rsidR="00584E29">
              <w:rPr>
                <w:rFonts w:ascii="Arial" w:eastAsia="宋体" w:hAnsi="Arial" w:cs="Arial" w:hint="eastAsia"/>
                <w:lang w:eastAsia="zh-CN"/>
              </w:rPr>
              <w:t xml:space="preserve"> when AP or BR already has had application reporting data for more than 1 hour.</w:t>
            </w:r>
          </w:p>
        </w:tc>
      </w:tr>
      <w:tr w:rsidR="00DB32A4" w:rsidRPr="00322E9D" w:rsidTr="00EE008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B32A4" w:rsidRPr="00A0213E" w:rsidRDefault="00DB32A4" w:rsidP="00EE0082">
            <w:pPr>
              <w:rPr>
                <w:rFonts w:ascii="Arial" w:eastAsia="宋体" w:hAnsi="Arial" w:cs="Arial"/>
                <w:color w:val="auto"/>
                <w:lang w:eastAsia="zh-CN"/>
              </w:rPr>
            </w:pPr>
            <w:r w:rsidRPr="00A0213E">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B32A4" w:rsidRPr="00F30A6D" w:rsidRDefault="00DB32A4" w:rsidP="00EE0082">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DB32A4" w:rsidRPr="00A0213E" w:rsidRDefault="00DB32A4" w:rsidP="00EE0082">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DB32A4" w:rsidRPr="00322E9D" w:rsidTr="00EE008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B32A4" w:rsidRPr="00A0213E" w:rsidRDefault="00DB32A4" w:rsidP="00EE0082">
            <w:pPr>
              <w:rPr>
                <w:rFonts w:ascii="Arial" w:hAnsi="Arial" w:cs="Arial"/>
                <w:color w:val="auto"/>
              </w:rPr>
            </w:pPr>
            <w:r w:rsidRPr="00A0213E">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B32A4" w:rsidRDefault="00DB32A4" w:rsidP="00EE0082">
            <w:pPr>
              <w:pStyle w:val="Body"/>
              <w:rPr>
                <w:rFonts w:ascii="Arial" w:eastAsia="宋体" w:hAnsi="Arial" w:cs="Arial"/>
                <w:lang w:eastAsia="zh-CN"/>
              </w:rPr>
            </w:pPr>
            <w:r>
              <w:rPr>
                <w:rFonts w:ascii="Arial" w:eastAsia="宋体" w:hAnsi="Arial" w:cs="Arial" w:hint="eastAsia"/>
                <w:lang w:eastAsia="zh-CN"/>
              </w:rPr>
              <w:t xml:space="preserve">AP and BR </w:t>
            </w:r>
            <w:r>
              <w:rPr>
                <w:rFonts w:ascii="Arial" w:eastAsia="宋体" w:hAnsi="Arial" w:cs="Arial"/>
                <w:lang w:eastAsia="zh-CN"/>
              </w:rPr>
              <w:t>are managed by HM</w:t>
            </w:r>
            <w:r>
              <w:rPr>
                <w:rFonts w:ascii="Arial" w:eastAsia="宋体" w:hAnsi="Arial" w:cs="Arial" w:hint="eastAsia"/>
                <w:lang w:eastAsia="zh-CN"/>
              </w:rPr>
              <w:t>.</w:t>
            </w:r>
          </w:p>
          <w:p w:rsidR="00DB32A4" w:rsidRPr="00F30A6D" w:rsidRDefault="00DB32A4" w:rsidP="00EE0082">
            <w:pPr>
              <w:pStyle w:val="Body"/>
              <w:rPr>
                <w:rFonts w:ascii="Arial" w:eastAsia="宋体" w:hAnsi="Arial" w:cs="Arial"/>
                <w:lang w:eastAsia="zh-CN"/>
              </w:rPr>
            </w:pPr>
            <w:r>
              <w:rPr>
                <w:rFonts w:ascii="Arial" w:eastAsia="宋体" w:hAnsi="Arial" w:cs="Arial" w:hint="eastAsia"/>
                <w:lang w:eastAsia="zh-CN"/>
              </w:rPr>
              <w:t>Set BR eth1 mode as bridge-802.1q, and AP eth as backhaul.</w:t>
            </w:r>
          </w:p>
          <w:p w:rsidR="00DB32A4" w:rsidRDefault="00DB32A4" w:rsidP="00EE0082">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interface.</w:t>
            </w:r>
          </w:p>
          <w:p w:rsidR="00DB32A4" w:rsidRPr="00A0213E" w:rsidRDefault="00756315" w:rsidP="00EE0082">
            <w:pPr>
              <w:pStyle w:val="Body"/>
              <w:rPr>
                <w:rFonts w:ascii="Arial" w:eastAsia="宋体" w:hAnsi="Arial" w:cs="Arial"/>
                <w:lang w:eastAsia="zh-CN"/>
              </w:rPr>
            </w:pPr>
            <w:r>
              <w:rPr>
                <w:rFonts w:ascii="Arial" w:eastAsia="宋体" w:hAnsi="Arial" w:cs="Arial" w:hint="eastAsia"/>
                <w:lang w:eastAsia="zh-CN"/>
              </w:rPr>
              <w:t xml:space="preserve">Laptop1 </w:t>
            </w:r>
            <w:r w:rsidR="00DB32A4">
              <w:rPr>
                <w:rFonts w:ascii="Arial" w:eastAsia="宋体" w:hAnsi="Arial" w:cs="Arial" w:hint="eastAsia"/>
                <w:lang w:eastAsia="zh-CN"/>
              </w:rPr>
              <w:t>connect</w:t>
            </w:r>
            <w:r>
              <w:rPr>
                <w:rFonts w:ascii="Arial" w:eastAsia="宋体" w:hAnsi="Arial" w:cs="Arial" w:hint="eastAsia"/>
                <w:lang w:eastAsia="zh-CN"/>
              </w:rPr>
              <w:t>s</w:t>
            </w:r>
            <w:r w:rsidR="00DB32A4">
              <w:rPr>
                <w:rFonts w:ascii="Arial" w:eastAsia="宋体" w:hAnsi="Arial" w:cs="Arial" w:hint="eastAsia"/>
                <w:lang w:eastAsia="zh-CN"/>
              </w:rPr>
              <w:t xml:space="preserve"> with SSID.</w:t>
            </w:r>
          </w:p>
        </w:tc>
      </w:tr>
      <w:tr w:rsidR="00DB32A4" w:rsidRPr="00322E9D" w:rsidTr="00EE0082">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DB32A4" w:rsidRPr="00A0213E" w:rsidRDefault="00DB32A4" w:rsidP="00EE0082">
            <w:pPr>
              <w:rPr>
                <w:rFonts w:ascii="Arial" w:hAnsi="Arial" w:cs="Arial"/>
                <w:color w:val="auto"/>
              </w:rPr>
            </w:pPr>
            <w:r w:rsidRPr="00A0213E">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B32A4" w:rsidRDefault="00DB32A4" w:rsidP="00EB7D7A">
            <w:pPr>
              <w:pStyle w:val="Body"/>
              <w:numPr>
                <w:ilvl w:val="0"/>
                <w:numId w:val="48"/>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 and BR.</w:t>
            </w:r>
          </w:p>
          <w:p w:rsidR="00DB32A4" w:rsidRPr="008870F2" w:rsidRDefault="00DB32A4" w:rsidP="00EB7D7A">
            <w:pPr>
              <w:pStyle w:val="Body"/>
              <w:numPr>
                <w:ilvl w:val="0"/>
                <w:numId w:val="48"/>
              </w:numPr>
              <w:ind w:left="268" w:hanging="268"/>
              <w:rPr>
                <w:rFonts w:ascii="Arial" w:eastAsia="宋体" w:hAnsi="Arial" w:cs="Arial"/>
                <w:strike/>
                <w:lang w:eastAsia="zh-CN"/>
              </w:rPr>
            </w:pPr>
            <w:r w:rsidRPr="008870F2">
              <w:rPr>
                <w:rFonts w:ascii="Arial" w:eastAsia="宋体" w:hAnsi="Arial" w:cs="Arial" w:hint="eastAsia"/>
                <w:strike/>
                <w:lang w:eastAsia="zh-CN"/>
              </w:rPr>
              <w:t>K</w:t>
            </w:r>
            <w:r w:rsidRPr="008870F2">
              <w:rPr>
                <w:rFonts w:ascii="Arial" w:eastAsia="宋体" w:hAnsi="Arial" w:cs="Arial"/>
                <w:strike/>
                <w:lang w:eastAsia="zh-CN"/>
              </w:rPr>
              <w:t>eep default settings</w:t>
            </w:r>
            <w:r w:rsidRPr="008870F2">
              <w:rPr>
                <w:rFonts w:ascii="Arial" w:eastAsia="宋体" w:hAnsi="Arial" w:cs="Arial" w:hint="eastAsia"/>
                <w:strike/>
                <w:lang w:eastAsia="zh-CN"/>
              </w:rPr>
              <w:t xml:space="preserve"> of background application reporting for every individual interface at AP and BR</w:t>
            </w:r>
          </w:p>
          <w:p w:rsidR="00E24D42" w:rsidRDefault="00DB32A4" w:rsidP="00EB7D7A">
            <w:pPr>
              <w:pStyle w:val="Body"/>
              <w:numPr>
                <w:ilvl w:val="0"/>
                <w:numId w:val="48"/>
              </w:numPr>
              <w:ind w:left="268" w:hanging="268"/>
              <w:rPr>
                <w:rFonts w:ascii="Arial" w:eastAsia="宋体" w:hAnsi="Arial" w:cs="Arial"/>
                <w:lang w:eastAsia="zh-CN"/>
              </w:rPr>
            </w:pPr>
            <w:r>
              <w:rPr>
                <w:rFonts w:ascii="Arial" w:eastAsia="宋体" w:hAnsi="Arial" w:cs="Arial" w:hint="eastAsia"/>
                <w:lang w:eastAsia="zh-CN"/>
              </w:rPr>
              <w:t>Enabl</w:t>
            </w:r>
            <w:r w:rsidR="00E24D42">
              <w:rPr>
                <w:rFonts w:ascii="Arial" w:eastAsia="宋体" w:hAnsi="Arial" w:cs="Arial" w:hint="eastAsia"/>
                <w:lang w:eastAsia="zh-CN"/>
              </w:rPr>
              <w:t xml:space="preserve">e </w:t>
            </w:r>
            <w:r w:rsidR="00267E9C">
              <w:rPr>
                <w:rFonts w:ascii="Arial" w:eastAsia="宋体" w:hAnsi="Arial" w:cs="Arial" w:hint="eastAsia"/>
                <w:lang w:eastAsia="zh-CN"/>
              </w:rPr>
              <w:t>applications for reporting</w:t>
            </w:r>
            <w:r w:rsidR="00F73B67">
              <w:rPr>
                <w:rFonts w:ascii="Arial" w:eastAsia="宋体" w:hAnsi="Arial" w:cs="Arial" w:hint="eastAsia"/>
                <w:lang w:eastAsia="zh-CN"/>
              </w:rPr>
              <w:t>.</w:t>
            </w:r>
          </w:p>
          <w:p w:rsidR="00584E29" w:rsidRDefault="00267E9C" w:rsidP="00EB7D7A">
            <w:pPr>
              <w:pStyle w:val="Body"/>
              <w:numPr>
                <w:ilvl w:val="0"/>
                <w:numId w:val="48"/>
              </w:numPr>
              <w:ind w:left="268" w:hanging="268"/>
              <w:rPr>
                <w:rFonts w:ascii="Arial" w:eastAsia="宋体" w:hAnsi="Arial" w:cs="Arial"/>
                <w:lang w:eastAsia="zh-CN"/>
              </w:rPr>
            </w:pPr>
            <w:r>
              <w:rPr>
                <w:rFonts w:ascii="Arial" w:eastAsia="宋体" w:hAnsi="Arial" w:cs="Arial" w:hint="eastAsia"/>
                <w:lang w:eastAsia="zh-CN"/>
              </w:rPr>
              <w:t>Launch application</w:t>
            </w:r>
            <w:r w:rsidR="00584E29">
              <w:rPr>
                <w:rFonts w:ascii="Arial" w:eastAsia="宋体" w:hAnsi="Arial" w:cs="Arial" w:hint="eastAsia"/>
                <w:lang w:eastAsia="zh-CN"/>
              </w:rPr>
              <w:t xml:space="preserve"> at laptop1.</w:t>
            </w:r>
          </w:p>
          <w:p w:rsidR="00E24D42" w:rsidRPr="00584E29" w:rsidRDefault="00584E29" w:rsidP="00EB7D7A">
            <w:pPr>
              <w:pStyle w:val="Body"/>
              <w:numPr>
                <w:ilvl w:val="0"/>
                <w:numId w:val="48"/>
              </w:numPr>
              <w:ind w:left="268" w:hanging="268"/>
              <w:rPr>
                <w:rFonts w:ascii="Arial" w:eastAsia="宋体" w:hAnsi="Arial" w:cs="Arial"/>
                <w:lang w:eastAsia="zh-CN"/>
              </w:rPr>
            </w:pPr>
            <w:r>
              <w:rPr>
                <w:rFonts w:ascii="Arial" w:eastAsia="宋体" w:hAnsi="Arial" w:cs="Arial" w:hint="eastAsia"/>
                <w:lang w:eastAsia="zh-CN"/>
              </w:rPr>
              <w:t>Afte</w:t>
            </w:r>
            <w:r w:rsidR="00B80BEE">
              <w:rPr>
                <w:rFonts w:ascii="Arial" w:eastAsia="宋体" w:hAnsi="Arial" w:cs="Arial" w:hint="eastAsia"/>
                <w:lang w:eastAsia="zh-CN"/>
              </w:rPr>
              <w:t>r enable applications</w:t>
            </w:r>
            <w:r>
              <w:rPr>
                <w:rFonts w:ascii="Arial" w:eastAsia="宋体" w:hAnsi="Arial" w:cs="Arial" w:hint="eastAsia"/>
                <w:lang w:eastAsia="zh-CN"/>
              </w:rPr>
              <w:t xml:space="preserve"> for reporting for more than 1 hour, s</w:t>
            </w:r>
            <w:r w:rsidR="00E24D42" w:rsidRPr="00584E29">
              <w:rPr>
                <w:rFonts w:ascii="Arial" w:eastAsia="宋体" w:hAnsi="Arial" w:cs="Arial" w:hint="eastAsia"/>
                <w:lang w:eastAsia="zh-CN"/>
              </w:rPr>
              <w:t>et finer granularity of collection interval and report interval</w:t>
            </w:r>
            <w:r w:rsidR="00B05CDD">
              <w:rPr>
                <w:rFonts w:ascii="Arial" w:eastAsia="宋体" w:hAnsi="Arial" w:cs="Arial" w:hint="eastAsia"/>
                <w:lang w:eastAsia="zh-CN"/>
              </w:rPr>
              <w:t xml:space="preserve"> less</w:t>
            </w:r>
            <w:r w:rsidR="00E24D42" w:rsidRPr="00584E29">
              <w:rPr>
                <w:rFonts w:ascii="Arial" w:eastAsia="宋体" w:hAnsi="Arial" w:cs="Arial" w:hint="eastAsia"/>
                <w:lang w:eastAsia="zh-CN"/>
              </w:rPr>
              <w:t xml:space="preserve"> than the default setting.</w:t>
            </w:r>
          </w:p>
          <w:p w:rsidR="00E24D42" w:rsidRDefault="00E24D42" w:rsidP="00584E29">
            <w:pPr>
              <w:pStyle w:val="Body"/>
              <w:ind w:left="268"/>
              <w:rPr>
                <w:rFonts w:ascii="Arial" w:eastAsia="宋体" w:hAnsi="Arial" w:cs="Arial"/>
                <w:lang w:eastAsia="zh-CN"/>
              </w:rPr>
            </w:pPr>
            <w:r>
              <w:rPr>
                <w:rFonts w:ascii="Arial" w:eastAsia="宋体" w:hAnsi="Arial" w:cs="Arial"/>
                <w:lang w:eastAsia="zh-CN"/>
              </w:rPr>
              <w:t>F</w:t>
            </w:r>
            <w:r>
              <w:rPr>
                <w:rFonts w:ascii="Arial" w:eastAsia="宋体" w:hAnsi="Arial" w:cs="Arial" w:hint="eastAsia"/>
                <w:lang w:eastAsia="zh-CN"/>
              </w:rPr>
              <w:t>or example, set both collection interval and report interval as 10 minutes</w:t>
            </w:r>
            <w:r w:rsidR="00584E29">
              <w:rPr>
                <w:rFonts w:ascii="Arial" w:eastAsia="宋体" w:hAnsi="Arial" w:cs="Arial" w:hint="eastAsia"/>
                <w:lang w:eastAsia="zh-CN"/>
              </w:rPr>
              <w:t>.</w:t>
            </w:r>
          </w:p>
          <w:p w:rsidR="00DB32A4" w:rsidRDefault="00584E29" w:rsidP="00EB7D7A">
            <w:pPr>
              <w:pStyle w:val="Body"/>
              <w:numPr>
                <w:ilvl w:val="0"/>
                <w:numId w:val="48"/>
              </w:numPr>
              <w:ind w:left="268" w:hanging="268"/>
              <w:rPr>
                <w:rFonts w:ascii="Arial" w:eastAsia="宋体" w:hAnsi="Arial" w:cs="Arial"/>
                <w:lang w:eastAsia="zh-CN"/>
              </w:rPr>
            </w:pPr>
            <w:r>
              <w:rPr>
                <w:rFonts w:ascii="Arial" w:eastAsia="宋体" w:hAnsi="Arial" w:cs="Arial" w:hint="eastAsia"/>
                <w:lang w:eastAsia="zh-CN"/>
              </w:rPr>
              <w:t>Login AP or</w:t>
            </w:r>
            <w:r w:rsidR="00DB32A4">
              <w:rPr>
                <w:rFonts w:ascii="Arial" w:eastAsia="宋体" w:hAnsi="Arial" w:cs="Arial" w:hint="eastAsia"/>
                <w:lang w:eastAsia="zh-CN"/>
              </w:rPr>
              <w:t xml:space="preserve"> BR shell, check application reporting file at </w:t>
            </w:r>
            <w:r w:rsidR="00DB32A4">
              <w:rPr>
                <w:rFonts w:ascii="Arial" w:eastAsia="宋体" w:hAnsi="Arial" w:cs="Arial"/>
                <w:lang w:eastAsia="zh-CN"/>
              </w:rPr>
              <w:t>“</w:t>
            </w:r>
            <w:r w:rsidR="00DB32A4">
              <w:rPr>
                <w:rFonts w:ascii="Arial" w:eastAsia="宋体" w:hAnsi="Arial" w:cs="Arial" w:hint="eastAsia"/>
                <w:lang w:eastAsia="zh-CN"/>
              </w:rPr>
              <w:t>/tmp/L7_report</w:t>
            </w:r>
            <w:r w:rsidR="00DB32A4">
              <w:rPr>
                <w:rFonts w:ascii="Arial" w:eastAsia="宋体" w:hAnsi="Arial" w:cs="Arial"/>
                <w:lang w:eastAsia="zh-CN"/>
              </w:rPr>
              <w:t>”</w:t>
            </w:r>
            <w:r w:rsidR="00DB32A4">
              <w:rPr>
                <w:rFonts w:ascii="Arial" w:eastAsia="宋体" w:hAnsi="Arial" w:cs="Arial" w:hint="eastAsia"/>
                <w:lang w:eastAsia="zh-CN"/>
              </w:rPr>
              <w:t>.</w:t>
            </w:r>
          </w:p>
          <w:p w:rsidR="00584E29" w:rsidRDefault="00584E29" w:rsidP="00EB7D7A">
            <w:pPr>
              <w:pStyle w:val="Body"/>
              <w:numPr>
                <w:ilvl w:val="0"/>
                <w:numId w:val="48"/>
              </w:numPr>
              <w:ind w:left="268" w:hanging="268"/>
              <w:rPr>
                <w:rFonts w:ascii="Arial" w:eastAsia="宋体" w:hAnsi="Arial" w:cs="Arial"/>
                <w:lang w:eastAsia="zh-CN"/>
              </w:rPr>
            </w:pPr>
            <w:r>
              <w:rPr>
                <w:rFonts w:ascii="Arial" w:eastAsia="宋体" w:hAnsi="Arial" w:cs="Arial" w:hint="eastAsia"/>
                <w:lang w:eastAsia="zh-CN"/>
              </w:rPr>
              <w:t>Keep AP or BR power on for more than 1 report interval.</w:t>
            </w:r>
          </w:p>
          <w:p w:rsidR="00BD6EAB" w:rsidRPr="00BD6EAB" w:rsidRDefault="00B80BEE" w:rsidP="00EB7D7A">
            <w:pPr>
              <w:pStyle w:val="Body"/>
              <w:numPr>
                <w:ilvl w:val="0"/>
                <w:numId w:val="48"/>
              </w:numPr>
              <w:ind w:left="268" w:hanging="268"/>
              <w:rPr>
                <w:rFonts w:ascii="Arial" w:eastAsia="宋体" w:hAnsi="Arial" w:cs="Arial"/>
                <w:lang w:eastAsia="zh-CN"/>
              </w:rPr>
            </w:pPr>
            <w:r>
              <w:rPr>
                <w:rFonts w:ascii="Arial" w:eastAsia="宋体" w:hAnsi="Arial" w:cs="Arial" w:hint="eastAsia"/>
                <w:lang w:eastAsia="zh-CN"/>
              </w:rPr>
              <w:t>Logi</w:t>
            </w:r>
            <w:r w:rsidR="00584E29">
              <w:rPr>
                <w:rFonts w:ascii="Arial" w:eastAsia="宋体" w:hAnsi="Arial" w:cs="Arial" w:hint="eastAsia"/>
                <w:lang w:eastAsia="zh-CN"/>
              </w:rPr>
              <w:t xml:space="preserve">n AP or BR shell, check application reporting file at </w:t>
            </w:r>
            <w:r w:rsidR="00584E29">
              <w:rPr>
                <w:rFonts w:ascii="Arial" w:eastAsia="宋体" w:hAnsi="Arial" w:cs="Arial"/>
                <w:lang w:eastAsia="zh-CN"/>
              </w:rPr>
              <w:t>“</w:t>
            </w:r>
            <w:r w:rsidR="00584E29">
              <w:rPr>
                <w:rFonts w:ascii="Arial" w:eastAsia="宋体" w:hAnsi="Arial" w:cs="Arial" w:hint="eastAsia"/>
                <w:lang w:eastAsia="zh-CN"/>
              </w:rPr>
              <w:t>/tmp/L7_report</w:t>
            </w:r>
            <w:r w:rsidR="00584E29">
              <w:rPr>
                <w:rFonts w:ascii="Arial" w:eastAsia="宋体" w:hAnsi="Arial" w:cs="Arial"/>
                <w:lang w:eastAsia="zh-CN"/>
              </w:rPr>
              <w:t>”</w:t>
            </w:r>
            <w:r w:rsidR="00584E29">
              <w:rPr>
                <w:rFonts w:ascii="Arial" w:eastAsia="宋体" w:hAnsi="Arial" w:cs="Arial" w:hint="eastAsia"/>
                <w:lang w:eastAsia="zh-CN"/>
              </w:rPr>
              <w:t>.</w:t>
            </w:r>
          </w:p>
          <w:p w:rsidR="00584E29" w:rsidRDefault="00584E29" w:rsidP="00EB7D7A">
            <w:pPr>
              <w:pStyle w:val="Body"/>
              <w:numPr>
                <w:ilvl w:val="0"/>
                <w:numId w:val="48"/>
              </w:numPr>
              <w:ind w:left="268" w:hanging="268"/>
              <w:rPr>
                <w:rFonts w:ascii="Arial" w:eastAsia="宋体" w:hAnsi="Arial" w:cs="Arial"/>
                <w:lang w:eastAsia="zh-CN"/>
              </w:rPr>
            </w:pPr>
            <w:r>
              <w:rPr>
                <w:rFonts w:ascii="Arial" w:eastAsia="宋体" w:hAnsi="Arial" w:cs="Arial"/>
                <w:lang w:eastAsia="zh-CN"/>
              </w:rPr>
              <w:t>K</w:t>
            </w:r>
            <w:r>
              <w:rPr>
                <w:rFonts w:ascii="Arial" w:eastAsia="宋体" w:hAnsi="Arial" w:cs="Arial" w:hint="eastAsia"/>
                <w:lang w:eastAsia="zh-CN"/>
              </w:rPr>
              <w:t>eep AP or BR power on for more than 1 hour</w:t>
            </w:r>
          </w:p>
          <w:p w:rsidR="00BD6EAB" w:rsidRPr="00BD6EAB" w:rsidRDefault="00584E29" w:rsidP="00EB7D7A">
            <w:pPr>
              <w:pStyle w:val="Body"/>
              <w:numPr>
                <w:ilvl w:val="0"/>
                <w:numId w:val="48"/>
              </w:numPr>
              <w:ind w:left="410" w:hanging="410"/>
              <w:rPr>
                <w:rFonts w:ascii="Arial" w:eastAsia="宋体" w:hAnsi="Arial" w:cs="Arial"/>
                <w:lang w:eastAsia="zh-CN"/>
              </w:rPr>
            </w:pPr>
            <w:r>
              <w:rPr>
                <w:rFonts w:ascii="Arial" w:eastAsia="宋体" w:hAnsi="Arial" w:cs="Arial" w:hint="eastAsia"/>
                <w:lang w:eastAsia="zh-CN"/>
              </w:rPr>
              <w:t>Check background application reporting still works as common, and finer granularity reporting doesn</w:t>
            </w:r>
            <w:r>
              <w:rPr>
                <w:rFonts w:ascii="Arial" w:eastAsia="宋体" w:hAnsi="Arial" w:cs="Arial"/>
                <w:lang w:eastAsia="zh-CN"/>
              </w:rPr>
              <w:t>’</w:t>
            </w:r>
            <w:r>
              <w:rPr>
                <w:rFonts w:ascii="Arial" w:eastAsia="宋体" w:hAnsi="Arial" w:cs="Arial" w:hint="eastAsia"/>
                <w:lang w:eastAsia="zh-CN"/>
              </w:rPr>
              <w:t xml:space="preserve">t intrupt background reporting. </w:t>
            </w:r>
          </w:p>
        </w:tc>
      </w:tr>
      <w:tr w:rsidR="00DB32A4" w:rsidRPr="00322E9D" w:rsidTr="00EE0082">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DB32A4" w:rsidRPr="00A0213E" w:rsidRDefault="00DB32A4" w:rsidP="00EE0082">
            <w:pPr>
              <w:rPr>
                <w:rFonts w:ascii="Arial" w:hAnsi="Arial" w:cs="Arial"/>
                <w:color w:val="auto"/>
              </w:rPr>
            </w:pPr>
            <w:r w:rsidRPr="00A0213E">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73B67" w:rsidRDefault="00584E29" w:rsidP="00F73B67">
            <w:pPr>
              <w:pStyle w:val="Body"/>
              <w:rPr>
                <w:rFonts w:ascii="Arial" w:eastAsia="宋体" w:hAnsi="Arial" w:cs="Arial"/>
                <w:lang w:eastAsia="zh-CN"/>
              </w:rPr>
            </w:pPr>
            <w:r>
              <w:rPr>
                <w:rFonts w:ascii="Arial" w:eastAsia="宋体" w:hAnsi="Arial" w:cs="Arial" w:hint="eastAsia"/>
                <w:lang w:eastAsia="zh-CN"/>
              </w:rPr>
              <w:t xml:space="preserve">Step </w:t>
            </w:r>
            <w:r w:rsidR="00F73B67">
              <w:rPr>
                <w:rFonts w:ascii="Arial" w:eastAsia="宋体" w:hAnsi="Arial" w:cs="Arial" w:hint="eastAsia"/>
                <w:lang w:eastAsia="zh-CN"/>
              </w:rPr>
              <w:t>5. Set collection interval and report interval successfully.</w:t>
            </w:r>
          </w:p>
          <w:p w:rsidR="00F73B67" w:rsidRDefault="00F73B67" w:rsidP="00F73B67">
            <w:pPr>
              <w:pStyle w:val="Body"/>
              <w:rPr>
                <w:rFonts w:ascii="Arial" w:eastAsia="宋体" w:hAnsi="Arial" w:cs="Arial"/>
                <w:lang w:eastAsia="zh-CN"/>
              </w:rPr>
            </w:pPr>
            <w:r>
              <w:rPr>
                <w:rFonts w:ascii="Arial" w:eastAsia="宋体" w:hAnsi="Arial" w:cs="Arial" w:hint="eastAsia"/>
                <w:lang w:eastAsia="zh-CN"/>
              </w:rPr>
              <w:t xml:space="preserve">Step 6. </w:t>
            </w:r>
            <w:r w:rsidR="00B80BEE">
              <w:rPr>
                <w:rFonts w:ascii="Arial" w:eastAsia="宋体" w:hAnsi="Arial" w:cs="Arial" w:hint="eastAsia"/>
                <w:lang w:eastAsia="zh-CN"/>
              </w:rPr>
              <w:t>AP or BR reports previous 1 hour data with finer granularity.</w:t>
            </w:r>
          </w:p>
          <w:p w:rsidR="00DB2C07" w:rsidRPr="00DB2C07" w:rsidRDefault="00DB2C07" w:rsidP="00DB2C07">
            <w:pPr>
              <w:pStyle w:val="Body"/>
              <w:rPr>
                <w:rFonts w:ascii="Arial" w:eastAsia="宋体" w:hAnsi="Arial" w:cs="Arial"/>
                <w:lang w:eastAsia="zh-CN"/>
              </w:rPr>
            </w:pPr>
            <w:r w:rsidRPr="00DB2C07">
              <w:rPr>
                <w:rFonts w:ascii="Arial" w:eastAsia="宋体" w:hAnsi="Arial" w:cs="Arial"/>
                <w:lang w:eastAsia="zh-CN"/>
              </w:rPr>
              <w:t>2012-12-11 16:46:17 info    l7d: A new report file created: "08EA440EE4000082.hpr"</w:t>
            </w:r>
          </w:p>
          <w:p w:rsidR="00DB2C07" w:rsidRPr="00DB2C07" w:rsidRDefault="00DB2C07" w:rsidP="00DB2C07">
            <w:pPr>
              <w:pStyle w:val="Body"/>
              <w:rPr>
                <w:rFonts w:ascii="Arial" w:eastAsia="宋体" w:hAnsi="Arial" w:cs="Arial"/>
                <w:lang w:eastAsia="zh-CN"/>
              </w:rPr>
            </w:pPr>
            <w:r w:rsidRPr="00DB2C07">
              <w:rPr>
                <w:rFonts w:ascii="Arial" w:eastAsia="宋体" w:hAnsi="Arial" w:cs="Arial"/>
                <w:lang w:eastAsia="zh-CN"/>
              </w:rPr>
              <w:t>2012-12-11 16:46:17 debug   l7d: A new report start: from 46:01 to 46:01, span 60</w:t>
            </w:r>
          </w:p>
          <w:p w:rsidR="00DB2C07" w:rsidRPr="00DB2C07" w:rsidRDefault="00DB2C07" w:rsidP="00DB2C07">
            <w:pPr>
              <w:pStyle w:val="Body"/>
              <w:rPr>
                <w:rFonts w:ascii="Arial" w:eastAsia="宋体" w:hAnsi="Arial" w:cs="Arial"/>
                <w:lang w:eastAsia="zh-CN"/>
              </w:rPr>
            </w:pPr>
            <w:r w:rsidRPr="00DB2C07">
              <w:rPr>
                <w:rFonts w:ascii="Arial" w:eastAsia="宋体" w:hAnsi="Arial" w:cs="Arial"/>
                <w:lang w:eastAsia="zh-CN"/>
              </w:rPr>
              <w:t>2012-12-11 16:46:17 debug   l7d: [rpt_basic]: On reporting thread: c_intv 1, span 60, lead_tm 0, type 1</w:t>
            </w:r>
          </w:p>
          <w:p w:rsidR="00DB2C07" w:rsidRPr="00DB2C07" w:rsidRDefault="00DB2C07" w:rsidP="00DB2C07">
            <w:pPr>
              <w:pStyle w:val="Body"/>
              <w:rPr>
                <w:rFonts w:ascii="Arial" w:eastAsia="宋体" w:hAnsi="Arial" w:cs="Arial"/>
                <w:lang w:eastAsia="zh-CN"/>
              </w:rPr>
            </w:pPr>
            <w:r w:rsidRPr="00DB2C07">
              <w:rPr>
                <w:rFonts w:ascii="Arial" w:eastAsia="宋体" w:hAnsi="Arial" w:cs="Arial"/>
                <w:lang w:eastAsia="zh-CN"/>
              </w:rPr>
              <w:t>2012-12-11 16:46:17 debug   l7d: Start an immediate report (high resolution) ending at 46 min for the past hour</w:t>
            </w:r>
          </w:p>
          <w:p w:rsidR="00DB2C07" w:rsidRPr="00DB2C07" w:rsidRDefault="00DB2C07" w:rsidP="00DB2C07">
            <w:pPr>
              <w:pStyle w:val="Body"/>
              <w:rPr>
                <w:rFonts w:ascii="Arial" w:eastAsia="宋体" w:hAnsi="Arial" w:cs="Arial"/>
                <w:lang w:eastAsia="zh-CN"/>
              </w:rPr>
            </w:pPr>
            <w:r w:rsidRPr="00DB2C07">
              <w:rPr>
                <w:rFonts w:ascii="Arial" w:eastAsia="宋体" w:hAnsi="Arial" w:cs="Arial"/>
                <w:lang w:eastAsia="zh-CN"/>
              </w:rPr>
              <w:t>2012-12-11 16:46:17 debug   l7d: L7D set timer for high resolution to 47 min, 46 second remain</w:t>
            </w:r>
          </w:p>
          <w:p w:rsidR="00DB2C07" w:rsidRPr="00DB2C07" w:rsidRDefault="00DB2C07" w:rsidP="00DB2C07">
            <w:pPr>
              <w:pStyle w:val="Body"/>
              <w:rPr>
                <w:rFonts w:ascii="Arial" w:eastAsia="宋体" w:hAnsi="Arial" w:cs="Arial"/>
                <w:lang w:eastAsia="zh-CN"/>
              </w:rPr>
            </w:pPr>
            <w:r w:rsidRPr="00DB2C07">
              <w:rPr>
                <w:rFonts w:ascii="Arial" w:eastAsia="宋体" w:hAnsi="Arial" w:cs="Arial"/>
                <w:lang w:eastAsia="zh-CN"/>
              </w:rPr>
              <w:t>2012-12-11 16:46:17 info    l7d: Start timers in period CLI (112)</w:t>
            </w:r>
          </w:p>
          <w:p w:rsidR="00DB2C07" w:rsidRDefault="00DB2C07" w:rsidP="00DB2C07">
            <w:pPr>
              <w:pStyle w:val="Body"/>
              <w:rPr>
                <w:rFonts w:ascii="Arial" w:eastAsia="宋体" w:hAnsi="Arial" w:cs="Arial"/>
                <w:lang w:eastAsia="zh-CN"/>
              </w:rPr>
            </w:pPr>
            <w:r w:rsidRPr="00DB2C07">
              <w:rPr>
                <w:rFonts w:ascii="Arial" w:eastAsia="宋体" w:hAnsi="Arial" w:cs="Arial"/>
                <w:lang w:eastAsia="zh-CN"/>
              </w:rPr>
              <w:t>2012-12-11 16:46:17 info    ah_cli: admin:&lt;application reporting collection-period 60 report-period 60&gt;</w:t>
            </w:r>
          </w:p>
          <w:p w:rsidR="00B80BEE" w:rsidRDefault="00B80BEE" w:rsidP="00F73B67">
            <w:pPr>
              <w:pStyle w:val="Body"/>
              <w:rPr>
                <w:rFonts w:ascii="Arial" w:eastAsia="宋体" w:hAnsi="Arial" w:cs="Arial"/>
                <w:lang w:eastAsia="zh-CN"/>
              </w:rPr>
            </w:pPr>
            <w:r>
              <w:rPr>
                <w:rFonts w:ascii="Arial" w:eastAsia="宋体" w:hAnsi="Arial" w:cs="Arial" w:hint="eastAsia"/>
                <w:lang w:eastAsia="zh-CN"/>
              </w:rPr>
              <w:t>Step 8. AP or BR report data with finer granularity on the new report interval.</w:t>
            </w:r>
          </w:p>
          <w:p w:rsidR="00DB2C07" w:rsidRDefault="00DB2C07" w:rsidP="00F73B67">
            <w:pPr>
              <w:pStyle w:val="Body"/>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how log buffer:</w:t>
            </w:r>
          </w:p>
          <w:p w:rsidR="00DB2C07" w:rsidRDefault="00DB2C07" w:rsidP="00F73B67">
            <w:pPr>
              <w:pStyle w:val="Body"/>
              <w:rPr>
                <w:rFonts w:ascii="Arial" w:eastAsia="宋体" w:hAnsi="Arial" w:cs="Arial"/>
                <w:lang w:eastAsia="zh-CN"/>
              </w:rPr>
            </w:pPr>
          </w:p>
          <w:p w:rsidR="00DB32A4" w:rsidRPr="00973C62" w:rsidRDefault="00B80BEE" w:rsidP="00EE0082">
            <w:pPr>
              <w:pStyle w:val="Body"/>
              <w:rPr>
                <w:rFonts w:ascii="Arial" w:eastAsia="宋体" w:hAnsi="Arial" w:cs="Arial"/>
                <w:lang w:eastAsia="zh-CN"/>
              </w:rPr>
            </w:pPr>
            <w:r>
              <w:rPr>
                <w:rFonts w:ascii="Arial" w:eastAsia="宋体" w:hAnsi="Arial" w:cs="Arial" w:hint="eastAsia"/>
                <w:lang w:eastAsia="zh-CN"/>
              </w:rPr>
              <w:lastRenderedPageBreak/>
              <w:t xml:space="preserve">Step 10. </w:t>
            </w:r>
            <w:r w:rsidR="00BD6EAB">
              <w:rPr>
                <w:rFonts w:ascii="Arial" w:eastAsia="宋体" w:hAnsi="Arial" w:cs="Arial" w:hint="eastAsia"/>
                <w:lang w:eastAsia="zh-CN"/>
              </w:rPr>
              <w:t xml:space="preserve">The background reporting and </w:t>
            </w:r>
            <w:r>
              <w:rPr>
                <w:rFonts w:ascii="Arial" w:eastAsia="宋体" w:hAnsi="Arial" w:cs="Arial" w:hint="eastAsia"/>
                <w:lang w:eastAsia="zh-CN"/>
              </w:rPr>
              <w:t xml:space="preserve">finer granularity reporting </w:t>
            </w:r>
            <w:r w:rsidR="00BD6EAB">
              <w:rPr>
                <w:rFonts w:ascii="Arial" w:eastAsia="宋体" w:hAnsi="Arial" w:cs="Arial" w:hint="eastAsia"/>
                <w:lang w:eastAsia="zh-CN"/>
              </w:rPr>
              <w:t xml:space="preserve">co-exists, no </w:t>
            </w:r>
            <w:r w:rsidR="00BD6EAB">
              <w:rPr>
                <w:rFonts w:ascii="Arial" w:eastAsia="宋体" w:hAnsi="Arial" w:cs="Arial"/>
                <w:lang w:eastAsia="zh-CN"/>
              </w:rPr>
              <w:t>disturb</w:t>
            </w:r>
            <w:r w:rsidR="00BD6EAB">
              <w:rPr>
                <w:rFonts w:ascii="Arial" w:eastAsia="宋体" w:hAnsi="Arial" w:cs="Arial" w:hint="eastAsia"/>
                <w:lang w:eastAsia="zh-CN"/>
              </w:rPr>
              <w:t>ance between each other.</w:t>
            </w:r>
          </w:p>
        </w:tc>
      </w:tr>
      <w:tr w:rsidR="00DB32A4" w:rsidRPr="00322E9D" w:rsidTr="00EE0082">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DB32A4" w:rsidRPr="00A0213E" w:rsidRDefault="00DB32A4" w:rsidP="00EE0082">
            <w:pPr>
              <w:rPr>
                <w:rFonts w:ascii="Arial" w:eastAsia="宋体" w:hAnsi="Arial" w:cs="Arial"/>
                <w:color w:val="auto"/>
                <w:lang w:eastAsia="zh-CN"/>
              </w:rPr>
            </w:pPr>
            <w:r w:rsidRPr="00A0213E">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B32A4" w:rsidRPr="00A0213E" w:rsidRDefault="00DB32A4" w:rsidP="00EE0082">
            <w:pPr>
              <w:pStyle w:val="Body"/>
              <w:rPr>
                <w:rFonts w:ascii="Arial" w:eastAsia="宋体" w:hAnsi="Arial" w:cs="Arial"/>
                <w:lang w:eastAsia="zh-CN"/>
              </w:rPr>
            </w:pPr>
          </w:p>
        </w:tc>
      </w:tr>
      <w:tr w:rsidR="00DB32A4" w:rsidRPr="00322E9D" w:rsidTr="00EE0082">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DB32A4" w:rsidRPr="00A0213E" w:rsidRDefault="00DB32A4" w:rsidP="00EE0082">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A524F" w:rsidRDefault="006A524F" w:rsidP="00EE0082">
            <w:pPr>
              <w:pStyle w:val="Body"/>
              <w:rPr>
                <w:rFonts w:ascii="Arial" w:eastAsia="宋体" w:hAnsi="Arial" w:cs="Arial"/>
                <w:lang w:eastAsia="zh-CN"/>
              </w:rPr>
            </w:pPr>
            <w:r>
              <w:rPr>
                <w:rFonts w:ascii="Arial" w:eastAsia="宋体" w:hAnsi="Arial" w:cs="Arial" w:hint="eastAsia"/>
                <w:lang w:eastAsia="zh-CN"/>
              </w:rPr>
              <w:t>Explaination for step 6:</w:t>
            </w:r>
          </w:p>
          <w:p w:rsidR="006A524F" w:rsidRDefault="006A524F" w:rsidP="006A524F">
            <w:pPr>
              <w:pStyle w:val="Body"/>
              <w:rPr>
                <w:rFonts w:ascii="Arial" w:eastAsia="宋体" w:hAnsi="Arial" w:cs="Arial"/>
                <w:lang w:eastAsia="zh-CN"/>
              </w:rPr>
            </w:pPr>
            <w:r>
              <w:rPr>
                <w:rFonts w:ascii="Arial" w:eastAsia="宋体" w:hAnsi="Arial" w:cs="Arial" w:hint="eastAsia"/>
                <w:lang w:eastAsia="zh-CN"/>
              </w:rPr>
              <w:t>For example:</w:t>
            </w:r>
          </w:p>
          <w:p w:rsidR="006A524F" w:rsidRDefault="006A524F" w:rsidP="00EB7D7A">
            <w:pPr>
              <w:pStyle w:val="Body"/>
              <w:numPr>
                <w:ilvl w:val="0"/>
                <w:numId w:val="55"/>
              </w:numPr>
              <w:ind w:left="268" w:hanging="268"/>
              <w:rPr>
                <w:rFonts w:ascii="Arial" w:eastAsia="宋体" w:hAnsi="Arial" w:cs="Arial"/>
                <w:lang w:eastAsia="zh-CN"/>
              </w:rPr>
            </w:pPr>
            <w:r>
              <w:rPr>
                <w:rFonts w:ascii="Arial" w:eastAsia="宋体" w:hAnsi="Arial" w:cs="Arial"/>
                <w:lang w:eastAsia="zh-CN"/>
              </w:rPr>
              <w:t>I</w:t>
            </w:r>
            <w:r>
              <w:rPr>
                <w:rFonts w:ascii="Arial" w:eastAsia="宋体" w:hAnsi="Arial" w:cs="Arial" w:hint="eastAsia"/>
                <w:lang w:eastAsia="zh-CN"/>
              </w:rPr>
              <w:t>f HiveOS stores previous 1 hour data from 00:12:00 to 01:12:00.</w:t>
            </w:r>
          </w:p>
          <w:p w:rsidR="006A524F" w:rsidRDefault="006A524F" w:rsidP="00351BC8">
            <w:pPr>
              <w:pStyle w:val="Body"/>
              <w:ind w:left="268"/>
              <w:rPr>
                <w:rFonts w:ascii="Arial" w:eastAsia="宋体" w:hAnsi="Arial" w:cs="Arial"/>
                <w:lang w:eastAsia="zh-CN"/>
              </w:rPr>
            </w:pPr>
            <w:r>
              <w:rPr>
                <w:rFonts w:ascii="Arial" w:eastAsia="宋体" w:hAnsi="Arial" w:cs="Arial" w:hint="eastAsia"/>
                <w:lang w:eastAsia="zh-CN"/>
              </w:rPr>
              <w:t xml:space="preserve">Issue </w:t>
            </w:r>
            <w:r>
              <w:rPr>
                <w:rFonts w:ascii="Arial" w:eastAsia="宋体" w:hAnsi="Arial" w:cs="Arial"/>
                <w:lang w:eastAsia="zh-CN"/>
              </w:rPr>
              <w:t>“</w:t>
            </w:r>
            <w:r w:rsidRPr="00E150E6">
              <w:rPr>
                <w:rFonts w:ascii="Arial" w:eastAsia="宋体" w:hAnsi="Arial" w:cs="Arial"/>
                <w:lang w:eastAsia="zh-CN"/>
              </w:rPr>
              <w:t>application r</w:t>
            </w:r>
            <w:r>
              <w:rPr>
                <w:rFonts w:ascii="Arial" w:eastAsia="宋体" w:hAnsi="Arial" w:cs="Arial"/>
                <w:lang w:eastAsia="zh-CN"/>
              </w:rPr>
              <w:t xml:space="preserve">eporting collection-period </w:t>
            </w:r>
            <w:r>
              <w:rPr>
                <w:rFonts w:ascii="Arial" w:eastAsia="宋体" w:hAnsi="Arial" w:cs="Arial" w:hint="eastAsia"/>
                <w:lang w:eastAsia="zh-CN"/>
              </w:rPr>
              <w:t>600</w:t>
            </w:r>
            <w:r>
              <w:rPr>
                <w:rFonts w:ascii="Arial" w:eastAsia="宋体" w:hAnsi="Arial" w:cs="Arial"/>
                <w:lang w:eastAsia="zh-CN"/>
              </w:rPr>
              <w:t xml:space="preserve"> report-period </w:t>
            </w:r>
            <w:r>
              <w:rPr>
                <w:rFonts w:ascii="Arial" w:eastAsia="宋体" w:hAnsi="Arial" w:cs="Arial" w:hint="eastAsia"/>
                <w:lang w:eastAsia="zh-CN"/>
              </w:rPr>
              <w:t>600</w:t>
            </w:r>
            <w:r>
              <w:rPr>
                <w:rFonts w:ascii="Arial" w:eastAsia="宋体" w:hAnsi="Arial" w:cs="Arial"/>
                <w:lang w:eastAsia="zh-CN"/>
              </w:rPr>
              <w:t>”</w:t>
            </w:r>
            <w:r>
              <w:rPr>
                <w:rFonts w:ascii="Arial" w:eastAsia="宋体" w:hAnsi="Arial" w:cs="Arial" w:hint="eastAsia"/>
                <w:lang w:eastAsia="zh-CN"/>
              </w:rPr>
              <w:t xml:space="preserve"> at 01:12:00.</w:t>
            </w:r>
          </w:p>
          <w:p w:rsidR="00351BC8" w:rsidRDefault="006A524F" w:rsidP="00351BC8">
            <w:pPr>
              <w:pStyle w:val="Body"/>
              <w:ind w:left="268"/>
              <w:rPr>
                <w:rFonts w:ascii="Arial" w:eastAsia="宋体" w:hAnsi="Arial" w:cs="Arial"/>
                <w:lang w:eastAsia="zh-CN"/>
              </w:rPr>
            </w:pPr>
            <w:r>
              <w:rPr>
                <w:rFonts w:ascii="Arial" w:eastAsia="宋体" w:hAnsi="Arial" w:cs="Arial"/>
                <w:lang w:eastAsia="zh-CN"/>
              </w:rPr>
              <w:t xml:space="preserve">At </w:t>
            </w:r>
            <w:r>
              <w:rPr>
                <w:rFonts w:ascii="Arial" w:eastAsia="宋体" w:hAnsi="Arial" w:cs="Arial" w:hint="eastAsia"/>
                <w:lang w:eastAsia="zh-CN"/>
              </w:rPr>
              <w:t>step 6. HiveOS only reports data from 00:20:00 to 01:10:00, and ignore data from 00:12:00 to 00:20:00. The data from 01:10:00 to 01:12:00 will be reported next time.</w:t>
            </w:r>
          </w:p>
          <w:p w:rsidR="00BD6EAB" w:rsidRDefault="00BD6EAB" w:rsidP="00EB7D7A">
            <w:pPr>
              <w:pStyle w:val="Body"/>
              <w:numPr>
                <w:ilvl w:val="0"/>
                <w:numId w:val="55"/>
              </w:numPr>
              <w:ind w:left="268" w:hanging="268"/>
              <w:rPr>
                <w:rFonts w:ascii="Arial" w:eastAsia="宋体" w:hAnsi="Arial" w:cs="Arial"/>
                <w:lang w:eastAsia="zh-CN"/>
              </w:rPr>
            </w:pPr>
            <w:r>
              <w:rPr>
                <w:rFonts w:ascii="Arial" w:eastAsia="宋体" w:hAnsi="Arial" w:cs="Arial" w:hint="eastAsia"/>
                <w:lang w:eastAsia="zh-CN"/>
              </w:rPr>
              <w:t>This case verifies the 1</w:t>
            </w:r>
            <w:r w:rsidRPr="00BD6EAB">
              <w:rPr>
                <w:rFonts w:ascii="Arial" w:eastAsia="宋体" w:hAnsi="Arial" w:cs="Arial" w:hint="eastAsia"/>
                <w:vertAlign w:val="superscript"/>
                <w:lang w:eastAsia="zh-CN"/>
              </w:rPr>
              <w:t>st</w:t>
            </w:r>
            <w:r>
              <w:rPr>
                <w:rFonts w:ascii="Arial" w:eastAsia="宋体" w:hAnsi="Arial" w:cs="Arial" w:hint="eastAsia"/>
                <w:lang w:eastAsia="zh-CN"/>
              </w:rPr>
              <w:t xml:space="preserve"> time of finer granularity reporting e</w:t>
            </w:r>
            <w:r w:rsidR="00351BC8">
              <w:rPr>
                <w:rFonts w:ascii="Arial" w:eastAsia="宋体" w:hAnsi="Arial" w:cs="Arial" w:hint="eastAsia"/>
                <w:lang w:eastAsia="zh-CN"/>
              </w:rPr>
              <w:t>nabling. In order to verify another</w:t>
            </w:r>
            <w:r>
              <w:rPr>
                <w:rFonts w:ascii="Arial" w:eastAsia="宋体" w:hAnsi="Arial" w:cs="Arial" w:hint="eastAsia"/>
                <w:lang w:eastAsia="zh-CN"/>
              </w:rPr>
              <w:t xml:space="preserve"> common scenario that disable finer granularity reporting and enable it again as following:</w:t>
            </w:r>
          </w:p>
          <w:p w:rsidR="00784586" w:rsidRDefault="00BD6EAB" w:rsidP="00351BC8">
            <w:pPr>
              <w:pStyle w:val="Body"/>
              <w:ind w:firstLine="268"/>
              <w:rPr>
                <w:rFonts w:ascii="Arial" w:eastAsia="宋体" w:hAnsi="Arial" w:cs="Arial"/>
                <w:lang w:eastAsia="zh-CN"/>
              </w:rPr>
            </w:pPr>
            <w:r>
              <w:rPr>
                <w:rFonts w:ascii="Arial" w:eastAsia="宋体" w:hAnsi="Arial" w:cs="Arial" w:hint="eastAsia"/>
                <w:lang w:eastAsia="zh-CN"/>
              </w:rPr>
              <w:t xml:space="preserve">After step 10, disable finer granularity reporting, </w:t>
            </w:r>
            <w:r w:rsidR="00784586">
              <w:rPr>
                <w:rFonts w:ascii="Arial" w:eastAsia="宋体" w:hAnsi="Arial" w:cs="Arial" w:hint="eastAsia"/>
                <w:lang w:eastAsia="zh-CN"/>
              </w:rPr>
              <w:t xml:space="preserve">and </w:t>
            </w:r>
            <w:r>
              <w:rPr>
                <w:rFonts w:ascii="Arial" w:eastAsia="宋体" w:hAnsi="Arial" w:cs="Arial" w:hint="eastAsia"/>
                <w:lang w:eastAsia="zh-CN"/>
              </w:rPr>
              <w:t>repeat test case step 4 to 10.</w:t>
            </w:r>
          </w:p>
          <w:p w:rsidR="00351BC8" w:rsidRDefault="00351BC8" w:rsidP="00351BC8">
            <w:pPr>
              <w:pStyle w:val="Body"/>
              <w:ind w:left="268"/>
              <w:rPr>
                <w:rFonts w:ascii="Arial" w:eastAsia="宋体" w:hAnsi="Arial" w:cs="Arial"/>
                <w:lang w:eastAsia="zh-CN"/>
              </w:rPr>
            </w:pPr>
            <w:r>
              <w:rPr>
                <w:rFonts w:ascii="Arial" w:eastAsia="宋体" w:hAnsi="Arial" w:cs="Arial" w:hint="eastAsia"/>
                <w:lang w:eastAsia="zh-CN"/>
              </w:rPr>
              <w:t>Confirm with HiveOS Dev, these 2 scenarios apply the same code. If time and resource limitation, can only verify one of 2 sceanrios.</w:t>
            </w:r>
          </w:p>
          <w:p w:rsidR="00B05CDD" w:rsidRDefault="00B05CDD" w:rsidP="00B05CDD">
            <w:pPr>
              <w:pStyle w:val="Body"/>
              <w:rPr>
                <w:rFonts w:ascii="Arial" w:eastAsia="宋体" w:hAnsi="Arial" w:cs="Arial"/>
                <w:lang w:eastAsia="zh-CN"/>
              </w:rPr>
            </w:pPr>
          </w:p>
          <w:p w:rsidR="00B05CDD" w:rsidRPr="00A0213E" w:rsidRDefault="00B05CDD" w:rsidP="00B05CDD">
            <w:pPr>
              <w:pStyle w:val="Body"/>
              <w:rPr>
                <w:rFonts w:ascii="Arial" w:eastAsia="宋体" w:hAnsi="Arial" w:cs="Arial"/>
                <w:lang w:eastAsia="zh-CN"/>
              </w:rPr>
            </w:pPr>
            <w:r>
              <w:rPr>
                <w:rFonts w:ascii="Arial" w:eastAsia="宋体" w:hAnsi="Arial" w:cs="Arial" w:hint="eastAsia"/>
                <w:lang w:eastAsia="zh-CN"/>
              </w:rPr>
              <w:t>No GUI option at HM to set collection-period, it sets collection-period as 60s by default.</w:t>
            </w:r>
          </w:p>
        </w:tc>
      </w:tr>
    </w:tbl>
    <w:p w:rsidR="00D83439" w:rsidRPr="00484C2F" w:rsidRDefault="000F048E" w:rsidP="00484C2F">
      <w:pPr>
        <w:pStyle w:val="Heading4"/>
        <w:ind w:firstLine="1121"/>
        <w:rPr>
          <w:rFonts w:ascii="Arial" w:hAnsi="Arial"/>
          <w:b w:val="0"/>
          <w:sz w:val="21"/>
          <w:szCs w:val="21"/>
        </w:rPr>
      </w:pPr>
      <w:r>
        <w:rPr>
          <w:rFonts w:ascii="Arial" w:hAnsi="Arial" w:hint="eastAsia"/>
          <w:b w:val="0"/>
          <w:sz w:val="21"/>
          <w:szCs w:val="21"/>
        </w:rPr>
        <w:t>ApplicationReporting_Function_</w:t>
      </w:r>
      <w:r w:rsidR="004B1826">
        <w:rPr>
          <w:rFonts w:ascii="Arial" w:eastAsia="宋体" w:hAnsi="Arial" w:hint="eastAsia"/>
          <w:b w:val="0"/>
          <w:sz w:val="21"/>
          <w:szCs w:val="21"/>
          <w:lang w:eastAsia="zh-CN"/>
        </w:rPr>
        <w:t>50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D83439" w:rsidRPr="00322E9D" w:rsidTr="0096170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3439" w:rsidRPr="00A0213E" w:rsidRDefault="00D83439" w:rsidP="00961702">
            <w:pPr>
              <w:rPr>
                <w:rFonts w:ascii="Arial" w:hAnsi="Arial" w:cs="Arial"/>
                <w:color w:val="auto"/>
              </w:rPr>
            </w:pPr>
            <w:r w:rsidRPr="00A0213E">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3439" w:rsidRPr="00A0213E" w:rsidRDefault="000F048E" w:rsidP="00961702">
            <w:pPr>
              <w:pStyle w:val="Body"/>
              <w:rPr>
                <w:rFonts w:ascii="Arial" w:eastAsia="宋体" w:hAnsi="Arial" w:cs="Arial"/>
                <w:lang w:eastAsia="zh-CN"/>
              </w:rPr>
            </w:pPr>
            <w:r>
              <w:rPr>
                <w:rFonts w:ascii="Arial" w:eastAsia="宋体" w:hAnsi="Arial" w:cs="Arial"/>
                <w:lang w:eastAsia="zh-CN"/>
              </w:rPr>
              <w:t>ApplicationReporting_Function_</w:t>
            </w:r>
            <w:r w:rsidR="004B1826">
              <w:rPr>
                <w:rFonts w:ascii="Arial" w:eastAsia="宋体" w:hAnsi="Arial" w:cs="Arial" w:hint="eastAsia"/>
                <w:lang w:eastAsia="zh-CN"/>
              </w:rPr>
              <w:t>50</w:t>
            </w:r>
          </w:p>
        </w:tc>
      </w:tr>
      <w:tr w:rsidR="00F05A2C" w:rsidRPr="00322E9D" w:rsidTr="0096170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05A2C" w:rsidRPr="00A0213E" w:rsidRDefault="00F05A2C" w:rsidP="00961702">
            <w:pPr>
              <w:rPr>
                <w:rFonts w:ascii="Arial" w:hAnsi="Arial" w:cs="Arial"/>
                <w:color w:val="auto"/>
              </w:rPr>
            </w:pPr>
            <w:r w:rsidRPr="00A0213E">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A0213E" w:rsidRDefault="00F05A2C" w:rsidP="00961702">
            <w:pPr>
              <w:pStyle w:val="Body"/>
              <w:rPr>
                <w:rFonts w:ascii="Arial" w:eastAsia="宋体" w:hAnsi="Arial" w:cs="Arial"/>
                <w:lang w:eastAsia="zh-CN"/>
              </w:rPr>
            </w:pPr>
            <w:r w:rsidRPr="00A0213E">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rPr>
                <w:rFonts w:ascii="Arial" w:hAnsi="Arial" w:cs="Arial"/>
                <w:color w:val="auto"/>
              </w:rPr>
            </w:pPr>
            <w:r w:rsidRPr="00D3306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pStyle w:val="Body"/>
              <w:rPr>
                <w:rFonts w:ascii="Arial" w:eastAsia="宋体" w:hAnsi="Arial" w:cs="Arial"/>
                <w:lang w:eastAsia="zh-CN"/>
              </w:rPr>
            </w:pPr>
            <w:r w:rsidRPr="00D33061">
              <w:rPr>
                <w:rFonts w:ascii="Arial" w:eastAsia="宋体" w:hAnsi="Arial" w:cs="Arial"/>
                <w:lang w:eastAsia="zh-CN"/>
              </w:rPr>
              <w:t>No</w:t>
            </w:r>
          </w:p>
        </w:tc>
      </w:tr>
      <w:tr w:rsidR="00D83439" w:rsidRPr="00322E9D" w:rsidTr="0096170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3439" w:rsidRPr="00A0213E" w:rsidRDefault="00D83439" w:rsidP="00961702">
            <w:pPr>
              <w:rPr>
                <w:rFonts w:ascii="Arial" w:hAnsi="Arial" w:cs="Arial"/>
                <w:color w:val="auto"/>
              </w:rPr>
            </w:pPr>
            <w:r w:rsidRPr="00A0213E">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3439" w:rsidRPr="00F30A6D" w:rsidRDefault="00D83439" w:rsidP="00961702">
            <w:pPr>
              <w:pStyle w:val="Body"/>
              <w:rPr>
                <w:rFonts w:ascii="Arial" w:eastAsia="宋体" w:hAnsi="Arial" w:cs="Arial"/>
                <w:lang w:eastAsia="zh-CN"/>
              </w:rPr>
            </w:pPr>
            <w:r w:rsidRPr="00A0213E">
              <w:rPr>
                <w:rFonts w:ascii="Arial" w:eastAsia="宋体" w:hAnsi="Arial" w:cs="Arial"/>
                <w:lang w:eastAsia="zh-CN"/>
              </w:rPr>
              <w:t xml:space="preserve"> </w:t>
            </w:r>
            <w:r w:rsidRPr="00F30A6D">
              <w:rPr>
                <w:rFonts w:ascii="Arial" w:eastAsia="宋体" w:hAnsi="Arial" w:cs="Arial"/>
                <w:lang w:eastAsia="zh-CN"/>
              </w:rPr>
              <w:t>Laptop1--</w:t>
            </w:r>
            <w:r>
              <w:rPr>
                <w:rFonts w:ascii="Arial" w:eastAsia="宋体" w:hAnsi="Arial" w:cs="Arial" w:hint="eastAsia"/>
                <w:lang w:eastAsia="zh-CN"/>
              </w:rPr>
              <w:t>--</w:t>
            </w:r>
            <w:r>
              <w:rPr>
                <w:rFonts w:ascii="Arial" w:eastAsia="宋体" w:hAnsi="Arial" w:cs="Arial"/>
                <w:lang w:eastAsia="zh-CN"/>
              </w:rPr>
              <w:t>-(wifi0/wifi1)AP</w:t>
            </w:r>
            <w:r>
              <w:rPr>
                <w:rFonts w:ascii="Arial" w:eastAsia="宋体" w:hAnsi="Arial" w:cs="Arial" w:hint="eastAsia"/>
                <w:lang w:eastAsia="zh-CN"/>
              </w:rPr>
              <w:t>(eth)</w:t>
            </w:r>
            <w:r w:rsidRPr="00F30A6D">
              <w:rPr>
                <w:rFonts w:ascii="Arial" w:eastAsia="宋体" w:hAnsi="Arial" w:cs="Arial"/>
                <w:lang w:eastAsia="zh-CN"/>
              </w:rPr>
              <w:t>_____</w:t>
            </w:r>
            <w:r>
              <w:rPr>
                <w:rFonts w:ascii="Arial" w:eastAsia="宋体" w:hAnsi="Arial" w:cs="Arial" w:hint="eastAsia"/>
                <w:lang w:eastAsia="zh-CN"/>
              </w:rPr>
              <w:t>(eth1)</w:t>
            </w:r>
            <w:r w:rsidRPr="00F30A6D">
              <w:rPr>
                <w:rFonts w:ascii="Arial" w:eastAsia="宋体" w:hAnsi="Arial" w:cs="Arial"/>
                <w:lang w:eastAsia="zh-CN"/>
              </w:rPr>
              <w:t>BR</w:t>
            </w:r>
            <w:r>
              <w:rPr>
                <w:rFonts w:ascii="Arial" w:eastAsia="宋体" w:hAnsi="Arial" w:cs="Arial" w:hint="eastAsia"/>
                <w:lang w:eastAsia="zh-CN"/>
              </w:rPr>
              <w:t>(eth0)</w:t>
            </w:r>
            <w:r w:rsidRPr="00F30A6D">
              <w:rPr>
                <w:rFonts w:ascii="Arial" w:eastAsia="宋体" w:hAnsi="Arial" w:cs="Arial"/>
                <w:lang w:eastAsia="zh-CN"/>
              </w:rPr>
              <w:t>_____Switch_____HM</w:t>
            </w:r>
          </w:p>
          <w:p w:rsidR="00D83439" w:rsidRDefault="00D83439" w:rsidP="00961702">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D83439" w:rsidRPr="00F30A6D" w:rsidRDefault="00D83439" w:rsidP="00961702">
            <w:pPr>
              <w:pStyle w:val="Body"/>
              <w:rPr>
                <w:rFonts w:ascii="Arial" w:eastAsia="宋体" w:hAnsi="Arial" w:cs="Arial"/>
                <w:lang w:eastAsia="zh-CN"/>
              </w:rPr>
            </w:pPr>
            <w:r>
              <w:rPr>
                <w:rFonts w:ascii="Arial" w:eastAsia="宋体" w:hAnsi="Arial" w:cs="Arial" w:hint="eastAsia"/>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r>
              <w:rPr>
                <w:rFonts w:ascii="Arial" w:eastAsia="宋体" w:hAnsi="Arial" w:cs="Arial"/>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D83439" w:rsidRPr="00A0213E" w:rsidRDefault="00D83439" w:rsidP="00961702">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r>
              <w:rPr>
                <w:rFonts w:ascii="Arial" w:eastAsia="宋体" w:hAnsi="Arial" w:cs="Arial"/>
                <w:lang w:eastAsia="zh-CN"/>
              </w:rPr>
              <w:t xml:space="preserve"> </w:t>
            </w:r>
            <w:r w:rsidRPr="00F30A6D">
              <w:rPr>
                <w:rFonts w:ascii="Arial" w:eastAsia="宋体" w:hAnsi="Arial" w:cs="Arial"/>
                <w:lang w:eastAsia="zh-CN"/>
              </w:rPr>
              <w:t xml:space="preserve">                  </w:t>
            </w:r>
            <w:r>
              <w:rPr>
                <w:rFonts w:ascii="Arial" w:eastAsia="宋体" w:hAnsi="Arial" w:cs="Arial" w:hint="eastAsia"/>
                <w:lang w:eastAsia="zh-CN"/>
              </w:rPr>
              <w:t xml:space="preserve">                    Internet</w:t>
            </w:r>
          </w:p>
        </w:tc>
      </w:tr>
      <w:tr w:rsidR="00D83439" w:rsidRPr="00322E9D" w:rsidTr="0096170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3439" w:rsidRPr="00A0213E" w:rsidRDefault="00D83439" w:rsidP="00961702">
            <w:pPr>
              <w:rPr>
                <w:rFonts w:ascii="Arial" w:hAnsi="Arial" w:cs="Arial"/>
                <w:color w:val="auto"/>
              </w:rPr>
            </w:pPr>
            <w:r w:rsidRPr="00A0213E">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3439" w:rsidRPr="00A0213E" w:rsidRDefault="00D83439" w:rsidP="00961702">
            <w:pPr>
              <w:pStyle w:val="Body"/>
              <w:rPr>
                <w:rFonts w:ascii="Arial" w:eastAsia="宋体" w:hAnsi="Arial" w:cs="Arial"/>
                <w:lang w:eastAsia="zh-CN"/>
              </w:rPr>
            </w:pPr>
            <w:r>
              <w:rPr>
                <w:rFonts w:ascii="Arial" w:eastAsia="宋体" w:hAnsi="Arial" w:cs="Arial" w:hint="eastAsia"/>
                <w:lang w:eastAsia="zh-CN"/>
              </w:rPr>
              <w:t>Verify enable fine granularity of collection interval and report interval when AP or BR already has had application reporting data for less than 1 hour.</w:t>
            </w:r>
          </w:p>
        </w:tc>
      </w:tr>
      <w:tr w:rsidR="00D83439" w:rsidRPr="00322E9D" w:rsidTr="0096170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3439" w:rsidRPr="00A0213E" w:rsidRDefault="00D83439" w:rsidP="00961702">
            <w:pPr>
              <w:rPr>
                <w:rFonts w:ascii="Arial" w:eastAsia="宋体" w:hAnsi="Arial" w:cs="Arial"/>
                <w:color w:val="auto"/>
                <w:lang w:eastAsia="zh-CN"/>
              </w:rPr>
            </w:pPr>
            <w:r w:rsidRPr="00A0213E">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3439" w:rsidRPr="00F30A6D" w:rsidRDefault="00D83439" w:rsidP="00961702">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D83439" w:rsidRPr="00A0213E" w:rsidRDefault="00D83439" w:rsidP="00961702">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D83439" w:rsidRPr="00322E9D" w:rsidTr="0096170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3439" w:rsidRPr="00A0213E" w:rsidRDefault="00D83439" w:rsidP="00961702">
            <w:pPr>
              <w:rPr>
                <w:rFonts w:ascii="Arial" w:hAnsi="Arial" w:cs="Arial"/>
                <w:color w:val="auto"/>
              </w:rPr>
            </w:pPr>
            <w:r w:rsidRPr="00A0213E">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3439" w:rsidRDefault="00D83439" w:rsidP="00961702">
            <w:pPr>
              <w:pStyle w:val="Body"/>
              <w:rPr>
                <w:rFonts w:ascii="Arial" w:eastAsia="宋体" w:hAnsi="Arial" w:cs="Arial"/>
                <w:lang w:eastAsia="zh-CN"/>
              </w:rPr>
            </w:pPr>
            <w:r>
              <w:rPr>
                <w:rFonts w:ascii="Arial" w:eastAsia="宋体" w:hAnsi="Arial" w:cs="Arial" w:hint="eastAsia"/>
                <w:lang w:eastAsia="zh-CN"/>
              </w:rPr>
              <w:t xml:space="preserve">AP and BR </w:t>
            </w:r>
            <w:r>
              <w:rPr>
                <w:rFonts w:ascii="Arial" w:eastAsia="宋体" w:hAnsi="Arial" w:cs="Arial"/>
                <w:lang w:eastAsia="zh-CN"/>
              </w:rPr>
              <w:t>are managed by HM</w:t>
            </w:r>
            <w:r>
              <w:rPr>
                <w:rFonts w:ascii="Arial" w:eastAsia="宋体" w:hAnsi="Arial" w:cs="Arial" w:hint="eastAsia"/>
                <w:lang w:eastAsia="zh-CN"/>
              </w:rPr>
              <w:t>.</w:t>
            </w:r>
          </w:p>
          <w:p w:rsidR="00D83439" w:rsidRPr="00F30A6D" w:rsidRDefault="00D83439" w:rsidP="00961702">
            <w:pPr>
              <w:pStyle w:val="Body"/>
              <w:rPr>
                <w:rFonts w:ascii="Arial" w:eastAsia="宋体" w:hAnsi="Arial" w:cs="Arial"/>
                <w:lang w:eastAsia="zh-CN"/>
              </w:rPr>
            </w:pPr>
            <w:r>
              <w:rPr>
                <w:rFonts w:ascii="Arial" w:eastAsia="宋体" w:hAnsi="Arial" w:cs="Arial" w:hint="eastAsia"/>
                <w:lang w:eastAsia="zh-CN"/>
              </w:rPr>
              <w:t>Set BR eth1 mode as bridge-802.1q, and AP eth as backhaul.</w:t>
            </w:r>
          </w:p>
          <w:p w:rsidR="00D83439" w:rsidRDefault="00D83439" w:rsidP="00961702">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interface.</w:t>
            </w:r>
          </w:p>
          <w:p w:rsidR="00D83439" w:rsidRPr="00A0213E" w:rsidRDefault="00756315" w:rsidP="00961702">
            <w:pPr>
              <w:pStyle w:val="Body"/>
              <w:rPr>
                <w:rFonts w:ascii="Arial" w:eastAsia="宋体" w:hAnsi="Arial" w:cs="Arial"/>
                <w:lang w:eastAsia="zh-CN"/>
              </w:rPr>
            </w:pPr>
            <w:r>
              <w:rPr>
                <w:rFonts w:ascii="Arial" w:eastAsia="宋体" w:hAnsi="Arial" w:cs="Arial" w:hint="eastAsia"/>
                <w:lang w:eastAsia="zh-CN"/>
              </w:rPr>
              <w:t>Laptop1</w:t>
            </w:r>
            <w:r w:rsidR="00D83439">
              <w:rPr>
                <w:rFonts w:ascii="Arial" w:eastAsia="宋体" w:hAnsi="Arial" w:cs="Arial" w:hint="eastAsia"/>
                <w:lang w:eastAsia="zh-CN"/>
              </w:rPr>
              <w:t xml:space="preserve"> connect</w:t>
            </w:r>
            <w:r>
              <w:rPr>
                <w:rFonts w:ascii="Arial" w:eastAsia="宋体" w:hAnsi="Arial" w:cs="Arial" w:hint="eastAsia"/>
                <w:lang w:eastAsia="zh-CN"/>
              </w:rPr>
              <w:t>s</w:t>
            </w:r>
            <w:r w:rsidR="00D83439">
              <w:rPr>
                <w:rFonts w:ascii="Arial" w:eastAsia="宋体" w:hAnsi="Arial" w:cs="Arial" w:hint="eastAsia"/>
                <w:lang w:eastAsia="zh-CN"/>
              </w:rPr>
              <w:t xml:space="preserve"> with SSID.</w:t>
            </w:r>
          </w:p>
        </w:tc>
      </w:tr>
      <w:tr w:rsidR="00D83439" w:rsidRPr="00322E9D" w:rsidTr="00961702">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D83439" w:rsidRPr="00A0213E" w:rsidRDefault="00D83439" w:rsidP="00961702">
            <w:pPr>
              <w:rPr>
                <w:rFonts w:ascii="Arial" w:hAnsi="Arial" w:cs="Arial"/>
                <w:color w:val="auto"/>
              </w:rPr>
            </w:pPr>
            <w:r w:rsidRPr="00A0213E">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3439" w:rsidRDefault="00D83439" w:rsidP="00EB7D7A">
            <w:pPr>
              <w:pStyle w:val="Body"/>
              <w:numPr>
                <w:ilvl w:val="0"/>
                <w:numId w:val="49"/>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 and BR.</w:t>
            </w:r>
          </w:p>
          <w:p w:rsidR="00D83439" w:rsidRPr="00266632" w:rsidRDefault="00D83439" w:rsidP="00EB7D7A">
            <w:pPr>
              <w:pStyle w:val="Body"/>
              <w:numPr>
                <w:ilvl w:val="0"/>
                <w:numId w:val="49"/>
              </w:numPr>
              <w:ind w:left="268" w:hanging="268"/>
              <w:rPr>
                <w:rFonts w:ascii="Arial" w:eastAsia="宋体" w:hAnsi="Arial" w:cs="Arial"/>
                <w:strike/>
                <w:lang w:eastAsia="zh-CN"/>
              </w:rPr>
            </w:pPr>
            <w:r w:rsidRPr="00266632">
              <w:rPr>
                <w:rFonts w:ascii="Arial" w:eastAsia="宋体" w:hAnsi="Arial" w:cs="Arial" w:hint="eastAsia"/>
                <w:strike/>
                <w:lang w:eastAsia="zh-CN"/>
              </w:rPr>
              <w:t>K</w:t>
            </w:r>
            <w:r w:rsidRPr="00266632">
              <w:rPr>
                <w:rFonts w:ascii="Arial" w:eastAsia="宋体" w:hAnsi="Arial" w:cs="Arial"/>
                <w:strike/>
                <w:lang w:eastAsia="zh-CN"/>
              </w:rPr>
              <w:t>eep default settings</w:t>
            </w:r>
            <w:r w:rsidRPr="00266632">
              <w:rPr>
                <w:rFonts w:ascii="Arial" w:eastAsia="宋体" w:hAnsi="Arial" w:cs="Arial" w:hint="eastAsia"/>
                <w:strike/>
                <w:lang w:eastAsia="zh-CN"/>
              </w:rPr>
              <w:t xml:space="preserve"> of background application reporting for every individual interface at AP and BR</w:t>
            </w:r>
          </w:p>
          <w:p w:rsidR="00D83439" w:rsidRDefault="00D83439" w:rsidP="00EB7D7A">
            <w:pPr>
              <w:pStyle w:val="Body"/>
              <w:numPr>
                <w:ilvl w:val="0"/>
                <w:numId w:val="49"/>
              </w:numPr>
              <w:ind w:left="268" w:hanging="268"/>
              <w:rPr>
                <w:rFonts w:ascii="Arial" w:eastAsia="宋体" w:hAnsi="Arial" w:cs="Arial"/>
                <w:lang w:eastAsia="zh-CN"/>
              </w:rPr>
            </w:pPr>
            <w:r>
              <w:rPr>
                <w:rFonts w:ascii="Arial" w:eastAsia="宋体" w:hAnsi="Arial" w:cs="Arial" w:hint="eastAsia"/>
                <w:lang w:eastAsia="zh-CN"/>
              </w:rPr>
              <w:t>Enable applications for reporting.</w:t>
            </w:r>
          </w:p>
          <w:p w:rsidR="00D83439" w:rsidRDefault="00D83439" w:rsidP="00EB7D7A">
            <w:pPr>
              <w:pStyle w:val="Body"/>
              <w:numPr>
                <w:ilvl w:val="0"/>
                <w:numId w:val="49"/>
              </w:numPr>
              <w:ind w:left="268" w:hanging="268"/>
              <w:rPr>
                <w:rFonts w:ascii="Arial" w:eastAsia="宋体" w:hAnsi="Arial" w:cs="Arial"/>
                <w:lang w:eastAsia="zh-CN"/>
              </w:rPr>
            </w:pPr>
            <w:r>
              <w:rPr>
                <w:rFonts w:ascii="Arial" w:eastAsia="宋体" w:hAnsi="Arial" w:cs="Arial" w:hint="eastAsia"/>
                <w:lang w:eastAsia="zh-CN"/>
              </w:rPr>
              <w:t>Launch application at laptop1.</w:t>
            </w:r>
          </w:p>
          <w:p w:rsidR="00D83439" w:rsidRPr="00584E29" w:rsidRDefault="00D83439" w:rsidP="00EB7D7A">
            <w:pPr>
              <w:pStyle w:val="Body"/>
              <w:numPr>
                <w:ilvl w:val="0"/>
                <w:numId w:val="49"/>
              </w:numPr>
              <w:ind w:left="268" w:hanging="268"/>
              <w:rPr>
                <w:rFonts w:ascii="Arial" w:eastAsia="宋体" w:hAnsi="Arial" w:cs="Arial"/>
                <w:lang w:eastAsia="zh-CN"/>
              </w:rPr>
            </w:pPr>
            <w:r>
              <w:rPr>
                <w:rFonts w:ascii="Arial" w:eastAsia="宋体" w:hAnsi="Arial" w:cs="Arial" w:hint="eastAsia"/>
                <w:lang w:eastAsia="zh-CN"/>
              </w:rPr>
              <w:t>After enable applications for reporting</w:t>
            </w:r>
            <w:r w:rsidR="00756315">
              <w:rPr>
                <w:rFonts w:ascii="Arial" w:eastAsia="宋体" w:hAnsi="Arial" w:cs="Arial" w:hint="eastAsia"/>
                <w:lang w:eastAsia="zh-CN"/>
              </w:rPr>
              <w:t xml:space="preserve"> for less</w:t>
            </w:r>
            <w:r>
              <w:rPr>
                <w:rFonts w:ascii="Arial" w:eastAsia="宋体" w:hAnsi="Arial" w:cs="Arial" w:hint="eastAsia"/>
                <w:lang w:eastAsia="zh-CN"/>
              </w:rPr>
              <w:t xml:space="preserve"> than 1 hour, s</w:t>
            </w:r>
            <w:r w:rsidRPr="00584E29">
              <w:rPr>
                <w:rFonts w:ascii="Arial" w:eastAsia="宋体" w:hAnsi="Arial" w:cs="Arial" w:hint="eastAsia"/>
                <w:lang w:eastAsia="zh-CN"/>
              </w:rPr>
              <w:t>et finer granularity of collection interval and report interval than the default setting.</w:t>
            </w:r>
          </w:p>
          <w:p w:rsidR="00D83439" w:rsidRDefault="00D83439" w:rsidP="00961702">
            <w:pPr>
              <w:pStyle w:val="Body"/>
              <w:ind w:left="268"/>
              <w:rPr>
                <w:rFonts w:ascii="Arial" w:eastAsia="宋体" w:hAnsi="Arial" w:cs="Arial"/>
                <w:lang w:eastAsia="zh-CN"/>
              </w:rPr>
            </w:pPr>
            <w:r>
              <w:rPr>
                <w:rFonts w:ascii="Arial" w:eastAsia="宋体" w:hAnsi="Arial" w:cs="Arial"/>
                <w:lang w:eastAsia="zh-CN"/>
              </w:rPr>
              <w:t>F</w:t>
            </w:r>
            <w:r>
              <w:rPr>
                <w:rFonts w:ascii="Arial" w:eastAsia="宋体" w:hAnsi="Arial" w:cs="Arial" w:hint="eastAsia"/>
                <w:lang w:eastAsia="zh-CN"/>
              </w:rPr>
              <w:t>or example, set both collection interval and report interval as 10 minutes.</w:t>
            </w:r>
          </w:p>
          <w:p w:rsidR="00D83439" w:rsidRDefault="00D83439" w:rsidP="00EB7D7A">
            <w:pPr>
              <w:pStyle w:val="Body"/>
              <w:numPr>
                <w:ilvl w:val="0"/>
                <w:numId w:val="49"/>
              </w:numPr>
              <w:ind w:left="268" w:hanging="268"/>
              <w:rPr>
                <w:rFonts w:ascii="Arial" w:eastAsia="宋体" w:hAnsi="Arial" w:cs="Arial"/>
                <w:lang w:eastAsia="zh-CN"/>
              </w:rPr>
            </w:pPr>
            <w:r>
              <w:rPr>
                <w:rFonts w:ascii="Arial" w:eastAsia="宋体" w:hAnsi="Arial" w:cs="Arial" w:hint="eastAsia"/>
                <w:lang w:eastAsia="zh-CN"/>
              </w:rPr>
              <w:t xml:space="preserve">Login AP or BR shell, check application reporting file at </w:t>
            </w:r>
            <w:r>
              <w:rPr>
                <w:rFonts w:ascii="Arial" w:eastAsia="宋体" w:hAnsi="Arial" w:cs="Arial"/>
                <w:lang w:eastAsia="zh-CN"/>
              </w:rPr>
              <w:t>“</w:t>
            </w:r>
            <w:r>
              <w:rPr>
                <w:rFonts w:ascii="Arial" w:eastAsia="宋体" w:hAnsi="Arial" w:cs="Arial" w:hint="eastAsia"/>
                <w:lang w:eastAsia="zh-CN"/>
              </w:rPr>
              <w:t>/tmp/L7_report</w:t>
            </w:r>
            <w:r>
              <w:rPr>
                <w:rFonts w:ascii="Arial" w:eastAsia="宋体" w:hAnsi="Arial" w:cs="Arial"/>
                <w:lang w:eastAsia="zh-CN"/>
              </w:rPr>
              <w:t>”</w:t>
            </w:r>
            <w:r>
              <w:rPr>
                <w:rFonts w:ascii="Arial" w:eastAsia="宋体" w:hAnsi="Arial" w:cs="Arial" w:hint="eastAsia"/>
                <w:lang w:eastAsia="zh-CN"/>
              </w:rPr>
              <w:t>.</w:t>
            </w:r>
          </w:p>
          <w:p w:rsidR="00D83439" w:rsidRDefault="00D83439" w:rsidP="00EB7D7A">
            <w:pPr>
              <w:pStyle w:val="Body"/>
              <w:numPr>
                <w:ilvl w:val="0"/>
                <w:numId w:val="49"/>
              </w:numPr>
              <w:ind w:left="268" w:hanging="268"/>
              <w:rPr>
                <w:rFonts w:ascii="Arial" w:eastAsia="宋体" w:hAnsi="Arial" w:cs="Arial"/>
                <w:lang w:eastAsia="zh-CN"/>
              </w:rPr>
            </w:pPr>
            <w:r>
              <w:rPr>
                <w:rFonts w:ascii="Arial" w:eastAsia="宋体" w:hAnsi="Arial" w:cs="Arial" w:hint="eastAsia"/>
                <w:lang w:eastAsia="zh-CN"/>
              </w:rPr>
              <w:t>Keep AP or BR power on for more than 1 report interval.</w:t>
            </w:r>
          </w:p>
          <w:p w:rsidR="00D83439" w:rsidRPr="00BD6EAB" w:rsidRDefault="00D83439" w:rsidP="00EB7D7A">
            <w:pPr>
              <w:pStyle w:val="Body"/>
              <w:numPr>
                <w:ilvl w:val="0"/>
                <w:numId w:val="49"/>
              </w:numPr>
              <w:ind w:left="268" w:hanging="268"/>
              <w:rPr>
                <w:rFonts w:ascii="Arial" w:eastAsia="宋体" w:hAnsi="Arial" w:cs="Arial"/>
                <w:lang w:eastAsia="zh-CN"/>
              </w:rPr>
            </w:pPr>
            <w:r>
              <w:rPr>
                <w:rFonts w:ascii="Arial" w:eastAsia="宋体" w:hAnsi="Arial" w:cs="Arial" w:hint="eastAsia"/>
                <w:lang w:eastAsia="zh-CN"/>
              </w:rPr>
              <w:t xml:space="preserve">Login AP or BR shell, check application reporting file at </w:t>
            </w:r>
            <w:r>
              <w:rPr>
                <w:rFonts w:ascii="Arial" w:eastAsia="宋体" w:hAnsi="Arial" w:cs="Arial"/>
                <w:lang w:eastAsia="zh-CN"/>
              </w:rPr>
              <w:t>“</w:t>
            </w:r>
            <w:r>
              <w:rPr>
                <w:rFonts w:ascii="Arial" w:eastAsia="宋体" w:hAnsi="Arial" w:cs="Arial" w:hint="eastAsia"/>
                <w:lang w:eastAsia="zh-CN"/>
              </w:rPr>
              <w:t>/tmp/L7_report</w:t>
            </w:r>
            <w:r>
              <w:rPr>
                <w:rFonts w:ascii="Arial" w:eastAsia="宋体" w:hAnsi="Arial" w:cs="Arial"/>
                <w:lang w:eastAsia="zh-CN"/>
              </w:rPr>
              <w:t>”</w:t>
            </w:r>
            <w:r>
              <w:rPr>
                <w:rFonts w:ascii="Arial" w:eastAsia="宋体" w:hAnsi="Arial" w:cs="Arial" w:hint="eastAsia"/>
                <w:lang w:eastAsia="zh-CN"/>
              </w:rPr>
              <w:t>.</w:t>
            </w:r>
          </w:p>
          <w:p w:rsidR="00D83439" w:rsidRDefault="00D83439" w:rsidP="00EB7D7A">
            <w:pPr>
              <w:pStyle w:val="Body"/>
              <w:numPr>
                <w:ilvl w:val="0"/>
                <w:numId w:val="49"/>
              </w:numPr>
              <w:ind w:left="268" w:hanging="268"/>
              <w:rPr>
                <w:rFonts w:ascii="Arial" w:eastAsia="宋体" w:hAnsi="Arial" w:cs="Arial"/>
                <w:lang w:eastAsia="zh-CN"/>
              </w:rPr>
            </w:pPr>
            <w:r>
              <w:rPr>
                <w:rFonts w:ascii="Arial" w:eastAsia="宋体" w:hAnsi="Arial" w:cs="Arial"/>
                <w:lang w:eastAsia="zh-CN"/>
              </w:rPr>
              <w:t>K</w:t>
            </w:r>
            <w:r>
              <w:rPr>
                <w:rFonts w:ascii="Arial" w:eastAsia="宋体" w:hAnsi="Arial" w:cs="Arial" w:hint="eastAsia"/>
                <w:lang w:eastAsia="zh-CN"/>
              </w:rPr>
              <w:t>eep AP or BR power on for more than 1 hour</w:t>
            </w:r>
          </w:p>
          <w:p w:rsidR="00D83439" w:rsidRPr="00BD6EAB" w:rsidRDefault="00D83439" w:rsidP="00EB7D7A">
            <w:pPr>
              <w:pStyle w:val="Body"/>
              <w:numPr>
                <w:ilvl w:val="0"/>
                <w:numId w:val="49"/>
              </w:numPr>
              <w:ind w:left="410" w:hanging="410"/>
              <w:rPr>
                <w:rFonts w:ascii="Arial" w:eastAsia="宋体" w:hAnsi="Arial" w:cs="Arial"/>
                <w:lang w:eastAsia="zh-CN"/>
              </w:rPr>
            </w:pPr>
            <w:r>
              <w:rPr>
                <w:rFonts w:ascii="Arial" w:eastAsia="宋体" w:hAnsi="Arial" w:cs="Arial" w:hint="eastAsia"/>
                <w:lang w:eastAsia="zh-CN"/>
              </w:rPr>
              <w:t>Check background application reporting still works as common, and finer granularity reporting doesn</w:t>
            </w:r>
            <w:r>
              <w:rPr>
                <w:rFonts w:ascii="Arial" w:eastAsia="宋体" w:hAnsi="Arial" w:cs="Arial"/>
                <w:lang w:eastAsia="zh-CN"/>
              </w:rPr>
              <w:t>’</w:t>
            </w:r>
            <w:r>
              <w:rPr>
                <w:rFonts w:ascii="Arial" w:eastAsia="宋体" w:hAnsi="Arial" w:cs="Arial" w:hint="eastAsia"/>
                <w:lang w:eastAsia="zh-CN"/>
              </w:rPr>
              <w:t xml:space="preserve">t intrupt background reporting. </w:t>
            </w:r>
          </w:p>
        </w:tc>
      </w:tr>
      <w:tr w:rsidR="00D83439" w:rsidRPr="00322E9D" w:rsidTr="00961702">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D83439" w:rsidRPr="00A0213E" w:rsidRDefault="00D83439" w:rsidP="00961702">
            <w:pPr>
              <w:rPr>
                <w:rFonts w:ascii="Arial" w:hAnsi="Arial" w:cs="Arial"/>
                <w:color w:val="auto"/>
              </w:rPr>
            </w:pPr>
            <w:r w:rsidRPr="00A0213E">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57F4B" w:rsidRDefault="00D83439" w:rsidP="00F57F4B">
            <w:pPr>
              <w:pStyle w:val="Body"/>
              <w:rPr>
                <w:rFonts w:ascii="Arial" w:eastAsia="宋体" w:hAnsi="Arial" w:cs="Arial"/>
                <w:lang w:eastAsia="zh-CN"/>
              </w:rPr>
            </w:pPr>
            <w:r>
              <w:rPr>
                <w:rFonts w:ascii="Arial" w:eastAsia="宋体" w:hAnsi="Arial" w:cs="Arial" w:hint="eastAsia"/>
                <w:lang w:eastAsia="zh-CN"/>
              </w:rPr>
              <w:t>Step 5. Set collection interval and report interval successfully.</w:t>
            </w:r>
          </w:p>
          <w:p w:rsidR="00F57F4B" w:rsidRDefault="00D83439" w:rsidP="00961702">
            <w:pPr>
              <w:pStyle w:val="Body"/>
              <w:rPr>
                <w:rFonts w:ascii="Arial" w:eastAsia="宋体" w:hAnsi="Arial" w:cs="Arial"/>
                <w:lang w:eastAsia="zh-CN"/>
              </w:rPr>
            </w:pPr>
            <w:r>
              <w:rPr>
                <w:rFonts w:ascii="Arial" w:eastAsia="宋体" w:hAnsi="Arial" w:cs="Arial" w:hint="eastAsia"/>
                <w:lang w:eastAsia="zh-CN"/>
              </w:rPr>
              <w:lastRenderedPageBreak/>
              <w:t>Step 6. AP or</w:t>
            </w:r>
            <w:r w:rsidR="00756315">
              <w:rPr>
                <w:rFonts w:ascii="Arial" w:eastAsia="宋体" w:hAnsi="Arial" w:cs="Arial" w:hint="eastAsia"/>
                <w:lang w:eastAsia="zh-CN"/>
              </w:rPr>
              <w:t xml:space="preserve"> BR reports previous </w:t>
            </w:r>
            <w:r>
              <w:rPr>
                <w:rFonts w:ascii="Arial" w:eastAsia="宋体" w:hAnsi="Arial" w:cs="Arial" w:hint="eastAsia"/>
                <w:lang w:eastAsia="zh-CN"/>
              </w:rPr>
              <w:t>data</w:t>
            </w:r>
            <w:r w:rsidR="00756315">
              <w:rPr>
                <w:rFonts w:ascii="Arial" w:eastAsia="宋体" w:hAnsi="Arial" w:cs="Arial" w:hint="eastAsia"/>
                <w:lang w:eastAsia="zh-CN"/>
              </w:rPr>
              <w:t xml:space="preserve"> </w:t>
            </w:r>
            <w:r>
              <w:rPr>
                <w:rFonts w:ascii="Arial" w:eastAsia="宋体" w:hAnsi="Arial" w:cs="Arial" w:hint="eastAsia"/>
                <w:lang w:eastAsia="zh-CN"/>
              </w:rPr>
              <w:t>with finer granularit</w:t>
            </w:r>
            <w:r w:rsidR="00756315">
              <w:rPr>
                <w:rFonts w:ascii="Arial" w:eastAsia="宋体" w:hAnsi="Arial" w:cs="Arial" w:hint="eastAsia"/>
                <w:lang w:eastAsia="zh-CN"/>
              </w:rPr>
              <w:t>y. The reporting content is from time point when enable applications for reporting.</w:t>
            </w:r>
          </w:p>
          <w:p w:rsidR="00F57F4B" w:rsidRDefault="00F57F4B" w:rsidP="00F57F4B">
            <w:pPr>
              <w:pStyle w:val="Body"/>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how log buffer:</w:t>
            </w:r>
          </w:p>
          <w:p w:rsidR="00F57F4B" w:rsidRPr="00F57F4B" w:rsidRDefault="00F57F4B" w:rsidP="00F57F4B">
            <w:pPr>
              <w:pStyle w:val="Body"/>
              <w:rPr>
                <w:rFonts w:ascii="Arial" w:eastAsia="宋体" w:hAnsi="Arial" w:cs="Arial"/>
                <w:lang w:eastAsia="zh-CN"/>
              </w:rPr>
            </w:pPr>
            <w:r w:rsidRPr="00F57F4B">
              <w:rPr>
                <w:rFonts w:ascii="Arial" w:eastAsia="宋体" w:hAnsi="Arial" w:cs="Arial"/>
                <w:lang w:eastAsia="zh-CN"/>
              </w:rPr>
              <w:t>2012-12-12 09:55:44 debug   l7d: [rpt_basic]: New MAC entry list with timestamp 1355276821, samplesize 120</w:t>
            </w:r>
          </w:p>
          <w:p w:rsidR="00F57F4B" w:rsidRPr="00F57F4B" w:rsidRDefault="00F57F4B" w:rsidP="00F57F4B">
            <w:pPr>
              <w:pStyle w:val="Body"/>
              <w:rPr>
                <w:rFonts w:ascii="Arial" w:eastAsia="宋体" w:hAnsi="Arial" w:cs="Arial"/>
                <w:lang w:eastAsia="zh-CN"/>
              </w:rPr>
            </w:pPr>
            <w:r w:rsidRPr="00F57F4B">
              <w:rPr>
                <w:rFonts w:ascii="Arial" w:eastAsia="宋体" w:hAnsi="Arial" w:cs="Arial"/>
                <w:lang w:eastAsia="zh-CN"/>
              </w:rPr>
              <w:t>2012-12-12 09:55:44 info    l7d: A new report file created: "08EA440EE4000000.hpr"</w:t>
            </w:r>
          </w:p>
          <w:p w:rsidR="00F57F4B" w:rsidRPr="00F57F4B" w:rsidRDefault="00F57F4B" w:rsidP="00F57F4B">
            <w:pPr>
              <w:pStyle w:val="Body"/>
              <w:rPr>
                <w:rFonts w:ascii="Arial" w:eastAsia="宋体" w:hAnsi="Arial" w:cs="Arial"/>
                <w:lang w:eastAsia="zh-CN"/>
              </w:rPr>
            </w:pPr>
            <w:r w:rsidRPr="00F57F4B">
              <w:rPr>
                <w:rFonts w:ascii="Arial" w:eastAsia="宋体" w:hAnsi="Arial" w:cs="Arial"/>
                <w:lang w:eastAsia="zh-CN"/>
              </w:rPr>
              <w:t>2012-12-12 09:55:44 debug   l7d: A new report start: from 47:01 to 55:01, span 8</w:t>
            </w:r>
          </w:p>
          <w:p w:rsidR="00F57F4B" w:rsidRPr="00F57F4B" w:rsidRDefault="00F57F4B" w:rsidP="00F57F4B">
            <w:pPr>
              <w:pStyle w:val="Body"/>
              <w:rPr>
                <w:rFonts w:ascii="Arial" w:eastAsia="宋体" w:hAnsi="Arial" w:cs="Arial"/>
                <w:lang w:eastAsia="zh-CN"/>
              </w:rPr>
            </w:pPr>
            <w:r w:rsidRPr="00F57F4B">
              <w:rPr>
                <w:rFonts w:ascii="Arial" w:eastAsia="宋体" w:hAnsi="Arial" w:cs="Arial"/>
                <w:lang w:eastAsia="zh-CN"/>
              </w:rPr>
              <w:t>2012-12-12 09:55:44 debug   l7d: [rpt_basic]: On reporting thread: c_intv 2, span 60, lead_tm 0, type 1</w:t>
            </w:r>
          </w:p>
          <w:p w:rsidR="00F57F4B" w:rsidRPr="00F57F4B" w:rsidRDefault="00F57F4B" w:rsidP="00F57F4B">
            <w:pPr>
              <w:pStyle w:val="Body"/>
              <w:rPr>
                <w:rFonts w:ascii="Arial" w:eastAsia="宋体" w:hAnsi="Arial" w:cs="Arial"/>
                <w:lang w:eastAsia="zh-CN"/>
              </w:rPr>
            </w:pPr>
            <w:r w:rsidRPr="00F57F4B">
              <w:rPr>
                <w:rFonts w:ascii="Arial" w:eastAsia="宋体" w:hAnsi="Arial" w:cs="Arial"/>
                <w:lang w:eastAsia="zh-CN"/>
              </w:rPr>
              <w:t>2012-12-12 09:55:44 debug   l7d: Start an immediate report (high resolution) ending at 55 min for the past hour</w:t>
            </w:r>
          </w:p>
          <w:p w:rsidR="00F57F4B" w:rsidRPr="00F57F4B" w:rsidRDefault="00F57F4B" w:rsidP="00F57F4B">
            <w:pPr>
              <w:pStyle w:val="Body"/>
              <w:rPr>
                <w:rFonts w:ascii="Arial" w:eastAsia="宋体" w:hAnsi="Arial" w:cs="Arial"/>
                <w:lang w:eastAsia="zh-CN"/>
              </w:rPr>
            </w:pPr>
            <w:r w:rsidRPr="00F57F4B">
              <w:rPr>
                <w:rFonts w:ascii="Arial" w:eastAsia="宋体" w:hAnsi="Arial" w:cs="Arial"/>
                <w:lang w:eastAsia="zh-CN"/>
              </w:rPr>
              <w:t>2012-12-12 09:55:44 debug   l7d: L7D set timer for high resolution to 57 min, 79 second remain</w:t>
            </w:r>
          </w:p>
          <w:p w:rsidR="00F57F4B" w:rsidRPr="00F57F4B" w:rsidRDefault="00F57F4B" w:rsidP="00F57F4B">
            <w:pPr>
              <w:pStyle w:val="Body"/>
              <w:rPr>
                <w:rFonts w:ascii="Arial" w:eastAsia="宋体" w:hAnsi="Arial" w:cs="Arial"/>
                <w:lang w:eastAsia="zh-CN"/>
              </w:rPr>
            </w:pPr>
            <w:r w:rsidRPr="00F57F4B">
              <w:rPr>
                <w:rFonts w:ascii="Arial" w:eastAsia="宋体" w:hAnsi="Arial" w:cs="Arial"/>
                <w:lang w:eastAsia="zh-CN"/>
              </w:rPr>
              <w:t>2012-12-12 09:55:44 info    l7d: Start timers in period CLI (112)</w:t>
            </w:r>
          </w:p>
          <w:p w:rsidR="00F57F4B" w:rsidRDefault="00F57F4B" w:rsidP="00F57F4B">
            <w:pPr>
              <w:pStyle w:val="Body"/>
              <w:rPr>
                <w:rFonts w:ascii="Arial" w:eastAsia="宋体" w:hAnsi="Arial" w:cs="Arial"/>
                <w:lang w:eastAsia="zh-CN"/>
              </w:rPr>
            </w:pPr>
            <w:r w:rsidRPr="00F57F4B">
              <w:rPr>
                <w:rFonts w:ascii="Arial" w:eastAsia="宋体" w:hAnsi="Arial" w:cs="Arial"/>
                <w:lang w:eastAsia="zh-CN"/>
              </w:rPr>
              <w:t>2012-12-12 09:55:44 info    ah_cli: admin:&lt;application reporting collection-period 120 report-period 120&gt;</w:t>
            </w:r>
          </w:p>
          <w:p w:rsidR="00D83439" w:rsidRDefault="00D83439" w:rsidP="00961702">
            <w:pPr>
              <w:pStyle w:val="Body"/>
              <w:rPr>
                <w:rFonts w:ascii="Arial" w:eastAsia="宋体" w:hAnsi="Arial" w:cs="Arial"/>
                <w:lang w:eastAsia="zh-CN"/>
              </w:rPr>
            </w:pPr>
            <w:r>
              <w:rPr>
                <w:rFonts w:ascii="Arial" w:eastAsia="宋体" w:hAnsi="Arial" w:cs="Arial" w:hint="eastAsia"/>
                <w:lang w:eastAsia="zh-CN"/>
              </w:rPr>
              <w:t>Step 8. AP or BR report data with finer granularity on the new report interval.</w:t>
            </w:r>
          </w:p>
          <w:p w:rsidR="00F57F4B" w:rsidRDefault="00F57F4B" w:rsidP="00F57F4B">
            <w:pPr>
              <w:pStyle w:val="Body"/>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how log buffer</w:t>
            </w:r>
          </w:p>
          <w:p w:rsidR="00F57F4B" w:rsidRPr="00F57F4B" w:rsidRDefault="00F57F4B" w:rsidP="00F57F4B">
            <w:pPr>
              <w:pStyle w:val="Body"/>
              <w:rPr>
                <w:rFonts w:ascii="Arial" w:eastAsia="宋体" w:hAnsi="Arial" w:cs="Arial"/>
                <w:lang w:eastAsia="zh-CN"/>
              </w:rPr>
            </w:pPr>
            <w:r w:rsidRPr="00F57F4B">
              <w:rPr>
                <w:rFonts w:ascii="Arial" w:eastAsia="宋体" w:hAnsi="Arial" w:cs="Arial"/>
                <w:lang w:eastAsia="zh-CN"/>
              </w:rPr>
              <w:t>2012-12-12 09:57:02 debug   l7d: [rpt_basic]: New MAC entry list with timestamp 1355277301, samplesize 120</w:t>
            </w:r>
          </w:p>
          <w:p w:rsidR="00F57F4B" w:rsidRPr="00F57F4B" w:rsidRDefault="00F57F4B" w:rsidP="00F57F4B">
            <w:pPr>
              <w:pStyle w:val="Body"/>
              <w:rPr>
                <w:rFonts w:ascii="Arial" w:eastAsia="宋体" w:hAnsi="Arial" w:cs="Arial"/>
                <w:lang w:eastAsia="zh-CN"/>
              </w:rPr>
            </w:pPr>
            <w:r w:rsidRPr="00F57F4B">
              <w:rPr>
                <w:rFonts w:ascii="Arial" w:eastAsia="宋体" w:hAnsi="Arial" w:cs="Arial"/>
                <w:lang w:eastAsia="zh-CN"/>
              </w:rPr>
              <w:t>2012-12-12 09:57:02 info    l7d: A new report file created: "08EA440EE4000001.hpr"</w:t>
            </w:r>
          </w:p>
          <w:p w:rsidR="00F57F4B" w:rsidRPr="00F57F4B" w:rsidRDefault="00F57F4B" w:rsidP="00F57F4B">
            <w:pPr>
              <w:pStyle w:val="Body"/>
              <w:rPr>
                <w:rFonts w:ascii="Arial" w:eastAsia="宋体" w:hAnsi="Arial" w:cs="Arial"/>
                <w:lang w:eastAsia="zh-CN"/>
              </w:rPr>
            </w:pPr>
            <w:r w:rsidRPr="00F57F4B">
              <w:rPr>
                <w:rFonts w:ascii="Arial" w:eastAsia="宋体" w:hAnsi="Arial" w:cs="Arial"/>
                <w:lang w:eastAsia="zh-CN"/>
              </w:rPr>
              <w:t>2012-12-12 09:57:02 debug   l7d: A new report start: from 55:01 to 57:01, span 2</w:t>
            </w:r>
          </w:p>
          <w:p w:rsidR="00F57F4B" w:rsidRPr="00F57F4B" w:rsidRDefault="00F57F4B" w:rsidP="00F57F4B">
            <w:pPr>
              <w:pStyle w:val="Body"/>
              <w:rPr>
                <w:rFonts w:ascii="Arial" w:eastAsia="宋体" w:hAnsi="Arial" w:cs="Arial"/>
                <w:lang w:eastAsia="zh-CN"/>
              </w:rPr>
            </w:pPr>
            <w:r w:rsidRPr="00F57F4B">
              <w:rPr>
                <w:rFonts w:ascii="Arial" w:eastAsia="宋体" w:hAnsi="Arial" w:cs="Arial"/>
                <w:lang w:eastAsia="zh-CN"/>
              </w:rPr>
              <w:t>2012-12-12 09:57:02 debug   l7d: [rpt_basic]: On reporting thread: c_intv 2, span 2, lead_tm 0, type 1</w:t>
            </w:r>
          </w:p>
          <w:p w:rsidR="00F57F4B" w:rsidRDefault="00F57F4B" w:rsidP="00F57F4B">
            <w:pPr>
              <w:pStyle w:val="Body"/>
              <w:rPr>
                <w:rFonts w:ascii="Arial" w:eastAsia="宋体" w:hAnsi="Arial" w:cs="Arial"/>
                <w:lang w:eastAsia="zh-CN"/>
              </w:rPr>
            </w:pPr>
            <w:r w:rsidRPr="00F57F4B">
              <w:rPr>
                <w:rFonts w:ascii="Arial" w:eastAsia="宋体" w:hAnsi="Arial" w:cs="Arial"/>
                <w:lang w:eastAsia="zh-CN"/>
              </w:rPr>
              <w:t>2012-12-12 09:57:02 debug   l7d: High resolution timer expired, start to report</w:t>
            </w:r>
          </w:p>
          <w:p w:rsidR="00D83439" w:rsidRDefault="00D83439" w:rsidP="00961702">
            <w:pPr>
              <w:pStyle w:val="Body"/>
              <w:rPr>
                <w:rFonts w:ascii="Arial" w:eastAsia="宋体" w:hAnsi="Arial" w:cs="Arial"/>
                <w:lang w:eastAsia="zh-CN"/>
              </w:rPr>
            </w:pPr>
            <w:r>
              <w:rPr>
                <w:rFonts w:ascii="Arial" w:eastAsia="宋体" w:hAnsi="Arial" w:cs="Arial" w:hint="eastAsia"/>
                <w:lang w:eastAsia="zh-CN"/>
              </w:rPr>
              <w:t xml:space="preserve">Step 10. The background reporting and finer granularity reporting co-exists, no </w:t>
            </w:r>
            <w:r>
              <w:rPr>
                <w:rFonts w:ascii="Arial" w:eastAsia="宋体" w:hAnsi="Arial" w:cs="Arial"/>
                <w:lang w:eastAsia="zh-CN"/>
              </w:rPr>
              <w:t>disturb</w:t>
            </w:r>
            <w:r>
              <w:rPr>
                <w:rFonts w:ascii="Arial" w:eastAsia="宋体" w:hAnsi="Arial" w:cs="Arial" w:hint="eastAsia"/>
                <w:lang w:eastAsia="zh-CN"/>
              </w:rPr>
              <w:t>ance between each other.</w:t>
            </w:r>
          </w:p>
          <w:p w:rsidR="009C0567" w:rsidRPr="00973C62" w:rsidRDefault="007C133C" w:rsidP="00961702">
            <w:pPr>
              <w:pStyle w:val="Body"/>
              <w:rPr>
                <w:rFonts w:ascii="Arial" w:eastAsia="宋体" w:hAnsi="Arial" w:cs="Arial"/>
                <w:lang w:eastAsia="zh-CN"/>
              </w:rPr>
            </w:pPr>
            <w:r>
              <w:rPr>
                <w:rFonts w:ascii="Arial" w:eastAsia="宋体" w:hAnsi="Arial" w:cs="Arial" w:hint="eastAsia"/>
                <w:lang w:eastAsia="zh-CN"/>
              </w:rPr>
              <w:t>Step 8.</w:t>
            </w:r>
            <w:r w:rsidR="009C0567">
              <w:rPr>
                <w:rFonts w:ascii="Arial" w:eastAsia="宋体" w:hAnsi="Arial" w:cs="Arial" w:hint="eastAsia"/>
                <w:lang w:eastAsia="zh-CN"/>
              </w:rPr>
              <w:t xml:space="preserve"> HiveOS reports application data of past 1 reporting interval.</w:t>
            </w:r>
          </w:p>
        </w:tc>
      </w:tr>
      <w:tr w:rsidR="00D83439" w:rsidRPr="00322E9D" w:rsidTr="00961702">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D83439" w:rsidRPr="00A0213E" w:rsidRDefault="00D83439" w:rsidP="00961702">
            <w:pPr>
              <w:rPr>
                <w:rFonts w:ascii="Arial" w:eastAsia="宋体" w:hAnsi="Arial" w:cs="Arial"/>
                <w:color w:val="auto"/>
                <w:lang w:eastAsia="zh-CN"/>
              </w:rPr>
            </w:pPr>
            <w:r w:rsidRPr="00A0213E">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3439" w:rsidRPr="00A0213E" w:rsidRDefault="00D83439" w:rsidP="00961702">
            <w:pPr>
              <w:pStyle w:val="Body"/>
              <w:rPr>
                <w:rFonts w:ascii="Arial" w:eastAsia="宋体" w:hAnsi="Arial" w:cs="Arial"/>
                <w:lang w:eastAsia="zh-CN"/>
              </w:rPr>
            </w:pPr>
          </w:p>
        </w:tc>
      </w:tr>
      <w:tr w:rsidR="00D83439" w:rsidRPr="00322E9D" w:rsidTr="00961702">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D83439" w:rsidRPr="00A0213E" w:rsidRDefault="00D83439" w:rsidP="00961702">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3439" w:rsidRDefault="00D83439" w:rsidP="00961702">
            <w:pPr>
              <w:pStyle w:val="Body"/>
              <w:rPr>
                <w:rFonts w:ascii="Arial" w:eastAsia="宋体" w:hAnsi="Arial" w:cs="Arial"/>
                <w:lang w:eastAsia="zh-CN"/>
              </w:rPr>
            </w:pPr>
            <w:r>
              <w:rPr>
                <w:rFonts w:ascii="Arial" w:eastAsia="宋体" w:hAnsi="Arial" w:cs="Arial" w:hint="eastAsia"/>
                <w:lang w:eastAsia="zh-CN"/>
              </w:rPr>
              <w:t>This case verifies the 1</w:t>
            </w:r>
            <w:r w:rsidRPr="00BD6EAB">
              <w:rPr>
                <w:rFonts w:ascii="Arial" w:eastAsia="宋体" w:hAnsi="Arial" w:cs="Arial" w:hint="eastAsia"/>
                <w:vertAlign w:val="superscript"/>
                <w:lang w:eastAsia="zh-CN"/>
              </w:rPr>
              <w:t>st</w:t>
            </w:r>
            <w:r>
              <w:rPr>
                <w:rFonts w:ascii="Arial" w:eastAsia="宋体" w:hAnsi="Arial" w:cs="Arial" w:hint="eastAsia"/>
                <w:lang w:eastAsia="zh-CN"/>
              </w:rPr>
              <w:t xml:space="preserve"> time of finer granularity reporting enabling. In order to verify more common scenario that disable finer granularity reporting and enable it again as following:</w:t>
            </w:r>
          </w:p>
          <w:p w:rsidR="00D83439" w:rsidRDefault="00D83439" w:rsidP="00961702">
            <w:pPr>
              <w:pStyle w:val="Body"/>
              <w:rPr>
                <w:rFonts w:ascii="Arial" w:eastAsia="宋体" w:hAnsi="Arial" w:cs="Arial"/>
                <w:lang w:eastAsia="zh-CN"/>
              </w:rPr>
            </w:pPr>
            <w:r>
              <w:rPr>
                <w:rFonts w:ascii="Arial" w:eastAsia="宋体" w:hAnsi="Arial" w:cs="Arial" w:hint="eastAsia"/>
                <w:lang w:eastAsia="zh-CN"/>
              </w:rPr>
              <w:t>After step 10, disable finer granularity reporting, and repeat test case step 4 to 10.</w:t>
            </w:r>
          </w:p>
          <w:p w:rsidR="00351BC8" w:rsidRPr="00A0213E" w:rsidRDefault="00351BC8" w:rsidP="00961702">
            <w:pPr>
              <w:pStyle w:val="Body"/>
              <w:rPr>
                <w:rFonts w:ascii="Arial" w:eastAsia="宋体" w:hAnsi="Arial" w:cs="Arial"/>
                <w:lang w:eastAsia="zh-CN"/>
              </w:rPr>
            </w:pPr>
            <w:r>
              <w:rPr>
                <w:rFonts w:ascii="Arial" w:eastAsia="宋体" w:hAnsi="Arial" w:cs="Arial" w:hint="eastAsia"/>
                <w:lang w:eastAsia="zh-CN"/>
              </w:rPr>
              <w:t>Confirm with HiveOS Dev, these 2 scenarios apply the same code. If time and resource limitation, can only verify one of 2 sceanrios.</w:t>
            </w:r>
          </w:p>
        </w:tc>
      </w:tr>
    </w:tbl>
    <w:p w:rsidR="008006B8" w:rsidRPr="00484C2F" w:rsidRDefault="000F048E" w:rsidP="00484C2F">
      <w:pPr>
        <w:pStyle w:val="Heading4"/>
        <w:ind w:firstLine="1121"/>
        <w:rPr>
          <w:rFonts w:ascii="Arial" w:hAnsi="Arial"/>
          <w:b w:val="0"/>
          <w:sz w:val="21"/>
          <w:szCs w:val="21"/>
        </w:rPr>
      </w:pPr>
      <w:r>
        <w:rPr>
          <w:rFonts w:ascii="Arial" w:hAnsi="Arial" w:hint="eastAsia"/>
          <w:b w:val="0"/>
          <w:sz w:val="21"/>
          <w:szCs w:val="21"/>
        </w:rPr>
        <w:t>ApplicationReporting_Function_</w:t>
      </w:r>
      <w:r w:rsidR="004B1826">
        <w:rPr>
          <w:rFonts w:ascii="Arial" w:eastAsia="宋体" w:hAnsi="Arial" w:hint="eastAsia"/>
          <w:b w:val="0"/>
          <w:sz w:val="21"/>
          <w:szCs w:val="21"/>
          <w:lang w:eastAsia="zh-CN"/>
        </w:rPr>
        <w:t>51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8006B8" w:rsidRPr="00322E9D" w:rsidTr="0096170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006B8" w:rsidRPr="00A0213E" w:rsidRDefault="008006B8" w:rsidP="00961702">
            <w:pPr>
              <w:rPr>
                <w:rFonts w:ascii="Arial" w:hAnsi="Arial" w:cs="Arial"/>
                <w:color w:val="auto"/>
              </w:rPr>
            </w:pPr>
            <w:r w:rsidRPr="00A0213E">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006B8" w:rsidRPr="00A0213E" w:rsidRDefault="000F048E" w:rsidP="00961702">
            <w:pPr>
              <w:pStyle w:val="Body"/>
              <w:rPr>
                <w:rFonts w:ascii="Arial" w:eastAsia="宋体" w:hAnsi="Arial" w:cs="Arial"/>
                <w:lang w:eastAsia="zh-CN"/>
              </w:rPr>
            </w:pPr>
            <w:r>
              <w:rPr>
                <w:rFonts w:ascii="Arial" w:eastAsia="宋体" w:hAnsi="Arial" w:cs="Arial"/>
                <w:lang w:eastAsia="zh-CN"/>
              </w:rPr>
              <w:t>ApplicationReporting_Function_</w:t>
            </w:r>
            <w:r w:rsidR="004B1826">
              <w:rPr>
                <w:rFonts w:ascii="Arial" w:eastAsia="宋体" w:hAnsi="Arial" w:cs="Arial" w:hint="eastAsia"/>
                <w:lang w:eastAsia="zh-CN"/>
              </w:rPr>
              <w:t>51</w:t>
            </w:r>
          </w:p>
        </w:tc>
      </w:tr>
      <w:tr w:rsidR="00F05A2C" w:rsidRPr="00322E9D" w:rsidTr="0096170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05A2C" w:rsidRPr="00A0213E" w:rsidRDefault="00F05A2C" w:rsidP="00961702">
            <w:pPr>
              <w:rPr>
                <w:rFonts w:ascii="Arial" w:hAnsi="Arial" w:cs="Arial"/>
                <w:color w:val="auto"/>
              </w:rPr>
            </w:pPr>
            <w:r w:rsidRPr="00A0213E">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A0213E" w:rsidRDefault="00B05CDD" w:rsidP="00961702">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rPr>
                <w:rFonts w:ascii="Arial" w:hAnsi="Arial" w:cs="Arial"/>
                <w:color w:val="auto"/>
              </w:rPr>
            </w:pPr>
            <w:r w:rsidRPr="00D3306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pStyle w:val="Body"/>
              <w:rPr>
                <w:rFonts w:ascii="Arial" w:eastAsia="宋体" w:hAnsi="Arial" w:cs="Arial"/>
                <w:lang w:eastAsia="zh-CN"/>
              </w:rPr>
            </w:pPr>
            <w:r w:rsidRPr="00D33061">
              <w:rPr>
                <w:rFonts w:ascii="Arial" w:eastAsia="宋体" w:hAnsi="Arial" w:cs="Arial"/>
                <w:lang w:eastAsia="zh-CN"/>
              </w:rPr>
              <w:t>No</w:t>
            </w:r>
          </w:p>
        </w:tc>
      </w:tr>
      <w:tr w:rsidR="008006B8" w:rsidRPr="00322E9D" w:rsidTr="0096170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006B8" w:rsidRPr="00A0213E" w:rsidRDefault="008006B8" w:rsidP="00961702">
            <w:pPr>
              <w:rPr>
                <w:rFonts w:ascii="Arial" w:hAnsi="Arial" w:cs="Arial"/>
                <w:color w:val="auto"/>
              </w:rPr>
            </w:pPr>
            <w:r w:rsidRPr="00A0213E">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006B8" w:rsidRPr="00F30A6D" w:rsidRDefault="008006B8" w:rsidP="00961702">
            <w:pPr>
              <w:pStyle w:val="Body"/>
              <w:rPr>
                <w:rFonts w:ascii="Arial" w:eastAsia="宋体" w:hAnsi="Arial" w:cs="Arial"/>
                <w:lang w:eastAsia="zh-CN"/>
              </w:rPr>
            </w:pPr>
            <w:r w:rsidRPr="00A0213E">
              <w:rPr>
                <w:rFonts w:ascii="Arial" w:eastAsia="宋体" w:hAnsi="Arial" w:cs="Arial"/>
                <w:lang w:eastAsia="zh-CN"/>
              </w:rPr>
              <w:t xml:space="preserve"> </w:t>
            </w:r>
            <w:r w:rsidRPr="00F30A6D">
              <w:rPr>
                <w:rFonts w:ascii="Arial" w:eastAsia="宋体" w:hAnsi="Arial" w:cs="Arial"/>
                <w:lang w:eastAsia="zh-CN"/>
              </w:rPr>
              <w:t>Laptop1--</w:t>
            </w:r>
            <w:r>
              <w:rPr>
                <w:rFonts w:ascii="Arial" w:eastAsia="宋体" w:hAnsi="Arial" w:cs="Arial" w:hint="eastAsia"/>
                <w:lang w:eastAsia="zh-CN"/>
              </w:rPr>
              <w:t>--</w:t>
            </w:r>
            <w:r>
              <w:rPr>
                <w:rFonts w:ascii="Arial" w:eastAsia="宋体" w:hAnsi="Arial" w:cs="Arial"/>
                <w:lang w:eastAsia="zh-CN"/>
              </w:rPr>
              <w:t>-(wifi0/wifi1)AP</w:t>
            </w:r>
            <w:r>
              <w:rPr>
                <w:rFonts w:ascii="Arial" w:eastAsia="宋体" w:hAnsi="Arial" w:cs="Arial" w:hint="eastAsia"/>
                <w:lang w:eastAsia="zh-CN"/>
              </w:rPr>
              <w:t>(eth)</w:t>
            </w:r>
            <w:r w:rsidRPr="00F30A6D">
              <w:rPr>
                <w:rFonts w:ascii="Arial" w:eastAsia="宋体" w:hAnsi="Arial" w:cs="Arial"/>
                <w:lang w:eastAsia="zh-CN"/>
              </w:rPr>
              <w:t>_____</w:t>
            </w:r>
            <w:r>
              <w:rPr>
                <w:rFonts w:ascii="Arial" w:eastAsia="宋体" w:hAnsi="Arial" w:cs="Arial" w:hint="eastAsia"/>
                <w:lang w:eastAsia="zh-CN"/>
              </w:rPr>
              <w:t>(eth1)</w:t>
            </w:r>
            <w:r w:rsidRPr="00F30A6D">
              <w:rPr>
                <w:rFonts w:ascii="Arial" w:eastAsia="宋体" w:hAnsi="Arial" w:cs="Arial"/>
                <w:lang w:eastAsia="zh-CN"/>
              </w:rPr>
              <w:t>BR</w:t>
            </w:r>
            <w:r>
              <w:rPr>
                <w:rFonts w:ascii="Arial" w:eastAsia="宋体" w:hAnsi="Arial" w:cs="Arial" w:hint="eastAsia"/>
                <w:lang w:eastAsia="zh-CN"/>
              </w:rPr>
              <w:t>(eth0)</w:t>
            </w:r>
            <w:r w:rsidRPr="00F30A6D">
              <w:rPr>
                <w:rFonts w:ascii="Arial" w:eastAsia="宋体" w:hAnsi="Arial" w:cs="Arial"/>
                <w:lang w:eastAsia="zh-CN"/>
              </w:rPr>
              <w:t>_____Switch_____HM</w:t>
            </w:r>
          </w:p>
          <w:p w:rsidR="008006B8" w:rsidRDefault="008006B8" w:rsidP="00961702">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8006B8" w:rsidRPr="00F30A6D" w:rsidRDefault="008006B8" w:rsidP="00961702">
            <w:pPr>
              <w:pStyle w:val="Body"/>
              <w:rPr>
                <w:rFonts w:ascii="Arial" w:eastAsia="宋体" w:hAnsi="Arial" w:cs="Arial"/>
                <w:lang w:eastAsia="zh-CN"/>
              </w:rPr>
            </w:pPr>
            <w:r>
              <w:rPr>
                <w:rFonts w:ascii="Arial" w:eastAsia="宋体" w:hAnsi="Arial" w:cs="Arial" w:hint="eastAsia"/>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r>
              <w:rPr>
                <w:rFonts w:ascii="Arial" w:eastAsia="宋体" w:hAnsi="Arial" w:cs="Arial"/>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8006B8" w:rsidRPr="00A0213E" w:rsidRDefault="008006B8" w:rsidP="00961702">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r>
              <w:rPr>
                <w:rFonts w:ascii="Arial" w:eastAsia="宋体" w:hAnsi="Arial" w:cs="Arial"/>
                <w:lang w:eastAsia="zh-CN"/>
              </w:rPr>
              <w:t xml:space="preserve"> </w:t>
            </w:r>
            <w:r w:rsidRPr="00F30A6D">
              <w:rPr>
                <w:rFonts w:ascii="Arial" w:eastAsia="宋体" w:hAnsi="Arial" w:cs="Arial"/>
                <w:lang w:eastAsia="zh-CN"/>
              </w:rPr>
              <w:t xml:space="preserve">                  </w:t>
            </w:r>
            <w:r>
              <w:rPr>
                <w:rFonts w:ascii="Arial" w:eastAsia="宋体" w:hAnsi="Arial" w:cs="Arial" w:hint="eastAsia"/>
                <w:lang w:eastAsia="zh-CN"/>
              </w:rPr>
              <w:t xml:space="preserve">                    Internet</w:t>
            </w:r>
          </w:p>
        </w:tc>
      </w:tr>
      <w:tr w:rsidR="008006B8" w:rsidRPr="00322E9D" w:rsidTr="0096170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006B8" w:rsidRPr="00A0213E" w:rsidRDefault="008006B8" w:rsidP="00961702">
            <w:pPr>
              <w:rPr>
                <w:rFonts w:ascii="Arial" w:hAnsi="Arial" w:cs="Arial"/>
                <w:color w:val="auto"/>
              </w:rPr>
            </w:pPr>
            <w:r w:rsidRPr="00A0213E">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006B8" w:rsidRPr="00A0213E" w:rsidRDefault="008006B8" w:rsidP="00961702">
            <w:pPr>
              <w:pStyle w:val="Body"/>
              <w:rPr>
                <w:rFonts w:ascii="Arial" w:eastAsia="宋体" w:hAnsi="Arial" w:cs="Arial"/>
                <w:lang w:eastAsia="zh-CN"/>
              </w:rPr>
            </w:pPr>
            <w:r>
              <w:rPr>
                <w:rFonts w:ascii="Arial" w:eastAsia="宋体" w:hAnsi="Arial" w:cs="Arial" w:hint="eastAsia"/>
                <w:lang w:eastAsia="zh-CN"/>
              </w:rPr>
              <w:t>Verify collection period and report interval</w:t>
            </w:r>
            <w:r w:rsidR="009B652B">
              <w:rPr>
                <w:rFonts w:ascii="Arial" w:eastAsia="宋体" w:hAnsi="Arial" w:cs="Arial" w:hint="eastAsia"/>
                <w:lang w:eastAsia="zh-CN"/>
              </w:rPr>
              <w:t xml:space="preserve"> </w:t>
            </w:r>
            <w:r w:rsidR="00E5144C">
              <w:rPr>
                <w:rFonts w:ascii="Arial" w:eastAsia="宋体" w:hAnsi="Arial" w:cs="Arial" w:hint="eastAsia"/>
                <w:lang w:eastAsia="zh-CN"/>
              </w:rPr>
              <w:t>setting and function.</w:t>
            </w:r>
          </w:p>
        </w:tc>
      </w:tr>
      <w:tr w:rsidR="008006B8" w:rsidRPr="00322E9D" w:rsidTr="0096170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006B8" w:rsidRPr="00A0213E" w:rsidRDefault="008006B8" w:rsidP="00961702">
            <w:pPr>
              <w:rPr>
                <w:rFonts w:ascii="Arial" w:eastAsia="宋体" w:hAnsi="Arial" w:cs="Arial"/>
                <w:color w:val="auto"/>
                <w:lang w:eastAsia="zh-CN"/>
              </w:rPr>
            </w:pPr>
            <w:r w:rsidRPr="00A0213E">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006B8" w:rsidRPr="00F30A6D" w:rsidRDefault="008006B8" w:rsidP="00961702">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8006B8" w:rsidRPr="00A0213E" w:rsidRDefault="008006B8" w:rsidP="00961702">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8006B8" w:rsidRPr="00322E9D" w:rsidTr="0096170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006B8" w:rsidRPr="00A0213E" w:rsidRDefault="008006B8" w:rsidP="00961702">
            <w:pPr>
              <w:rPr>
                <w:rFonts w:ascii="Arial" w:hAnsi="Arial" w:cs="Arial"/>
                <w:color w:val="auto"/>
              </w:rPr>
            </w:pPr>
            <w:r w:rsidRPr="00A0213E">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006B8" w:rsidRDefault="008006B8" w:rsidP="00961702">
            <w:pPr>
              <w:pStyle w:val="Body"/>
              <w:rPr>
                <w:rFonts w:ascii="Arial" w:eastAsia="宋体" w:hAnsi="Arial" w:cs="Arial"/>
                <w:lang w:eastAsia="zh-CN"/>
              </w:rPr>
            </w:pPr>
            <w:r>
              <w:rPr>
                <w:rFonts w:ascii="Arial" w:eastAsia="宋体" w:hAnsi="Arial" w:cs="Arial" w:hint="eastAsia"/>
                <w:lang w:eastAsia="zh-CN"/>
              </w:rPr>
              <w:t xml:space="preserve">AP and BR </w:t>
            </w:r>
            <w:r>
              <w:rPr>
                <w:rFonts w:ascii="Arial" w:eastAsia="宋体" w:hAnsi="Arial" w:cs="Arial"/>
                <w:lang w:eastAsia="zh-CN"/>
              </w:rPr>
              <w:t>are managed by HM</w:t>
            </w:r>
            <w:r>
              <w:rPr>
                <w:rFonts w:ascii="Arial" w:eastAsia="宋体" w:hAnsi="Arial" w:cs="Arial" w:hint="eastAsia"/>
                <w:lang w:eastAsia="zh-CN"/>
              </w:rPr>
              <w:t>.</w:t>
            </w:r>
          </w:p>
          <w:p w:rsidR="008006B8" w:rsidRPr="00F30A6D" w:rsidRDefault="008006B8" w:rsidP="00961702">
            <w:pPr>
              <w:pStyle w:val="Body"/>
              <w:rPr>
                <w:rFonts w:ascii="Arial" w:eastAsia="宋体" w:hAnsi="Arial" w:cs="Arial"/>
                <w:lang w:eastAsia="zh-CN"/>
              </w:rPr>
            </w:pPr>
            <w:r>
              <w:rPr>
                <w:rFonts w:ascii="Arial" w:eastAsia="宋体" w:hAnsi="Arial" w:cs="Arial" w:hint="eastAsia"/>
                <w:lang w:eastAsia="zh-CN"/>
              </w:rPr>
              <w:t>Set BR eth1 mode as bridge-802.1q, and AP eth as backhaul.</w:t>
            </w:r>
          </w:p>
          <w:p w:rsidR="008006B8" w:rsidRDefault="008006B8" w:rsidP="00961702">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interface.</w:t>
            </w:r>
          </w:p>
          <w:p w:rsidR="008006B8" w:rsidRPr="00A0213E" w:rsidRDefault="008006B8" w:rsidP="00961702">
            <w:pPr>
              <w:pStyle w:val="Body"/>
              <w:rPr>
                <w:rFonts w:ascii="Arial" w:eastAsia="宋体" w:hAnsi="Arial" w:cs="Arial"/>
                <w:lang w:eastAsia="zh-CN"/>
              </w:rPr>
            </w:pPr>
            <w:r>
              <w:rPr>
                <w:rFonts w:ascii="Arial" w:eastAsia="宋体" w:hAnsi="Arial" w:cs="Arial" w:hint="eastAsia"/>
                <w:lang w:eastAsia="zh-CN"/>
              </w:rPr>
              <w:lastRenderedPageBreak/>
              <w:t>Laptop1 connects with SSID.</w:t>
            </w:r>
          </w:p>
        </w:tc>
      </w:tr>
      <w:tr w:rsidR="008006B8" w:rsidRPr="00322E9D" w:rsidTr="00961702">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8006B8" w:rsidRPr="00A0213E" w:rsidRDefault="008006B8" w:rsidP="00961702">
            <w:pPr>
              <w:rPr>
                <w:rFonts w:ascii="Arial" w:hAnsi="Arial" w:cs="Arial"/>
                <w:color w:val="auto"/>
              </w:rPr>
            </w:pPr>
            <w:r w:rsidRPr="00A0213E">
              <w:rPr>
                <w:rFonts w:ascii="Arial" w:hAnsi="Arial" w:cs="Arial"/>
                <w:color w:val="auto"/>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006B8" w:rsidRDefault="008006B8" w:rsidP="00EB7D7A">
            <w:pPr>
              <w:pStyle w:val="Body"/>
              <w:numPr>
                <w:ilvl w:val="0"/>
                <w:numId w:val="50"/>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 and BR.</w:t>
            </w:r>
          </w:p>
          <w:p w:rsidR="008006B8" w:rsidRPr="006D0BD5" w:rsidRDefault="001F4EA1" w:rsidP="00EB7D7A">
            <w:pPr>
              <w:pStyle w:val="Body"/>
              <w:numPr>
                <w:ilvl w:val="0"/>
                <w:numId w:val="50"/>
              </w:numPr>
              <w:ind w:left="268" w:hanging="268"/>
              <w:rPr>
                <w:rFonts w:ascii="Arial" w:eastAsia="宋体" w:hAnsi="Arial" w:cs="Arial"/>
                <w:strike/>
                <w:lang w:eastAsia="zh-CN"/>
              </w:rPr>
            </w:pPr>
            <w:r w:rsidRPr="001F4EA1">
              <w:rPr>
                <w:rFonts w:ascii="Arial" w:eastAsia="宋体" w:hAnsi="Arial" w:cs="Arial"/>
                <w:strike/>
                <w:lang w:eastAsia="zh-CN"/>
              </w:rPr>
              <w:t>Keep default settings of background application reporting for every individual interface at AP and BR</w:t>
            </w:r>
          </w:p>
          <w:p w:rsidR="008006B8" w:rsidRDefault="008006B8" w:rsidP="00EB7D7A">
            <w:pPr>
              <w:pStyle w:val="Body"/>
              <w:numPr>
                <w:ilvl w:val="0"/>
                <w:numId w:val="50"/>
              </w:numPr>
              <w:ind w:left="268" w:hanging="268"/>
              <w:rPr>
                <w:rFonts w:ascii="Arial" w:eastAsia="宋体" w:hAnsi="Arial" w:cs="Arial"/>
                <w:lang w:eastAsia="zh-CN"/>
              </w:rPr>
            </w:pPr>
            <w:r>
              <w:rPr>
                <w:rFonts w:ascii="Arial" w:eastAsia="宋体" w:hAnsi="Arial" w:cs="Arial" w:hint="eastAsia"/>
                <w:lang w:eastAsia="zh-CN"/>
              </w:rPr>
              <w:t>Enable applications for reporting.</w:t>
            </w:r>
          </w:p>
          <w:p w:rsidR="008006B8" w:rsidRDefault="008006B8" w:rsidP="00EB7D7A">
            <w:pPr>
              <w:pStyle w:val="Body"/>
              <w:numPr>
                <w:ilvl w:val="0"/>
                <w:numId w:val="50"/>
              </w:numPr>
              <w:ind w:left="268" w:hanging="268"/>
              <w:rPr>
                <w:rFonts w:ascii="Arial" w:eastAsia="宋体" w:hAnsi="Arial" w:cs="Arial"/>
                <w:lang w:eastAsia="zh-CN"/>
              </w:rPr>
            </w:pPr>
            <w:r>
              <w:rPr>
                <w:rFonts w:ascii="Arial" w:eastAsia="宋体" w:hAnsi="Arial" w:cs="Arial" w:hint="eastAsia"/>
                <w:lang w:eastAsia="zh-CN"/>
              </w:rPr>
              <w:t>Launch application at laptop1.</w:t>
            </w:r>
          </w:p>
          <w:p w:rsidR="008006B8" w:rsidRDefault="008006B8" w:rsidP="00EB7D7A">
            <w:pPr>
              <w:pStyle w:val="Body"/>
              <w:numPr>
                <w:ilvl w:val="0"/>
                <w:numId w:val="50"/>
              </w:numPr>
              <w:ind w:left="268" w:hanging="268"/>
              <w:rPr>
                <w:rFonts w:ascii="Arial" w:eastAsia="宋体" w:hAnsi="Arial" w:cs="Arial"/>
                <w:lang w:eastAsia="zh-CN"/>
              </w:rPr>
            </w:pPr>
            <w:r>
              <w:rPr>
                <w:rFonts w:ascii="Arial" w:eastAsia="宋体" w:hAnsi="Arial" w:cs="Arial" w:hint="eastAsia"/>
                <w:lang w:eastAsia="zh-CN"/>
              </w:rPr>
              <w:t>Set the minimum value for</w:t>
            </w:r>
            <w:r w:rsidRPr="00584E29">
              <w:rPr>
                <w:rFonts w:ascii="Arial" w:eastAsia="宋体" w:hAnsi="Arial" w:cs="Arial" w:hint="eastAsia"/>
                <w:lang w:eastAsia="zh-CN"/>
              </w:rPr>
              <w:t xml:space="preserve"> </w:t>
            </w:r>
            <w:r>
              <w:rPr>
                <w:rFonts w:ascii="Arial" w:eastAsia="宋体" w:hAnsi="Arial" w:cs="Arial" w:hint="eastAsia"/>
                <w:lang w:eastAsia="zh-CN"/>
              </w:rPr>
              <w:t xml:space="preserve">both </w:t>
            </w:r>
            <w:r w:rsidRPr="00584E29">
              <w:rPr>
                <w:rFonts w:ascii="Arial" w:eastAsia="宋体" w:hAnsi="Arial" w:cs="Arial" w:hint="eastAsia"/>
                <w:lang w:eastAsia="zh-CN"/>
              </w:rPr>
              <w:t>collection interval and report interval.</w:t>
            </w:r>
            <w:r>
              <w:rPr>
                <w:rFonts w:ascii="Arial" w:eastAsia="宋体" w:hAnsi="Arial" w:cs="Arial" w:hint="eastAsia"/>
                <w:lang w:eastAsia="zh-CN"/>
              </w:rPr>
              <w:t xml:space="preserve"> It should be 60s.</w:t>
            </w:r>
          </w:p>
          <w:p w:rsidR="009B652B" w:rsidRPr="008006B8" w:rsidRDefault="009B652B" w:rsidP="00EB7D7A">
            <w:pPr>
              <w:pStyle w:val="Body"/>
              <w:numPr>
                <w:ilvl w:val="0"/>
                <w:numId w:val="50"/>
              </w:numPr>
              <w:ind w:left="268" w:hanging="268"/>
              <w:rPr>
                <w:rFonts w:ascii="Arial" w:eastAsia="宋体" w:hAnsi="Arial" w:cs="Arial"/>
                <w:lang w:eastAsia="zh-CN"/>
              </w:rPr>
            </w:pPr>
            <w:r>
              <w:rPr>
                <w:rFonts w:ascii="Arial" w:eastAsia="宋体" w:hAnsi="Arial" w:cs="Arial" w:hint="eastAsia"/>
                <w:lang w:eastAsia="zh-CN"/>
              </w:rPr>
              <w:t>Keep AP or BR power on for more than 5 minutes.</w:t>
            </w:r>
          </w:p>
          <w:p w:rsidR="008006B8" w:rsidRDefault="008006B8" w:rsidP="00EB7D7A">
            <w:pPr>
              <w:pStyle w:val="Body"/>
              <w:numPr>
                <w:ilvl w:val="0"/>
                <w:numId w:val="50"/>
              </w:numPr>
              <w:ind w:left="268" w:hanging="268"/>
              <w:rPr>
                <w:rFonts w:ascii="Arial" w:eastAsia="宋体" w:hAnsi="Arial" w:cs="Arial"/>
                <w:lang w:eastAsia="zh-CN"/>
              </w:rPr>
            </w:pPr>
            <w:r>
              <w:rPr>
                <w:rFonts w:ascii="Arial" w:eastAsia="宋体" w:hAnsi="Arial" w:cs="Arial" w:hint="eastAsia"/>
                <w:lang w:eastAsia="zh-CN"/>
              </w:rPr>
              <w:t xml:space="preserve">Login AP or BR shell, check application reporting file at </w:t>
            </w:r>
            <w:r>
              <w:rPr>
                <w:rFonts w:ascii="Arial" w:eastAsia="宋体" w:hAnsi="Arial" w:cs="Arial"/>
                <w:lang w:eastAsia="zh-CN"/>
              </w:rPr>
              <w:t>“</w:t>
            </w:r>
            <w:r>
              <w:rPr>
                <w:rFonts w:ascii="Arial" w:eastAsia="宋体" w:hAnsi="Arial" w:cs="Arial" w:hint="eastAsia"/>
                <w:lang w:eastAsia="zh-CN"/>
              </w:rPr>
              <w:t>/tmp/L7_report</w:t>
            </w:r>
            <w:r>
              <w:rPr>
                <w:rFonts w:ascii="Arial" w:eastAsia="宋体" w:hAnsi="Arial" w:cs="Arial"/>
                <w:lang w:eastAsia="zh-CN"/>
              </w:rPr>
              <w:t>”</w:t>
            </w:r>
            <w:r>
              <w:rPr>
                <w:rFonts w:ascii="Arial" w:eastAsia="宋体" w:hAnsi="Arial" w:cs="Arial" w:hint="eastAsia"/>
                <w:lang w:eastAsia="zh-CN"/>
              </w:rPr>
              <w:t>.</w:t>
            </w:r>
          </w:p>
          <w:p w:rsidR="00AA1EEB" w:rsidRDefault="00AA1EEB" w:rsidP="00EB7D7A">
            <w:pPr>
              <w:pStyle w:val="Body"/>
              <w:numPr>
                <w:ilvl w:val="0"/>
                <w:numId w:val="50"/>
              </w:numPr>
              <w:ind w:left="268" w:hanging="268"/>
              <w:rPr>
                <w:rFonts w:ascii="Arial" w:eastAsia="宋体" w:hAnsi="Arial" w:cs="Arial"/>
                <w:lang w:eastAsia="zh-CN"/>
              </w:rPr>
            </w:pPr>
            <w:r>
              <w:rPr>
                <w:rFonts w:ascii="Arial" w:eastAsia="宋体" w:hAnsi="Arial" w:cs="Arial" w:hint="eastAsia"/>
                <w:lang w:eastAsia="zh-CN"/>
              </w:rPr>
              <w:t>Set a middle value, like 600s, for</w:t>
            </w:r>
            <w:r w:rsidRPr="00584E29">
              <w:rPr>
                <w:rFonts w:ascii="Arial" w:eastAsia="宋体" w:hAnsi="Arial" w:cs="Arial" w:hint="eastAsia"/>
                <w:lang w:eastAsia="zh-CN"/>
              </w:rPr>
              <w:t xml:space="preserve"> </w:t>
            </w:r>
            <w:r>
              <w:rPr>
                <w:rFonts w:ascii="Arial" w:eastAsia="宋体" w:hAnsi="Arial" w:cs="Arial" w:hint="eastAsia"/>
                <w:lang w:eastAsia="zh-CN"/>
              </w:rPr>
              <w:t xml:space="preserve">both </w:t>
            </w:r>
            <w:r w:rsidRPr="00584E29">
              <w:rPr>
                <w:rFonts w:ascii="Arial" w:eastAsia="宋体" w:hAnsi="Arial" w:cs="Arial" w:hint="eastAsia"/>
                <w:lang w:eastAsia="zh-CN"/>
              </w:rPr>
              <w:t>collection interval and report interval.</w:t>
            </w:r>
          </w:p>
          <w:p w:rsidR="00AA1EEB" w:rsidRPr="008006B8" w:rsidRDefault="00AA1EEB" w:rsidP="00EB7D7A">
            <w:pPr>
              <w:pStyle w:val="Body"/>
              <w:numPr>
                <w:ilvl w:val="0"/>
                <w:numId w:val="50"/>
              </w:numPr>
              <w:ind w:left="268" w:hanging="268"/>
              <w:rPr>
                <w:rFonts w:ascii="Arial" w:eastAsia="宋体" w:hAnsi="Arial" w:cs="Arial"/>
                <w:lang w:eastAsia="zh-CN"/>
              </w:rPr>
            </w:pPr>
            <w:r>
              <w:rPr>
                <w:rFonts w:ascii="Arial" w:eastAsia="宋体" w:hAnsi="Arial" w:cs="Arial" w:hint="eastAsia"/>
                <w:lang w:eastAsia="zh-CN"/>
              </w:rPr>
              <w:t>Keep AP or BR power on for more than 20 minutes.</w:t>
            </w:r>
          </w:p>
          <w:p w:rsidR="00AA1EEB" w:rsidRPr="00AA1EEB" w:rsidRDefault="00AA1EEB" w:rsidP="00EB7D7A">
            <w:pPr>
              <w:pStyle w:val="Body"/>
              <w:numPr>
                <w:ilvl w:val="0"/>
                <w:numId w:val="50"/>
              </w:numPr>
              <w:ind w:left="410" w:hanging="410"/>
              <w:rPr>
                <w:rFonts w:ascii="Arial" w:eastAsia="宋体" w:hAnsi="Arial" w:cs="Arial"/>
                <w:lang w:eastAsia="zh-CN"/>
              </w:rPr>
            </w:pPr>
            <w:r>
              <w:rPr>
                <w:rFonts w:ascii="Arial" w:eastAsia="宋体" w:hAnsi="Arial" w:cs="Arial" w:hint="eastAsia"/>
                <w:lang w:eastAsia="zh-CN"/>
              </w:rPr>
              <w:t xml:space="preserve">Login AP or BR shell, check application reporting file at </w:t>
            </w:r>
            <w:r>
              <w:rPr>
                <w:rFonts w:ascii="Arial" w:eastAsia="宋体" w:hAnsi="Arial" w:cs="Arial"/>
                <w:lang w:eastAsia="zh-CN"/>
              </w:rPr>
              <w:t>“</w:t>
            </w:r>
            <w:r>
              <w:rPr>
                <w:rFonts w:ascii="Arial" w:eastAsia="宋体" w:hAnsi="Arial" w:cs="Arial" w:hint="eastAsia"/>
                <w:lang w:eastAsia="zh-CN"/>
              </w:rPr>
              <w:t>/tmp/L7_report</w:t>
            </w:r>
            <w:r>
              <w:rPr>
                <w:rFonts w:ascii="Arial" w:eastAsia="宋体" w:hAnsi="Arial" w:cs="Arial"/>
                <w:lang w:eastAsia="zh-CN"/>
              </w:rPr>
              <w:t>”</w:t>
            </w:r>
            <w:r>
              <w:rPr>
                <w:rFonts w:ascii="Arial" w:eastAsia="宋体" w:hAnsi="Arial" w:cs="Arial" w:hint="eastAsia"/>
                <w:lang w:eastAsia="zh-CN"/>
              </w:rPr>
              <w:t>.</w:t>
            </w:r>
          </w:p>
          <w:p w:rsidR="009B652B" w:rsidRDefault="009B652B" w:rsidP="00EB7D7A">
            <w:pPr>
              <w:pStyle w:val="Body"/>
              <w:numPr>
                <w:ilvl w:val="0"/>
                <w:numId w:val="50"/>
              </w:numPr>
              <w:ind w:left="410" w:hanging="410"/>
              <w:rPr>
                <w:rFonts w:ascii="Arial" w:eastAsia="宋体" w:hAnsi="Arial" w:cs="Arial"/>
                <w:lang w:eastAsia="zh-CN"/>
              </w:rPr>
            </w:pPr>
            <w:r>
              <w:rPr>
                <w:rFonts w:ascii="Arial" w:eastAsia="宋体" w:hAnsi="Arial" w:cs="Arial" w:hint="eastAsia"/>
                <w:lang w:eastAsia="zh-CN"/>
              </w:rPr>
              <w:t>Set the maximum value for both collection interval and report interval. It should be 3600s.</w:t>
            </w:r>
          </w:p>
          <w:p w:rsidR="009B652B" w:rsidRDefault="009B652B" w:rsidP="00EB7D7A">
            <w:pPr>
              <w:pStyle w:val="Body"/>
              <w:numPr>
                <w:ilvl w:val="0"/>
                <w:numId w:val="50"/>
              </w:numPr>
              <w:ind w:left="410" w:hanging="410"/>
              <w:rPr>
                <w:rFonts w:ascii="Arial" w:eastAsia="宋体" w:hAnsi="Arial" w:cs="Arial"/>
                <w:lang w:eastAsia="zh-CN"/>
              </w:rPr>
            </w:pPr>
            <w:r>
              <w:rPr>
                <w:rFonts w:ascii="Arial" w:eastAsia="宋体" w:hAnsi="Arial" w:cs="Arial" w:hint="eastAsia"/>
                <w:lang w:eastAsia="zh-CN"/>
              </w:rPr>
              <w:t>Keep AP or BR power on for more than 1 hour.</w:t>
            </w:r>
          </w:p>
          <w:p w:rsidR="009B652B" w:rsidRPr="00BD6EAB" w:rsidRDefault="009B652B" w:rsidP="00EB7D7A">
            <w:pPr>
              <w:pStyle w:val="Body"/>
              <w:numPr>
                <w:ilvl w:val="0"/>
                <w:numId w:val="50"/>
              </w:numPr>
              <w:ind w:left="410" w:hanging="410"/>
              <w:rPr>
                <w:rFonts w:ascii="Arial" w:eastAsia="宋体" w:hAnsi="Arial" w:cs="Arial"/>
                <w:lang w:eastAsia="zh-CN"/>
              </w:rPr>
            </w:pPr>
            <w:r>
              <w:rPr>
                <w:rFonts w:ascii="Arial" w:eastAsia="宋体" w:hAnsi="Arial" w:cs="Arial" w:hint="eastAsia"/>
                <w:lang w:eastAsia="zh-CN"/>
              </w:rPr>
              <w:t>Check the finer granularity reporting has been disabled after setting maximum value for collection and report interval. And background reporting works as common.</w:t>
            </w:r>
          </w:p>
        </w:tc>
      </w:tr>
      <w:tr w:rsidR="008006B8" w:rsidRPr="00322E9D" w:rsidTr="00961702">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8006B8" w:rsidRPr="00A0213E" w:rsidRDefault="008006B8" w:rsidP="00961702">
            <w:pPr>
              <w:rPr>
                <w:rFonts w:ascii="Arial" w:hAnsi="Arial" w:cs="Arial"/>
                <w:color w:val="auto"/>
              </w:rPr>
            </w:pPr>
            <w:r w:rsidRPr="00A0213E">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A1EEB" w:rsidRDefault="00AA1EEB" w:rsidP="00961702">
            <w:pPr>
              <w:pStyle w:val="Body"/>
              <w:rPr>
                <w:rFonts w:ascii="Arial" w:eastAsia="宋体" w:hAnsi="Arial" w:cs="Arial"/>
                <w:lang w:eastAsia="zh-CN"/>
              </w:rPr>
            </w:pPr>
            <w:r>
              <w:rPr>
                <w:rFonts w:ascii="Arial" w:eastAsia="宋体" w:hAnsi="Arial" w:cs="Arial" w:hint="eastAsia"/>
                <w:lang w:eastAsia="zh-CN"/>
              </w:rPr>
              <w:t>Step 5. Set mimimum value for both collection interval and report interval successfully.</w:t>
            </w:r>
          </w:p>
          <w:p w:rsidR="008006B8" w:rsidRDefault="008006B8" w:rsidP="00961702">
            <w:pPr>
              <w:pStyle w:val="Body"/>
              <w:rPr>
                <w:rFonts w:ascii="Arial" w:eastAsia="宋体" w:hAnsi="Arial" w:cs="Arial"/>
                <w:lang w:eastAsia="zh-CN"/>
              </w:rPr>
            </w:pPr>
            <w:r>
              <w:rPr>
                <w:rFonts w:ascii="Arial" w:eastAsia="宋体" w:hAnsi="Arial" w:cs="Arial" w:hint="eastAsia"/>
                <w:lang w:eastAsia="zh-CN"/>
              </w:rPr>
              <w:t xml:space="preserve">Step </w:t>
            </w:r>
            <w:r w:rsidR="009B652B">
              <w:rPr>
                <w:rFonts w:ascii="Arial" w:eastAsia="宋体" w:hAnsi="Arial" w:cs="Arial" w:hint="eastAsia"/>
                <w:lang w:eastAsia="zh-CN"/>
              </w:rPr>
              <w:t>7</w:t>
            </w:r>
            <w:r>
              <w:rPr>
                <w:rFonts w:ascii="Arial" w:eastAsia="宋体" w:hAnsi="Arial" w:cs="Arial" w:hint="eastAsia"/>
                <w:lang w:eastAsia="zh-CN"/>
              </w:rPr>
              <w:t xml:space="preserve">. </w:t>
            </w:r>
            <w:r w:rsidR="009B652B">
              <w:rPr>
                <w:rFonts w:ascii="Arial" w:eastAsia="宋体" w:hAnsi="Arial" w:cs="Arial" w:hint="eastAsia"/>
                <w:lang w:eastAsia="zh-CN"/>
              </w:rPr>
              <w:t>HiveOS reports application with finer granularity as setting.</w:t>
            </w:r>
          </w:p>
          <w:p w:rsidR="00AA1EEB" w:rsidRDefault="00AA1EEB" w:rsidP="00961702">
            <w:pPr>
              <w:pStyle w:val="Body"/>
              <w:rPr>
                <w:rFonts w:ascii="Arial" w:eastAsia="宋体" w:hAnsi="Arial" w:cs="Arial"/>
                <w:lang w:eastAsia="zh-CN"/>
              </w:rPr>
            </w:pPr>
            <w:r>
              <w:rPr>
                <w:rFonts w:ascii="Arial" w:eastAsia="宋体" w:hAnsi="Arial" w:cs="Arial" w:hint="eastAsia"/>
                <w:lang w:eastAsia="zh-CN"/>
              </w:rPr>
              <w:t>Step 8. Set middle value for both collection interval and report interval successfully.</w:t>
            </w:r>
          </w:p>
          <w:p w:rsidR="00AA1EEB" w:rsidRDefault="00AA1EEB" w:rsidP="00961702">
            <w:pPr>
              <w:pStyle w:val="Body"/>
              <w:rPr>
                <w:rFonts w:ascii="Arial" w:eastAsia="宋体" w:hAnsi="Arial" w:cs="Arial"/>
                <w:lang w:eastAsia="zh-CN"/>
              </w:rPr>
            </w:pPr>
            <w:r>
              <w:rPr>
                <w:rFonts w:ascii="Arial" w:eastAsia="宋体" w:hAnsi="Arial" w:cs="Arial" w:hint="eastAsia"/>
                <w:lang w:eastAsia="zh-CN"/>
              </w:rPr>
              <w:t>Step 10. HiveOS reports application with finer granularity as setting.</w:t>
            </w:r>
          </w:p>
          <w:p w:rsidR="008006B8" w:rsidRDefault="009B652B" w:rsidP="00961702">
            <w:pPr>
              <w:pStyle w:val="Body"/>
              <w:rPr>
                <w:rFonts w:ascii="Arial" w:eastAsia="宋体" w:hAnsi="Arial" w:cs="Arial"/>
                <w:lang w:eastAsia="zh-CN"/>
              </w:rPr>
            </w:pPr>
            <w:r>
              <w:rPr>
                <w:rFonts w:ascii="Arial" w:eastAsia="宋体" w:hAnsi="Arial" w:cs="Arial" w:hint="eastAsia"/>
                <w:lang w:eastAsia="zh-CN"/>
              </w:rPr>
              <w:t xml:space="preserve">Step </w:t>
            </w:r>
            <w:r w:rsidR="00AA1EEB">
              <w:rPr>
                <w:rFonts w:ascii="Arial" w:eastAsia="宋体" w:hAnsi="Arial" w:cs="Arial" w:hint="eastAsia"/>
                <w:lang w:eastAsia="zh-CN"/>
              </w:rPr>
              <w:t>11</w:t>
            </w:r>
            <w:r>
              <w:rPr>
                <w:rFonts w:ascii="Arial" w:eastAsia="宋体" w:hAnsi="Arial" w:cs="Arial" w:hint="eastAsia"/>
                <w:lang w:eastAsia="zh-CN"/>
              </w:rPr>
              <w:t>. Set maximum value for both collection interval and report interval successfully.</w:t>
            </w:r>
          </w:p>
          <w:p w:rsidR="008006B8" w:rsidRPr="00973C62" w:rsidRDefault="008006B8" w:rsidP="00961702">
            <w:pPr>
              <w:pStyle w:val="Body"/>
              <w:rPr>
                <w:rFonts w:ascii="Arial" w:eastAsia="宋体" w:hAnsi="Arial" w:cs="Arial"/>
                <w:lang w:eastAsia="zh-CN"/>
              </w:rPr>
            </w:pPr>
            <w:r>
              <w:rPr>
                <w:rFonts w:ascii="Arial" w:eastAsia="宋体" w:hAnsi="Arial" w:cs="Arial" w:hint="eastAsia"/>
                <w:lang w:eastAsia="zh-CN"/>
              </w:rPr>
              <w:t xml:space="preserve">Step </w:t>
            </w:r>
            <w:r w:rsidR="00AA1EEB">
              <w:rPr>
                <w:rFonts w:ascii="Arial" w:eastAsia="宋体" w:hAnsi="Arial" w:cs="Arial" w:hint="eastAsia"/>
                <w:lang w:eastAsia="zh-CN"/>
              </w:rPr>
              <w:t>13</w:t>
            </w:r>
            <w:r>
              <w:rPr>
                <w:rFonts w:ascii="Arial" w:eastAsia="宋体" w:hAnsi="Arial" w:cs="Arial" w:hint="eastAsia"/>
                <w:lang w:eastAsia="zh-CN"/>
              </w:rPr>
              <w:t xml:space="preserve">. </w:t>
            </w:r>
            <w:r w:rsidR="009B652B">
              <w:rPr>
                <w:rFonts w:ascii="Arial" w:eastAsia="宋体" w:hAnsi="Arial" w:cs="Arial" w:hint="eastAsia"/>
                <w:lang w:eastAsia="zh-CN"/>
              </w:rPr>
              <w:t>The finer granularity reporting has been disabled after setting maximum value for collection and report interval. And background reporting works as common.</w:t>
            </w:r>
          </w:p>
        </w:tc>
      </w:tr>
      <w:tr w:rsidR="008006B8" w:rsidRPr="00322E9D" w:rsidTr="00961702">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8006B8" w:rsidRPr="00A0213E" w:rsidRDefault="008006B8" w:rsidP="00961702">
            <w:pPr>
              <w:rPr>
                <w:rFonts w:ascii="Arial" w:eastAsia="宋体" w:hAnsi="Arial" w:cs="Arial"/>
                <w:color w:val="auto"/>
                <w:lang w:eastAsia="zh-CN"/>
              </w:rPr>
            </w:pPr>
            <w:r w:rsidRPr="00A0213E">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006B8" w:rsidRPr="00A0213E" w:rsidRDefault="008006B8" w:rsidP="00961702">
            <w:pPr>
              <w:pStyle w:val="Body"/>
              <w:rPr>
                <w:rFonts w:ascii="Arial" w:eastAsia="宋体" w:hAnsi="Arial" w:cs="Arial"/>
                <w:lang w:eastAsia="zh-CN"/>
              </w:rPr>
            </w:pPr>
          </w:p>
        </w:tc>
      </w:tr>
      <w:tr w:rsidR="008006B8" w:rsidRPr="00322E9D" w:rsidTr="00961702">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8006B8" w:rsidRPr="00A0213E" w:rsidRDefault="008006B8" w:rsidP="00961702">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006B8" w:rsidRPr="00A0213E" w:rsidRDefault="008006B8" w:rsidP="00961702">
            <w:pPr>
              <w:pStyle w:val="Body"/>
              <w:rPr>
                <w:rFonts w:ascii="Arial" w:eastAsia="宋体" w:hAnsi="Arial" w:cs="Arial"/>
                <w:lang w:eastAsia="zh-CN"/>
              </w:rPr>
            </w:pPr>
          </w:p>
        </w:tc>
      </w:tr>
    </w:tbl>
    <w:p w:rsidR="006D5136" w:rsidRPr="00484C2F" w:rsidRDefault="000F048E" w:rsidP="00484C2F">
      <w:pPr>
        <w:pStyle w:val="Heading4"/>
        <w:ind w:firstLine="1121"/>
        <w:rPr>
          <w:rFonts w:ascii="Arial" w:hAnsi="Arial"/>
          <w:b w:val="0"/>
          <w:sz w:val="21"/>
          <w:szCs w:val="21"/>
        </w:rPr>
      </w:pPr>
      <w:r>
        <w:rPr>
          <w:rFonts w:ascii="Arial" w:hAnsi="Arial" w:hint="eastAsia"/>
          <w:b w:val="0"/>
          <w:sz w:val="21"/>
          <w:szCs w:val="21"/>
        </w:rPr>
        <w:t>ApplicationReporting_Function_</w:t>
      </w:r>
      <w:r w:rsidR="004B1826">
        <w:rPr>
          <w:rFonts w:ascii="Arial" w:eastAsia="宋体" w:hAnsi="Arial" w:hint="eastAsia"/>
          <w:b w:val="0"/>
          <w:sz w:val="21"/>
          <w:szCs w:val="21"/>
          <w:lang w:eastAsia="zh-CN"/>
        </w:rPr>
        <w:t>52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6D5136" w:rsidRPr="00322E9D" w:rsidTr="0096170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D5136" w:rsidRPr="00A0213E" w:rsidRDefault="006D5136" w:rsidP="00961702">
            <w:pPr>
              <w:rPr>
                <w:rFonts w:ascii="Arial" w:hAnsi="Arial" w:cs="Arial"/>
                <w:color w:val="auto"/>
              </w:rPr>
            </w:pPr>
            <w:r w:rsidRPr="00A0213E">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D5136" w:rsidRPr="00A0213E" w:rsidRDefault="000F048E" w:rsidP="00961702">
            <w:pPr>
              <w:pStyle w:val="Body"/>
              <w:rPr>
                <w:rFonts w:ascii="Arial" w:eastAsia="宋体" w:hAnsi="Arial" w:cs="Arial"/>
                <w:lang w:eastAsia="zh-CN"/>
              </w:rPr>
            </w:pPr>
            <w:r>
              <w:rPr>
                <w:rFonts w:ascii="Arial" w:eastAsia="宋体" w:hAnsi="Arial" w:cs="Arial"/>
                <w:lang w:eastAsia="zh-CN"/>
              </w:rPr>
              <w:t>ApplicationReporting_Function_</w:t>
            </w:r>
            <w:r w:rsidR="004B1826">
              <w:rPr>
                <w:rFonts w:ascii="Arial" w:eastAsia="宋体" w:hAnsi="Arial" w:cs="Arial" w:hint="eastAsia"/>
                <w:lang w:eastAsia="zh-CN"/>
              </w:rPr>
              <w:t>52</w:t>
            </w:r>
          </w:p>
        </w:tc>
      </w:tr>
      <w:tr w:rsidR="00F05A2C" w:rsidRPr="00322E9D" w:rsidTr="0096170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05A2C" w:rsidRPr="00A0213E" w:rsidRDefault="00F05A2C" w:rsidP="00961702">
            <w:pPr>
              <w:rPr>
                <w:rFonts w:ascii="Arial" w:hAnsi="Arial" w:cs="Arial"/>
                <w:color w:val="auto"/>
              </w:rPr>
            </w:pPr>
            <w:r w:rsidRPr="00A0213E">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A0213E" w:rsidRDefault="00F05A2C" w:rsidP="00961702">
            <w:pPr>
              <w:pStyle w:val="Body"/>
              <w:rPr>
                <w:rFonts w:ascii="Arial" w:eastAsia="宋体" w:hAnsi="Arial" w:cs="Arial"/>
                <w:lang w:eastAsia="zh-CN"/>
              </w:rPr>
            </w:pPr>
            <w:r>
              <w:rPr>
                <w:rFonts w:ascii="Arial" w:eastAsia="宋体" w:hAnsi="Arial" w:cs="Arial" w:hint="eastAsia"/>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rPr>
                <w:rFonts w:ascii="Arial" w:hAnsi="Arial" w:cs="Arial"/>
                <w:color w:val="auto"/>
              </w:rPr>
            </w:pPr>
            <w:r w:rsidRPr="00D3306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pStyle w:val="Body"/>
              <w:rPr>
                <w:rFonts w:ascii="Arial" w:eastAsia="宋体" w:hAnsi="Arial" w:cs="Arial"/>
                <w:lang w:eastAsia="zh-CN"/>
              </w:rPr>
            </w:pPr>
            <w:r w:rsidRPr="00D33061">
              <w:rPr>
                <w:rFonts w:ascii="Arial" w:eastAsia="宋体" w:hAnsi="Arial" w:cs="Arial"/>
                <w:lang w:eastAsia="zh-CN"/>
              </w:rPr>
              <w:t>No</w:t>
            </w:r>
          </w:p>
        </w:tc>
      </w:tr>
      <w:tr w:rsidR="006D5136" w:rsidRPr="00322E9D" w:rsidTr="0096170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D5136" w:rsidRPr="00A0213E" w:rsidRDefault="006D5136" w:rsidP="00961702">
            <w:pPr>
              <w:rPr>
                <w:rFonts w:ascii="Arial" w:hAnsi="Arial" w:cs="Arial"/>
                <w:color w:val="auto"/>
              </w:rPr>
            </w:pPr>
            <w:r w:rsidRPr="00A0213E">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D5136" w:rsidRPr="00F30A6D" w:rsidRDefault="006D5136" w:rsidP="00961702">
            <w:pPr>
              <w:pStyle w:val="Body"/>
              <w:rPr>
                <w:rFonts w:ascii="Arial" w:eastAsia="宋体" w:hAnsi="Arial" w:cs="Arial"/>
                <w:lang w:eastAsia="zh-CN"/>
              </w:rPr>
            </w:pPr>
            <w:r w:rsidRPr="00A0213E">
              <w:rPr>
                <w:rFonts w:ascii="Arial" w:eastAsia="宋体" w:hAnsi="Arial" w:cs="Arial"/>
                <w:lang w:eastAsia="zh-CN"/>
              </w:rPr>
              <w:t xml:space="preserve"> </w:t>
            </w:r>
            <w:r w:rsidRPr="00F30A6D">
              <w:rPr>
                <w:rFonts w:ascii="Arial" w:eastAsia="宋体" w:hAnsi="Arial" w:cs="Arial"/>
                <w:lang w:eastAsia="zh-CN"/>
              </w:rPr>
              <w:t>Laptop1--</w:t>
            </w:r>
            <w:r>
              <w:rPr>
                <w:rFonts w:ascii="Arial" w:eastAsia="宋体" w:hAnsi="Arial" w:cs="Arial" w:hint="eastAsia"/>
                <w:lang w:eastAsia="zh-CN"/>
              </w:rPr>
              <w:t>--</w:t>
            </w:r>
            <w:r>
              <w:rPr>
                <w:rFonts w:ascii="Arial" w:eastAsia="宋体" w:hAnsi="Arial" w:cs="Arial"/>
                <w:lang w:eastAsia="zh-CN"/>
              </w:rPr>
              <w:t>-(wifi0/wifi1)AP</w:t>
            </w:r>
            <w:r>
              <w:rPr>
                <w:rFonts w:ascii="Arial" w:eastAsia="宋体" w:hAnsi="Arial" w:cs="Arial" w:hint="eastAsia"/>
                <w:lang w:eastAsia="zh-CN"/>
              </w:rPr>
              <w:t>(eth)</w:t>
            </w:r>
            <w:r w:rsidRPr="00F30A6D">
              <w:rPr>
                <w:rFonts w:ascii="Arial" w:eastAsia="宋体" w:hAnsi="Arial" w:cs="Arial"/>
                <w:lang w:eastAsia="zh-CN"/>
              </w:rPr>
              <w:t>_____</w:t>
            </w:r>
            <w:r>
              <w:rPr>
                <w:rFonts w:ascii="Arial" w:eastAsia="宋体" w:hAnsi="Arial" w:cs="Arial" w:hint="eastAsia"/>
                <w:lang w:eastAsia="zh-CN"/>
              </w:rPr>
              <w:t>(eth1)</w:t>
            </w:r>
            <w:r w:rsidRPr="00F30A6D">
              <w:rPr>
                <w:rFonts w:ascii="Arial" w:eastAsia="宋体" w:hAnsi="Arial" w:cs="Arial"/>
                <w:lang w:eastAsia="zh-CN"/>
              </w:rPr>
              <w:t>BR</w:t>
            </w:r>
            <w:r>
              <w:rPr>
                <w:rFonts w:ascii="Arial" w:eastAsia="宋体" w:hAnsi="Arial" w:cs="Arial" w:hint="eastAsia"/>
                <w:lang w:eastAsia="zh-CN"/>
              </w:rPr>
              <w:t>(eth0)</w:t>
            </w:r>
            <w:r w:rsidRPr="00F30A6D">
              <w:rPr>
                <w:rFonts w:ascii="Arial" w:eastAsia="宋体" w:hAnsi="Arial" w:cs="Arial"/>
                <w:lang w:eastAsia="zh-CN"/>
              </w:rPr>
              <w:t>_____Switch_____HM</w:t>
            </w:r>
          </w:p>
          <w:p w:rsidR="006D5136" w:rsidRDefault="006D5136" w:rsidP="00961702">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6D5136" w:rsidRPr="00F30A6D" w:rsidRDefault="006D5136" w:rsidP="00961702">
            <w:pPr>
              <w:pStyle w:val="Body"/>
              <w:rPr>
                <w:rFonts w:ascii="Arial" w:eastAsia="宋体" w:hAnsi="Arial" w:cs="Arial"/>
                <w:lang w:eastAsia="zh-CN"/>
              </w:rPr>
            </w:pPr>
            <w:r>
              <w:rPr>
                <w:rFonts w:ascii="Arial" w:eastAsia="宋体" w:hAnsi="Arial" w:cs="Arial" w:hint="eastAsia"/>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r>
              <w:rPr>
                <w:rFonts w:ascii="Arial" w:eastAsia="宋体" w:hAnsi="Arial" w:cs="Arial"/>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6D5136" w:rsidRPr="00A0213E" w:rsidRDefault="006D5136" w:rsidP="00961702">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r>
              <w:rPr>
                <w:rFonts w:ascii="Arial" w:eastAsia="宋体" w:hAnsi="Arial" w:cs="Arial"/>
                <w:lang w:eastAsia="zh-CN"/>
              </w:rPr>
              <w:t xml:space="preserve"> </w:t>
            </w:r>
            <w:r w:rsidRPr="00F30A6D">
              <w:rPr>
                <w:rFonts w:ascii="Arial" w:eastAsia="宋体" w:hAnsi="Arial" w:cs="Arial"/>
                <w:lang w:eastAsia="zh-CN"/>
              </w:rPr>
              <w:t xml:space="preserve">                  </w:t>
            </w:r>
            <w:r>
              <w:rPr>
                <w:rFonts w:ascii="Arial" w:eastAsia="宋体" w:hAnsi="Arial" w:cs="Arial" w:hint="eastAsia"/>
                <w:lang w:eastAsia="zh-CN"/>
              </w:rPr>
              <w:t xml:space="preserve">                    Internet</w:t>
            </w:r>
          </w:p>
        </w:tc>
      </w:tr>
      <w:tr w:rsidR="006D5136" w:rsidRPr="00322E9D" w:rsidTr="0096170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D5136" w:rsidRPr="00A0213E" w:rsidRDefault="006D5136" w:rsidP="00961702">
            <w:pPr>
              <w:rPr>
                <w:rFonts w:ascii="Arial" w:hAnsi="Arial" w:cs="Arial"/>
                <w:color w:val="auto"/>
              </w:rPr>
            </w:pPr>
            <w:r w:rsidRPr="00A0213E">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D5136" w:rsidRDefault="006D5136" w:rsidP="006D5136">
            <w:pPr>
              <w:pStyle w:val="Body"/>
              <w:rPr>
                <w:rFonts w:ascii="Arial" w:eastAsia="宋体" w:hAnsi="Arial" w:cs="Arial"/>
                <w:lang w:eastAsia="zh-CN"/>
              </w:rPr>
            </w:pPr>
            <w:r>
              <w:rPr>
                <w:rFonts w:ascii="Arial" w:eastAsia="宋体" w:hAnsi="Arial" w:cs="Arial" w:hint="eastAsia"/>
                <w:lang w:eastAsia="zh-CN"/>
              </w:rPr>
              <w:t>Currently, HM only support</w:t>
            </w:r>
            <w:r w:rsidR="00E3335F">
              <w:rPr>
                <w:rFonts w:ascii="Arial" w:eastAsia="宋体" w:hAnsi="Arial" w:cs="Arial" w:hint="eastAsia"/>
                <w:lang w:eastAsia="zh-CN"/>
              </w:rPr>
              <w:t>s</w:t>
            </w:r>
            <w:r>
              <w:rPr>
                <w:rFonts w:ascii="Arial" w:eastAsia="宋体" w:hAnsi="Arial" w:cs="Arial" w:hint="eastAsia"/>
                <w:lang w:eastAsia="zh-CN"/>
              </w:rPr>
              <w:t xml:space="preserve"> setting same value for collection interval and report interval.</w:t>
            </w:r>
          </w:p>
          <w:p w:rsidR="006D5136" w:rsidRPr="00A0213E" w:rsidRDefault="006D5136" w:rsidP="006D5136">
            <w:pPr>
              <w:pStyle w:val="Body"/>
              <w:rPr>
                <w:rFonts w:ascii="Arial" w:eastAsia="宋体" w:hAnsi="Arial" w:cs="Arial"/>
                <w:lang w:eastAsia="zh-CN"/>
              </w:rPr>
            </w:pPr>
            <w:r>
              <w:rPr>
                <w:rFonts w:ascii="Arial" w:eastAsia="宋体" w:hAnsi="Arial" w:cs="Arial" w:hint="eastAsia"/>
                <w:lang w:eastAsia="zh-CN"/>
              </w:rPr>
              <w:t>Design this case for verify setting different value for collection interval and report interval.</w:t>
            </w:r>
          </w:p>
        </w:tc>
      </w:tr>
      <w:tr w:rsidR="006D5136" w:rsidRPr="00322E9D" w:rsidTr="0096170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D5136" w:rsidRPr="00A0213E" w:rsidRDefault="006D5136" w:rsidP="00961702">
            <w:pPr>
              <w:rPr>
                <w:rFonts w:ascii="Arial" w:eastAsia="宋体" w:hAnsi="Arial" w:cs="Arial"/>
                <w:color w:val="auto"/>
                <w:lang w:eastAsia="zh-CN"/>
              </w:rPr>
            </w:pPr>
            <w:r w:rsidRPr="00A0213E">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D5136" w:rsidRPr="00F30A6D" w:rsidRDefault="006D5136" w:rsidP="00961702">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6D5136" w:rsidRPr="00A0213E" w:rsidRDefault="006D5136" w:rsidP="00961702">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6D5136" w:rsidRPr="00322E9D" w:rsidTr="00961702">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D5136" w:rsidRPr="00A0213E" w:rsidRDefault="006D5136" w:rsidP="00961702">
            <w:pPr>
              <w:rPr>
                <w:rFonts w:ascii="Arial" w:hAnsi="Arial" w:cs="Arial"/>
                <w:color w:val="auto"/>
              </w:rPr>
            </w:pPr>
            <w:r w:rsidRPr="00A0213E">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D5136" w:rsidRDefault="006D5136" w:rsidP="00961702">
            <w:pPr>
              <w:pStyle w:val="Body"/>
              <w:rPr>
                <w:rFonts w:ascii="Arial" w:eastAsia="宋体" w:hAnsi="Arial" w:cs="Arial"/>
                <w:lang w:eastAsia="zh-CN"/>
              </w:rPr>
            </w:pPr>
            <w:r>
              <w:rPr>
                <w:rFonts w:ascii="Arial" w:eastAsia="宋体" w:hAnsi="Arial" w:cs="Arial" w:hint="eastAsia"/>
                <w:lang w:eastAsia="zh-CN"/>
              </w:rPr>
              <w:t xml:space="preserve">AP and BR </w:t>
            </w:r>
            <w:r>
              <w:rPr>
                <w:rFonts w:ascii="Arial" w:eastAsia="宋体" w:hAnsi="Arial" w:cs="Arial"/>
                <w:lang w:eastAsia="zh-CN"/>
              </w:rPr>
              <w:t>are managed by HM</w:t>
            </w:r>
            <w:r>
              <w:rPr>
                <w:rFonts w:ascii="Arial" w:eastAsia="宋体" w:hAnsi="Arial" w:cs="Arial" w:hint="eastAsia"/>
                <w:lang w:eastAsia="zh-CN"/>
              </w:rPr>
              <w:t>.</w:t>
            </w:r>
          </w:p>
          <w:p w:rsidR="006D5136" w:rsidRPr="00F30A6D" w:rsidRDefault="006D5136" w:rsidP="00961702">
            <w:pPr>
              <w:pStyle w:val="Body"/>
              <w:rPr>
                <w:rFonts w:ascii="Arial" w:eastAsia="宋体" w:hAnsi="Arial" w:cs="Arial"/>
                <w:lang w:eastAsia="zh-CN"/>
              </w:rPr>
            </w:pPr>
            <w:r>
              <w:rPr>
                <w:rFonts w:ascii="Arial" w:eastAsia="宋体" w:hAnsi="Arial" w:cs="Arial" w:hint="eastAsia"/>
                <w:lang w:eastAsia="zh-CN"/>
              </w:rPr>
              <w:t>Set BR eth1 mode as bridge-802.1q, and AP eth as backhaul.</w:t>
            </w:r>
          </w:p>
          <w:p w:rsidR="006D5136" w:rsidRDefault="006D5136" w:rsidP="00961702">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interface.</w:t>
            </w:r>
          </w:p>
          <w:p w:rsidR="006D5136" w:rsidRPr="00A0213E" w:rsidRDefault="006D5136" w:rsidP="00961702">
            <w:pPr>
              <w:pStyle w:val="Body"/>
              <w:rPr>
                <w:rFonts w:ascii="Arial" w:eastAsia="宋体" w:hAnsi="Arial" w:cs="Arial"/>
                <w:lang w:eastAsia="zh-CN"/>
              </w:rPr>
            </w:pPr>
            <w:r>
              <w:rPr>
                <w:rFonts w:ascii="Arial" w:eastAsia="宋体" w:hAnsi="Arial" w:cs="Arial" w:hint="eastAsia"/>
                <w:lang w:eastAsia="zh-CN"/>
              </w:rPr>
              <w:t>Laptop1 connects with SSID.</w:t>
            </w:r>
          </w:p>
        </w:tc>
      </w:tr>
      <w:tr w:rsidR="006D5136" w:rsidRPr="00322E9D" w:rsidTr="00961702">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6D5136" w:rsidRPr="00A0213E" w:rsidRDefault="006D5136" w:rsidP="00961702">
            <w:pPr>
              <w:rPr>
                <w:rFonts w:ascii="Arial" w:hAnsi="Arial" w:cs="Arial"/>
                <w:color w:val="auto"/>
              </w:rPr>
            </w:pPr>
            <w:r w:rsidRPr="00A0213E">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D5136" w:rsidRDefault="006D5136" w:rsidP="00EB7D7A">
            <w:pPr>
              <w:pStyle w:val="Body"/>
              <w:numPr>
                <w:ilvl w:val="0"/>
                <w:numId w:val="51"/>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 and BR.</w:t>
            </w:r>
          </w:p>
          <w:p w:rsidR="006D5136" w:rsidRDefault="006D5136" w:rsidP="00EB7D7A">
            <w:pPr>
              <w:pStyle w:val="Body"/>
              <w:numPr>
                <w:ilvl w:val="0"/>
                <w:numId w:val="51"/>
              </w:numPr>
              <w:ind w:left="268" w:hanging="268"/>
              <w:rPr>
                <w:rFonts w:ascii="Arial" w:eastAsia="宋体" w:hAnsi="Arial" w:cs="Arial"/>
                <w:lang w:eastAsia="zh-CN"/>
              </w:rPr>
            </w:pPr>
            <w:r w:rsidRPr="007159A3">
              <w:rPr>
                <w:rFonts w:ascii="Arial" w:eastAsia="宋体" w:hAnsi="Arial" w:cs="Arial" w:hint="eastAsia"/>
                <w:lang w:eastAsia="zh-CN"/>
              </w:rPr>
              <w:t>K</w:t>
            </w:r>
            <w:r w:rsidRPr="007159A3">
              <w:rPr>
                <w:rFonts w:ascii="Arial" w:eastAsia="宋体" w:hAnsi="Arial" w:cs="Arial"/>
                <w:lang w:eastAsia="zh-CN"/>
              </w:rPr>
              <w:t>eep default settings</w:t>
            </w:r>
            <w:r w:rsidRPr="007159A3">
              <w:rPr>
                <w:rFonts w:ascii="Arial" w:eastAsia="宋体" w:hAnsi="Arial" w:cs="Arial" w:hint="eastAsia"/>
                <w:lang w:eastAsia="zh-CN"/>
              </w:rPr>
              <w:t xml:space="preserve"> of </w:t>
            </w:r>
            <w:r>
              <w:rPr>
                <w:rFonts w:ascii="Arial" w:eastAsia="宋体" w:hAnsi="Arial" w:cs="Arial" w:hint="eastAsia"/>
                <w:lang w:eastAsia="zh-CN"/>
              </w:rPr>
              <w:t xml:space="preserve">background </w:t>
            </w:r>
            <w:r w:rsidRPr="007159A3">
              <w:rPr>
                <w:rFonts w:ascii="Arial" w:eastAsia="宋体" w:hAnsi="Arial" w:cs="Arial" w:hint="eastAsia"/>
                <w:lang w:eastAsia="zh-CN"/>
              </w:rPr>
              <w:t>application reporting for every individual interface at AP and BR</w:t>
            </w:r>
          </w:p>
          <w:p w:rsidR="006D5136" w:rsidRDefault="006D5136" w:rsidP="00EB7D7A">
            <w:pPr>
              <w:pStyle w:val="Body"/>
              <w:numPr>
                <w:ilvl w:val="0"/>
                <w:numId w:val="51"/>
              </w:numPr>
              <w:ind w:left="268" w:hanging="268"/>
              <w:rPr>
                <w:rFonts w:ascii="Arial" w:eastAsia="宋体" w:hAnsi="Arial" w:cs="Arial"/>
                <w:lang w:eastAsia="zh-CN"/>
              </w:rPr>
            </w:pPr>
            <w:r>
              <w:rPr>
                <w:rFonts w:ascii="Arial" w:eastAsia="宋体" w:hAnsi="Arial" w:cs="Arial" w:hint="eastAsia"/>
                <w:lang w:eastAsia="zh-CN"/>
              </w:rPr>
              <w:t>Enable applications for reporting.</w:t>
            </w:r>
          </w:p>
          <w:p w:rsidR="006D5136" w:rsidRDefault="006D5136" w:rsidP="00EB7D7A">
            <w:pPr>
              <w:pStyle w:val="Body"/>
              <w:numPr>
                <w:ilvl w:val="0"/>
                <w:numId w:val="51"/>
              </w:numPr>
              <w:ind w:left="268" w:hanging="268"/>
              <w:rPr>
                <w:rFonts w:ascii="Arial" w:eastAsia="宋体" w:hAnsi="Arial" w:cs="Arial"/>
                <w:lang w:eastAsia="zh-CN"/>
              </w:rPr>
            </w:pPr>
            <w:r>
              <w:rPr>
                <w:rFonts w:ascii="Arial" w:eastAsia="宋体" w:hAnsi="Arial" w:cs="Arial" w:hint="eastAsia"/>
                <w:lang w:eastAsia="zh-CN"/>
              </w:rPr>
              <w:t>Launch application at laptop1.</w:t>
            </w:r>
          </w:p>
          <w:p w:rsidR="006D5136" w:rsidRDefault="006D5136" w:rsidP="00EB7D7A">
            <w:pPr>
              <w:pStyle w:val="Body"/>
              <w:numPr>
                <w:ilvl w:val="0"/>
                <w:numId w:val="51"/>
              </w:numPr>
              <w:ind w:left="268" w:hanging="268"/>
              <w:rPr>
                <w:rFonts w:ascii="Arial" w:eastAsia="宋体" w:hAnsi="Arial" w:cs="Arial"/>
                <w:lang w:eastAsia="zh-CN"/>
              </w:rPr>
            </w:pPr>
            <w:r>
              <w:rPr>
                <w:rFonts w:ascii="Arial" w:eastAsia="宋体" w:hAnsi="Arial" w:cs="Arial" w:hint="eastAsia"/>
                <w:lang w:eastAsia="zh-CN"/>
              </w:rPr>
              <w:t>Set the different value for</w:t>
            </w:r>
            <w:r w:rsidRPr="00584E29">
              <w:rPr>
                <w:rFonts w:ascii="Arial" w:eastAsia="宋体" w:hAnsi="Arial" w:cs="Arial" w:hint="eastAsia"/>
                <w:lang w:eastAsia="zh-CN"/>
              </w:rPr>
              <w:t xml:space="preserve"> </w:t>
            </w:r>
            <w:r>
              <w:rPr>
                <w:rFonts w:ascii="Arial" w:eastAsia="宋体" w:hAnsi="Arial" w:cs="Arial" w:hint="eastAsia"/>
                <w:lang w:eastAsia="zh-CN"/>
              </w:rPr>
              <w:t xml:space="preserve">both </w:t>
            </w:r>
            <w:r w:rsidRPr="00584E29">
              <w:rPr>
                <w:rFonts w:ascii="Arial" w:eastAsia="宋体" w:hAnsi="Arial" w:cs="Arial" w:hint="eastAsia"/>
                <w:lang w:eastAsia="zh-CN"/>
              </w:rPr>
              <w:t>collection interval and report interval</w:t>
            </w:r>
            <w:r>
              <w:rPr>
                <w:rFonts w:ascii="Arial" w:eastAsia="宋体" w:hAnsi="Arial" w:cs="Arial" w:hint="eastAsia"/>
                <w:lang w:eastAsia="zh-CN"/>
              </w:rPr>
              <w:t>.</w:t>
            </w:r>
          </w:p>
          <w:p w:rsidR="006D5136" w:rsidRDefault="006D5136" w:rsidP="006D5136">
            <w:pPr>
              <w:pStyle w:val="Body"/>
              <w:ind w:left="268"/>
              <w:rPr>
                <w:rFonts w:ascii="Arial" w:eastAsia="宋体" w:hAnsi="Arial" w:cs="Arial"/>
                <w:lang w:eastAsia="zh-CN"/>
              </w:rPr>
            </w:pPr>
            <w:r>
              <w:rPr>
                <w:rFonts w:ascii="Arial" w:eastAsia="宋体" w:hAnsi="Arial" w:cs="Arial" w:hint="eastAsia"/>
                <w:lang w:eastAsia="zh-CN"/>
              </w:rPr>
              <w:lastRenderedPageBreak/>
              <w:t>For example, set collection interval as 300s and report interval as 600s.</w:t>
            </w:r>
          </w:p>
          <w:p w:rsidR="006D5136" w:rsidRPr="008006B8" w:rsidRDefault="006D5136" w:rsidP="00EB7D7A">
            <w:pPr>
              <w:pStyle w:val="Body"/>
              <w:numPr>
                <w:ilvl w:val="0"/>
                <w:numId w:val="51"/>
              </w:numPr>
              <w:ind w:left="268" w:hanging="268"/>
              <w:rPr>
                <w:rFonts w:ascii="Arial" w:eastAsia="宋体" w:hAnsi="Arial" w:cs="Arial"/>
                <w:lang w:eastAsia="zh-CN"/>
              </w:rPr>
            </w:pPr>
            <w:r>
              <w:rPr>
                <w:rFonts w:ascii="Arial" w:eastAsia="宋体" w:hAnsi="Arial" w:cs="Arial" w:hint="eastAsia"/>
                <w:lang w:eastAsia="zh-CN"/>
              </w:rPr>
              <w:t>Keep AP or BR power on for more than 20 minutes.</w:t>
            </w:r>
          </w:p>
          <w:p w:rsidR="006D5136" w:rsidRPr="006D5136" w:rsidRDefault="006D5136" w:rsidP="00EB7D7A">
            <w:pPr>
              <w:pStyle w:val="Body"/>
              <w:numPr>
                <w:ilvl w:val="0"/>
                <w:numId w:val="51"/>
              </w:numPr>
              <w:ind w:left="268" w:hanging="268"/>
              <w:rPr>
                <w:rFonts w:ascii="Arial" w:eastAsia="宋体" w:hAnsi="Arial" w:cs="Arial"/>
                <w:lang w:eastAsia="zh-CN"/>
              </w:rPr>
            </w:pPr>
            <w:r>
              <w:rPr>
                <w:rFonts w:ascii="Arial" w:eastAsia="宋体" w:hAnsi="Arial" w:cs="Arial" w:hint="eastAsia"/>
                <w:lang w:eastAsia="zh-CN"/>
              </w:rPr>
              <w:t xml:space="preserve">Login AP or BR shell, check application reporting file at </w:t>
            </w:r>
            <w:r>
              <w:rPr>
                <w:rFonts w:ascii="Arial" w:eastAsia="宋体" w:hAnsi="Arial" w:cs="Arial"/>
                <w:lang w:eastAsia="zh-CN"/>
              </w:rPr>
              <w:t>“</w:t>
            </w:r>
            <w:r>
              <w:rPr>
                <w:rFonts w:ascii="Arial" w:eastAsia="宋体" w:hAnsi="Arial" w:cs="Arial" w:hint="eastAsia"/>
                <w:lang w:eastAsia="zh-CN"/>
              </w:rPr>
              <w:t>/tmp/L7_report</w:t>
            </w:r>
            <w:r>
              <w:rPr>
                <w:rFonts w:ascii="Arial" w:eastAsia="宋体" w:hAnsi="Arial" w:cs="Arial"/>
                <w:lang w:eastAsia="zh-CN"/>
              </w:rPr>
              <w:t>”</w:t>
            </w:r>
            <w:r>
              <w:rPr>
                <w:rFonts w:ascii="Arial" w:eastAsia="宋体" w:hAnsi="Arial" w:cs="Arial" w:hint="eastAsia"/>
                <w:lang w:eastAsia="zh-CN"/>
              </w:rPr>
              <w:t>.</w:t>
            </w:r>
          </w:p>
        </w:tc>
      </w:tr>
      <w:tr w:rsidR="006D5136" w:rsidRPr="00322E9D" w:rsidTr="00961702">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6D5136" w:rsidRPr="00A0213E" w:rsidRDefault="006D5136" w:rsidP="00961702">
            <w:pPr>
              <w:rPr>
                <w:rFonts w:ascii="Arial" w:hAnsi="Arial" w:cs="Arial"/>
                <w:color w:val="auto"/>
              </w:rPr>
            </w:pPr>
            <w:r w:rsidRPr="00A0213E">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D5136" w:rsidRDefault="006D5136" w:rsidP="00961702">
            <w:pPr>
              <w:pStyle w:val="Body"/>
              <w:rPr>
                <w:rFonts w:ascii="Arial" w:eastAsia="宋体" w:hAnsi="Arial" w:cs="Arial"/>
                <w:lang w:eastAsia="zh-CN"/>
              </w:rPr>
            </w:pPr>
            <w:r>
              <w:rPr>
                <w:rFonts w:ascii="Arial" w:eastAsia="宋体" w:hAnsi="Arial" w:cs="Arial" w:hint="eastAsia"/>
                <w:lang w:eastAsia="zh-CN"/>
              </w:rPr>
              <w:t>Step 5. Set collection interval and report interval successfully.</w:t>
            </w:r>
          </w:p>
          <w:p w:rsidR="006D5136" w:rsidRPr="00973C62" w:rsidRDefault="006D5136" w:rsidP="00961702">
            <w:pPr>
              <w:pStyle w:val="Body"/>
              <w:rPr>
                <w:rFonts w:ascii="Arial" w:eastAsia="宋体" w:hAnsi="Arial" w:cs="Arial"/>
                <w:lang w:eastAsia="zh-CN"/>
              </w:rPr>
            </w:pPr>
            <w:r>
              <w:rPr>
                <w:rFonts w:ascii="Arial" w:eastAsia="宋体" w:hAnsi="Arial" w:cs="Arial" w:hint="eastAsia"/>
                <w:lang w:eastAsia="zh-CN"/>
              </w:rPr>
              <w:t>Step 7. HiveOS reports application with finer granularity as setting.</w:t>
            </w:r>
          </w:p>
        </w:tc>
      </w:tr>
      <w:tr w:rsidR="006D5136" w:rsidRPr="00322E9D" w:rsidTr="00961702">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6D5136" w:rsidRPr="00A0213E" w:rsidRDefault="006D5136" w:rsidP="00961702">
            <w:pPr>
              <w:rPr>
                <w:rFonts w:ascii="Arial" w:eastAsia="宋体" w:hAnsi="Arial" w:cs="Arial"/>
                <w:color w:val="auto"/>
                <w:lang w:eastAsia="zh-CN"/>
              </w:rPr>
            </w:pPr>
            <w:r w:rsidRPr="00A0213E">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D5136" w:rsidRPr="00A0213E" w:rsidRDefault="006D5136" w:rsidP="00961702">
            <w:pPr>
              <w:pStyle w:val="Body"/>
              <w:rPr>
                <w:rFonts w:ascii="Arial" w:eastAsia="宋体" w:hAnsi="Arial" w:cs="Arial"/>
                <w:lang w:eastAsia="zh-CN"/>
              </w:rPr>
            </w:pPr>
          </w:p>
        </w:tc>
      </w:tr>
      <w:tr w:rsidR="006D5136" w:rsidRPr="00322E9D" w:rsidTr="00961702">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6D5136" w:rsidRPr="00A0213E" w:rsidRDefault="006D5136" w:rsidP="00961702">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D5136" w:rsidRPr="006D0BD5" w:rsidRDefault="006D0BD5" w:rsidP="00961702">
            <w:pPr>
              <w:pStyle w:val="Body"/>
              <w:rPr>
                <w:rFonts w:ascii="Arial" w:eastAsia="宋体" w:hAnsi="Arial" w:cs="Arial"/>
                <w:lang w:eastAsia="zh-CN"/>
              </w:rPr>
            </w:pPr>
            <w:r>
              <w:rPr>
                <w:rFonts w:ascii="Arial" w:eastAsia="宋体" w:hAnsi="Arial" w:cs="Arial" w:hint="eastAsia"/>
                <w:lang w:eastAsia="zh-CN"/>
              </w:rPr>
              <w:t>Currently, HM only support setting same value for collection interval and report interval.</w:t>
            </w:r>
          </w:p>
        </w:tc>
      </w:tr>
    </w:tbl>
    <w:p w:rsidR="007C269F" w:rsidRPr="002B0F44" w:rsidRDefault="001F4EA1" w:rsidP="00484C2F">
      <w:pPr>
        <w:pStyle w:val="Heading4"/>
        <w:ind w:firstLine="1121"/>
        <w:rPr>
          <w:rFonts w:ascii="Arial" w:hAnsi="Arial"/>
          <w:b w:val="0"/>
          <w:sz w:val="21"/>
          <w:szCs w:val="21"/>
        </w:rPr>
      </w:pPr>
      <w:r w:rsidRPr="001F4EA1">
        <w:rPr>
          <w:rFonts w:ascii="Arial" w:hAnsi="Arial"/>
          <w:b w:val="0"/>
          <w:sz w:val="21"/>
          <w:szCs w:val="21"/>
        </w:rPr>
        <w:t>ApplicationReporting_Function_</w:t>
      </w:r>
      <w:r w:rsidRPr="001F4EA1">
        <w:rPr>
          <w:rFonts w:ascii="Arial" w:eastAsia="宋体" w:hAnsi="Arial"/>
          <w:b w:val="0"/>
          <w:sz w:val="21"/>
          <w:szCs w:val="21"/>
          <w:lang w:eastAsia="zh-CN"/>
        </w:rPr>
        <w:t>53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7C269F" w:rsidRPr="002B0F44"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C269F" w:rsidRPr="002B0F44" w:rsidRDefault="001F4EA1" w:rsidP="001C772A">
            <w:pPr>
              <w:rPr>
                <w:rFonts w:ascii="Arial" w:hAnsi="Arial" w:cs="Arial"/>
                <w:color w:val="auto"/>
              </w:rPr>
            </w:pPr>
            <w:r w:rsidRPr="001F4EA1">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C269F" w:rsidRPr="002B0F44" w:rsidRDefault="001F4EA1" w:rsidP="001C772A">
            <w:pPr>
              <w:pStyle w:val="Body"/>
              <w:rPr>
                <w:rFonts w:ascii="Arial" w:eastAsia="宋体" w:hAnsi="Arial" w:cs="Arial"/>
                <w:lang w:eastAsia="zh-CN"/>
              </w:rPr>
            </w:pPr>
            <w:r w:rsidRPr="001F4EA1">
              <w:rPr>
                <w:rFonts w:ascii="Arial" w:eastAsia="宋体" w:hAnsi="Arial" w:cs="Arial"/>
                <w:lang w:eastAsia="zh-CN"/>
              </w:rPr>
              <w:t>ApplicationReporting_Function_53</w:t>
            </w:r>
          </w:p>
        </w:tc>
      </w:tr>
      <w:tr w:rsidR="00F05A2C" w:rsidRPr="002B0F44"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05A2C" w:rsidRPr="002B0F44" w:rsidRDefault="00F05A2C" w:rsidP="001C772A">
            <w:pPr>
              <w:rPr>
                <w:rFonts w:ascii="Arial" w:hAnsi="Arial" w:cs="Arial"/>
                <w:color w:val="auto"/>
              </w:rPr>
            </w:pPr>
            <w:r w:rsidRPr="001F4EA1">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2B0F44" w:rsidRDefault="00F05A2C" w:rsidP="001C772A">
            <w:pPr>
              <w:pStyle w:val="Body"/>
              <w:rPr>
                <w:rFonts w:ascii="Arial" w:eastAsia="宋体" w:hAnsi="Arial" w:cs="Arial"/>
                <w:lang w:eastAsia="zh-CN"/>
              </w:rPr>
            </w:pPr>
            <w:r w:rsidRPr="001F4EA1">
              <w:rPr>
                <w:rFonts w:ascii="Arial" w:eastAsia="宋体" w:hAnsi="Arial" w:cs="Arial"/>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rPr>
                <w:rFonts w:ascii="Arial" w:hAnsi="Arial" w:cs="Arial"/>
                <w:color w:val="auto"/>
              </w:rPr>
            </w:pPr>
            <w:r w:rsidRPr="00D3306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pStyle w:val="Body"/>
              <w:rPr>
                <w:rFonts w:ascii="Arial" w:eastAsia="宋体" w:hAnsi="Arial" w:cs="Arial"/>
                <w:lang w:eastAsia="zh-CN"/>
              </w:rPr>
            </w:pPr>
            <w:r w:rsidRPr="00D33061">
              <w:rPr>
                <w:rFonts w:ascii="Arial" w:eastAsia="宋体" w:hAnsi="Arial" w:cs="Arial"/>
                <w:lang w:eastAsia="zh-CN"/>
              </w:rPr>
              <w:t>No</w:t>
            </w:r>
          </w:p>
        </w:tc>
      </w:tr>
      <w:tr w:rsidR="007C269F" w:rsidRPr="002B0F44"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C269F" w:rsidRPr="002B0F44" w:rsidRDefault="001F4EA1" w:rsidP="001C772A">
            <w:pPr>
              <w:rPr>
                <w:rFonts w:ascii="Arial" w:hAnsi="Arial" w:cs="Arial"/>
                <w:color w:val="auto"/>
              </w:rPr>
            </w:pPr>
            <w:r w:rsidRPr="001F4EA1">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C269F" w:rsidRPr="002B0F44" w:rsidRDefault="001F4EA1" w:rsidP="001C772A">
            <w:pPr>
              <w:pStyle w:val="Body"/>
              <w:rPr>
                <w:rFonts w:ascii="Arial" w:eastAsia="宋体" w:hAnsi="Arial" w:cs="Arial"/>
                <w:lang w:eastAsia="zh-CN"/>
              </w:rPr>
            </w:pPr>
            <w:r w:rsidRPr="001F4EA1">
              <w:rPr>
                <w:rFonts w:ascii="Arial" w:eastAsia="宋体" w:hAnsi="Arial" w:cs="Arial"/>
                <w:lang w:eastAsia="zh-CN"/>
              </w:rPr>
              <w:t xml:space="preserve"> Laptop1-----(wifi0/wifi1)AP(eth)_____(eth1)BR(eth0)_____Switch_____HM</w:t>
            </w:r>
          </w:p>
          <w:p w:rsidR="007C269F" w:rsidRPr="002B0F44" w:rsidRDefault="001F4EA1" w:rsidP="001C772A">
            <w:pPr>
              <w:pStyle w:val="Body"/>
              <w:rPr>
                <w:rFonts w:ascii="Arial" w:eastAsia="宋体" w:hAnsi="Arial" w:cs="Arial"/>
                <w:lang w:eastAsia="zh-CN"/>
              </w:rPr>
            </w:pPr>
            <w:r w:rsidRPr="001F4EA1">
              <w:rPr>
                <w:rFonts w:ascii="Arial" w:eastAsia="宋体" w:hAnsi="Arial" w:cs="Arial"/>
                <w:lang w:eastAsia="zh-CN"/>
              </w:rPr>
              <w:t xml:space="preserve">                                                                                                |</w:t>
            </w:r>
          </w:p>
          <w:p w:rsidR="007C269F" w:rsidRPr="002B0F44" w:rsidRDefault="001F4EA1" w:rsidP="001C772A">
            <w:pPr>
              <w:pStyle w:val="Body"/>
              <w:rPr>
                <w:rFonts w:ascii="Arial" w:eastAsia="宋体" w:hAnsi="Arial" w:cs="Arial"/>
                <w:lang w:eastAsia="zh-CN"/>
              </w:rPr>
            </w:pPr>
            <w:r w:rsidRPr="001F4EA1">
              <w:rPr>
                <w:rFonts w:ascii="Arial" w:eastAsia="宋体" w:hAnsi="Arial" w:cs="Arial"/>
                <w:lang w:eastAsia="zh-CN"/>
              </w:rPr>
              <w:t xml:space="preserve">                                                                                                |</w:t>
            </w:r>
          </w:p>
          <w:p w:rsidR="007C269F" w:rsidRPr="002B0F44" w:rsidRDefault="001F4EA1" w:rsidP="001C772A">
            <w:pPr>
              <w:pStyle w:val="Body"/>
              <w:rPr>
                <w:rFonts w:ascii="Arial" w:eastAsia="宋体" w:hAnsi="Arial" w:cs="Arial"/>
                <w:lang w:eastAsia="zh-CN"/>
              </w:rPr>
            </w:pPr>
            <w:r w:rsidRPr="001F4EA1">
              <w:rPr>
                <w:rFonts w:ascii="Arial" w:eastAsia="宋体" w:hAnsi="Arial" w:cs="Arial"/>
                <w:lang w:eastAsia="zh-CN"/>
              </w:rPr>
              <w:t xml:space="preserve">                                                                                           Internet</w:t>
            </w:r>
          </w:p>
        </w:tc>
      </w:tr>
      <w:tr w:rsidR="007C269F" w:rsidRPr="002B0F44"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C269F" w:rsidRPr="002B0F44" w:rsidRDefault="001F4EA1" w:rsidP="001C772A">
            <w:pPr>
              <w:rPr>
                <w:rFonts w:ascii="Arial" w:hAnsi="Arial" w:cs="Arial"/>
                <w:color w:val="auto"/>
              </w:rPr>
            </w:pPr>
            <w:r w:rsidRPr="001F4EA1">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C269F" w:rsidRPr="002B0F44" w:rsidRDefault="001F4EA1" w:rsidP="001C772A">
            <w:pPr>
              <w:pStyle w:val="Body"/>
              <w:rPr>
                <w:rFonts w:ascii="Arial" w:eastAsia="宋体" w:hAnsi="Arial" w:cs="Arial"/>
                <w:lang w:eastAsia="zh-CN"/>
              </w:rPr>
            </w:pPr>
            <w:r w:rsidRPr="001F4EA1">
              <w:rPr>
                <w:rFonts w:ascii="Arial" w:eastAsia="宋体" w:hAnsi="Arial" w:cs="Arial"/>
                <w:lang w:eastAsia="zh-CN"/>
              </w:rPr>
              <w:t>Verify HiveOS will delete obsolete application reporting files when the size of them achieves maximum limitation.</w:t>
            </w:r>
          </w:p>
        </w:tc>
      </w:tr>
      <w:tr w:rsidR="007C269F" w:rsidRPr="002B0F44"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C269F" w:rsidRPr="002B0F44" w:rsidRDefault="001F4EA1" w:rsidP="001C772A">
            <w:pPr>
              <w:rPr>
                <w:rFonts w:ascii="Arial" w:eastAsia="宋体" w:hAnsi="Arial" w:cs="Arial"/>
                <w:color w:val="auto"/>
                <w:lang w:eastAsia="zh-CN"/>
              </w:rPr>
            </w:pPr>
            <w:r w:rsidRPr="001F4EA1">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C269F" w:rsidRPr="002B0F44" w:rsidRDefault="001F4EA1" w:rsidP="001C772A">
            <w:pPr>
              <w:pStyle w:val="Body"/>
              <w:rPr>
                <w:rFonts w:ascii="Arial" w:eastAsia="宋体" w:hAnsi="Arial" w:cs="Arial"/>
                <w:lang w:eastAsia="zh-CN"/>
              </w:rPr>
            </w:pPr>
            <w:r w:rsidRPr="001F4EA1">
              <w:rPr>
                <w:rFonts w:ascii="Arial" w:eastAsia="宋体" w:hAnsi="Arial" w:cs="Arial"/>
                <w:lang w:eastAsia="zh-CN"/>
              </w:rPr>
              <w:t>AP: AP110,AP120,AP121,AP141,AP170,AP320,AP340,AP330,AP350,</w:t>
            </w:r>
          </w:p>
          <w:p w:rsidR="007C269F" w:rsidRPr="002B0F44" w:rsidRDefault="001F4EA1" w:rsidP="001C772A">
            <w:pPr>
              <w:pStyle w:val="Body"/>
              <w:rPr>
                <w:rFonts w:ascii="Arial" w:eastAsia="宋体" w:hAnsi="Arial" w:cs="Arial"/>
                <w:lang w:eastAsia="zh-CN"/>
              </w:rPr>
            </w:pPr>
            <w:r w:rsidRPr="001F4EA1">
              <w:rPr>
                <w:rFonts w:ascii="Arial" w:eastAsia="宋体" w:hAnsi="Arial" w:cs="Arial"/>
                <w:lang w:eastAsia="zh-CN"/>
              </w:rPr>
              <w:t>BR: BR200,BR200-WP,BRAP330,BRAP350,</w:t>
            </w:r>
          </w:p>
        </w:tc>
      </w:tr>
      <w:tr w:rsidR="007C269F" w:rsidRPr="002B0F44" w:rsidTr="001C772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C269F" w:rsidRPr="002B0F44" w:rsidRDefault="001F4EA1" w:rsidP="001C772A">
            <w:pPr>
              <w:rPr>
                <w:rFonts w:ascii="Arial" w:hAnsi="Arial" w:cs="Arial"/>
                <w:color w:val="auto"/>
              </w:rPr>
            </w:pPr>
            <w:r w:rsidRPr="001F4EA1">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C269F" w:rsidRPr="002B0F44" w:rsidRDefault="001F4EA1" w:rsidP="001C772A">
            <w:pPr>
              <w:pStyle w:val="Body"/>
              <w:rPr>
                <w:rFonts w:ascii="Arial" w:eastAsia="宋体" w:hAnsi="Arial" w:cs="Arial"/>
                <w:lang w:eastAsia="zh-CN"/>
              </w:rPr>
            </w:pPr>
            <w:r w:rsidRPr="001F4EA1">
              <w:rPr>
                <w:rFonts w:ascii="Arial" w:eastAsia="宋体" w:hAnsi="Arial" w:cs="Arial"/>
                <w:lang w:eastAsia="zh-CN"/>
              </w:rPr>
              <w:t>AP and BR are managed by HM.</w:t>
            </w:r>
          </w:p>
          <w:p w:rsidR="007C269F" w:rsidRPr="002B0F44" w:rsidRDefault="001F4EA1" w:rsidP="001C772A">
            <w:pPr>
              <w:pStyle w:val="Body"/>
              <w:rPr>
                <w:rFonts w:ascii="Arial" w:eastAsia="宋体" w:hAnsi="Arial" w:cs="Arial"/>
                <w:lang w:eastAsia="zh-CN"/>
              </w:rPr>
            </w:pPr>
            <w:r w:rsidRPr="001F4EA1">
              <w:rPr>
                <w:rFonts w:ascii="Arial" w:eastAsia="宋体" w:hAnsi="Arial" w:cs="Arial"/>
                <w:lang w:eastAsia="zh-CN"/>
              </w:rPr>
              <w:t>Set BR eth1 mode as bridge-802.1q, and AP eth as backhaul.</w:t>
            </w:r>
          </w:p>
          <w:p w:rsidR="007C269F" w:rsidRPr="002B0F44" w:rsidRDefault="001F4EA1" w:rsidP="001C772A">
            <w:pPr>
              <w:pStyle w:val="Body"/>
              <w:rPr>
                <w:rFonts w:ascii="Arial" w:eastAsia="宋体" w:hAnsi="Arial" w:cs="Arial"/>
                <w:lang w:eastAsia="zh-CN"/>
              </w:rPr>
            </w:pPr>
            <w:r w:rsidRPr="001F4EA1">
              <w:rPr>
                <w:rFonts w:ascii="Arial" w:eastAsia="宋体" w:hAnsi="Arial" w:cs="Arial"/>
                <w:lang w:eastAsia="zh-CN"/>
              </w:rPr>
              <w:t>Create a SSID and bind it with AP’s wifi interface.</w:t>
            </w:r>
          </w:p>
          <w:p w:rsidR="007C269F" w:rsidRPr="002B0F44" w:rsidRDefault="001F4EA1" w:rsidP="001C772A">
            <w:pPr>
              <w:pStyle w:val="Body"/>
              <w:rPr>
                <w:rFonts w:ascii="Arial" w:eastAsia="宋体" w:hAnsi="Arial" w:cs="Arial"/>
                <w:lang w:eastAsia="zh-CN"/>
              </w:rPr>
            </w:pPr>
            <w:r w:rsidRPr="001F4EA1">
              <w:rPr>
                <w:rFonts w:ascii="Arial" w:eastAsia="宋体" w:hAnsi="Arial" w:cs="Arial"/>
                <w:lang w:eastAsia="zh-CN"/>
              </w:rPr>
              <w:t>Laptop1 connects with SSID.</w:t>
            </w:r>
          </w:p>
        </w:tc>
      </w:tr>
      <w:tr w:rsidR="007C269F" w:rsidRPr="002B0F44" w:rsidTr="001C772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7C269F" w:rsidRPr="002B0F44" w:rsidRDefault="001F4EA1" w:rsidP="001C772A">
            <w:pPr>
              <w:rPr>
                <w:rFonts w:ascii="Arial" w:hAnsi="Arial" w:cs="Arial"/>
                <w:color w:val="auto"/>
              </w:rPr>
            </w:pPr>
            <w:r w:rsidRPr="001F4EA1">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C269F" w:rsidRPr="002B0F44" w:rsidRDefault="001F4EA1" w:rsidP="00EB7D7A">
            <w:pPr>
              <w:pStyle w:val="Body"/>
              <w:numPr>
                <w:ilvl w:val="0"/>
                <w:numId w:val="56"/>
              </w:numPr>
              <w:ind w:left="268" w:hanging="268"/>
              <w:rPr>
                <w:rFonts w:ascii="Arial" w:eastAsia="宋体" w:hAnsi="Arial" w:cs="Arial"/>
                <w:lang w:eastAsia="zh-CN"/>
              </w:rPr>
            </w:pPr>
            <w:r w:rsidRPr="001F4EA1">
              <w:rPr>
                <w:rFonts w:ascii="Arial" w:eastAsia="宋体" w:hAnsi="Arial" w:cs="Arial"/>
                <w:lang w:eastAsia="zh-CN"/>
              </w:rPr>
              <w:t>Turn on L7 engine and set application reporting mode as “auto” globally at AP and BR.</w:t>
            </w:r>
          </w:p>
          <w:p w:rsidR="007C269F" w:rsidRPr="002B0F44" w:rsidRDefault="001F4EA1" w:rsidP="00EB7D7A">
            <w:pPr>
              <w:pStyle w:val="Body"/>
              <w:numPr>
                <w:ilvl w:val="0"/>
                <w:numId w:val="56"/>
              </w:numPr>
              <w:ind w:left="268" w:hanging="268"/>
              <w:rPr>
                <w:rFonts w:ascii="Arial" w:eastAsia="宋体" w:hAnsi="Arial" w:cs="Arial"/>
                <w:lang w:eastAsia="zh-CN"/>
              </w:rPr>
            </w:pPr>
            <w:r w:rsidRPr="001F4EA1">
              <w:rPr>
                <w:rFonts w:ascii="Arial" w:eastAsia="宋体" w:hAnsi="Arial" w:cs="Arial"/>
                <w:lang w:eastAsia="zh-CN"/>
              </w:rPr>
              <w:t>Keep default settings of background application reporting for every individual interface at AP and BR</w:t>
            </w:r>
          </w:p>
          <w:p w:rsidR="007C269F" w:rsidRPr="002B0F44" w:rsidRDefault="001F4EA1" w:rsidP="00EB7D7A">
            <w:pPr>
              <w:pStyle w:val="Body"/>
              <w:numPr>
                <w:ilvl w:val="0"/>
                <w:numId w:val="56"/>
              </w:numPr>
              <w:ind w:left="268" w:hanging="268"/>
              <w:rPr>
                <w:rFonts w:ascii="Arial" w:eastAsia="宋体" w:hAnsi="Arial" w:cs="Arial"/>
                <w:lang w:eastAsia="zh-CN"/>
              </w:rPr>
            </w:pPr>
            <w:r w:rsidRPr="001F4EA1">
              <w:rPr>
                <w:rFonts w:ascii="Arial" w:eastAsia="宋体" w:hAnsi="Arial" w:cs="Arial"/>
                <w:lang w:eastAsia="zh-CN"/>
              </w:rPr>
              <w:t>Enable applications for reporting.</w:t>
            </w:r>
          </w:p>
          <w:p w:rsidR="007C269F" w:rsidRPr="002B0F44" w:rsidRDefault="001F4EA1" w:rsidP="00EB7D7A">
            <w:pPr>
              <w:pStyle w:val="Body"/>
              <w:numPr>
                <w:ilvl w:val="0"/>
                <w:numId w:val="56"/>
              </w:numPr>
              <w:ind w:left="268" w:hanging="268"/>
              <w:rPr>
                <w:rFonts w:ascii="Arial" w:eastAsia="宋体" w:hAnsi="Arial" w:cs="Arial"/>
                <w:lang w:eastAsia="zh-CN"/>
              </w:rPr>
            </w:pPr>
            <w:r w:rsidRPr="001F4EA1">
              <w:rPr>
                <w:rFonts w:ascii="Arial" w:eastAsia="宋体" w:hAnsi="Arial" w:cs="Arial"/>
                <w:lang w:eastAsia="zh-CN"/>
              </w:rPr>
              <w:t>Launch a large number of applications at laptop1.</w:t>
            </w:r>
          </w:p>
          <w:p w:rsidR="007C269F" w:rsidRPr="002B0F44" w:rsidRDefault="001F4EA1" w:rsidP="00EB7D7A">
            <w:pPr>
              <w:pStyle w:val="Body"/>
              <w:numPr>
                <w:ilvl w:val="0"/>
                <w:numId w:val="56"/>
              </w:numPr>
              <w:ind w:left="268" w:hanging="268"/>
              <w:rPr>
                <w:rFonts w:ascii="Arial" w:eastAsia="宋体" w:hAnsi="Arial" w:cs="Arial"/>
                <w:lang w:eastAsia="zh-CN"/>
              </w:rPr>
            </w:pPr>
            <w:r w:rsidRPr="001F4EA1">
              <w:rPr>
                <w:rFonts w:ascii="Arial" w:eastAsia="宋体" w:hAnsi="Arial" w:cs="Arial"/>
                <w:lang w:eastAsia="zh-CN"/>
              </w:rPr>
              <w:t>Keep AP or BR power on for long time to generate large size of application reporting file.</w:t>
            </w:r>
          </w:p>
          <w:p w:rsidR="007C269F" w:rsidRPr="002B0F44" w:rsidRDefault="001F4EA1" w:rsidP="00EB7D7A">
            <w:pPr>
              <w:pStyle w:val="Body"/>
              <w:numPr>
                <w:ilvl w:val="0"/>
                <w:numId w:val="56"/>
              </w:numPr>
              <w:ind w:left="268" w:hanging="268"/>
              <w:rPr>
                <w:rFonts w:ascii="Arial" w:eastAsia="宋体" w:hAnsi="Arial" w:cs="Arial"/>
                <w:lang w:eastAsia="zh-CN"/>
              </w:rPr>
            </w:pPr>
            <w:r w:rsidRPr="001F4EA1">
              <w:rPr>
                <w:rFonts w:ascii="Arial" w:eastAsia="宋体" w:hAnsi="Arial" w:cs="Arial"/>
                <w:lang w:eastAsia="zh-CN"/>
              </w:rPr>
              <w:t>Login AP or BR shell and enter file directory “/tmp/L7_report”. Check HiveOS action when the size of application reporting files is achieve 2M.</w:t>
            </w:r>
          </w:p>
        </w:tc>
      </w:tr>
      <w:tr w:rsidR="007C269F" w:rsidRPr="002B0F44" w:rsidTr="001C772A">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7C269F" w:rsidRPr="002B0F44" w:rsidRDefault="001F4EA1" w:rsidP="001C772A">
            <w:pPr>
              <w:rPr>
                <w:rFonts w:ascii="Arial" w:hAnsi="Arial" w:cs="Arial"/>
                <w:color w:val="auto"/>
              </w:rPr>
            </w:pPr>
            <w:r w:rsidRPr="001F4EA1">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C269F" w:rsidRPr="002B0F44" w:rsidRDefault="001F4EA1" w:rsidP="001C772A">
            <w:pPr>
              <w:pStyle w:val="Body"/>
              <w:rPr>
                <w:rFonts w:ascii="Arial" w:eastAsia="宋体" w:hAnsi="Arial" w:cs="Arial"/>
                <w:lang w:eastAsia="zh-CN"/>
              </w:rPr>
            </w:pPr>
            <w:r w:rsidRPr="001F4EA1">
              <w:rPr>
                <w:rFonts w:ascii="Arial" w:eastAsia="宋体" w:hAnsi="Arial" w:cs="Arial"/>
                <w:lang w:eastAsia="zh-CN"/>
              </w:rPr>
              <w:t xml:space="preserve">Step 6. HiveOS will delete </w:t>
            </w:r>
            <w:r w:rsidR="004053FE">
              <w:rPr>
                <w:rFonts w:ascii="Arial" w:eastAsia="宋体" w:hAnsi="Arial" w:cs="Arial" w:hint="eastAsia"/>
                <w:lang w:eastAsia="zh-CN"/>
              </w:rPr>
              <w:t xml:space="preserve">old </w:t>
            </w:r>
            <w:r w:rsidRPr="001F4EA1">
              <w:rPr>
                <w:rFonts w:ascii="Arial" w:eastAsia="宋体" w:hAnsi="Arial" w:cs="Arial"/>
                <w:lang w:eastAsia="zh-CN"/>
              </w:rPr>
              <w:t>application reporting files</w:t>
            </w:r>
            <w:r w:rsidR="004053FE">
              <w:rPr>
                <w:rFonts w:ascii="Arial" w:eastAsia="宋体" w:hAnsi="Arial" w:cs="Arial" w:hint="eastAsia"/>
                <w:lang w:eastAsia="zh-CN"/>
              </w:rPr>
              <w:t xml:space="preserve">. After file delete, the size of directory is close to </w:t>
            </w:r>
            <w:r w:rsidRPr="001F4EA1">
              <w:rPr>
                <w:rFonts w:ascii="Arial" w:eastAsia="宋体" w:hAnsi="Arial" w:cs="Arial"/>
                <w:lang w:eastAsia="zh-CN"/>
              </w:rPr>
              <w:t xml:space="preserve"> 1M.</w:t>
            </w:r>
            <w:r w:rsidR="004053FE">
              <w:rPr>
                <w:rFonts w:ascii="Arial" w:eastAsia="宋体" w:hAnsi="Arial" w:cs="Arial" w:hint="eastAsia"/>
                <w:lang w:eastAsia="zh-CN"/>
              </w:rPr>
              <w:t xml:space="preserve"> If delete one more file, the size of directory would be less than 1 M.</w:t>
            </w:r>
          </w:p>
        </w:tc>
      </w:tr>
      <w:tr w:rsidR="007C269F" w:rsidRPr="002B0F44" w:rsidTr="001C772A">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7C269F" w:rsidRPr="002B0F44" w:rsidRDefault="001F4EA1" w:rsidP="001C772A">
            <w:pPr>
              <w:rPr>
                <w:rFonts w:ascii="Arial" w:eastAsia="宋体" w:hAnsi="Arial" w:cs="Arial"/>
                <w:color w:val="auto"/>
                <w:lang w:eastAsia="zh-CN"/>
              </w:rPr>
            </w:pPr>
            <w:r w:rsidRPr="001F4EA1">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C269F" w:rsidRDefault="007C269F" w:rsidP="001C772A">
            <w:pPr>
              <w:pStyle w:val="Body"/>
              <w:rPr>
                <w:rFonts w:ascii="Arial" w:eastAsia="宋体" w:hAnsi="Arial" w:cs="Arial"/>
                <w:lang w:eastAsia="zh-CN"/>
              </w:rPr>
            </w:pPr>
          </w:p>
          <w:p w:rsidR="003211E1" w:rsidRDefault="003211E1" w:rsidP="001C772A">
            <w:pPr>
              <w:pStyle w:val="Body"/>
              <w:rPr>
                <w:rFonts w:ascii="Arial" w:eastAsia="宋体" w:hAnsi="Arial" w:cs="Arial"/>
                <w:lang w:eastAsia="zh-CN"/>
              </w:rPr>
            </w:pPr>
            <w:r w:rsidRPr="003211E1">
              <w:rPr>
                <w:rFonts w:ascii="Arial" w:eastAsia="宋体" w:hAnsi="Arial" w:cs="Arial"/>
                <w:lang w:eastAsia="zh-CN"/>
              </w:rPr>
              <w:t>application reporting max-report-space [numbers] safety-report-space [numbers]</w:t>
            </w:r>
          </w:p>
          <w:p w:rsidR="003211E1" w:rsidRDefault="003211E1" w:rsidP="001C772A">
            <w:pPr>
              <w:pStyle w:val="Body"/>
              <w:rPr>
                <w:rFonts w:ascii="Arial" w:eastAsia="宋体" w:hAnsi="Arial" w:cs="Arial"/>
                <w:lang w:eastAsia="zh-CN"/>
              </w:rPr>
            </w:pPr>
          </w:p>
          <w:p w:rsidR="003211E1" w:rsidRPr="003211E1" w:rsidRDefault="003211E1" w:rsidP="003211E1">
            <w:pPr>
              <w:pStyle w:val="Body"/>
              <w:rPr>
                <w:rFonts w:ascii="Arial" w:eastAsia="宋体" w:hAnsi="Arial" w:cs="Arial"/>
                <w:lang w:eastAsia="zh-CN"/>
              </w:rPr>
            </w:pPr>
            <w:r w:rsidRPr="003211E1">
              <w:rPr>
                <w:rFonts w:ascii="Arial" w:eastAsia="宋体" w:hAnsi="Arial" w:cs="Arial"/>
                <w:lang w:eastAsia="zh-CN"/>
              </w:rPr>
              <w:t>AP330-L7:/tmp/l7_report$ ll</w:t>
            </w:r>
          </w:p>
          <w:p w:rsidR="003211E1" w:rsidRPr="003211E1" w:rsidRDefault="003211E1" w:rsidP="003211E1">
            <w:pPr>
              <w:pStyle w:val="Body"/>
              <w:rPr>
                <w:rFonts w:ascii="Arial" w:eastAsia="宋体" w:hAnsi="Arial" w:cs="Arial"/>
                <w:lang w:eastAsia="zh-CN"/>
              </w:rPr>
            </w:pPr>
            <w:r w:rsidRPr="003211E1">
              <w:rPr>
                <w:rFonts w:ascii="Arial" w:eastAsia="宋体" w:hAnsi="Arial" w:cs="Arial"/>
                <w:lang w:eastAsia="zh-CN"/>
              </w:rPr>
              <w:t>drwxrwxrwx    2 root     root         140 Jan 17 18:11 ./</w:t>
            </w:r>
          </w:p>
          <w:p w:rsidR="003211E1" w:rsidRPr="003211E1" w:rsidRDefault="003211E1" w:rsidP="003211E1">
            <w:pPr>
              <w:pStyle w:val="Body"/>
              <w:rPr>
                <w:rFonts w:ascii="Arial" w:eastAsia="宋体" w:hAnsi="Arial" w:cs="Arial"/>
                <w:lang w:eastAsia="zh-CN"/>
              </w:rPr>
            </w:pPr>
            <w:r w:rsidRPr="003211E1">
              <w:rPr>
                <w:rFonts w:ascii="Arial" w:eastAsia="宋体" w:hAnsi="Arial" w:cs="Arial"/>
                <w:lang w:eastAsia="zh-CN"/>
              </w:rPr>
              <w:t>drwxrwxrwt   22 root     root         900 Jan 17 18:11 ../</w:t>
            </w:r>
          </w:p>
          <w:p w:rsidR="003211E1" w:rsidRPr="003211E1" w:rsidRDefault="003211E1" w:rsidP="003211E1">
            <w:pPr>
              <w:pStyle w:val="Body"/>
              <w:rPr>
                <w:rFonts w:ascii="Arial" w:eastAsia="宋体" w:hAnsi="Arial" w:cs="Arial"/>
                <w:lang w:eastAsia="zh-CN"/>
              </w:rPr>
            </w:pPr>
            <w:r w:rsidRPr="003211E1">
              <w:rPr>
                <w:rFonts w:ascii="Arial" w:eastAsia="宋体" w:hAnsi="Arial" w:cs="Arial"/>
                <w:lang w:eastAsia="zh-CN"/>
              </w:rPr>
              <w:t>-rw-r-----    1 root     root         460 Jan 17 18:07 08EA440EE4000391.hpr</w:t>
            </w:r>
          </w:p>
          <w:p w:rsidR="003211E1" w:rsidRPr="003211E1" w:rsidRDefault="003211E1" w:rsidP="003211E1">
            <w:pPr>
              <w:pStyle w:val="Body"/>
              <w:rPr>
                <w:rFonts w:ascii="Arial" w:eastAsia="宋体" w:hAnsi="Arial" w:cs="Arial"/>
                <w:lang w:eastAsia="zh-CN"/>
              </w:rPr>
            </w:pPr>
            <w:r w:rsidRPr="003211E1">
              <w:rPr>
                <w:rFonts w:ascii="Arial" w:eastAsia="宋体" w:hAnsi="Arial" w:cs="Arial"/>
                <w:lang w:eastAsia="zh-CN"/>
              </w:rPr>
              <w:t>-rw-r-----    1 root     root         414 Jan 17 18:08 08EA440EE4000392.hpr</w:t>
            </w:r>
          </w:p>
          <w:p w:rsidR="003211E1" w:rsidRPr="003211E1" w:rsidRDefault="003211E1" w:rsidP="003211E1">
            <w:pPr>
              <w:pStyle w:val="Body"/>
              <w:rPr>
                <w:rFonts w:ascii="Arial" w:eastAsia="宋体" w:hAnsi="Arial" w:cs="Arial"/>
                <w:lang w:eastAsia="zh-CN"/>
              </w:rPr>
            </w:pPr>
            <w:r w:rsidRPr="003211E1">
              <w:rPr>
                <w:rFonts w:ascii="Arial" w:eastAsia="宋体" w:hAnsi="Arial" w:cs="Arial"/>
                <w:lang w:eastAsia="zh-CN"/>
              </w:rPr>
              <w:t>-rw-r-----    1 root     root         414 Jan 17 18:09 08EA440EE4000393.hpr</w:t>
            </w:r>
          </w:p>
          <w:p w:rsidR="003211E1" w:rsidRPr="003211E1" w:rsidRDefault="003211E1" w:rsidP="003211E1">
            <w:pPr>
              <w:pStyle w:val="Body"/>
              <w:rPr>
                <w:rFonts w:ascii="Arial" w:eastAsia="宋体" w:hAnsi="Arial" w:cs="Arial"/>
                <w:lang w:eastAsia="zh-CN"/>
              </w:rPr>
            </w:pPr>
            <w:r w:rsidRPr="003211E1">
              <w:rPr>
                <w:rFonts w:ascii="Arial" w:eastAsia="宋体" w:hAnsi="Arial" w:cs="Arial"/>
                <w:lang w:eastAsia="zh-CN"/>
              </w:rPr>
              <w:t>-rw-r-----    1 root     root         368 Jan 17 18:10 08EA440EE4000394.hpr</w:t>
            </w:r>
          </w:p>
          <w:p w:rsidR="003211E1" w:rsidRPr="003211E1" w:rsidRDefault="003211E1" w:rsidP="003211E1">
            <w:pPr>
              <w:pStyle w:val="Body"/>
              <w:rPr>
                <w:rFonts w:ascii="Arial" w:eastAsia="宋体" w:hAnsi="Arial" w:cs="Arial"/>
                <w:lang w:eastAsia="zh-CN"/>
              </w:rPr>
            </w:pPr>
            <w:r w:rsidRPr="003211E1">
              <w:rPr>
                <w:rFonts w:ascii="Arial" w:eastAsia="宋体" w:hAnsi="Arial" w:cs="Arial"/>
                <w:lang w:eastAsia="zh-CN"/>
              </w:rPr>
              <w:t>-rw-r-----    1 root     root         414 Jan 17 18:11 08EA440EE4000395.hpr</w:t>
            </w:r>
          </w:p>
          <w:p w:rsidR="003211E1" w:rsidRPr="003211E1" w:rsidRDefault="003211E1" w:rsidP="003211E1">
            <w:pPr>
              <w:pStyle w:val="Body"/>
              <w:rPr>
                <w:rFonts w:ascii="Arial" w:eastAsia="宋体" w:hAnsi="Arial" w:cs="Arial"/>
                <w:lang w:eastAsia="zh-CN"/>
              </w:rPr>
            </w:pPr>
            <w:r w:rsidRPr="003211E1">
              <w:rPr>
                <w:rFonts w:ascii="Arial" w:eastAsia="宋体" w:hAnsi="Arial" w:cs="Arial"/>
                <w:lang w:eastAsia="zh-CN"/>
              </w:rPr>
              <w:t>AP330-L7:/tmp/l7_report$ ll</w:t>
            </w:r>
          </w:p>
          <w:p w:rsidR="003211E1" w:rsidRPr="003211E1" w:rsidRDefault="003211E1" w:rsidP="003211E1">
            <w:pPr>
              <w:pStyle w:val="Body"/>
              <w:rPr>
                <w:rFonts w:ascii="Arial" w:eastAsia="宋体" w:hAnsi="Arial" w:cs="Arial"/>
                <w:lang w:eastAsia="zh-CN"/>
              </w:rPr>
            </w:pPr>
            <w:r w:rsidRPr="003211E1">
              <w:rPr>
                <w:rFonts w:ascii="Arial" w:eastAsia="宋体" w:hAnsi="Arial" w:cs="Arial"/>
                <w:lang w:eastAsia="zh-CN"/>
              </w:rPr>
              <w:t>drwxrwxrwx    2 root     root         100 Jan 17 18:12 ./</w:t>
            </w:r>
          </w:p>
          <w:p w:rsidR="003211E1" w:rsidRPr="003211E1" w:rsidRDefault="003211E1" w:rsidP="003211E1">
            <w:pPr>
              <w:pStyle w:val="Body"/>
              <w:rPr>
                <w:rFonts w:ascii="Arial" w:eastAsia="宋体" w:hAnsi="Arial" w:cs="Arial"/>
                <w:lang w:eastAsia="zh-CN"/>
              </w:rPr>
            </w:pPr>
            <w:r w:rsidRPr="003211E1">
              <w:rPr>
                <w:rFonts w:ascii="Arial" w:eastAsia="宋体" w:hAnsi="Arial" w:cs="Arial"/>
                <w:lang w:eastAsia="zh-CN"/>
              </w:rPr>
              <w:lastRenderedPageBreak/>
              <w:t>drwxrwxrwt   22 root     root         900 Jan 17 18:12 ../</w:t>
            </w:r>
          </w:p>
          <w:p w:rsidR="003211E1" w:rsidRPr="003211E1" w:rsidRDefault="003211E1" w:rsidP="003211E1">
            <w:pPr>
              <w:pStyle w:val="Body"/>
              <w:rPr>
                <w:rFonts w:ascii="Arial" w:eastAsia="宋体" w:hAnsi="Arial" w:cs="Arial"/>
                <w:lang w:eastAsia="zh-CN"/>
              </w:rPr>
            </w:pPr>
            <w:r w:rsidRPr="003211E1">
              <w:rPr>
                <w:rFonts w:ascii="Arial" w:eastAsia="宋体" w:hAnsi="Arial" w:cs="Arial"/>
                <w:lang w:eastAsia="zh-CN"/>
              </w:rPr>
              <w:t>-rw-r-----    1 root     root         368 Jan 17 18:10 08EA440EE4000394.hpr</w:t>
            </w:r>
          </w:p>
          <w:p w:rsidR="003211E1" w:rsidRPr="003211E1" w:rsidRDefault="003211E1" w:rsidP="003211E1">
            <w:pPr>
              <w:pStyle w:val="Body"/>
              <w:rPr>
                <w:rFonts w:ascii="Arial" w:eastAsia="宋体" w:hAnsi="Arial" w:cs="Arial"/>
                <w:lang w:eastAsia="zh-CN"/>
              </w:rPr>
            </w:pPr>
            <w:r w:rsidRPr="003211E1">
              <w:rPr>
                <w:rFonts w:ascii="Arial" w:eastAsia="宋体" w:hAnsi="Arial" w:cs="Arial"/>
                <w:lang w:eastAsia="zh-CN"/>
              </w:rPr>
              <w:t>-rw-r-----    1 root     root         414 Jan 17 18:11 08EA440EE4000395.hpr</w:t>
            </w:r>
          </w:p>
          <w:p w:rsidR="003211E1" w:rsidRPr="003211E1" w:rsidRDefault="003211E1" w:rsidP="003211E1">
            <w:pPr>
              <w:pStyle w:val="Body"/>
              <w:rPr>
                <w:rFonts w:ascii="Arial" w:eastAsia="宋体" w:hAnsi="Arial" w:cs="Arial"/>
                <w:lang w:eastAsia="zh-CN"/>
              </w:rPr>
            </w:pPr>
            <w:r w:rsidRPr="003211E1">
              <w:rPr>
                <w:rFonts w:ascii="Arial" w:eastAsia="宋体" w:hAnsi="Arial" w:cs="Arial"/>
                <w:lang w:eastAsia="zh-CN"/>
              </w:rPr>
              <w:t>-rw-r-----    1 root     root         368 Jan 17 18:12 08EA440EE4000396.hpr</w:t>
            </w:r>
          </w:p>
          <w:p w:rsidR="003211E1" w:rsidRPr="003211E1" w:rsidRDefault="003211E1" w:rsidP="003211E1">
            <w:pPr>
              <w:pStyle w:val="Body"/>
              <w:rPr>
                <w:rFonts w:ascii="Arial" w:eastAsia="宋体" w:hAnsi="Arial" w:cs="Arial"/>
                <w:lang w:eastAsia="zh-CN"/>
              </w:rPr>
            </w:pPr>
            <w:r w:rsidRPr="003211E1">
              <w:rPr>
                <w:rFonts w:ascii="Arial" w:eastAsia="宋体" w:hAnsi="Arial" w:cs="Arial"/>
                <w:lang w:eastAsia="zh-CN"/>
              </w:rPr>
              <w:t>AP330-L7:/tmp/l7_report$ exit</w:t>
            </w:r>
          </w:p>
          <w:p w:rsidR="003211E1" w:rsidRPr="003211E1" w:rsidRDefault="003211E1" w:rsidP="003211E1">
            <w:pPr>
              <w:pStyle w:val="Body"/>
              <w:rPr>
                <w:rFonts w:ascii="Arial" w:eastAsia="宋体" w:hAnsi="Arial" w:cs="Arial"/>
                <w:lang w:eastAsia="zh-CN"/>
              </w:rPr>
            </w:pPr>
            <w:r w:rsidRPr="003211E1">
              <w:rPr>
                <w:rFonts w:ascii="Arial" w:eastAsia="宋体" w:hAnsi="Arial" w:cs="Arial"/>
                <w:lang w:eastAsia="zh-CN"/>
              </w:rPr>
              <w:t>Welcome back to CLI console!</w:t>
            </w:r>
          </w:p>
          <w:p w:rsidR="003211E1" w:rsidRPr="003211E1" w:rsidRDefault="003211E1" w:rsidP="003211E1">
            <w:pPr>
              <w:pStyle w:val="Body"/>
              <w:rPr>
                <w:rFonts w:ascii="Arial" w:eastAsia="宋体" w:hAnsi="Arial" w:cs="Arial"/>
                <w:lang w:eastAsia="zh-CN"/>
              </w:rPr>
            </w:pPr>
            <w:r w:rsidRPr="003211E1">
              <w:rPr>
                <w:rFonts w:ascii="Arial" w:eastAsia="宋体" w:hAnsi="Arial" w:cs="Arial"/>
                <w:lang w:eastAsia="zh-CN"/>
              </w:rPr>
              <w:t>AP330-L7#show application reporting report-space</w:t>
            </w:r>
          </w:p>
          <w:p w:rsidR="003211E1" w:rsidRPr="003211E1" w:rsidRDefault="003211E1" w:rsidP="003211E1">
            <w:pPr>
              <w:pStyle w:val="Body"/>
              <w:rPr>
                <w:rFonts w:ascii="Arial" w:eastAsia="宋体" w:hAnsi="Arial" w:cs="Arial"/>
                <w:lang w:eastAsia="zh-CN"/>
              </w:rPr>
            </w:pPr>
            <w:r w:rsidRPr="003211E1">
              <w:rPr>
                <w:rFonts w:ascii="Arial" w:eastAsia="宋体" w:hAnsi="Arial" w:cs="Arial"/>
                <w:lang w:eastAsia="zh-CN"/>
              </w:rPr>
              <w:t>max-report-space:               2KB</w:t>
            </w:r>
          </w:p>
          <w:p w:rsidR="003211E1" w:rsidRPr="002B0F44" w:rsidRDefault="003211E1" w:rsidP="003211E1">
            <w:pPr>
              <w:pStyle w:val="Body"/>
              <w:rPr>
                <w:rFonts w:ascii="Arial" w:eastAsia="宋体" w:hAnsi="Arial" w:cs="Arial"/>
                <w:lang w:eastAsia="zh-CN"/>
              </w:rPr>
            </w:pPr>
            <w:r w:rsidRPr="003211E1">
              <w:rPr>
                <w:rFonts w:ascii="Arial" w:eastAsia="宋体" w:hAnsi="Arial" w:cs="Arial"/>
                <w:lang w:eastAsia="zh-CN"/>
              </w:rPr>
              <w:t>safety-report-space:            1KB</w:t>
            </w:r>
          </w:p>
        </w:tc>
      </w:tr>
      <w:tr w:rsidR="007C269F" w:rsidRPr="002B0F44" w:rsidTr="001C772A">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7C269F" w:rsidRPr="002B0F44" w:rsidRDefault="001F4EA1" w:rsidP="001C772A">
            <w:pPr>
              <w:rPr>
                <w:rFonts w:ascii="Arial" w:eastAsia="宋体" w:hAnsi="Arial" w:cs="Arial"/>
                <w:color w:val="auto"/>
                <w:lang w:eastAsia="zh-CN"/>
              </w:rPr>
            </w:pPr>
            <w:r w:rsidRPr="001F4EA1">
              <w:rPr>
                <w:rFonts w:ascii="Arial" w:eastAsia="宋体" w:hAnsi="Arial" w:cs="Arial"/>
                <w:color w:val="auto"/>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C269F" w:rsidRPr="002B0F44" w:rsidRDefault="007C269F" w:rsidP="001C772A">
            <w:pPr>
              <w:pStyle w:val="Body"/>
              <w:rPr>
                <w:rFonts w:ascii="Arial" w:eastAsia="宋体" w:hAnsi="Arial" w:cs="Arial"/>
                <w:lang w:eastAsia="zh-CN"/>
              </w:rPr>
            </w:pPr>
          </w:p>
        </w:tc>
      </w:tr>
    </w:tbl>
    <w:p w:rsidR="00E3335F" w:rsidRDefault="00E3335F" w:rsidP="00E3335F">
      <w:pPr>
        <w:pStyle w:val="Body"/>
        <w:rPr>
          <w:rFonts w:ascii="Arial" w:eastAsia="宋体" w:hAnsi="Arial" w:cs="Arial"/>
          <w:bCs/>
          <w:sz w:val="24"/>
          <w:szCs w:val="24"/>
          <w:lang w:eastAsia="zh-CN"/>
        </w:rPr>
      </w:pPr>
    </w:p>
    <w:p w:rsidR="00E3335F" w:rsidRPr="00484C2F" w:rsidRDefault="00E3335F" w:rsidP="00E3335F">
      <w:pPr>
        <w:pStyle w:val="Heading4"/>
        <w:ind w:firstLine="1121"/>
        <w:rPr>
          <w:rFonts w:ascii="Arial" w:hAnsi="Arial"/>
          <w:b w:val="0"/>
          <w:sz w:val="21"/>
          <w:szCs w:val="21"/>
        </w:rPr>
      </w:pPr>
      <w:r>
        <w:rPr>
          <w:rFonts w:ascii="Arial" w:hAnsi="Arial" w:hint="eastAsia"/>
          <w:b w:val="0"/>
          <w:sz w:val="21"/>
          <w:szCs w:val="21"/>
        </w:rPr>
        <w:t>ApplicationReporting_Function_</w:t>
      </w:r>
      <w:r>
        <w:rPr>
          <w:rFonts w:ascii="Arial" w:eastAsia="宋体" w:hAnsi="Arial" w:hint="eastAsia"/>
          <w:b w:val="0"/>
          <w:sz w:val="21"/>
          <w:szCs w:val="21"/>
          <w:lang w:eastAsia="zh-CN"/>
        </w:rPr>
        <w:t>56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E3335F" w:rsidRPr="00322E9D" w:rsidTr="00E3335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3335F" w:rsidRPr="00A0213E" w:rsidRDefault="00E3335F" w:rsidP="00E3335F">
            <w:pPr>
              <w:rPr>
                <w:rFonts w:ascii="Arial" w:hAnsi="Arial" w:cs="Arial"/>
                <w:color w:val="auto"/>
              </w:rPr>
            </w:pPr>
            <w:r w:rsidRPr="00A0213E">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3335F" w:rsidRPr="00A0213E" w:rsidRDefault="00E3335F" w:rsidP="00E3335F">
            <w:pPr>
              <w:pStyle w:val="Body"/>
              <w:rPr>
                <w:rFonts w:ascii="Arial" w:eastAsia="宋体" w:hAnsi="Arial" w:cs="Arial"/>
                <w:lang w:eastAsia="zh-CN"/>
              </w:rPr>
            </w:pPr>
            <w:r>
              <w:rPr>
                <w:rFonts w:ascii="Arial" w:eastAsia="宋体" w:hAnsi="Arial" w:cs="Arial"/>
                <w:lang w:eastAsia="zh-CN"/>
              </w:rPr>
              <w:t>ApplicationReporting_Function_</w:t>
            </w:r>
            <w:r>
              <w:rPr>
                <w:rFonts w:ascii="Arial" w:eastAsia="宋体" w:hAnsi="Arial" w:cs="Arial" w:hint="eastAsia"/>
                <w:lang w:eastAsia="zh-CN"/>
              </w:rPr>
              <w:t>56</w:t>
            </w:r>
          </w:p>
        </w:tc>
      </w:tr>
      <w:tr w:rsidR="00F05A2C" w:rsidRPr="00322E9D" w:rsidTr="00E3335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05A2C" w:rsidRPr="00A0213E" w:rsidRDefault="00F05A2C" w:rsidP="00E3335F">
            <w:pPr>
              <w:rPr>
                <w:rFonts w:ascii="Arial" w:hAnsi="Arial" w:cs="Arial"/>
                <w:color w:val="auto"/>
              </w:rPr>
            </w:pPr>
            <w:r w:rsidRPr="00A0213E">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A0213E" w:rsidRDefault="00F05A2C" w:rsidP="00E3335F">
            <w:pPr>
              <w:pStyle w:val="Body"/>
              <w:rPr>
                <w:rFonts w:ascii="Arial" w:eastAsia="宋体" w:hAnsi="Arial" w:cs="Arial"/>
                <w:lang w:eastAsia="zh-CN"/>
              </w:rPr>
            </w:pPr>
            <w:r>
              <w:rPr>
                <w:rFonts w:ascii="Arial" w:eastAsia="宋体" w:hAnsi="Arial" w:cs="Arial" w:hint="eastAsia"/>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rPr>
                <w:rFonts w:ascii="Arial" w:hAnsi="Arial" w:cs="Arial"/>
                <w:color w:val="auto"/>
              </w:rPr>
            </w:pPr>
            <w:r w:rsidRPr="00D3306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pStyle w:val="Body"/>
              <w:rPr>
                <w:rFonts w:ascii="Arial" w:eastAsia="宋体" w:hAnsi="Arial" w:cs="Arial"/>
                <w:lang w:eastAsia="zh-CN"/>
              </w:rPr>
            </w:pPr>
            <w:r w:rsidRPr="00D33061">
              <w:rPr>
                <w:rFonts w:ascii="Arial" w:eastAsia="宋体" w:hAnsi="Arial" w:cs="Arial"/>
                <w:lang w:eastAsia="zh-CN"/>
              </w:rPr>
              <w:t>No</w:t>
            </w:r>
          </w:p>
        </w:tc>
      </w:tr>
      <w:tr w:rsidR="00E3335F" w:rsidRPr="00322E9D" w:rsidTr="00E3335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3335F" w:rsidRPr="00A0213E" w:rsidRDefault="00E3335F" w:rsidP="00E3335F">
            <w:pPr>
              <w:rPr>
                <w:rFonts w:ascii="Arial" w:hAnsi="Arial" w:cs="Arial"/>
                <w:color w:val="auto"/>
              </w:rPr>
            </w:pPr>
            <w:r w:rsidRPr="00A0213E">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3335F" w:rsidRPr="00F30A6D" w:rsidRDefault="00E3335F" w:rsidP="00E3335F">
            <w:pPr>
              <w:pStyle w:val="Body"/>
              <w:rPr>
                <w:rFonts w:ascii="Arial" w:eastAsia="宋体" w:hAnsi="Arial" w:cs="Arial"/>
                <w:lang w:eastAsia="zh-CN"/>
              </w:rPr>
            </w:pPr>
            <w:r w:rsidRPr="00A0213E">
              <w:rPr>
                <w:rFonts w:ascii="Arial" w:eastAsia="宋体" w:hAnsi="Arial" w:cs="Arial"/>
                <w:lang w:eastAsia="zh-CN"/>
              </w:rPr>
              <w:t xml:space="preserve"> </w:t>
            </w:r>
            <w:r w:rsidRPr="00F30A6D">
              <w:rPr>
                <w:rFonts w:ascii="Arial" w:eastAsia="宋体" w:hAnsi="Arial" w:cs="Arial"/>
                <w:lang w:eastAsia="zh-CN"/>
              </w:rPr>
              <w:t>Laptop1--</w:t>
            </w:r>
            <w:r>
              <w:rPr>
                <w:rFonts w:ascii="Arial" w:eastAsia="宋体" w:hAnsi="Arial" w:cs="Arial" w:hint="eastAsia"/>
                <w:lang w:eastAsia="zh-CN"/>
              </w:rPr>
              <w:t>--</w:t>
            </w:r>
            <w:r>
              <w:rPr>
                <w:rFonts w:ascii="Arial" w:eastAsia="宋体" w:hAnsi="Arial" w:cs="Arial"/>
                <w:lang w:eastAsia="zh-CN"/>
              </w:rPr>
              <w:t>-(wifi0/wifi1)AP</w:t>
            </w:r>
            <w:r>
              <w:rPr>
                <w:rFonts w:ascii="Arial" w:eastAsia="宋体" w:hAnsi="Arial" w:cs="Arial" w:hint="eastAsia"/>
                <w:lang w:eastAsia="zh-CN"/>
              </w:rPr>
              <w:t>(eth)</w:t>
            </w:r>
            <w:r w:rsidR="007344FD">
              <w:rPr>
                <w:rFonts w:ascii="Arial" w:eastAsia="宋体" w:hAnsi="Arial" w:cs="Arial"/>
                <w:lang w:eastAsia="zh-CN"/>
              </w:rPr>
              <w:t>_</w:t>
            </w:r>
            <w:r w:rsidRPr="00F30A6D">
              <w:rPr>
                <w:rFonts w:ascii="Arial" w:eastAsia="宋体" w:hAnsi="Arial" w:cs="Arial"/>
                <w:lang w:eastAsia="zh-CN"/>
              </w:rPr>
              <w:t>_____Switch_____HM</w:t>
            </w:r>
          </w:p>
          <w:p w:rsidR="00E3335F" w:rsidRDefault="00E3335F" w:rsidP="00E3335F">
            <w:pPr>
              <w:pStyle w:val="Body"/>
              <w:rPr>
                <w:rFonts w:ascii="Arial" w:eastAsia="宋体" w:hAnsi="Arial" w:cs="Arial"/>
                <w:lang w:eastAsia="zh-CN"/>
              </w:rPr>
            </w:pPr>
            <w:r w:rsidRPr="00F30A6D">
              <w:rPr>
                <w:rFonts w:ascii="Arial" w:eastAsia="宋体" w:hAnsi="Arial" w:cs="Arial"/>
                <w:lang w:eastAsia="zh-CN"/>
              </w:rPr>
              <w:t xml:space="preserve">            </w:t>
            </w:r>
            <w:r w:rsidR="007344FD">
              <w:rPr>
                <w:rFonts w:ascii="Arial" w:eastAsia="宋体" w:hAnsi="Arial" w:cs="Arial"/>
                <w:lang w:eastAsia="zh-CN"/>
              </w:rPr>
              <w:t xml:space="preserve">           </w:t>
            </w:r>
            <w:r>
              <w:rPr>
                <w:rFonts w:ascii="Arial" w:eastAsia="宋体" w:hAnsi="Arial" w:cs="Arial" w:hint="eastAsia"/>
                <w:lang w:eastAsia="zh-CN"/>
              </w:rPr>
              <w:t xml:space="preserve">                                             |</w:t>
            </w:r>
          </w:p>
          <w:p w:rsidR="00E3335F" w:rsidRPr="00F30A6D" w:rsidRDefault="00E3335F" w:rsidP="00E3335F">
            <w:pPr>
              <w:pStyle w:val="Body"/>
              <w:rPr>
                <w:rFonts w:ascii="Arial" w:eastAsia="宋体" w:hAnsi="Arial" w:cs="Arial"/>
                <w:lang w:eastAsia="zh-CN"/>
              </w:rPr>
            </w:pPr>
            <w:r>
              <w:rPr>
                <w:rFonts w:ascii="Arial" w:eastAsia="宋体" w:hAnsi="Arial" w:cs="Arial" w:hint="eastAsia"/>
                <w:lang w:eastAsia="zh-CN"/>
              </w:rPr>
              <w:t xml:space="preserve">     </w:t>
            </w:r>
            <w:r w:rsidR="007344FD">
              <w:rPr>
                <w:rFonts w:ascii="Arial" w:eastAsia="宋体" w:hAnsi="Arial" w:cs="Arial" w:hint="eastAsia"/>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E3335F" w:rsidRDefault="00E3335F" w:rsidP="00E3335F">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hint="eastAsia"/>
                <w:lang w:eastAsia="zh-CN"/>
              </w:rPr>
              <w:t xml:space="preserve">                    Internet</w:t>
            </w:r>
          </w:p>
          <w:p w:rsidR="007344FD" w:rsidRDefault="007344FD" w:rsidP="00E3335F">
            <w:pPr>
              <w:pStyle w:val="Body"/>
              <w:rPr>
                <w:rFonts w:ascii="Arial" w:eastAsia="宋体" w:hAnsi="Arial" w:cs="Arial"/>
                <w:lang w:eastAsia="zh-CN"/>
              </w:rPr>
            </w:pPr>
            <w:r>
              <w:rPr>
                <w:rFonts w:ascii="Arial" w:eastAsia="宋体" w:hAnsi="Arial" w:cs="Arial"/>
                <w:lang w:eastAsia="zh-CN"/>
              </w:rPr>
              <w:t>O</w:t>
            </w:r>
            <w:r>
              <w:rPr>
                <w:rFonts w:ascii="Arial" w:eastAsia="宋体" w:hAnsi="Arial" w:cs="Arial" w:hint="eastAsia"/>
                <w:lang w:eastAsia="zh-CN"/>
              </w:rPr>
              <w:t xml:space="preserve">r </w:t>
            </w:r>
          </w:p>
          <w:p w:rsidR="007344FD" w:rsidRPr="00F30A6D" w:rsidRDefault="007344FD" w:rsidP="008B52BE">
            <w:pPr>
              <w:pStyle w:val="Heading5"/>
            </w:pPr>
            <w:r w:rsidRPr="00F30A6D">
              <w:t>Laptop1--</w:t>
            </w:r>
            <w:r>
              <w:rPr>
                <w:rFonts w:hint="eastAsia"/>
              </w:rPr>
              <w:t>--</w:t>
            </w:r>
            <w:r>
              <w:t>-(</w:t>
            </w:r>
            <w:r>
              <w:rPr>
                <w:rFonts w:hint="eastAsia"/>
              </w:rPr>
              <w:t>ethx</w:t>
            </w:r>
            <w:r>
              <w:t>)</w:t>
            </w:r>
            <w:r>
              <w:rPr>
                <w:rFonts w:hint="eastAsia"/>
              </w:rPr>
              <w:t>BR(WAN)</w:t>
            </w:r>
            <w:r>
              <w:t>_</w:t>
            </w:r>
            <w:r w:rsidRPr="00F30A6D">
              <w:t>_____Switch_____HM</w:t>
            </w:r>
          </w:p>
          <w:p w:rsidR="007344FD" w:rsidRDefault="007344FD" w:rsidP="007344FD">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7344FD" w:rsidRPr="00F30A6D" w:rsidRDefault="007344FD" w:rsidP="007344FD">
            <w:pPr>
              <w:pStyle w:val="Body"/>
              <w:rPr>
                <w:rFonts w:ascii="Arial" w:eastAsia="宋体" w:hAnsi="Arial" w:cs="Arial"/>
                <w:lang w:eastAsia="zh-CN"/>
              </w:rPr>
            </w:pPr>
            <w:r>
              <w:rPr>
                <w:rFonts w:ascii="Arial" w:eastAsia="宋体" w:hAnsi="Arial" w:cs="Arial" w:hint="eastAsia"/>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7344FD" w:rsidRPr="00A0213E" w:rsidRDefault="007344FD" w:rsidP="007344FD">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hint="eastAsia"/>
                <w:lang w:eastAsia="zh-CN"/>
              </w:rPr>
              <w:t xml:space="preserve">             Internet</w:t>
            </w:r>
          </w:p>
        </w:tc>
      </w:tr>
      <w:tr w:rsidR="00E3335F" w:rsidRPr="00322E9D" w:rsidTr="00E3335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3335F" w:rsidRPr="00A0213E" w:rsidRDefault="00E3335F" w:rsidP="00E3335F">
            <w:pPr>
              <w:rPr>
                <w:rFonts w:ascii="Arial" w:hAnsi="Arial" w:cs="Arial"/>
                <w:color w:val="auto"/>
              </w:rPr>
            </w:pPr>
            <w:r w:rsidRPr="00A0213E">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3335F" w:rsidRPr="00A0213E" w:rsidRDefault="00E3335F" w:rsidP="00E3335F">
            <w:pPr>
              <w:pStyle w:val="Body"/>
              <w:rPr>
                <w:rFonts w:ascii="Arial" w:eastAsia="宋体" w:hAnsi="Arial" w:cs="Arial"/>
                <w:lang w:eastAsia="zh-CN"/>
              </w:rPr>
            </w:pPr>
            <w:r>
              <w:rPr>
                <w:rFonts w:ascii="Arial" w:eastAsia="宋体" w:hAnsi="Arial" w:cs="Arial" w:hint="eastAsia"/>
                <w:lang w:eastAsia="zh-CN"/>
              </w:rPr>
              <w:t>Verify HiveOS can generate correct hourly report after time drifting.</w:t>
            </w:r>
          </w:p>
        </w:tc>
      </w:tr>
      <w:tr w:rsidR="00E3335F" w:rsidRPr="00322E9D" w:rsidTr="00E3335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3335F" w:rsidRPr="00A0213E" w:rsidRDefault="00E3335F" w:rsidP="00E3335F">
            <w:pPr>
              <w:rPr>
                <w:rFonts w:ascii="Arial" w:eastAsia="宋体" w:hAnsi="Arial" w:cs="Arial"/>
                <w:color w:val="auto"/>
                <w:lang w:eastAsia="zh-CN"/>
              </w:rPr>
            </w:pPr>
            <w:r w:rsidRPr="00A0213E">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3335F" w:rsidRPr="00F30A6D" w:rsidRDefault="00E3335F" w:rsidP="00E3335F">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E3335F" w:rsidRPr="00A0213E" w:rsidRDefault="00E3335F" w:rsidP="00E3335F">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E3335F" w:rsidRPr="00322E9D" w:rsidTr="00E3335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3335F" w:rsidRPr="00A0213E" w:rsidRDefault="00E3335F" w:rsidP="00E3335F">
            <w:pPr>
              <w:rPr>
                <w:rFonts w:ascii="Arial" w:hAnsi="Arial" w:cs="Arial"/>
                <w:color w:val="auto"/>
              </w:rPr>
            </w:pPr>
            <w:r w:rsidRPr="00A0213E">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3335F" w:rsidRDefault="00E3335F" w:rsidP="00E3335F">
            <w:pPr>
              <w:pStyle w:val="Body"/>
              <w:rPr>
                <w:rFonts w:ascii="Arial" w:eastAsia="宋体" w:hAnsi="Arial" w:cs="Arial"/>
                <w:lang w:eastAsia="zh-CN"/>
              </w:rPr>
            </w:pPr>
            <w:r>
              <w:rPr>
                <w:rFonts w:ascii="Arial" w:eastAsia="宋体" w:hAnsi="Arial" w:cs="Arial" w:hint="eastAsia"/>
                <w:lang w:eastAsia="zh-CN"/>
              </w:rPr>
              <w:t xml:space="preserve">AP and BR </w:t>
            </w:r>
            <w:r>
              <w:rPr>
                <w:rFonts w:ascii="Arial" w:eastAsia="宋体" w:hAnsi="Arial" w:cs="Arial"/>
                <w:lang w:eastAsia="zh-CN"/>
              </w:rPr>
              <w:t>are managed by HM</w:t>
            </w:r>
            <w:r>
              <w:rPr>
                <w:rFonts w:ascii="Arial" w:eastAsia="宋体" w:hAnsi="Arial" w:cs="Arial" w:hint="eastAsia"/>
                <w:lang w:eastAsia="zh-CN"/>
              </w:rPr>
              <w:t>.</w:t>
            </w:r>
          </w:p>
          <w:p w:rsidR="00E3335F" w:rsidRDefault="00E3335F" w:rsidP="00E3335F">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interface.</w:t>
            </w:r>
          </w:p>
          <w:p w:rsidR="00E3335F" w:rsidRPr="00A0213E" w:rsidRDefault="008D3F94" w:rsidP="00E3335F">
            <w:pPr>
              <w:pStyle w:val="Body"/>
              <w:rPr>
                <w:rFonts w:ascii="Arial" w:eastAsia="宋体" w:hAnsi="Arial" w:cs="Arial"/>
                <w:lang w:eastAsia="zh-CN"/>
              </w:rPr>
            </w:pPr>
            <w:r>
              <w:rPr>
                <w:rFonts w:ascii="Arial" w:eastAsia="宋体" w:hAnsi="Arial" w:cs="Arial" w:hint="eastAsia"/>
                <w:lang w:eastAsia="zh-CN"/>
              </w:rPr>
              <w:t>Laptop1 connects with SSID or with BR</w:t>
            </w:r>
            <w:r>
              <w:rPr>
                <w:rFonts w:ascii="Arial" w:eastAsia="宋体" w:hAnsi="Arial" w:cs="Arial"/>
                <w:lang w:eastAsia="zh-CN"/>
              </w:rPr>
              <w:t>’</w:t>
            </w:r>
            <w:r>
              <w:rPr>
                <w:rFonts w:ascii="Arial" w:eastAsia="宋体" w:hAnsi="Arial" w:cs="Arial" w:hint="eastAsia"/>
                <w:lang w:eastAsia="zh-CN"/>
              </w:rPr>
              <w:t>s ethx.</w:t>
            </w:r>
          </w:p>
        </w:tc>
      </w:tr>
      <w:tr w:rsidR="00E3335F" w:rsidRPr="00322E9D" w:rsidTr="00E3335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3335F" w:rsidRPr="00A0213E" w:rsidRDefault="00E3335F" w:rsidP="00E3335F">
            <w:pPr>
              <w:rPr>
                <w:rFonts w:ascii="Arial" w:hAnsi="Arial" w:cs="Arial"/>
                <w:color w:val="auto"/>
              </w:rPr>
            </w:pPr>
            <w:r w:rsidRPr="00A0213E">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3335F" w:rsidRPr="007344FD" w:rsidRDefault="007344FD" w:rsidP="007344FD">
            <w:pPr>
              <w:pStyle w:val="Body"/>
              <w:numPr>
                <w:ilvl w:val="0"/>
                <w:numId w:val="116"/>
              </w:numPr>
              <w:ind w:left="268" w:hanging="268"/>
              <w:rPr>
                <w:rFonts w:ascii="Arial" w:eastAsia="宋体" w:hAnsi="Arial" w:cs="Arial"/>
                <w:lang w:eastAsia="zh-CN"/>
              </w:rPr>
            </w:pPr>
            <w:r>
              <w:rPr>
                <w:rFonts w:ascii="Arial" w:eastAsia="宋体" w:hAnsi="Arial" w:cs="Arial" w:hint="eastAsia"/>
                <w:lang w:eastAsia="zh-CN"/>
              </w:rPr>
              <w:t>Turn</w:t>
            </w:r>
            <w:r w:rsidR="00E3335F">
              <w:rPr>
                <w:rFonts w:ascii="Arial" w:eastAsia="宋体" w:hAnsi="Arial" w:cs="Arial" w:hint="eastAsia"/>
                <w:lang w:eastAsia="zh-CN"/>
              </w:rPr>
              <w:t xml:space="preserve"> on L7 engine and set application reporting mode as </w:t>
            </w:r>
            <w:r w:rsidR="00E3335F">
              <w:rPr>
                <w:rFonts w:ascii="Arial" w:eastAsia="宋体" w:hAnsi="Arial" w:cs="Arial"/>
                <w:lang w:eastAsia="zh-CN"/>
              </w:rPr>
              <w:t>“</w:t>
            </w:r>
            <w:r w:rsidR="00E3335F">
              <w:rPr>
                <w:rFonts w:ascii="Arial" w:eastAsia="宋体" w:hAnsi="Arial" w:cs="Arial" w:hint="eastAsia"/>
                <w:lang w:eastAsia="zh-CN"/>
              </w:rPr>
              <w:t>auto</w:t>
            </w:r>
            <w:r w:rsidR="00E3335F">
              <w:rPr>
                <w:rFonts w:ascii="Arial" w:eastAsia="宋体" w:hAnsi="Arial" w:cs="Arial"/>
                <w:lang w:eastAsia="zh-CN"/>
              </w:rPr>
              <w:t>”</w:t>
            </w:r>
            <w:r w:rsidR="00E3335F">
              <w:rPr>
                <w:rFonts w:ascii="Arial" w:eastAsia="宋体" w:hAnsi="Arial" w:cs="Arial" w:hint="eastAsia"/>
                <w:lang w:eastAsia="zh-CN"/>
              </w:rPr>
              <w:t xml:space="preserve"> globally at AP</w:t>
            </w:r>
            <w:r>
              <w:rPr>
                <w:rFonts w:ascii="Arial" w:eastAsia="宋体" w:hAnsi="Arial" w:cs="Arial" w:hint="eastAsia"/>
                <w:lang w:eastAsia="zh-CN"/>
              </w:rPr>
              <w:t>/</w:t>
            </w:r>
            <w:r w:rsidR="00E3335F">
              <w:rPr>
                <w:rFonts w:ascii="Arial" w:eastAsia="宋体" w:hAnsi="Arial" w:cs="Arial" w:hint="eastAsia"/>
                <w:lang w:eastAsia="zh-CN"/>
              </w:rPr>
              <w:t>BR.</w:t>
            </w:r>
          </w:p>
          <w:p w:rsidR="00E3335F" w:rsidRDefault="00E3335F" w:rsidP="00E3335F">
            <w:pPr>
              <w:pStyle w:val="Body"/>
              <w:numPr>
                <w:ilvl w:val="0"/>
                <w:numId w:val="116"/>
              </w:numPr>
              <w:ind w:left="268" w:hanging="268"/>
              <w:rPr>
                <w:rFonts w:ascii="Arial" w:eastAsia="宋体" w:hAnsi="Arial" w:cs="Arial"/>
                <w:lang w:eastAsia="zh-CN"/>
              </w:rPr>
            </w:pPr>
            <w:r>
              <w:rPr>
                <w:rFonts w:ascii="Arial" w:eastAsia="宋体" w:hAnsi="Arial" w:cs="Arial" w:hint="eastAsia"/>
                <w:lang w:eastAsia="zh-CN"/>
              </w:rPr>
              <w:t>Enable applications for reporting.</w:t>
            </w:r>
          </w:p>
          <w:p w:rsidR="00E3335F" w:rsidRDefault="00E3335F" w:rsidP="00E3335F">
            <w:pPr>
              <w:pStyle w:val="Body"/>
              <w:numPr>
                <w:ilvl w:val="0"/>
                <w:numId w:val="116"/>
              </w:numPr>
              <w:ind w:left="268" w:hanging="268"/>
              <w:rPr>
                <w:rFonts w:ascii="Arial" w:eastAsia="宋体" w:hAnsi="Arial" w:cs="Arial"/>
                <w:lang w:eastAsia="zh-CN"/>
              </w:rPr>
            </w:pPr>
            <w:r>
              <w:rPr>
                <w:rFonts w:ascii="Arial" w:eastAsia="宋体" w:hAnsi="Arial" w:cs="Arial" w:hint="eastAsia"/>
                <w:lang w:eastAsia="zh-CN"/>
              </w:rPr>
              <w:t>Launch application at laptop1</w:t>
            </w:r>
            <w:r w:rsidR="007344FD">
              <w:rPr>
                <w:rFonts w:ascii="Arial" w:eastAsia="宋体" w:hAnsi="Arial" w:cs="Arial" w:hint="eastAsia"/>
                <w:lang w:eastAsia="zh-CN"/>
              </w:rPr>
              <w:t xml:space="preserve"> for 30 minutes since 01:00</w:t>
            </w:r>
            <w:r>
              <w:rPr>
                <w:rFonts w:ascii="Arial" w:eastAsia="宋体" w:hAnsi="Arial" w:cs="Arial" w:hint="eastAsia"/>
                <w:lang w:eastAsia="zh-CN"/>
              </w:rPr>
              <w:t>.</w:t>
            </w:r>
          </w:p>
          <w:p w:rsidR="007344FD" w:rsidRPr="007344FD" w:rsidRDefault="007344FD" w:rsidP="007344FD">
            <w:pPr>
              <w:pStyle w:val="Body"/>
              <w:numPr>
                <w:ilvl w:val="0"/>
                <w:numId w:val="116"/>
              </w:numPr>
              <w:ind w:left="268" w:hanging="268"/>
              <w:rPr>
                <w:rFonts w:ascii="Arial" w:eastAsia="宋体" w:hAnsi="Arial" w:cs="Arial"/>
                <w:lang w:eastAsia="zh-CN"/>
              </w:rPr>
            </w:pPr>
            <w:r>
              <w:rPr>
                <w:rFonts w:ascii="Arial" w:eastAsia="宋体" w:hAnsi="Arial" w:cs="Arial" w:hint="eastAsia"/>
                <w:lang w:eastAsia="zh-CN"/>
              </w:rPr>
              <w:t>Change HiveOS local time to 02:40</w:t>
            </w:r>
          </w:p>
          <w:p w:rsidR="00E3335F" w:rsidRDefault="007344FD" w:rsidP="00E3335F">
            <w:pPr>
              <w:pStyle w:val="Body"/>
              <w:numPr>
                <w:ilvl w:val="0"/>
                <w:numId w:val="116"/>
              </w:numPr>
              <w:ind w:left="268" w:hanging="268"/>
              <w:rPr>
                <w:rFonts w:ascii="Arial" w:eastAsia="宋体" w:hAnsi="Arial" w:cs="Arial"/>
                <w:lang w:eastAsia="zh-CN"/>
              </w:rPr>
            </w:pPr>
            <w:r>
              <w:rPr>
                <w:rFonts w:ascii="Arial" w:eastAsia="宋体" w:hAnsi="Arial" w:cs="Arial" w:hint="eastAsia"/>
                <w:lang w:eastAsia="zh-CN"/>
              </w:rPr>
              <w:t xml:space="preserve">After more than 20 minutes, HiveOS local time should pass 03:00. </w:t>
            </w:r>
            <w:r w:rsidR="00E3335F">
              <w:rPr>
                <w:rFonts w:ascii="Arial" w:eastAsia="宋体" w:hAnsi="Arial" w:cs="Arial" w:hint="eastAsia"/>
                <w:lang w:eastAsia="zh-CN"/>
              </w:rPr>
              <w:t>L</w:t>
            </w:r>
            <w:r>
              <w:rPr>
                <w:rFonts w:ascii="Arial" w:eastAsia="宋体" w:hAnsi="Arial" w:cs="Arial" w:hint="eastAsia"/>
                <w:lang w:eastAsia="zh-CN"/>
              </w:rPr>
              <w:t>ogin AP/</w:t>
            </w:r>
            <w:r w:rsidR="00E3335F">
              <w:rPr>
                <w:rFonts w:ascii="Arial" w:eastAsia="宋体" w:hAnsi="Arial" w:cs="Arial" w:hint="eastAsia"/>
                <w:lang w:eastAsia="zh-CN"/>
              </w:rPr>
              <w:t xml:space="preserve">BR shell, check application reporting file at </w:t>
            </w:r>
            <w:r w:rsidR="00E3335F">
              <w:rPr>
                <w:rFonts w:ascii="Arial" w:eastAsia="宋体" w:hAnsi="Arial" w:cs="Arial"/>
                <w:lang w:eastAsia="zh-CN"/>
              </w:rPr>
              <w:t>“</w:t>
            </w:r>
            <w:r w:rsidR="00E3335F">
              <w:rPr>
                <w:rFonts w:ascii="Arial" w:eastAsia="宋体" w:hAnsi="Arial" w:cs="Arial" w:hint="eastAsia"/>
                <w:lang w:eastAsia="zh-CN"/>
              </w:rPr>
              <w:t>/tmp/L7_report</w:t>
            </w:r>
            <w:r w:rsidR="00E3335F">
              <w:rPr>
                <w:rFonts w:ascii="Arial" w:eastAsia="宋体" w:hAnsi="Arial" w:cs="Arial"/>
                <w:lang w:eastAsia="zh-CN"/>
              </w:rPr>
              <w:t>”</w:t>
            </w:r>
            <w:r w:rsidR="00E3335F">
              <w:rPr>
                <w:rFonts w:ascii="Arial" w:eastAsia="宋体" w:hAnsi="Arial" w:cs="Arial" w:hint="eastAsia"/>
                <w:lang w:eastAsia="zh-CN"/>
              </w:rPr>
              <w:t>.</w:t>
            </w:r>
          </w:p>
          <w:p w:rsidR="00EC3D3B" w:rsidRPr="006D5136" w:rsidRDefault="00EC3D3B" w:rsidP="00E3335F">
            <w:pPr>
              <w:pStyle w:val="Body"/>
              <w:numPr>
                <w:ilvl w:val="0"/>
                <w:numId w:val="116"/>
              </w:numPr>
              <w:ind w:left="268" w:hanging="268"/>
              <w:rPr>
                <w:rFonts w:ascii="Arial" w:eastAsia="宋体" w:hAnsi="Arial" w:cs="Arial"/>
                <w:lang w:eastAsia="zh-CN"/>
              </w:rPr>
            </w:pPr>
            <w:r>
              <w:rPr>
                <w:rFonts w:ascii="Arial" w:eastAsia="宋体" w:hAnsi="Arial" w:cs="Arial" w:hint="eastAsia"/>
                <w:lang w:eastAsia="zh-CN"/>
              </w:rPr>
              <w:t>After more than 1 reporting interval, check application reporting file accuracy after time change.</w:t>
            </w:r>
          </w:p>
        </w:tc>
      </w:tr>
      <w:tr w:rsidR="00E3335F" w:rsidRPr="00322E9D" w:rsidTr="00E3335F">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E3335F" w:rsidRPr="00A0213E" w:rsidRDefault="00E3335F" w:rsidP="00E3335F">
            <w:pPr>
              <w:rPr>
                <w:rFonts w:ascii="Arial" w:hAnsi="Arial" w:cs="Arial"/>
                <w:color w:val="auto"/>
              </w:rPr>
            </w:pPr>
            <w:r w:rsidRPr="00A0213E">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05801" w:rsidRDefault="00E3335F" w:rsidP="00E3335F">
            <w:pPr>
              <w:pStyle w:val="Body"/>
              <w:rPr>
                <w:rFonts w:ascii="Arial" w:eastAsia="宋体" w:hAnsi="Arial" w:cs="Arial"/>
                <w:lang w:eastAsia="zh-CN"/>
              </w:rPr>
            </w:pPr>
            <w:r>
              <w:rPr>
                <w:rFonts w:ascii="Arial" w:eastAsia="宋体" w:hAnsi="Arial" w:cs="Arial" w:hint="eastAsia"/>
                <w:lang w:eastAsia="zh-CN"/>
              </w:rPr>
              <w:t>S</w:t>
            </w:r>
            <w:r w:rsidR="00705801">
              <w:rPr>
                <w:rFonts w:ascii="Arial" w:eastAsia="宋体" w:hAnsi="Arial" w:cs="Arial" w:hint="eastAsia"/>
                <w:lang w:eastAsia="zh-CN"/>
              </w:rPr>
              <w:t>tep 5. HiveOS application reporting file covers following data:</w:t>
            </w:r>
          </w:p>
          <w:p w:rsidR="00E3335F" w:rsidRDefault="00705801" w:rsidP="00705801">
            <w:pPr>
              <w:pStyle w:val="Body"/>
              <w:ind w:firstLineChars="350" w:firstLine="700"/>
              <w:rPr>
                <w:rFonts w:ascii="Arial" w:eastAsia="宋体" w:hAnsi="Arial" w:cs="Arial"/>
                <w:lang w:eastAsia="zh-CN"/>
              </w:rPr>
            </w:pPr>
            <w:r>
              <w:rPr>
                <w:rFonts w:ascii="Arial" w:eastAsia="宋体" w:hAnsi="Arial" w:cs="Arial" w:hint="eastAsia"/>
                <w:lang w:eastAsia="zh-CN"/>
              </w:rPr>
              <w:t>00:50-01:30 and 02:40-03:00</w:t>
            </w:r>
            <w:r w:rsidR="00E3335F">
              <w:rPr>
                <w:rFonts w:ascii="Arial" w:eastAsia="宋体" w:hAnsi="Arial" w:cs="Arial" w:hint="eastAsia"/>
                <w:lang w:eastAsia="zh-CN"/>
              </w:rPr>
              <w:t>.</w:t>
            </w:r>
          </w:p>
          <w:p w:rsidR="00705801" w:rsidRDefault="00705801" w:rsidP="00705801">
            <w:pPr>
              <w:pStyle w:val="Body"/>
              <w:ind w:firstLineChars="350" w:firstLine="700"/>
              <w:rPr>
                <w:rFonts w:ascii="Arial" w:eastAsia="宋体" w:hAnsi="Arial" w:cs="Arial"/>
                <w:lang w:eastAsia="zh-CN"/>
              </w:rPr>
            </w:pPr>
            <w:r>
              <w:rPr>
                <w:rFonts w:ascii="Arial" w:eastAsia="宋体" w:hAnsi="Arial" w:cs="Arial" w:hint="eastAsia"/>
                <w:lang w:eastAsia="zh-CN"/>
              </w:rPr>
              <w:t>And the timestamp should be 02:00</w:t>
            </w:r>
          </w:p>
          <w:p w:rsidR="00EC3D3B" w:rsidRPr="00973C62" w:rsidRDefault="00EC3D3B" w:rsidP="00EC3D3B">
            <w:pPr>
              <w:pStyle w:val="Body"/>
              <w:rPr>
                <w:rFonts w:ascii="Arial" w:eastAsia="宋体" w:hAnsi="Arial" w:cs="Arial"/>
                <w:lang w:eastAsia="zh-CN"/>
              </w:rPr>
            </w:pPr>
            <w:r>
              <w:rPr>
                <w:rFonts w:ascii="Arial" w:eastAsia="宋体" w:hAnsi="Arial" w:cs="Arial" w:hint="eastAsia"/>
                <w:lang w:eastAsia="zh-CN"/>
              </w:rPr>
              <w:t>Step 6. After time drifting, HiveOS should report application data correctly.</w:t>
            </w:r>
          </w:p>
        </w:tc>
      </w:tr>
      <w:tr w:rsidR="00E3335F" w:rsidRPr="00322E9D" w:rsidTr="00E3335F">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E3335F" w:rsidRPr="00A0213E" w:rsidRDefault="00E3335F" w:rsidP="00E3335F">
            <w:pPr>
              <w:rPr>
                <w:rFonts w:ascii="Arial" w:eastAsia="宋体" w:hAnsi="Arial" w:cs="Arial"/>
                <w:color w:val="auto"/>
                <w:lang w:eastAsia="zh-CN"/>
              </w:rPr>
            </w:pPr>
            <w:r w:rsidRPr="00A0213E">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3335F" w:rsidRPr="00A0213E" w:rsidRDefault="00E3335F" w:rsidP="00E3335F">
            <w:pPr>
              <w:pStyle w:val="Body"/>
              <w:rPr>
                <w:rFonts w:ascii="Arial" w:eastAsia="宋体" w:hAnsi="Arial" w:cs="Arial"/>
                <w:lang w:eastAsia="zh-CN"/>
              </w:rPr>
            </w:pPr>
          </w:p>
        </w:tc>
      </w:tr>
      <w:tr w:rsidR="00E3335F" w:rsidRPr="00322E9D" w:rsidTr="00E3335F">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E3335F" w:rsidRPr="00A0213E" w:rsidRDefault="00E3335F" w:rsidP="00E3335F">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3335F" w:rsidRPr="006D0BD5" w:rsidRDefault="00E91EAA" w:rsidP="00E3335F">
            <w:pPr>
              <w:pStyle w:val="Body"/>
              <w:rPr>
                <w:rFonts w:ascii="Arial" w:eastAsia="宋体" w:hAnsi="Arial" w:cs="Arial"/>
                <w:lang w:eastAsia="zh-CN"/>
              </w:rPr>
            </w:pPr>
            <w:r>
              <w:rPr>
                <w:rFonts w:ascii="Arial" w:eastAsia="宋体" w:hAnsi="Arial" w:cs="Arial" w:hint="eastAsia"/>
                <w:lang w:eastAsia="zh-CN"/>
              </w:rPr>
              <w:t>HiveOS 6.0r2</w:t>
            </w:r>
            <w:r w:rsidR="00E3335F">
              <w:rPr>
                <w:rFonts w:ascii="Arial" w:eastAsia="宋体" w:hAnsi="Arial" w:cs="Arial" w:hint="eastAsia"/>
                <w:lang w:eastAsia="zh-CN"/>
              </w:rPr>
              <w:t xml:space="preserve"> make</w:t>
            </w:r>
            <w:r>
              <w:rPr>
                <w:rFonts w:ascii="Arial" w:eastAsia="宋体" w:hAnsi="Arial" w:cs="Arial" w:hint="eastAsia"/>
                <w:lang w:eastAsia="zh-CN"/>
              </w:rPr>
              <w:t>s</w:t>
            </w:r>
            <w:r w:rsidR="00E3335F">
              <w:rPr>
                <w:rFonts w:ascii="Arial" w:eastAsia="宋体" w:hAnsi="Arial" w:cs="Arial" w:hint="eastAsia"/>
                <w:lang w:eastAsia="zh-CN"/>
              </w:rPr>
              <w:t xml:space="preserve"> enhancement to overcome time </w:t>
            </w:r>
            <w:r w:rsidR="00E3335F" w:rsidRPr="00E3335F">
              <w:rPr>
                <w:rFonts w:ascii="Arial" w:eastAsia="宋体" w:hAnsi="Arial" w:cs="Arial"/>
                <w:lang w:eastAsia="zh-CN"/>
              </w:rPr>
              <w:t>drifting</w:t>
            </w:r>
            <w:r w:rsidR="00E3335F">
              <w:rPr>
                <w:rFonts w:ascii="Arial" w:eastAsia="宋体" w:hAnsi="Arial" w:cs="Arial" w:hint="eastAsia"/>
                <w:lang w:eastAsia="zh-CN"/>
              </w:rPr>
              <w:t xml:space="preserve"> issue, add this case to verify HiveOS </w:t>
            </w:r>
            <w:r w:rsidR="00E3335F">
              <w:rPr>
                <w:rFonts w:ascii="Arial" w:eastAsia="宋体" w:hAnsi="Arial" w:cs="Arial"/>
                <w:lang w:eastAsia="zh-CN"/>
              </w:rPr>
              <w:t>enhancement</w:t>
            </w:r>
            <w:r w:rsidR="00E3335F">
              <w:rPr>
                <w:rFonts w:ascii="Arial" w:eastAsia="宋体" w:hAnsi="Arial" w:cs="Arial" w:hint="eastAsia"/>
                <w:lang w:eastAsia="zh-CN"/>
              </w:rPr>
              <w:t>.</w:t>
            </w:r>
          </w:p>
        </w:tc>
      </w:tr>
    </w:tbl>
    <w:p w:rsidR="00E3335F" w:rsidRDefault="00E3335F" w:rsidP="00E3335F">
      <w:pPr>
        <w:pStyle w:val="Body"/>
        <w:rPr>
          <w:rFonts w:eastAsiaTheme="minorEastAsia"/>
          <w:lang w:eastAsia="zh-CN"/>
        </w:rPr>
      </w:pPr>
    </w:p>
    <w:p w:rsidR="00705801" w:rsidRPr="00484C2F" w:rsidRDefault="00705801" w:rsidP="00705801">
      <w:pPr>
        <w:pStyle w:val="Heading4"/>
        <w:ind w:firstLine="1121"/>
        <w:rPr>
          <w:rFonts w:ascii="Arial" w:hAnsi="Arial"/>
          <w:b w:val="0"/>
          <w:sz w:val="21"/>
          <w:szCs w:val="21"/>
        </w:rPr>
      </w:pPr>
      <w:r>
        <w:rPr>
          <w:rFonts w:ascii="Arial" w:hAnsi="Arial" w:hint="eastAsia"/>
          <w:b w:val="0"/>
          <w:sz w:val="21"/>
          <w:szCs w:val="21"/>
        </w:rPr>
        <w:lastRenderedPageBreak/>
        <w:t>ApplicationReporting_Function_</w:t>
      </w:r>
      <w:r>
        <w:rPr>
          <w:rFonts w:ascii="Arial" w:eastAsia="宋体" w:hAnsi="Arial" w:hint="eastAsia"/>
          <w:b w:val="0"/>
          <w:sz w:val="21"/>
          <w:szCs w:val="21"/>
          <w:lang w:eastAsia="zh-CN"/>
        </w:rPr>
        <w:t>57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705801" w:rsidRPr="00322E9D" w:rsidTr="00564C1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05801" w:rsidRPr="00A0213E" w:rsidRDefault="00705801" w:rsidP="00564C1D">
            <w:pPr>
              <w:rPr>
                <w:rFonts w:ascii="Arial" w:hAnsi="Arial" w:cs="Arial"/>
                <w:color w:val="auto"/>
              </w:rPr>
            </w:pPr>
            <w:r w:rsidRPr="00A0213E">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05801" w:rsidRPr="00A0213E" w:rsidRDefault="00705801" w:rsidP="00564C1D">
            <w:pPr>
              <w:pStyle w:val="Body"/>
              <w:rPr>
                <w:rFonts w:ascii="Arial" w:eastAsia="宋体" w:hAnsi="Arial" w:cs="Arial"/>
                <w:lang w:eastAsia="zh-CN"/>
              </w:rPr>
            </w:pPr>
            <w:r>
              <w:rPr>
                <w:rFonts w:ascii="Arial" w:eastAsia="宋体" w:hAnsi="Arial" w:cs="Arial"/>
                <w:lang w:eastAsia="zh-CN"/>
              </w:rPr>
              <w:t>ApplicationReporting_Function_</w:t>
            </w:r>
            <w:r>
              <w:rPr>
                <w:rFonts w:ascii="Arial" w:eastAsia="宋体" w:hAnsi="Arial" w:cs="Arial" w:hint="eastAsia"/>
                <w:lang w:eastAsia="zh-CN"/>
              </w:rPr>
              <w:t>57</w:t>
            </w:r>
          </w:p>
        </w:tc>
      </w:tr>
      <w:tr w:rsidR="00F05A2C" w:rsidRPr="00322E9D" w:rsidTr="00564C1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05A2C" w:rsidRPr="00A0213E" w:rsidRDefault="00F05A2C" w:rsidP="00564C1D">
            <w:pPr>
              <w:rPr>
                <w:rFonts w:ascii="Arial" w:hAnsi="Arial" w:cs="Arial"/>
                <w:color w:val="auto"/>
              </w:rPr>
            </w:pPr>
            <w:r w:rsidRPr="00A0213E">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A0213E" w:rsidRDefault="00F05A2C" w:rsidP="00564C1D">
            <w:pPr>
              <w:pStyle w:val="Body"/>
              <w:rPr>
                <w:rFonts w:ascii="Arial" w:eastAsia="宋体" w:hAnsi="Arial" w:cs="Arial"/>
                <w:lang w:eastAsia="zh-CN"/>
              </w:rPr>
            </w:pPr>
            <w:r>
              <w:rPr>
                <w:rFonts w:ascii="Arial" w:eastAsia="宋体" w:hAnsi="Arial" w:cs="Arial" w:hint="eastAsia"/>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rPr>
                <w:rFonts w:ascii="Arial" w:hAnsi="Arial" w:cs="Arial"/>
                <w:color w:val="auto"/>
              </w:rPr>
            </w:pPr>
            <w:r w:rsidRPr="00D3306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F05A2C" w:rsidRPr="00D33061" w:rsidRDefault="00F05A2C" w:rsidP="00564C1D">
            <w:pPr>
              <w:pStyle w:val="Body"/>
              <w:rPr>
                <w:rFonts w:ascii="Arial" w:eastAsia="宋体" w:hAnsi="Arial" w:cs="Arial"/>
                <w:lang w:eastAsia="zh-CN"/>
              </w:rPr>
            </w:pPr>
            <w:r w:rsidRPr="00D33061">
              <w:rPr>
                <w:rFonts w:ascii="Arial" w:eastAsia="宋体" w:hAnsi="Arial" w:cs="Arial"/>
                <w:lang w:eastAsia="zh-CN"/>
              </w:rPr>
              <w:t>No</w:t>
            </w:r>
          </w:p>
        </w:tc>
      </w:tr>
      <w:tr w:rsidR="00705801" w:rsidRPr="00322E9D" w:rsidTr="00564C1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05801" w:rsidRPr="00A0213E" w:rsidRDefault="00705801" w:rsidP="00564C1D">
            <w:pPr>
              <w:rPr>
                <w:rFonts w:ascii="Arial" w:hAnsi="Arial" w:cs="Arial"/>
                <w:color w:val="auto"/>
              </w:rPr>
            </w:pPr>
            <w:r w:rsidRPr="00A0213E">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05801" w:rsidRPr="00F30A6D" w:rsidRDefault="00705801" w:rsidP="00564C1D">
            <w:pPr>
              <w:pStyle w:val="Body"/>
              <w:rPr>
                <w:rFonts w:ascii="Arial" w:eastAsia="宋体" w:hAnsi="Arial" w:cs="Arial"/>
                <w:lang w:eastAsia="zh-CN"/>
              </w:rPr>
            </w:pPr>
            <w:r w:rsidRPr="00A0213E">
              <w:rPr>
                <w:rFonts w:ascii="Arial" w:eastAsia="宋体" w:hAnsi="Arial" w:cs="Arial"/>
                <w:lang w:eastAsia="zh-CN"/>
              </w:rPr>
              <w:t xml:space="preserve"> </w:t>
            </w:r>
            <w:r w:rsidRPr="00F30A6D">
              <w:rPr>
                <w:rFonts w:ascii="Arial" w:eastAsia="宋体" w:hAnsi="Arial" w:cs="Arial"/>
                <w:lang w:eastAsia="zh-CN"/>
              </w:rPr>
              <w:t>Laptop1--</w:t>
            </w:r>
            <w:r>
              <w:rPr>
                <w:rFonts w:ascii="Arial" w:eastAsia="宋体" w:hAnsi="Arial" w:cs="Arial" w:hint="eastAsia"/>
                <w:lang w:eastAsia="zh-CN"/>
              </w:rPr>
              <w:t>--</w:t>
            </w:r>
            <w:r>
              <w:rPr>
                <w:rFonts w:ascii="Arial" w:eastAsia="宋体" w:hAnsi="Arial" w:cs="Arial"/>
                <w:lang w:eastAsia="zh-CN"/>
              </w:rPr>
              <w:t>-(wifi0/wifi1)AP</w:t>
            </w:r>
            <w:r>
              <w:rPr>
                <w:rFonts w:ascii="Arial" w:eastAsia="宋体" w:hAnsi="Arial" w:cs="Arial" w:hint="eastAsia"/>
                <w:lang w:eastAsia="zh-CN"/>
              </w:rPr>
              <w:t>(eth)</w:t>
            </w:r>
            <w:r>
              <w:rPr>
                <w:rFonts w:ascii="Arial" w:eastAsia="宋体" w:hAnsi="Arial" w:cs="Arial"/>
                <w:lang w:eastAsia="zh-CN"/>
              </w:rPr>
              <w:t>_</w:t>
            </w:r>
            <w:r w:rsidRPr="00F30A6D">
              <w:rPr>
                <w:rFonts w:ascii="Arial" w:eastAsia="宋体" w:hAnsi="Arial" w:cs="Arial"/>
                <w:lang w:eastAsia="zh-CN"/>
              </w:rPr>
              <w:t>_____Switch_____HM</w:t>
            </w:r>
          </w:p>
          <w:p w:rsidR="00705801" w:rsidRDefault="00705801" w:rsidP="00564C1D">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705801" w:rsidRPr="00F30A6D" w:rsidRDefault="00705801" w:rsidP="00564C1D">
            <w:pPr>
              <w:pStyle w:val="Body"/>
              <w:rPr>
                <w:rFonts w:ascii="Arial" w:eastAsia="宋体" w:hAnsi="Arial" w:cs="Arial"/>
                <w:lang w:eastAsia="zh-CN"/>
              </w:rPr>
            </w:pPr>
            <w:r>
              <w:rPr>
                <w:rFonts w:ascii="Arial" w:eastAsia="宋体" w:hAnsi="Arial" w:cs="Arial" w:hint="eastAsia"/>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705801" w:rsidRDefault="00705801" w:rsidP="00564C1D">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hint="eastAsia"/>
                <w:lang w:eastAsia="zh-CN"/>
              </w:rPr>
              <w:t xml:space="preserve">                    Internet</w:t>
            </w:r>
          </w:p>
          <w:p w:rsidR="00705801" w:rsidRDefault="00705801" w:rsidP="00564C1D">
            <w:pPr>
              <w:pStyle w:val="Body"/>
              <w:rPr>
                <w:rFonts w:ascii="Arial" w:eastAsia="宋体" w:hAnsi="Arial" w:cs="Arial"/>
                <w:lang w:eastAsia="zh-CN"/>
              </w:rPr>
            </w:pPr>
            <w:r>
              <w:rPr>
                <w:rFonts w:ascii="Arial" w:eastAsia="宋体" w:hAnsi="Arial" w:cs="Arial"/>
                <w:lang w:eastAsia="zh-CN"/>
              </w:rPr>
              <w:t>O</w:t>
            </w:r>
            <w:r>
              <w:rPr>
                <w:rFonts w:ascii="Arial" w:eastAsia="宋体" w:hAnsi="Arial" w:cs="Arial" w:hint="eastAsia"/>
                <w:lang w:eastAsia="zh-CN"/>
              </w:rPr>
              <w:t xml:space="preserve">r </w:t>
            </w:r>
          </w:p>
          <w:p w:rsidR="00705801" w:rsidRPr="00F30A6D" w:rsidRDefault="00705801" w:rsidP="00564C1D">
            <w:pPr>
              <w:pStyle w:val="Body"/>
              <w:rPr>
                <w:rFonts w:ascii="Arial" w:eastAsia="宋体" w:hAnsi="Arial" w:cs="Arial"/>
                <w:lang w:eastAsia="zh-CN"/>
              </w:rPr>
            </w:pPr>
            <w:r w:rsidRPr="00F30A6D">
              <w:rPr>
                <w:rFonts w:ascii="Arial" w:eastAsia="宋体" w:hAnsi="Arial" w:cs="Arial"/>
                <w:lang w:eastAsia="zh-CN"/>
              </w:rPr>
              <w:t>Laptop1--</w:t>
            </w:r>
            <w:r>
              <w:rPr>
                <w:rFonts w:ascii="Arial" w:eastAsia="宋体" w:hAnsi="Arial" w:cs="Arial" w:hint="eastAsia"/>
                <w:lang w:eastAsia="zh-CN"/>
              </w:rPr>
              <w:t>--</w:t>
            </w:r>
            <w:r>
              <w:rPr>
                <w:rFonts w:ascii="Arial" w:eastAsia="宋体" w:hAnsi="Arial" w:cs="Arial"/>
                <w:lang w:eastAsia="zh-CN"/>
              </w:rPr>
              <w:t>-(</w:t>
            </w:r>
            <w:r>
              <w:rPr>
                <w:rFonts w:ascii="Arial" w:eastAsia="宋体" w:hAnsi="Arial" w:cs="Arial" w:hint="eastAsia"/>
                <w:lang w:eastAsia="zh-CN"/>
              </w:rPr>
              <w:t>ethx</w:t>
            </w:r>
            <w:r>
              <w:rPr>
                <w:rFonts w:ascii="Arial" w:eastAsia="宋体" w:hAnsi="Arial" w:cs="Arial"/>
                <w:lang w:eastAsia="zh-CN"/>
              </w:rPr>
              <w:t>)</w:t>
            </w:r>
            <w:r>
              <w:rPr>
                <w:rFonts w:ascii="Arial" w:eastAsia="宋体" w:hAnsi="Arial" w:cs="Arial" w:hint="eastAsia"/>
                <w:lang w:eastAsia="zh-CN"/>
              </w:rPr>
              <w:t>BR(WAN)</w:t>
            </w:r>
            <w:r>
              <w:rPr>
                <w:rFonts w:ascii="Arial" w:eastAsia="宋体" w:hAnsi="Arial" w:cs="Arial"/>
                <w:lang w:eastAsia="zh-CN"/>
              </w:rPr>
              <w:t>_</w:t>
            </w:r>
            <w:r w:rsidRPr="00F30A6D">
              <w:rPr>
                <w:rFonts w:ascii="Arial" w:eastAsia="宋体" w:hAnsi="Arial" w:cs="Arial"/>
                <w:lang w:eastAsia="zh-CN"/>
              </w:rPr>
              <w:t>_____Switch_____HM</w:t>
            </w:r>
          </w:p>
          <w:p w:rsidR="00705801" w:rsidRDefault="00705801" w:rsidP="00564C1D">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705801" w:rsidRPr="00F30A6D" w:rsidRDefault="00705801" w:rsidP="00564C1D">
            <w:pPr>
              <w:pStyle w:val="Body"/>
              <w:rPr>
                <w:rFonts w:ascii="Arial" w:eastAsia="宋体" w:hAnsi="Arial" w:cs="Arial"/>
                <w:lang w:eastAsia="zh-CN"/>
              </w:rPr>
            </w:pPr>
            <w:r>
              <w:rPr>
                <w:rFonts w:ascii="Arial" w:eastAsia="宋体" w:hAnsi="Arial" w:cs="Arial" w:hint="eastAsia"/>
                <w:lang w:eastAsia="zh-CN"/>
              </w:rPr>
              <w:t xml:space="preserve">                         </w:t>
            </w:r>
            <w:r w:rsidRPr="00F30A6D">
              <w:rPr>
                <w:rFonts w:ascii="Arial" w:eastAsia="宋体" w:hAnsi="Arial" w:cs="Arial"/>
                <w:lang w:eastAsia="zh-CN"/>
              </w:rPr>
              <w:t xml:space="preserve">                  </w:t>
            </w:r>
            <w:r>
              <w:rPr>
                <w:rFonts w:ascii="Arial" w:eastAsia="宋体" w:hAnsi="Arial" w:cs="Arial"/>
                <w:lang w:eastAsia="zh-CN"/>
              </w:rPr>
              <w:t xml:space="preserve">    </w:t>
            </w:r>
            <w:r>
              <w:rPr>
                <w:rFonts w:ascii="Arial" w:eastAsia="宋体" w:hAnsi="Arial" w:cs="Arial" w:hint="eastAsia"/>
                <w:lang w:eastAsia="zh-CN"/>
              </w:rPr>
              <w:t xml:space="preserve">               |</w:t>
            </w:r>
          </w:p>
          <w:p w:rsidR="00705801" w:rsidRPr="00A0213E" w:rsidRDefault="00705801" w:rsidP="00564C1D">
            <w:pPr>
              <w:pStyle w:val="Body"/>
              <w:rPr>
                <w:rFonts w:ascii="Arial" w:eastAsia="宋体" w:hAnsi="Arial" w:cs="Arial"/>
                <w:lang w:eastAsia="zh-CN"/>
              </w:rPr>
            </w:pPr>
            <w:r w:rsidRPr="00F30A6D">
              <w:rPr>
                <w:rFonts w:ascii="Arial" w:eastAsia="宋体" w:hAnsi="Arial" w:cs="Arial"/>
                <w:lang w:eastAsia="zh-CN"/>
              </w:rPr>
              <w:t xml:space="preserve">                                           </w:t>
            </w:r>
            <w:r>
              <w:rPr>
                <w:rFonts w:ascii="Arial" w:eastAsia="宋体" w:hAnsi="Arial" w:cs="Arial" w:hint="eastAsia"/>
                <w:lang w:eastAsia="zh-CN"/>
              </w:rPr>
              <w:t xml:space="preserve">             Internet</w:t>
            </w:r>
          </w:p>
        </w:tc>
      </w:tr>
      <w:tr w:rsidR="00705801" w:rsidRPr="00322E9D" w:rsidTr="00564C1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05801" w:rsidRPr="00A0213E" w:rsidRDefault="00705801" w:rsidP="00564C1D">
            <w:pPr>
              <w:rPr>
                <w:rFonts w:ascii="Arial" w:hAnsi="Arial" w:cs="Arial"/>
                <w:color w:val="auto"/>
              </w:rPr>
            </w:pPr>
            <w:r w:rsidRPr="00A0213E">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05801" w:rsidRPr="00A0213E" w:rsidRDefault="00705801" w:rsidP="00564C1D">
            <w:pPr>
              <w:pStyle w:val="Body"/>
              <w:rPr>
                <w:rFonts w:ascii="Arial" w:eastAsia="宋体" w:hAnsi="Arial" w:cs="Arial"/>
                <w:lang w:eastAsia="zh-CN"/>
              </w:rPr>
            </w:pPr>
            <w:r>
              <w:rPr>
                <w:rFonts w:ascii="Arial" w:eastAsia="宋体" w:hAnsi="Arial" w:cs="Arial" w:hint="eastAsia"/>
                <w:lang w:eastAsia="zh-CN"/>
              </w:rPr>
              <w:t>Verify HiveOS can generate correct minutely report after time drifting.</w:t>
            </w:r>
          </w:p>
        </w:tc>
      </w:tr>
      <w:tr w:rsidR="00705801" w:rsidRPr="00322E9D" w:rsidTr="00564C1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05801" w:rsidRPr="00A0213E" w:rsidRDefault="00705801" w:rsidP="00564C1D">
            <w:pPr>
              <w:rPr>
                <w:rFonts w:ascii="Arial" w:eastAsia="宋体" w:hAnsi="Arial" w:cs="Arial"/>
                <w:color w:val="auto"/>
                <w:lang w:eastAsia="zh-CN"/>
              </w:rPr>
            </w:pPr>
            <w:r w:rsidRPr="00A0213E">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05801" w:rsidRPr="00F30A6D" w:rsidRDefault="00705801" w:rsidP="00564C1D">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705801" w:rsidRPr="00A0213E" w:rsidRDefault="00705801" w:rsidP="00564C1D">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705801" w:rsidRPr="00322E9D" w:rsidTr="00564C1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05801" w:rsidRPr="00A0213E" w:rsidRDefault="00705801" w:rsidP="00564C1D">
            <w:pPr>
              <w:rPr>
                <w:rFonts w:ascii="Arial" w:hAnsi="Arial" w:cs="Arial"/>
                <w:color w:val="auto"/>
              </w:rPr>
            </w:pPr>
            <w:r w:rsidRPr="00A0213E">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05801" w:rsidRDefault="00705801" w:rsidP="00564C1D">
            <w:pPr>
              <w:pStyle w:val="Body"/>
              <w:rPr>
                <w:rFonts w:ascii="Arial" w:eastAsia="宋体" w:hAnsi="Arial" w:cs="Arial"/>
                <w:lang w:eastAsia="zh-CN"/>
              </w:rPr>
            </w:pPr>
            <w:r>
              <w:rPr>
                <w:rFonts w:ascii="Arial" w:eastAsia="宋体" w:hAnsi="Arial" w:cs="Arial" w:hint="eastAsia"/>
                <w:lang w:eastAsia="zh-CN"/>
              </w:rPr>
              <w:t xml:space="preserve">AP and BR </w:t>
            </w:r>
            <w:r>
              <w:rPr>
                <w:rFonts w:ascii="Arial" w:eastAsia="宋体" w:hAnsi="Arial" w:cs="Arial"/>
                <w:lang w:eastAsia="zh-CN"/>
              </w:rPr>
              <w:t>are managed by HM</w:t>
            </w:r>
            <w:r>
              <w:rPr>
                <w:rFonts w:ascii="Arial" w:eastAsia="宋体" w:hAnsi="Arial" w:cs="Arial" w:hint="eastAsia"/>
                <w:lang w:eastAsia="zh-CN"/>
              </w:rPr>
              <w:t>.</w:t>
            </w:r>
          </w:p>
          <w:p w:rsidR="00705801" w:rsidRDefault="00705801" w:rsidP="00564C1D">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interface.</w:t>
            </w:r>
          </w:p>
          <w:p w:rsidR="00705801" w:rsidRPr="00A0213E" w:rsidRDefault="00705801" w:rsidP="00564C1D">
            <w:pPr>
              <w:pStyle w:val="Body"/>
              <w:rPr>
                <w:rFonts w:ascii="Arial" w:eastAsia="宋体" w:hAnsi="Arial" w:cs="Arial"/>
                <w:lang w:eastAsia="zh-CN"/>
              </w:rPr>
            </w:pPr>
            <w:r>
              <w:rPr>
                <w:rFonts w:ascii="Arial" w:eastAsia="宋体" w:hAnsi="Arial" w:cs="Arial" w:hint="eastAsia"/>
                <w:lang w:eastAsia="zh-CN"/>
              </w:rPr>
              <w:t>Laptop1 connects with SSID</w:t>
            </w:r>
            <w:r w:rsidR="008D3F94">
              <w:rPr>
                <w:rFonts w:ascii="Arial" w:eastAsia="宋体" w:hAnsi="Arial" w:cs="Arial" w:hint="eastAsia"/>
                <w:lang w:eastAsia="zh-CN"/>
              </w:rPr>
              <w:t xml:space="preserve"> or with BR</w:t>
            </w:r>
            <w:r w:rsidR="008D3F94">
              <w:rPr>
                <w:rFonts w:ascii="Arial" w:eastAsia="宋体" w:hAnsi="Arial" w:cs="Arial"/>
                <w:lang w:eastAsia="zh-CN"/>
              </w:rPr>
              <w:t>’</w:t>
            </w:r>
            <w:r w:rsidR="008D3F94">
              <w:rPr>
                <w:rFonts w:ascii="Arial" w:eastAsia="宋体" w:hAnsi="Arial" w:cs="Arial" w:hint="eastAsia"/>
                <w:lang w:eastAsia="zh-CN"/>
              </w:rPr>
              <w:t>s ethx</w:t>
            </w:r>
            <w:r>
              <w:rPr>
                <w:rFonts w:ascii="Arial" w:eastAsia="宋体" w:hAnsi="Arial" w:cs="Arial" w:hint="eastAsia"/>
                <w:lang w:eastAsia="zh-CN"/>
              </w:rPr>
              <w:t>.</w:t>
            </w:r>
          </w:p>
        </w:tc>
      </w:tr>
      <w:tr w:rsidR="00705801" w:rsidRPr="00322E9D" w:rsidTr="00564C1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705801" w:rsidRPr="00A0213E" w:rsidRDefault="00705801" w:rsidP="00564C1D">
            <w:pPr>
              <w:rPr>
                <w:rFonts w:ascii="Arial" w:hAnsi="Arial" w:cs="Arial"/>
                <w:color w:val="auto"/>
              </w:rPr>
            </w:pPr>
            <w:r w:rsidRPr="00A0213E">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05801" w:rsidRPr="007344FD" w:rsidRDefault="00705801" w:rsidP="00705801">
            <w:pPr>
              <w:pStyle w:val="Body"/>
              <w:numPr>
                <w:ilvl w:val="0"/>
                <w:numId w:val="117"/>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AP/BR.</w:t>
            </w:r>
          </w:p>
          <w:p w:rsidR="00705801" w:rsidRDefault="00705801" w:rsidP="00705801">
            <w:pPr>
              <w:pStyle w:val="Body"/>
              <w:numPr>
                <w:ilvl w:val="0"/>
                <w:numId w:val="117"/>
              </w:numPr>
              <w:ind w:left="268" w:hanging="268"/>
              <w:rPr>
                <w:rFonts w:ascii="Arial" w:eastAsia="宋体" w:hAnsi="Arial" w:cs="Arial"/>
                <w:lang w:eastAsia="zh-CN"/>
              </w:rPr>
            </w:pPr>
            <w:r>
              <w:rPr>
                <w:rFonts w:ascii="Arial" w:eastAsia="宋体" w:hAnsi="Arial" w:cs="Arial" w:hint="eastAsia"/>
                <w:lang w:eastAsia="zh-CN"/>
              </w:rPr>
              <w:t>Enable applications for reporting.</w:t>
            </w:r>
          </w:p>
          <w:p w:rsidR="00705801" w:rsidRDefault="00705801" w:rsidP="00705801">
            <w:pPr>
              <w:pStyle w:val="Body"/>
              <w:numPr>
                <w:ilvl w:val="0"/>
                <w:numId w:val="117"/>
              </w:numPr>
              <w:ind w:left="268" w:hanging="268"/>
              <w:rPr>
                <w:rFonts w:ascii="Arial" w:eastAsia="宋体" w:hAnsi="Arial" w:cs="Arial"/>
                <w:lang w:eastAsia="zh-CN"/>
              </w:rPr>
            </w:pPr>
            <w:r>
              <w:rPr>
                <w:rFonts w:ascii="Arial" w:eastAsia="宋体" w:hAnsi="Arial" w:cs="Arial" w:hint="eastAsia"/>
                <w:lang w:eastAsia="zh-CN"/>
              </w:rPr>
              <w:t xml:space="preserve">Set both collection interval </w:t>
            </w:r>
            <w:r w:rsidR="002F062E">
              <w:rPr>
                <w:rFonts w:ascii="Arial" w:eastAsia="宋体" w:hAnsi="Arial" w:cs="Arial" w:hint="eastAsia"/>
                <w:lang w:eastAsia="zh-CN"/>
              </w:rPr>
              <w:t xml:space="preserve">as 1 minute </w:t>
            </w:r>
            <w:r>
              <w:rPr>
                <w:rFonts w:ascii="Arial" w:eastAsia="宋体" w:hAnsi="Arial" w:cs="Arial" w:hint="eastAsia"/>
                <w:lang w:eastAsia="zh-CN"/>
              </w:rPr>
              <w:t>and reporting interval as 10 minutes.</w:t>
            </w:r>
          </w:p>
          <w:p w:rsidR="00705801" w:rsidRDefault="00705801" w:rsidP="00705801">
            <w:pPr>
              <w:pStyle w:val="Body"/>
              <w:numPr>
                <w:ilvl w:val="0"/>
                <w:numId w:val="117"/>
              </w:numPr>
              <w:ind w:left="268" w:hanging="268"/>
              <w:rPr>
                <w:rFonts w:ascii="Arial" w:eastAsia="宋体" w:hAnsi="Arial" w:cs="Arial"/>
                <w:lang w:eastAsia="zh-CN"/>
              </w:rPr>
            </w:pPr>
            <w:r>
              <w:rPr>
                <w:rFonts w:ascii="Arial" w:eastAsia="宋体" w:hAnsi="Arial" w:cs="Arial" w:hint="eastAsia"/>
                <w:lang w:eastAsia="zh-CN"/>
              </w:rPr>
              <w:t>Launch application at laptop1 for 3 minutes since 00:10.</w:t>
            </w:r>
          </w:p>
          <w:p w:rsidR="00705801" w:rsidRPr="007344FD" w:rsidRDefault="00705801" w:rsidP="00705801">
            <w:pPr>
              <w:pStyle w:val="Body"/>
              <w:numPr>
                <w:ilvl w:val="0"/>
                <w:numId w:val="117"/>
              </w:numPr>
              <w:ind w:left="268" w:hanging="268"/>
              <w:rPr>
                <w:rFonts w:ascii="Arial" w:eastAsia="宋体" w:hAnsi="Arial" w:cs="Arial"/>
                <w:lang w:eastAsia="zh-CN"/>
              </w:rPr>
            </w:pPr>
            <w:r>
              <w:rPr>
                <w:rFonts w:ascii="Arial" w:eastAsia="宋体" w:hAnsi="Arial" w:cs="Arial" w:hint="eastAsia"/>
                <w:lang w:eastAsia="zh-CN"/>
              </w:rPr>
              <w:t>Change HiveOS local time to 01:29.</w:t>
            </w:r>
          </w:p>
          <w:p w:rsidR="00705801" w:rsidRDefault="00705801" w:rsidP="00705801">
            <w:pPr>
              <w:pStyle w:val="Body"/>
              <w:numPr>
                <w:ilvl w:val="0"/>
                <w:numId w:val="117"/>
              </w:numPr>
              <w:ind w:left="268" w:hanging="268"/>
              <w:rPr>
                <w:rFonts w:ascii="Arial" w:eastAsia="宋体" w:hAnsi="Arial" w:cs="Arial"/>
                <w:lang w:eastAsia="zh-CN"/>
              </w:rPr>
            </w:pPr>
            <w:r>
              <w:rPr>
                <w:rFonts w:ascii="Arial" w:eastAsia="宋体" w:hAnsi="Arial" w:cs="Arial" w:hint="eastAsia"/>
                <w:lang w:eastAsia="zh-CN"/>
              </w:rPr>
              <w:t xml:space="preserve">After more than 1 minute, HiveOS local time should pass 01:30. Login AP/BR shell, check application reporting file at </w:t>
            </w:r>
            <w:r>
              <w:rPr>
                <w:rFonts w:ascii="Arial" w:eastAsia="宋体" w:hAnsi="Arial" w:cs="Arial"/>
                <w:lang w:eastAsia="zh-CN"/>
              </w:rPr>
              <w:t>“</w:t>
            </w:r>
            <w:r>
              <w:rPr>
                <w:rFonts w:ascii="Arial" w:eastAsia="宋体" w:hAnsi="Arial" w:cs="Arial" w:hint="eastAsia"/>
                <w:lang w:eastAsia="zh-CN"/>
              </w:rPr>
              <w:t>/tmp/L7_report</w:t>
            </w:r>
            <w:r>
              <w:rPr>
                <w:rFonts w:ascii="Arial" w:eastAsia="宋体" w:hAnsi="Arial" w:cs="Arial"/>
                <w:lang w:eastAsia="zh-CN"/>
              </w:rPr>
              <w:t>”</w:t>
            </w:r>
            <w:r>
              <w:rPr>
                <w:rFonts w:ascii="Arial" w:eastAsia="宋体" w:hAnsi="Arial" w:cs="Arial" w:hint="eastAsia"/>
                <w:lang w:eastAsia="zh-CN"/>
              </w:rPr>
              <w:t>.</w:t>
            </w:r>
          </w:p>
          <w:p w:rsidR="00EC3D3B" w:rsidRPr="006D5136" w:rsidRDefault="00EC3D3B" w:rsidP="00705801">
            <w:pPr>
              <w:pStyle w:val="Body"/>
              <w:numPr>
                <w:ilvl w:val="0"/>
                <w:numId w:val="117"/>
              </w:numPr>
              <w:ind w:left="268" w:hanging="268"/>
              <w:rPr>
                <w:rFonts w:ascii="Arial" w:eastAsia="宋体" w:hAnsi="Arial" w:cs="Arial"/>
                <w:lang w:eastAsia="zh-CN"/>
              </w:rPr>
            </w:pPr>
            <w:r>
              <w:rPr>
                <w:rFonts w:ascii="Arial" w:eastAsia="宋体" w:hAnsi="Arial" w:cs="Arial" w:hint="eastAsia"/>
                <w:lang w:eastAsia="zh-CN"/>
              </w:rPr>
              <w:t>After more than 1 reporting interval, check application reporting file accuracy after time change.</w:t>
            </w:r>
          </w:p>
        </w:tc>
      </w:tr>
      <w:tr w:rsidR="00705801" w:rsidRPr="00322E9D" w:rsidTr="00564C1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705801" w:rsidRPr="00A0213E" w:rsidRDefault="00705801" w:rsidP="00564C1D">
            <w:pPr>
              <w:rPr>
                <w:rFonts w:ascii="Arial" w:hAnsi="Arial" w:cs="Arial"/>
                <w:color w:val="auto"/>
              </w:rPr>
            </w:pPr>
            <w:r w:rsidRPr="00A0213E">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05801" w:rsidRDefault="00705801" w:rsidP="00564C1D">
            <w:pPr>
              <w:pStyle w:val="Body"/>
              <w:rPr>
                <w:rFonts w:ascii="Arial" w:eastAsia="宋体" w:hAnsi="Arial" w:cs="Arial"/>
                <w:lang w:eastAsia="zh-CN"/>
              </w:rPr>
            </w:pPr>
            <w:r>
              <w:rPr>
                <w:rFonts w:ascii="Arial" w:eastAsia="宋体" w:hAnsi="Arial" w:cs="Arial" w:hint="eastAsia"/>
                <w:lang w:eastAsia="zh-CN"/>
              </w:rPr>
              <w:t>Step 5. HiveOS application reporting file covers following data:</w:t>
            </w:r>
          </w:p>
          <w:p w:rsidR="00705801" w:rsidRDefault="008D3F94" w:rsidP="00564C1D">
            <w:pPr>
              <w:pStyle w:val="Body"/>
              <w:ind w:firstLineChars="350" w:firstLine="700"/>
              <w:rPr>
                <w:rFonts w:ascii="Arial" w:eastAsia="宋体" w:hAnsi="Arial" w:cs="Arial"/>
                <w:lang w:eastAsia="zh-CN"/>
              </w:rPr>
            </w:pPr>
            <w:r>
              <w:rPr>
                <w:rFonts w:ascii="Arial" w:eastAsia="宋体" w:hAnsi="Arial" w:cs="Arial" w:hint="eastAsia"/>
                <w:lang w:eastAsia="zh-CN"/>
              </w:rPr>
              <w:t>00:04</w:t>
            </w:r>
            <w:r w:rsidR="00705801">
              <w:rPr>
                <w:rFonts w:ascii="Arial" w:eastAsia="宋体" w:hAnsi="Arial" w:cs="Arial" w:hint="eastAsia"/>
                <w:lang w:eastAsia="zh-CN"/>
              </w:rPr>
              <w:t>-00:</w:t>
            </w:r>
            <w:r>
              <w:rPr>
                <w:rFonts w:ascii="Arial" w:eastAsia="宋体" w:hAnsi="Arial" w:cs="Arial" w:hint="eastAsia"/>
                <w:lang w:eastAsia="zh-CN"/>
              </w:rPr>
              <w:t>1</w:t>
            </w:r>
            <w:r w:rsidR="00705801">
              <w:rPr>
                <w:rFonts w:ascii="Arial" w:eastAsia="宋体" w:hAnsi="Arial" w:cs="Arial" w:hint="eastAsia"/>
                <w:lang w:eastAsia="zh-CN"/>
              </w:rPr>
              <w:t>3 and 01:29-01:30.</w:t>
            </w:r>
          </w:p>
          <w:p w:rsidR="00705801" w:rsidRDefault="00705801" w:rsidP="00564C1D">
            <w:pPr>
              <w:pStyle w:val="Body"/>
              <w:ind w:firstLineChars="350" w:firstLine="700"/>
              <w:rPr>
                <w:rFonts w:ascii="Arial" w:eastAsia="宋体" w:hAnsi="Arial" w:cs="Arial"/>
                <w:lang w:eastAsia="zh-CN"/>
              </w:rPr>
            </w:pPr>
            <w:r>
              <w:rPr>
                <w:rFonts w:ascii="Arial" w:eastAsia="宋体" w:hAnsi="Arial" w:cs="Arial" w:hint="eastAsia"/>
                <w:lang w:eastAsia="zh-CN"/>
              </w:rPr>
              <w:t xml:space="preserve">And </w:t>
            </w:r>
            <w:r w:rsidR="008D3F94">
              <w:rPr>
                <w:rFonts w:ascii="Arial" w:eastAsia="宋体" w:hAnsi="Arial" w:cs="Arial" w:hint="eastAsia"/>
                <w:lang w:eastAsia="zh-CN"/>
              </w:rPr>
              <w:t>the timestamp should be 01:2</w:t>
            </w:r>
            <w:r>
              <w:rPr>
                <w:rFonts w:ascii="Arial" w:eastAsia="宋体" w:hAnsi="Arial" w:cs="Arial" w:hint="eastAsia"/>
                <w:lang w:eastAsia="zh-CN"/>
              </w:rPr>
              <w:t>0</w:t>
            </w:r>
          </w:p>
          <w:p w:rsidR="00EC3D3B" w:rsidRPr="00973C62" w:rsidRDefault="00EC3D3B" w:rsidP="00EC3D3B">
            <w:pPr>
              <w:pStyle w:val="Body"/>
              <w:rPr>
                <w:rFonts w:ascii="Arial" w:eastAsia="宋体" w:hAnsi="Arial" w:cs="Arial"/>
                <w:lang w:eastAsia="zh-CN"/>
              </w:rPr>
            </w:pPr>
            <w:r>
              <w:rPr>
                <w:rFonts w:ascii="Arial" w:eastAsia="宋体" w:hAnsi="Arial" w:cs="Arial" w:hint="eastAsia"/>
                <w:lang w:eastAsia="zh-CN"/>
              </w:rPr>
              <w:t>Step 7. After time drifting, HiveOS should report application data correctly.</w:t>
            </w:r>
          </w:p>
        </w:tc>
      </w:tr>
      <w:tr w:rsidR="00705801" w:rsidRPr="00322E9D" w:rsidTr="00564C1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705801" w:rsidRPr="00A0213E" w:rsidRDefault="00705801" w:rsidP="00564C1D">
            <w:pPr>
              <w:rPr>
                <w:rFonts w:ascii="Arial" w:eastAsia="宋体" w:hAnsi="Arial" w:cs="Arial"/>
                <w:color w:val="auto"/>
                <w:lang w:eastAsia="zh-CN"/>
              </w:rPr>
            </w:pPr>
            <w:r w:rsidRPr="00A0213E">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05801" w:rsidRPr="00A0213E" w:rsidRDefault="00705801" w:rsidP="00564C1D">
            <w:pPr>
              <w:pStyle w:val="Body"/>
              <w:rPr>
                <w:rFonts w:ascii="Arial" w:eastAsia="宋体" w:hAnsi="Arial" w:cs="Arial"/>
                <w:lang w:eastAsia="zh-CN"/>
              </w:rPr>
            </w:pPr>
          </w:p>
        </w:tc>
      </w:tr>
      <w:tr w:rsidR="00705801" w:rsidRPr="00322E9D" w:rsidTr="00564C1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705801" w:rsidRPr="00A0213E" w:rsidRDefault="00705801" w:rsidP="00564C1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05801" w:rsidRDefault="00E91EAA" w:rsidP="00564C1D">
            <w:pPr>
              <w:pStyle w:val="Body"/>
              <w:rPr>
                <w:rFonts w:ascii="Arial" w:eastAsia="宋体" w:hAnsi="Arial" w:cs="Arial"/>
                <w:lang w:eastAsia="zh-CN"/>
              </w:rPr>
            </w:pPr>
            <w:r>
              <w:rPr>
                <w:rFonts w:ascii="Arial" w:eastAsia="宋体" w:hAnsi="Arial" w:cs="Arial" w:hint="eastAsia"/>
                <w:lang w:eastAsia="zh-CN"/>
              </w:rPr>
              <w:t>HiveOS 6.0r2</w:t>
            </w:r>
            <w:r w:rsidR="00705801">
              <w:rPr>
                <w:rFonts w:ascii="Arial" w:eastAsia="宋体" w:hAnsi="Arial" w:cs="Arial" w:hint="eastAsia"/>
                <w:lang w:eastAsia="zh-CN"/>
              </w:rPr>
              <w:t xml:space="preserve"> make</w:t>
            </w:r>
            <w:r>
              <w:rPr>
                <w:rFonts w:ascii="Arial" w:eastAsia="宋体" w:hAnsi="Arial" w:cs="Arial" w:hint="eastAsia"/>
                <w:lang w:eastAsia="zh-CN"/>
              </w:rPr>
              <w:t>s</w:t>
            </w:r>
            <w:r w:rsidR="00705801">
              <w:rPr>
                <w:rFonts w:ascii="Arial" w:eastAsia="宋体" w:hAnsi="Arial" w:cs="Arial" w:hint="eastAsia"/>
                <w:lang w:eastAsia="zh-CN"/>
              </w:rPr>
              <w:t xml:space="preserve"> enhancement to overcome time </w:t>
            </w:r>
            <w:r w:rsidR="00705801" w:rsidRPr="00E3335F">
              <w:rPr>
                <w:rFonts w:ascii="Arial" w:eastAsia="宋体" w:hAnsi="Arial" w:cs="Arial"/>
                <w:lang w:eastAsia="zh-CN"/>
              </w:rPr>
              <w:t>drifting</w:t>
            </w:r>
            <w:r w:rsidR="00705801">
              <w:rPr>
                <w:rFonts w:ascii="Arial" w:eastAsia="宋体" w:hAnsi="Arial" w:cs="Arial" w:hint="eastAsia"/>
                <w:lang w:eastAsia="zh-CN"/>
              </w:rPr>
              <w:t xml:space="preserve"> issue, add this case to verify HiveOS </w:t>
            </w:r>
            <w:r w:rsidR="00705801">
              <w:rPr>
                <w:rFonts w:ascii="Arial" w:eastAsia="宋体" w:hAnsi="Arial" w:cs="Arial"/>
                <w:lang w:eastAsia="zh-CN"/>
              </w:rPr>
              <w:t>enhancement</w:t>
            </w:r>
            <w:r w:rsidR="00705801">
              <w:rPr>
                <w:rFonts w:ascii="Arial" w:eastAsia="宋体" w:hAnsi="Arial" w:cs="Arial" w:hint="eastAsia"/>
                <w:lang w:eastAsia="zh-CN"/>
              </w:rPr>
              <w:t>.</w:t>
            </w:r>
          </w:p>
          <w:p w:rsidR="00BB7B12" w:rsidRDefault="00BB7B12" w:rsidP="00564C1D">
            <w:pPr>
              <w:pStyle w:val="Body"/>
              <w:rPr>
                <w:rFonts w:ascii="Arial" w:eastAsia="宋体" w:hAnsi="Arial" w:cs="Arial"/>
                <w:lang w:eastAsia="zh-CN"/>
              </w:rPr>
            </w:pPr>
            <w:r>
              <w:rPr>
                <w:rFonts w:ascii="Arial" w:eastAsia="宋体" w:hAnsi="Arial" w:cs="Arial" w:hint="eastAsia"/>
                <w:lang w:eastAsia="zh-CN"/>
              </w:rPr>
              <w:t xml:space="preserve">In order to check reporting accuracy, laptop pings outside network. Capture ping traffic. </w:t>
            </w:r>
            <w:r>
              <w:rPr>
                <w:rFonts w:ascii="Arial" w:eastAsia="宋体" w:hAnsi="Arial" w:cs="Arial"/>
                <w:lang w:eastAsia="zh-CN"/>
              </w:rPr>
              <w:t>Reporting file should cover these ping packets.</w:t>
            </w:r>
          </w:p>
          <w:p w:rsidR="00131E1D" w:rsidRDefault="00131E1D" w:rsidP="00564C1D">
            <w:pPr>
              <w:pStyle w:val="Body"/>
              <w:rPr>
                <w:rFonts w:ascii="Arial" w:eastAsia="宋体" w:hAnsi="Arial" w:cs="Arial"/>
                <w:lang w:eastAsia="zh-CN"/>
              </w:rPr>
            </w:pPr>
            <w:r>
              <w:rPr>
                <w:rFonts w:ascii="Arial" w:eastAsia="宋体" w:hAnsi="Arial" w:cs="Arial" w:hint="eastAsia"/>
                <w:lang w:eastAsia="zh-CN"/>
              </w:rPr>
              <w:t xml:space="preserve">If the time drifting is </w:t>
            </w:r>
            <w:r w:rsidR="0033635E">
              <w:rPr>
                <w:rFonts w:ascii="Arial" w:eastAsia="宋体" w:hAnsi="Arial" w:cs="Arial" w:hint="eastAsia"/>
                <w:lang w:eastAsia="zh-CN"/>
              </w:rPr>
              <w:t>less than 18 seconds</w:t>
            </w:r>
            <w:r>
              <w:rPr>
                <w:rFonts w:ascii="Arial" w:eastAsia="宋体" w:hAnsi="Arial" w:cs="Arial" w:hint="eastAsia"/>
                <w:lang w:eastAsia="zh-CN"/>
              </w:rPr>
              <w:t xml:space="preserve">, HiveOS keeps original reporting data </w:t>
            </w:r>
            <w:r w:rsidR="0033635E">
              <w:rPr>
                <w:rFonts w:ascii="Arial" w:eastAsia="宋体" w:hAnsi="Arial" w:cs="Arial" w:hint="eastAsia"/>
                <w:lang w:eastAsia="zh-CN"/>
              </w:rPr>
              <w:t>slot and does not reset reporting timer</w:t>
            </w:r>
            <w:r>
              <w:rPr>
                <w:rFonts w:ascii="Arial" w:eastAsia="宋体" w:hAnsi="Arial" w:cs="Arial" w:hint="eastAsia"/>
                <w:lang w:eastAsia="zh-CN"/>
              </w:rPr>
              <w:t>.</w:t>
            </w:r>
            <w:r w:rsidR="0033635E">
              <w:rPr>
                <w:rFonts w:ascii="Arial" w:eastAsia="宋体" w:hAnsi="Arial" w:cs="Arial" w:hint="eastAsia"/>
                <w:lang w:eastAsia="zh-CN"/>
              </w:rPr>
              <w:t xml:space="preserve"> At next reporting interval, HiveOS reports at time point based on time drifting. (</w:t>
            </w:r>
            <w:r w:rsidR="0033635E">
              <w:rPr>
                <w:rFonts w:ascii="Arial" w:eastAsia="宋体" w:hAnsi="Arial" w:cs="Arial" w:hint="eastAsia"/>
                <w:lang w:eastAsia="zh-CN"/>
              </w:rPr>
              <w:t>会根据时钟漂移，做相应的漂移</w:t>
            </w:r>
            <w:r w:rsidR="0033635E">
              <w:rPr>
                <w:rFonts w:ascii="Arial" w:eastAsia="宋体" w:hAnsi="Arial" w:cs="Arial" w:hint="eastAsia"/>
                <w:lang w:eastAsia="zh-CN"/>
              </w:rPr>
              <w:t>). At the 2</w:t>
            </w:r>
            <w:r w:rsidR="0033635E" w:rsidRPr="0033635E">
              <w:rPr>
                <w:rFonts w:ascii="Arial" w:eastAsia="宋体" w:hAnsi="Arial" w:cs="Arial" w:hint="eastAsia"/>
                <w:vertAlign w:val="superscript"/>
                <w:lang w:eastAsia="zh-CN"/>
              </w:rPr>
              <w:t>nd</w:t>
            </w:r>
            <w:r w:rsidR="0033635E">
              <w:rPr>
                <w:rFonts w:ascii="Arial" w:eastAsia="宋体" w:hAnsi="Arial" w:cs="Arial" w:hint="eastAsia"/>
                <w:lang w:eastAsia="zh-CN"/>
              </w:rPr>
              <w:t xml:space="preserve"> reporting interval, it will reports at expected timer.(</w:t>
            </w:r>
            <w:r w:rsidR="0033635E">
              <w:rPr>
                <w:rFonts w:ascii="Arial" w:eastAsia="宋体" w:hAnsi="Arial" w:cs="Arial" w:hint="eastAsia"/>
                <w:lang w:eastAsia="zh-CN"/>
              </w:rPr>
              <w:t>整点生成报告</w:t>
            </w:r>
            <w:r w:rsidR="0033635E">
              <w:rPr>
                <w:rFonts w:ascii="Arial" w:eastAsia="宋体" w:hAnsi="Arial" w:cs="Arial" w:hint="eastAsia"/>
                <w:lang w:eastAsia="zh-CN"/>
              </w:rPr>
              <w:t>)</w:t>
            </w:r>
          </w:p>
          <w:p w:rsidR="00131E1D" w:rsidRDefault="00131E1D" w:rsidP="00564C1D">
            <w:pPr>
              <w:pStyle w:val="Body"/>
              <w:rPr>
                <w:rFonts w:ascii="Arial" w:eastAsia="宋体" w:hAnsi="Arial" w:cs="Arial"/>
                <w:lang w:eastAsia="zh-CN"/>
              </w:rPr>
            </w:pPr>
            <w:r>
              <w:rPr>
                <w:rFonts w:ascii="Arial" w:eastAsia="宋体" w:hAnsi="Arial" w:cs="Arial" w:hint="eastAsia"/>
                <w:lang w:eastAsia="zh-CN"/>
              </w:rPr>
              <w:t>If the time drifting is more than 1 minute, HiveOS move</w:t>
            </w:r>
            <w:r w:rsidR="0033635E">
              <w:rPr>
                <w:rFonts w:ascii="Arial" w:eastAsia="宋体" w:hAnsi="Arial" w:cs="Arial" w:hint="eastAsia"/>
                <w:lang w:eastAsia="zh-CN"/>
              </w:rPr>
              <w:t>s</w:t>
            </w:r>
            <w:r>
              <w:rPr>
                <w:rFonts w:ascii="Arial" w:eastAsia="宋体" w:hAnsi="Arial" w:cs="Arial" w:hint="eastAsia"/>
                <w:lang w:eastAsia="zh-CN"/>
              </w:rPr>
              <w:t xml:space="preserve"> 1 reporting data slot</w:t>
            </w:r>
            <w:r w:rsidR="0033635E">
              <w:rPr>
                <w:rFonts w:ascii="Arial" w:eastAsia="宋体" w:hAnsi="Arial" w:cs="Arial" w:hint="eastAsia"/>
                <w:lang w:eastAsia="zh-CN"/>
              </w:rPr>
              <w:t xml:space="preserve"> and reset reporting timer</w:t>
            </w:r>
            <w:r>
              <w:rPr>
                <w:rFonts w:ascii="Arial" w:eastAsia="宋体" w:hAnsi="Arial" w:cs="Arial" w:hint="eastAsia"/>
                <w:lang w:eastAsia="zh-CN"/>
              </w:rPr>
              <w:t>, and following new data slot after time drifting.</w:t>
            </w:r>
            <w:r w:rsidR="0033635E">
              <w:rPr>
                <w:rFonts w:ascii="Arial" w:eastAsia="宋体" w:hAnsi="Arial" w:cs="Arial" w:hint="eastAsia"/>
                <w:lang w:eastAsia="zh-CN"/>
              </w:rPr>
              <w:t xml:space="preserve"> (</w:t>
            </w:r>
            <w:r w:rsidR="0033635E">
              <w:rPr>
                <w:rFonts w:ascii="Arial" w:eastAsia="宋体" w:hAnsi="Arial" w:cs="Arial" w:hint="eastAsia"/>
                <w:lang w:eastAsia="zh-CN"/>
              </w:rPr>
              <w:t>整点生成报告，但在报告中丢失一分钟，这一分钟的数据被报在前一个</w:t>
            </w:r>
            <w:r w:rsidR="0033635E">
              <w:rPr>
                <w:rFonts w:ascii="Arial" w:eastAsia="宋体" w:hAnsi="Arial" w:cs="Arial" w:hint="eastAsia"/>
                <w:lang w:eastAsia="zh-CN"/>
              </w:rPr>
              <w:t>slot</w:t>
            </w:r>
            <w:r w:rsidR="0033635E">
              <w:rPr>
                <w:rFonts w:ascii="Arial" w:eastAsia="宋体" w:hAnsi="Arial" w:cs="Arial" w:hint="eastAsia"/>
                <w:lang w:eastAsia="zh-CN"/>
              </w:rPr>
              <w:t>中。</w:t>
            </w:r>
            <w:r w:rsidR="0033635E">
              <w:rPr>
                <w:rFonts w:ascii="Arial" w:eastAsia="宋体" w:hAnsi="Arial" w:cs="Arial" w:hint="eastAsia"/>
                <w:lang w:eastAsia="zh-CN"/>
              </w:rPr>
              <w:t>)</w:t>
            </w:r>
          </w:p>
          <w:p w:rsidR="0033635E" w:rsidRDefault="0033635E" w:rsidP="00564C1D">
            <w:pPr>
              <w:pStyle w:val="Body"/>
              <w:rPr>
                <w:rFonts w:ascii="Arial" w:eastAsia="宋体" w:hAnsi="Arial" w:cs="Arial"/>
                <w:lang w:eastAsia="zh-CN"/>
              </w:rPr>
            </w:pPr>
            <w:r>
              <w:rPr>
                <w:rFonts w:ascii="Arial" w:eastAsia="宋体" w:hAnsi="Arial" w:cs="Arial" w:hint="eastAsia"/>
                <w:lang w:eastAsia="zh-CN"/>
              </w:rPr>
              <w:t>If the time drifting is more than 18 seconds and less than 1 minute, HiveOS keeps original reporting data slot but reset reporting timer. At next reporting interval, HiveOS reports at expected time.(</w:t>
            </w:r>
            <w:r>
              <w:rPr>
                <w:rFonts w:ascii="Arial" w:eastAsia="宋体" w:hAnsi="Arial" w:cs="Arial" w:hint="eastAsia"/>
                <w:lang w:eastAsia="zh-CN"/>
              </w:rPr>
              <w:t>整点生成报告</w:t>
            </w:r>
            <w:r>
              <w:rPr>
                <w:rFonts w:ascii="Arial" w:eastAsia="宋体" w:hAnsi="Arial" w:cs="Arial" w:hint="eastAsia"/>
                <w:lang w:eastAsia="zh-CN"/>
              </w:rPr>
              <w:t>)</w:t>
            </w:r>
          </w:p>
          <w:p w:rsidR="00A54B85" w:rsidRDefault="00A54B85" w:rsidP="00564C1D">
            <w:pPr>
              <w:pStyle w:val="Body"/>
              <w:rPr>
                <w:rFonts w:ascii="Arial" w:eastAsia="宋体" w:hAnsi="Arial" w:cs="Arial"/>
                <w:lang w:eastAsia="zh-CN"/>
              </w:rPr>
            </w:pPr>
            <w:r>
              <w:rPr>
                <w:rFonts w:ascii="Arial" w:eastAsia="宋体" w:hAnsi="Arial" w:cs="Arial" w:hint="eastAsia"/>
                <w:lang w:eastAsia="zh-CN"/>
              </w:rPr>
              <w:t xml:space="preserve">Due to time drifting fix is not a test project, just draft one case for minutely reporting </w:t>
            </w:r>
            <w:r>
              <w:rPr>
                <w:rFonts w:ascii="Arial" w:eastAsia="宋体" w:hAnsi="Arial" w:cs="Arial" w:hint="eastAsia"/>
                <w:lang w:eastAsia="zh-CN"/>
              </w:rPr>
              <w:lastRenderedPageBreak/>
              <w:t>verification.</w:t>
            </w:r>
          </w:p>
          <w:p w:rsidR="00A54B85" w:rsidRDefault="00A54B85" w:rsidP="00564C1D">
            <w:pPr>
              <w:pStyle w:val="Body"/>
              <w:rPr>
                <w:rFonts w:eastAsia="宋体"/>
                <w:lang w:eastAsia="zh-CN"/>
              </w:rPr>
            </w:pPr>
            <w:r>
              <w:rPr>
                <w:rFonts w:ascii="Arial" w:eastAsia="宋体" w:hAnsi="Arial" w:cs="Arial" w:hint="eastAsia"/>
                <w:lang w:eastAsia="zh-CN"/>
              </w:rPr>
              <w:t>In order to verify it more carefully, we</w:t>
            </w:r>
            <w:r>
              <w:rPr>
                <w:rFonts w:ascii="Arial" w:eastAsia="宋体" w:hAnsi="Arial" w:cs="Arial"/>
                <w:lang w:eastAsia="zh-CN"/>
              </w:rPr>
              <w:t>’</w:t>
            </w:r>
            <w:r>
              <w:rPr>
                <w:rFonts w:ascii="Arial" w:eastAsia="宋体" w:hAnsi="Arial" w:cs="Arial" w:hint="eastAsia"/>
                <w:lang w:eastAsia="zh-CN"/>
              </w:rPr>
              <w:t xml:space="preserve">d better </w:t>
            </w:r>
            <w:hyperlink r:id="rId18" w:history="1">
              <w:r w:rsidRPr="00A54B85">
                <w:rPr>
                  <w:rFonts w:ascii="Arial" w:eastAsia="宋体" w:hAnsi="Arial"/>
                  <w:lang w:eastAsia="zh-CN"/>
                </w:rPr>
                <w:t>separate</w:t>
              </w:r>
            </w:hyperlink>
            <w:r w:rsidRPr="00A54B85">
              <w:rPr>
                <w:rFonts w:eastAsia="宋体"/>
                <w:lang w:eastAsia="zh-CN"/>
              </w:rPr>
              <w:t xml:space="preserve"> </w:t>
            </w:r>
            <w:r>
              <w:rPr>
                <w:rFonts w:eastAsia="宋体" w:hint="eastAsia"/>
                <w:lang w:eastAsia="zh-CN"/>
              </w:rPr>
              <w:t xml:space="preserve">it </w:t>
            </w:r>
            <w:hyperlink r:id="rId19" w:history="1">
              <w:r w:rsidRPr="00A54B85">
                <w:rPr>
                  <w:rFonts w:ascii="Arial" w:eastAsia="宋体" w:hAnsi="Arial"/>
                  <w:lang w:eastAsia="zh-CN"/>
                </w:rPr>
                <w:t>into</w:t>
              </w:r>
            </w:hyperlink>
            <w:r>
              <w:rPr>
                <w:rFonts w:eastAsia="宋体" w:hint="eastAsia"/>
                <w:lang w:eastAsia="zh-CN"/>
              </w:rPr>
              <w:t xml:space="preserve"> 3 cases to verify all scenarios.</w:t>
            </w:r>
          </w:p>
          <w:p w:rsidR="00E5321B" w:rsidRDefault="00E5321B" w:rsidP="00564C1D">
            <w:pPr>
              <w:pStyle w:val="Body"/>
              <w:rPr>
                <w:rFonts w:eastAsia="宋体"/>
                <w:lang w:eastAsia="zh-CN"/>
              </w:rPr>
            </w:pPr>
          </w:p>
          <w:p w:rsidR="00E5321B" w:rsidRPr="00E5321B" w:rsidRDefault="00E5321B" w:rsidP="00564C1D">
            <w:pPr>
              <w:pStyle w:val="Body"/>
              <w:rPr>
                <w:rFonts w:ascii="Arial" w:eastAsia="宋体" w:hAnsi="Arial" w:cs="Arial"/>
                <w:lang w:eastAsia="zh-CN"/>
              </w:rPr>
            </w:pPr>
            <w:r w:rsidRPr="00E5321B">
              <w:rPr>
                <w:rFonts w:ascii="Arial" w:eastAsia="宋体" w:hAnsi="Arial" w:cs="Arial"/>
                <w:lang w:eastAsia="zh-CN"/>
              </w:rPr>
              <w:t>Update on Jul 1 2013:</w:t>
            </w:r>
          </w:p>
          <w:p w:rsidR="00E5321B" w:rsidRPr="00E5321B" w:rsidRDefault="00E5321B" w:rsidP="00564C1D">
            <w:pPr>
              <w:pStyle w:val="Body"/>
              <w:rPr>
                <w:rFonts w:ascii="Arial" w:eastAsia="宋体" w:hAnsi="Arial" w:cs="Arial"/>
                <w:lang w:eastAsia="zh-CN"/>
              </w:rPr>
            </w:pPr>
            <w:r>
              <w:rPr>
                <w:rFonts w:ascii="Arial" w:eastAsia="宋体" w:hAnsi="Arial" w:cs="Arial" w:hint="eastAsia"/>
                <w:lang w:eastAsia="zh-CN"/>
              </w:rPr>
              <w:t xml:space="preserve">Due to bug 27521 and 27617, </w:t>
            </w:r>
            <w:r>
              <w:rPr>
                <w:rFonts w:ascii="Arial" w:eastAsia="宋体" w:hAnsi="Arial" w:cs="Arial"/>
                <w:lang w:eastAsia="zh-CN"/>
              </w:rPr>
              <w:t>HiveOS change</w:t>
            </w:r>
            <w:r>
              <w:rPr>
                <w:rFonts w:ascii="Arial" w:eastAsia="宋体" w:hAnsi="Arial" w:cs="Arial" w:hint="eastAsia"/>
                <w:lang w:eastAsia="zh-CN"/>
              </w:rPr>
              <w:t>s</w:t>
            </w:r>
            <w:r w:rsidRPr="00E5321B">
              <w:rPr>
                <w:rFonts w:ascii="Arial" w:eastAsia="宋体" w:hAnsi="Arial" w:cs="Arial"/>
                <w:lang w:eastAsia="zh-CN"/>
              </w:rPr>
              <w:t xml:space="preserve"> time drifting fix as following:</w:t>
            </w:r>
          </w:p>
          <w:p w:rsidR="00E5321B" w:rsidRPr="00E5321B" w:rsidRDefault="00E5321B" w:rsidP="00564C1D">
            <w:pPr>
              <w:pStyle w:val="Body"/>
              <w:rPr>
                <w:rFonts w:ascii="Arial" w:eastAsia="宋体" w:hAnsi="Arial" w:cs="Arial"/>
                <w:lang w:eastAsia="zh-CN"/>
              </w:rPr>
            </w:pPr>
            <w:r w:rsidRPr="00E5321B">
              <w:rPr>
                <w:rFonts w:ascii="Arial" w:eastAsia="宋体" w:hAnsi="Arial" w:cs="Arial"/>
                <w:lang w:eastAsia="zh-CN"/>
              </w:rPr>
              <w:t>It make</w:t>
            </w:r>
            <w:r>
              <w:rPr>
                <w:rFonts w:ascii="Arial" w:eastAsia="宋体" w:hAnsi="Arial" w:cs="Arial" w:hint="eastAsia"/>
                <w:lang w:eastAsia="zh-CN"/>
              </w:rPr>
              <w:t>s</w:t>
            </w:r>
            <w:r w:rsidRPr="00E5321B">
              <w:rPr>
                <w:rFonts w:ascii="Arial" w:eastAsia="宋体" w:hAnsi="Arial" w:cs="Arial"/>
                <w:lang w:eastAsia="zh-CN"/>
              </w:rPr>
              <w:t xml:space="preserve"> time drifting check every 1 second, and will handle time drifting as following 2 kinds of scenario:</w:t>
            </w:r>
          </w:p>
          <w:p w:rsidR="00E5321B" w:rsidRPr="00E5321B" w:rsidRDefault="00E5321B" w:rsidP="00564C1D">
            <w:pPr>
              <w:pStyle w:val="Body"/>
              <w:rPr>
                <w:rFonts w:ascii="Arial" w:eastAsia="宋体" w:hAnsi="Arial" w:cs="Arial"/>
                <w:lang w:eastAsia="zh-CN"/>
              </w:rPr>
            </w:pPr>
            <w:r w:rsidRPr="00E5321B">
              <w:rPr>
                <w:rFonts w:ascii="Arial" w:eastAsia="宋体" w:hAnsi="Arial" w:cs="Arial"/>
                <w:lang w:eastAsia="zh-CN"/>
              </w:rPr>
              <w:t>Time drifting is less than 1 minute.</w:t>
            </w:r>
          </w:p>
          <w:p w:rsidR="00E5321B" w:rsidRPr="006D0BD5" w:rsidRDefault="00E5321B" w:rsidP="00564C1D">
            <w:pPr>
              <w:pStyle w:val="Body"/>
              <w:rPr>
                <w:rFonts w:ascii="Arial" w:eastAsia="宋体" w:hAnsi="Arial" w:cs="Arial"/>
                <w:lang w:eastAsia="zh-CN"/>
              </w:rPr>
            </w:pPr>
            <w:r w:rsidRPr="00E5321B">
              <w:rPr>
                <w:rFonts w:ascii="Arial" w:eastAsia="宋体" w:hAnsi="Arial" w:cs="Arial"/>
                <w:lang w:eastAsia="zh-CN"/>
              </w:rPr>
              <w:t>Time drifting is more than 1 minute</w:t>
            </w:r>
            <w:r>
              <w:rPr>
                <w:rFonts w:ascii="Arial" w:eastAsia="宋体" w:hAnsi="Arial" w:cs="Arial" w:hint="eastAsia"/>
                <w:lang w:eastAsia="zh-CN"/>
              </w:rPr>
              <w:t>.</w:t>
            </w:r>
          </w:p>
        </w:tc>
      </w:tr>
    </w:tbl>
    <w:p w:rsidR="00705801" w:rsidRPr="00705801" w:rsidRDefault="00705801" w:rsidP="00E3335F">
      <w:pPr>
        <w:pStyle w:val="Body"/>
        <w:rPr>
          <w:rFonts w:eastAsiaTheme="minorEastAsia"/>
          <w:lang w:eastAsia="zh-CN"/>
        </w:rPr>
      </w:pPr>
    </w:p>
    <w:p w:rsidR="00F74408" w:rsidRPr="001C550D" w:rsidRDefault="00F74408" w:rsidP="00F74408">
      <w:pPr>
        <w:pStyle w:val="Heading3"/>
        <w:rPr>
          <w:rFonts w:ascii="Arial" w:eastAsia="宋体" w:hAnsi="Arial"/>
          <w:b w:val="0"/>
          <w:sz w:val="24"/>
          <w:szCs w:val="24"/>
          <w:lang w:eastAsia="zh-CN"/>
        </w:rPr>
      </w:pPr>
      <w:r w:rsidRPr="001C550D">
        <w:rPr>
          <w:rFonts w:ascii="Arial" w:eastAsia="宋体" w:hAnsi="Arial" w:hint="eastAsia"/>
          <w:b w:val="0"/>
          <w:sz w:val="24"/>
          <w:szCs w:val="24"/>
          <w:lang w:eastAsia="zh-CN"/>
        </w:rPr>
        <w:t>Disable L7 Engine</w:t>
      </w:r>
      <w:r w:rsidR="003D629A">
        <w:rPr>
          <w:rFonts w:ascii="Arial" w:eastAsia="宋体" w:hAnsi="Arial" w:hint="eastAsia"/>
          <w:b w:val="0"/>
          <w:sz w:val="24"/>
          <w:szCs w:val="24"/>
          <w:lang w:eastAsia="zh-CN"/>
        </w:rPr>
        <w:t>/Application reporting</w:t>
      </w:r>
      <w:r w:rsidRPr="001C550D">
        <w:rPr>
          <w:rFonts w:ascii="Arial" w:eastAsia="宋体" w:hAnsi="Arial" w:hint="eastAsia"/>
          <w:b w:val="0"/>
          <w:sz w:val="24"/>
          <w:szCs w:val="24"/>
          <w:lang w:eastAsia="zh-CN"/>
        </w:rPr>
        <w:t xml:space="preserve"> Test</w:t>
      </w:r>
    </w:p>
    <w:p w:rsidR="00F74408" w:rsidRPr="005961B9" w:rsidRDefault="000F048E" w:rsidP="00F74408">
      <w:pPr>
        <w:pStyle w:val="Heading4"/>
        <w:ind w:firstLine="1121"/>
        <w:rPr>
          <w:rFonts w:ascii="Arial" w:hAnsi="Arial"/>
          <w:b w:val="0"/>
          <w:sz w:val="21"/>
          <w:szCs w:val="21"/>
        </w:rPr>
      </w:pPr>
      <w:r>
        <w:rPr>
          <w:rFonts w:ascii="Arial" w:hAnsi="Arial"/>
          <w:b w:val="0"/>
          <w:sz w:val="21"/>
          <w:szCs w:val="21"/>
        </w:rPr>
        <w:t>ApplicationReporting_Function_</w:t>
      </w:r>
      <w:r w:rsidR="004B1826">
        <w:rPr>
          <w:rFonts w:ascii="Arial" w:eastAsia="宋体" w:hAnsi="Arial" w:hint="eastAsia"/>
          <w:b w:val="0"/>
          <w:sz w:val="21"/>
          <w:szCs w:val="21"/>
          <w:lang w:eastAsia="zh-CN"/>
        </w:rPr>
        <w:t>54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F74408" w:rsidRPr="00322E9D" w:rsidTr="00D95CA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74408" w:rsidRPr="00706C8D" w:rsidRDefault="00F74408" w:rsidP="00D95CA1">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74408" w:rsidRPr="00706C8D" w:rsidRDefault="000F048E" w:rsidP="00D95CA1">
            <w:pPr>
              <w:pStyle w:val="Body"/>
              <w:rPr>
                <w:rFonts w:ascii="Arial" w:eastAsia="宋体" w:hAnsi="Arial" w:cs="Arial"/>
                <w:lang w:eastAsia="zh-CN"/>
              </w:rPr>
            </w:pPr>
            <w:r>
              <w:rPr>
                <w:rFonts w:ascii="Arial" w:eastAsia="宋体" w:hAnsi="Arial" w:cs="Arial"/>
                <w:lang w:eastAsia="zh-CN"/>
              </w:rPr>
              <w:t>ApplicationReporting_Function_</w:t>
            </w:r>
            <w:r w:rsidR="004B1826">
              <w:rPr>
                <w:rFonts w:ascii="Arial" w:eastAsia="宋体" w:hAnsi="Arial" w:cs="Arial" w:hint="eastAsia"/>
                <w:lang w:eastAsia="zh-CN"/>
              </w:rPr>
              <w:t>54</w:t>
            </w:r>
          </w:p>
        </w:tc>
      </w:tr>
      <w:tr w:rsidR="00F74408" w:rsidRPr="00322E9D" w:rsidTr="00D95CA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74408" w:rsidRPr="00706C8D" w:rsidRDefault="00F74408" w:rsidP="00D95CA1">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F74408" w:rsidRPr="00706C8D" w:rsidRDefault="00FE251D" w:rsidP="00D95CA1">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F74408" w:rsidRPr="00706C8D" w:rsidRDefault="00F74408" w:rsidP="00D95CA1">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F74408" w:rsidRPr="00706C8D" w:rsidRDefault="00F74408" w:rsidP="00D95CA1">
            <w:pPr>
              <w:pStyle w:val="Body"/>
              <w:rPr>
                <w:rFonts w:ascii="Arial" w:eastAsia="宋体" w:hAnsi="Arial" w:cs="Arial"/>
                <w:lang w:eastAsia="zh-CN"/>
              </w:rPr>
            </w:pPr>
            <w:r w:rsidRPr="00706C8D">
              <w:rPr>
                <w:rFonts w:ascii="Arial" w:eastAsia="宋体" w:hAnsi="Arial" w:cs="Arial"/>
                <w:lang w:eastAsia="zh-CN"/>
              </w:rPr>
              <w:t>No</w:t>
            </w:r>
          </w:p>
        </w:tc>
      </w:tr>
      <w:tr w:rsidR="00F74408" w:rsidRPr="00322E9D" w:rsidTr="00D95CA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74408" w:rsidRPr="00706C8D" w:rsidRDefault="00F74408" w:rsidP="00D95CA1">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74408" w:rsidRPr="00706C8D" w:rsidRDefault="00F74408" w:rsidP="00D95CA1">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_____(eth1)BR(eth0)_____Switch_____HM</w:t>
            </w:r>
          </w:p>
          <w:p w:rsidR="00F74408" w:rsidRPr="00706C8D" w:rsidRDefault="00F74408" w:rsidP="00D95CA1">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F74408" w:rsidRPr="00706C8D" w:rsidRDefault="00F74408" w:rsidP="00D95CA1">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F74408" w:rsidRPr="00706C8D" w:rsidRDefault="00F74408" w:rsidP="00D95CA1">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tc>
      </w:tr>
      <w:tr w:rsidR="00F74408" w:rsidRPr="00322E9D" w:rsidTr="00D95CA1">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F74408" w:rsidRPr="00706C8D" w:rsidRDefault="00F74408" w:rsidP="00D95CA1">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74408" w:rsidRPr="00706C8D" w:rsidRDefault="00F74408" w:rsidP="00D95CA1">
            <w:pPr>
              <w:pStyle w:val="Body"/>
              <w:rPr>
                <w:rFonts w:ascii="Arial" w:eastAsia="宋体" w:hAnsi="Arial" w:cs="Arial"/>
                <w:lang w:eastAsia="zh-CN"/>
              </w:rPr>
            </w:pPr>
            <w:r>
              <w:rPr>
                <w:rFonts w:ascii="Arial" w:eastAsia="宋体" w:hAnsi="Arial" w:cs="Arial" w:hint="eastAsia"/>
                <w:lang w:eastAsia="zh-CN"/>
              </w:rPr>
              <w:t>Verify application reporting</w:t>
            </w:r>
            <w:r w:rsidR="003D629A">
              <w:rPr>
                <w:rFonts w:ascii="Arial" w:eastAsia="宋体" w:hAnsi="Arial" w:cs="Arial" w:hint="eastAsia"/>
                <w:lang w:eastAsia="zh-CN"/>
              </w:rPr>
              <w:t xml:space="preserve"> </w:t>
            </w:r>
            <w:r w:rsidR="0053400D">
              <w:rPr>
                <w:rFonts w:ascii="Arial" w:eastAsia="宋体" w:hAnsi="Arial" w:cs="Arial" w:hint="eastAsia"/>
                <w:lang w:eastAsia="zh-CN"/>
              </w:rPr>
              <w:t>when disable L7 engine.</w:t>
            </w:r>
          </w:p>
        </w:tc>
      </w:tr>
      <w:tr w:rsidR="00F74408" w:rsidRPr="00322E9D" w:rsidTr="00D95CA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F74408" w:rsidRPr="00706C8D" w:rsidRDefault="00F74408" w:rsidP="00D95CA1">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74408" w:rsidRPr="00F30A6D" w:rsidRDefault="00F74408" w:rsidP="00D95CA1">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F74408" w:rsidRPr="00706C8D" w:rsidRDefault="00F74408" w:rsidP="00D95CA1">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F74408" w:rsidRPr="00322E9D" w:rsidTr="00D95CA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74408" w:rsidRPr="00706C8D" w:rsidRDefault="00F74408" w:rsidP="00D95CA1">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74408" w:rsidRDefault="00F74408" w:rsidP="00D95CA1">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F74408" w:rsidRPr="00F30A6D" w:rsidRDefault="00F74408" w:rsidP="00D95CA1">
            <w:pPr>
              <w:pStyle w:val="Body"/>
              <w:rPr>
                <w:rFonts w:ascii="Arial" w:eastAsia="宋体" w:hAnsi="Arial" w:cs="Arial"/>
                <w:lang w:eastAsia="zh-CN"/>
              </w:rPr>
            </w:pPr>
            <w:r>
              <w:rPr>
                <w:rFonts w:ascii="Arial" w:eastAsia="宋体" w:hAnsi="Arial" w:cs="Arial" w:hint="eastAsia"/>
                <w:lang w:eastAsia="zh-CN"/>
              </w:rPr>
              <w:t>Set BR eth1 mode as bridge-802.1q, and AP eth as backhaul.</w:t>
            </w:r>
          </w:p>
          <w:p w:rsidR="00F74408" w:rsidRDefault="00F74408" w:rsidP="00D95CA1">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F74408" w:rsidRDefault="00F74408" w:rsidP="00D95CA1">
            <w:pPr>
              <w:pStyle w:val="Body"/>
              <w:rPr>
                <w:rFonts w:ascii="Arial" w:eastAsia="宋体" w:hAnsi="Arial" w:cs="Arial"/>
                <w:lang w:eastAsia="zh-CN"/>
              </w:rPr>
            </w:pPr>
            <w:r>
              <w:rPr>
                <w:rFonts w:ascii="Arial" w:eastAsia="宋体" w:hAnsi="Arial" w:cs="Arial" w:hint="eastAsia"/>
                <w:lang w:eastAsia="zh-CN"/>
              </w:rPr>
              <w:t>Laptop1 connects with SSID.</w:t>
            </w:r>
          </w:p>
          <w:p w:rsidR="00F74408" w:rsidRPr="004D02F4" w:rsidRDefault="00F74408" w:rsidP="00D95CA1">
            <w:pPr>
              <w:pStyle w:val="Body"/>
              <w:rPr>
                <w:rFonts w:ascii="Arial" w:eastAsia="宋体" w:hAnsi="Arial" w:cs="Arial"/>
                <w:highlight w:val="green"/>
                <w:lang w:eastAsia="zh-CN"/>
              </w:rPr>
            </w:pPr>
            <w:r>
              <w:rPr>
                <w:rFonts w:ascii="Arial" w:eastAsia="宋体" w:hAnsi="Arial" w:cs="Arial" w:hint="eastAsia"/>
                <w:lang w:eastAsia="zh-CN"/>
              </w:rPr>
              <w:t>Laptop1</w:t>
            </w:r>
            <w:r>
              <w:rPr>
                <w:rFonts w:ascii="Arial" w:eastAsia="宋体" w:hAnsi="Arial" w:cs="Arial"/>
                <w:lang w:eastAsia="zh-CN"/>
              </w:rPr>
              <w:t>’</w:t>
            </w:r>
            <w:r>
              <w:rPr>
                <w:rFonts w:ascii="Arial" w:eastAsia="宋体" w:hAnsi="Arial" w:cs="Arial" w:hint="eastAsia"/>
                <w:lang w:eastAsia="zh-CN"/>
              </w:rPr>
              <w:t>s gateway should be BR.</w:t>
            </w:r>
          </w:p>
        </w:tc>
      </w:tr>
      <w:tr w:rsidR="00F74408" w:rsidRPr="00322E9D" w:rsidTr="00D95CA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74408" w:rsidRPr="00706C8D" w:rsidRDefault="00F74408" w:rsidP="00D95CA1">
            <w:pPr>
              <w:rPr>
                <w:rFonts w:ascii="Arial" w:hAnsi="Arial" w:cs="Arial"/>
                <w:color w:val="auto"/>
              </w:rPr>
            </w:pPr>
            <w:r w:rsidRPr="00706C8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74408" w:rsidRDefault="00F74408" w:rsidP="008C21A2">
            <w:pPr>
              <w:pStyle w:val="Body"/>
              <w:numPr>
                <w:ilvl w:val="2"/>
                <w:numId w:val="40"/>
              </w:numPr>
              <w:ind w:left="268" w:hanging="268"/>
              <w:rPr>
                <w:rFonts w:ascii="Arial" w:eastAsia="宋体" w:hAnsi="Arial" w:cs="Arial"/>
                <w:lang w:eastAsia="zh-CN"/>
              </w:rPr>
            </w:pPr>
            <w:r>
              <w:rPr>
                <w:rFonts w:ascii="Arial" w:eastAsia="宋体" w:hAnsi="Arial" w:cs="Arial" w:hint="eastAsia"/>
                <w:lang w:eastAsia="zh-CN"/>
              </w:rPr>
              <w:t xml:space="preserve">Disable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p>
          <w:p w:rsidR="00F74408" w:rsidRPr="000D6A5A" w:rsidRDefault="00F74408" w:rsidP="008C21A2">
            <w:pPr>
              <w:pStyle w:val="Body"/>
              <w:numPr>
                <w:ilvl w:val="2"/>
                <w:numId w:val="40"/>
              </w:numPr>
              <w:ind w:left="268" w:hanging="268"/>
              <w:rPr>
                <w:rFonts w:ascii="Arial" w:eastAsia="宋体" w:hAnsi="Arial" w:cs="Arial"/>
                <w:strike/>
                <w:lang w:eastAsia="zh-CN"/>
              </w:rPr>
            </w:pPr>
            <w:r w:rsidRPr="000D6A5A">
              <w:rPr>
                <w:rFonts w:ascii="Arial" w:eastAsia="宋体" w:hAnsi="Arial" w:cs="Arial"/>
                <w:strike/>
                <w:lang w:eastAsia="zh-CN"/>
              </w:rPr>
              <w:t>Keep default settings</w:t>
            </w:r>
            <w:r w:rsidRPr="000D6A5A">
              <w:rPr>
                <w:rFonts w:ascii="Arial" w:eastAsia="宋体" w:hAnsi="Arial" w:cs="Arial" w:hint="eastAsia"/>
                <w:strike/>
                <w:lang w:eastAsia="zh-CN"/>
              </w:rPr>
              <w:t xml:space="preserve"> of application reporting for AP and BR interfaces which traffic will go through.</w:t>
            </w:r>
          </w:p>
          <w:p w:rsidR="00F74408" w:rsidRDefault="00F74408" w:rsidP="008C21A2">
            <w:pPr>
              <w:pStyle w:val="Body"/>
              <w:numPr>
                <w:ilvl w:val="2"/>
                <w:numId w:val="40"/>
              </w:numPr>
              <w:ind w:left="268" w:hanging="268"/>
              <w:rPr>
                <w:rFonts w:ascii="Arial" w:eastAsia="宋体" w:hAnsi="Arial" w:cs="Arial"/>
                <w:lang w:eastAsia="zh-CN"/>
              </w:rPr>
            </w:pPr>
            <w:r>
              <w:rPr>
                <w:rFonts w:ascii="Arial" w:eastAsia="宋体" w:hAnsi="Arial" w:cs="Arial" w:hint="eastAsia"/>
                <w:lang w:eastAsia="zh-CN"/>
              </w:rPr>
              <w:t>Enable application HTTP, TCP and IP for reporting.</w:t>
            </w:r>
          </w:p>
          <w:p w:rsidR="00F74408" w:rsidRDefault="00F74408" w:rsidP="008C21A2">
            <w:pPr>
              <w:pStyle w:val="Body"/>
              <w:numPr>
                <w:ilvl w:val="2"/>
                <w:numId w:val="40"/>
              </w:numPr>
              <w:ind w:left="268" w:hanging="268"/>
              <w:rPr>
                <w:rFonts w:ascii="Arial" w:eastAsia="宋体" w:hAnsi="Arial" w:cs="Arial"/>
                <w:lang w:eastAsia="zh-CN"/>
              </w:rPr>
            </w:pPr>
            <w:r>
              <w:rPr>
                <w:rFonts w:ascii="Arial" w:eastAsia="宋体" w:hAnsi="Arial" w:cs="Arial" w:hint="eastAsia"/>
                <w:lang w:eastAsia="zh-CN"/>
              </w:rPr>
              <w:t>Laptop1 accesses Internet web site via http session.</w:t>
            </w:r>
          </w:p>
          <w:p w:rsidR="00F74408" w:rsidRDefault="00F74408" w:rsidP="008C21A2">
            <w:pPr>
              <w:pStyle w:val="Body"/>
              <w:numPr>
                <w:ilvl w:val="2"/>
                <w:numId w:val="40"/>
              </w:numPr>
              <w:ind w:left="268" w:hanging="268"/>
              <w:rPr>
                <w:rFonts w:ascii="Arial" w:eastAsia="宋体" w:hAnsi="Arial" w:cs="Arial"/>
                <w:lang w:eastAsia="zh-CN"/>
              </w:rPr>
            </w:pPr>
            <w:r w:rsidRPr="00F74408">
              <w:rPr>
                <w:rFonts w:ascii="Arial" w:eastAsia="宋体" w:hAnsi="Arial" w:cs="Arial" w:hint="eastAsia"/>
                <w:lang w:eastAsia="zh-CN"/>
              </w:rPr>
              <w:t>C</w:t>
            </w:r>
            <w:r w:rsidRPr="00F74408">
              <w:rPr>
                <w:rFonts w:ascii="Arial" w:hAnsi="Arial" w:cs="Arial"/>
              </w:rPr>
              <w:t>hec</w:t>
            </w:r>
            <w:r w:rsidRPr="00F74408">
              <w:rPr>
                <w:rFonts w:ascii="Arial" w:eastAsia="宋体" w:hAnsi="Arial" w:cs="Arial" w:hint="eastAsia"/>
                <w:lang w:eastAsia="zh-CN"/>
              </w:rPr>
              <w:t xml:space="preserve">k if AP </w:t>
            </w:r>
            <w:r w:rsidR="00BE430A">
              <w:rPr>
                <w:rFonts w:ascii="Arial" w:eastAsia="宋体" w:hAnsi="Arial" w:cs="Arial" w:hint="eastAsia"/>
                <w:lang w:eastAsia="zh-CN"/>
              </w:rPr>
              <w:t xml:space="preserve">and BR </w:t>
            </w:r>
            <w:r w:rsidRPr="00F74408">
              <w:rPr>
                <w:rFonts w:ascii="Arial" w:eastAsia="宋体" w:hAnsi="Arial" w:cs="Arial" w:hint="eastAsia"/>
                <w:lang w:eastAsia="zh-CN"/>
              </w:rPr>
              <w:t xml:space="preserve">can classify </w:t>
            </w:r>
            <w:r w:rsidRPr="00F74408">
              <w:rPr>
                <w:rFonts w:ascii="Arial" w:eastAsia="宋体" w:hAnsi="Arial" w:cs="Arial"/>
                <w:lang w:eastAsia="zh-CN"/>
              </w:rPr>
              <w:t>HTT</w:t>
            </w:r>
            <w:r w:rsidRPr="00F74408">
              <w:rPr>
                <w:rFonts w:ascii="Arial" w:eastAsia="宋体" w:hAnsi="Arial" w:cs="Arial" w:hint="eastAsia"/>
                <w:lang w:eastAsia="zh-CN"/>
              </w:rPr>
              <w:t>P session and report it to HM correctly</w:t>
            </w:r>
            <w:r w:rsidRPr="00F74408">
              <w:rPr>
                <w:rFonts w:ascii="Arial" w:hAnsi="Arial" w:cs="Arial"/>
              </w:rPr>
              <w:t>.</w:t>
            </w:r>
          </w:p>
          <w:p w:rsidR="00BE430A" w:rsidRDefault="00BE430A" w:rsidP="008C21A2">
            <w:pPr>
              <w:pStyle w:val="Body"/>
              <w:numPr>
                <w:ilvl w:val="2"/>
                <w:numId w:val="40"/>
              </w:numPr>
              <w:ind w:left="268" w:hanging="268"/>
              <w:rPr>
                <w:rFonts w:ascii="Arial" w:eastAsia="宋体" w:hAnsi="Arial" w:cs="Arial"/>
                <w:lang w:eastAsia="zh-CN"/>
              </w:rPr>
            </w:pPr>
            <w:r>
              <w:rPr>
                <w:rFonts w:ascii="Arial" w:eastAsia="宋体" w:hAnsi="Arial" w:cs="Arial" w:hint="eastAsia"/>
                <w:lang w:eastAsia="zh-CN"/>
              </w:rPr>
              <w:t xml:space="preserve">Set application reporting mode as </w:t>
            </w:r>
            <w:r>
              <w:rPr>
                <w:rFonts w:ascii="Arial" w:eastAsia="宋体" w:hAnsi="Arial" w:cs="Arial"/>
                <w:lang w:eastAsia="zh-CN"/>
              </w:rPr>
              <w:t>“</w:t>
            </w:r>
            <w:r>
              <w:rPr>
                <w:rFonts w:ascii="Arial" w:eastAsia="宋体" w:hAnsi="Arial" w:cs="Arial" w:hint="eastAsia"/>
                <w:lang w:eastAsia="zh-CN"/>
              </w:rPr>
              <w:t>disable</w:t>
            </w:r>
            <w:r>
              <w:rPr>
                <w:rFonts w:ascii="Arial" w:eastAsia="宋体" w:hAnsi="Arial" w:cs="Arial"/>
                <w:lang w:eastAsia="zh-CN"/>
              </w:rPr>
              <w:t>”</w:t>
            </w:r>
            <w:r>
              <w:rPr>
                <w:rFonts w:ascii="Arial" w:eastAsia="宋体" w:hAnsi="Arial" w:cs="Arial" w:hint="eastAsia"/>
                <w:lang w:eastAsia="zh-CN"/>
              </w:rPr>
              <w:t xml:space="preserve"> globally at AP.</w:t>
            </w:r>
          </w:p>
          <w:p w:rsidR="00BE430A" w:rsidRPr="00BE430A" w:rsidRDefault="00BE430A" w:rsidP="008C21A2">
            <w:pPr>
              <w:pStyle w:val="Body"/>
              <w:numPr>
                <w:ilvl w:val="2"/>
                <w:numId w:val="40"/>
              </w:numPr>
              <w:ind w:left="268" w:hanging="268"/>
              <w:rPr>
                <w:rFonts w:ascii="Arial" w:eastAsia="宋体" w:hAnsi="Arial" w:cs="Arial"/>
                <w:lang w:eastAsia="zh-CN"/>
              </w:rPr>
            </w:pPr>
            <w:r>
              <w:rPr>
                <w:rFonts w:ascii="Arial" w:eastAsia="宋体" w:hAnsi="Arial" w:cs="Arial" w:hint="eastAsia"/>
                <w:lang w:eastAsia="zh-CN"/>
              </w:rPr>
              <w:t xml:space="preserve">Clear previous http </w:t>
            </w:r>
            <w:r w:rsidRPr="00FB4EFC">
              <w:rPr>
                <w:rFonts w:ascii="Arial" w:eastAsia="宋体" w:hAnsi="Arial" w:cs="Arial"/>
                <w:lang w:eastAsia="zh-CN"/>
              </w:rPr>
              <w:t>session</w:t>
            </w:r>
            <w:r>
              <w:rPr>
                <w:rFonts w:ascii="Arial" w:eastAsia="宋体" w:hAnsi="Arial" w:cs="Arial" w:hint="eastAsia"/>
                <w:lang w:eastAsia="zh-CN"/>
              </w:rPr>
              <w:t xml:space="preserve"> at AP</w:t>
            </w:r>
            <w:r w:rsidRPr="00FB4EFC">
              <w:rPr>
                <w:rFonts w:ascii="Arial" w:eastAsia="宋体" w:hAnsi="Arial" w:cs="Arial"/>
                <w:lang w:eastAsia="zh-CN"/>
              </w:rPr>
              <w:t xml:space="preserve">, </w:t>
            </w:r>
            <w:r>
              <w:rPr>
                <w:rFonts w:ascii="Arial" w:eastAsia="宋体" w:hAnsi="Arial" w:cs="Arial"/>
                <w:lang w:eastAsia="zh-CN"/>
              </w:rPr>
              <w:t>and th</w:t>
            </w:r>
            <w:r>
              <w:rPr>
                <w:rFonts w:ascii="Arial" w:eastAsia="宋体" w:hAnsi="Arial" w:cs="Arial" w:hint="eastAsia"/>
                <w:lang w:eastAsia="zh-CN"/>
              </w:rPr>
              <w:t>en launch http session again at laptop1.</w:t>
            </w:r>
          </w:p>
          <w:p w:rsidR="00BE430A" w:rsidRPr="00BE430A" w:rsidRDefault="00BE430A" w:rsidP="008C21A2">
            <w:pPr>
              <w:pStyle w:val="Body"/>
              <w:numPr>
                <w:ilvl w:val="2"/>
                <w:numId w:val="40"/>
              </w:numPr>
              <w:ind w:left="268" w:hanging="268"/>
              <w:rPr>
                <w:rFonts w:ascii="Arial" w:eastAsia="宋体" w:hAnsi="Arial" w:cs="Arial"/>
                <w:lang w:eastAsia="zh-CN"/>
              </w:rPr>
            </w:pPr>
            <w:r w:rsidRPr="00BE430A">
              <w:rPr>
                <w:rFonts w:ascii="Arial" w:eastAsia="宋体" w:hAnsi="Arial" w:cs="Arial" w:hint="eastAsia"/>
                <w:lang w:eastAsia="zh-CN"/>
              </w:rPr>
              <w:t xml:space="preserve">Check if AP </w:t>
            </w:r>
            <w:r>
              <w:rPr>
                <w:rFonts w:ascii="Arial" w:eastAsia="宋体" w:hAnsi="Arial" w:cs="Arial" w:hint="eastAsia"/>
                <w:lang w:eastAsia="zh-CN"/>
              </w:rPr>
              <w:t xml:space="preserve">and BR </w:t>
            </w:r>
            <w:r w:rsidRPr="00BE430A">
              <w:rPr>
                <w:rFonts w:ascii="Arial" w:eastAsia="宋体" w:hAnsi="Arial" w:cs="Arial" w:hint="eastAsia"/>
                <w:lang w:eastAsia="zh-CN"/>
              </w:rPr>
              <w:t>can classify HTTP session and report application</w:t>
            </w:r>
            <w:r>
              <w:rPr>
                <w:rFonts w:ascii="Arial" w:eastAsia="宋体" w:hAnsi="Arial" w:cs="Arial" w:hint="eastAsia"/>
                <w:lang w:eastAsia="zh-CN"/>
              </w:rPr>
              <w:t xml:space="preserve"> traffic </w:t>
            </w:r>
            <w:r w:rsidRPr="00BE430A">
              <w:rPr>
                <w:rFonts w:ascii="Arial" w:eastAsia="宋体" w:hAnsi="Arial" w:cs="Arial" w:hint="eastAsia"/>
                <w:lang w:eastAsia="zh-CN"/>
              </w:rPr>
              <w:t>to HM correctly.</w:t>
            </w:r>
          </w:p>
          <w:p w:rsidR="00F74408" w:rsidRDefault="00F74408" w:rsidP="008C21A2">
            <w:pPr>
              <w:pStyle w:val="Body"/>
              <w:numPr>
                <w:ilvl w:val="2"/>
                <w:numId w:val="40"/>
              </w:numPr>
              <w:ind w:left="268" w:hanging="268"/>
              <w:rPr>
                <w:rFonts w:ascii="Arial" w:eastAsia="宋体" w:hAnsi="Arial" w:cs="Arial"/>
                <w:lang w:eastAsia="zh-CN"/>
              </w:rPr>
            </w:pPr>
            <w:r>
              <w:rPr>
                <w:rFonts w:ascii="Arial" w:eastAsia="宋体" w:hAnsi="Arial" w:cs="Arial" w:hint="eastAsia"/>
                <w:lang w:eastAsia="zh-CN"/>
              </w:rPr>
              <w:t xml:space="preserve">Set application reporting mode as </w:t>
            </w:r>
            <w:r>
              <w:rPr>
                <w:rFonts w:ascii="Arial" w:eastAsia="宋体" w:hAnsi="Arial" w:cs="Arial"/>
                <w:lang w:eastAsia="zh-CN"/>
              </w:rPr>
              <w:t>“</w:t>
            </w:r>
            <w:r>
              <w:rPr>
                <w:rFonts w:ascii="Arial" w:eastAsia="宋体" w:hAnsi="Arial" w:cs="Arial" w:hint="eastAsia"/>
                <w:lang w:eastAsia="zh-CN"/>
              </w:rPr>
              <w:t>enable</w:t>
            </w:r>
            <w:r>
              <w:rPr>
                <w:rFonts w:ascii="Arial" w:eastAsia="宋体" w:hAnsi="Arial" w:cs="Arial"/>
                <w:lang w:eastAsia="zh-CN"/>
              </w:rPr>
              <w:t>”</w:t>
            </w:r>
            <w:r>
              <w:rPr>
                <w:rFonts w:ascii="Arial" w:eastAsia="宋体" w:hAnsi="Arial" w:cs="Arial" w:hint="eastAsia"/>
                <w:lang w:eastAsia="zh-CN"/>
              </w:rPr>
              <w:t xml:space="preserve"> globally at AP.</w:t>
            </w:r>
          </w:p>
          <w:p w:rsidR="00F74408" w:rsidRPr="00954567" w:rsidRDefault="00F74408" w:rsidP="008C21A2">
            <w:pPr>
              <w:pStyle w:val="Body"/>
              <w:numPr>
                <w:ilvl w:val="2"/>
                <w:numId w:val="40"/>
              </w:numPr>
              <w:ind w:left="410" w:hanging="410"/>
              <w:rPr>
                <w:rFonts w:ascii="Arial" w:eastAsia="宋体" w:hAnsi="Arial" w:cs="Arial"/>
                <w:lang w:eastAsia="zh-CN"/>
              </w:rPr>
            </w:pPr>
            <w:r>
              <w:rPr>
                <w:rFonts w:ascii="Arial" w:eastAsia="宋体" w:hAnsi="Arial" w:cs="Arial" w:hint="eastAsia"/>
                <w:lang w:eastAsia="zh-CN"/>
              </w:rPr>
              <w:t xml:space="preserve">Clear previous http </w:t>
            </w:r>
            <w:r w:rsidRPr="00FB4EFC">
              <w:rPr>
                <w:rFonts w:ascii="Arial" w:eastAsia="宋体" w:hAnsi="Arial" w:cs="Arial"/>
                <w:lang w:eastAsia="zh-CN"/>
              </w:rPr>
              <w:t>session</w:t>
            </w:r>
            <w:r>
              <w:rPr>
                <w:rFonts w:ascii="Arial" w:eastAsia="宋体" w:hAnsi="Arial" w:cs="Arial" w:hint="eastAsia"/>
                <w:lang w:eastAsia="zh-CN"/>
              </w:rPr>
              <w:t xml:space="preserve"> at AP</w:t>
            </w:r>
            <w:r w:rsidRPr="00FB4EFC">
              <w:rPr>
                <w:rFonts w:ascii="Arial" w:eastAsia="宋体" w:hAnsi="Arial" w:cs="Arial"/>
                <w:lang w:eastAsia="zh-CN"/>
              </w:rPr>
              <w:t xml:space="preserve">, </w:t>
            </w:r>
            <w:r>
              <w:rPr>
                <w:rFonts w:ascii="Arial" w:eastAsia="宋体" w:hAnsi="Arial" w:cs="Arial"/>
                <w:lang w:eastAsia="zh-CN"/>
              </w:rPr>
              <w:t>and th</w:t>
            </w:r>
            <w:r>
              <w:rPr>
                <w:rFonts w:ascii="Arial" w:eastAsia="宋体" w:hAnsi="Arial" w:cs="Arial" w:hint="eastAsia"/>
                <w:lang w:eastAsia="zh-CN"/>
              </w:rPr>
              <w:t>en launch http session again at laptop1.</w:t>
            </w:r>
          </w:p>
          <w:p w:rsidR="00F74408" w:rsidRPr="001434A4" w:rsidRDefault="00F74408" w:rsidP="008C21A2">
            <w:pPr>
              <w:pStyle w:val="Body"/>
              <w:numPr>
                <w:ilvl w:val="2"/>
                <w:numId w:val="40"/>
              </w:numPr>
              <w:ind w:left="410" w:hanging="410"/>
              <w:rPr>
                <w:rFonts w:ascii="Arial" w:eastAsia="宋体" w:hAnsi="Arial" w:cs="Arial"/>
                <w:lang w:eastAsia="zh-CN"/>
              </w:rPr>
            </w:pPr>
            <w:r>
              <w:rPr>
                <w:rFonts w:ascii="Arial" w:eastAsia="宋体" w:hAnsi="Arial" w:cs="Arial" w:hint="eastAsia"/>
                <w:lang w:eastAsia="zh-CN"/>
              </w:rPr>
              <w:t xml:space="preserve">Check if AP </w:t>
            </w:r>
            <w:r w:rsidR="00BE430A">
              <w:rPr>
                <w:rFonts w:ascii="Arial" w:eastAsia="宋体" w:hAnsi="Arial" w:cs="Arial" w:hint="eastAsia"/>
                <w:lang w:eastAsia="zh-CN"/>
              </w:rPr>
              <w:t xml:space="preserve">and BR </w:t>
            </w:r>
            <w:r>
              <w:rPr>
                <w:rFonts w:ascii="Arial" w:eastAsia="宋体" w:hAnsi="Arial" w:cs="Arial" w:hint="eastAsia"/>
                <w:lang w:eastAsia="zh-CN"/>
              </w:rPr>
              <w:t>can classify HTTP session and report application</w:t>
            </w:r>
            <w:r w:rsidR="00BE430A">
              <w:rPr>
                <w:rFonts w:ascii="Arial" w:eastAsia="宋体" w:hAnsi="Arial" w:cs="Arial" w:hint="eastAsia"/>
                <w:lang w:eastAsia="zh-CN"/>
              </w:rPr>
              <w:t xml:space="preserve"> traffic </w:t>
            </w:r>
            <w:r>
              <w:rPr>
                <w:rFonts w:ascii="Arial" w:eastAsia="宋体" w:hAnsi="Arial" w:cs="Arial" w:hint="eastAsia"/>
                <w:lang w:eastAsia="zh-CN"/>
              </w:rPr>
              <w:t>to HM correctly.</w:t>
            </w:r>
          </w:p>
        </w:tc>
      </w:tr>
      <w:tr w:rsidR="00F74408" w:rsidRPr="00322E9D" w:rsidTr="00D95CA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F74408" w:rsidRPr="00706C8D" w:rsidRDefault="00F74408" w:rsidP="00D95CA1">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74408" w:rsidRDefault="00F74408" w:rsidP="00D95CA1">
            <w:pPr>
              <w:pStyle w:val="Body"/>
              <w:rPr>
                <w:rFonts w:ascii="Arial" w:eastAsia="宋体" w:hAnsi="Arial" w:cs="Arial"/>
                <w:lang w:eastAsia="zh-CN"/>
              </w:rPr>
            </w:pPr>
            <w:r>
              <w:rPr>
                <w:rFonts w:ascii="Arial" w:eastAsia="宋体" w:hAnsi="Arial" w:cs="Arial" w:hint="eastAsia"/>
                <w:lang w:eastAsia="zh-CN"/>
              </w:rPr>
              <w:t xml:space="preserve">Step 1. Turn </w:t>
            </w:r>
            <w:r w:rsidR="00A83151">
              <w:rPr>
                <w:rFonts w:ascii="Arial" w:eastAsia="宋体" w:hAnsi="Arial" w:cs="Arial" w:hint="eastAsia"/>
                <w:lang w:eastAsia="zh-CN"/>
              </w:rPr>
              <w:t>off</w:t>
            </w:r>
            <w:r>
              <w:rPr>
                <w:rFonts w:ascii="Arial" w:eastAsia="宋体" w:hAnsi="Arial" w:cs="Arial" w:hint="eastAsia"/>
                <w:lang w:eastAsia="zh-CN"/>
              </w:rPr>
              <w:t xml:space="preserve"> L7 engine and set application reporting mode globally successfully.</w:t>
            </w:r>
          </w:p>
          <w:p w:rsidR="00F74408" w:rsidRPr="000D6A5A" w:rsidRDefault="00F74408" w:rsidP="00D95CA1">
            <w:pPr>
              <w:pStyle w:val="Body"/>
              <w:rPr>
                <w:rFonts w:ascii="Arial" w:eastAsia="宋体" w:hAnsi="Arial" w:cs="Arial"/>
                <w:strike/>
                <w:lang w:eastAsia="zh-CN"/>
              </w:rPr>
            </w:pPr>
            <w:r w:rsidRPr="000D6A5A">
              <w:rPr>
                <w:rFonts w:ascii="Arial" w:eastAsia="宋体" w:hAnsi="Arial" w:cs="Arial" w:hint="eastAsia"/>
                <w:strike/>
                <w:lang w:eastAsia="zh-CN"/>
              </w:rPr>
              <w:t xml:space="preserve">Step 2. The default mode of application reporting at interfaces is </w:t>
            </w:r>
            <w:r w:rsidRPr="000D6A5A">
              <w:rPr>
                <w:rFonts w:ascii="Arial" w:eastAsia="宋体" w:hAnsi="Arial" w:cs="Arial"/>
                <w:strike/>
                <w:lang w:eastAsia="zh-CN"/>
              </w:rPr>
              <w:t>“</w:t>
            </w:r>
            <w:r w:rsidRPr="000D6A5A">
              <w:rPr>
                <w:rFonts w:ascii="Arial" w:eastAsia="宋体" w:hAnsi="Arial" w:cs="Arial" w:hint="eastAsia"/>
                <w:strike/>
                <w:lang w:eastAsia="zh-CN"/>
              </w:rPr>
              <w:t>auto</w:t>
            </w:r>
            <w:r w:rsidRPr="000D6A5A">
              <w:rPr>
                <w:rFonts w:ascii="Arial" w:eastAsia="宋体" w:hAnsi="Arial" w:cs="Arial"/>
                <w:strike/>
                <w:lang w:eastAsia="zh-CN"/>
              </w:rPr>
              <w:t>”</w:t>
            </w:r>
            <w:r w:rsidRPr="000D6A5A">
              <w:rPr>
                <w:rFonts w:ascii="Arial" w:eastAsia="宋体" w:hAnsi="Arial" w:cs="Arial" w:hint="eastAsia"/>
                <w:strike/>
                <w:lang w:eastAsia="zh-CN"/>
              </w:rPr>
              <w:t>.</w:t>
            </w:r>
          </w:p>
          <w:p w:rsidR="00F74408" w:rsidRDefault="00F74408" w:rsidP="00D95CA1">
            <w:pPr>
              <w:pStyle w:val="Body"/>
              <w:rPr>
                <w:rFonts w:ascii="Arial" w:eastAsia="宋体" w:hAnsi="Arial" w:cs="Arial"/>
                <w:lang w:eastAsia="zh-CN"/>
              </w:rPr>
            </w:pPr>
            <w:r>
              <w:rPr>
                <w:rFonts w:ascii="Arial" w:eastAsia="宋体" w:hAnsi="Arial" w:cs="Arial" w:hint="eastAsia"/>
                <w:lang w:eastAsia="zh-CN"/>
              </w:rPr>
              <w:t>Step 3. Enable application HTTP, TCP and IP for reporting successfully.</w:t>
            </w:r>
          </w:p>
          <w:p w:rsidR="00BE430A" w:rsidRDefault="00F74408" w:rsidP="00BE430A">
            <w:pPr>
              <w:pStyle w:val="Body"/>
              <w:rPr>
                <w:rFonts w:ascii="Arial" w:eastAsia="宋体" w:hAnsi="Arial" w:cs="Arial"/>
                <w:lang w:eastAsia="zh-CN"/>
              </w:rPr>
            </w:pPr>
            <w:r>
              <w:rPr>
                <w:rFonts w:ascii="Arial" w:eastAsia="宋体" w:hAnsi="Arial" w:cs="Arial" w:hint="eastAsia"/>
                <w:lang w:eastAsia="zh-CN"/>
              </w:rPr>
              <w:t xml:space="preserve">Step 5. </w:t>
            </w:r>
            <w:r w:rsidR="00BE430A">
              <w:rPr>
                <w:rFonts w:ascii="Arial" w:eastAsia="宋体" w:hAnsi="Arial" w:cs="Arial" w:hint="eastAsia"/>
                <w:lang w:eastAsia="zh-CN"/>
              </w:rPr>
              <w:t xml:space="preserve">No TLV with field </w:t>
            </w:r>
            <w:r w:rsidR="00BE430A">
              <w:rPr>
                <w:rFonts w:ascii="Arial" w:eastAsia="宋体" w:hAnsi="Arial" w:cs="Arial"/>
                <w:lang w:eastAsia="zh-CN"/>
              </w:rPr>
              <w:t>“</w:t>
            </w:r>
            <w:r w:rsidR="00BE430A">
              <w:rPr>
                <w:rFonts w:ascii="Arial" w:eastAsia="宋体" w:hAnsi="Arial" w:cs="Arial" w:hint="eastAsia"/>
                <w:lang w:eastAsia="zh-CN"/>
              </w:rPr>
              <w:t>AppType</w:t>
            </w:r>
            <w:r w:rsidR="00BE430A">
              <w:rPr>
                <w:rFonts w:ascii="Arial" w:eastAsia="宋体" w:hAnsi="Arial" w:cs="Arial"/>
                <w:lang w:eastAsia="zh-CN"/>
              </w:rPr>
              <w:t>”</w:t>
            </w:r>
            <w:r w:rsidR="00BE430A">
              <w:rPr>
                <w:rFonts w:ascii="Arial" w:eastAsia="宋体" w:hAnsi="Arial" w:cs="Arial" w:hint="eastAsia"/>
                <w:lang w:eastAsia="zh-CN"/>
              </w:rPr>
              <w:t xml:space="preserve"> as HTTP App ID at BR and AP.</w:t>
            </w:r>
          </w:p>
          <w:p w:rsidR="00F74408" w:rsidRDefault="00F74408" w:rsidP="00BE430A">
            <w:pPr>
              <w:pStyle w:val="Body"/>
              <w:rPr>
                <w:rFonts w:ascii="Arial" w:eastAsia="宋体" w:hAnsi="Arial" w:cs="Arial"/>
                <w:lang w:eastAsia="zh-CN"/>
              </w:rPr>
            </w:pPr>
            <w:r>
              <w:rPr>
                <w:rFonts w:ascii="Arial" w:eastAsia="宋体" w:hAnsi="Arial" w:cs="Arial" w:hint="eastAsia"/>
                <w:lang w:eastAsia="zh-CN"/>
              </w:rPr>
              <w:t xml:space="preserve">Step 6. Set application reporting mode as </w:t>
            </w:r>
            <w:r>
              <w:rPr>
                <w:rFonts w:ascii="Arial" w:eastAsia="宋体" w:hAnsi="Arial" w:cs="Arial"/>
                <w:lang w:eastAsia="zh-CN"/>
              </w:rPr>
              <w:t>“</w:t>
            </w:r>
            <w:r>
              <w:rPr>
                <w:rFonts w:ascii="Arial" w:eastAsia="宋体" w:hAnsi="Arial" w:cs="Arial" w:hint="eastAsia"/>
                <w:lang w:eastAsia="zh-CN"/>
              </w:rPr>
              <w:t>disable</w:t>
            </w:r>
            <w:r>
              <w:rPr>
                <w:rFonts w:ascii="Arial" w:eastAsia="宋体" w:hAnsi="Arial" w:cs="Arial"/>
                <w:lang w:eastAsia="zh-CN"/>
              </w:rPr>
              <w:t>”</w:t>
            </w:r>
            <w:r>
              <w:rPr>
                <w:rFonts w:ascii="Arial" w:eastAsia="宋体" w:hAnsi="Arial" w:cs="Arial" w:hint="eastAsia"/>
                <w:lang w:eastAsia="zh-CN"/>
              </w:rPr>
              <w:t xml:space="preserve"> globally successfully.</w:t>
            </w:r>
          </w:p>
          <w:p w:rsidR="00F74408" w:rsidRDefault="00F74408" w:rsidP="00D95CA1">
            <w:pPr>
              <w:pStyle w:val="Body"/>
              <w:rPr>
                <w:rFonts w:ascii="Arial" w:eastAsia="宋体" w:hAnsi="Arial" w:cs="Arial"/>
                <w:lang w:eastAsia="zh-CN"/>
              </w:rPr>
            </w:pPr>
            <w:r>
              <w:rPr>
                <w:rFonts w:ascii="Arial" w:eastAsia="宋体" w:hAnsi="Arial" w:cs="Arial" w:hint="eastAsia"/>
                <w:lang w:eastAsia="zh-CN"/>
              </w:rPr>
              <w:lastRenderedPageBreak/>
              <w:t xml:space="preserve">Step 7. </w:t>
            </w:r>
            <w:r w:rsidR="00BE430A">
              <w:rPr>
                <w:rFonts w:ascii="Arial" w:eastAsia="宋体" w:hAnsi="Arial" w:cs="Arial" w:hint="eastAsia"/>
                <w:lang w:eastAsia="zh-CN"/>
              </w:rPr>
              <w:t xml:space="preserve">No TLV with field </w:t>
            </w:r>
            <w:r w:rsidR="00BE430A">
              <w:rPr>
                <w:rFonts w:ascii="Arial" w:eastAsia="宋体" w:hAnsi="Arial" w:cs="Arial"/>
                <w:lang w:eastAsia="zh-CN"/>
              </w:rPr>
              <w:t>“</w:t>
            </w:r>
            <w:r w:rsidR="00BE430A">
              <w:rPr>
                <w:rFonts w:ascii="Arial" w:eastAsia="宋体" w:hAnsi="Arial" w:cs="Arial" w:hint="eastAsia"/>
                <w:lang w:eastAsia="zh-CN"/>
              </w:rPr>
              <w:t>AppType</w:t>
            </w:r>
            <w:r w:rsidR="00BE430A">
              <w:rPr>
                <w:rFonts w:ascii="Arial" w:eastAsia="宋体" w:hAnsi="Arial" w:cs="Arial"/>
                <w:lang w:eastAsia="zh-CN"/>
              </w:rPr>
              <w:t>”</w:t>
            </w:r>
            <w:r w:rsidR="00BE430A">
              <w:rPr>
                <w:rFonts w:ascii="Arial" w:eastAsia="宋体" w:hAnsi="Arial" w:cs="Arial" w:hint="eastAsia"/>
                <w:lang w:eastAsia="zh-CN"/>
              </w:rPr>
              <w:t xml:space="preserve"> as HTTP App ID at BR and AP.</w:t>
            </w:r>
          </w:p>
          <w:p w:rsidR="00F74408" w:rsidRDefault="00F74408" w:rsidP="00D95CA1">
            <w:pPr>
              <w:pStyle w:val="Body"/>
              <w:rPr>
                <w:rFonts w:ascii="Arial" w:eastAsia="宋体" w:hAnsi="Arial" w:cs="Arial"/>
                <w:lang w:eastAsia="zh-CN"/>
              </w:rPr>
            </w:pPr>
            <w:r>
              <w:rPr>
                <w:rFonts w:ascii="Arial" w:eastAsia="宋体" w:hAnsi="Arial" w:cs="Arial" w:hint="eastAsia"/>
                <w:lang w:eastAsia="zh-CN"/>
              </w:rPr>
              <w:t xml:space="preserve">Step 9. Set application reporting mode as </w:t>
            </w:r>
            <w:r>
              <w:rPr>
                <w:rFonts w:ascii="Arial" w:eastAsia="宋体" w:hAnsi="Arial" w:cs="Arial"/>
                <w:lang w:eastAsia="zh-CN"/>
              </w:rPr>
              <w:t>“</w:t>
            </w:r>
            <w:r>
              <w:rPr>
                <w:rFonts w:ascii="Arial" w:eastAsia="宋体" w:hAnsi="Arial" w:cs="Arial" w:hint="eastAsia"/>
                <w:lang w:eastAsia="zh-CN"/>
              </w:rPr>
              <w:t>enable</w:t>
            </w:r>
            <w:r>
              <w:rPr>
                <w:rFonts w:ascii="Arial" w:eastAsia="宋体" w:hAnsi="Arial" w:cs="Arial"/>
                <w:lang w:eastAsia="zh-CN"/>
              </w:rPr>
              <w:t>”</w:t>
            </w:r>
            <w:r>
              <w:rPr>
                <w:rFonts w:ascii="Arial" w:eastAsia="宋体" w:hAnsi="Arial" w:cs="Arial" w:hint="eastAsia"/>
                <w:lang w:eastAsia="zh-CN"/>
              </w:rPr>
              <w:t xml:space="preserve"> globally successfully.</w:t>
            </w:r>
          </w:p>
          <w:p w:rsidR="00F74408" w:rsidRPr="00FA1DAA" w:rsidRDefault="00F74408" w:rsidP="00D95CA1">
            <w:pPr>
              <w:pStyle w:val="Body"/>
              <w:rPr>
                <w:rFonts w:ascii="Arial" w:eastAsia="宋体" w:hAnsi="Arial" w:cs="Arial"/>
                <w:lang w:eastAsia="zh-CN"/>
              </w:rPr>
            </w:pPr>
            <w:r>
              <w:rPr>
                <w:rFonts w:ascii="Arial" w:eastAsia="宋体" w:hAnsi="Arial" w:cs="Arial" w:hint="eastAsia"/>
                <w:lang w:eastAsia="zh-CN"/>
              </w:rPr>
              <w:t xml:space="preserve">Step 11. </w:t>
            </w:r>
            <w:r w:rsidR="00BE430A">
              <w:rPr>
                <w:rFonts w:ascii="Arial" w:eastAsia="宋体" w:hAnsi="Arial" w:cs="Arial" w:hint="eastAsia"/>
                <w:lang w:eastAsia="zh-CN"/>
              </w:rPr>
              <w:t xml:space="preserve">No TLV with field </w:t>
            </w:r>
            <w:r w:rsidR="00BE430A">
              <w:rPr>
                <w:rFonts w:ascii="Arial" w:eastAsia="宋体" w:hAnsi="Arial" w:cs="Arial"/>
                <w:lang w:eastAsia="zh-CN"/>
              </w:rPr>
              <w:t>“</w:t>
            </w:r>
            <w:r w:rsidR="00BE430A">
              <w:rPr>
                <w:rFonts w:ascii="Arial" w:eastAsia="宋体" w:hAnsi="Arial" w:cs="Arial" w:hint="eastAsia"/>
                <w:lang w:eastAsia="zh-CN"/>
              </w:rPr>
              <w:t>AppType</w:t>
            </w:r>
            <w:r w:rsidR="00BE430A">
              <w:rPr>
                <w:rFonts w:ascii="Arial" w:eastAsia="宋体" w:hAnsi="Arial" w:cs="Arial"/>
                <w:lang w:eastAsia="zh-CN"/>
              </w:rPr>
              <w:t>”</w:t>
            </w:r>
            <w:r w:rsidR="00BE430A">
              <w:rPr>
                <w:rFonts w:ascii="Arial" w:eastAsia="宋体" w:hAnsi="Arial" w:cs="Arial" w:hint="eastAsia"/>
                <w:lang w:eastAsia="zh-CN"/>
              </w:rPr>
              <w:t xml:space="preserve"> as HTTP App ID at BR and AP.</w:t>
            </w:r>
          </w:p>
        </w:tc>
      </w:tr>
      <w:tr w:rsidR="00F74408" w:rsidRPr="00322E9D" w:rsidTr="00D95CA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F74408" w:rsidRPr="00706C8D" w:rsidRDefault="00F74408" w:rsidP="00D95CA1">
            <w:pPr>
              <w:rPr>
                <w:rFonts w:ascii="Arial" w:eastAsia="宋体" w:hAnsi="Arial" w:cs="Arial"/>
                <w:color w:val="auto"/>
                <w:lang w:eastAsia="zh-CN"/>
              </w:rPr>
            </w:pPr>
            <w:r w:rsidRPr="00706C8D">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74408" w:rsidRPr="00706C8D" w:rsidRDefault="00F74408" w:rsidP="00D95CA1">
            <w:pPr>
              <w:pStyle w:val="Body"/>
              <w:rPr>
                <w:rFonts w:ascii="Arial" w:eastAsia="宋体" w:hAnsi="Arial" w:cs="Arial"/>
                <w:lang w:eastAsia="zh-CN"/>
              </w:rPr>
            </w:pPr>
          </w:p>
        </w:tc>
      </w:tr>
      <w:tr w:rsidR="00F74408" w:rsidRPr="00322E9D" w:rsidTr="00D95CA1">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F74408" w:rsidRPr="00706C8D" w:rsidRDefault="00F74408" w:rsidP="00D95CA1">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F5F79" w:rsidRPr="00706C8D" w:rsidRDefault="008F5F79" w:rsidP="008F5F79">
            <w:pPr>
              <w:pStyle w:val="Body"/>
              <w:rPr>
                <w:rFonts w:ascii="Arial" w:eastAsia="宋体" w:hAnsi="Arial" w:cs="Arial"/>
                <w:lang w:eastAsia="zh-CN"/>
              </w:rPr>
            </w:pPr>
          </w:p>
        </w:tc>
      </w:tr>
    </w:tbl>
    <w:p w:rsidR="00C777F0" w:rsidRPr="00747953" w:rsidRDefault="00C777F0" w:rsidP="00C777F0">
      <w:pPr>
        <w:pStyle w:val="Heading4"/>
        <w:ind w:firstLine="1121"/>
        <w:rPr>
          <w:rFonts w:ascii="Arial" w:hAnsi="Arial"/>
          <w:b w:val="0"/>
          <w:sz w:val="21"/>
          <w:szCs w:val="21"/>
        </w:rPr>
      </w:pPr>
      <w:r w:rsidRPr="00747953">
        <w:rPr>
          <w:rFonts w:ascii="Arial" w:hAnsi="Arial" w:hint="eastAsia"/>
          <w:b w:val="0"/>
          <w:sz w:val="21"/>
          <w:szCs w:val="21"/>
        </w:rPr>
        <w:t>ApplicationReporting_</w:t>
      </w:r>
      <w:r>
        <w:rPr>
          <w:rFonts w:ascii="Arial" w:hAnsi="Arial" w:hint="eastAsia"/>
          <w:b w:val="0"/>
          <w:sz w:val="21"/>
          <w:szCs w:val="21"/>
        </w:rPr>
        <w:t>Function_</w:t>
      </w:r>
      <w:r w:rsidR="004B1826">
        <w:rPr>
          <w:rFonts w:ascii="Arial" w:eastAsia="宋体" w:hAnsi="Arial" w:hint="eastAsia"/>
          <w:b w:val="0"/>
          <w:sz w:val="21"/>
          <w:szCs w:val="21"/>
          <w:lang w:eastAsia="zh-CN"/>
        </w:rPr>
        <w:t>55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777F0" w:rsidRPr="00322E9D" w:rsidTr="00FE251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777F0" w:rsidRPr="00D33061" w:rsidRDefault="00C777F0" w:rsidP="00FE251D">
            <w:pPr>
              <w:rPr>
                <w:rFonts w:ascii="Arial" w:hAnsi="Arial" w:cs="Arial"/>
                <w:color w:val="auto"/>
              </w:rPr>
            </w:pPr>
            <w:r w:rsidRPr="00D33061">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777F0" w:rsidRPr="00D33061" w:rsidRDefault="00C777F0" w:rsidP="00FE251D">
            <w:pPr>
              <w:pStyle w:val="Body"/>
              <w:rPr>
                <w:rFonts w:ascii="Arial" w:eastAsia="宋体" w:hAnsi="Arial" w:cs="Arial"/>
                <w:lang w:eastAsia="zh-CN"/>
              </w:rPr>
            </w:pPr>
            <w:r>
              <w:rPr>
                <w:rFonts w:ascii="Arial" w:eastAsia="宋体" w:hAnsi="Arial" w:cs="Arial"/>
                <w:lang w:eastAsia="zh-CN"/>
              </w:rPr>
              <w:t>ApplicationReporting_Function_</w:t>
            </w:r>
            <w:r w:rsidR="004B1826">
              <w:rPr>
                <w:rFonts w:ascii="Arial" w:eastAsia="宋体" w:hAnsi="Arial" w:cs="Arial" w:hint="eastAsia"/>
                <w:lang w:eastAsia="zh-CN"/>
              </w:rPr>
              <w:t>55</w:t>
            </w:r>
          </w:p>
        </w:tc>
      </w:tr>
      <w:tr w:rsidR="00C777F0" w:rsidRPr="00322E9D" w:rsidTr="00FE251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777F0" w:rsidRPr="00D33061" w:rsidRDefault="00C777F0" w:rsidP="00FE251D">
            <w:pPr>
              <w:rPr>
                <w:rFonts w:ascii="Arial" w:hAnsi="Arial" w:cs="Arial"/>
                <w:color w:val="auto"/>
              </w:rPr>
            </w:pPr>
            <w:r w:rsidRPr="00D33061">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777F0" w:rsidRPr="00D33061" w:rsidRDefault="00E87AFB" w:rsidP="00FE251D">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C777F0" w:rsidRPr="00D33061" w:rsidRDefault="00C777F0" w:rsidP="00FE251D">
            <w:pPr>
              <w:rPr>
                <w:rFonts w:ascii="Arial" w:hAnsi="Arial" w:cs="Arial"/>
                <w:color w:val="auto"/>
              </w:rPr>
            </w:pPr>
            <w:r w:rsidRPr="00D33061">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777F0" w:rsidRPr="00D33061" w:rsidRDefault="00C777F0" w:rsidP="00FE251D">
            <w:pPr>
              <w:pStyle w:val="Body"/>
              <w:rPr>
                <w:rFonts w:ascii="Arial" w:eastAsia="宋体" w:hAnsi="Arial" w:cs="Arial"/>
                <w:lang w:eastAsia="zh-CN"/>
              </w:rPr>
            </w:pPr>
            <w:r w:rsidRPr="00D33061">
              <w:rPr>
                <w:rFonts w:ascii="Arial" w:eastAsia="宋体" w:hAnsi="Arial" w:cs="Arial"/>
                <w:lang w:eastAsia="zh-CN"/>
              </w:rPr>
              <w:t>No</w:t>
            </w:r>
          </w:p>
        </w:tc>
      </w:tr>
      <w:tr w:rsidR="00C777F0" w:rsidRPr="00322E9D" w:rsidTr="00FE251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777F0" w:rsidRPr="00D33061" w:rsidRDefault="00C777F0" w:rsidP="00FE251D">
            <w:pPr>
              <w:rPr>
                <w:rFonts w:ascii="Arial" w:hAnsi="Arial" w:cs="Arial"/>
                <w:color w:val="auto"/>
              </w:rPr>
            </w:pPr>
            <w:r w:rsidRPr="00D33061">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777F0" w:rsidRPr="00D33061" w:rsidRDefault="00C777F0" w:rsidP="00FE251D">
            <w:pPr>
              <w:pStyle w:val="Body"/>
              <w:rPr>
                <w:rFonts w:ascii="Arial" w:eastAsia="宋体" w:hAnsi="Arial" w:cs="Arial"/>
                <w:lang w:eastAsia="zh-CN"/>
              </w:rPr>
            </w:pPr>
            <w:r w:rsidRPr="00D33061">
              <w:rPr>
                <w:rFonts w:ascii="Arial" w:eastAsia="宋体" w:hAnsi="Arial" w:cs="Arial"/>
                <w:lang w:eastAsia="zh-CN"/>
              </w:rPr>
              <w:t>Laptop1-----(wifi0/wifi1)AP(eth)_____(eth1)BR(eth0)_____Switch_____HM</w:t>
            </w:r>
          </w:p>
          <w:p w:rsidR="00C777F0" w:rsidRPr="00D33061" w:rsidRDefault="00C777F0" w:rsidP="00FE251D">
            <w:pPr>
              <w:pStyle w:val="Body"/>
              <w:rPr>
                <w:rFonts w:ascii="Arial" w:eastAsia="宋体" w:hAnsi="Arial" w:cs="Arial"/>
                <w:lang w:eastAsia="zh-CN"/>
              </w:rPr>
            </w:pPr>
            <w:r w:rsidRPr="00D33061">
              <w:rPr>
                <w:rFonts w:ascii="Arial" w:eastAsia="宋体" w:hAnsi="Arial" w:cs="Arial"/>
                <w:lang w:eastAsia="zh-CN"/>
              </w:rPr>
              <w:t xml:space="preserve">                                                                                                 |</w:t>
            </w:r>
          </w:p>
          <w:p w:rsidR="00C777F0" w:rsidRPr="00D33061" w:rsidRDefault="00C777F0" w:rsidP="00FE251D">
            <w:pPr>
              <w:pStyle w:val="Body"/>
              <w:rPr>
                <w:rFonts w:ascii="Arial" w:eastAsia="宋体" w:hAnsi="Arial" w:cs="Arial"/>
                <w:lang w:eastAsia="zh-CN"/>
              </w:rPr>
            </w:pPr>
            <w:r w:rsidRPr="00D33061">
              <w:rPr>
                <w:rFonts w:ascii="Arial" w:eastAsia="宋体" w:hAnsi="Arial" w:cs="Arial"/>
                <w:lang w:eastAsia="zh-CN"/>
              </w:rPr>
              <w:t xml:space="preserve">                                                                                                 |</w:t>
            </w:r>
          </w:p>
          <w:p w:rsidR="00C777F0" w:rsidRPr="00D33061" w:rsidRDefault="00C777F0" w:rsidP="00FE251D">
            <w:pPr>
              <w:pStyle w:val="Body"/>
              <w:rPr>
                <w:rFonts w:ascii="Arial" w:eastAsia="宋体" w:hAnsi="Arial" w:cs="Arial"/>
                <w:lang w:eastAsia="zh-CN"/>
              </w:rPr>
            </w:pPr>
            <w:r w:rsidRPr="00D33061">
              <w:rPr>
                <w:rFonts w:ascii="Arial" w:eastAsia="宋体" w:hAnsi="Arial" w:cs="Arial"/>
                <w:lang w:eastAsia="zh-CN"/>
              </w:rPr>
              <w:t xml:space="preserve">                                                                                            Internet</w:t>
            </w:r>
          </w:p>
        </w:tc>
      </w:tr>
      <w:tr w:rsidR="00C777F0" w:rsidRPr="00322E9D" w:rsidTr="00FE251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777F0" w:rsidRPr="00D33061" w:rsidRDefault="00C777F0" w:rsidP="00FE251D">
            <w:pPr>
              <w:rPr>
                <w:rFonts w:ascii="Arial" w:hAnsi="Arial" w:cs="Arial"/>
                <w:color w:val="auto"/>
              </w:rPr>
            </w:pPr>
            <w:r w:rsidRPr="00D33061">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777F0" w:rsidRPr="00D33061" w:rsidRDefault="00C777F0" w:rsidP="00FE251D">
            <w:pPr>
              <w:pStyle w:val="Body"/>
              <w:rPr>
                <w:rFonts w:ascii="Arial" w:eastAsia="宋体" w:hAnsi="Arial" w:cs="Arial"/>
                <w:lang w:eastAsia="zh-CN"/>
              </w:rPr>
            </w:pPr>
            <w:r>
              <w:rPr>
                <w:rFonts w:ascii="Arial" w:eastAsia="宋体" w:hAnsi="Arial" w:cs="Arial" w:hint="eastAsia"/>
                <w:lang w:eastAsia="zh-CN"/>
              </w:rPr>
              <w:t>Turn off specific application for reporting</w:t>
            </w:r>
          </w:p>
        </w:tc>
      </w:tr>
      <w:tr w:rsidR="00C777F0" w:rsidRPr="00322E9D" w:rsidTr="00FE251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777F0" w:rsidRPr="00D33061" w:rsidRDefault="00C777F0" w:rsidP="00FE251D">
            <w:pPr>
              <w:rPr>
                <w:rFonts w:ascii="Arial" w:eastAsia="宋体" w:hAnsi="Arial" w:cs="Arial"/>
                <w:color w:val="auto"/>
                <w:lang w:eastAsia="zh-CN"/>
              </w:rPr>
            </w:pPr>
            <w:r w:rsidRPr="00D33061">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777F0" w:rsidRPr="00F30A6D" w:rsidRDefault="00C777F0" w:rsidP="00FE251D">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C777F0" w:rsidRPr="00D33061" w:rsidRDefault="00C777F0" w:rsidP="00FE251D">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C777F0" w:rsidRPr="00322E9D" w:rsidTr="00FE251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777F0" w:rsidRPr="00D33061" w:rsidRDefault="00C777F0" w:rsidP="00FE251D">
            <w:pPr>
              <w:rPr>
                <w:rFonts w:ascii="Arial" w:hAnsi="Arial" w:cs="Arial"/>
                <w:color w:val="auto"/>
              </w:rPr>
            </w:pPr>
            <w:r w:rsidRPr="00D33061">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777F0" w:rsidRDefault="00C777F0" w:rsidP="00FE251D">
            <w:pPr>
              <w:pStyle w:val="Body"/>
              <w:rPr>
                <w:rFonts w:ascii="Arial" w:eastAsia="宋体" w:hAnsi="Arial" w:cs="Arial"/>
                <w:lang w:eastAsia="zh-CN"/>
              </w:rPr>
            </w:pPr>
            <w:r>
              <w:rPr>
                <w:rFonts w:ascii="Arial" w:eastAsia="宋体" w:hAnsi="Arial" w:cs="Arial" w:hint="eastAsia"/>
                <w:lang w:eastAsia="zh-CN"/>
              </w:rPr>
              <w:t xml:space="preserve">AP and BR </w:t>
            </w:r>
            <w:r>
              <w:rPr>
                <w:rFonts w:ascii="Arial" w:eastAsia="宋体" w:hAnsi="Arial" w:cs="Arial"/>
                <w:lang w:eastAsia="zh-CN"/>
              </w:rPr>
              <w:t>are managed by HM</w:t>
            </w:r>
            <w:r>
              <w:rPr>
                <w:rFonts w:ascii="Arial" w:eastAsia="宋体" w:hAnsi="Arial" w:cs="Arial" w:hint="eastAsia"/>
                <w:lang w:eastAsia="zh-CN"/>
              </w:rPr>
              <w:t>.</w:t>
            </w:r>
          </w:p>
          <w:p w:rsidR="00C777F0" w:rsidRPr="00F30A6D" w:rsidRDefault="00C777F0" w:rsidP="00FE251D">
            <w:pPr>
              <w:pStyle w:val="Body"/>
              <w:rPr>
                <w:rFonts w:ascii="Arial" w:eastAsia="宋体" w:hAnsi="Arial" w:cs="Arial"/>
                <w:lang w:eastAsia="zh-CN"/>
              </w:rPr>
            </w:pPr>
            <w:r>
              <w:rPr>
                <w:rFonts w:ascii="Arial" w:eastAsia="宋体" w:hAnsi="Arial" w:cs="Arial" w:hint="eastAsia"/>
                <w:lang w:eastAsia="zh-CN"/>
              </w:rPr>
              <w:t>Set BR eth1 mode as bridge-802.1q, and AP eth as backhaul.</w:t>
            </w:r>
          </w:p>
          <w:p w:rsidR="00C777F0" w:rsidRDefault="00C777F0" w:rsidP="00FE251D">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wifi interface.</w:t>
            </w:r>
          </w:p>
          <w:p w:rsidR="00C777F0" w:rsidRPr="00D33061" w:rsidRDefault="00C777F0" w:rsidP="00FE251D">
            <w:pPr>
              <w:pStyle w:val="Body"/>
              <w:rPr>
                <w:rFonts w:ascii="Arial" w:eastAsia="宋体" w:hAnsi="Arial" w:cs="Arial"/>
                <w:lang w:eastAsia="zh-CN"/>
              </w:rPr>
            </w:pPr>
            <w:r>
              <w:rPr>
                <w:rFonts w:ascii="Arial" w:eastAsia="宋体" w:hAnsi="Arial" w:cs="Arial" w:hint="eastAsia"/>
                <w:lang w:eastAsia="zh-CN"/>
              </w:rPr>
              <w:t>Laptop1 connects with SSID.</w:t>
            </w:r>
          </w:p>
        </w:tc>
      </w:tr>
      <w:tr w:rsidR="00C777F0" w:rsidRPr="00322E9D" w:rsidTr="00FE251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777F0" w:rsidRPr="00D33061" w:rsidRDefault="00C777F0" w:rsidP="00FE251D">
            <w:pPr>
              <w:rPr>
                <w:rFonts w:ascii="Arial" w:hAnsi="Arial" w:cs="Arial"/>
                <w:color w:val="auto"/>
              </w:rPr>
            </w:pPr>
            <w:r w:rsidRPr="00D33061">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777F0" w:rsidRDefault="00C777F0" w:rsidP="00EB7D7A">
            <w:pPr>
              <w:pStyle w:val="Body"/>
              <w:numPr>
                <w:ilvl w:val="2"/>
                <w:numId w:val="64"/>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 and BR.</w:t>
            </w:r>
          </w:p>
          <w:p w:rsidR="00C777F0" w:rsidRPr="00DC40C3" w:rsidRDefault="00C777F0" w:rsidP="00EB7D7A">
            <w:pPr>
              <w:pStyle w:val="Body"/>
              <w:numPr>
                <w:ilvl w:val="2"/>
                <w:numId w:val="64"/>
              </w:numPr>
              <w:ind w:left="268" w:hanging="268"/>
              <w:rPr>
                <w:rFonts w:ascii="Arial" w:eastAsia="宋体" w:hAnsi="Arial" w:cs="Arial"/>
                <w:strike/>
                <w:lang w:eastAsia="zh-CN"/>
              </w:rPr>
            </w:pPr>
            <w:r w:rsidRPr="00DC40C3">
              <w:rPr>
                <w:rFonts w:ascii="Arial" w:eastAsia="宋体" w:hAnsi="Arial" w:cs="Arial"/>
                <w:strike/>
                <w:lang w:eastAsia="zh-CN"/>
              </w:rPr>
              <w:t>Keep default settings</w:t>
            </w:r>
            <w:r w:rsidRPr="00DC40C3">
              <w:rPr>
                <w:rFonts w:ascii="Arial" w:eastAsia="宋体" w:hAnsi="Arial" w:cs="Arial" w:hint="eastAsia"/>
                <w:strike/>
                <w:lang w:eastAsia="zh-CN"/>
              </w:rPr>
              <w:t xml:space="preserve"> of application reporting for every individual interface at AP and BR</w:t>
            </w:r>
          </w:p>
          <w:p w:rsidR="00C777F0" w:rsidRPr="00FB4EFC" w:rsidRDefault="00C777F0" w:rsidP="00EB7D7A">
            <w:pPr>
              <w:pStyle w:val="Body"/>
              <w:numPr>
                <w:ilvl w:val="2"/>
                <w:numId w:val="64"/>
              </w:numPr>
              <w:ind w:left="268" w:hanging="268"/>
              <w:rPr>
                <w:rFonts w:ascii="Arial" w:eastAsia="宋体" w:hAnsi="Arial" w:cs="Arial"/>
                <w:lang w:eastAsia="zh-CN"/>
              </w:rPr>
            </w:pPr>
            <w:r>
              <w:rPr>
                <w:rFonts w:ascii="Arial" w:eastAsia="宋体" w:hAnsi="Arial" w:cs="Arial" w:hint="eastAsia"/>
                <w:lang w:eastAsia="zh-CN"/>
              </w:rPr>
              <w:t>D</w:t>
            </w:r>
            <w:r w:rsidRPr="00FB4EFC">
              <w:rPr>
                <w:rFonts w:ascii="Arial" w:eastAsia="宋体" w:hAnsi="Arial" w:cs="Arial"/>
                <w:lang w:eastAsia="zh-CN"/>
              </w:rPr>
              <w:t xml:space="preserve">isable </w:t>
            </w:r>
            <w:r>
              <w:rPr>
                <w:rFonts w:ascii="Arial" w:eastAsia="宋体" w:hAnsi="Arial" w:cs="Arial" w:hint="eastAsia"/>
                <w:lang w:eastAsia="zh-CN"/>
              </w:rPr>
              <w:t xml:space="preserve">application YouTube, </w:t>
            </w:r>
            <w:r w:rsidR="00CA6DBF">
              <w:rPr>
                <w:rFonts w:ascii="Arial" w:eastAsia="宋体" w:hAnsi="Arial" w:cs="Arial" w:hint="eastAsia"/>
                <w:lang w:eastAsia="zh-CN"/>
              </w:rPr>
              <w:t xml:space="preserve">Facebook, </w:t>
            </w:r>
            <w:r>
              <w:rPr>
                <w:rFonts w:ascii="Arial" w:eastAsia="宋体" w:hAnsi="Arial" w:cs="Arial" w:hint="eastAsia"/>
                <w:lang w:eastAsia="zh-CN"/>
              </w:rPr>
              <w:t>HTTP, TCP and IP for reporting with CSV format.</w:t>
            </w:r>
          </w:p>
          <w:p w:rsidR="00C777F0" w:rsidRDefault="00C777F0" w:rsidP="00EB7D7A">
            <w:pPr>
              <w:pStyle w:val="Body"/>
              <w:numPr>
                <w:ilvl w:val="2"/>
                <w:numId w:val="64"/>
              </w:numPr>
              <w:ind w:left="268" w:hanging="268"/>
              <w:rPr>
                <w:rFonts w:ascii="Arial" w:eastAsia="宋体" w:hAnsi="Arial" w:cs="Arial"/>
                <w:lang w:eastAsia="zh-CN"/>
              </w:rPr>
            </w:pPr>
            <w:r>
              <w:rPr>
                <w:rFonts w:ascii="Arial" w:eastAsia="宋体" w:hAnsi="Arial" w:cs="Arial" w:hint="eastAsia"/>
                <w:lang w:eastAsia="zh-CN"/>
              </w:rPr>
              <w:t xml:space="preserve">Launch YouTube and play veido, </w:t>
            </w:r>
            <w:r>
              <w:rPr>
                <w:rFonts w:ascii="Arial" w:eastAsia="宋体" w:hAnsi="Arial" w:cs="Arial"/>
                <w:lang w:eastAsia="zh-CN"/>
              </w:rPr>
              <w:t xml:space="preserve">check if </w:t>
            </w:r>
            <w:r>
              <w:rPr>
                <w:rFonts w:ascii="Arial" w:eastAsia="宋体" w:hAnsi="Arial" w:cs="Arial" w:hint="eastAsia"/>
                <w:lang w:eastAsia="zh-CN"/>
              </w:rPr>
              <w:t xml:space="preserve">AP and BR </w:t>
            </w:r>
            <w:r w:rsidRPr="00FB4EFC">
              <w:rPr>
                <w:rFonts w:ascii="Arial" w:eastAsia="宋体" w:hAnsi="Arial" w:cs="Arial"/>
                <w:lang w:eastAsia="zh-CN"/>
              </w:rPr>
              <w:t xml:space="preserve">can </w:t>
            </w:r>
            <w:r>
              <w:rPr>
                <w:rFonts w:ascii="Arial" w:eastAsia="宋体" w:hAnsi="Arial" w:cs="Arial" w:hint="eastAsia"/>
                <w:lang w:eastAsia="zh-CN"/>
              </w:rPr>
              <w:t xml:space="preserve">classify YouTube and report it to HM correctly. </w:t>
            </w:r>
            <w:r w:rsidRPr="00210EE9">
              <w:rPr>
                <w:rFonts w:ascii="Arial" w:eastAsia="宋体" w:hAnsi="Arial" w:cs="Arial" w:hint="eastAsia"/>
                <w:lang w:eastAsia="zh-CN"/>
              </w:rPr>
              <w:t xml:space="preserve"> </w:t>
            </w:r>
          </w:p>
          <w:p w:rsidR="00CA6DBF" w:rsidRPr="00210EE9" w:rsidRDefault="00CA6DBF" w:rsidP="00EB7D7A">
            <w:pPr>
              <w:pStyle w:val="Body"/>
              <w:numPr>
                <w:ilvl w:val="2"/>
                <w:numId w:val="64"/>
              </w:numPr>
              <w:ind w:left="268" w:hanging="268"/>
              <w:rPr>
                <w:rFonts w:ascii="Arial" w:eastAsia="宋体" w:hAnsi="Arial" w:cs="Arial"/>
                <w:lang w:eastAsia="zh-CN"/>
              </w:rPr>
            </w:pPr>
            <w:r>
              <w:rPr>
                <w:rFonts w:ascii="Arial" w:eastAsia="宋体" w:hAnsi="Arial" w:cs="Arial" w:hint="eastAsia"/>
                <w:lang w:eastAsia="zh-CN"/>
              </w:rPr>
              <w:t xml:space="preserve">Launch Facebook, check </w:t>
            </w:r>
            <w:r>
              <w:rPr>
                <w:rFonts w:ascii="Arial" w:eastAsia="宋体" w:hAnsi="Arial" w:cs="Arial"/>
                <w:lang w:eastAsia="zh-CN"/>
              </w:rPr>
              <w:t xml:space="preserve">if AP and BR can </w:t>
            </w:r>
            <w:r>
              <w:rPr>
                <w:rFonts w:ascii="Arial" w:eastAsia="宋体" w:hAnsi="Arial" w:cs="Arial" w:hint="eastAsia"/>
                <w:lang w:eastAsia="zh-CN"/>
              </w:rPr>
              <w:t>classify Facebook and report it to HM correctly.</w:t>
            </w:r>
          </w:p>
        </w:tc>
      </w:tr>
      <w:tr w:rsidR="00C777F0" w:rsidRPr="00322E9D" w:rsidTr="00FE251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777F0" w:rsidRPr="00D33061" w:rsidRDefault="00C777F0" w:rsidP="00FE251D">
            <w:pPr>
              <w:rPr>
                <w:rFonts w:ascii="Arial" w:hAnsi="Arial" w:cs="Arial"/>
                <w:color w:val="auto"/>
              </w:rPr>
            </w:pPr>
            <w:r w:rsidRPr="00D33061">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777F0" w:rsidRDefault="00C777F0" w:rsidP="00FE251D">
            <w:pPr>
              <w:pStyle w:val="Body"/>
              <w:rPr>
                <w:rFonts w:ascii="Arial" w:eastAsia="宋体" w:hAnsi="Arial" w:cs="Arial"/>
                <w:lang w:eastAsia="zh-CN"/>
              </w:rPr>
            </w:pPr>
            <w:r>
              <w:rPr>
                <w:rFonts w:ascii="Arial" w:eastAsia="宋体" w:hAnsi="Arial" w:cs="Arial" w:hint="eastAsia"/>
                <w:lang w:eastAsia="zh-CN"/>
              </w:rPr>
              <w:t>Step 4</w:t>
            </w:r>
            <w:r w:rsidRPr="00D33061">
              <w:rPr>
                <w:rFonts w:ascii="Arial" w:eastAsia="宋体" w:hAnsi="Arial" w:cs="Arial"/>
                <w:lang w:eastAsia="zh-CN"/>
              </w:rPr>
              <w:t>.</w:t>
            </w:r>
            <w:r>
              <w:rPr>
                <w:rFonts w:ascii="Arial" w:eastAsia="宋体" w:hAnsi="Arial" w:cs="Arial" w:hint="eastAsia"/>
                <w:lang w:eastAsia="zh-CN"/>
              </w:rPr>
              <w:t xml:space="preserve"> AP and BR </w:t>
            </w:r>
            <w:r w:rsidR="00CA6DBF">
              <w:rPr>
                <w:rFonts w:ascii="Arial" w:eastAsia="宋体" w:hAnsi="Arial" w:cs="Arial" w:hint="eastAsia"/>
                <w:lang w:eastAsia="zh-CN"/>
              </w:rPr>
              <w:t>do</w:t>
            </w:r>
            <w:r>
              <w:rPr>
                <w:rFonts w:ascii="Arial" w:eastAsia="宋体" w:hAnsi="Arial" w:cs="Arial" w:hint="eastAsia"/>
                <w:lang w:eastAsia="zh-CN"/>
              </w:rPr>
              <w:t xml:space="preserve"> NOT report application to HM.</w:t>
            </w:r>
          </w:p>
          <w:p w:rsidR="00CA6DBF" w:rsidRPr="00D33061" w:rsidRDefault="00CA6DBF" w:rsidP="00FE251D">
            <w:pPr>
              <w:pStyle w:val="Body"/>
              <w:rPr>
                <w:rFonts w:ascii="Arial" w:eastAsia="宋体" w:hAnsi="Arial" w:cs="Arial"/>
                <w:lang w:eastAsia="zh-CN"/>
              </w:rPr>
            </w:pPr>
            <w:r>
              <w:rPr>
                <w:rFonts w:ascii="Arial" w:eastAsia="宋体" w:hAnsi="Arial" w:cs="Arial" w:hint="eastAsia"/>
                <w:lang w:eastAsia="zh-CN"/>
              </w:rPr>
              <w:t>Step 5. AP and BR do NOT report application to HM.</w:t>
            </w:r>
          </w:p>
        </w:tc>
      </w:tr>
      <w:tr w:rsidR="00C777F0" w:rsidRPr="00322E9D" w:rsidTr="00FE251D">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777F0" w:rsidRPr="00D33061" w:rsidRDefault="00C777F0" w:rsidP="00FE251D">
            <w:pPr>
              <w:rPr>
                <w:rFonts w:ascii="Arial" w:eastAsia="宋体" w:hAnsi="Arial" w:cs="Arial"/>
                <w:color w:val="auto"/>
                <w:lang w:eastAsia="zh-CN"/>
              </w:rPr>
            </w:pPr>
            <w:r w:rsidRPr="00D33061">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777F0" w:rsidRPr="00D33061" w:rsidRDefault="00C777F0" w:rsidP="00FE251D">
            <w:pPr>
              <w:pStyle w:val="Body"/>
              <w:rPr>
                <w:rFonts w:ascii="Arial" w:eastAsia="宋体" w:hAnsi="Arial" w:cs="Arial"/>
                <w:lang w:eastAsia="zh-CN"/>
              </w:rPr>
            </w:pPr>
          </w:p>
        </w:tc>
      </w:tr>
      <w:tr w:rsidR="00C777F0" w:rsidRPr="00322E9D" w:rsidTr="00FE251D">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777F0" w:rsidRPr="00D33061" w:rsidRDefault="00C777F0" w:rsidP="00FE251D">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777F0" w:rsidRPr="00D33061" w:rsidRDefault="00C777F0" w:rsidP="00FE251D">
            <w:pPr>
              <w:pStyle w:val="Body"/>
              <w:rPr>
                <w:rFonts w:ascii="Arial" w:eastAsia="宋体" w:hAnsi="Arial" w:cs="Arial"/>
                <w:lang w:eastAsia="zh-CN"/>
              </w:rPr>
            </w:pPr>
          </w:p>
        </w:tc>
      </w:tr>
    </w:tbl>
    <w:p w:rsidR="0011578A" w:rsidRPr="0011578A" w:rsidRDefault="004C4593">
      <w:pPr>
        <w:pStyle w:val="Heading3"/>
        <w:rPr>
          <w:ins w:id="11" w:author="lxu" w:date="2013-07-02T10:29:00Z"/>
          <w:rFonts w:ascii="Arial" w:eastAsia="宋体" w:hAnsi="Arial"/>
          <w:b w:val="0"/>
          <w:sz w:val="24"/>
          <w:szCs w:val="24"/>
          <w:lang w:eastAsia="zh-CN"/>
          <w:rPrChange w:id="12" w:author="lxu" w:date="2013-07-02T10:30:00Z">
            <w:rPr>
              <w:ins w:id="13" w:author="lxu" w:date="2013-07-02T10:29:00Z"/>
              <w:rFonts w:ascii="Arial" w:eastAsiaTheme="minorEastAsia" w:hAnsi="Arial"/>
              <w:b w:val="0"/>
              <w:sz w:val="21"/>
              <w:szCs w:val="21"/>
              <w:lang w:eastAsia="zh-CN"/>
            </w:rPr>
          </w:rPrChange>
        </w:rPr>
        <w:pPrChange w:id="14" w:author="lxu" w:date="2013-07-02T10:30:00Z">
          <w:pPr>
            <w:pStyle w:val="Heading4"/>
            <w:ind w:firstLine="1121"/>
          </w:pPr>
        </w:pPrChange>
      </w:pPr>
      <w:ins w:id="15" w:author="lxu" w:date="2013-07-02T09:25:00Z">
        <w:r>
          <w:rPr>
            <w:rFonts w:ascii="Arial" w:eastAsia="宋体" w:hAnsi="Arial" w:hint="eastAsia"/>
            <w:b w:val="0"/>
            <w:sz w:val="24"/>
            <w:szCs w:val="24"/>
            <w:lang w:eastAsia="zh-CN"/>
          </w:rPr>
          <w:t>HiveOS application discovery</w:t>
        </w:r>
      </w:ins>
    </w:p>
    <w:p w:rsidR="001413F9" w:rsidRPr="005961B9" w:rsidRDefault="001413F9" w:rsidP="001413F9">
      <w:pPr>
        <w:pStyle w:val="Heading4"/>
        <w:ind w:firstLine="1121"/>
        <w:rPr>
          <w:ins w:id="16" w:author="lxu" w:date="2013-07-02T10:30:00Z"/>
          <w:rFonts w:ascii="Arial" w:hAnsi="Arial"/>
          <w:b w:val="0"/>
          <w:sz w:val="21"/>
          <w:szCs w:val="21"/>
        </w:rPr>
      </w:pPr>
      <w:ins w:id="17" w:author="lxu" w:date="2013-07-02T10:30:00Z">
        <w:r>
          <w:rPr>
            <w:rFonts w:ascii="Arial" w:hAnsi="Arial"/>
            <w:b w:val="0"/>
            <w:sz w:val="21"/>
            <w:szCs w:val="21"/>
          </w:rPr>
          <w:t>ApplicationReporting_Function_</w:t>
        </w:r>
        <w:r>
          <w:rPr>
            <w:rFonts w:ascii="Arial" w:eastAsia="宋体" w:hAnsi="Arial" w:hint="eastAsia"/>
            <w:b w:val="0"/>
            <w:sz w:val="21"/>
            <w:szCs w:val="21"/>
            <w:lang w:eastAsia="zh-CN"/>
          </w:rPr>
          <w:t>61</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413F9" w:rsidRPr="00322E9D" w:rsidTr="00F25EF5">
        <w:trPr>
          <w:trHeight w:val="321"/>
          <w:ins w:id="18" w:author="lxu" w:date="2013-07-02T10:30:00Z"/>
        </w:trPr>
        <w:tc>
          <w:tcPr>
            <w:tcW w:w="2284" w:type="dxa"/>
            <w:tcBorders>
              <w:top w:val="single" w:sz="4" w:space="0" w:color="auto"/>
              <w:left w:val="single" w:sz="4" w:space="0" w:color="auto"/>
              <w:bottom w:val="single" w:sz="4" w:space="0" w:color="auto"/>
              <w:right w:val="single" w:sz="4" w:space="0" w:color="auto"/>
            </w:tcBorders>
            <w:vAlign w:val="center"/>
          </w:tcPr>
          <w:p w:rsidR="001413F9" w:rsidRPr="00706C8D" w:rsidRDefault="001413F9" w:rsidP="00F25EF5">
            <w:pPr>
              <w:rPr>
                <w:ins w:id="19" w:author="lxu" w:date="2013-07-02T10:30:00Z"/>
                <w:rFonts w:ascii="Arial" w:hAnsi="Arial" w:cs="Arial"/>
                <w:color w:val="auto"/>
              </w:rPr>
            </w:pPr>
            <w:ins w:id="20" w:author="lxu" w:date="2013-07-02T10:30:00Z">
              <w:r w:rsidRPr="00706C8D">
                <w:rPr>
                  <w:rFonts w:ascii="Arial" w:hAnsi="Arial" w:cs="Arial"/>
                  <w:color w:val="auto"/>
                </w:rPr>
                <w:t>Case ID</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413F9" w:rsidRPr="00706C8D" w:rsidRDefault="001413F9" w:rsidP="00F25EF5">
            <w:pPr>
              <w:pStyle w:val="Body"/>
              <w:rPr>
                <w:ins w:id="21" w:author="lxu" w:date="2013-07-02T10:30:00Z"/>
                <w:rFonts w:ascii="Arial" w:eastAsia="宋体" w:hAnsi="Arial" w:cs="Arial"/>
                <w:lang w:eastAsia="zh-CN"/>
              </w:rPr>
            </w:pPr>
            <w:ins w:id="22" w:author="lxu" w:date="2013-07-02T10:30:00Z">
              <w:r>
                <w:rPr>
                  <w:rFonts w:ascii="Arial" w:eastAsia="宋体" w:hAnsi="Arial" w:cs="Arial"/>
                  <w:lang w:eastAsia="zh-CN"/>
                </w:rPr>
                <w:t>ApplicationReporting_Function_</w:t>
              </w:r>
              <w:r>
                <w:rPr>
                  <w:rFonts w:ascii="Arial" w:eastAsia="宋体" w:hAnsi="Arial" w:cs="Arial" w:hint="eastAsia"/>
                  <w:lang w:eastAsia="zh-CN"/>
                </w:rPr>
                <w:t>61</w:t>
              </w:r>
            </w:ins>
          </w:p>
        </w:tc>
      </w:tr>
      <w:tr w:rsidR="001413F9" w:rsidRPr="00322E9D" w:rsidTr="00F25EF5">
        <w:trPr>
          <w:trHeight w:val="321"/>
          <w:ins w:id="23" w:author="lxu" w:date="2013-07-02T10:30:00Z"/>
        </w:trPr>
        <w:tc>
          <w:tcPr>
            <w:tcW w:w="2284" w:type="dxa"/>
            <w:tcBorders>
              <w:top w:val="single" w:sz="4" w:space="0" w:color="auto"/>
              <w:left w:val="single" w:sz="4" w:space="0" w:color="auto"/>
              <w:bottom w:val="single" w:sz="4" w:space="0" w:color="auto"/>
              <w:right w:val="single" w:sz="4" w:space="0" w:color="auto"/>
            </w:tcBorders>
            <w:vAlign w:val="center"/>
          </w:tcPr>
          <w:p w:rsidR="001413F9" w:rsidRPr="00706C8D" w:rsidRDefault="001413F9" w:rsidP="00F25EF5">
            <w:pPr>
              <w:rPr>
                <w:ins w:id="24" w:author="lxu" w:date="2013-07-02T10:30:00Z"/>
                <w:rFonts w:ascii="Arial" w:hAnsi="Arial" w:cs="Arial"/>
                <w:color w:val="auto"/>
              </w:rPr>
            </w:pPr>
            <w:ins w:id="25" w:author="lxu" w:date="2013-07-02T10:30:00Z">
              <w:r w:rsidRPr="00706C8D">
                <w:rPr>
                  <w:rFonts w:ascii="Arial" w:hAnsi="Arial" w:cs="Arial"/>
                  <w:color w:val="auto"/>
                </w:rPr>
                <w:t>Priority</w:t>
              </w:r>
            </w:ins>
          </w:p>
        </w:tc>
        <w:tc>
          <w:tcPr>
            <w:tcW w:w="2739" w:type="dxa"/>
            <w:tcBorders>
              <w:top w:val="single" w:sz="4" w:space="0" w:color="auto"/>
              <w:left w:val="single" w:sz="4" w:space="0" w:color="auto"/>
              <w:bottom w:val="single" w:sz="4" w:space="0" w:color="auto"/>
              <w:right w:val="single" w:sz="4" w:space="0" w:color="auto"/>
            </w:tcBorders>
            <w:vAlign w:val="center"/>
          </w:tcPr>
          <w:p w:rsidR="001413F9" w:rsidRPr="00706C8D" w:rsidRDefault="00EC532F" w:rsidP="00F25EF5">
            <w:pPr>
              <w:pStyle w:val="Body"/>
              <w:rPr>
                <w:ins w:id="26" w:author="lxu" w:date="2013-07-02T10:30:00Z"/>
                <w:rFonts w:ascii="Arial" w:eastAsia="宋体" w:hAnsi="Arial" w:cs="Arial"/>
                <w:lang w:eastAsia="zh-CN"/>
              </w:rPr>
            </w:pPr>
            <w:ins w:id="27" w:author="lxu" w:date="2013-07-09T09:56:00Z">
              <w:r>
                <w:rPr>
                  <w:rFonts w:ascii="Arial" w:eastAsia="宋体" w:hAnsi="Arial" w:cs="Arial" w:hint="eastAsia"/>
                  <w:lang w:eastAsia="zh-CN"/>
                </w:rPr>
                <w:t>Low</w:t>
              </w:r>
            </w:ins>
          </w:p>
        </w:tc>
        <w:tc>
          <w:tcPr>
            <w:tcW w:w="2739" w:type="dxa"/>
            <w:tcBorders>
              <w:top w:val="single" w:sz="4" w:space="0" w:color="auto"/>
              <w:left w:val="single" w:sz="4" w:space="0" w:color="auto"/>
              <w:bottom w:val="single" w:sz="4" w:space="0" w:color="auto"/>
              <w:right w:val="single" w:sz="4" w:space="0" w:color="auto"/>
            </w:tcBorders>
            <w:vAlign w:val="center"/>
          </w:tcPr>
          <w:p w:rsidR="001413F9" w:rsidRPr="00706C8D" w:rsidRDefault="001413F9" w:rsidP="00F25EF5">
            <w:pPr>
              <w:rPr>
                <w:ins w:id="28" w:author="lxu" w:date="2013-07-02T10:30:00Z"/>
                <w:rFonts w:ascii="Arial" w:eastAsia="宋体" w:hAnsi="Arial" w:cs="Arial"/>
                <w:color w:val="auto"/>
                <w:lang w:eastAsia="zh-CN"/>
              </w:rPr>
            </w:pPr>
            <w:ins w:id="29" w:author="lxu" w:date="2013-07-02T10:30:00Z">
              <w:r w:rsidRPr="00706C8D">
                <w:rPr>
                  <w:rFonts w:ascii="Arial" w:eastAsia="宋体" w:hAnsi="Arial" w:cs="Arial"/>
                  <w:color w:val="auto"/>
                  <w:lang w:eastAsia="zh-CN"/>
                </w:rPr>
                <w:t>Automation Flag</w:t>
              </w:r>
            </w:ins>
          </w:p>
        </w:tc>
        <w:tc>
          <w:tcPr>
            <w:tcW w:w="2739" w:type="dxa"/>
            <w:tcBorders>
              <w:top w:val="single" w:sz="4" w:space="0" w:color="auto"/>
              <w:left w:val="single" w:sz="4" w:space="0" w:color="auto"/>
              <w:bottom w:val="single" w:sz="4" w:space="0" w:color="auto"/>
              <w:right w:val="single" w:sz="4" w:space="0" w:color="auto"/>
            </w:tcBorders>
            <w:vAlign w:val="center"/>
          </w:tcPr>
          <w:p w:rsidR="001413F9" w:rsidRPr="00706C8D" w:rsidRDefault="001413F9" w:rsidP="00F25EF5">
            <w:pPr>
              <w:pStyle w:val="Body"/>
              <w:rPr>
                <w:ins w:id="30" w:author="lxu" w:date="2013-07-02T10:30:00Z"/>
                <w:rFonts w:ascii="Arial" w:eastAsia="宋体" w:hAnsi="Arial" w:cs="Arial"/>
                <w:lang w:eastAsia="zh-CN"/>
              </w:rPr>
            </w:pPr>
            <w:ins w:id="31" w:author="lxu" w:date="2013-07-02T10:30:00Z">
              <w:r w:rsidRPr="00706C8D">
                <w:rPr>
                  <w:rFonts w:ascii="Arial" w:eastAsia="宋体" w:hAnsi="Arial" w:cs="Arial"/>
                  <w:lang w:eastAsia="zh-CN"/>
                </w:rPr>
                <w:t>No</w:t>
              </w:r>
            </w:ins>
          </w:p>
        </w:tc>
      </w:tr>
      <w:tr w:rsidR="001413F9" w:rsidRPr="00322E9D" w:rsidTr="00F25EF5">
        <w:trPr>
          <w:trHeight w:val="321"/>
          <w:ins w:id="32" w:author="lxu" w:date="2013-07-02T10:30:00Z"/>
        </w:trPr>
        <w:tc>
          <w:tcPr>
            <w:tcW w:w="2284" w:type="dxa"/>
            <w:tcBorders>
              <w:top w:val="single" w:sz="4" w:space="0" w:color="auto"/>
              <w:left w:val="single" w:sz="4" w:space="0" w:color="auto"/>
              <w:bottom w:val="single" w:sz="4" w:space="0" w:color="auto"/>
              <w:right w:val="single" w:sz="4" w:space="0" w:color="auto"/>
            </w:tcBorders>
            <w:vAlign w:val="center"/>
          </w:tcPr>
          <w:p w:rsidR="001413F9" w:rsidRPr="00706C8D" w:rsidRDefault="001413F9" w:rsidP="00F25EF5">
            <w:pPr>
              <w:rPr>
                <w:ins w:id="33" w:author="lxu" w:date="2013-07-02T10:30:00Z"/>
                <w:rFonts w:ascii="Arial" w:hAnsi="Arial" w:cs="Arial"/>
                <w:color w:val="auto"/>
              </w:rPr>
            </w:pPr>
            <w:ins w:id="34" w:author="lxu" w:date="2013-07-02T10:30:00Z">
              <w:r w:rsidRPr="00706C8D">
                <w:rPr>
                  <w:rFonts w:ascii="Arial" w:hAnsi="Arial" w:cs="Arial"/>
                  <w:color w:val="auto"/>
                </w:rPr>
                <w:t>Topology to use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413F9" w:rsidRDefault="001413F9" w:rsidP="00F25EF5">
            <w:pPr>
              <w:pStyle w:val="Body"/>
              <w:rPr>
                <w:ins w:id="35" w:author="lxu" w:date="2013-07-02T10:30:00Z"/>
                <w:rFonts w:ascii="Arial" w:eastAsia="宋体" w:hAnsi="Arial" w:cs="Arial"/>
                <w:lang w:eastAsia="zh-CN"/>
              </w:rPr>
            </w:pPr>
            <w:ins w:id="36" w:author="lxu" w:date="2013-07-02T10:30:00Z">
              <w:r>
                <w:rPr>
                  <w:rFonts w:ascii="Arial" w:eastAsia="宋体" w:hAnsi="Arial" w:cs="Arial" w:hint="eastAsia"/>
                  <w:lang w:eastAsia="zh-CN"/>
                </w:rPr>
                <w:t>For AP</w:t>
              </w:r>
            </w:ins>
          </w:p>
          <w:p w:rsidR="001413F9" w:rsidRPr="00706C8D" w:rsidRDefault="001413F9" w:rsidP="00F25EF5">
            <w:pPr>
              <w:pStyle w:val="Body"/>
              <w:rPr>
                <w:ins w:id="37" w:author="lxu" w:date="2013-07-02T10:30:00Z"/>
                <w:rFonts w:ascii="Arial" w:eastAsia="宋体" w:hAnsi="Arial" w:cs="Arial"/>
                <w:lang w:eastAsia="zh-CN"/>
              </w:rPr>
            </w:pPr>
            <w:ins w:id="38" w:author="lxu" w:date="2013-07-02T10:30:00Z">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ins>
          </w:p>
          <w:p w:rsidR="001413F9" w:rsidRPr="00706C8D" w:rsidRDefault="001413F9" w:rsidP="00F25EF5">
            <w:pPr>
              <w:pStyle w:val="Body"/>
              <w:rPr>
                <w:ins w:id="39" w:author="lxu" w:date="2013-07-02T10:30:00Z"/>
                <w:rFonts w:ascii="Arial" w:eastAsia="宋体" w:hAnsi="Arial" w:cs="Arial"/>
                <w:lang w:eastAsia="zh-CN"/>
              </w:rPr>
            </w:pPr>
            <w:ins w:id="40" w:author="lxu" w:date="2013-07-02T10:30:00Z">
              <w:r>
                <w:rPr>
                  <w:rFonts w:ascii="Arial" w:eastAsia="宋体" w:hAnsi="Arial" w:cs="Arial" w:hint="eastAsia"/>
                  <w:lang w:eastAsia="zh-CN"/>
                </w:rPr>
                <w:t xml:space="preserve">                                                                   </w:t>
              </w:r>
              <w:r w:rsidRPr="00706C8D">
                <w:rPr>
                  <w:rFonts w:ascii="Arial" w:eastAsia="宋体" w:hAnsi="Arial" w:cs="Arial"/>
                  <w:lang w:eastAsia="zh-CN"/>
                </w:rPr>
                <w:t>|</w:t>
              </w:r>
            </w:ins>
          </w:p>
          <w:p w:rsidR="001413F9" w:rsidRPr="00706C8D" w:rsidRDefault="001413F9" w:rsidP="00F25EF5">
            <w:pPr>
              <w:pStyle w:val="Body"/>
              <w:rPr>
                <w:ins w:id="41" w:author="lxu" w:date="2013-07-02T10:30:00Z"/>
                <w:rFonts w:ascii="Arial" w:eastAsia="宋体" w:hAnsi="Arial" w:cs="Arial"/>
                <w:lang w:eastAsia="zh-CN"/>
              </w:rPr>
            </w:pPr>
            <w:ins w:id="42" w:author="lxu" w:date="2013-07-02T10:30:00Z">
              <w:r>
                <w:rPr>
                  <w:rFonts w:ascii="Arial" w:eastAsia="宋体" w:hAnsi="Arial" w:cs="Arial" w:hint="eastAsia"/>
                  <w:lang w:eastAsia="zh-CN"/>
                </w:rPr>
                <w:t xml:space="preserve">                                                                   </w:t>
              </w:r>
              <w:r w:rsidRPr="00706C8D">
                <w:rPr>
                  <w:rFonts w:ascii="Arial" w:eastAsia="宋体" w:hAnsi="Arial" w:cs="Arial"/>
                  <w:lang w:eastAsia="zh-CN"/>
                </w:rPr>
                <w:t>|</w:t>
              </w:r>
            </w:ins>
          </w:p>
          <w:p w:rsidR="001413F9" w:rsidRDefault="001413F9" w:rsidP="00F25EF5">
            <w:pPr>
              <w:pStyle w:val="Body"/>
              <w:rPr>
                <w:ins w:id="43" w:author="lxu" w:date="2013-07-02T10:30:00Z"/>
                <w:rFonts w:ascii="Arial" w:eastAsia="宋体" w:hAnsi="Arial" w:cs="Arial"/>
                <w:lang w:eastAsia="zh-CN"/>
              </w:rPr>
            </w:pPr>
            <w:ins w:id="44" w:author="lxu" w:date="2013-07-02T10:30:00Z">
              <w:r>
                <w:rPr>
                  <w:rFonts w:ascii="Arial" w:eastAsia="宋体" w:hAnsi="Arial" w:cs="Arial" w:hint="eastAsia"/>
                  <w:lang w:eastAsia="zh-CN"/>
                </w:rPr>
                <w:t xml:space="preserve">                                                              </w:t>
              </w:r>
              <w:r w:rsidRPr="00706C8D">
                <w:rPr>
                  <w:rFonts w:ascii="Arial" w:eastAsia="宋体" w:hAnsi="Arial" w:cs="Arial"/>
                  <w:lang w:eastAsia="zh-CN"/>
                </w:rPr>
                <w:t>Internet</w:t>
              </w:r>
            </w:ins>
          </w:p>
          <w:p w:rsidR="001413F9" w:rsidRDefault="001413F9" w:rsidP="00F25EF5">
            <w:pPr>
              <w:pStyle w:val="Body"/>
              <w:rPr>
                <w:ins w:id="45" w:author="lxu" w:date="2013-07-02T10:30:00Z"/>
                <w:rFonts w:ascii="Arial" w:eastAsia="宋体" w:hAnsi="Arial" w:cs="Arial"/>
                <w:lang w:eastAsia="zh-CN"/>
              </w:rPr>
            </w:pPr>
            <w:ins w:id="46" w:author="lxu" w:date="2013-07-02T10:30:00Z">
              <w:r>
                <w:rPr>
                  <w:rFonts w:ascii="Arial" w:eastAsia="宋体" w:hAnsi="Arial" w:cs="Arial" w:hint="eastAsia"/>
                  <w:lang w:eastAsia="zh-CN"/>
                </w:rPr>
                <w:t>For BR</w:t>
              </w:r>
            </w:ins>
          </w:p>
          <w:p w:rsidR="001413F9" w:rsidRPr="00706C8D" w:rsidRDefault="001413F9" w:rsidP="00F25EF5">
            <w:pPr>
              <w:pStyle w:val="Body"/>
              <w:rPr>
                <w:ins w:id="47" w:author="lxu" w:date="2013-07-02T10:30:00Z"/>
                <w:rFonts w:ascii="Arial" w:eastAsia="宋体" w:hAnsi="Arial" w:cs="Arial"/>
                <w:lang w:eastAsia="zh-CN"/>
              </w:rPr>
            </w:pPr>
            <w:ins w:id="48" w:author="lxu" w:date="2013-07-02T10:30:00Z">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ins>
          </w:p>
          <w:p w:rsidR="001413F9" w:rsidRPr="00706C8D" w:rsidRDefault="001413F9" w:rsidP="00F25EF5">
            <w:pPr>
              <w:pStyle w:val="Body"/>
              <w:rPr>
                <w:ins w:id="49" w:author="lxu" w:date="2013-07-02T10:30:00Z"/>
                <w:rFonts w:ascii="Arial" w:eastAsia="宋体" w:hAnsi="Arial" w:cs="Arial"/>
                <w:lang w:eastAsia="zh-CN"/>
              </w:rPr>
            </w:pPr>
            <w:ins w:id="50" w:author="lxu" w:date="2013-07-02T10:30:00Z">
              <w:r>
                <w:rPr>
                  <w:rFonts w:ascii="Arial" w:eastAsia="宋体" w:hAnsi="Arial" w:cs="Arial" w:hint="eastAsia"/>
                  <w:lang w:eastAsia="zh-CN"/>
                </w:rPr>
                <w:t xml:space="preserve">                                                               </w:t>
              </w:r>
              <w:r w:rsidRPr="00706C8D">
                <w:rPr>
                  <w:rFonts w:ascii="Arial" w:eastAsia="宋体" w:hAnsi="Arial" w:cs="Arial"/>
                  <w:lang w:eastAsia="zh-CN"/>
                </w:rPr>
                <w:t>|</w:t>
              </w:r>
            </w:ins>
          </w:p>
          <w:p w:rsidR="001413F9" w:rsidRPr="00706C8D" w:rsidRDefault="001413F9" w:rsidP="00F25EF5">
            <w:pPr>
              <w:pStyle w:val="Body"/>
              <w:rPr>
                <w:ins w:id="51" w:author="lxu" w:date="2013-07-02T10:30:00Z"/>
                <w:rFonts w:ascii="Arial" w:eastAsia="宋体" w:hAnsi="Arial" w:cs="Arial"/>
                <w:lang w:eastAsia="zh-CN"/>
              </w:rPr>
            </w:pPr>
            <w:ins w:id="52" w:author="lxu" w:date="2013-07-02T10:30:00Z">
              <w:r>
                <w:rPr>
                  <w:rFonts w:ascii="Arial" w:eastAsia="宋体" w:hAnsi="Arial" w:cs="Arial" w:hint="eastAsia"/>
                  <w:lang w:eastAsia="zh-CN"/>
                </w:rPr>
                <w:lastRenderedPageBreak/>
                <w:t xml:space="preserve">                                                               </w:t>
              </w:r>
              <w:r w:rsidRPr="00706C8D">
                <w:rPr>
                  <w:rFonts w:ascii="Arial" w:eastAsia="宋体" w:hAnsi="Arial" w:cs="Arial"/>
                  <w:lang w:eastAsia="zh-CN"/>
                </w:rPr>
                <w:t>|</w:t>
              </w:r>
            </w:ins>
          </w:p>
          <w:p w:rsidR="001413F9" w:rsidRDefault="001413F9" w:rsidP="00F25EF5">
            <w:pPr>
              <w:pStyle w:val="Body"/>
              <w:rPr>
                <w:ins w:id="53" w:author="lxu" w:date="2013-07-02T10:30:00Z"/>
                <w:rFonts w:ascii="Arial" w:eastAsia="宋体" w:hAnsi="Arial" w:cs="Arial"/>
                <w:lang w:eastAsia="zh-CN"/>
              </w:rPr>
            </w:pPr>
            <w:ins w:id="54" w:author="lxu" w:date="2013-07-02T10:30:00Z">
              <w:r>
                <w:rPr>
                  <w:rFonts w:ascii="Arial" w:eastAsia="宋体" w:hAnsi="Arial" w:cs="Arial" w:hint="eastAsia"/>
                  <w:lang w:eastAsia="zh-CN"/>
                </w:rPr>
                <w:t xml:space="preserve">                                                          </w:t>
              </w:r>
              <w:r w:rsidRPr="00706C8D">
                <w:rPr>
                  <w:rFonts w:ascii="Arial" w:eastAsia="宋体" w:hAnsi="Arial" w:cs="Arial"/>
                  <w:lang w:eastAsia="zh-CN"/>
                </w:rPr>
                <w:t>Internet</w:t>
              </w:r>
            </w:ins>
          </w:p>
          <w:p w:rsidR="001413F9" w:rsidRDefault="001413F9" w:rsidP="00F25EF5">
            <w:pPr>
              <w:pStyle w:val="Body"/>
              <w:rPr>
                <w:ins w:id="55" w:author="lxu" w:date="2013-07-02T10:30:00Z"/>
                <w:rFonts w:ascii="Arial" w:eastAsia="宋体" w:hAnsi="Arial" w:cs="Arial"/>
                <w:lang w:eastAsia="zh-CN"/>
              </w:rPr>
            </w:pPr>
          </w:p>
          <w:p w:rsidR="001413F9" w:rsidRPr="00706C8D" w:rsidRDefault="001413F9" w:rsidP="00F25EF5">
            <w:pPr>
              <w:pStyle w:val="Body"/>
              <w:rPr>
                <w:ins w:id="56" w:author="lxu" w:date="2013-07-02T10:30:00Z"/>
                <w:rFonts w:ascii="Arial" w:eastAsia="宋体" w:hAnsi="Arial" w:cs="Arial"/>
                <w:lang w:eastAsia="zh-CN"/>
              </w:rPr>
            </w:pPr>
            <w:ins w:id="57" w:author="lxu" w:date="2013-07-02T10:30:00Z">
              <w:r>
                <w:rPr>
                  <w:rFonts w:ascii="Arial" w:eastAsia="宋体" w:hAnsi="Arial" w:cs="Arial" w:hint="eastAsia"/>
                  <w:lang w:eastAsia="zh-CN"/>
                </w:rPr>
                <w:t>Or we can meger AP and BR into same one topology.</w:t>
              </w:r>
            </w:ins>
          </w:p>
        </w:tc>
      </w:tr>
      <w:tr w:rsidR="001413F9" w:rsidRPr="00322E9D" w:rsidTr="00F25EF5">
        <w:trPr>
          <w:trHeight w:val="315"/>
          <w:ins w:id="58" w:author="lxu" w:date="2013-07-02T10:30:00Z"/>
        </w:trPr>
        <w:tc>
          <w:tcPr>
            <w:tcW w:w="2284" w:type="dxa"/>
            <w:tcBorders>
              <w:top w:val="single" w:sz="4" w:space="0" w:color="auto"/>
              <w:left w:val="single" w:sz="4" w:space="0" w:color="auto"/>
              <w:bottom w:val="single" w:sz="4" w:space="0" w:color="auto"/>
              <w:right w:val="single" w:sz="4" w:space="0" w:color="auto"/>
            </w:tcBorders>
            <w:vAlign w:val="center"/>
          </w:tcPr>
          <w:p w:rsidR="001413F9" w:rsidRPr="00706C8D" w:rsidRDefault="001413F9" w:rsidP="00F25EF5">
            <w:pPr>
              <w:rPr>
                <w:ins w:id="59" w:author="lxu" w:date="2013-07-02T10:30:00Z"/>
                <w:rFonts w:ascii="Arial" w:hAnsi="Arial" w:cs="Arial"/>
                <w:color w:val="auto"/>
              </w:rPr>
            </w:pPr>
            <w:ins w:id="60" w:author="lxu" w:date="2013-07-02T10:30:00Z">
              <w:r w:rsidRPr="00706C8D">
                <w:rPr>
                  <w:rFonts w:ascii="Arial" w:hAnsi="Arial" w:cs="Arial"/>
                  <w:color w:val="auto"/>
                </w:rPr>
                <w:lastRenderedPageBreak/>
                <w:t>Description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413F9" w:rsidRPr="00706C8D" w:rsidRDefault="001413F9" w:rsidP="00F25EF5">
            <w:pPr>
              <w:pStyle w:val="Body"/>
              <w:rPr>
                <w:ins w:id="61" w:author="lxu" w:date="2013-07-02T10:30:00Z"/>
                <w:rFonts w:ascii="Arial" w:eastAsia="宋体" w:hAnsi="Arial" w:cs="Arial"/>
                <w:lang w:eastAsia="zh-CN"/>
              </w:rPr>
            </w:pPr>
            <w:ins w:id="62" w:author="lxu" w:date="2013-07-02T10:30:00Z">
              <w:r>
                <w:rPr>
                  <w:rFonts w:ascii="Arial" w:eastAsia="宋体" w:hAnsi="Arial" w:cs="Arial" w:hint="eastAsia"/>
                  <w:lang w:eastAsia="zh-CN"/>
                </w:rPr>
                <w:t xml:space="preserve">Verify HiveOS reports original </w:t>
              </w:r>
            </w:ins>
            <w:ins w:id="63" w:author="lxu" w:date="2013-07-02T10:31:00Z">
              <w:r>
                <w:rPr>
                  <w:rFonts w:ascii="Arial" w:eastAsia="宋体" w:hAnsi="Arial" w:cs="Arial" w:hint="eastAsia"/>
                  <w:lang w:eastAsia="zh-CN"/>
                </w:rPr>
                <w:t>minute</w:t>
              </w:r>
            </w:ins>
            <w:ins w:id="64" w:author="lxu" w:date="2013-07-02T10:30:00Z">
              <w:r>
                <w:rPr>
                  <w:rFonts w:ascii="Arial" w:eastAsia="宋体" w:hAnsi="Arial" w:cs="Arial" w:hint="eastAsia"/>
                  <w:lang w:eastAsia="zh-CN"/>
                </w:rPr>
                <w:t>ly application data</w:t>
              </w:r>
            </w:ins>
            <w:ins w:id="65" w:author="lxu" w:date="2013-07-02T10:31:00Z">
              <w:r>
                <w:rPr>
                  <w:rFonts w:ascii="Arial" w:eastAsia="宋体" w:hAnsi="Arial" w:cs="Arial" w:hint="eastAsia"/>
                  <w:lang w:eastAsia="zh-CN"/>
                </w:rPr>
                <w:t xml:space="preserve"> correctly</w:t>
              </w:r>
            </w:ins>
            <w:ins w:id="66" w:author="lxu" w:date="2013-07-02T10:30:00Z">
              <w:r>
                <w:rPr>
                  <w:rFonts w:ascii="Arial" w:eastAsia="宋体" w:hAnsi="Arial" w:cs="Arial" w:hint="eastAsia"/>
                  <w:lang w:eastAsia="zh-CN"/>
                </w:rPr>
                <w:t>.</w:t>
              </w:r>
            </w:ins>
          </w:p>
        </w:tc>
      </w:tr>
      <w:tr w:rsidR="001413F9" w:rsidRPr="00322E9D" w:rsidTr="00F25EF5">
        <w:trPr>
          <w:trHeight w:val="345"/>
          <w:ins w:id="67" w:author="lxu" w:date="2013-07-02T10:30:00Z"/>
        </w:trPr>
        <w:tc>
          <w:tcPr>
            <w:tcW w:w="2284" w:type="dxa"/>
            <w:tcBorders>
              <w:top w:val="single" w:sz="4" w:space="0" w:color="auto"/>
              <w:left w:val="single" w:sz="4" w:space="0" w:color="auto"/>
              <w:bottom w:val="single" w:sz="4" w:space="0" w:color="auto"/>
              <w:right w:val="single" w:sz="4" w:space="0" w:color="auto"/>
            </w:tcBorders>
            <w:vAlign w:val="center"/>
          </w:tcPr>
          <w:p w:rsidR="001413F9" w:rsidRPr="00706C8D" w:rsidRDefault="001413F9" w:rsidP="00F25EF5">
            <w:pPr>
              <w:rPr>
                <w:ins w:id="68" w:author="lxu" w:date="2013-07-02T10:30:00Z"/>
                <w:rFonts w:ascii="Arial" w:eastAsia="宋体" w:hAnsi="Arial" w:cs="Arial"/>
                <w:color w:val="auto"/>
                <w:lang w:eastAsia="zh-CN"/>
              </w:rPr>
            </w:pPr>
            <w:ins w:id="69" w:author="lxu" w:date="2013-07-02T10:30:00Z">
              <w:r w:rsidRPr="00706C8D">
                <w:rPr>
                  <w:rFonts w:ascii="Arial" w:eastAsia="宋体" w:hAnsi="Arial" w:cs="Arial"/>
                  <w:color w:val="auto"/>
                  <w:lang w:eastAsia="zh-CN"/>
                </w:rPr>
                <w:t>PlatformDependence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413F9" w:rsidRPr="00F30A6D" w:rsidRDefault="001413F9" w:rsidP="00F25EF5">
            <w:pPr>
              <w:pStyle w:val="Body"/>
              <w:rPr>
                <w:ins w:id="70" w:author="lxu" w:date="2013-07-02T10:30:00Z"/>
                <w:rFonts w:ascii="Arial" w:eastAsia="宋体" w:hAnsi="Arial" w:cs="Arial"/>
                <w:lang w:eastAsia="zh-CN"/>
              </w:rPr>
            </w:pPr>
            <w:ins w:id="71" w:author="lxu" w:date="2013-07-02T10:30:00Z">
              <w:r w:rsidRPr="00F30A6D">
                <w:rPr>
                  <w:rFonts w:ascii="Arial" w:eastAsia="宋体" w:hAnsi="Arial" w:cs="Arial"/>
                  <w:lang w:eastAsia="zh-CN"/>
                </w:rPr>
                <w:t>AP: AP110,AP120,AP121,AP141,AP170,</w:t>
              </w:r>
              <w:r>
                <w:rPr>
                  <w:rFonts w:ascii="Arial" w:eastAsia="宋体" w:hAnsi="Arial" w:cs="Arial"/>
                  <w:lang w:eastAsia="zh-CN"/>
                </w:rPr>
                <w:t>AP320,AP340,AP330,AP350,</w:t>
              </w:r>
            </w:ins>
          </w:p>
          <w:p w:rsidR="001413F9" w:rsidRDefault="001413F9" w:rsidP="00F25EF5">
            <w:pPr>
              <w:pStyle w:val="Body"/>
              <w:rPr>
                <w:ins w:id="72" w:author="lxu" w:date="2013-07-02T10:30:00Z"/>
                <w:rFonts w:ascii="Arial" w:eastAsia="宋体" w:hAnsi="Arial" w:cs="Arial"/>
                <w:lang w:eastAsia="zh-CN"/>
              </w:rPr>
            </w:pPr>
            <w:ins w:id="73" w:author="lxu" w:date="2013-07-02T10:30:00Z">
              <w:r w:rsidRPr="00F30A6D">
                <w:rPr>
                  <w:rFonts w:ascii="Arial" w:eastAsia="宋体" w:hAnsi="Arial" w:cs="Arial"/>
                  <w:lang w:eastAsia="zh-CN"/>
                </w:rPr>
                <w:t>BR: BR200,BR200-WP,BRAP330,BRAP350,</w:t>
              </w:r>
            </w:ins>
          </w:p>
          <w:p w:rsidR="001413F9" w:rsidRPr="00706C8D" w:rsidRDefault="001413F9" w:rsidP="00F25EF5">
            <w:pPr>
              <w:pStyle w:val="Body"/>
              <w:rPr>
                <w:ins w:id="74" w:author="lxu" w:date="2013-07-02T10:30:00Z"/>
                <w:rFonts w:ascii="Arial" w:eastAsia="宋体" w:hAnsi="Arial" w:cs="Arial"/>
                <w:lang w:eastAsia="zh-CN"/>
              </w:rPr>
            </w:pPr>
            <w:ins w:id="75" w:author="lxu" w:date="2013-07-02T10:30:00Z">
              <w:r>
                <w:rPr>
                  <w:rFonts w:ascii="Arial" w:eastAsia="宋体" w:hAnsi="Arial" w:cs="Arial" w:hint="eastAsia"/>
                  <w:lang w:eastAsia="zh-CN"/>
                </w:rPr>
                <w:t>Note: when draft this test case, HiveOS Millau 6.0r2c AP370/390 does not support application discovery. And HiveOS Geneva release is not related with AP370/390. As per plan, AP370/390 will support it by 2013 fall.</w:t>
              </w:r>
            </w:ins>
          </w:p>
        </w:tc>
      </w:tr>
      <w:tr w:rsidR="001413F9" w:rsidRPr="00322E9D" w:rsidTr="00F25EF5">
        <w:trPr>
          <w:trHeight w:val="321"/>
          <w:ins w:id="76" w:author="lxu" w:date="2013-07-02T10:30:00Z"/>
        </w:trPr>
        <w:tc>
          <w:tcPr>
            <w:tcW w:w="2284" w:type="dxa"/>
            <w:tcBorders>
              <w:top w:val="single" w:sz="4" w:space="0" w:color="auto"/>
              <w:left w:val="single" w:sz="4" w:space="0" w:color="auto"/>
              <w:bottom w:val="single" w:sz="4" w:space="0" w:color="auto"/>
              <w:right w:val="single" w:sz="4" w:space="0" w:color="auto"/>
            </w:tcBorders>
            <w:vAlign w:val="center"/>
          </w:tcPr>
          <w:p w:rsidR="001413F9" w:rsidRPr="00706C8D" w:rsidRDefault="001413F9" w:rsidP="00F25EF5">
            <w:pPr>
              <w:rPr>
                <w:ins w:id="77" w:author="lxu" w:date="2013-07-02T10:30:00Z"/>
                <w:rFonts w:ascii="Arial" w:hAnsi="Arial" w:cs="Arial"/>
                <w:color w:val="auto"/>
              </w:rPr>
            </w:pPr>
            <w:ins w:id="78" w:author="lxu" w:date="2013-07-02T10:30:00Z">
              <w:r w:rsidRPr="00706C8D">
                <w:rPr>
                  <w:rFonts w:ascii="Arial" w:hAnsi="Arial" w:cs="Arial"/>
                  <w:color w:val="auto"/>
                </w:rPr>
                <w:t>Pre-condition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413F9" w:rsidRDefault="001413F9" w:rsidP="00F25EF5">
            <w:pPr>
              <w:pStyle w:val="Body"/>
              <w:rPr>
                <w:ins w:id="79" w:author="lxu" w:date="2013-07-02T10:30:00Z"/>
                <w:rFonts w:ascii="Arial" w:eastAsia="宋体" w:hAnsi="Arial" w:cs="Arial"/>
                <w:lang w:eastAsia="zh-CN"/>
              </w:rPr>
            </w:pPr>
            <w:ins w:id="80" w:author="lxu" w:date="2013-07-02T10:30:00Z">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ins>
          </w:p>
          <w:p w:rsidR="001413F9" w:rsidRPr="00F30A6D" w:rsidRDefault="001413F9" w:rsidP="00F25EF5">
            <w:pPr>
              <w:pStyle w:val="Body"/>
              <w:rPr>
                <w:ins w:id="81" w:author="lxu" w:date="2013-07-02T10:30:00Z"/>
                <w:rFonts w:ascii="Arial" w:eastAsia="宋体" w:hAnsi="Arial" w:cs="Arial"/>
                <w:lang w:eastAsia="zh-CN"/>
              </w:rPr>
            </w:pPr>
            <w:ins w:id="82" w:author="lxu" w:date="2013-07-02T10:30:00Z">
              <w:r>
                <w:rPr>
                  <w:rFonts w:ascii="Arial" w:eastAsia="宋体" w:hAnsi="Arial" w:cs="Arial" w:hint="eastAsia"/>
                  <w:lang w:eastAsia="zh-CN"/>
                </w:rPr>
                <w:t>Set BR eth1 mode as bridge-802.1q, AP eth as backhaul.</w:t>
              </w:r>
            </w:ins>
          </w:p>
          <w:p w:rsidR="001413F9" w:rsidRDefault="001413F9" w:rsidP="00F25EF5">
            <w:pPr>
              <w:pStyle w:val="Body"/>
              <w:rPr>
                <w:ins w:id="83" w:author="lxu" w:date="2013-07-02T10:30:00Z"/>
                <w:rFonts w:ascii="Arial" w:eastAsia="宋体" w:hAnsi="Arial" w:cs="Arial"/>
                <w:lang w:eastAsia="zh-CN"/>
              </w:rPr>
            </w:pPr>
            <w:ins w:id="84" w:author="lxu" w:date="2013-07-02T10:30:00Z">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ins>
          </w:p>
          <w:p w:rsidR="001413F9" w:rsidRPr="00525079" w:rsidRDefault="001413F9" w:rsidP="00F25EF5">
            <w:pPr>
              <w:pStyle w:val="Body"/>
              <w:rPr>
                <w:ins w:id="85" w:author="lxu" w:date="2013-07-02T10:30:00Z"/>
                <w:rFonts w:ascii="Arial" w:eastAsia="宋体" w:hAnsi="Arial" w:cs="Arial"/>
                <w:lang w:eastAsia="zh-CN"/>
              </w:rPr>
            </w:pPr>
            <w:ins w:id="86" w:author="lxu" w:date="2013-07-02T10:30:00Z">
              <w:r>
                <w:rPr>
                  <w:rFonts w:ascii="Arial" w:eastAsia="宋体" w:hAnsi="Arial" w:cs="Arial" w:hint="eastAsia"/>
                  <w:lang w:eastAsia="zh-CN"/>
                </w:rPr>
                <w:t>Laptop1 connects with SSID, or with BR.</w:t>
              </w:r>
            </w:ins>
          </w:p>
        </w:tc>
      </w:tr>
      <w:tr w:rsidR="001413F9" w:rsidRPr="00322E9D" w:rsidTr="00F25EF5">
        <w:trPr>
          <w:trHeight w:val="321"/>
          <w:ins w:id="87" w:author="lxu" w:date="2013-07-02T10:30:00Z"/>
        </w:trPr>
        <w:tc>
          <w:tcPr>
            <w:tcW w:w="2284" w:type="dxa"/>
            <w:tcBorders>
              <w:top w:val="single" w:sz="4" w:space="0" w:color="auto"/>
              <w:left w:val="single" w:sz="4" w:space="0" w:color="auto"/>
              <w:bottom w:val="single" w:sz="4" w:space="0" w:color="auto"/>
              <w:right w:val="single" w:sz="4" w:space="0" w:color="auto"/>
            </w:tcBorders>
            <w:vAlign w:val="center"/>
          </w:tcPr>
          <w:p w:rsidR="001413F9" w:rsidRPr="00706C8D" w:rsidRDefault="001413F9" w:rsidP="00F25EF5">
            <w:pPr>
              <w:rPr>
                <w:ins w:id="88" w:author="lxu" w:date="2013-07-02T10:30:00Z"/>
                <w:rFonts w:ascii="Arial" w:hAnsi="Arial" w:cs="Arial"/>
                <w:color w:val="auto"/>
              </w:rPr>
            </w:pPr>
            <w:ins w:id="89" w:author="lxu" w:date="2013-07-02T10:30:00Z">
              <w:r w:rsidRPr="00706C8D">
                <w:rPr>
                  <w:rFonts w:ascii="Arial" w:hAnsi="Arial" w:cs="Arial"/>
                  <w:color w:val="auto"/>
                </w:rPr>
                <w:t>Test procedure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413F9" w:rsidRDefault="001413F9" w:rsidP="00F25EF5">
            <w:pPr>
              <w:pStyle w:val="Body"/>
              <w:numPr>
                <w:ilvl w:val="2"/>
                <w:numId w:val="121"/>
              </w:numPr>
              <w:ind w:left="268" w:hanging="268"/>
              <w:rPr>
                <w:ins w:id="90" w:author="lxu" w:date="2013-07-02T10:30:00Z"/>
                <w:rFonts w:ascii="Arial" w:eastAsia="宋体" w:hAnsi="Arial" w:cs="Arial"/>
                <w:lang w:eastAsia="zh-CN"/>
              </w:rPr>
            </w:pPr>
            <w:ins w:id="91" w:author="lxu" w:date="2013-07-02T10:30:00Z">
              <w:r>
                <w:rPr>
                  <w:rFonts w:ascii="Arial" w:eastAsia="宋体" w:hAnsi="Arial" w:cs="Arial" w:hint="eastAsia"/>
                  <w:lang w:eastAsia="zh-CN"/>
                </w:rPr>
                <w:t xml:space="preserve">Enable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ins>
          </w:p>
          <w:p w:rsidR="001413F9" w:rsidRPr="00CE4022" w:rsidRDefault="0006721B" w:rsidP="00CE4022">
            <w:pPr>
              <w:pStyle w:val="Body"/>
              <w:numPr>
                <w:ilvl w:val="2"/>
                <w:numId w:val="121"/>
              </w:numPr>
              <w:ind w:left="268" w:hanging="268"/>
              <w:rPr>
                <w:ins w:id="92" w:author="lxu" w:date="2013-07-02T10:30:00Z"/>
                <w:rFonts w:ascii="Arial" w:eastAsia="宋体" w:hAnsi="Arial" w:cs="Arial"/>
                <w:lang w:eastAsia="zh-CN"/>
              </w:rPr>
            </w:pPr>
            <w:ins w:id="93" w:author="lxu" w:date="2013-07-02T10:30:00Z">
              <w:r>
                <w:rPr>
                  <w:rFonts w:ascii="Arial" w:eastAsia="宋体" w:hAnsi="Arial" w:cs="Arial" w:hint="eastAsia"/>
                  <w:lang w:eastAsia="zh-CN"/>
                </w:rPr>
                <w:t>Enable HiveOS original minutely application report</w:t>
              </w:r>
            </w:ins>
            <w:ins w:id="94" w:author="lxu" w:date="2013-07-02T10:36:00Z">
              <w:r w:rsidR="00CE4022">
                <w:rPr>
                  <w:rFonts w:ascii="Arial" w:eastAsia="宋体" w:hAnsi="Arial" w:cs="Arial" w:hint="eastAsia"/>
                  <w:lang w:eastAsia="zh-CN"/>
                </w:rPr>
                <w:t>.</w:t>
              </w:r>
            </w:ins>
          </w:p>
          <w:p w:rsidR="00CE4022" w:rsidRDefault="00CE4022" w:rsidP="00CE4022">
            <w:pPr>
              <w:pStyle w:val="Body"/>
              <w:numPr>
                <w:ilvl w:val="2"/>
                <w:numId w:val="121"/>
              </w:numPr>
              <w:ind w:left="268" w:hanging="268"/>
              <w:rPr>
                <w:ins w:id="95" w:author="lxu" w:date="2013-07-02T10:38:00Z"/>
                <w:rFonts w:ascii="Arial" w:eastAsia="宋体" w:hAnsi="Arial" w:cs="Arial"/>
                <w:lang w:eastAsia="zh-CN"/>
              </w:rPr>
            </w:pPr>
            <w:ins w:id="96" w:author="lxu" w:date="2013-07-02T10:36:00Z">
              <w:r>
                <w:rPr>
                  <w:rFonts w:ascii="Arial" w:eastAsia="宋体" w:hAnsi="Arial" w:cs="Arial" w:hint="eastAsia"/>
                  <w:lang w:eastAsia="zh-CN"/>
                </w:rPr>
                <w:t>Capture live traffic at Laptop1.</w:t>
              </w:r>
            </w:ins>
          </w:p>
          <w:p w:rsidR="001413F9" w:rsidRPr="00CE4022" w:rsidRDefault="001413F9" w:rsidP="00CE4022">
            <w:pPr>
              <w:pStyle w:val="Body"/>
              <w:numPr>
                <w:ilvl w:val="2"/>
                <w:numId w:val="121"/>
              </w:numPr>
              <w:ind w:left="268" w:hanging="268"/>
              <w:rPr>
                <w:ins w:id="97" w:author="lxu" w:date="2013-07-02T10:30:00Z"/>
                <w:rFonts w:ascii="Arial" w:eastAsia="宋体" w:hAnsi="Arial" w:cs="Arial"/>
                <w:lang w:eastAsia="zh-CN"/>
              </w:rPr>
            </w:pPr>
            <w:ins w:id="98" w:author="lxu" w:date="2013-07-02T10:30:00Z">
              <w:r w:rsidRPr="00CE4022">
                <w:rPr>
                  <w:rFonts w:ascii="Arial" w:eastAsia="宋体" w:hAnsi="Arial" w:cs="Arial" w:hint="eastAsia"/>
                  <w:lang w:eastAsia="zh-CN"/>
                </w:rPr>
                <w:t xml:space="preserve">Laptop1 </w:t>
              </w:r>
            </w:ins>
            <w:ins w:id="99" w:author="lxu" w:date="2013-07-02T10:36:00Z">
              <w:r w:rsidR="00CE4022" w:rsidRPr="00CE4022">
                <w:rPr>
                  <w:rFonts w:ascii="Arial" w:eastAsia="宋体" w:hAnsi="Arial" w:cs="Arial" w:hint="eastAsia"/>
                  <w:lang w:eastAsia="zh-CN"/>
                </w:rPr>
                <w:t>Ping</w:t>
              </w:r>
            </w:ins>
            <w:ins w:id="100" w:author="lxu" w:date="2013-07-02T10:30:00Z">
              <w:r w:rsidRPr="00CE4022">
                <w:rPr>
                  <w:rFonts w:ascii="Arial" w:eastAsia="宋体" w:hAnsi="Arial" w:cs="Arial" w:hint="eastAsia"/>
                  <w:lang w:eastAsia="zh-CN"/>
                </w:rPr>
                <w:t xml:space="preserve"> outside network.</w:t>
              </w:r>
            </w:ins>
            <w:ins w:id="101" w:author="lxu" w:date="2013-07-02T10:37:00Z">
              <w:r w:rsidR="00CE4022" w:rsidRPr="00CE4022">
                <w:rPr>
                  <w:rFonts w:ascii="Arial" w:eastAsia="宋体" w:hAnsi="Arial" w:cs="Arial" w:hint="eastAsia"/>
                  <w:lang w:eastAsia="zh-CN"/>
                </w:rPr>
                <w:t xml:space="preserve"> Last this step more than 1 minutely repor interval until HiveOS generates </w:t>
              </w:r>
            </w:ins>
            <w:ins w:id="102" w:author="lxu" w:date="2013-07-02T10:38:00Z">
              <w:r w:rsidR="00CE4022" w:rsidRPr="00CE4022">
                <w:rPr>
                  <w:rFonts w:ascii="Arial" w:eastAsia="宋体" w:hAnsi="Arial" w:cs="Arial" w:hint="eastAsia"/>
                  <w:lang w:eastAsia="zh-CN"/>
                </w:rPr>
                <w:t>minute</w:t>
              </w:r>
            </w:ins>
            <w:ins w:id="103" w:author="lxu" w:date="2013-07-02T10:37:00Z">
              <w:r w:rsidR="00CE4022" w:rsidRPr="00CE4022">
                <w:rPr>
                  <w:rFonts w:ascii="Arial" w:eastAsia="宋体" w:hAnsi="Arial" w:cs="Arial" w:hint="eastAsia"/>
                  <w:lang w:eastAsia="zh-CN"/>
                </w:rPr>
                <w:t>ly application report.</w:t>
              </w:r>
            </w:ins>
          </w:p>
          <w:p w:rsidR="001413F9" w:rsidRPr="00D324EB" w:rsidRDefault="00CE4022" w:rsidP="00F25EF5">
            <w:pPr>
              <w:pStyle w:val="Body"/>
              <w:numPr>
                <w:ilvl w:val="2"/>
                <w:numId w:val="121"/>
              </w:numPr>
              <w:ind w:left="268" w:hanging="268"/>
              <w:rPr>
                <w:ins w:id="104" w:author="lxu" w:date="2013-07-02T10:30:00Z"/>
                <w:rFonts w:ascii="Arial" w:eastAsia="宋体" w:hAnsi="Arial" w:cs="Arial"/>
                <w:lang w:eastAsia="zh-CN"/>
              </w:rPr>
            </w:pPr>
            <w:ins w:id="105" w:author="lxu" w:date="2013-07-02T10:30:00Z">
              <w:r>
                <w:rPr>
                  <w:rFonts w:ascii="Arial" w:eastAsia="宋体" w:hAnsi="Arial" w:cs="Arial" w:hint="eastAsia"/>
                  <w:lang w:eastAsia="zh-CN"/>
                </w:rPr>
                <w:t xml:space="preserve">Compare HiveOS </w:t>
              </w:r>
            </w:ins>
            <w:ins w:id="106" w:author="lxu" w:date="2013-07-02T10:38:00Z">
              <w:r>
                <w:rPr>
                  <w:rFonts w:ascii="Arial" w:eastAsia="宋体" w:hAnsi="Arial" w:cs="Arial" w:hint="eastAsia"/>
                  <w:lang w:eastAsia="zh-CN"/>
                </w:rPr>
                <w:t>minute</w:t>
              </w:r>
            </w:ins>
            <w:ins w:id="107" w:author="lxu" w:date="2013-07-02T10:30:00Z">
              <w:r w:rsidR="001413F9">
                <w:rPr>
                  <w:rFonts w:ascii="Arial" w:eastAsia="宋体" w:hAnsi="Arial" w:cs="Arial" w:hint="eastAsia"/>
                  <w:lang w:eastAsia="zh-CN"/>
                </w:rPr>
                <w:t xml:space="preserve">ly </w:t>
              </w:r>
              <w:r w:rsidR="001413F9">
                <w:rPr>
                  <w:rFonts w:ascii="Arial" w:eastAsia="宋体" w:hAnsi="Arial" w:cs="Arial"/>
                  <w:lang w:eastAsia="zh-CN"/>
                </w:rPr>
                <w:t>application</w:t>
              </w:r>
              <w:r w:rsidR="001413F9">
                <w:rPr>
                  <w:rFonts w:ascii="Arial" w:eastAsia="宋体" w:hAnsi="Arial" w:cs="Arial" w:hint="eastAsia"/>
                  <w:lang w:eastAsia="zh-CN"/>
                </w:rPr>
                <w:t xml:space="preserve"> report with </w:t>
              </w:r>
            </w:ins>
            <w:ins w:id="108" w:author="lxu" w:date="2013-07-02T10:38:00Z">
              <w:r>
                <w:rPr>
                  <w:rFonts w:ascii="Arial" w:eastAsia="宋体" w:hAnsi="Arial" w:cs="Arial" w:hint="eastAsia"/>
                  <w:lang w:eastAsia="zh-CN"/>
                </w:rPr>
                <w:t>captured live traffic.</w:t>
              </w:r>
            </w:ins>
          </w:p>
        </w:tc>
      </w:tr>
      <w:tr w:rsidR="001413F9" w:rsidRPr="00322E9D" w:rsidTr="00F25EF5">
        <w:trPr>
          <w:trHeight w:val="345"/>
          <w:ins w:id="109" w:author="lxu" w:date="2013-07-02T10:30:00Z"/>
        </w:trPr>
        <w:tc>
          <w:tcPr>
            <w:tcW w:w="2284" w:type="dxa"/>
            <w:tcBorders>
              <w:top w:val="single" w:sz="4" w:space="0" w:color="auto"/>
              <w:left w:val="single" w:sz="4" w:space="0" w:color="auto"/>
              <w:bottom w:val="single" w:sz="4" w:space="0" w:color="auto"/>
              <w:right w:val="single" w:sz="4" w:space="0" w:color="auto"/>
            </w:tcBorders>
            <w:vAlign w:val="center"/>
          </w:tcPr>
          <w:p w:rsidR="001413F9" w:rsidRPr="00634B39" w:rsidRDefault="001413F9" w:rsidP="00F25EF5">
            <w:pPr>
              <w:rPr>
                <w:ins w:id="110" w:author="lxu" w:date="2013-07-02T10:30:00Z"/>
                <w:rFonts w:ascii="Arial" w:eastAsia="宋体" w:hAnsi="Arial" w:cs="Arial"/>
                <w:b w:val="0"/>
                <w:color w:val="auto"/>
                <w:lang w:eastAsia="zh-CN"/>
              </w:rPr>
            </w:pPr>
            <w:ins w:id="111" w:author="lxu" w:date="2013-07-02T10:30:00Z">
              <w:r w:rsidRPr="00634B39">
                <w:rPr>
                  <w:rFonts w:ascii="Arial" w:hAnsi="Arial" w:cs="Arial"/>
                  <w:color w:val="auto"/>
                </w:rPr>
                <w:t>Expect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413F9" w:rsidRDefault="001413F9" w:rsidP="00F25EF5">
            <w:pPr>
              <w:pStyle w:val="Body"/>
              <w:rPr>
                <w:ins w:id="112" w:author="lxu" w:date="2013-07-02T10:41:00Z"/>
                <w:rFonts w:ascii="Arial" w:eastAsia="宋体" w:hAnsi="Arial" w:cs="Arial"/>
                <w:lang w:eastAsia="zh-CN"/>
              </w:rPr>
            </w:pPr>
            <w:ins w:id="113" w:author="lxu" w:date="2013-07-02T10:30:00Z">
              <w:r>
                <w:rPr>
                  <w:rFonts w:ascii="Arial" w:eastAsia="宋体" w:hAnsi="Arial" w:cs="Arial" w:hint="eastAsia"/>
                  <w:lang w:eastAsia="zh-CN"/>
                </w:rPr>
                <w:t xml:space="preserve">Step 5. </w:t>
              </w:r>
              <w:r w:rsidR="00CE4022">
                <w:rPr>
                  <w:rFonts w:ascii="Arial" w:eastAsia="宋体" w:hAnsi="Arial" w:cs="Arial" w:hint="eastAsia"/>
                  <w:lang w:eastAsia="zh-CN"/>
                </w:rPr>
                <w:t xml:space="preserve">The </w:t>
              </w:r>
            </w:ins>
            <w:ins w:id="114" w:author="lxu" w:date="2013-07-02T10:39:00Z">
              <w:r w:rsidR="00CE4022">
                <w:rPr>
                  <w:rFonts w:ascii="Arial" w:eastAsia="宋体" w:hAnsi="Arial" w:cs="Arial" w:hint="eastAsia"/>
                  <w:lang w:eastAsia="zh-CN"/>
                </w:rPr>
                <w:t>minute</w:t>
              </w:r>
            </w:ins>
            <w:ins w:id="115" w:author="lxu" w:date="2013-07-02T10:30:00Z">
              <w:r>
                <w:rPr>
                  <w:rFonts w:ascii="Arial" w:eastAsia="宋体" w:hAnsi="Arial" w:cs="Arial" w:hint="eastAsia"/>
                  <w:lang w:eastAsia="zh-CN"/>
                </w:rPr>
                <w:t>ly application report should be consistent with</w:t>
              </w:r>
            </w:ins>
            <w:ins w:id="116" w:author="lxu" w:date="2013-07-02T10:39:00Z">
              <w:r w:rsidR="00CE4022">
                <w:rPr>
                  <w:rFonts w:ascii="Arial" w:eastAsia="宋体" w:hAnsi="Arial" w:cs="Arial" w:hint="eastAsia"/>
                  <w:lang w:eastAsia="zh-CN"/>
                </w:rPr>
                <w:t>captured live traffic.</w:t>
              </w:r>
            </w:ins>
          </w:p>
          <w:p w:rsidR="00CE4022" w:rsidRPr="00CE4022" w:rsidRDefault="00CE4022" w:rsidP="00F25EF5">
            <w:pPr>
              <w:pStyle w:val="Body"/>
              <w:rPr>
                <w:ins w:id="117" w:author="lxu" w:date="2013-07-02T10:30:00Z"/>
                <w:rFonts w:ascii="Arial" w:eastAsia="宋体" w:hAnsi="Arial" w:cs="Arial"/>
                <w:lang w:eastAsia="zh-CN"/>
              </w:rPr>
            </w:pPr>
            <w:ins w:id="118" w:author="lxu" w:date="2013-07-02T10:41:00Z">
              <w:r>
                <w:rPr>
                  <w:rFonts w:ascii="Arial" w:eastAsia="宋体" w:hAnsi="Arial" w:cs="Arial" w:hint="eastAsia"/>
                  <w:lang w:eastAsia="zh-CN"/>
                </w:rPr>
                <w:t xml:space="preserve">Should check all items of </w:t>
              </w:r>
            </w:ins>
            <w:ins w:id="119" w:author="lxu" w:date="2013-07-02T10:42:00Z">
              <w:r>
                <w:rPr>
                  <w:rFonts w:ascii="Arial" w:eastAsia="宋体" w:hAnsi="Arial" w:cs="Arial" w:hint="eastAsia"/>
                  <w:lang w:eastAsia="zh-CN"/>
                </w:rPr>
                <w:t xml:space="preserve">record on </w:t>
              </w:r>
            </w:ins>
            <w:ins w:id="120" w:author="lxu" w:date="2013-07-02T10:41:00Z">
              <w:r>
                <w:rPr>
                  <w:rFonts w:ascii="Arial" w:eastAsia="宋体" w:hAnsi="Arial" w:cs="Arial" w:hint="eastAsia"/>
                  <w:lang w:eastAsia="zh-CN"/>
                </w:rPr>
                <w:t>ICMP in minutely application report file.</w:t>
              </w:r>
            </w:ins>
          </w:p>
        </w:tc>
      </w:tr>
      <w:tr w:rsidR="001413F9" w:rsidRPr="00322E9D" w:rsidTr="00F25EF5">
        <w:trPr>
          <w:trHeight w:val="165"/>
          <w:ins w:id="121" w:author="lxu" w:date="2013-07-02T10:30:00Z"/>
        </w:trPr>
        <w:tc>
          <w:tcPr>
            <w:tcW w:w="2284" w:type="dxa"/>
            <w:tcBorders>
              <w:top w:val="single" w:sz="4" w:space="0" w:color="auto"/>
              <w:left w:val="single" w:sz="4" w:space="0" w:color="auto"/>
              <w:bottom w:val="single" w:sz="4" w:space="0" w:color="auto"/>
              <w:right w:val="single" w:sz="4" w:space="0" w:color="auto"/>
            </w:tcBorders>
            <w:vAlign w:val="center"/>
          </w:tcPr>
          <w:p w:rsidR="001413F9" w:rsidRPr="00706C8D" w:rsidRDefault="001413F9" w:rsidP="00F25EF5">
            <w:pPr>
              <w:rPr>
                <w:ins w:id="122" w:author="lxu" w:date="2013-07-02T10:30:00Z"/>
                <w:rFonts w:ascii="Arial" w:eastAsia="宋体" w:hAnsi="Arial" w:cs="Arial"/>
                <w:color w:val="auto"/>
                <w:lang w:eastAsia="zh-CN"/>
              </w:rPr>
            </w:pPr>
            <w:ins w:id="123" w:author="lxu" w:date="2013-07-02T10:30:00Z">
              <w:r w:rsidRPr="00706C8D">
                <w:rPr>
                  <w:rFonts w:ascii="Arial" w:eastAsia="宋体" w:hAnsi="Arial" w:cs="Arial"/>
                  <w:color w:val="auto"/>
                  <w:lang w:eastAsia="zh-CN"/>
                </w:rPr>
                <w:t>Test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413F9" w:rsidRPr="00706C8D" w:rsidRDefault="001413F9" w:rsidP="00F25EF5">
            <w:pPr>
              <w:pStyle w:val="Body"/>
              <w:rPr>
                <w:ins w:id="124" w:author="lxu" w:date="2013-07-02T10:30:00Z"/>
                <w:rFonts w:ascii="Arial" w:eastAsia="宋体" w:hAnsi="Arial" w:cs="Arial"/>
                <w:lang w:eastAsia="zh-CN"/>
              </w:rPr>
            </w:pPr>
          </w:p>
        </w:tc>
      </w:tr>
      <w:tr w:rsidR="001413F9" w:rsidRPr="00322E9D" w:rsidTr="00F25EF5">
        <w:trPr>
          <w:trHeight w:val="142"/>
          <w:ins w:id="125" w:author="lxu" w:date="2013-07-02T10:30:00Z"/>
        </w:trPr>
        <w:tc>
          <w:tcPr>
            <w:tcW w:w="2284" w:type="dxa"/>
            <w:tcBorders>
              <w:top w:val="single" w:sz="4" w:space="0" w:color="auto"/>
              <w:left w:val="single" w:sz="4" w:space="0" w:color="auto"/>
              <w:bottom w:val="single" w:sz="4" w:space="0" w:color="auto"/>
              <w:right w:val="single" w:sz="4" w:space="0" w:color="auto"/>
            </w:tcBorders>
            <w:vAlign w:val="center"/>
          </w:tcPr>
          <w:p w:rsidR="001413F9" w:rsidRPr="00706C8D" w:rsidRDefault="001413F9" w:rsidP="00F25EF5">
            <w:pPr>
              <w:rPr>
                <w:ins w:id="126" w:author="lxu" w:date="2013-07-02T10:30:00Z"/>
                <w:rFonts w:ascii="Arial" w:eastAsia="宋体" w:hAnsi="Arial" w:cs="Arial"/>
                <w:color w:val="auto"/>
                <w:lang w:eastAsia="zh-CN"/>
              </w:rPr>
            </w:pPr>
            <w:ins w:id="127" w:author="lxu" w:date="2013-07-02T10:30:00Z">
              <w:r w:rsidRPr="00706C8D">
                <w:rPr>
                  <w:rFonts w:ascii="Arial" w:eastAsia="宋体" w:hAnsi="Arial" w:cs="Arial"/>
                  <w:color w:val="auto"/>
                  <w:lang w:eastAsia="zh-CN"/>
                </w:rPr>
                <w:t>Comment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413F9" w:rsidRDefault="00182CEB" w:rsidP="00CE4022">
            <w:pPr>
              <w:pStyle w:val="Body"/>
              <w:rPr>
                <w:ins w:id="128" w:author="lxu" w:date="2013-07-02T11:24:00Z"/>
                <w:rFonts w:ascii="Arial" w:eastAsia="宋体" w:hAnsi="Arial" w:cs="Arial"/>
                <w:lang w:eastAsia="zh-CN"/>
              </w:rPr>
            </w:pPr>
            <w:ins w:id="129" w:author="lxu" w:date="2013-07-02T11:19:00Z">
              <w:r>
                <w:rPr>
                  <w:rFonts w:ascii="Arial" w:eastAsia="宋体" w:hAnsi="Arial" w:cs="Arial" w:hint="eastAsia"/>
                  <w:lang w:eastAsia="zh-CN"/>
                </w:rPr>
                <w:t>Draft this case for application discovery which is a L7 application enhancement involved into HiveOS since Geneva release.</w:t>
              </w:r>
            </w:ins>
          </w:p>
          <w:p w:rsidR="00250A73" w:rsidRDefault="00250A73" w:rsidP="00CE4022">
            <w:pPr>
              <w:pStyle w:val="Body"/>
              <w:rPr>
                <w:ins w:id="130" w:author="lxu" w:date="2013-07-02T11:24:00Z"/>
                <w:rFonts w:ascii="Arial" w:eastAsia="宋体" w:hAnsi="Arial" w:cs="Arial"/>
                <w:lang w:eastAsia="zh-CN"/>
              </w:rPr>
            </w:pPr>
          </w:p>
          <w:p w:rsidR="00250A73" w:rsidRPr="00182CEB" w:rsidRDefault="00250A73" w:rsidP="00CE4022">
            <w:pPr>
              <w:pStyle w:val="Body"/>
              <w:rPr>
                <w:ins w:id="131" w:author="lxu" w:date="2013-07-02T10:30:00Z"/>
                <w:rFonts w:ascii="Arial" w:eastAsia="宋体" w:hAnsi="Arial" w:cs="Arial"/>
                <w:lang w:eastAsia="zh-CN"/>
              </w:rPr>
            </w:pPr>
            <w:ins w:id="132" w:author="lxu" w:date="2013-07-02T11:24:00Z">
              <w:r>
                <w:rPr>
                  <w:rFonts w:ascii="Arial" w:eastAsia="宋体" w:hAnsi="Arial" w:cs="Arial" w:hint="eastAsia"/>
                  <w:lang w:eastAsia="zh-CN"/>
                </w:rPr>
                <w:t>It is the baseline for HiveOS application discovery verification.</w:t>
              </w:r>
            </w:ins>
          </w:p>
        </w:tc>
      </w:tr>
    </w:tbl>
    <w:p w:rsidR="00CE4022" w:rsidRPr="005961B9" w:rsidRDefault="00CE4022" w:rsidP="00CE4022">
      <w:pPr>
        <w:pStyle w:val="Heading4"/>
        <w:ind w:firstLine="1121"/>
        <w:rPr>
          <w:ins w:id="133" w:author="lxu" w:date="2013-07-02T10:43:00Z"/>
          <w:rFonts w:ascii="Arial" w:hAnsi="Arial"/>
          <w:b w:val="0"/>
          <w:sz w:val="21"/>
          <w:szCs w:val="21"/>
        </w:rPr>
      </w:pPr>
      <w:ins w:id="134" w:author="lxu" w:date="2013-07-02T10:43:00Z">
        <w:r>
          <w:rPr>
            <w:rFonts w:ascii="Arial" w:hAnsi="Arial"/>
            <w:b w:val="0"/>
            <w:sz w:val="21"/>
            <w:szCs w:val="21"/>
          </w:rPr>
          <w:t>ApplicationReporting_Function_</w:t>
        </w:r>
        <w:r>
          <w:rPr>
            <w:rFonts w:ascii="Arial" w:eastAsia="宋体" w:hAnsi="Arial" w:hint="eastAsia"/>
            <w:b w:val="0"/>
            <w:sz w:val="21"/>
            <w:szCs w:val="21"/>
            <w:lang w:eastAsia="zh-CN"/>
          </w:rPr>
          <w:t>62</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E4022" w:rsidRPr="00322E9D" w:rsidTr="00F25EF5">
        <w:trPr>
          <w:trHeight w:val="321"/>
          <w:ins w:id="135" w:author="lxu" w:date="2013-07-02T10:43:00Z"/>
        </w:trPr>
        <w:tc>
          <w:tcPr>
            <w:tcW w:w="2284" w:type="dxa"/>
            <w:tcBorders>
              <w:top w:val="single" w:sz="4" w:space="0" w:color="auto"/>
              <w:left w:val="single" w:sz="4" w:space="0" w:color="auto"/>
              <w:bottom w:val="single" w:sz="4" w:space="0" w:color="auto"/>
              <w:right w:val="single" w:sz="4" w:space="0" w:color="auto"/>
            </w:tcBorders>
            <w:vAlign w:val="center"/>
          </w:tcPr>
          <w:p w:rsidR="00CE4022" w:rsidRPr="00706C8D" w:rsidRDefault="00CE4022" w:rsidP="00F25EF5">
            <w:pPr>
              <w:rPr>
                <w:ins w:id="136" w:author="lxu" w:date="2013-07-02T10:43:00Z"/>
                <w:rFonts w:ascii="Arial" w:hAnsi="Arial" w:cs="Arial"/>
                <w:color w:val="auto"/>
              </w:rPr>
            </w:pPr>
            <w:ins w:id="137" w:author="lxu" w:date="2013-07-02T10:43:00Z">
              <w:r w:rsidRPr="00706C8D">
                <w:rPr>
                  <w:rFonts w:ascii="Arial" w:hAnsi="Arial" w:cs="Arial"/>
                  <w:color w:val="auto"/>
                </w:rPr>
                <w:t>Case ID</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E4022" w:rsidRPr="00706C8D" w:rsidRDefault="00CE4022" w:rsidP="00F25EF5">
            <w:pPr>
              <w:pStyle w:val="Body"/>
              <w:rPr>
                <w:ins w:id="138" w:author="lxu" w:date="2013-07-02T10:43:00Z"/>
                <w:rFonts w:ascii="Arial" w:eastAsia="宋体" w:hAnsi="Arial" w:cs="Arial"/>
                <w:lang w:eastAsia="zh-CN"/>
              </w:rPr>
            </w:pPr>
            <w:ins w:id="139" w:author="lxu" w:date="2013-07-02T10:43:00Z">
              <w:r>
                <w:rPr>
                  <w:rFonts w:ascii="Arial" w:eastAsia="宋体" w:hAnsi="Arial" w:cs="Arial"/>
                  <w:lang w:eastAsia="zh-CN"/>
                </w:rPr>
                <w:t>ApplicationReporting_Function_</w:t>
              </w:r>
              <w:r>
                <w:rPr>
                  <w:rFonts w:ascii="Arial" w:eastAsia="宋体" w:hAnsi="Arial" w:cs="Arial" w:hint="eastAsia"/>
                  <w:lang w:eastAsia="zh-CN"/>
                </w:rPr>
                <w:t>62</w:t>
              </w:r>
            </w:ins>
          </w:p>
        </w:tc>
      </w:tr>
      <w:tr w:rsidR="00CE4022" w:rsidRPr="00322E9D" w:rsidTr="00F25EF5">
        <w:trPr>
          <w:trHeight w:val="321"/>
          <w:ins w:id="140" w:author="lxu" w:date="2013-07-02T10:43:00Z"/>
        </w:trPr>
        <w:tc>
          <w:tcPr>
            <w:tcW w:w="2284" w:type="dxa"/>
            <w:tcBorders>
              <w:top w:val="single" w:sz="4" w:space="0" w:color="auto"/>
              <w:left w:val="single" w:sz="4" w:space="0" w:color="auto"/>
              <w:bottom w:val="single" w:sz="4" w:space="0" w:color="auto"/>
              <w:right w:val="single" w:sz="4" w:space="0" w:color="auto"/>
            </w:tcBorders>
            <w:vAlign w:val="center"/>
          </w:tcPr>
          <w:p w:rsidR="00CE4022" w:rsidRPr="00706C8D" w:rsidRDefault="00CE4022" w:rsidP="00F25EF5">
            <w:pPr>
              <w:rPr>
                <w:ins w:id="141" w:author="lxu" w:date="2013-07-02T10:43:00Z"/>
                <w:rFonts w:ascii="Arial" w:hAnsi="Arial" w:cs="Arial"/>
                <w:color w:val="auto"/>
              </w:rPr>
            </w:pPr>
            <w:ins w:id="142" w:author="lxu" w:date="2013-07-02T10:43:00Z">
              <w:r w:rsidRPr="00706C8D">
                <w:rPr>
                  <w:rFonts w:ascii="Arial" w:hAnsi="Arial" w:cs="Arial"/>
                  <w:color w:val="auto"/>
                </w:rPr>
                <w:t>Priority</w:t>
              </w:r>
            </w:ins>
          </w:p>
        </w:tc>
        <w:tc>
          <w:tcPr>
            <w:tcW w:w="2739" w:type="dxa"/>
            <w:tcBorders>
              <w:top w:val="single" w:sz="4" w:space="0" w:color="auto"/>
              <w:left w:val="single" w:sz="4" w:space="0" w:color="auto"/>
              <w:bottom w:val="single" w:sz="4" w:space="0" w:color="auto"/>
              <w:right w:val="single" w:sz="4" w:space="0" w:color="auto"/>
            </w:tcBorders>
            <w:vAlign w:val="center"/>
          </w:tcPr>
          <w:p w:rsidR="00CE4022" w:rsidRPr="00706C8D" w:rsidRDefault="00EC532F" w:rsidP="00F25EF5">
            <w:pPr>
              <w:pStyle w:val="Body"/>
              <w:rPr>
                <w:ins w:id="143" w:author="lxu" w:date="2013-07-02T10:43:00Z"/>
                <w:rFonts w:ascii="Arial" w:eastAsia="宋体" w:hAnsi="Arial" w:cs="Arial"/>
                <w:lang w:eastAsia="zh-CN"/>
              </w:rPr>
            </w:pPr>
            <w:ins w:id="144" w:author="lxu" w:date="2013-07-09T09:56:00Z">
              <w:r>
                <w:rPr>
                  <w:rFonts w:ascii="Arial" w:eastAsia="宋体" w:hAnsi="Arial" w:cs="Arial" w:hint="eastAsia"/>
                  <w:lang w:eastAsia="zh-CN"/>
                </w:rPr>
                <w:t>Middle</w:t>
              </w:r>
            </w:ins>
          </w:p>
        </w:tc>
        <w:tc>
          <w:tcPr>
            <w:tcW w:w="2739" w:type="dxa"/>
            <w:tcBorders>
              <w:top w:val="single" w:sz="4" w:space="0" w:color="auto"/>
              <w:left w:val="single" w:sz="4" w:space="0" w:color="auto"/>
              <w:bottom w:val="single" w:sz="4" w:space="0" w:color="auto"/>
              <w:right w:val="single" w:sz="4" w:space="0" w:color="auto"/>
            </w:tcBorders>
            <w:vAlign w:val="center"/>
          </w:tcPr>
          <w:p w:rsidR="00CE4022" w:rsidRPr="00706C8D" w:rsidRDefault="00CE4022" w:rsidP="00F25EF5">
            <w:pPr>
              <w:rPr>
                <w:ins w:id="145" w:author="lxu" w:date="2013-07-02T10:43:00Z"/>
                <w:rFonts w:ascii="Arial" w:eastAsia="宋体" w:hAnsi="Arial" w:cs="Arial"/>
                <w:color w:val="auto"/>
                <w:lang w:eastAsia="zh-CN"/>
              </w:rPr>
            </w:pPr>
            <w:ins w:id="146" w:author="lxu" w:date="2013-07-02T10:43:00Z">
              <w:r w:rsidRPr="00706C8D">
                <w:rPr>
                  <w:rFonts w:ascii="Arial" w:eastAsia="宋体" w:hAnsi="Arial" w:cs="Arial"/>
                  <w:color w:val="auto"/>
                  <w:lang w:eastAsia="zh-CN"/>
                </w:rPr>
                <w:t>Automation Flag</w:t>
              </w:r>
            </w:ins>
          </w:p>
        </w:tc>
        <w:tc>
          <w:tcPr>
            <w:tcW w:w="2739" w:type="dxa"/>
            <w:tcBorders>
              <w:top w:val="single" w:sz="4" w:space="0" w:color="auto"/>
              <w:left w:val="single" w:sz="4" w:space="0" w:color="auto"/>
              <w:bottom w:val="single" w:sz="4" w:space="0" w:color="auto"/>
              <w:right w:val="single" w:sz="4" w:space="0" w:color="auto"/>
            </w:tcBorders>
            <w:vAlign w:val="center"/>
          </w:tcPr>
          <w:p w:rsidR="00CE4022" w:rsidRPr="00706C8D" w:rsidRDefault="00CE4022" w:rsidP="00F25EF5">
            <w:pPr>
              <w:pStyle w:val="Body"/>
              <w:rPr>
                <w:ins w:id="147" w:author="lxu" w:date="2013-07-02T10:43:00Z"/>
                <w:rFonts w:ascii="Arial" w:eastAsia="宋体" w:hAnsi="Arial" w:cs="Arial"/>
                <w:lang w:eastAsia="zh-CN"/>
              </w:rPr>
            </w:pPr>
            <w:ins w:id="148" w:author="lxu" w:date="2013-07-02T10:43:00Z">
              <w:r w:rsidRPr="00706C8D">
                <w:rPr>
                  <w:rFonts w:ascii="Arial" w:eastAsia="宋体" w:hAnsi="Arial" w:cs="Arial"/>
                  <w:lang w:eastAsia="zh-CN"/>
                </w:rPr>
                <w:t>No</w:t>
              </w:r>
            </w:ins>
          </w:p>
        </w:tc>
      </w:tr>
      <w:tr w:rsidR="00CE4022" w:rsidRPr="00322E9D" w:rsidTr="00F25EF5">
        <w:trPr>
          <w:trHeight w:val="321"/>
          <w:ins w:id="149" w:author="lxu" w:date="2013-07-02T10:43:00Z"/>
        </w:trPr>
        <w:tc>
          <w:tcPr>
            <w:tcW w:w="2284" w:type="dxa"/>
            <w:tcBorders>
              <w:top w:val="single" w:sz="4" w:space="0" w:color="auto"/>
              <w:left w:val="single" w:sz="4" w:space="0" w:color="auto"/>
              <w:bottom w:val="single" w:sz="4" w:space="0" w:color="auto"/>
              <w:right w:val="single" w:sz="4" w:space="0" w:color="auto"/>
            </w:tcBorders>
            <w:vAlign w:val="center"/>
          </w:tcPr>
          <w:p w:rsidR="00CE4022" w:rsidRPr="00706C8D" w:rsidRDefault="00CE4022" w:rsidP="00F25EF5">
            <w:pPr>
              <w:rPr>
                <w:ins w:id="150" w:author="lxu" w:date="2013-07-02T10:43:00Z"/>
                <w:rFonts w:ascii="Arial" w:hAnsi="Arial" w:cs="Arial"/>
                <w:color w:val="auto"/>
              </w:rPr>
            </w:pPr>
            <w:ins w:id="151" w:author="lxu" w:date="2013-07-02T10:43:00Z">
              <w:r w:rsidRPr="00706C8D">
                <w:rPr>
                  <w:rFonts w:ascii="Arial" w:hAnsi="Arial" w:cs="Arial"/>
                  <w:color w:val="auto"/>
                </w:rPr>
                <w:t>Topology to use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E4022" w:rsidRDefault="00CE4022" w:rsidP="00F25EF5">
            <w:pPr>
              <w:pStyle w:val="Body"/>
              <w:rPr>
                <w:ins w:id="152" w:author="lxu" w:date="2013-07-02T10:43:00Z"/>
                <w:rFonts w:ascii="Arial" w:eastAsia="宋体" w:hAnsi="Arial" w:cs="Arial"/>
                <w:lang w:eastAsia="zh-CN"/>
              </w:rPr>
            </w:pPr>
            <w:ins w:id="153" w:author="lxu" w:date="2013-07-02T10:43:00Z">
              <w:r>
                <w:rPr>
                  <w:rFonts w:ascii="Arial" w:eastAsia="宋体" w:hAnsi="Arial" w:cs="Arial" w:hint="eastAsia"/>
                  <w:lang w:eastAsia="zh-CN"/>
                </w:rPr>
                <w:t>For AP</w:t>
              </w:r>
            </w:ins>
          </w:p>
          <w:p w:rsidR="00CE4022" w:rsidRPr="00706C8D" w:rsidRDefault="00CE4022" w:rsidP="00F25EF5">
            <w:pPr>
              <w:pStyle w:val="Body"/>
              <w:rPr>
                <w:ins w:id="154" w:author="lxu" w:date="2013-07-02T10:43:00Z"/>
                <w:rFonts w:ascii="Arial" w:eastAsia="宋体" w:hAnsi="Arial" w:cs="Arial"/>
                <w:lang w:eastAsia="zh-CN"/>
              </w:rPr>
            </w:pPr>
            <w:ins w:id="155" w:author="lxu" w:date="2013-07-02T10:43:00Z">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ins>
          </w:p>
          <w:p w:rsidR="00CE4022" w:rsidRPr="00706C8D" w:rsidRDefault="00CE4022" w:rsidP="00F25EF5">
            <w:pPr>
              <w:pStyle w:val="Body"/>
              <w:rPr>
                <w:ins w:id="156" w:author="lxu" w:date="2013-07-02T10:43:00Z"/>
                <w:rFonts w:ascii="Arial" w:eastAsia="宋体" w:hAnsi="Arial" w:cs="Arial"/>
                <w:lang w:eastAsia="zh-CN"/>
              </w:rPr>
            </w:pPr>
            <w:ins w:id="157" w:author="lxu" w:date="2013-07-02T10:43:00Z">
              <w:r>
                <w:rPr>
                  <w:rFonts w:ascii="Arial" w:eastAsia="宋体" w:hAnsi="Arial" w:cs="Arial" w:hint="eastAsia"/>
                  <w:lang w:eastAsia="zh-CN"/>
                </w:rPr>
                <w:t xml:space="preserve">                                                                   </w:t>
              </w:r>
              <w:r w:rsidRPr="00706C8D">
                <w:rPr>
                  <w:rFonts w:ascii="Arial" w:eastAsia="宋体" w:hAnsi="Arial" w:cs="Arial"/>
                  <w:lang w:eastAsia="zh-CN"/>
                </w:rPr>
                <w:t>|</w:t>
              </w:r>
            </w:ins>
          </w:p>
          <w:p w:rsidR="00CE4022" w:rsidRPr="00706C8D" w:rsidRDefault="00CE4022" w:rsidP="00F25EF5">
            <w:pPr>
              <w:pStyle w:val="Body"/>
              <w:rPr>
                <w:ins w:id="158" w:author="lxu" w:date="2013-07-02T10:43:00Z"/>
                <w:rFonts w:ascii="Arial" w:eastAsia="宋体" w:hAnsi="Arial" w:cs="Arial"/>
                <w:lang w:eastAsia="zh-CN"/>
              </w:rPr>
            </w:pPr>
            <w:ins w:id="159" w:author="lxu" w:date="2013-07-02T10:43:00Z">
              <w:r>
                <w:rPr>
                  <w:rFonts w:ascii="Arial" w:eastAsia="宋体" w:hAnsi="Arial" w:cs="Arial" w:hint="eastAsia"/>
                  <w:lang w:eastAsia="zh-CN"/>
                </w:rPr>
                <w:t xml:space="preserve">                                                                   </w:t>
              </w:r>
              <w:r w:rsidRPr="00706C8D">
                <w:rPr>
                  <w:rFonts w:ascii="Arial" w:eastAsia="宋体" w:hAnsi="Arial" w:cs="Arial"/>
                  <w:lang w:eastAsia="zh-CN"/>
                </w:rPr>
                <w:t>|</w:t>
              </w:r>
            </w:ins>
          </w:p>
          <w:p w:rsidR="00CE4022" w:rsidRDefault="00CE4022" w:rsidP="00F25EF5">
            <w:pPr>
              <w:pStyle w:val="Body"/>
              <w:rPr>
                <w:ins w:id="160" w:author="lxu" w:date="2013-07-02T10:43:00Z"/>
                <w:rFonts w:ascii="Arial" w:eastAsia="宋体" w:hAnsi="Arial" w:cs="Arial"/>
                <w:lang w:eastAsia="zh-CN"/>
              </w:rPr>
            </w:pPr>
            <w:ins w:id="161" w:author="lxu" w:date="2013-07-02T10:43:00Z">
              <w:r>
                <w:rPr>
                  <w:rFonts w:ascii="Arial" w:eastAsia="宋体" w:hAnsi="Arial" w:cs="Arial" w:hint="eastAsia"/>
                  <w:lang w:eastAsia="zh-CN"/>
                </w:rPr>
                <w:t xml:space="preserve">                                                              </w:t>
              </w:r>
              <w:r w:rsidRPr="00706C8D">
                <w:rPr>
                  <w:rFonts w:ascii="Arial" w:eastAsia="宋体" w:hAnsi="Arial" w:cs="Arial"/>
                  <w:lang w:eastAsia="zh-CN"/>
                </w:rPr>
                <w:t>Internet</w:t>
              </w:r>
            </w:ins>
          </w:p>
          <w:p w:rsidR="00CE4022" w:rsidRDefault="00CE4022" w:rsidP="00F25EF5">
            <w:pPr>
              <w:pStyle w:val="Body"/>
              <w:rPr>
                <w:ins w:id="162" w:author="lxu" w:date="2013-07-02T10:43:00Z"/>
                <w:rFonts w:ascii="Arial" w:eastAsia="宋体" w:hAnsi="Arial" w:cs="Arial"/>
                <w:lang w:eastAsia="zh-CN"/>
              </w:rPr>
            </w:pPr>
            <w:ins w:id="163" w:author="lxu" w:date="2013-07-02T10:43:00Z">
              <w:r>
                <w:rPr>
                  <w:rFonts w:ascii="Arial" w:eastAsia="宋体" w:hAnsi="Arial" w:cs="Arial" w:hint="eastAsia"/>
                  <w:lang w:eastAsia="zh-CN"/>
                </w:rPr>
                <w:t>For BR</w:t>
              </w:r>
            </w:ins>
          </w:p>
          <w:p w:rsidR="00CE4022" w:rsidRPr="00706C8D" w:rsidRDefault="00CE4022" w:rsidP="00F25EF5">
            <w:pPr>
              <w:pStyle w:val="Body"/>
              <w:rPr>
                <w:ins w:id="164" w:author="lxu" w:date="2013-07-02T10:43:00Z"/>
                <w:rFonts w:ascii="Arial" w:eastAsia="宋体" w:hAnsi="Arial" w:cs="Arial"/>
                <w:lang w:eastAsia="zh-CN"/>
              </w:rPr>
            </w:pPr>
            <w:ins w:id="165" w:author="lxu" w:date="2013-07-02T10:43:00Z">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ins>
          </w:p>
          <w:p w:rsidR="00CE4022" w:rsidRPr="00706C8D" w:rsidRDefault="00CE4022" w:rsidP="00F25EF5">
            <w:pPr>
              <w:pStyle w:val="Body"/>
              <w:rPr>
                <w:ins w:id="166" w:author="lxu" w:date="2013-07-02T10:43:00Z"/>
                <w:rFonts w:ascii="Arial" w:eastAsia="宋体" w:hAnsi="Arial" w:cs="Arial"/>
                <w:lang w:eastAsia="zh-CN"/>
              </w:rPr>
            </w:pPr>
            <w:ins w:id="167" w:author="lxu" w:date="2013-07-02T10:43:00Z">
              <w:r>
                <w:rPr>
                  <w:rFonts w:ascii="Arial" w:eastAsia="宋体" w:hAnsi="Arial" w:cs="Arial" w:hint="eastAsia"/>
                  <w:lang w:eastAsia="zh-CN"/>
                </w:rPr>
                <w:t xml:space="preserve">                                                               </w:t>
              </w:r>
              <w:r w:rsidRPr="00706C8D">
                <w:rPr>
                  <w:rFonts w:ascii="Arial" w:eastAsia="宋体" w:hAnsi="Arial" w:cs="Arial"/>
                  <w:lang w:eastAsia="zh-CN"/>
                </w:rPr>
                <w:t>|</w:t>
              </w:r>
            </w:ins>
          </w:p>
          <w:p w:rsidR="00CE4022" w:rsidRPr="00706C8D" w:rsidRDefault="00CE4022" w:rsidP="00F25EF5">
            <w:pPr>
              <w:pStyle w:val="Body"/>
              <w:rPr>
                <w:ins w:id="168" w:author="lxu" w:date="2013-07-02T10:43:00Z"/>
                <w:rFonts w:ascii="Arial" w:eastAsia="宋体" w:hAnsi="Arial" w:cs="Arial"/>
                <w:lang w:eastAsia="zh-CN"/>
              </w:rPr>
            </w:pPr>
            <w:ins w:id="169" w:author="lxu" w:date="2013-07-02T10:43:00Z">
              <w:r>
                <w:rPr>
                  <w:rFonts w:ascii="Arial" w:eastAsia="宋体" w:hAnsi="Arial" w:cs="Arial" w:hint="eastAsia"/>
                  <w:lang w:eastAsia="zh-CN"/>
                </w:rPr>
                <w:t xml:space="preserve">                                                               </w:t>
              </w:r>
              <w:r w:rsidRPr="00706C8D">
                <w:rPr>
                  <w:rFonts w:ascii="Arial" w:eastAsia="宋体" w:hAnsi="Arial" w:cs="Arial"/>
                  <w:lang w:eastAsia="zh-CN"/>
                </w:rPr>
                <w:t>|</w:t>
              </w:r>
            </w:ins>
          </w:p>
          <w:p w:rsidR="00CE4022" w:rsidRDefault="00CE4022" w:rsidP="00F25EF5">
            <w:pPr>
              <w:pStyle w:val="Body"/>
              <w:rPr>
                <w:ins w:id="170" w:author="lxu" w:date="2013-07-02T10:43:00Z"/>
                <w:rFonts w:ascii="Arial" w:eastAsia="宋体" w:hAnsi="Arial" w:cs="Arial"/>
                <w:lang w:eastAsia="zh-CN"/>
              </w:rPr>
            </w:pPr>
            <w:ins w:id="171" w:author="lxu" w:date="2013-07-02T10:43:00Z">
              <w:r>
                <w:rPr>
                  <w:rFonts w:ascii="Arial" w:eastAsia="宋体" w:hAnsi="Arial" w:cs="Arial" w:hint="eastAsia"/>
                  <w:lang w:eastAsia="zh-CN"/>
                </w:rPr>
                <w:t xml:space="preserve">                                                          </w:t>
              </w:r>
              <w:r w:rsidRPr="00706C8D">
                <w:rPr>
                  <w:rFonts w:ascii="Arial" w:eastAsia="宋体" w:hAnsi="Arial" w:cs="Arial"/>
                  <w:lang w:eastAsia="zh-CN"/>
                </w:rPr>
                <w:t>Internet</w:t>
              </w:r>
            </w:ins>
          </w:p>
          <w:p w:rsidR="00CE4022" w:rsidRDefault="00CE4022" w:rsidP="00F25EF5">
            <w:pPr>
              <w:pStyle w:val="Body"/>
              <w:rPr>
                <w:ins w:id="172" w:author="lxu" w:date="2013-07-02T10:43:00Z"/>
                <w:rFonts w:ascii="Arial" w:eastAsia="宋体" w:hAnsi="Arial" w:cs="Arial"/>
                <w:lang w:eastAsia="zh-CN"/>
              </w:rPr>
            </w:pPr>
          </w:p>
          <w:p w:rsidR="00CE4022" w:rsidRPr="00706C8D" w:rsidRDefault="00CE4022" w:rsidP="00F25EF5">
            <w:pPr>
              <w:pStyle w:val="Body"/>
              <w:rPr>
                <w:ins w:id="173" w:author="lxu" w:date="2013-07-02T10:43:00Z"/>
                <w:rFonts w:ascii="Arial" w:eastAsia="宋体" w:hAnsi="Arial" w:cs="Arial"/>
                <w:lang w:eastAsia="zh-CN"/>
              </w:rPr>
            </w:pPr>
            <w:ins w:id="174" w:author="lxu" w:date="2013-07-02T10:43:00Z">
              <w:r>
                <w:rPr>
                  <w:rFonts w:ascii="Arial" w:eastAsia="宋体" w:hAnsi="Arial" w:cs="Arial" w:hint="eastAsia"/>
                  <w:lang w:eastAsia="zh-CN"/>
                </w:rPr>
                <w:t>Or we can meger AP and BR into same one topology.</w:t>
              </w:r>
            </w:ins>
          </w:p>
        </w:tc>
      </w:tr>
      <w:tr w:rsidR="00CE4022" w:rsidRPr="00322E9D" w:rsidTr="00F25EF5">
        <w:trPr>
          <w:trHeight w:val="315"/>
          <w:ins w:id="175" w:author="lxu" w:date="2013-07-02T10:43:00Z"/>
        </w:trPr>
        <w:tc>
          <w:tcPr>
            <w:tcW w:w="2284" w:type="dxa"/>
            <w:tcBorders>
              <w:top w:val="single" w:sz="4" w:space="0" w:color="auto"/>
              <w:left w:val="single" w:sz="4" w:space="0" w:color="auto"/>
              <w:bottom w:val="single" w:sz="4" w:space="0" w:color="auto"/>
              <w:right w:val="single" w:sz="4" w:space="0" w:color="auto"/>
            </w:tcBorders>
            <w:vAlign w:val="center"/>
          </w:tcPr>
          <w:p w:rsidR="00CE4022" w:rsidRPr="00706C8D" w:rsidRDefault="00CE4022" w:rsidP="00F25EF5">
            <w:pPr>
              <w:rPr>
                <w:ins w:id="176" w:author="lxu" w:date="2013-07-02T10:43:00Z"/>
                <w:rFonts w:ascii="Arial" w:hAnsi="Arial" w:cs="Arial"/>
                <w:color w:val="auto"/>
              </w:rPr>
            </w:pPr>
            <w:ins w:id="177" w:author="lxu" w:date="2013-07-02T10:43:00Z">
              <w:r w:rsidRPr="00706C8D">
                <w:rPr>
                  <w:rFonts w:ascii="Arial" w:hAnsi="Arial" w:cs="Arial"/>
                  <w:color w:val="auto"/>
                </w:rPr>
                <w:t>Description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E4022" w:rsidRPr="00706C8D" w:rsidRDefault="00CE4022" w:rsidP="00F25EF5">
            <w:pPr>
              <w:pStyle w:val="Body"/>
              <w:rPr>
                <w:ins w:id="178" w:author="lxu" w:date="2013-07-02T10:43:00Z"/>
                <w:rFonts w:ascii="Arial" w:eastAsia="宋体" w:hAnsi="Arial" w:cs="Arial"/>
                <w:lang w:eastAsia="zh-CN"/>
              </w:rPr>
            </w:pPr>
            <w:ins w:id="179" w:author="lxu" w:date="2013-07-02T10:43:00Z">
              <w:r>
                <w:rPr>
                  <w:rFonts w:ascii="Arial" w:eastAsia="宋体" w:hAnsi="Arial" w:cs="Arial" w:hint="eastAsia"/>
                  <w:lang w:eastAsia="zh-CN"/>
                </w:rPr>
                <w:t xml:space="preserve">Verify HiveOS reports original </w:t>
              </w:r>
            </w:ins>
            <w:ins w:id="180" w:author="lxu" w:date="2013-07-02T10:49:00Z">
              <w:r>
                <w:rPr>
                  <w:rFonts w:ascii="Arial" w:eastAsia="宋体" w:hAnsi="Arial" w:cs="Arial" w:hint="eastAsia"/>
                  <w:lang w:eastAsia="zh-CN"/>
                </w:rPr>
                <w:t>hour</w:t>
              </w:r>
            </w:ins>
            <w:ins w:id="181" w:author="lxu" w:date="2013-07-02T10:43:00Z">
              <w:r>
                <w:rPr>
                  <w:rFonts w:ascii="Arial" w:eastAsia="宋体" w:hAnsi="Arial" w:cs="Arial" w:hint="eastAsia"/>
                  <w:lang w:eastAsia="zh-CN"/>
                </w:rPr>
                <w:t>ly application data correctly.</w:t>
              </w:r>
            </w:ins>
          </w:p>
        </w:tc>
      </w:tr>
      <w:tr w:rsidR="00CE4022" w:rsidRPr="00322E9D" w:rsidTr="00F25EF5">
        <w:trPr>
          <w:trHeight w:val="345"/>
          <w:ins w:id="182" w:author="lxu" w:date="2013-07-02T10:43:00Z"/>
        </w:trPr>
        <w:tc>
          <w:tcPr>
            <w:tcW w:w="2284" w:type="dxa"/>
            <w:tcBorders>
              <w:top w:val="single" w:sz="4" w:space="0" w:color="auto"/>
              <w:left w:val="single" w:sz="4" w:space="0" w:color="auto"/>
              <w:bottom w:val="single" w:sz="4" w:space="0" w:color="auto"/>
              <w:right w:val="single" w:sz="4" w:space="0" w:color="auto"/>
            </w:tcBorders>
            <w:vAlign w:val="center"/>
          </w:tcPr>
          <w:p w:rsidR="00CE4022" w:rsidRPr="00706C8D" w:rsidRDefault="00CE4022" w:rsidP="00F25EF5">
            <w:pPr>
              <w:rPr>
                <w:ins w:id="183" w:author="lxu" w:date="2013-07-02T10:43:00Z"/>
                <w:rFonts w:ascii="Arial" w:eastAsia="宋体" w:hAnsi="Arial" w:cs="Arial"/>
                <w:color w:val="auto"/>
                <w:lang w:eastAsia="zh-CN"/>
              </w:rPr>
            </w:pPr>
            <w:ins w:id="184" w:author="lxu" w:date="2013-07-02T10:43:00Z">
              <w:r w:rsidRPr="00706C8D">
                <w:rPr>
                  <w:rFonts w:ascii="Arial" w:eastAsia="宋体" w:hAnsi="Arial" w:cs="Arial"/>
                  <w:color w:val="auto"/>
                  <w:lang w:eastAsia="zh-CN"/>
                </w:rPr>
                <w:t>PlatformDependence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E4022" w:rsidRPr="00F30A6D" w:rsidRDefault="00CE4022" w:rsidP="00F25EF5">
            <w:pPr>
              <w:pStyle w:val="Body"/>
              <w:rPr>
                <w:ins w:id="185" w:author="lxu" w:date="2013-07-02T10:43:00Z"/>
                <w:rFonts w:ascii="Arial" w:eastAsia="宋体" w:hAnsi="Arial" w:cs="Arial"/>
                <w:lang w:eastAsia="zh-CN"/>
              </w:rPr>
            </w:pPr>
            <w:ins w:id="186" w:author="lxu" w:date="2013-07-02T10:43:00Z">
              <w:r w:rsidRPr="00F30A6D">
                <w:rPr>
                  <w:rFonts w:ascii="Arial" w:eastAsia="宋体" w:hAnsi="Arial" w:cs="Arial"/>
                  <w:lang w:eastAsia="zh-CN"/>
                </w:rPr>
                <w:t>AP: AP110,AP120,AP121,AP141,AP170,</w:t>
              </w:r>
              <w:r>
                <w:rPr>
                  <w:rFonts w:ascii="Arial" w:eastAsia="宋体" w:hAnsi="Arial" w:cs="Arial"/>
                  <w:lang w:eastAsia="zh-CN"/>
                </w:rPr>
                <w:t>AP320,AP340,AP330,AP350,</w:t>
              </w:r>
            </w:ins>
          </w:p>
          <w:p w:rsidR="00CE4022" w:rsidRDefault="00CE4022" w:rsidP="00F25EF5">
            <w:pPr>
              <w:pStyle w:val="Body"/>
              <w:rPr>
                <w:ins w:id="187" w:author="lxu" w:date="2013-07-02T10:43:00Z"/>
                <w:rFonts w:ascii="Arial" w:eastAsia="宋体" w:hAnsi="Arial" w:cs="Arial"/>
                <w:lang w:eastAsia="zh-CN"/>
              </w:rPr>
            </w:pPr>
            <w:ins w:id="188" w:author="lxu" w:date="2013-07-02T10:43:00Z">
              <w:r w:rsidRPr="00F30A6D">
                <w:rPr>
                  <w:rFonts w:ascii="Arial" w:eastAsia="宋体" w:hAnsi="Arial" w:cs="Arial"/>
                  <w:lang w:eastAsia="zh-CN"/>
                </w:rPr>
                <w:t>BR: BR200,BR200-WP,BRAP330,BRAP350,</w:t>
              </w:r>
            </w:ins>
          </w:p>
          <w:p w:rsidR="00CE4022" w:rsidRPr="00706C8D" w:rsidRDefault="00CE4022" w:rsidP="00F25EF5">
            <w:pPr>
              <w:pStyle w:val="Body"/>
              <w:rPr>
                <w:ins w:id="189" w:author="lxu" w:date="2013-07-02T10:43:00Z"/>
                <w:rFonts w:ascii="Arial" w:eastAsia="宋体" w:hAnsi="Arial" w:cs="Arial"/>
                <w:lang w:eastAsia="zh-CN"/>
              </w:rPr>
            </w:pPr>
            <w:ins w:id="190" w:author="lxu" w:date="2013-07-02T10:43:00Z">
              <w:r>
                <w:rPr>
                  <w:rFonts w:ascii="Arial" w:eastAsia="宋体" w:hAnsi="Arial" w:cs="Arial" w:hint="eastAsia"/>
                  <w:lang w:eastAsia="zh-CN"/>
                </w:rPr>
                <w:t xml:space="preserve">Note: when draft this test case, HiveOS Millau 6.0r2c AP370/390 does not support </w:t>
              </w:r>
              <w:r>
                <w:rPr>
                  <w:rFonts w:ascii="Arial" w:eastAsia="宋体" w:hAnsi="Arial" w:cs="Arial" w:hint="eastAsia"/>
                  <w:lang w:eastAsia="zh-CN"/>
                </w:rPr>
                <w:lastRenderedPageBreak/>
                <w:t>application discovery. And HiveOS Geneva release is not related with AP370/390. As per plan, AP370/390 will support it by 2013 fall.</w:t>
              </w:r>
            </w:ins>
          </w:p>
        </w:tc>
      </w:tr>
      <w:tr w:rsidR="00CE4022" w:rsidRPr="00322E9D" w:rsidTr="00F25EF5">
        <w:trPr>
          <w:trHeight w:val="321"/>
          <w:ins w:id="191" w:author="lxu" w:date="2013-07-02T10:43:00Z"/>
        </w:trPr>
        <w:tc>
          <w:tcPr>
            <w:tcW w:w="2284" w:type="dxa"/>
            <w:tcBorders>
              <w:top w:val="single" w:sz="4" w:space="0" w:color="auto"/>
              <w:left w:val="single" w:sz="4" w:space="0" w:color="auto"/>
              <w:bottom w:val="single" w:sz="4" w:space="0" w:color="auto"/>
              <w:right w:val="single" w:sz="4" w:space="0" w:color="auto"/>
            </w:tcBorders>
            <w:vAlign w:val="center"/>
          </w:tcPr>
          <w:p w:rsidR="00CE4022" w:rsidRPr="00706C8D" w:rsidRDefault="00CE4022" w:rsidP="00F25EF5">
            <w:pPr>
              <w:rPr>
                <w:ins w:id="192" w:author="lxu" w:date="2013-07-02T10:43:00Z"/>
                <w:rFonts w:ascii="Arial" w:hAnsi="Arial" w:cs="Arial"/>
                <w:color w:val="auto"/>
              </w:rPr>
            </w:pPr>
            <w:ins w:id="193" w:author="lxu" w:date="2013-07-02T10:43:00Z">
              <w:r w:rsidRPr="00706C8D">
                <w:rPr>
                  <w:rFonts w:ascii="Arial" w:hAnsi="Arial" w:cs="Arial"/>
                  <w:color w:val="auto"/>
                </w:rPr>
                <w:lastRenderedPageBreak/>
                <w:t>Pre-condition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E4022" w:rsidRDefault="00CE4022" w:rsidP="00F25EF5">
            <w:pPr>
              <w:pStyle w:val="Body"/>
              <w:rPr>
                <w:ins w:id="194" w:author="lxu" w:date="2013-07-02T10:43:00Z"/>
                <w:rFonts w:ascii="Arial" w:eastAsia="宋体" w:hAnsi="Arial" w:cs="Arial"/>
                <w:lang w:eastAsia="zh-CN"/>
              </w:rPr>
            </w:pPr>
            <w:ins w:id="195" w:author="lxu" w:date="2013-07-02T10:43:00Z">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ins>
          </w:p>
          <w:p w:rsidR="00CE4022" w:rsidRPr="00F30A6D" w:rsidRDefault="00CE4022" w:rsidP="00F25EF5">
            <w:pPr>
              <w:pStyle w:val="Body"/>
              <w:rPr>
                <w:ins w:id="196" w:author="lxu" w:date="2013-07-02T10:43:00Z"/>
                <w:rFonts w:ascii="Arial" w:eastAsia="宋体" w:hAnsi="Arial" w:cs="Arial"/>
                <w:lang w:eastAsia="zh-CN"/>
              </w:rPr>
            </w:pPr>
            <w:ins w:id="197" w:author="lxu" w:date="2013-07-02T10:43:00Z">
              <w:r>
                <w:rPr>
                  <w:rFonts w:ascii="Arial" w:eastAsia="宋体" w:hAnsi="Arial" w:cs="Arial" w:hint="eastAsia"/>
                  <w:lang w:eastAsia="zh-CN"/>
                </w:rPr>
                <w:t>Set BR eth1 mode as bridge-802.1q, AP eth as backhaul.</w:t>
              </w:r>
            </w:ins>
          </w:p>
          <w:p w:rsidR="00CE4022" w:rsidRDefault="00CE4022" w:rsidP="00F25EF5">
            <w:pPr>
              <w:pStyle w:val="Body"/>
              <w:rPr>
                <w:ins w:id="198" w:author="lxu" w:date="2013-07-02T10:43:00Z"/>
                <w:rFonts w:ascii="Arial" w:eastAsia="宋体" w:hAnsi="Arial" w:cs="Arial"/>
                <w:lang w:eastAsia="zh-CN"/>
              </w:rPr>
            </w:pPr>
            <w:ins w:id="199" w:author="lxu" w:date="2013-07-02T10:43:00Z">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ins>
          </w:p>
          <w:p w:rsidR="00CE4022" w:rsidRPr="00525079" w:rsidRDefault="00CE4022" w:rsidP="00F25EF5">
            <w:pPr>
              <w:pStyle w:val="Body"/>
              <w:rPr>
                <w:ins w:id="200" w:author="lxu" w:date="2013-07-02T10:43:00Z"/>
                <w:rFonts w:ascii="Arial" w:eastAsia="宋体" w:hAnsi="Arial" w:cs="Arial"/>
                <w:lang w:eastAsia="zh-CN"/>
              </w:rPr>
            </w:pPr>
            <w:ins w:id="201" w:author="lxu" w:date="2013-07-02T10:43:00Z">
              <w:r>
                <w:rPr>
                  <w:rFonts w:ascii="Arial" w:eastAsia="宋体" w:hAnsi="Arial" w:cs="Arial" w:hint="eastAsia"/>
                  <w:lang w:eastAsia="zh-CN"/>
                </w:rPr>
                <w:t>Laptop1 connects with SSID, or with BR.</w:t>
              </w:r>
            </w:ins>
          </w:p>
        </w:tc>
      </w:tr>
      <w:tr w:rsidR="00CE4022" w:rsidRPr="00322E9D" w:rsidTr="00F25EF5">
        <w:trPr>
          <w:trHeight w:val="321"/>
          <w:ins w:id="202" w:author="lxu" w:date="2013-07-02T10:43:00Z"/>
        </w:trPr>
        <w:tc>
          <w:tcPr>
            <w:tcW w:w="2284" w:type="dxa"/>
            <w:tcBorders>
              <w:top w:val="single" w:sz="4" w:space="0" w:color="auto"/>
              <w:left w:val="single" w:sz="4" w:space="0" w:color="auto"/>
              <w:bottom w:val="single" w:sz="4" w:space="0" w:color="auto"/>
              <w:right w:val="single" w:sz="4" w:space="0" w:color="auto"/>
            </w:tcBorders>
            <w:vAlign w:val="center"/>
          </w:tcPr>
          <w:p w:rsidR="00CE4022" w:rsidRPr="00706C8D" w:rsidRDefault="00CE4022" w:rsidP="00F25EF5">
            <w:pPr>
              <w:rPr>
                <w:ins w:id="203" w:author="lxu" w:date="2013-07-02T10:43:00Z"/>
                <w:rFonts w:ascii="Arial" w:hAnsi="Arial" w:cs="Arial"/>
                <w:color w:val="auto"/>
              </w:rPr>
            </w:pPr>
            <w:ins w:id="204" w:author="lxu" w:date="2013-07-02T10:43:00Z">
              <w:r w:rsidRPr="00706C8D">
                <w:rPr>
                  <w:rFonts w:ascii="Arial" w:hAnsi="Arial" w:cs="Arial"/>
                  <w:color w:val="auto"/>
                </w:rPr>
                <w:t>Test procedure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1578A" w:rsidRDefault="00CE4022">
            <w:pPr>
              <w:pStyle w:val="Body"/>
              <w:numPr>
                <w:ilvl w:val="2"/>
                <w:numId w:val="123"/>
              </w:numPr>
              <w:ind w:left="268" w:hanging="268"/>
              <w:rPr>
                <w:ins w:id="205" w:author="lxu" w:date="2013-07-02T10:43:00Z"/>
                <w:rFonts w:ascii="Arial" w:eastAsia="宋体" w:hAnsi="Arial" w:cs="Arial"/>
                <w:b/>
                <w:color w:val="000000"/>
                <w:lang w:eastAsia="zh-CN"/>
              </w:rPr>
              <w:pPrChange w:id="206" w:author="lxu" w:date="2013-07-02T10:43:00Z">
                <w:pPr>
                  <w:pStyle w:val="Body"/>
                  <w:numPr>
                    <w:ilvl w:val="2"/>
                    <w:numId w:val="121"/>
                  </w:numPr>
                  <w:ind w:left="268" w:hanging="268"/>
                </w:pPr>
              </w:pPrChange>
            </w:pPr>
            <w:ins w:id="207" w:author="lxu" w:date="2013-07-02T10:43:00Z">
              <w:r>
                <w:rPr>
                  <w:rFonts w:ascii="Arial" w:eastAsia="宋体" w:hAnsi="Arial" w:cs="Arial" w:hint="eastAsia"/>
                  <w:lang w:eastAsia="zh-CN"/>
                </w:rPr>
                <w:t xml:space="preserve">Enable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ins>
          </w:p>
          <w:p w:rsidR="00036101" w:rsidRPr="00036101" w:rsidRDefault="00CE4022">
            <w:pPr>
              <w:pStyle w:val="Body"/>
              <w:numPr>
                <w:ilvl w:val="2"/>
                <w:numId w:val="123"/>
              </w:numPr>
              <w:ind w:left="268" w:hanging="268"/>
              <w:rPr>
                <w:ins w:id="208" w:author="lxu" w:date="2013-07-02T10:43:00Z"/>
                <w:rFonts w:ascii="Arial" w:eastAsia="宋体" w:hAnsi="Arial" w:cs="Arial"/>
                <w:b/>
                <w:color w:val="000000"/>
                <w:lang w:eastAsia="zh-CN"/>
              </w:rPr>
              <w:pPrChange w:id="209" w:author="lxu" w:date="2013-07-08T20:25:00Z">
                <w:pPr>
                  <w:pStyle w:val="Body"/>
                  <w:numPr>
                    <w:ilvl w:val="2"/>
                    <w:numId w:val="121"/>
                  </w:numPr>
                  <w:ind w:left="268" w:hanging="268"/>
                </w:pPr>
              </w:pPrChange>
            </w:pPr>
            <w:ins w:id="210" w:author="lxu" w:date="2013-07-02T10:43:00Z">
              <w:r>
                <w:rPr>
                  <w:rFonts w:ascii="Arial" w:eastAsia="宋体" w:hAnsi="Arial" w:cs="Arial" w:hint="eastAsia"/>
                  <w:lang w:eastAsia="zh-CN"/>
                </w:rPr>
                <w:t>Enable HiveOS origi</w:t>
              </w:r>
              <w:r w:rsidR="00CE12A5">
                <w:rPr>
                  <w:rFonts w:ascii="Arial" w:eastAsia="宋体" w:hAnsi="Arial" w:cs="Arial" w:hint="eastAsia"/>
                  <w:lang w:eastAsia="zh-CN"/>
                </w:rPr>
                <w:t xml:space="preserve">nal </w:t>
              </w:r>
            </w:ins>
            <w:ins w:id="211" w:author="lxu" w:date="2013-07-08T20:20:00Z">
              <w:r w:rsidR="00CE12A5">
                <w:rPr>
                  <w:rFonts w:ascii="Arial" w:eastAsia="宋体" w:hAnsi="Arial" w:cs="Arial" w:hint="eastAsia"/>
                  <w:lang w:eastAsia="zh-CN"/>
                </w:rPr>
                <w:t>hour</w:t>
              </w:r>
            </w:ins>
            <w:ins w:id="212" w:author="lxu" w:date="2013-07-02T10:43:00Z">
              <w:r>
                <w:rPr>
                  <w:rFonts w:ascii="Arial" w:eastAsia="宋体" w:hAnsi="Arial" w:cs="Arial" w:hint="eastAsia"/>
                  <w:lang w:eastAsia="zh-CN"/>
                </w:rPr>
                <w:t>ly application report.</w:t>
              </w:r>
            </w:ins>
          </w:p>
          <w:p w:rsidR="0011578A" w:rsidRDefault="00CE4022">
            <w:pPr>
              <w:pStyle w:val="Body"/>
              <w:numPr>
                <w:ilvl w:val="2"/>
                <w:numId w:val="123"/>
              </w:numPr>
              <w:ind w:left="268" w:hanging="268"/>
              <w:rPr>
                <w:ins w:id="213" w:author="lxu" w:date="2013-07-02T10:43:00Z"/>
                <w:rFonts w:ascii="Arial" w:eastAsia="宋体" w:hAnsi="Arial" w:cs="Arial"/>
                <w:b/>
                <w:color w:val="000000"/>
                <w:lang w:eastAsia="zh-CN"/>
              </w:rPr>
              <w:pPrChange w:id="214" w:author="lxu" w:date="2013-07-02T10:43:00Z">
                <w:pPr>
                  <w:pStyle w:val="Body"/>
                  <w:numPr>
                    <w:ilvl w:val="2"/>
                    <w:numId w:val="121"/>
                  </w:numPr>
                  <w:ind w:left="268" w:hanging="268"/>
                </w:pPr>
              </w:pPrChange>
            </w:pPr>
            <w:ins w:id="215" w:author="lxu" w:date="2013-07-02T10:43:00Z">
              <w:r>
                <w:rPr>
                  <w:rFonts w:ascii="Arial" w:eastAsia="宋体" w:hAnsi="Arial" w:cs="Arial" w:hint="eastAsia"/>
                  <w:lang w:eastAsia="zh-CN"/>
                </w:rPr>
                <w:t>Capture live traffic at Laptop1.</w:t>
              </w:r>
            </w:ins>
          </w:p>
          <w:p w:rsidR="0011578A" w:rsidRDefault="00CE4022">
            <w:pPr>
              <w:pStyle w:val="Body"/>
              <w:numPr>
                <w:ilvl w:val="2"/>
                <w:numId w:val="123"/>
              </w:numPr>
              <w:ind w:left="268" w:hanging="268"/>
              <w:rPr>
                <w:ins w:id="216" w:author="lxu" w:date="2013-07-02T10:43:00Z"/>
                <w:rFonts w:ascii="Arial" w:eastAsia="宋体" w:hAnsi="Arial" w:cs="Arial"/>
                <w:b/>
                <w:color w:val="000000"/>
                <w:lang w:eastAsia="zh-CN"/>
              </w:rPr>
              <w:pPrChange w:id="217" w:author="lxu" w:date="2013-07-02T10:43:00Z">
                <w:pPr>
                  <w:pStyle w:val="Body"/>
                  <w:numPr>
                    <w:ilvl w:val="2"/>
                    <w:numId w:val="121"/>
                  </w:numPr>
                  <w:ind w:left="268" w:hanging="268"/>
                </w:pPr>
              </w:pPrChange>
            </w:pPr>
            <w:ins w:id="218" w:author="lxu" w:date="2013-07-02T10:43:00Z">
              <w:r w:rsidRPr="00CE4022">
                <w:rPr>
                  <w:rFonts w:ascii="Arial" w:eastAsia="宋体" w:hAnsi="Arial" w:cs="Arial" w:hint="eastAsia"/>
                  <w:lang w:eastAsia="zh-CN"/>
                </w:rPr>
                <w:t xml:space="preserve">Laptop1 Ping outside network. Last this step more than 1 </w:t>
              </w:r>
            </w:ins>
            <w:ins w:id="219" w:author="lxu" w:date="2013-07-02T10:49:00Z">
              <w:r w:rsidR="005C6791">
                <w:rPr>
                  <w:rFonts w:ascii="Arial" w:eastAsia="宋体" w:hAnsi="Arial" w:cs="Arial" w:hint="eastAsia"/>
                  <w:lang w:eastAsia="zh-CN"/>
                </w:rPr>
                <w:t>hour</w:t>
              </w:r>
            </w:ins>
            <w:ins w:id="220" w:author="lxu" w:date="2013-07-02T10:43:00Z">
              <w:r w:rsidRPr="00CE4022">
                <w:rPr>
                  <w:rFonts w:ascii="Arial" w:eastAsia="宋体" w:hAnsi="Arial" w:cs="Arial" w:hint="eastAsia"/>
                  <w:lang w:eastAsia="zh-CN"/>
                </w:rPr>
                <w:t xml:space="preserve">ly repor interval until HiveOS generates </w:t>
              </w:r>
            </w:ins>
            <w:ins w:id="221" w:author="lxu" w:date="2013-07-02T10:49:00Z">
              <w:r w:rsidR="005C6791">
                <w:rPr>
                  <w:rFonts w:ascii="Arial" w:eastAsia="宋体" w:hAnsi="Arial" w:cs="Arial" w:hint="eastAsia"/>
                  <w:lang w:eastAsia="zh-CN"/>
                </w:rPr>
                <w:t>hour</w:t>
              </w:r>
            </w:ins>
            <w:ins w:id="222" w:author="lxu" w:date="2013-07-02T10:43:00Z">
              <w:r w:rsidRPr="00CE4022">
                <w:rPr>
                  <w:rFonts w:ascii="Arial" w:eastAsia="宋体" w:hAnsi="Arial" w:cs="Arial" w:hint="eastAsia"/>
                  <w:lang w:eastAsia="zh-CN"/>
                </w:rPr>
                <w:t>ly application report.</w:t>
              </w:r>
            </w:ins>
          </w:p>
          <w:p w:rsidR="0011578A" w:rsidRPr="00581082" w:rsidRDefault="00CE12A5">
            <w:pPr>
              <w:pStyle w:val="Body"/>
              <w:numPr>
                <w:ilvl w:val="2"/>
                <w:numId w:val="123"/>
              </w:numPr>
              <w:ind w:left="268" w:hanging="268"/>
              <w:rPr>
                <w:ins w:id="223" w:author="lxu" w:date="2013-07-08T21:01:00Z"/>
                <w:rFonts w:ascii="Arial" w:eastAsia="宋体" w:hAnsi="Arial" w:cs="Arial"/>
                <w:b/>
                <w:color w:val="000000"/>
                <w:lang w:eastAsia="zh-CN"/>
              </w:rPr>
              <w:pPrChange w:id="224" w:author="lxu" w:date="2013-07-02T10:43:00Z">
                <w:pPr>
                  <w:pStyle w:val="Body"/>
                  <w:numPr>
                    <w:ilvl w:val="2"/>
                    <w:numId w:val="121"/>
                  </w:numPr>
                  <w:ind w:left="268" w:hanging="268"/>
                </w:pPr>
              </w:pPrChange>
            </w:pPr>
            <w:ins w:id="225" w:author="lxu" w:date="2013-07-02T10:43:00Z">
              <w:r>
                <w:rPr>
                  <w:rFonts w:ascii="Arial" w:eastAsia="宋体" w:hAnsi="Arial" w:cs="Arial" w:hint="eastAsia"/>
                  <w:lang w:eastAsia="zh-CN"/>
                </w:rPr>
                <w:t xml:space="preserve">Compare HiveOS </w:t>
              </w:r>
            </w:ins>
            <w:ins w:id="226" w:author="lxu" w:date="2013-07-08T20:19:00Z">
              <w:r>
                <w:rPr>
                  <w:rFonts w:ascii="Arial" w:eastAsia="宋体" w:hAnsi="Arial" w:cs="Arial" w:hint="eastAsia"/>
                  <w:lang w:eastAsia="zh-CN"/>
                </w:rPr>
                <w:t>hour</w:t>
              </w:r>
            </w:ins>
            <w:ins w:id="227" w:author="lxu" w:date="2013-07-02T10:43:00Z">
              <w:r w:rsidR="00CE4022">
                <w:rPr>
                  <w:rFonts w:ascii="Arial" w:eastAsia="宋体" w:hAnsi="Arial" w:cs="Arial" w:hint="eastAsia"/>
                  <w:lang w:eastAsia="zh-CN"/>
                </w:rPr>
                <w:t xml:space="preserve">ly </w:t>
              </w:r>
              <w:r w:rsidR="00CE4022">
                <w:rPr>
                  <w:rFonts w:ascii="Arial" w:eastAsia="宋体" w:hAnsi="Arial" w:cs="Arial"/>
                  <w:lang w:eastAsia="zh-CN"/>
                </w:rPr>
                <w:t>application</w:t>
              </w:r>
              <w:r w:rsidR="00CE4022">
                <w:rPr>
                  <w:rFonts w:ascii="Arial" w:eastAsia="宋体" w:hAnsi="Arial" w:cs="Arial" w:hint="eastAsia"/>
                  <w:lang w:eastAsia="zh-CN"/>
                </w:rPr>
                <w:t xml:space="preserve"> report with captured live traffic.</w:t>
              </w:r>
            </w:ins>
          </w:p>
          <w:p w:rsidR="00581082" w:rsidRDefault="00581082">
            <w:pPr>
              <w:pStyle w:val="Body"/>
              <w:numPr>
                <w:ilvl w:val="2"/>
                <w:numId w:val="123"/>
              </w:numPr>
              <w:ind w:left="268" w:hanging="268"/>
              <w:rPr>
                <w:ins w:id="228" w:author="lxu" w:date="2013-07-02T10:43:00Z"/>
                <w:rFonts w:ascii="Arial" w:eastAsia="宋体" w:hAnsi="Arial" w:cs="Arial"/>
                <w:b/>
                <w:color w:val="000000"/>
                <w:lang w:eastAsia="zh-CN"/>
              </w:rPr>
              <w:pPrChange w:id="229" w:author="lxu" w:date="2013-07-02T10:43:00Z">
                <w:pPr>
                  <w:pStyle w:val="Body"/>
                  <w:numPr>
                    <w:ilvl w:val="2"/>
                    <w:numId w:val="121"/>
                  </w:numPr>
                  <w:ind w:left="268" w:hanging="268"/>
                </w:pPr>
              </w:pPrChange>
            </w:pPr>
            <w:ins w:id="230" w:author="lxu" w:date="2013-07-08T21:04:00Z">
              <w:r>
                <w:rPr>
                  <w:rFonts w:ascii="Arial" w:eastAsia="宋体" w:hAnsi="Arial" w:cs="Arial" w:hint="eastAsia"/>
                  <w:lang w:eastAsia="zh-CN"/>
                </w:rPr>
                <w:t xml:space="preserve">Get last hour application usage via output of </w:t>
              </w:r>
              <w:r>
                <w:rPr>
                  <w:rFonts w:ascii="Arial" w:eastAsia="宋体" w:hAnsi="Arial" w:cs="Arial"/>
                  <w:lang w:eastAsia="zh-CN"/>
                </w:rPr>
                <w:t>“</w:t>
              </w:r>
            </w:ins>
            <w:ins w:id="231" w:author="lxu" w:date="2013-07-08T21:05:00Z">
              <w:r>
                <w:rPr>
                  <w:rFonts w:ascii="Arial" w:eastAsia="宋体" w:hAnsi="Arial" w:cs="Arial" w:hint="eastAsia"/>
                  <w:lang w:eastAsia="zh-CN"/>
                </w:rPr>
                <w:t>show application reporting app-stats</w:t>
              </w:r>
            </w:ins>
            <w:ins w:id="232" w:author="lxu" w:date="2013-07-08T21:04:00Z">
              <w:r>
                <w:rPr>
                  <w:rFonts w:ascii="Arial" w:eastAsia="宋体" w:hAnsi="Arial" w:cs="Arial"/>
                  <w:lang w:eastAsia="zh-CN"/>
                </w:rPr>
                <w:t>”</w:t>
              </w:r>
              <w:r>
                <w:rPr>
                  <w:rFonts w:ascii="Arial" w:eastAsia="宋体" w:hAnsi="Arial" w:cs="Arial" w:hint="eastAsia"/>
                  <w:lang w:eastAsia="zh-CN"/>
                </w:rPr>
                <w:t xml:space="preserve">. </w:t>
              </w:r>
            </w:ins>
            <w:ins w:id="233" w:author="lxu" w:date="2013-07-08T21:01:00Z">
              <w:r>
                <w:rPr>
                  <w:rFonts w:ascii="Arial" w:eastAsia="宋体" w:hAnsi="Arial" w:cs="Arial" w:hint="eastAsia"/>
                  <w:lang w:eastAsia="zh-CN"/>
                </w:rPr>
                <w:t xml:space="preserve">Compare HiveOS hourly application report with </w:t>
              </w:r>
            </w:ins>
            <w:ins w:id="234" w:author="lxu" w:date="2013-07-08T21:05:00Z">
              <w:r>
                <w:rPr>
                  <w:rFonts w:ascii="Arial" w:eastAsia="宋体" w:hAnsi="Arial" w:cs="Arial" w:hint="eastAsia"/>
                  <w:lang w:eastAsia="zh-CN"/>
                </w:rPr>
                <w:t>it.</w:t>
              </w:r>
            </w:ins>
          </w:p>
        </w:tc>
      </w:tr>
      <w:tr w:rsidR="00CE4022" w:rsidRPr="00322E9D" w:rsidTr="00F25EF5">
        <w:trPr>
          <w:trHeight w:val="345"/>
          <w:ins w:id="235" w:author="lxu" w:date="2013-07-02T10:43:00Z"/>
        </w:trPr>
        <w:tc>
          <w:tcPr>
            <w:tcW w:w="2284" w:type="dxa"/>
            <w:tcBorders>
              <w:top w:val="single" w:sz="4" w:space="0" w:color="auto"/>
              <w:left w:val="single" w:sz="4" w:space="0" w:color="auto"/>
              <w:bottom w:val="single" w:sz="4" w:space="0" w:color="auto"/>
              <w:right w:val="single" w:sz="4" w:space="0" w:color="auto"/>
            </w:tcBorders>
            <w:vAlign w:val="center"/>
          </w:tcPr>
          <w:p w:rsidR="00CE4022" w:rsidRPr="00634B39" w:rsidRDefault="00CE4022" w:rsidP="00F25EF5">
            <w:pPr>
              <w:rPr>
                <w:ins w:id="236" w:author="lxu" w:date="2013-07-02T10:43:00Z"/>
                <w:rFonts w:ascii="Arial" w:eastAsia="宋体" w:hAnsi="Arial" w:cs="Arial"/>
                <w:b w:val="0"/>
                <w:color w:val="auto"/>
                <w:lang w:eastAsia="zh-CN"/>
              </w:rPr>
            </w:pPr>
            <w:ins w:id="237" w:author="lxu" w:date="2013-07-02T10:43:00Z">
              <w:r w:rsidRPr="00634B39">
                <w:rPr>
                  <w:rFonts w:ascii="Arial" w:hAnsi="Arial" w:cs="Arial"/>
                  <w:color w:val="auto"/>
                </w:rPr>
                <w:t>Expect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E4022" w:rsidRDefault="00036101" w:rsidP="00F25EF5">
            <w:pPr>
              <w:pStyle w:val="Body"/>
              <w:rPr>
                <w:ins w:id="238" w:author="lxu" w:date="2013-07-02T10:43:00Z"/>
                <w:rFonts w:ascii="Arial" w:eastAsia="宋体" w:hAnsi="Arial" w:cs="Arial"/>
                <w:lang w:eastAsia="zh-CN"/>
              </w:rPr>
            </w:pPr>
            <w:ins w:id="239" w:author="lxu" w:date="2013-07-02T10:43:00Z">
              <w:r>
                <w:rPr>
                  <w:rFonts w:ascii="Arial" w:eastAsia="宋体" w:hAnsi="Arial" w:cs="Arial" w:hint="eastAsia"/>
                  <w:lang w:eastAsia="zh-CN"/>
                </w:rPr>
                <w:t xml:space="preserve">Step </w:t>
              </w:r>
            </w:ins>
            <w:ins w:id="240" w:author="lxu" w:date="2013-07-08T20:25:00Z">
              <w:r>
                <w:rPr>
                  <w:rFonts w:ascii="Arial" w:eastAsia="宋体" w:hAnsi="Arial" w:cs="Arial" w:hint="eastAsia"/>
                  <w:lang w:eastAsia="zh-CN"/>
                </w:rPr>
                <w:t>5</w:t>
              </w:r>
            </w:ins>
            <w:ins w:id="241" w:author="lxu" w:date="2013-07-02T10:43:00Z">
              <w:r w:rsidR="00CE12A5">
                <w:rPr>
                  <w:rFonts w:ascii="Arial" w:eastAsia="宋体" w:hAnsi="Arial" w:cs="Arial" w:hint="eastAsia"/>
                  <w:lang w:eastAsia="zh-CN"/>
                </w:rPr>
                <w:t xml:space="preserve">. The </w:t>
              </w:r>
            </w:ins>
            <w:ins w:id="242" w:author="lxu" w:date="2013-07-08T20:20:00Z">
              <w:r w:rsidR="00CE12A5">
                <w:rPr>
                  <w:rFonts w:ascii="Arial" w:eastAsia="宋体" w:hAnsi="Arial" w:cs="Arial" w:hint="eastAsia"/>
                  <w:lang w:eastAsia="zh-CN"/>
                </w:rPr>
                <w:t>hour</w:t>
              </w:r>
            </w:ins>
            <w:ins w:id="243" w:author="lxu" w:date="2013-07-02T10:43:00Z">
              <w:r w:rsidR="00CE4022">
                <w:rPr>
                  <w:rFonts w:ascii="Arial" w:eastAsia="宋体" w:hAnsi="Arial" w:cs="Arial" w:hint="eastAsia"/>
                  <w:lang w:eastAsia="zh-CN"/>
                </w:rPr>
                <w:t>ly application report should be consistent with</w:t>
              </w:r>
            </w:ins>
            <w:ins w:id="244" w:author="lxu" w:date="2013-07-08T21:02:00Z">
              <w:r w:rsidR="00581082">
                <w:rPr>
                  <w:rFonts w:ascii="Arial" w:eastAsia="宋体" w:hAnsi="Arial" w:cs="Arial" w:hint="eastAsia"/>
                  <w:lang w:eastAsia="zh-CN"/>
                </w:rPr>
                <w:t xml:space="preserve"> </w:t>
              </w:r>
            </w:ins>
            <w:ins w:id="245" w:author="lxu" w:date="2013-07-02T10:43:00Z">
              <w:r w:rsidR="00CE4022">
                <w:rPr>
                  <w:rFonts w:ascii="Arial" w:eastAsia="宋体" w:hAnsi="Arial" w:cs="Arial" w:hint="eastAsia"/>
                  <w:lang w:eastAsia="zh-CN"/>
                </w:rPr>
                <w:t>captured live traffic.</w:t>
              </w:r>
            </w:ins>
          </w:p>
          <w:p w:rsidR="00CE4022" w:rsidRDefault="00CE4022" w:rsidP="00F25EF5">
            <w:pPr>
              <w:pStyle w:val="Body"/>
              <w:rPr>
                <w:ins w:id="246" w:author="lxu" w:date="2013-07-08T21:01:00Z"/>
                <w:rFonts w:ascii="Arial" w:eastAsia="宋体" w:hAnsi="Arial" w:cs="Arial"/>
                <w:lang w:eastAsia="zh-CN"/>
              </w:rPr>
            </w:pPr>
            <w:ins w:id="247" w:author="lxu" w:date="2013-07-02T10:43:00Z">
              <w:r>
                <w:rPr>
                  <w:rFonts w:ascii="Arial" w:eastAsia="宋体" w:hAnsi="Arial" w:cs="Arial" w:hint="eastAsia"/>
                  <w:lang w:eastAsia="zh-CN"/>
                </w:rPr>
                <w:t>Should check all i</w:t>
              </w:r>
              <w:r w:rsidR="00CE12A5">
                <w:rPr>
                  <w:rFonts w:ascii="Arial" w:eastAsia="宋体" w:hAnsi="Arial" w:cs="Arial" w:hint="eastAsia"/>
                  <w:lang w:eastAsia="zh-CN"/>
                </w:rPr>
                <w:t>tems of record on ICMP in</w:t>
              </w:r>
            </w:ins>
            <w:ins w:id="248" w:author="lxu" w:date="2013-07-08T20:20:00Z">
              <w:r w:rsidR="00CE12A5">
                <w:rPr>
                  <w:rFonts w:ascii="Arial" w:eastAsia="宋体" w:hAnsi="Arial" w:cs="Arial" w:hint="eastAsia"/>
                  <w:lang w:eastAsia="zh-CN"/>
                </w:rPr>
                <w:t xml:space="preserve"> hour</w:t>
              </w:r>
            </w:ins>
            <w:ins w:id="249" w:author="lxu" w:date="2013-07-02T10:43:00Z">
              <w:r>
                <w:rPr>
                  <w:rFonts w:ascii="Arial" w:eastAsia="宋体" w:hAnsi="Arial" w:cs="Arial" w:hint="eastAsia"/>
                  <w:lang w:eastAsia="zh-CN"/>
                </w:rPr>
                <w:t>ly application report file.</w:t>
              </w:r>
            </w:ins>
          </w:p>
          <w:p w:rsidR="00581082" w:rsidRPr="00581082" w:rsidRDefault="00581082" w:rsidP="00F25EF5">
            <w:pPr>
              <w:pStyle w:val="Body"/>
              <w:rPr>
                <w:ins w:id="250" w:author="lxu" w:date="2013-07-02T10:43:00Z"/>
                <w:rFonts w:ascii="Arial" w:eastAsia="宋体" w:hAnsi="Arial" w:cs="Arial"/>
                <w:lang w:eastAsia="zh-CN"/>
              </w:rPr>
            </w:pPr>
            <w:ins w:id="251" w:author="lxu" w:date="2013-07-08T21:01:00Z">
              <w:r>
                <w:rPr>
                  <w:rFonts w:ascii="Arial" w:eastAsia="宋体" w:hAnsi="Arial" w:cs="Arial" w:hint="eastAsia"/>
                  <w:lang w:eastAsia="zh-CN"/>
                </w:rPr>
                <w:t>Step 6. The hourly application report should be consistent with</w:t>
              </w:r>
            </w:ins>
            <w:ins w:id="252" w:author="lxu" w:date="2013-07-08T21:02:00Z">
              <w:r>
                <w:rPr>
                  <w:rFonts w:ascii="Arial" w:eastAsia="宋体" w:hAnsi="Arial" w:cs="Arial" w:hint="eastAsia"/>
                  <w:lang w:eastAsia="zh-CN"/>
                </w:rPr>
                <w:t xml:space="preserve"> output of </w:t>
              </w:r>
              <w:r>
                <w:rPr>
                  <w:rFonts w:ascii="Arial" w:eastAsia="宋体" w:hAnsi="Arial" w:cs="Arial"/>
                  <w:lang w:eastAsia="zh-CN"/>
                </w:rPr>
                <w:t>“</w:t>
              </w:r>
              <w:r>
                <w:rPr>
                  <w:rFonts w:ascii="Arial" w:eastAsia="宋体" w:hAnsi="Arial" w:cs="Arial" w:hint="eastAsia"/>
                  <w:lang w:eastAsia="zh-CN"/>
                </w:rPr>
                <w:t>show application reporting app-stats</w:t>
              </w:r>
              <w:r>
                <w:rPr>
                  <w:rFonts w:ascii="Arial" w:eastAsia="宋体" w:hAnsi="Arial" w:cs="Arial"/>
                  <w:lang w:eastAsia="zh-CN"/>
                </w:rPr>
                <w:t>”</w:t>
              </w:r>
            </w:ins>
            <w:ins w:id="253" w:author="lxu" w:date="2013-07-08T21:01:00Z">
              <w:r>
                <w:rPr>
                  <w:rFonts w:ascii="Arial" w:eastAsia="宋体" w:hAnsi="Arial" w:cs="Arial" w:hint="eastAsia"/>
                  <w:lang w:eastAsia="zh-CN"/>
                </w:rPr>
                <w:t>.</w:t>
              </w:r>
            </w:ins>
          </w:p>
        </w:tc>
      </w:tr>
      <w:tr w:rsidR="00CE4022" w:rsidRPr="00322E9D" w:rsidTr="00F25EF5">
        <w:trPr>
          <w:trHeight w:val="165"/>
          <w:ins w:id="254" w:author="lxu" w:date="2013-07-02T10:43:00Z"/>
        </w:trPr>
        <w:tc>
          <w:tcPr>
            <w:tcW w:w="2284" w:type="dxa"/>
            <w:tcBorders>
              <w:top w:val="single" w:sz="4" w:space="0" w:color="auto"/>
              <w:left w:val="single" w:sz="4" w:space="0" w:color="auto"/>
              <w:bottom w:val="single" w:sz="4" w:space="0" w:color="auto"/>
              <w:right w:val="single" w:sz="4" w:space="0" w:color="auto"/>
            </w:tcBorders>
            <w:vAlign w:val="center"/>
          </w:tcPr>
          <w:p w:rsidR="00CE4022" w:rsidRPr="00706C8D" w:rsidRDefault="00CE4022" w:rsidP="00F25EF5">
            <w:pPr>
              <w:rPr>
                <w:ins w:id="255" w:author="lxu" w:date="2013-07-02T10:43:00Z"/>
                <w:rFonts w:ascii="Arial" w:eastAsia="宋体" w:hAnsi="Arial" w:cs="Arial"/>
                <w:color w:val="auto"/>
                <w:lang w:eastAsia="zh-CN"/>
              </w:rPr>
            </w:pPr>
            <w:ins w:id="256" w:author="lxu" w:date="2013-07-02T10:43:00Z">
              <w:r w:rsidRPr="00706C8D">
                <w:rPr>
                  <w:rFonts w:ascii="Arial" w:eastAsia="宋体" w:hAnsi="Arial" w:cs="Arial"/>
                  <w:color w:val="auto"/>
                  <w:lang w:eastAsia="zh-CN"/>
                </w:rPr>
                <w:t>Test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E4022" w:rsidRPr="00706C8D" w:rsidRDefault="00CE4022" w:rsidP="00F25EF5">
            <w:pPr>
              <w:pStyle w:val="Body"/>
              <w:rPr>
                <w:ins w:id="257" w:author="lxu" w:date="2013-07-02T10:43:00Z"/>
                <w:rFonts w:ascii="Arial" w:eastAsia="宋体" w:hAnsi="Arial" w:cs="Arial"/>
                <w:lang w:eastAsia="zh-CN"/>
              </w:rPr>
            </w:pPr>
          </w:p>
        </w:tc>
      </w:tr>
      <w:tr w:rsidR="00CE4022" w:rsidRPr="00322E9D" w:rsidTr="00F25EF5">
        <w:trPr>
          <w:trHeight w:val="142"/>
          <w:ins w:id="258" w:author="lxu" w:date="2013-07-02T10:43:00Z"/>
        </w:trPr>
        <w:tc>
          <w:tcPr>
            <w:tcW w:w="2284" w:type="dxa"/>
            <w:tcBorders>
              <w:top w:val="single" w:sz="4" w:space="0" w:color="auto"/>
              <w:left w:val="single" w:sz="4" w:space="0" w:color="auto"/>
              <w:bottom w:val="single" w:sz="4" w:space="0" w:color="auto"/>
              <w:right w:val="single" w:sz="4" w:space="0" w:color="auto"/>
            </w:tcBorders>
            <w:vAlign w:val="center"/>
          </w:tcPr>
          <w:p w:rsidR="00CE4022" w:rsidRPr="00706C8D" w:rsidRDefault="00CE4022" w:rsidP="00F25EF5">
            <w:pPr>
              <w:rPr>
                <w:ins w:id="259" w:author="lxu" w:date="2013-07-02T10:43:00Z"/>
                <w:rFonts w:ascii="Arial" w:eastAsia="宋体" w:hAnsi="Arial" w:cs="Arial"/>
                <w:color w:val="auto"/>
                <w:lang w:eastAsia="zh-CN"/>
              </w:rPr>
            </w:pPr>
            <w:ins w:id="260" w:author="lxu" w:date="2013-07-02T10:43:00Z">
              <w:r w:rsidRPr="00706C8D">
                <w:rPr>
                  <w:rFonts w:ascii="Arial" w:eastAsia="宋体" w:hAnsi="Arial" w:cs="Arial"/>
                  <w:color w:val="auto"/>
                  <w:lang w:eastAsia="zh-CN"/>
                </w:rPr>
                <w:t>Comment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E4022" w:rsidRDefault="00182CEB" w:rsidP="00F25EF5">
            <w:pPr>
              <w:pStyle w:val="Body"/>
              <w:rPr>
                <w:ins w:id="261" w:author="lxu" w:date="2013-07-02T11:23:00Z"/>
                <w:rFonts w:ascii="Arial" w:eastAsia="宋体" w:hAnsi="Arial" w:cs="Arial"/>
                <w:lang w:eastAsia="zh-CN"/>
              </w:rPr>
            </w:pPr>
            <w:ins w:id="262" w:author="lxu" w:date="2013-07-02T11:20:00Z">
              <w:r>
                <w:rPr>
                  <w:rFonts w:ascii="Arial" w:eastAsia="宋体" w:hAnsi="Arial" w:cs="Arial" w:hint="eastAsia"/>
                  <w:lang w:eastAsia="zh-CN"/>
                </w:rPr>
                <w:t>Draft this case for application discovery which is a L7 application enhancement involved into HiveOS since Geneva release.</w:t>
              </w:r>
            </w:ins>
          </w:p>
          <w:p w:rsidR="00250A73" w:rsidRDefault="00250A73" w:rsidP="00F25EF5">
            <w:pPr>
              <w:pStyle w:val="Body"/>
              <w:rPr>
                <w:ins w:id="263" w:author="lxu" w:date="2013-07-02T11:23:00Z"/>
                <w:rFonts w:ascii="Arial" w:eastAsia="宋体" w:hAnsi="Arial" w:cs="Arial"/>
                <w:lang w:eastAsia="zh-CN"/>
              </w:rPr>
            </w:pPr>
          </w:p>
          <w:p w:rsidR="00250A73" w:rsidRDefault="00250A73" w:rsidP="00F25EF5">
            <w:pPr>
              <w:pStyle w:val="Body"/>
              <w:rPr>
                <w:ins w:id="264" w:author="lxu" w:date="2013-07-08T14:45:00Z"/>
                <w:rFonts w:ascii="Arial" w:eastAsia="宋体" w:hAnsi="Arial" w:cs="Arial"/>
                <w:lang w:eastAsia="zh-CN"/>
              </w:rPr>
            </w:pPr>
            <w:ins w:id="265" w:author="lxu" w:date="2013-07-02T11:23:00Z">
              <w:r>
                <w:rPr>
                  <w:rFonts w:ascii="Arial" w:eastAsia="宋体" w:hAnsi="Arial" w:cs="Arial" w:hint="eastAsia"/>
                  <w:lang w:eastAsia="zh-CN"/>
                </w:rPr>
                <w:t>It is the baseline for HiveOS application discovery verification.</w:t>
              </w:r>
            </w:ins>
          </w:p>
          <w:p w:rsidR="00B847A1" w:rsidRDefault="00B847A1" w:rsidP="00F25EF5">
            <w:pPr>
              <w:pStyle w:val="Body"/>
              <w:rPr>
                <w:ins w:id="266" w:author="lxu" w:date="2013-07-08T14:45:00Z"/>
                <w:rFonts w:ascii="Arial" w:eastAsia="宋体" w:hAnsi="Arial" w:cs="Arial"/>
                <w:lang w:eastAsia="zh-CN"/>
              </w:rPr>
            </w:pPr>
          </w:p>
          <w:p w:rsidR="00B847A1" w:rsidRDefault="00581082" w:rsidP="00B847A1">
            <w:pPr>
              <w:pStyle w:val="Body"/>
              <w:rPr>
                <w:ins w:id="267" w:author="lxu" w:date="2013-07-08T21:02:00Z"/>
                <w:rFonts w:ascii="Arial" w:eastAsia="宋体" w:hAnsi="Arial" w:cs="Arial"/>
                <w:lang w:eastAsia="zh-CN"/>
              </w:rPr>
            </w:pPr>
            <w:ins w:id="268" w:author="lxu" w:date="2013-07-08T21:02:00Z">
              <w:r>
                <w:rPr>
                  <w:rFonts w:ascii="Arial" w:eastAsia="宋体" w:hAnsi="Arial" w:cs="Arial" w:hint="eastAsia"/>
                  <w:lang w:eastAsia="zh-CN"/>
                </w:rPr>
                <w:t>The step 5 is to verify data accuracy of a specific application.</w:t>
              </w:r>
            </w:ins>
            <w:ins w:id="269" w:author="lxu" w:date="2013-07-08T21:03:00Z">
              <w:r>
                <w:rPr>
                  <w:rFonts w:ascii="Arial" w:eastAsia="宋体" w:hAnsi="Arial" w:cs="Arial" w:hint="eastAsia"/>
                  <w:lang w:eastAsia="zh-CN"/>
                </w:rPr>
                <w:t xml:space="preserve"> </w:t>
              </w:r>
              <w:r>
                <w:rPr>
                  <w:rFonts w:ascii="Arial" w:eastAsia="宋体" w:hAnsi="Arial" w:cs="Arial"/>
                  <w:lang w:eastAsia="zh-CN"/>
                </w:rPr>
                <w:t>I</w:t>
              </w:r>
              <w:r>
                <w:rPr>
                  <w:rFonts w:ascii="Arial" w:eastAsia="宋体" w:hAnsi="Arial" w:cs="Arial" w:hint="eastAsia"/>
                  <w:lang w:eastAsia="zh-CN"/>
                </w:rPr>
                <w:t>t can cover all items of application record.</w:t>
              </w:r>
            </w:ins>
          </w:p>
          <w:p w:rsidR="00492B00" w:rsidRPr="00492B00" w:rsidRDefault="00581082" w:rsidP="00492B00">
            <w:pPr>
              <w:pStyle w:val="Body"/>
              <w:rPr>
                <w:ins w:id="270" w:author="lxu" w:date="2013-07-02T10:43:00Z"/>
                <w:rFonts w:ascii="Arial" w:eastAsia="宋体" w:hAnsi="Arial" w:cs="Arial"/>
                <w:lang w:eastAsia="zh-CN"/>
              </w:rPr>
            </w:pPr>
            <w:ins w:id="271" w:author="lxu" w:date="2013-07-08T21:03:00Z">
              <w:r>
                <w:rPr>
                  <w:rFonts w:ascii="Arial" w:eastAsia="宋体" w:hAnsi="Arial" w:cs="Arial" w:hint="eastAsia"/>
                  <w:lang w:eastAsia="zh-CN"/>
                </w:rPr>
                <w:t>The step 6 is to verify data accuracy of all applications. It can cover application usage of all applications.</w:t>
              </w:r>
            </w:ins>
          </w:p>
        </w:tc>
      </w:tr>
    </w:tbl>
    <w:p w:rsidR="004C4593" w:rsidRPr="005961B9" w:rsidRDefault="004C4593" w:rsidP="004C4593">
      <w:pPr>
        <w:pStyle w:val="Heading4"/>
        <w:ind w:firstLine="1121"/>
        <w:rPr>
          <w:ins w:id="272" w:author="lxu" w:date="2013-07-02T09:25:00Z"/>
          <w:rFonts w:ascii="Arial" w:hAnsi="Arial"/>
          <w:b w:val="0"/>
          <w:sz w:val="21"/>
          <w:szCs w:val="21"/>
        </w:rPr>
      </w:pPr>
      <w:ins w:id="273" w:author="lxu" w:date="2013-07-02T09:25:00Z">
        <w:r>
          <w:rPr>
            <w:rFonts w:ascii="Arial" w:hAnsi="Arial"/>
            <w:b w:val="0"/>
            <w:sz w:val="21"/>
            <w:szCs w:val="21"/>
          </w:rPr>
          <w:t>ApplicationReporting_Function_</w:t>
        </w:r>
      </w:ins>
      <w:ins w:id="274" w:author="lxu" w:date="2013-07-02T09:26:00Z">
        <w:r>
          <w:rPr>
            <w:rFonts w:ascii="Arial" w:eastAsia="宋体" w:hAnsi="Arial" w:hint="eastAsia"/>
            <w:b w:val="0"/>
            <w:sz w:val="21"/>
            <w:szCs w:val="21"/>
            <w:lang w:eastAsia="zh-CN"/>
          </w:rPr>
          <w:t>6</w:t>
        </w:r>
      </w:ins>
      <w:ins w:id="275" w:author="lxu" w:date="2013-07-02T10:50:00Z">
        <w:r w:rsidR="005C6791">
          <w:rPr>
            <w:rFonts w:ascii="Arial" w:eastAsia="宋体" w:hAnsi="Arial" w:hint="eastAsia"/>
            <w:b w:val="0"/>
            <w:sz w:val="21"/>
            <w:szCs w:val="21"/>
            <w:lang w:eastAsia="zh-CN"/>
          </w:rPr>
          <w:t>3</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4C4593" w:rsidRPr="00322E9D" w:rsidTr="004C4593">
        <w:trPr>
          <w:trHeight w:val="321"/>
          <w:ins w:id="276" w:author="lxu" w:date="2013-07-02T09:25:00Z"/>
        </w:trPr>
        <w:tc>
          <w:tcPr>
            <w:tcW w:w="2284" w:type="dxa"/>
            <w:tcBorders>
              <w:top w:val="single" w:sz="4" w:space="0" w:color="auto"/>
              <w:left w:val="single" w:sz="4" w:space="0" w:color="auto"/>
              <w:bottom w:val="single" w:sz="4" w:space="0" w:color="auto"/>
              <w:right w:val="single" w:sz="4" w:space="0" w:color="auto"/>
            </w:tcBorders>
            <w:vAlign w:val="center"/>
          </w:tcPr>
          <w:p w:rsidR="004C4593" w:rsidRPr="00706C8D" w:rsidRDefault="004C4593" w:rsidP="004C4593">
            <w:pPr>
              <w:rPr>
                <w:ins w:id="277" w:author="lxu" w:date="2013-07-02T09:25:00Z"/>
                <w:rFonts w:ascii="Arial" w:hAnsi="Arial" w:cs="Arial"/>
                <w:color w:val="auto"/>
              </w:rPr>
            </w:pPr>
            <w:ins w:id="278" w:author="lxu" w:date="2013-07-02T09:25:00Z">
              <w:r w:rsidRPr="00706C8D">
                <w:rPr>
                  <w:rFonts w:ascii="Arial" w:hAnsi="Arial" w:cs="Arial"/>
                  <w:color w:val="auto"/>
                </w:rPr>
                <w:t>Case ID</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C4593" w:rsidRPr="00706C8D" w:rsidRDefault="004C4593" w:rsidP="004C4593">
            <w:pPr>
              <w:pStyle w:val="Body"/>
              <w:rPr>
                <w:ins w:id="279" w:author="lxu" w:date="2013-07-02T09:25:00Z"/>
                <w:rFonts w:ascii="Arial" w:eastAsia="宋体" w:hAnsi="Arial" w:cs="Arial"/>
                <w:lang w:eastAsia="zh-CN"/>
              </w:rPr>
            </w:pPr>
            <w:ins w:id="280" w:author="lxu" w:date="2013-07-02T09:25:00Z">
              <w:r>
                <w:rPr>
                  <w:rFonts w:ascii="Arial" w:eastAsia="宋体" w:hAnsi="Arial" w:cs="Arial"/>
                  <w:lang w:eastAsia="zh-CN"/>
                </w:rPr>
                <w:t>ApplicationReporting_Function_</w:t>
              </w:r>
            </w:ins>
            <w:ins w:id="281" w:author="lxu" w:date="2013-07-02T09:26:00Z">
              <w:r>
                <w:rPr>
                  <w:rFonts w:ascii="Arial" w:eastAsia="宋体" w:hAnsi="Arial" w:cs="Arial" w:hint="eastAsia"/>
                  <w:lang w:eastAsia="zh-CN"/>
                </w:rPr>
                <w:t>6</w:t>
              </w:r>
            </w:ins>
            <w:ins w:id="282" w:author="lxu" w:date="2013-07-02T10:50:00Z">
              <w:r w:rsidR="005C6791">
                <w:rPr>
                  <w:rFonts w:ascii="Arial" w:eastAsia="宋体" w:hAnsi="Arial" w:cs="Arial" w:hint="eastAsia"/>
                  <w:lang w:eastAsia="zh-CN"/>
                </w:rPr>
                <w:t>3</w:t>
              </w:r>
            </w:ins>
          </w:p>
        </w:tc>
      </w:tr>
      <w:tr w:rsidR="004C4593" w:rsidRPr="00322E9D" w:rsidTr="004C4593">
        <w:trPr>
          <w:trHeight w:val="321"/>
          <w:ins w:id="283" w:author="lxu" w:date="2013-07-02T09:25:00Z"/>
        </w:trPr>
        <w:tc>
          <w:tcPr>
            <w:tcW w:w="2284" w:type="dxa"/>
            <w:tcBorders>
              <w:top w:val="single" w:sz="4" w:space="0" w:color="auto"/>
              <w:left w:val="single" w:sz="4" w:space="0" w:color="auto"/>
              <w:bottom w:val="single" w:sz="4" w:space="0" w:color="auto"/>
              <w:right w:val="single" w:sz="4" w:space="0" w:color="auto"/>
            </w:tcBorders>
            <w:vAlign w:val="center"/>
          </w:tcPr>
          <w:p w:rsidR="004C4593" w:rsidRPr="00706C8D" w:rsidRDefault="004C4593" w:rsidP="004C4593">
            <w:pPr>
              <w:rPr>
                <w:ins w:id="284" w:author="lxu" w:date="2013-07-02T09:25:00Z"/>
                <w:rFonts w:ascii="Arial" w:hAnsi="Arial" w:cs="Arial"/>
                <w:color w:val="auto"/>
              </w:rPr>
            </w:pPr>
            <w:ins w:id="285" w:author="lxu" w:date="2013-07-02T09:25:00Z">
              <w:r w:rsidRPr="00706C8D">
                <w:rPr>
                  <w:rFonts w:ascii="Arial" w:hAnsi="Arial" w:cs="Arial"/>
                  <w:color w:val="auto"/>
                </w:rPr>
                <w:t>Priority</w:t>
              </w:r>
            </w:ins>
          </w:p>
        </w:tc>
        <w:tc>
          <w:tcPr>
            <w:tcW w:w="2739" w:type="dxa"/>
            <w:tcBorders>
              <w:top w:val="single" w:sz="4" w:space="0" w:color="auto"/>
              <w:left w:val="single" w:sz="4" w:space="0" w:color="auto"/>
              <w:bottom w:val="single" w:sz="4" w:space="0" w:color="auto"/>
              <w:right w:val="single" w:sz="4" w:space="0" w:color="auto"/>
            </w:tcBorders>
            <w:vAlign w:val="center"/>
          </w:tcPr>
          <w:p w:rsidR="004C4593" w:rsidRPr="00706C8D" w:rsidRDefault="001413F9" w:rsidP="004C4593">
            <w:pPr>
              <w:pStyle w:val="Body"/>
              <w:rPr>
                <w:ins w:id="286" w:author="lxu" w:date="2013-07-02T09:25:00Z"/>
                <w:rFonts w:ascii="Arial" w:eastAsia="宋体" w:hAnsi="Arial" w:cs="Arial"/>
                <w:lang w:eastAsia="zh-CN"/>
              </w:rPr>
            </w:pPr>
            <w:ins w:id="287" w:author="lxu" w:date="2013-07-02T10:29:00Z">
              <w:r>
                <w:rPr>
                  <w:rFonts w:ascii="Arial" w:eastAsia="宋体" w:hAnsi="Arial" w:cs="Arial" w:hint="eastAsia"/>
                  <w:lang w:eastAsia="zh-CN"/>
                </w:rPr>
                <w:t>High</w:t>
              </w:r>
            </w:ins>
          </w:p>
        </w:tc>
        <w:tc>
          <w:tcPr>
            <w:tcW w:w="2739" w:type="dxa"/>
            <w:tcBorders>
              <w:top w:val="single" w:sz="4" w:space="0" w:color="auto"/>
              <w:left w:val="single" w:sz="4" w:space="0" w:color="auto"/>
              <w:bottom w:val="single" w:sz="4" w:space="0" w:color="auto"/>
              <w:right w:val="single" w:sz="4" w:space="0" w:color="auto"/>
            </w:tcBorders>
            <w:vAlign w:val="center"/>
          </w:tcPr>
          <w:p w:rsidR="004C4593" w:rsidRPr="00706C8D" w:rsidRDefault="004C4593" w:rsidP="004C4593">
            <w:pPr>
              <w:rPr>
                <w:ins w:id="288" w:author="lxu" w:date="2013-07-02T09:25:00Z"/>
                <w:rFonts w:ascii="Arial" w:eastAsia="宋体" w:hAnsi="Arial" w:cs="Arial"/>
                <w:color w:val="auto"/>
                <w:lang w:eastAsia="zh-CN"/>
              </w:rPr>
            </w:pPr>
            <w:ins w:id="289" w:author="lxu" w:date="2013-07-02T09:25:00Z">
              <w:r w:rsidRPr="00706C8D">
                <w:rPr>
                  <w:rFonts w:ascii="Arial" w:eastAsia="宋体" w:hAnsi="Arial" w:cs="Arial"/>
                  <w:color w:val="auto"/>
                  <w:lang w:eastAsia="zh-CN"/>
                </w:rPr>
                <w:t>Automation Flag</w:t>
              </w:r>
            </w:ins>
          </w:p>
        </w:tc>
        <w:tc>
          <w:tcPr>
            <w:tcW w:w="2739" w:type="dxa"/>
            <w:tcBorders>
              <w:top w:val="single" w:sz="4" w:space="0" w:color="auto"/>
              <w:left w:val="single" w:sz="4" w:space="0" w:color="auto"/>
              <w:bottom w:val="single" w:sz="4" w:space="0" w:color="auto"/>
              <w:right w:val="single" w:sz="4" w:space="0" w:color="auto"/>
            </w:tcBorders>
            <w:vAlign w:val="center"/>
          </w:tcPr>
          <w:p w:rsidR="004C4593" w:rsidRPr="00706C8D" w:rsidRDefault="004C4593" w:rsidP="004C4593">
            <w:pPr>
              <w:pStyle w:val="Body"/>
              <w:rPr>
                <w:ins w:id="290" w:author="lxu" w:date="2013-07-02T09:25:00Z"/>
                <w:rFonts w:ascii="Arial" w:eastAsia="宋体" w:hAnsi="Arial" w:cs="Arial"/>
                <w:lang w:eastAsia="zh-CN"/>
              </w:rPr>
            </w:pPr>
            <w:ins w:id="291" w:author="lxu" w:date="2013-07-02T09:25:00Z">
              <w:r w:rsidRPr="00706C8D">
                <w:rPr>
                  <w:rFonts w:ascii="Arial" w:eastAsia="宋体" w:hAnsi="Arial" w:cs="Arial"/>
                  <w:lang w:eastAsia="zh-CN"/>
                </w:rPr>
                <w:t>No</w:t>
              </w:r>
            </w:ins>
          </w:p>
        </w:tc>
      </w:tr>
      <w:tr w:rsidR="004C4593" w:rsidRPr="00322E9D" w:rsidTr="004C4593">
        <w:trPr>
          <w:trHeight w:val="321"/>
          <w:ins w:id="292" w:author="lxu" w:date="2013-07-02T09:25:00Z"/>
        </w:trPr>
        <w:tc>
          <w:tcPr>
            <w:tcW w:w="2284" w:type="dxa"/>
            <w:tcBorders>
              <w:top w:val="single" w:sz="4" w:space="0" w:color="auto"/>
              <w:left w:val="single" w:sz="4" w:space="0" w:color="auto"/>
              <w:bottom w:val="single" w:sz="4" w:space="0" w:color="auto"/>
              <w:right w:val="single" w:sz="4" w:space="0" w:color="auto"/>
            </w:tcBorders>
            <w:vAlign w:val="center"/>
          </w:tcPr>
          <w:p w:rsidR="004C4593" w:rsidRPr="00706C8D" w:rsidRDefault="004C4593" w:rsidP="004C4593">
            <w:pPr>
              <w:rPr>
                <w:ins w:id="293" w:author="lxu" w:date="2013-07-02T09:25:00Z"/>
                <w:rFonts w:ascii="Arial" w:hAnsi="Arial" w:cs="Arial"/>
                <w:color w:val="auto"/>
              </w:rPr>
            </w:pPr>
            <w:ins w:id="294" w:author="lxu" w:date="2013-07-02T09:25:00Z">
              <w:r w:rsidRPr="00706C8D">
                <w:rPr>
                  <w:rFonts w:ascii="Arial" w:hAnsi="Arial" w:cs="Arial"/>
                  <w:color w:val="auto"/>
                </w:rPr>
                <w:t>Topology to use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2635B" w:rsidRDefault="00C2635B" w:rsidP="004C4593">
            <w:pPr>
              <w:pStyle w:val="Body"/>
              <w:rPr>
                <w:ins w:id="295" w:author="lxu" w:date="2013-07-02T09:34:00Z"/>
                <w:rFonts w:ascii="Arial" w:eastAsia="宋体" w:hAnsi="Arial" w:cs="Arial"/>
                <w:lang w:eastAsia="zh-CN"/>
              </w:rPr>
            </w:pPr>
            <w:ins w:id="296" w:author="lxu" w:date="2013-07-02T09:34:00Z">
              <w:r>
                <w:rPr>
                  <w:rFonts w:ascii="Arial" w:eastAsia="宋体" w:hAnsi="Arial" w:cs="Arial" w:hint="eastAsia"/>
                  <w:lang w:eastAsia="zh-CN"/>
                </w:rPr>
                <w:t>For AP</w:t>
              </w:r>
            </w:ins>
          </w:p>
          <w:p w:rsidR="004C4593" w:rsidRPr="00706C8D" w:rsidRDefault="004C4593" w:rsidP="004C4593">
            <w:pPr>
              <w:pStyle w:val="Body"/>
              <w:rPr>
                <w:ins w:id="297" w:author="lxu" w:date="2013-07-02T09:25:00Z"/>
                <w:rFonts w:ascii="Arial" w:eastAsia="宋体" w:hAnsi="Arial" w:cs="Arial"/>
                <w:lang w:eastAsia="zh-CN"/>
              </w:rPr>
            </w:pPr>
            <w:ins w:id="298" w:author="lxu" w:date="2013-07-02T09:25:00Z">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ins>
          </w:p>
          <w:p w:rsidR="004C4593" w:rsidRPr="00706C8D" w:rsidRDefault="004C4593" w:rsidP="004C4593">
            <w:pPr>
              <w:pStyle w:val="Body"/>
              <w:rPr>
                <w:ins w:id="299" w:author="lxu" w:date="2013-07-02T09:25:00Z"/>
                <w:rFonts w:ascii="Arial" w:eastAsia="宋体" w:hAnsi="Arial" w:cs="Arial"/>
                <w:lang w:eastAsia="zh-CN"/>
              </w:rPr>
            </w:pPr>
            <w:ins w:id="300" w:author="lxu" w:date="2013-07-02T09:25:00Z">
              <w:r>
                <w:rPr>
                  <w:rFonts w:ascii="Arial" w:eastAsia="宋体" w:hAnsi="Arial" w:cs="Arial" w:hint="eastAsia"/>
                  <w:lang w:eastAsia="zh-CN"/>
                </w:rPr>
                <w:t xml:space="preserve">                                                   </w:t>
              </w:r>
              <w:r w:rsidR="00C2635B">
                <w:rPr>
                  <w:rFonts w:ascii="Arial" w:eastAsia="宋体" w:hAnsi="Arial" w:cs="Arial" w:hint="eastAsia"/>
                  <w:lang w:eastAsia="zh-CN"/>
                </w:rPr>
                <w:t xml:space="preserve">  </w:t>
              </w:r>
              <w:r>
                <w:rPr>
                  <w:rFonts w:ascii="Arial" w:eastAsia="宋体" w:hAnsi="Arial" w:cs="Arial" w:hint="eastAsia"/>
                  <w:lang w:eastAsia="zh-CN"/>
                </w:rPr>
                <w:t xml:space="preserve">              </w:t>
              </w:r>
              <w:r w:rsidRPr="00706C8D">
                <w:rPr>
                  <w:rFonts w:ascii="Arial" w:eastAsia="宋体" w:hAnsi="Arial" w:cs="Arial"/>
                  <w:lang w:eastAsia="zh-CN"/>
                </w:rPr>
                <w:t>|</w:t>
              </w:r>
            </w:ins>
          </w:p>
          <w:p w:rsidR="004C4593" w:rsidRPr="00706C8D" w:rsidRDefault="004C4593" w:rsidP="004C4593">
            <w:pPr>
              <w:pStyle w:val="Body"/>
              <w:rPr>
                <w:ins w:id="301" w:author="lxu" w:date="2013-07-02T09:25:00Z"/>
                <w:rFonts w:ascii="Arial" w:eastAsia="宋体" w:hAnsi="Arial" w:cs="Arial"/>
                <w:lang w:eastAsia="zh-CN"/>
              </w:rPr>
            </w:pPr>
            <w:ins w:id="302" w:author="lxu" w:date="2013-07-02T09:25:00Z">
              <w:r>
                <w:rPr>
                  <w:rFonts w:ascii="Arial" w:eastAsia="宋体" w:hAnsi="Arial" w:cs="Arial" w:hint="eastAsia"/>
                  <w:lang w:eastAsia="zh-CN"/>
                </w:rPr>
                <w:t xml:space="preserve">                     </w:t>
              </w:r>
              <w:r w:rsidR="00C2635B">
                <w:rPr>
                  <w:rFonts w:ascii="Arial" w:eastAsia="宋体" w:hAnsi="Arial" w:cs="Arial" w:hint="eastAsia"/>
                  <w:lang w:eastAsia="zh-CN"/>
                </w:rPr>
                <w:t xml:space="preserve">  </w:t>
              </w:r>
              <w:r>
                <w:rPr>
                  <w:rFonts w:ascii="Arial" w:eastAsia="宋体" w:hAnsi="Arial" w:cs="Arial" w:hint="eastAsia"/>
                  <w:lang w:eastAsia="zh-CN"/>
                </w:rPr>
                <w:t xml:space="preserve">                                            </w:t>
              </w:r>
              <w:r w:rsidRPr="00706C8D">
                <w:rPr>
                  <w:rFonts w:ascii="Arial" w:eastAsia="宋体" w:hAnsi="Arial" w:cs="Arial"/>
                  <w:lang w:eastAsia="zh-CN"/>
                </w:rPr>
                <w:t>|</w:t>
              </w:r>
            </w:ins>
          </w:p>
          <w:p w:rsidR="004C4593" w:rsidRDefault="004C4593" w:rsidP="004C4593">
            <w:pPr>
              <w:pStyle w:val="Body"/>
              <w:rPr>
                <w:ins w:id="303" w:author="lxu" w:date="2013-07-02T09:32:00Z"/>
                <w:rFonts w:ascii="Arial" w:eastAsia="宋体" w:hAnsi="Arial" w:cs="Arial"/>
                <w:lang w:eastAsia="zh-CN"/>
              </w:rPr>
            </w:pPr>
            <w:ins w:id="304" w:author="lxu" w:date="2013-07-02T09:25:00Z">
              <w:r>
                <w:rPr>
                  <w:rFonts w:ascii="Arial" w:eastAsia="宋体" w:hAnsi="Arial" w:cs="Arial" w:hint="eastAsia"/>
                  <w:lang w:eastAsia="zh-CN"/>
                </w:rPr>
                <w:t xml:space="preserve">              </w:t>
              </w:r>
              <w:r w:rsidR="00C2635B">
                <w:rPr>
                  <w:rFonts w:ascii="Arial" w:eastAsia="宋体" w:hAnsi="Arial" w:cs="Arial" w:hint="eastAsia"/>
                  <w:lang w:eastAsia="zh-CN"/>
                </w:rPr>
                <w:t xml:space="preserve">  </w:t>
              </w:r>
              <w:r>
                <w:rPr>
                  <w:rFonts w:ascii="Arial" w:eastAsia="宋体" w:hAnsi="Arial" w:cs="Arial" w:hint="eastAsia"/>
                  <w:lang w:eastAsia="zh-CN"/>
                </w:rPr>
                <w:t xml:space="preserve">                                              </w:t>
              </w:r>
              <w:r w:rsidRPr="00706C8D">
                <w:rPr>
                  <w:rFonts w:ascii="Arial" w:eastAsia="宋体" w:hAnsi="Arial" w:cs="Arial"/>
                  <w:lang w:eastAsia="zh-CN"/>
                </w:rPr>
                <w:t>Internet</w:t>
              </w:r>
            </w:ins>
          </w:p>
          <w:p w:rsidR="00C2635B" w:rsidRDefault="00C2635B" w:rsidP="004C4593">
            <w:pPr>
              <w:pStyle w:val="Body"/>
              <w:rPr>
                <w:ins w:id="305" w:author="lxu" w:date="2013-07-02T09:32:00Z"/>
                <w:rFonts w:ascii="Arial" w:eastAsia="宋体" w:hAnsi="Arial" w:cs="Arial"/>
                <w:lang w:eastAsia="zh-CN"/>
              </w:rPr>
            </w:pPr>
            <w:ins w:id="306" w:author="lxu" w:date="2013-07-02T09:34:00Z">
              <w:r>
                <w:rPr>
                  <w:rFonts w:ascii="Arial" w:eastAsia="宋体" w:hAnsi="Arial" w:cs="Arial" w:hint="eastAsia"/>
                  <w:lang w:eastAsia="zh-CN"/>
                </w:rPr>
                <w:t>For BR</w:t>
              </w:r>
            </w:ins>
          </w:p>
          <w:p w:rsidR="00C2635B" w:rsidRPr="00706C8D" w:rsidRDefault="00C2635B" w:rsidP="00C2635B">
            <w:pPr>
              <w:pStyle w:val="Body"/>
              <w:rPr>
                <w:ins w:id="307" w:author="lxu" w:date="2013-07-02T09:32:00Z"/>
                <w:rFonts w:ascii="Arial" w:eastAsia="宋体" w:hAnsi="Arial" w:cs="Arial"/>
                <w:lang w:eastAsia="zh-CN"/>
              </w:rPr>
            </w:pPr>
            <w:ins w:id="308" w:author="lxu" w:date="2013-07-02T09:32:00Z">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w:t>
              </w:r>
            </w:ins>
            <w:ins w:id="309" w:author="lxu" w:date="2013-07-02T09:58:00Z">
              <w:r w:rsidR="00525079">
                <w:rPr>
                  <w:rFonts w:ascii="Arial" w:eastAsia="宋体" w:hAnsi="Arial" w:cs="Arial" w:hint="eastAsia"/>
                  <w:lang w:eastAsia="zh-CN"/>
                </w:rPr>
                <w:t>1</w:t>
              </w:r>
            </w:ins>
            <w:ins w:id="310" w:author="lxu" w:date="2013-07-02T09:32:00Z">
              <w:r>
                <w:rPr>
                  <w:rFonts w:ascii="Arial" w:eastAsia="宋体" w:hAnsi="Arial" w:cs="Arial" w:hint="eastAsia"/>
                  <w:lang w:eastAsia="zh-CN"/>
                </w:rPr>
                <w:t>/WiFi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ins>
          </w:p>
          <w:p w:rsidR="00C2635B" w:rsidRPr="00706C8D" w:rsidRDefault="00C2635B" w:rsidP="00C2635B">
            <w:pPr>
              <w:pStyle w:val="Body"/>
              <w:rPr>
                <w:ins w:id="311" w:author="lxu" w:date="2013-07-02T09:32:00Z"/>
                <w:rFonts w:ascii="Arial" w:eastAsia="宋体" w:hAnsi="Arial" w:cs="Arial"/>
                <w:lang w:eastAsia="zh-CN"/>
              </w:rPr>
            </w:pPr>
            <w:ins w:id="312" w:author="lxu" w:date="2013-07-02T09:32:00Z">
              <w:r>
                <w:rPr>
                  <w:rFonts w:ascii="Arial" w:eastAsia="宋体" w:hAnsi="Arial" w:cs="Arial" w:hint="eastAsia"/>
                  <w:lang w:eastAsia="zh-CN"/>
                </w:rPr>
                <w:t xml:space="preserve">                                                               </w:t>
              </w:r>
              <w:r w:rsidRPr="00706C8D">
                <w:rPr>
                  <w:rFonts w:ascii="Arial" w:eastAsia="宋体" w:hAnsi="Arial" w:cs="Arial"/>
                  <w:lang w:eastAsia="zh-CN"/>
                </w:rPr>
                <w:t>|</w:t>
              </w:r>
            </w:ins>
          </w:p>
          <w:p w:rsidR="00C2635B" w:rsidRPr="00706C8D" w:rsidRDefault="00C2635B" w:rsidP="00C2635B">
            <w:pPr>
              <w:pStyle w:val="Body"/>
              <w:rPr>
                <w:ins w:id="313" w:author="lxu" w:date="2013-07-02T09:32:00Z"/>
                <w:rFonts w:ascii="Arial" w:eastAsia="宋体" w:hAnsi="Arial" w:cs="Arial"/>
                <w:lang w:eastAsia="zh-CN"/>
              </w:rPr>
            </w:pPr>
            <w:ins w:id="314" w:author="lxu" w:date="2013-07-02T09:32:00Z">
              <w:r>
                <w:rPr>
                  <w:rFonts w:ascii="Arial" w:eastAsia="宋体" w:hAnsi="Arial" w:cs="Arial" w:hint="eastAsia"/>
                  <w:lang w:eastAsia="zh-CN"/>
                </w:rPr>
                <w:t xml:space="preserve">                                                               </w:t>
              </w:r>
              <w:r w:rsidRPr="00706C8D">
                <w:rPr>
                  <w:rFonts w:ascii="Arial" w:eastAsia="宋体" w:hAnsi="Arial" w:cs="Arial"/>
                  <w:lang w:eastAsia="zh-CN"/>
                </w:rPr>
                <w:t>|</w:t>
              </w:r>
            </w:ins>
          </w:p>
          <w:p w:rsidR="00C2635B" w:rsidRDefault="00C2635B" w:rsidP="00C2635B">
            <w:pPr>
              <w:pStyle w:val="Body"/>
              <w:rPr>
                <w:ins w:id="315" w:author="lxu" w:date="2013-07-02T09:33:00Z"/>
                <w:rFonts w:ascii="Arial" w:eastAsia="宋体" w:hAnsi="Arial" w:cs="Arial"/>
                <w:lang w:eastAsia="zh-CN"/>
              </w:rPr>
            </w:pPr>
            <w:ins w:id="316" w:author="lxu" w:date="2013-07-02T09:32:00Z">
              <w:r>
                <w:rPr>
                  <w:rFonts w:ascii="Arial" w:eastAsia="宋体" w:hAnsi="Arial" w:cs="Arial" w:hint="eastAsia"/>
                  <w:lang w:eastAsia="zh-CN"/>
                </w:rPr>
                <w:t xml:space="preserve">                                                          </w:t>
              </w:r>
              <w:r w:rsidRPr="00706C8D">
                <w:rPr>
                  <w:rFonts w:ascii="Arial" w:eastAsia="宋体" w:hAnsi="Arial" w:cs="Arial"/>
                  <w:lang w:eastAsia="zh-CN"/>
                </w:rPr>
                <w:t>Internet</w:t>
              </w:r>
            </w:ins>
          </w:p>
          <w:p w:rsidR="00C2635B" w:rsidRDefault="00C2635B" w:rsidP="00C2635B">
            <w:pPr>
              <w:pStyle w:val="Body"/>
              <w:rPr>
                <w:ins w:id="317" w:author="lxu" w:date="2013-07-02T09:33:00Z"/>
                <w:rFonts w:ascii="Arial" w:eastAsia="宋体" w:hAnsi="Arial" w:cs="Arial"/>
                <w:lang w:eastAsia="zh-CN"/>
              </w:rPr>
            </w:pPr>
          </w:p>
          <w:p w:rsidR="00C2635B" w:rsidRPr="00706C8D" w:rsidRDefault="00C2635B" w:rsidP="00C2635B">
            <w:pPr>
              <w:pStyle w:val="Body"/>
              <w:rPr>
                <w:ins w:id="318" w:author="lxu" w:date="2013-07-02T09:25:00Z"/>
                <w:rFonts w:ascii="Arial" w:eastAsia="宋体" w:hAnsi="Arial" w:cs="Arial"/>
                <w:lang w:eastAsia="zh-CN"/>
              </w:rPr>
            </w:pPr>
            <w:ins w:id="319" w:author="lxu" w:date="2013-07-02T09:33:00Z">
              <w:r>
                <w:rPr>
                  <w:rFonts w:ascii="Arial" w:eastAsia="宋体" w:hAnsi="Arial" w:cs="Arial" w:hint="eastAsia"/>
                  <w:lang w:eastAsia="zh-CN"/>
                </w:rPr>
                <w:t>Or we can meger AP and BR into same one topology.</w:t>
              </w:r>
            </w:ins>
          </w:p>
        </w:tc>
      </w:tr>
      <w:tr w:rsidR="004C4593" w:rsidRPr="00322E9D" w:rsidTr="004C4593">
        <w:trPr>
          <w:trHeight w:val="315"/>
          <w:ins w:id="320" w:author="lxu" w:date="2013-07-02T09:25:00Z"/>
        </w:trPr>
        <w:tc>
          <w:tcPr>
            <w:tcW w:w="2284" w:type="dxa"/>
            <w:tcBorders>
              <w:top w:val="single" w:sz="4" w:space="0" w:color="auto"/>
              <w:left w:val="single" w:sz="4" w:space="0" w:color="auto"/>
              <w:bottom w:val="single" w:sz="4" w:space="0" w:color="auto"/>
              <w:right w:val="single" w:sz="4" w:space="0" w:color="auto"/>
            </w:tcBorders>
            <w:vAlign w:val="center"/>
          </w:tcPr>
          <w:p w:rsidR="004C4593" w:rsidRPr="00706C8D" w:rsidRDefault="004C4593" w:rsidP="004C4593">
            <w:pPr>
              <w:rPr>
                <w:ins w:id="321" w:author="lxu" w:date="2013-07-02T09:25:00Z"/>
                <w:rFonts w:ascii="Arial" w:hAnsi="Arial" w:cs="Arial"/>
                <w:color w:val="auto"/>
              </w:rPr>
            </w:pPr>
            <w:ins w:id="322" w:author="lxu" w:date="2013-07-02T09:25:00Z">
              <w:r w:rsidRPr="00706C8D">
                <w:rPr>
                  <w:rFonts w:ascii="Arial" w:hAnsi="Arial" w:cs="Arial"/>
                  <w:color w:val="auto"/>
                </w:rPr>
                <w:t>Description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C4593" w:rsidRPr="00706C8D" w:rsidRDefault="00C2635B" w:rsidP="004C4593">
            <w:pPr>
              <w:pStyle w:val="Body"/>
              <w:rPr>
                <w:ins w:id="323" w:author="lxu" w:date="2013-07-02T09:25:00Z"/>
                <w:rFonts w:ascii="Arial" w:eastAsia="宋体" w:hAnsi="Arial" w:cs="Arial"/>
                <w:lang w:eastAsia="zh-CN"/>
              </w:rPr>
            </w:pPr>
            <w:ins w:id="324" w:author="lxu" w:date="2013-07-02T09:25:00Z">
              <w:r>
                <w:rPr>
                  <w:rFonts w:ascii="Arial" w:eastAsia="宋体" w:hAnsi="Arial" w:cs="Arial" w:hint="eastAsia"/>
                  <w:lang w:eastAsia="zh-CN"/>
                </w:rPr>
                <w:t xml:space="preserve">Verify </w:t>
              </w:r>
            </w:ins>
            <w:ins w:id="325" w:author="lxu" w:date="2013-07-02T09:35:00Z">
              <w:r>
                <w:rPr>
                  <w:rFonts w:ascii="Arial" w:eastAsia="宋体" w:hAnsi="Arial" w:cs="Arial" w:hint="eastAsia"/>
                  <w:lang w:eastAsia="zh-CN"/>
                </w:rPr>
                <w:t xml:space="preserve">HiveOS </w:t>
              </w:r>
            </w:ins>
            <w:ins w:id="326" w:author="lxu" w:date="2013-07-02T09:34:00Z">
              <w:r>
                <w:rPr>
                  <w:rFonts w:ascii="Arial" w:eastAsia="宋体" w:hAnsi="Arial" w:cs="Arial" w:hint="eastAsia"/>
                  <w:lang w:eastAsia="zh-CN"/>
                </w:rPr>
                <w:t xml:space="preserve">reports correct </w:t>
              </w:r>
            </w:ins>
            <w:ins w:id="327" w:author="lxu" w:date="2013-07-02T09:35:00Z">
              <w:r>
                <w:rPr>
                  <w:rFonts w:ascii="Arial" w:eastAsia="宋体" w:hAnsi="Arial" w:cs="Arial" w:hint="eastAsia"/>
                  <w:lang w:eastAsia="zh-CN"/>
                </w:rPr>
                <w:t>hourly application data with</w:t>
              </w:r>
            </w:ins>
            <w:ins w:id="328" w:author="lxu" w:date="2013-07-02T09:38:00Z">
              <w:r>
                <w:rPr>
                  <w:rFonts w:ascii="Arial" w:eastAsia="宋体" w:hAnsi="Arial" w:cs="Arial" w:hint="eastAsia"/>
                  <w:lang w:eastAsia="zh-CN"/>
                </w:rPr>
                <w:t xml:space="preserve"> </w:t>
              </w:r>
            </w:ins>
            <w:ins w:id="329" w:author="lxu" w:date="2013-07-02T09:35:00Z">
              <w:r>
                <w:rPr>
                  <w:rFonts w:ascii="Arial" w:eastAsia="宋体" w:hAnsi="Arial" w:cs="Arial" w:hint="eastAsia"/>
                  <w:lang w:eastAsia="zh-CN"/>
                </w:rPr>
                <w:t xml:space="preserve">application </w:t>
              </w:r>
            </w:ins>
            <w:ins w:id="330" w:author="lxu" w:date="2013-07-02T09:34:00Z">
              <w:r>
                <w:rPr>
                  <w:rFonts w:ascii="Arial" w:eastAsia="宋体" w:hAnsi="Arial" w:cs="Arial" w:hint="eastAsia"/>
                  <w:lang w:eastAsia="zh-CN"/>
                </w:rPr>
                <w:t>d</w:t>
              </w:r>
            </w:ins>
            <w:ins w:id="331" w:author="lxu" w:date="2013-07-02T09:41:00Z">
              <w:r>
                <w:rPr>
                  <w:rFonts w:ascii="Arial" w:eastAsia="宋体" w:hAnsi="Arial" w:cs="Arial" w:hint="eastAsia"/>
                  <w:lang w:eastAsia="zh-CN"/>
                </w:rPr>
                <w:t>iscovery</w:t>
              </w:r>
            </w:ins>
            <w:ins w:id="332" w:author="lxu" w:date="2013-07-02T09:35:00Z">
              <w:r>
                <w:rPr>
                  <w:rFonts w:ascii="Arial" w:eastAsia="宋体" w:hAnsi="Arial" w:cs="Arial" w:hint="eastAsia"/>
                  <w:lang w:eastAsia="zh-CN"/>
                </w:rPr>
                <w:t>.</w:t>
              </w:r>
            </w:ins>
          </w:p>
        </w:tc>
      </w:tr>
      <w:tr w:rsidR="004C4593" w:rsidRPr="00322E9D" w:rsidTr="004C4593">
        <w:trPr>
          <w:trHeight w:val="345"/>
          <w:ins w:id="333" w:author="lxu" w:date="2013-07-02T09:25:00Z"/>
        </w:trPr>
        <w:tc>
          <w:tcPr>
            <w:tcW w:w="2284" w:type="dxa"/>
            <w:tcBorders>
              <w:top w:val="single" w:sz="4" w:space="0" w:color="auto"/>
              <w:left w:val="single" w:sz="4" w:space="0" w:color="auto"/>
              <w:bottom w:val="single" w:sz="4" w:space="0" w:color="auto"/>
              <w:right w:val="single" w:sz="4" w:space="0" w:color="auto"/>
            </w:tcBorders>
            <w:vAlign w:val="center"/>
          </w:tcPr>
          <w:p w:rsidR="004C4593" w:rsidRPr="00706C8D" w:rsidRDefault="004C4593" w:rsidP="004C4593">
            <w:pPr>
              <w:rPr>
                <w:ins w:id="334" w:author="lxu" w:date="2013-07-02T09:25:00Z"/>
                <w:rFonts w:ascii="Arial" w:eastAsia="宋体" w:hAnsi="Arial" w:cs="Arial"/>
                <w:color w:val="auto"/>
                <w:lang w:eastAsia="zh-CN"/>
              </w:rPr>
            </w:pPr>
            <w:ins w:id="335" w:author="lxu" w:date="2013-07-02T09:25:00Z">
              <w:r w:rsidRPr="00706C8D">
                <w:rPr>
                  <w:rFonts w:ascii="Arial" w:eastAsia="宋体" w:hAnsi="Arial" w:cs="Arial"/>
                  <w:color w:val="auto"/>
                  <w:lang w:eastAsia="zh-CN"/>
                </w:rPr>
                <w:t>PlatformDependence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C4593" w:rsidRPr="00F30A6D" w:rsidRDefault="004C4593" w:rsidP="004C4593">
            <w:pPr>
              <w:pStyle w:val="Body"/>
              <w:rPr>
                <w:ins w:id="336" w:author="lxu" w:date="2013-07-02T09:25:00Z"/>
                <w:rFonts w:ascii="Arial" w:eastAsia="宋体" w:hAnsi="Arial" w:cs="Arial"/>
                <w:lang w:eastAsia="zh-CN"/>
              </w:rPr>
            </w:pPr>
            <w:ins w:id="337" w:author="lxu" w:date="2013-07-02T09:25:00Z">
              <w:r w:rsidRPr="00F30A6D">
                <w:rPr>
                  <w:rFonts w:ascii="Arial" w:eastAsia="宋体" w:hAnsi="Arial" w:cs="Arial"/>
                  <w:lang w:eastAsia="zh-CN"/>
                </w:rPr>
                <w:t>AP: AP110,AP120,AP121,AP141,AP170,</w:t>
              </w:r>
              <w:r>
                <w:rPr>
                  <w:rFonts w:ascii="Arial" w:eastAsia="宋体" w:hAnsi="Arial" w:cs="Arial"/>
                  <w:lang w:eastAsia="zh-CN"/>
                </w:rPr>
                <w:t>AP320,AP340,AP330,AP350,</w:t>
              </w:r>
            </w:ins>
          </w:p>
          <w:p w:rsidR="004C4593" w:rsidRDefault="004C4593" w:rsidP="004C4593">
            <w:pPr>
              <w:pStyle w:val="Body"/>
              <w:rPr>
                <w:ins w:id="338" w:author="lxu" w:date="2013-07-02T09:39:00Z"/>
                <w:rFonts w:ascii="Arial" w:eastAsia="宋体" w:hAnsi="Arial" w:cs="Arial"/>
                <w:lang w:eastAsia="zh-CN"/>
              </w:rPr>
            </w:pPr>
            <w:ins w:id="339" w:author="lxu" w:date="2013-07-02T09:25:00Z">
              <w:r w:rsidRPr="00F30A6D">
                <w:rPr>
                  <w:rFonts w:ascii="Arial" w:eastAsia="宋体" w:hAnsi="Arial" w:cs="Arial"/>
                  <w:lang w:eastAsia="zh-CN"/>
                </w:rPr>
                <w:t>BR: BR200,BR200-WP,BRAP330,BRAP350,</w:t>
              </w:r>
            </w:ins>
          </w:p>
          <w:p w:rsidR="00C2635B" w:rsidRPr="00706C8D" w:rsidRDefault="00C2635B" w:rsidP="004C4593">
            <w:pPr>
              <w:pStyle w:val="Body"/>
              <w:rPr>
                <w:ins w:id="340" w:author="lxu" w:date="2013-07-02T09:25:00Z"/>
                <w:rFonts w:ascii="Arial" w:eastAsia="宋体" w:hAnsi="Arial" w:cs="Arial"/>
                <w:lang w:eastAsia="zh-CN"/>
              </w:rPr>
            </w:pPr>
            <w:ins w:id="341" w:author="lxu" w:date="2013-07-02T09:39:00Z">
              <w:r>
                <w:rPr>
                  <w:rFonts w:ascii="Arial" w:eastAsia="宋体" w:hAnsi="Arial" w:cs="Arial" w:hint="eastAsia"/>
                  <w:lang w:eastAsia="zh-CN"/>
                </w:rPr>
                <w:t xml:space="preserve">Note: when draft this test case, </w:t>
              </w:r>
            </w:ins>
            <w:ins w:id="342" w:author="lxu" w:date="2013-07-02T09:56:00Z">
              <w:r w:rsidR="00525079">
                <w:rPr>
                  <w:rFonts w:ascii="Arial" w:eastAsia="宋体" w:hAnsi="Arial" w:cs="Arial" w:hint="eastAsia"/>
                  <w:lang w:eastAsia="zh-CN"/>
                </w:rPr>
                <w:t xml:space="preserve">HiveOS </w:t>
              </w:r>
            </w:ins>
            <w:ins w:id="343" w:author="lxu" w:date="2013-07-02T09:39:00Z">
              <w:r>
                <w:rPr>
                  <w:rFonts w:ascii="Arial" w:eastAsia="宋体" w:hAnsi="Arial" w:cs="Arial" w:hint="eastAsia"/>
                  <w:lang w:eastAsia="zh-CN"/>
                </w:rPr>
                <w:t>Millau 6.</w:t>
              </w:r>
            </w:ins>
            <w:ins w:id="344" w:author="lxu" w:date="2013-07-02T09:41:00Z">
              <w:r>
                <w:rPr>
                  <w:rFonts w:ascii="Arial" w:eastAsia="宋体" w:hAnsi="Arial" w:cs="Arial" w:hint="eastAsia"/>
                  <w:lang w:eastAsia="zh-CN"/>
                </w:rPr>
                <w:t xml:space="preserve">0r2c AP370/390 does not support </w:t>
              </w:r>
              <w:r>
                <w:rPr>
                  <w:rFonts w:ascii="Arial" w:eastAsia="宋体" w:hAnsi="Arial" w:cs="Arial" w:hint="eastAsia"/>
                  <w:lang w:eastAsia="zh-CN"/>
                </w:rPr>
                <w:lastRenderedPageBreak/>
                <w:t>application discovery.</w:t>
              </w:r>
            </w:ins>
            <w:ins w:id="345" w:author="lxu" w:date="2013-07-02T09:55:00Z">
              <w:r w:rsidR="00525079">
                <w:rPr>
                  <w:rFonts w:ascii="Arial" w:eastAsia="宋体" w:hAnsi="Arial" w:cs="Arial" w:hint="eastAsia"/>
                  <w:lang w:eastAsia="zh-CN"/>
                </w:rPr>
                <w:t xml:space="preserve"> And </w:t>
              </w:r>
            </w:ins>
            <w:ins w:id="346" w:author="lxu" w:date="2013-07-02T09:56:00Z">
              <w:r w:rsidR="00525079">
                <w:rPr>
                  <w:rFonts w:ascii="Arial" w:eastAsia="宋体" w:hAnsi="Arial" w:cs="Arial" w:hint="eastAsia"/>
                  <w:lang w:eastAsia="zh-CN"/>
                </w:rPr>
                <w:t>HiveOS Geneva release is not related with AP370/390. As per plan, AP370/390 will support it by 2013 fall.</w:t>
              </w:r>
            </w:ins>
          </w:p>
        </w:tc>
      </w:tr>
      <w:tr w:rsidR="004C4593" w:rsidRPr="00322E9D" w:rsidTr="004C4593">
        <w:trPr>
          <w:trHeight w:val="321"/>
          <w:ins w:id="347" w:author="lxu" w:date="2013-07-02T09:25:00Z"/>
        </w:trPr>
        <w:tc>
          <w:tcPr>
            <w:tcW w:w="2284" w:type="dxa"/>
            <w:tcBorders>
              <w:top w:val="single" w:sz="4" w:space="0" w:color="auto"/>
              <w:left w:val="single" w:sz="4" w:space="0" w:color="auto"/>
              <w:bottom w:val="single" w:sz="4" w:space="0" w:color="auto"/>
              <w:right w:val="single" w:sz="4" w:space="0" w:color="auto"/>
            </w:tcBorders>
            <w:vAlign w:val="center"/>
          </w:tcPr>
          <w:p w:rsidR="004C4593" w:rsidRPr="00706C8D" w:rsidRDefault="004C4593" w:rsidP="004C4593">
            <w:pPr>
              <w:rPr>
                <w:ins w:id="348" w:author="lxu" w:date="2013-07-02T09:25:00Z"/>
                <w:rFonts w:ascii="Arial" w:hAnsi="Arial" w:cs="Arial"/>
                <w:color w:val="auto"/>
              </w:rPr>
            </w:pPr>
            <w:ins w:id="349" w:author="lxu" w:date="2013-07-02T09:25:00Z">
              <w:r w:rsidRPr="00706C8D">
                <w:rPr>
                  <w:rFonts w:ascii="Arial" w:hAnsi="Arial" w:cs="Arial"/>
                  <w:color w:val="auto"/>
                </w:rPr>
                <w:lastRenderedPageBreak/>
                <w:t>Pre-condition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C4593" w:rsidRDefault="00525079" w:rsidP="004C4593">
            <w:pPr>
              <w:pStyle w:val="Body"/>
              <w:rPr>
                <w:ins w:id="350" w:author="lxu" w:date="2013-07-02T09:25:00Z"/>
                <w:rFonts w:ascii="Arial" w:eastAsia="宋体" w:hAnsi="Arial" w:cs="Arial"/>
                <w:lang w:eastAsia="zh-CN"/>
              </w:rPr>
            </w:pPr>
            <w:ins w:id="351" w:author="lxu" w:date="2013-07-02T09:25:00Z">
              <w:r>
                <w:rPr>
                  <w:rFonts w:ascii="Arial" w:eastAsia="宋体" w:hAnsi="Arial" w:cs="Arial" w:hint="eastAsia"/>
                  <w:lang w:eastAsia="zh-CN"/>
                </w:rPr>
                <w:t>AP</w:t>
              </w:r>
            </w:ins>
            <w:ins w:id="352" w:author="lxu" w:date="2013-07-02T09:57:00Z">
              <w:r>
                <w:rPr>
                  <w:rFonts w:ascii="Arial" w:eastAsia="宋体" w:hAnsi="Arial" w:cs="Arial" w:hint="eastAsia"/>
                  <w:lang w:eastAsia="zh-CN"/>
                </w:rPr>
                <w:t xml:space="preserve"> and </w:t>
              </w:r>
            </w:ins>
            <w:ins w:id="353" w:author="lxu" w:date="2013-07-02T09:25:00Z">
              <w:r w:rsidR="004C4593">
                <w:rPr>
                  <w:rFonts w:ascii="Arial" w:eastAsia="宋体" w:hAnsi="Arial" w:cs="Arial" w:hint="eastAsia"/>
                  <w:lang w:eastAsia="zh-CN"/>
                </w:rPr>
                <w:t>BR are</w:t>
              </w:r>
              <w:r w:rsidR="004C4593">
                <w:rPr>
                  <w:rFonts w:ascii="Arial" w:eastAsia="宋体" w:hAnsi="Arial" w:cs="Arial"/>
                  <w:lang w:eastAsia="zh-CN"/>
                </w:rPr>
                <w:t xml:space="preserve"> managed by HM</w:t>
              </w:r>
              <w:r w:rsidR="004C4593">
                <w:rPr>
                  <w:rFonts w:ascii="Arial" w:eastAsia="宋体" w:hAnsi="Arial" w:cs="Arial" w:hint="eastAsia"/>
                  <w:lang w:eastAsia="zh-CN"/>
                </w:rPr>
                <w:t>.</w:t>
              </w:r>
            </w:ins>
          </w:p>
          <w:p w:rsidR="004C4593" w:rsidRPr="00F30A6D" w:rsidRDefault="004C4593" w:rsidP="004C4593">
            <w:pPr>
              <w:pStyle w:val="Body"/>
              <w:rPr>
                <w:ins w:id="354" w:author="lxu" w:date="2013-07-02T09:25:00Z"/>
                <w:rFonts w:ascii="Arial" w:eastAsia="宋体" w:hAnsi="Arial" w:cs="Arial"/>
                <w:lang w:eastAsia="zh-CN"/>
              </w:rPr>
            </w:pPr>
            <w:ins w:id="355" w:author="lxu" w:date="2013-07-02T09:25:00Z">
              <w:r>
                <w:rPr>
                  <w:rFonts w:ascii="Arial" w:eastAsia="宋体" w:hAnsi="Arial" w:cs="Arial" w:hint="eastAsia"/>
                  <w:lang w:eastAsia="zh-CN"/>
                </w:rPr>
                <w:t>Set BR</w:t>
              </w:r>
              <w:r w:rsidR="00525079">
                <w:rPr>
                  <w:rFonts w:ascii="Arial" w:eastAsia="宋体" w:hAnsi="Arial" w:cs="Arial" w:hint="eastAsia"/>
                  <w:lang w:eastAsia="zh-CN"/>
                </w:rPr>
                <w:t xml:space="preserve"> eth1 mode as bridge-802.1q,</w:t>
              </w:r>
              <w:r>
                <w:rPr>
                  <w:rFonts w:ascii="Arial" w:eastAsia="宋体" w:hAnsi="Arial" w:cs="Arial" w:hint="eastAsia"/>
                  <w:lang w:eastAsia="zh-CN"/>
                </w:rPr>
                <w:t xml:space="preserve"> AP eth as backhaul.</w:t>
              </w:r>
            </w:ins>
          </w:p>
          <w:p w:rsidR="004C4593" w:rsidRDefault="004C4593" w:rsidP="004C4593">
            <w:pPr>
              <w:pStyle w:val="Body"/>
              <w:rPr>
                <w:ins w:id="356" w:author="lxu" w:date="2013-07-02T09:25:00Z"/>
                <w:rFonts w:ascii="Arial" w:eastAsia="宋体" w:hAnsi="Arial" w:cs="Arial"/>
                <w:lang w:eastAsia="zh-CN"/>
              </w:rPr>
            </w:pPr>
            <w:ins w:id="357" w:author="lxu" w:date="2013-07-02T09:25:00Z">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ins>
          </w:p>
          <w:p w:rsidR="004C4593" w:rsidRPr="00525079" w:rsidRDefault="00525079" w:rsidP="004C4593">
            <w:pPr>
              <w:pStyle w:val="Body"/>
              <w:rPr>
                <w:ins w:id="358" w:author="lxu" w:date="2013-07-02T09:25:00Z"/>
                <w:rFonts w:ascii="Arial" w:eastAsia="宋体" w:hAnsi="Arial" w:cs="Arial"/>
                <w:lang w:eastAsia="zh-CN"/>
                <w:rPrChange w:id="359" w:author="lxu" w:date="2013-07-02T09:59:00Z">
                  <w:rPr>
                    <w:ins w:id="360" w:author="lxu" w:date="2013-07-02T09:25:00Z"/>
                    <w:rFonts w:ascii="Arial" w:eastAsia="宋体" w:hAnsi="Arial" w:cs="Arial"/>
                    <w:b/>
                    <w:color w:val="000000"/>
                    <w:highlight w:val="green"/>
                    <w:lang w:eastAsia="zh-CN"/>
                  </w:rPr>
                </w:rPrChange>
              </w:rPr>
            </w:pPr>
            <w:ins w:id="361" w:author="lxu" w:date="2013-07-02T09:25:00Z">
              <w:r>
                <w:rPr>
                  <w:rFonts w:ascii="Arial" w:eastAsia="宋体" w:hAnsi="Arial" w:cs="Arial" w:hint="eastAsia"/>
                  <w:lang w:eastAsia="zh-CN"/>
                </w:rPr>
                <w:t>Laptop1 connects with SSID, or with BR.</w:t>
              </w:r>
            </w:ins>
          </w:p>
        </w:tc>
      </w:tr>
      <w:tr w:rsidR="004C4593" w:rsidRPr="00322E9D" w:rsidTr="004C4593">
        <w:trPr>
          <w:trHeight w:val="321"/>
          <w:ins w:id="362" w:author="lxu" w:date="2013-07-02T09:25:00Z"/>
        </w:trPr>
        <w:tc>
          <w:tcPr>
            <w:tcW w:w="2284" w:type="dxa"/>
            <w:tcBorders>
              <w:top w:val="single" w:sz="4" w:space="0" w:color="auto"/>
              <w:left w:val="single" w:sz="4" w:space="0" w:color="auto"/>
              <w:bottom w:val="single" w:sz="4" w:space="0" w:color="auto"/>
              <w:right w:val="single" w:sz="4" w:space="0" w:color="auto"/>
            </w:tcBorders>
            <w:vAlign w:val="center"/>
          </w:tcPr>
          <w:p w:rsidR="004C4593" w:rsidRPr="00706C8D" w:rsidRDefault="004C4593" w:rsidP="004C4593">
            <w:pPr>
              <w:rPr>
                <w:ins w:id="363" w:author="lxu" w:date="2013-07-02T09:25:00Z"/>
                <w:rFonts w:ascii="Arial" w:hAnsi="Arial" w:cs="Arial"/>
                <w:color w:val="auto"/>
              </w:rPr>
            </w:pPr>
            <w:ins w:id="364" w:author="lxu" w:date="2013-07-02T09:25:00Z">
              <w:r w:rsidRPr="00706C8D">
                <w:rPr>
                  <w:rFonts w:ascii="Arial" w:hAnsi="Arial" w:cs="Arial"/>
                  <w:color w:val="auto"/>
                </w:rPr>
                <w:t>Test procedure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1578A" w:rsidRDefault="0062761E">
            <w:pPr>
              <w:pStyle w:val="Body"/>
              <w:numPr>
                <w:ilvl w:val="2"/>
                <w:numId w:val="122"/>
              </w:numPr>
              <w:ind w:left="268" w:hanging="268"/>
              <w:rPr>
                <w:ins w:id="365" w:author="lxu" w:date="2013-07-02T09:25:00Z"/>
                <w:rFonts w:ascii="Arial" w:eastAsia="宋体" w:hAnsi="Arial" w:cs="Arial"/>
                <w:b/>
                <w:color w:val="000000"/>
                <w:lang w:eastAsia="zh-CN"/>
              </w:rPr>
              <w:pPrChange w:id="366" w:author="lxu" w:date="2013-07-02T10:33:00Z">
                <w:pPr>
                  <w:pStyle w:val="Body"/>
                  <w:numPr>
                    <w:ilvl w:val="2"/>
                    <w:numId w:val="40"/>
                  </w:numPr>
                  <w:ind w:left="268" w:hanging="268"/>
                </w:pPr>
              </w:pPrChange>
            </w:pPr>
            <w:ins w:id="367" w:author="lxu" w:date="2013-07-02T10:00:00Z">
              <w:r>
                <w:rPr>
                  <w:rFonts w:ascii="Arial" w:eastAsia="宋体" w:hAnsi="Arial" w:cs="Arial" w:hint="eastAsia"/>
                  <w:lang w:eastAsia="zh-CN"/>
                </w:rPr>
                <w:t>Enable</w:t>
              </w:r>
            </w:ins>
            <w:ins w:id="368" w:author="lxu" w:date="2013-07-02T09:25:00Z">
              <w:r w:rsidR="004C4593">
                <w:rPr>
                  <w:rFonts w:ascii="Arial" w:eastAsia="宋体" w:hAnsi="Arial" w:cs="Arial" w:hint="eastAsia"/>
                  <w:lang w:eastAsia="zh-CN"/>
                </w:rPr>
                <w:t xml:space="preserve"> L7 engine and set application reporting mode as </w:t>
              </w:r>
              <w:r w:rsidR="004C4593">
                <w:rPr>
                  <w:rFonts w:ascii="Arial" w:eastAsia="宋体" w:hAnsi="Arial" w:cs="Arial"/>
                  <w:lang w:eastAsia="zh-CN"/>
                </w:rPr>
                <w:t>“</w:t>
              </w:r>
              <w:r w:rsidR="004C4593">
                <w:rPr>
                  <w:rFonts w:ascii="Arial" w:eastAsia="宋体" w:hAnsi="Arial" w:cs="Arial" w:hint="eastAsia"/>
                  <w:lang w:eastAsia="zh-CN"/>
                </w:rPr>
                <w:t>auto</w:t>
              </w:r>
              <w:r w:rsidR="004C4593">
                <w:rPr>
                  <w:rFonts w:ascii="Arial" w:eastAsia="宋体" w:hAnsi="Arial" w:cs="Arial"/>
                  <w:lang w:eastAsia="zh-CN"/>
                </w:rPr>
                <w:t>”</w:t>
              </w:r>
              <w:r w:rsidR="004C4593">
                <w:rPr>
                  <w:rFonts w:ascii="Arial" w:eastAsia="宋体" w:hAnsi="Arial" w:cs="Arial" w:hint="eastAsia"/>
                  <w:lang w:eastAsia="zh-CN"/>
                </w:rPr>
                <w:t xml:space="preserve"> globally at AP.</w:t>
              </w:r>
            </w:ins>
          </w:p>
          <w:p w:rsidR="00492B00" w:rsidRPr="008427B3" w:rsidRDefault="008427B3">
            <w:pPr>
              <w:pStyle w:val="Body"/>
              <w:numPr>
                <w:ilvl w:val="2"/>
                <w:numId w:val="122"/>
              </w:numPr>
              <w:ind w:left="268" w:hanging="268"/>
              <w:rPr>
                <w:ins w:id="369" w:author="lxu" w:date="2013-07-09T09:39:00Z"/>
                <w:rFonts w:ascii="Arial" w:eastAsia="宋体" w:hAnsi="Arial" w:cs="Arial"/>
                <w:b/>
                <w:color w:val="000000"/>
                <w:lang w:eastAsia="zh-CN"/>
                <w:rPrChange w:id="370" w:author="lxu" w:date="2013-07-09T09:39:00Z">
                  <w:rPr>
                    <w:ins w:id="371" w:author="lxu" w:date="2013-07-09T09:39:00Z"/>
                    <w:rFonts w:ascii="Arial" w:eastAsia="宋体" w:hAnsi="Arial" w:cs="Arial"/>
                    <w:lang w:eastAsia="zh-CN"/>
                  </w:rPr>
                </w:rPrChange>
              </w:rPr>
              <w:pPrChange w:id="372" w:author="lxu" w:date="2013-07-08T21:07:00Z">
                <w:pPr>
                  <w:pStyle w:val="Body"/>
                  <w:numPr>
                    <w:ilvl w:val="2"/>
                    <w:numId w:val="40"/>
                  </w:numPr>
                  <w:ind w:left="410" w:hanging="410"/>
                </w:pPr>
              </w:pPrChange>
            </w:pPr>
            <w:ins w:id="373" w:author="lxu" w:date="2013-07-09T09:39:00Z">
              <w:r>
                <w:rPr>
                  <w:rFonts w:ascii="Arial" w:eastAsia="宋体" w:hAnsi="Arial" w:cs="Arial" w:hint="eastAsia"/>
                  <w:lang w:eastAsia="zh-CN"/>
                </w:rPr>
                <w:t>Enable HiveOS original hourly application report</w:t>
              </w:r>
            </w:ins>
            <w:ins w:id="374" w:author="lxu" w:date="2013-07-02T09:25:00Z">
              <w:r w:rsidR="004C4593">
                <w:rPr>
                  <w:rFonts w:ascii="Arial" w:eastAsia="宋体" w:hAnsi="Arial" w:cs="Arial" w:hint="eastAsia"/>
                  <w:lang w:eastAsia="zh-CN"/>
                </w:rPr>
                <w:t>.</w:t>
              </w:r>
            </w:ins>
          </w:p>
          <w:p w:rsidR="008427B3" w:rsidRDefault="008427B3">
            <w:pPr>
              <w:pStyle w:val="Body"/>
              <w:numPr>
                <w:ilvl w:val="2"/>
                <w:numId w:val="122"/>
              </w:numPr>
              <w:ind w:left="268" w:hanging="268"/>
              <w:rPr>
                <w:ins w:id="375" w:author="lxu" w:date="2013-07-08T21:07:00Z"/>
                <w:rFonts w:ascii="Arial" w:eastAsia="宋体" w:hAnsi="Arial" w:cs="Arial"/>
                <w:b/>
                <w:color w:val="000000"/>
                <w:lang w:eastAsia="zh-CN"/>
              </w:rPr>
              <w:pPrChange w:id="376" w:author="lxu" w:date="2013-07-08T21:07:00Z">
                <w:pPr>
                  <w:pStyle w:val="Body"/>
                  <w:numPr>
                    <w:ilvl w:val="2"/>
                    <w:numId w:val="40"/>
                  </w:numPr>
                  <w:ind w:left="410" w:hanging="410"/>
                </w:pPr>
              </w:pPrChange>
            </w:pPr>
            <w:ins w:id="377" w:author="lxu" w:date="2013-07-09T09:39:00Z">
              <w:r>
                <w:rPr>
                  <w:rFonts w:ascii="Arial" w:eastAsia="宋体" w:hAnsi="Arial" w:cs="Arial" w:hint="eastAsia"/>
                  <w:lang w:eastAsia="zh-CN"/>
                </w:rPr>
                <w:t xml:space="preserve">Make sure </w:t>
              </w:r>
              <w:r>
                <w:rPr>
                  <w:rFonts w:ascii="Arial" w:eastAsia="宋体" w:hAnsi="Arial" w:cs="Arial"/>
                  <w:lang w:eastAsia="zh-CN"/>
                </w:rPr>
                <w:t>application</w:t>
              </w:r>
              <w:r>
                <w:rPr>
                  <w:rFonts w:ascii="Arial" w:eastAsia="宋体" w:hAnsi="Arial" w:cs="Arial" w:hint="eastAsia"/>
                  <w:lang w:eastAsia="zh-CN"/>
                </w:rPr>
                <w:t xml:space="preserve"> discovery is enabled</w:t>
              </w:r>
            </w:ins>
          </w:p>
          <w:p w:rsidR="0011578A" w:rsidRPr="00492B00" w:rsidRDefault="00D324EB">
            <w:pPr>
              <w:pStyle w:val="Body"/>
              <w:numPr>
                <w:ilvl w:val="2"/>
                <w:numId w:val="122"/>
              </w:numPr>
              <w:ind w:left="268" w:hanging="268"/>
              <w:rPr>
                <w:ins w:id="378" w:author="lxu" w:date="2013-07-02T10:11:00Z"/>
                <w:rFonts w:ascii="Arial" w:eastAsia="宋体" w:hAnsi="Arial" w:cs="Arial"/>
                <w:b/>
                <w:color w:val="000000"/>
                <w:lang w:eastAsia="zh-CN"/>
              </w:rPr>
              <w:pPrChange w:id="379" w:author="lxu" w:date="2013-07-08T21:07:00Z">
                <w:pPr>
                  <w:pStyle w:val="Body"/>
                  <w:numPr>
                    <w:ilvl w:val="2"/>
                    <w:numId w:val="40"/>
                  </w:numPr>
                  <w:ind w:left="410" w:hanging="410"/>
                </w:pPr>
              </w:pPrChange>
            </w:pPr>
            <w:ins w:id="380" w:author="lxu" w:date="2013-07-02T09:25:00Z">
              <w:r w:rsidRPr="00492B00">
                <w:rPr>
                  <w:rFonts w:ascii="Arial" w:eastAsia="宋体" w:hAnsi="Arial" w:cs="Arial" w:hint="eastAsia"/>
                  <w:lang w:eastAsia="zh-CN"/>
                </w:rPr>
                <w:t xml:space="preserve">Laptop1 </w:t>
              </w:r>
            </w:ins>
            <w:ins w:id="381" w:author="lxu" w:date="2013-07-02T10:03:00Z">
              <w:r w:rsidRPr="00492B00">
                <w:rPr>
                  <w:rFonts w:ascii="Arial" w:eastAsia="宋体" w:hAnsi="Arial" w:cs="Arial" w:hint="eastAsia"/>
                  <w:lang w:eastAsia="zh-CN"/>
                </w:rPr>
                <w:t xml:space="preserve">access </w:t>
              </w:r>
            </w:ins>
            <w:ins w:id="382" w:author="lxu" w:date="2013-07-02T10:04:00Z">
              <w:r w:rsidRPr="00492B00">
                <w:rPr>
                  <w:rFonts w:ascii="Arial" w:eastAsia="宋体" w:hAnsi="Arial" w:cs="Arial" w:hint="eastAsia"/>
                  <w:lang w:eastAsia="zh-CN"/>
                </w:rPr>
                <w:t>o</w:t>
              </w:r>
            </w:ins>
            <w:ins w:id="383" w:author="lxu" w:date="2013-07-02T10:03:00Z">
              <w:r w:rsidRPr="00492B00">
                <w:rPr>
                  <w:rFonts w:ascii="Arial" w:eastAsia="宋体" w:hAnsi="Arial" w:cs="Arial" w:hint="eastAsia"/>
                  <w:lang w:eastAsia="zh-CN"/>
                </w:rPr>
                <w:t>utside network</w:t>
              </w:r>
            </w:ins>
            <w:ins w:id="384" w:author="lxu" w:date="2013-07-02T10:04:00Z">
              <w:r w:rsidRPr="00492B00">
                <w:rPr>
                  <w:rFonts w:ascii="Arial" w:eastAsia="宋体" w:hAnsi="Arial" w:cs="Arial" w:hint="eastAsia"/>
                  <w:lang w:eastAsia="zh-CN"/>
                </w:rPr>
                <w:t xml:space="preserve"> to simulate common usage, like office </w:t>
              </w:r>
            </w:ins>
            <w:ins w:id="385" w:author="lxu" w:date="2013-07-02T10:05:00Z">
              <w:r w:rsidRPr="00492B00">
                <w:rPr>
                  <w:rFonts w:ascii="Arial" w:eastAsia="宋体" w:hAnsi="Arial" w:cs="Arial" w:hint="eastAsia"/>
                  <w:lang w:eastAsia="zh-CN"/>
                </w:rPr>
                <w:t>scenario</w:t>
              </w:r>
            </w:ins>
            <w:ins w:id="386" w:author="lxu" w:date="2013-07-02T11:15:00Z">
              <w:r w:rsidR="00182CEB" w:rsidRPr="00492B00">
                <w:rPr>
                  <w:rFonts w:ascii="Arial" w:eastAsia="宋体" w:hAnsi="Arial" w:cs="Arial"/>
                  <w:lang w:eastAsia="zh-CN"/>
                </w:rPr>
                <w:t>, retail</w:t>
              </w:r>
            </w:ins>
            <w:ins w:id="387" w:author="lxu" w:date="2013-07-02T10:06:00Z">
              <w:r w:rsidRPr="00492B00">
                <w:rPr>
                  <w:rFonts w:ascii="Arial" w:eastAsia="宋体" w:hAnsi="Arial" w:cs="Arial" w:hint="eastAsia"/>
                  <w:lang w:eastAsia="zh-CN"/>
                </w:rPr>
                <w:t xml:space="preserve"> scenario, education scenario, healthcare scenario and so on</w:t>
              </w:r>
            </w:ins>
            <w:ins w:id="388" w:author="lxu" w:date="2013-07-02T09:25:00Z">
              <w:r w:rsidR="004C4593" w:rsidRPr="00492B00">
                <w:rPr>
                  <w:rFonts w:ascii="Arial" w:eastAsia="宋体" w:hAnsi="Arial" w:cs="Arial"/>
                  <w:lang w:eastAsia="zh-CN"/>
                </w:rPr>
                <w:t>.</w:t>
              </w:r>
            </w:ins>
            <w:ins w:id="389" w:author="lxu" w:date="2013-07-02T10:10:00Z">
              <w:r w:rsidRPr="00492B00">
                <w:rPr>
                  <w:rFonts w:ascii="Arial" w:eastAsia="宋体" w:hAnsi="Arial" w:cs="Arial"/>
                  <w:lang w:eastAsia="zh-CN"/>
                </w:rPr>
                <w:t xml:space="preserve"> Last this step more than 1 hour</w:t>
              </w:r>
            </w:ins>
            <w:ins w:id="390" w:author="lxu" w:date="2013-07-02T11:16:00Z">
              <w:r w:rsidR="00182CEB" w:rsidRPr="00492B00">
                <w:rPr>
                  <w:rFonts w:ascii="Arial" w:eastAsia="宋体" w:hAnsi="Arial" w:cs="Arial"/>
                  <w:lang w:eastAsia="zh-CN"/>
                </w:rPr>
                <w:t>ly report interval</w:t>
              </w:r>
            </w:ins>
            <w:ins w:id="391" w:author="lxu" w:date="2013-07-02T10:10:00Z">
              <w:r w:rsidRPr="00492B00">
                <w:rPr>
                  <w:rFonts w:ascii="Arial" w:eastAsia="宋体" w:hAnsi="Arial" w:cs="Arial"/>
                  <w:lang w:eastAsia="zh-CN"/>
                </w:rPr>
                <w:t xml:space="preserve"> until HiveOS generates hourly application report.</w:t>
              </w:r>
            </w:ins>
          </w:p>
          <w:p w:rsidR="0011578A" w:rsidRPr="008427B3" w:rsidRDefault="00492B00">
            <w:pPr>
              <w:pStyle w:val="Body"/>
              <w:numPr>
                <w:ilvl w:val="2"/>
                <w:numId w:val="122"/>
              </w:numPr>
              <w:ind w:left="268" w:hanging="268"/>
              <w:rPr>
                <w:ins w:id="392" w:author="lxu" w:date="2013-07-09T09:40:00Z"/>
                <w:rFonts w:ascii="Arial" w:eastAsia="宋体" w:hAnsi="Arial" w:cs="Arial"/>
                <w:b/>
                <w:color w:val="000000"/>
                <w:lang w:eastAsia="zh-CN"/>
                <w:rPrChange w:id="393" w:author="lxu" w:date="2013-07-09T09:40:00Z">
                  <w:rPr>
                    <w:ins w:id="394" w:author="lxu" w:date="2013-07-09T09:40:00Z"/>
                    <w:rFonts w:ascii="Arial" w:eastAsia="宋体" w:hAnsi="Arial" w:cs="Arial"/>
                    <w:lang w:eastAsia="zh-CN"/>
                  </w:rPr>
                </w:rPrChange>
              </w:rPr>
              <w:pPrChange w:id="395" w:author="lxu" w:date="2013-07-02T10:33:00Z">
                <w:pPr>
                  <w:pStyle w:val="Body"/>
                  <w:numPr>
                    <w:ilvl w:val="2"/>
                    <w:numId w:val="40"/>
                  </w:numPr>
                  <w:ind w:left="410" w:hanging="410"/>
                </w:pPr>
              </w:pPrChange>
            </w:pPr>
            <w:ins w:id="396" w:author="lxu" w:date="2013-07-08T21:07:00Z">
              <w:r>
                <w:rPr>
                  <w:rFonts w:ascii="Arial" w:eastAsia="宋体" w:hAnsi="Arial" w:cs="Arial" w:hint="eastAsia"/>
                  <w:lang w:eastAsia="zh-CN"/>
                </w:rPr>
                <w:t xml:space="preserve">Get last hour application usage via output of </w:t>
              </w:r>
            </w:ins>
            <w:ins w:id="397" w:author="lxu" w:date="2013-07-08T21:08:00Z">
              <w:r>
                <w:rPr>
                  <w:rFonts w:ascii="Arial" w:eastAsia="宋体" w:hAnsi="Arial" w:cs="Arial"/>
                  <w:lang w:eastAsia="zh-CN"/>
                </w:rPr>
                <w:t>“</w:t>
              </w:r>
              <w:r>
                <w:rPr>
                  <w:rFonts w:ascii="Arial" w:eastAsia="宋体" w:hAnsi="Arial" w:cs="Arial" w:hint="eastAsia"/>
                  <w:lang w:eastAsia="zh-CN"/>
                </w:rPr>
                <w:t xml:space="preserve">show application </w:t>
              </w:r>
              <w:r>
                <w:rPr>
                  <w:rFonts w:ascii="Arial" w:eastAsia="宋体" w:hAnsi="Arial" w:cs="Arial"/>
                  <w:lang w:eastAsia="zh-CN"/>
                </w:rPr>
                <w:t>reporting</w:t>
              </w:r>
              <w:r>
                <w:rPr>
                  <w:rFonts w:ascii="Arial" w:eastAsia="宋体" w:hAnsi="Arial" w:cs="Arial" w:hint="eastAsia"/>
                  <w:lang w:eastAsia="zh-CN"/>
                </w:rPr>
                <w:t xml:space="preserve"> app-stats</w:t>
              </w:r>
              <w:r>
                <w:rPr>
                  <w:rFonts w:ascii="Arial" w:eastAsia="宋体" w:hAnsi="Arial" w:cs="Arial"/>
                  <w:lang w:eastAsia="zh-CN"/>
                </w:rPr>
                <w:t>”</w:t>
              </w:r>
              <w:r>
                <w:rPr>
                  <w:rFonts w:ascii="Arial" w:eastAsia="宋体" w:hAnsi="Arial" w:cs="Arial" w:hint="eastAsia"/>
                  <w:lang w:eastAsia="zh-CN"/>
                </w:rPr>
                <w:t xml:space="preserve">. </w:t>
              </w:r>
            </w:ins>
            <w:ins w:id="398" w:author="lxu" w:date="2013-07-02T10:11:00Z">
              <w:r w:rsidR="00D324EB">
                <w:rPr>
                  <w:rFonts w:ascii="Arial" w:eastAsia="宋体" w:hAnsi="Arial" w:cs="Arial" w:hint="eastAsia"/>
                  <w:lang w:eastAsia="zh-CN"/>
                </w:rPr>
                <w:t xml:space="preserve">Compare HiveOS hourly </w:t>
              </w:r>
            </w:ins>
            <w:ins w:id="399" w:author="lxu" w:date="2013-07-02T10:12:00Z">
              <w:r w:rsidR="00D324EB">
                <w:rPr>
                  <w:rFonts w:ascii="Arial" w:eastAsia="宋体" w:hAnsi="Arial" w:cs="Arial"/>
                  <w:lang w:eastAsia="zh-CN"/>
                </w:rPr>
                <w:t>application</w:t>
              </w:r>
            </w:ins>
            <w:ins w:id="400" w:author="lxu" w:date="2013-07-02T10:11:00Z">
              <w:r w:rsidR="00D324EB">
                <w:rPr>
                  <w:rFonts w:ascii="Arial" w:eastAsia="宋体" w:hAnsi="Arial" w:cs="Arial" w:hint="eastAsia"/>
                  <w:lang w:eastAsia="zh-CN"/>
                </w:rPr>
                <w:t xml:space="preserve"> </w:t>
              </w:r>
            </w:ins>
            <w:ins w:id="401" w:author="lxu" w:date="2013-07-02T10:12:00Z">
              <w:r w:rsidR="00D324EB">
                <w:rPr>
                  <w:rFonts w:ascii="Arial" w:eastAsia="宋体" w:hAnsi="Arial" w:cs="Arial" w:hint="eastAsia"/>
                  <w:lang w:eastAsia="zh-CN"/>
                </w:rPr>
                <w:t xml:space="preserve">report with </w:t>
              </w:r>
            </w:ins>
            <w:ins w:id="402" w:author="lxu" w:date="2013-07-08T21:08:00Z">
              <w:r>
                <w:rPr>
                  <w:rFonts w:ascii="Arial" w:eastAsia="宋体" w:hAnsi="Arial" w:cs="Arial" w:hint="eastAsia"/>
                  <w:lang w:eastAsia="zh-CN"/>
                </w:rPr>
                <w:t>it.</w:t>
              </w:r>
            </w:ins>
          </w:p>
          <w:p w:rsidR="008427B3" w:rsidRDefault="008427B3">
            <w:pPr>
              <w:pStyle w:val="Body"/>
              <w:numPr>
                <w:ilvl w:val="2"/>
                <w:numId w:val="122"/>
              </w:numPr>
              <w:ind w:left="268" w:hanging="268"/>
              <w:rPr>
                <w:ins w:id="403" w:author="lxu" w:date="2013-07-02T09:25:00Z"/>
                <w:rFonts w:ascii="Arial" w:eastAsia="宋体" w:hAnsi="Arial" w:cs="Arial"/>
                <w:b/>
                <w:color w:val="000000"/>
                <w:lang w:eastAsia="zh-CN"/>
              </w:rPr>
              <w:pPrChange w:id="404" w:author="lxu" w:date="2013-07-02T10:33:00Z">
                <w:pPr>
                  <w:pStyle w:val="Body"/>
                  <w:numPr>
                    <w:ilvl w:val="2"/>
                    <w:numId w:val="40"/>
                  </w:numPr>
                  <w:ind w:left="410" w:hanging="410"/>
                </w:pPr>
              </w:pPrChange>
            </w:pPr>
            <w:ins w:id="405" w:author="lxu" w:date="2013-07-09T09:40:00Z">
              <w:r>
                <w:rPr>
                  <w:rFonts w:ascii="Arial" w:eastAsia="宋体" w:hAnsi="Arial" w:cs="Arial" w:hint="eastAsia"/>
                  <w:lang w:eastAsia="zh-CN"/>
                </w:rPr>
                <w:t xml:space="preserve">Compare HiveOS hourly </w:t>
              </w:r>
              <w:r>
                <w:rPr>
                  <w:rFonts w:ascii="Arial" w:eastAsia="宋体" w:hAnsi="Arial" w:cs="Arial"/>
                  <w:lang w:eastAsia="zh-CN"/>
                </w:rPr>
                <w:t>application</w:t>
              </w:r>
              <w:r>
                <w:rPr>
                  <w:rFonts w:ascii="Arial" w:eastAsia="宋体" w:hAnsi="Arial" w:cs="Arial" w:hint="eastAsia"/>
                  <w:lang w:eastAsia="zh-CN"/>
                </w:rPr>
                <w:t xml:space="preserve"> report with original hourly application report.</w:t>
              </w:r>
            </w:ins>
          </w:p>
        </w:tc>
      </w:tr>
      <w:tr w:rsidR="004C4593" w:rsidRPr="00322E9D" w:rsidTr="004C4593">
        <w:trPr>
          <w:trHeight w:val="345"/>
          <w:ins w:id="406" w:author="lxu" w:date="2013-07-02T09:25:00Z"/>
        </w:trPr>
        <w:tc>
          <w:tcPr>
            <w:tcW w:w="2284" w:type="dxa"/>
            <w:tcBorders>
              <w:top w:val="single" w:sz="4" w:space="0" w:color="auto"/>
              <w:left w:val="single" w:sz="4" w:space="0" w:color="auto"/>
              <w:bottom w:val="single" w:sz="4" w:space="0" w:color="auto"/>
              <w:right w:val="single" w:sz="4" w:space="0" w:color="auto"/>
            </w:tcBorders>
            <w:vAlign w:val="center"/>
          </w:tcPr>
          <w:p w:rsidR="004C4593" w:rsidRPr="00634B39" w:rsidRDefault="004C4593" w:rsidP="004C4593">
            <w:pPr>
              <w:rPr>
                <w:ins w:id="407" w:author="lxu" w:date="2013-07-02T09:25:00Z"/>
                <w:rFonts w:ascii="Arial" w:eastAsia="宋体" w:hAnsi="Arial" w:cs="Arial"/>
                <w:b w:val="0"/>
                <w:color w:val="auto"/>
                <w:lang w:eastAsia="zh-CN"/>
                <w:rPrChange w:id="408" w:author="lxu" w:date="2013-07-02T10:26:00Z">
                  <w:rPr>
                    <w:ins w:id="409" w:author="lxu" w:date="2013-07-02T09:25:00Z"/>
                    <w:rFonts w:ascii="Arial" w:hAnsi="Arial" w:cs="Arial"/>
                    <w:color w:val="auto"/>
                  </w:rPr>
                </w:rPrChange>
              </w:rPr>
            </w:pPr>
            <w:ins w:id="410" w:author="lxu" w:date="2013-07-02T09:25:00Z">
              <w:r w:rsidRPr="00634B39">
                <w:rPr>
                  <w:rFonts w:ascii="Arial" w:hAnsi="Arial" w:cs="Arial"/>
                  <w:color w:val="auto"/>
                </w:rPr>
                <w:t>Expect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413F9" w:rsidRDefault="004C4593" w:rsidP="00F843AA">
            <w:pPr>
              <w:pStyle w:val="Body"/>
              <w:rPr>
                <w:ins w:id="411" w:author="lxu" w:date="2013-07-09T09:41:00Z"/>
                <w:rFonts w:ascii="Arial" w:eastAsia="宋体" w:hAnsi="Arial" w:cs="Arial"/>
                <w:lang w:eastAsia="zh-CN"/>
              </w:rPr>
            </w:pPr>
            <w:ins w:id="412" w:author="lxu" w:date="2013-07-02T09:25:00Z">
              <w:r>
                <w:rPr>
                  <w:rFonts w:ascii="Arial" w:eastAsia="宋体" w:hAnsi="Arial" w:cs="Arial" w:hint="eastAsia"/>
                  <w:lang w:eastAsia="zh-CN"/>
                </w:rPr>
                <w:t xml:space="preserve">Step </w:t>
              </w:r>
            </w:ins>
            <w:ins w:id="413" w:author="lxu" w:date="2013-07-09T09:40:00Z">
              <w:r w:rsidR="008427B3">
                <w:rPr>
                  <w:rFonts w:ascii="Arial" w:eastAsia="宋体" w:hAnsi="Arial" w:cs="Arial" w:hint="eastAsia"/>
                  <w:lang w:eastAsia="zh-CN"/>
                </w:rPr>
                <w:t>5</w:t>
              </w:r>
            </w:ins>
            <w:ins w:id="414" w:author="lxu" w:date="2013-07-02T10:12:00Z">
              <w:r w:rsidR="00D324EB">
                <w:rPr>
                  <w:rFonts w:ascii="Arial" w:eastAsia="宋体" w:hAnsi="Arial" w:cs="Arial" w:hint="eastAsia"/>
                  <w:lang w:eastAsia="zh-CN"/>
                </w:rPr>
                <w:t xml:space="preserve">. </w:t>
              </w:r>
            </w:ins>
            <w:ins w:id="415" w:author="lxu" w:date="2013-07-02T10:16:00Z">
              <w:r w:rsidR="00F843AA">
                <w:rPr>
                  <w:rFonts w:ascii="Arial" w:eastAsia="宋体" w:hAnsi="Arial" w:cs="Arial" w:hint="eastAsia"/>
                  <w:lang w:eastAsia="zh-CN"/>
                </w:rPr>
                <w:t xml:space="preserve">The hourly application report should be consistent with output of </w:t>
              </w:r>
            </w:ins>
            <w:ins w:id="416" w:author="lxu" w:date="2013-07-02T10:17:00Z">
              <w:r w:rsidR="00F843AA">
                <w:rPr>
                  <w:rFonts w:ascii="Arial" w:eastAsia="宋体" w:hAnsi="Arial" w:cs="Arial"/>
                  <w:lang w:eastAsia="zh-CN"/>
                </w:rPr>
                <w:t>“</w:t>
              </w:r>
              <w:r w:rsidR="00F843AA">
                <w:rPr>
                  <w:rFonts w:ascii="Arial" w:eastAsia="宋体" w:hAnsi="Arial" w:cs="Arial" w:hint="eastAsia"/>
                  <w:lang w:eastAsia="zh-CN"/>
                </w:rPr>
                <w:t>show application reporting app-stats</w:t>
              </w:r>
              <w:r w:rsidR="00F843AA">
                <w:rPr>
                  <w:rFonts w:ascii="Arial" w:eastAsia="宋体" w:hAnsi="Arial" w:cs="Arial"/>
                  <w:lang w:eastAsia="zh-CN"/>
                </w:rPr>
                <w:t>”</w:t>
              </w:r>
              <w:r w:rsidR="00F843AA">
                <w:rPr>
                  <w:rFonts w:ascii="Arial" w:eastAsia="宋体" w:hAnsi="Arial" w:cs="Arial" w:hint="eastAsia"/>
                  <w:lang w:eastAsia="zh-CN"/>
                </w:rPr>
                <w:t xml:space="preserve">. </w:t>
              </w:r>
            </w:ins>
          </w:p>
          <w:p w:rsidR="008427B3" w:rsidRDefault="008427B3" w:rsidP="008427B3">
            <w:pPr>
              <w:pStyle w:val="Body"/>
              <w:rPr>
                <w:ins w:id="417" w:author="lxu" w:date="2013-07-09T09:41:00Z"/>
                <w:rFonts w:ascii="Arial" w:eastAsia="宋体" w:hAnsi="Arial" w:cs="Arial"/>
                <w:lang w:eastAsia="zh-CN"/>
              </w:rPr>
            </w:pPr>
            <w:ins w:id="418" w:author="lxu" w:date="2013-07-09T09:41:00Z">
              <w:r>
                <w:rPr>
                  <w:rFonts w:ascii="Arial" w:eastAsia="宋体" w:hAnsi="Arial" w:cs="Arial" w:hint="eastAsia"/>
                  <w:lang w:eastAsia="zh-CN"/>
                </w:rPr>
                <w:t xml:space="preserve">Step 6. The minutely application report filtered by application discovery </w:t>
              </w:r>
              <w:r w:rsidRPr="00182CEB">
                <w:rPr>
                  <w:rFonts w:ascii="Arial" w:eastAsia="宋体" w:hAnsi="Arial" w:cs="Arial"/>
                  <w:lang w:eastAsia="zh-CN"/>
                </w:rPr>
                <w:t>algorithm</w:t>
              </w:r>
              <w:r>
                <w:rPr>
                  <w:rFonts w:ascii="Arial" w:eastAsia="宋体" w:hAnsi="Arial" w:cs="Arial" w:hint="eastAsia"/>
                  <w:lang w:eastAsia="zh-CN"/>
                </w:rPr>
                <w:t xml:space="preserve"> should be consistent with orignail minutely application report. </w:t>
              </w:r>
            </w:ins>
          </w:p>
          <w:p w:rsidR="008427B3" w:rsidRPr="008427B3" w:rsidRDefault="008427B3" w:rsidP="00F843AA">
            <w:pPr>
              <w:pStyle w:val="Body"/>
              <w:rPr>
                <w:ins w:id="419" w:author="lxu" w:date="2013-07-02T10:33:00Z"/>
                <w:rFonts w:ascii="Arial" w:eastAsia="宋体" w:hAnsi="Arial" w:cs="Arial"/>
                <w:lang w:eastAsia="zh-CN"/>
              </w:rPr>
            </w:pPr>
          </w:p>
          <w:p w:rsidR="001413F9" w:rsidRDefault="008427B3" w:rsidP="00F843AA">
            <w:pPr>
              <w:pStyle w:val="Body"/>
              <w:rPr>
                <w:ins w:id="420" w:author="lxu" w:date="2013-07-02T10:33:00Z"/>
                <w:rFonts w:ascii="Arial" w:eastAsia="宋体" w:hAnsi="Arial" w:cs="Arial"/>
                <w:lang w:eastAsia="zh-CN"/>
              </w:rPr>
            </w:pPr>
            <w:ins w:id="421" w:author="lxu" w:date="2013-07-09T09:41:00Z">
              <w:r>
                <w:rPr>
                  <w:rFonts w:ascii="Arial" w:eastAsia="宋体" w:hAnsi="Arial" w:cs="Arial" w:hint="eastAsia"/>
                  <w:lang w:eastAsia="zh-CN"/>
                </w:rPr>
                <w:t xml:space="preserve">Both step 5 and step 6: </w:t>
              </w:r>
            </w:ins>
            <w:ins w:id="422" w:author="lxu" w:date="2013-07-02T10:33:00Z">
              <w:r w:rsidR="001413F9">
                <w:rPr>
                  <w:rFonts w:ascii="Arial" w:eastAsia="宋体" w:hAnsi="Arial" w:cs="Arial" w:hint="eastAsia"/>
                  <w:lang w:eastAsia="zh-CN"/>
                </w:rPr>
                <w:t xml:space="preserve">Check application report data </w:t>
              </w:r>
              <w:r w:rsidR="001413F9">
                <w:rPr>
                  <w:rFonts w:ascii="Arial" w:eastAsia="宋体" w:hAnsi="Arial" w:cs="Arial"/>
                  <w:lang w:eastAsia="zh-CN"/>
                </w:rPr>
                <w:t>accuracy</w:t>
              </w:r>
              <w:r w:rsidR="001413F9">
                <w:rPr>
                  <w:rFonts w:ascii="Arial" w:eastAsia="宋体" w:hAnsi="Arial" w:cs="Arial" w:hint="eastAsia"/>
                  <w:lang w:eastAsia="zh-CN"/>
                </w:rPr>
                <w:t xml:space="preserve"> and application coverage.</w:t>
              </w:r>
            </w:ins>
          </w:p>
          <w:p w:rsidR="004C4593" w:rsidRDefault="00F843AA" w:rsidP="00F843AA">
            <w:pPr>
              <w:pStyle w:val="Body"/>
              <w:rPr>
                <w:ins w:id="423" w:author="lxu" w:date="2013-07-02T10:25:00Z"/>
                <w:rFonts w:ascii="Arial" w:eastAsia="宋体" w:hAnsi="Arial" w:cs="Arial"/>
                <w:lang w:eastAsia="zh-CN"/>
              </w:rPr>
            </w:pPr>
            <w:ins w:id="424" w:author="lxu" w:date="2013-07-02T10:19:00Z">
              <w:r>
                <w:rPr>
                  <w:rFonts w:ascii="Arial" w:eastAsia="宋体" w:hAnsi="Arial" w:cs="Arial" w:hint="eastAsia"/>
                  <w:lang w:eastAsia="zh-CN"/>
                </w:rPr>
                <w:t xml:space="preserve">Partial applications </w:t>
              </w:r>
            </w:ins>
            <w:ins w:id="425" w:author="lxu" w:date="2013-07-02T10:20:00Z">
              <w:r>
                <w:rPr>
                  <w:rFonts w:ascii="Arial" w:eastAsia="宋体" w:hAnsi="Arial" w:cs="Arial"/>
                  <w:lang w:eastAsia="zh-CN"/>
                </w:rPr>
                <w:t>whose</w:t>
              </w:r>
            </w:ins>
            <w:ins w:id="426" w:author="lxu" w:date="2013-07-02T10:19:00Z">
              <w:r>
                <w:rPr>
                  <w:rFonts w:ascii="Arial" w:eastAsia="宋体" w:hAnsi="Arial" w:cs="Arial" w:hint="eastAsia"/>
                  <w:lang w:eastAsia="zh-CN"/>
                </w:rPr>
                <w:t xml:space="preserve"> </w:t>
              </w:r>
            </w:ins>
            <w:ins w:id="427" w:author="lxu" w:date="2013-07-02T10:20:00Z">
              <w:r>
                <w:rPr>
                  <w:rFonts w:ascii="Arial" w:eastAsia="宋体" w:hAnsi="Arial" w:cs="Arial" w:hint="eastAsia"/>
                  <w:lang w:eastAsia="zh-CN"/>
                </w:rPr>
                <w:t>percentage is less than</w:t>
              </w:r>
            </w:ins>
            <w:ins w:id="428" w:author="lxu" w:date="2013-07-02T10:21:00Z">
              <w:r w:rsidR="0011578A" w:rsidRPr="0011578A">
                <w:rPr>
                  <w:rFonts w:ascii="Arial" w:eastAsia="宋体" w:hAnsi="Arial" w:cs="Arial"/>
                  <w:lang w:eastAsia="zh-CN"/>
                  <w:rPrChange w:id="429" w:author="lxu" w:date="2013-07-02T10:21:00Z">
                    <w:rPr>
                      <w:rFonts w:ascii="Arial" w:hAnsi="Arial" w:cs="Arial"/>
                      <w:color w:val="333333"/>
                      <w:sz w:val="21"/>
                      <w:szCs w:val="21"/>
                      <w:shd w:val="clear" w:color="auto" w:fill="FFFFFF"/>
                    </w:rPr>
                  </w:rPrChange>
                </w:rPr>
                <w:t xml:space="preserve"> "percentage screening granularity"</w:t>
              </w:r>
              <w:r>
                <w:rPr>
                  <w:rFonts w:ascii="Arial" w:eastAsia="宋体" w:hAnsi="Arial" w:cs="Arial" w:hint="eastAsia"/>
                  <w:lang w:eastAsia="zh-CN"/>
                </w:rPr>
                <w:t xml:space="preserve"> should be reported as </w:t>
              </w:r>
            </w:ins>
            <w:ins w:id="430" w:author="lxu" w:date="2013-07-02T10:22:00Z">
              <w:r>
                <w:rPr>
                  <w:rFonts w:ascii="Arial" w:eastAsia="宋体" w:hAnsi="Arial" w:cs="Arial"/>
                  <w:lang w:eastAsia="zh-CN"/>
                </w:rPr>
                <w:t>“</w:t>
              </w:r>
              <w:r>
                <w:rPr>
                  <w:rFonts w:ascii="Arial" w:eastAsia="宋体" w:hAnsi="Arial" w:cs="Arial" w:hint="eastAsia"/>
                  <w:lang w:eastAsia="zh-CN"/>
                </w:rPr>
                <w:t>Unknown</w:t>
              </w:r>
              <w:r>
                <w:rPr>
                  <w:rFonts w:ascii="Arial" w:eastAsia="宋体" w:hAnsi="Arial" w:cs="Arial"/>
                  <w:lang w:eastAsia="zh-CN"/>
                </w:rPr>
                <w:t>”</w:t>
              </w:r>
              <w:r>
                <w:rPr>
                  <w:rFonts w:ascii="Arial" w:eastAsia="宋体" w:hAnsi="Arial" w:cs="Arial" w:hint="eastAsia"/>
                  <w:lang w:eastAsia="zh-CN"/>
                </w:rPr>
                <w:t xml:space="preserve"> applications</w:t>
              </w:r>
            </w:ins>
            <w:ins w:id="431" w:author="lxu" w:date="2013-07-02T10:25:00Z">
              <w:r w:rsidR="00634B39">
                <w:rPr>
                  <w:rFonts w:ascii="Arial" w:eastAsia="宋体" w:hAnsi="Arial" w:cs="Arial" w:hint="eastAsia"/>
                  <w:lang w:eastAsia="zh-CN"/>
                </w:rPr>
                <w:t>.</w:t>
              </w:r>
            </w:ins>
          </w:p>
          <w:p w:rsidR="00634B39" w:rsidRDefault="00D62A7D" w:rsidP="00F843AA">
            <w:pPr>
              <w:pStyle w:val="Body"/>
              <w:rPr>
                <w:ins w:id="432" w:author="lxu" w:date="2013-07-02T10:25:00Z"/>
                <w:rFonts w:ascii="Arial" w:eastAsia="宋体" w:hAnsi="Arial" w:cs="Arial"/>
                <w:lang w:eastAsia="zh-CN"/>
              </w:rPr>
            </w:pPr>
            <w:ins w:id="433" w:author="lxu" w:date="2013-07-03T11:11:00Z">
              <w:r>
                <w:rPr>
                  <w:rFonts w:ascii="Arial" w:eastAsia="宋体" w:hAnsi="Arial" w:cs="Arial" w:hint="eastAsia"/>
                  <w:lang w:eastAsia="zh-CN"/>
                </w:rPr>
                <w:t>For m</w:t>
              </w:r>
            </w:ins>
            <w:ins w:id="434" w:author="lxu" w:date="2013-07-03T11:12:00Z">
              <w:r>
                <w:rPr>
                  <w:rFonts w:ascii="Arial" w:eastAsia="宋体" w:hAnsi="Arial" w:cs="Arial" w:hint="eastAsia"/>
                  <w:lang w:eastAsia="zh-CN"/>
                </w:rPr>
                <w:t>ore info on HiveOS application discovery and</w:t>
              </w:r>
            </w:ins>
            <w:ins w:id="435" w:author="lxu" w:date="2013-07-02T10:25:00Z">
              <w:r w:rsidR="00634B39">
                <w:rPr>
                  <w:rFonts w:ascii="Arial" w:eastAsia="宋体" w:hAnsi="Arial" w:cs="Arial" w:hint="eastAsia"/>
                  <w:lang w:eastAsia="zh-CN"/>
                </w:rPr>
                <w:t xml:space="preserve"> definition of </w:t>
              </w:r>
              <w:r w:rsidR="00634B39" w:rsidRPr="00F843AA">
                <w:rPr>
                  <w:rFonts w:ascii="Arial" w:eastAsia="宋体" w:hAnsi="Arial" w:cs="Arial"/>
                  <w:lang w:eastAsia="zh-CN"/>
                </w:rPr>
                <w:t>"percentage screening granularity"</w:t>
              </w:r>
              <w:r w:rsidR="00634B39">
                <w:rPr>
                  <w:rFonts w:ascii="Arial" w:eastAsia="宋体" w:hAnsi="Arial" w:cs="Arial" w:hint="eastAsia"/>
                  <w:lang w:eastAsia="zh-CN"/>
                </w:rPr>
                <w:t>, please check following site:</w:t>
              </w:r>
            </w:ins>
          </w:p>
          <w:p w:rsidR="00634B39" w:rsidRPr="00FA1DAA" w:rsidRDefault="0011578A" w:rsidP="00F843AA">
            <w:pPr>
              <w:pStyle w:val="Body"/>
              <w:rPr>
                <w:ins w:id="436" w:author="lxu" w:date="2013-07-02T09:25:00Z"/>
                <w:rFonts w:ascii="Arial" w:eastAsia="宋体" w:hAnsi="Arial" w:cs="Arial"/>
                <w:lang w:eastAsia="zh-CN"/>
              </w:rPr>
            </w:pPr>
            <w:ins w:id="437" w:author="lxu" w:date="2013-07-02T10:26:00Z">
              <w:r w:rsidRPr="0011578A">
                <w:rPr>
                  <w:rFonts w:ascii="Arial" w:eastAsia="宋体" w:hAnsi="Arial" w:cs="Arial"/>
                  <w:lang w:eastAsia="zh-CN"/>
                  <w:rPrChange w:id="438" w:author="lxu" w:date="2013-07-02T10:26:00Z">
                    <w:rPr>
                      <w:color w:val="0000FF"/>
                      <w:u w:val="single"/>
                    </w:rPr>
                  </w:rPrChange>
                </w:rPr>
                <w:fldChar w:fldCharType="begin"/>
              </w:r>
              <w:r w:rsidRPr="0011578A">
                <w:rPr>
                  <w:rFonts w:ascii="Arial" w:eastAsia="宋体" w:hAnsi="Arial" w:cs="Arial"/>
                  <w:lang w:eastAsia="zh-CN"/>
                  <w:rPrChange w:id="439" w:author="lxu" w:date="2013-07-02T10:26:00Z">
                    <w:rPr/>
                  </w:rPrChange>
                </w:rPr>
                <w:instrText xml:space="preserve"> HYPERLINK "https://wiki.aerohive.com/wiki/pages/viewpage.action?pageId=7768314" </w:instrText>
              </w:r>
              <w:r w:rsidRPr="0011578A">
                <w:rPr>
                  <w:rFonts w:ascii="Arial" w:eastAsia="宋体" w:hAnsi="Arial" w:cs="Arial"/>
                  <w:lang w:eastAsia="zh-CN"/>
                  <w:rPrChange w:id="440" w:author="lxu" w:date="2013-07-02T10:26:00Z">
                    <w:rPr>
                      <w:color w:val="0000FF"/>
                      <w:u w:val="single"/>
                    </w:rPr>
                  </w:rPrChange>
                </w:rPr>
                <w:fldChar w:fldCharType="separate"/>
              </w:r>
              <w:r w:rsidRPr="0011578A">
                <w:rPr>
                  <w:rFonts w:ascii="Arial" w:eastAsia="宋体" w:hAnsi="Arial" w:cs="Arial"/>
                  <w:lang w:eastAsia="zh-CN"/>
                  <w:rPrChange w:id="441" w:author="lxu" w:date="2013-07-02T10:26:00Z">
                    <w:rPr>
                      <w:rStyle w:val="Hyperlink"/>
                    </w:rPr>
                  </w:rPrChange>
                </w:rPr>
                <w:t>https://wiki.aerohive.com/wiki/pages/viewpage.action?pageId=7768314</w:t>
              </w:r>
              <w:r w:rsidRPr="0011578A">
                <w:rPr>
                  <w:rFonts w:ascii="Arial" w:eastAsia="宋体" w:hAnsi="Arial" w:cs="Arial"/>
                  <w:lang w:eastAsia="zh-CN"/>
                  <w:rPrChange w:id="442" w:author="lxu" w:date="2013-07-02T10:26:00Z">
                    <w:rPr>
                      <w:color w:val="0000FF"/>
                      <w:u w:val="single"/>
                    </w:rPr>
                  </w:rPrChange>
                </w:rPr>
                <w:fldChar w:fldCharType="end"/>
              </w:r>
            </w:ins>
          </w:p>
        </w:tc>
      </w:tr>
      <w:tr w:rsidR="004C4593" w:rsidRPr="00322E9D" w:rsidTr="004C4593">
        <w:trPr>
          <w:trHeight w:val="165"/>
          <w:ins w:id="443" w:author="lxu" w:date="2013-07-02T09:25:00Z"/>
        </w:trPr>
        <w:tc>
          <w:tcPr>
            <w:tcW w:w="2284" w:type="dxa"/>
            <w:tcBorders>
              <w:top w:val="single" w:sz="4" w:space="0" w:color="auto"/>
              <w:left w:val="single" w:sz="4" w:space="0" w:color="auto"/>
              <w:bottom w:val="single" w:sz="4" w:space="0" w:color="auto"/>
              <w:right w:val="single" w:sz="4" w:space="0" w:color="auto"/>
            </w:tcBorders>
            <w:vAlign w:val="center"/>
          </w:tcPr>
          <w:p w:rsidR="004C4593" w:rsidRPr="00706C8D" w:rsidRDefault="004C4593" w:rsidP="004C4593">
            <w:pPr>
              <w:rPr>
                <w:ins w:id="444" w:author="lxu" w:date="2013-07-02T09:25:00Z"/>
                <w:rFonts w:ascii="Arial" w:eastAsia="宋体" w:hAnsi="Arial" w:cs="Arial"/>
                <w:color w:val="auto"/>
                <w:lang w:eastAsia="zh-CN"/>
              </w:rPr>
            </w:pPr>
            <w:ins w:id="445" w:author="lxu" w:date="2013-07-02T09:25:00Z">
              <w:r w:rsidRPr="00706C8D">
                <w:rPr>
                  <w:rFonts w:ascii="Arial" w:eastAsia="宋体" w:hAnsi="Arial" w:cs="Arial"/>
                  <w:color w:val="auto"/>
                  <w:lang w:eastAsia="zh-CN"/>
                </w:rPr>
                <w:t>Test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C4593" w:rsidRPr="00706C8D" w:rsidRDefault="004C4593" w:rsidP="004C4593">
            <w:pPr>
              <w:pStyle w:val="Body"/>
              <w:rPr>
                <w:ins w:id="446" w:author="lxu" w:date="2013-07-02T09:25:00Z"/>
                <w:rFonts w:ascii="Arial" w:eastAsia="宋体" w:hAnsi="Arial" w:cs="Arial"/>
                <w:lang w:eastAsia="zh-CN"/>
              </w:rPr>
            </w:pPr>
          </w:p>
        </w:tc>
      </w:tr>
      <w:tr w:rsidR="004C4593" w:rsidRPr="00322E9D" w:rsidTr="004C4593">
        <w:trPr>
          <w:trHeight w:val="142"/>
          <w:ins w:id="447" w:author="lxu" w:date="2013-07-02T09:25:00Z"/>
        </w:trPr>
        <w:tc>
          <w:tcPr>
            <w:tcW w:w="2284" w:type="dxa"/>
            <w:tcBorders>
              <w:top w:val="single" w:sz="4" w:space="0" w:color="auto"/>
              <w:left w:val="single" w:sz="4" w:space="0" w:color="auto"/>
              <w:bottom w:val="single" w:sz="4" w:space="0" w:color="auto"/>
              <w:right w:val="single" w:sz="4" w:space="0" w:color="auto"/>
            </w:tcBorders>
            <w:vAlign w:val="center"/>
          </w:tcPr>
          <w:p w:rsidR="004C4593" w:rsidRPr="00706C8D" w:rsidRDefault="004C4593" w:rsidP="004C4593">
            <w:pPr>
              <w:rPr>
                <w:ins w:id="448" w:author="lxu" w:date="2013-07-02T09:25:00Z"/>
                <w:rFonts w:ascii="Arial" w:eastAsia="宋体" w:hAnsi="Arial" w:cs="Arial"/>
                <w:color w:val="auto"/>
                <w:lang w:eastAsia="zh-CN"/>
              </w:rPr>
            </w:pPr>
            <w:ins w:id="449" w:author="lxu" w:date="2013-07-02T09:25:00Z">
              <w:r w:rsidRPr="00706C8D">
                <w:rPr>
                  <w:rFonts w:ascii="Arial" w:eastAsia="宋体" w:hAnsi="Arial" w:cs="Arial"/>
                  <w:color w:val="auto"/>
                  <w:lang w:eastAsia="zh-CN"/>
                </w:rPr>
                <w:t>Comment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843AA" w:rsidRDefault="00F843AA" w:rsidP="004C4593">
            <w:pPr>
              <w:pStyle w:val="Body"/>
              <w:rPr>
                <w:ins w:id="450" w:author="lxu" w:date="2013-07-02T10:13:00Z"/>
                <w:rFonts w:ascii="Arial" w:eastAsia="宋体" w:hAnsi="Arial" w:cs="Arial"/>
                <w:lang w:eastAsia="zh-CN"/>
              </w:rPr>
            </w:pPr>
            <w:ins w:id="451" w:author="lxu" w:date="2013-07-02T10:14:00Z">
              <w:r>
                <w:rPr>
                  <w:rFonts w:ascii="Arial" w:eastAsia="宋体" w:hAnsi="Arial" w:cs="Arial" w:hint="eastAsia"/>
                  <w:lang w:eastAsia="zh-CN"/>
                </w:rPr>
                <w:t>Draft this case for a</w:t>
              </w:r>
            </w:ins>
            <w:ins w:id="452" w:author="lxu" w:date="2013-07-02T10:13:00Z">
              <w:r>
                <w:rPr>
                  <w:rFonts w:ascii="Arial" w:eastAsia="宋体" w:hAnsi="Arial" w:cs="Arial" w:hint="eastAsia"/>
                  <w:lang w:eastAsia="zh-CN"/>
                </w:rPr>
                <w:t xml:space="preserve">pplication discovery </w:t>
              </w:r>
            </w:ins>
            <w:ins w:id="453" w:author="lxu" w:date="2013-07-02T10:14:00Z">
              <w:r>
                <w:rPr>
                  <w:rFonts w:ascii="Arial" w:eastAsia="宋体" w:hAnsi="Arial" w:cs="Arial" w:hint="eastAsia"/>
                  <w:lang w:eastAsia="zh-CN"/>
                </w:rPr>
                <w:t>which is a L7 application enhancement involved into HiveOS since Geneva release.</w:t>
              </w:r>
            </w:ins>
          </w:p>
          <w:p w:rsidR="003117A8" w:rsidRDefault="003117A8" w:rsidP="004C4593">
            <w:pPr>
              <w:pStyle w:val="Body"/>
              <w:rPr>
                <w:ins w:id="454" w:author="lxu" w:date="2013-07-08T20:31:00Z"/>
                <w:rFonts w:ascii="Arial" w:eastAsia="宋体" w:hAnsi="Arial" w:cs="Arial"/>
                <w:lang w:eastAsia="zh-CN"/>
              </w:rPr>
            </w:pPr>
          </w:p>
          <w:p w:rsidR="005C6791" w:rsidRDefault="00F843AA" w:rsidP="004C4593">
            <w:pPr>
              <w:pStyle w:val="Body"/>
              <w:rPr>
                <w:ins w:id="455" w:author="lxu" w:date="2013-07-09T09:43:00Z"/>
                <w:rFonts w:ascii="Arial" w:eastAsia="宋体" w:hAnsi="Arial" w:cs="Arial"/>
                <w:lang w:eastAsia="zh-CN"/>
              </w:rPr>
            </w:pPr>
            <w:ins w:id="456" w:author="lxu" w:date="2013-07-02T10:13:00Z">
              <w:r>
                <w:rPr>
                  <w:rFonts w:ascii="Arial" w:eastAsia="宋体" w:hAnsi="Arial" w:cs="Arial" w:hint="eastAsia"/>
                  <w:lang w:eastAsia="zh-CN"/>
                </w:rPr>
                <w:t xml:space="preserve">The output of </w:t>
              </w:r>
              <w:r>
                <w:rPr>
                  <w:rFonts w:ascii="Arial" w:eastAsia="宋体" w:hAnsi="Arial" w:cs="Arial"/>
                  <w:lang w:eastAsia="zh-CN"/>
                </w:rPr>
                <w:t>“</w:t>
              </w:r>
              <w:r>
                <w:rPr>
                  <w:rFonts w:ascii="Arial" w:eastAsia="宋体" w:hAnsi="Arial" w:cs="Arial" w:hint="eastAsia"/>
                  <w:lang w:eastAsia="zh-CN"/>
                </w:rPr>
                <w:t>show application reporting app-stats</w:t>
              </w:r>
              <w:r>
                <w:rPr>
                  <w:rFonts w:ascii="Arial" w:eastAsia="宋体" w:hAnsi="Arial" w:cs="Arial"/>
                  <w:lang w:eastAsia="zh-CN"/>
                </w:rPr>
                <w:t>”</w:t>
              </w:r>
              <w:r>
                <w:rPr>
                  <w:rFonts w:ascii="Arial" w:eastAsia="宋体" w:hAnsi="Arial" w:cs="Arial" w:hint="eastAsia"/>
                  <w:lang w:eastAsia="zh-CN"/>
                </w:rPr>
                <w:t xml:space="preserve"> </w:t>
              </w:r>
            </w:ins>
            <w:ins w:id="457" w:author="lxu" w:date="2013-07-09T09:41:00Z">
              <w:r w:rsidR="008427B3">
                <w:rPr>
                  <w:rFonts w:ascii="Arial" w:eastAsia="宋体" w:hAnsi="Arial" w:cs="Arial" w:hint="eastAsia"/>
                  <w:lang w:eastAsia="zh-CN"/>
                </w:rPr>
                <w:t>and original application hourly report are</w:t>
              </w:r>
            </w:ins>
            <w:ins w:id="458" w:author="lxu" w:date="2013-07-02T10:15:00Z">
              <w:r>
                <w:rPr>
                  <w:rFonts w:ascii="Arial" w:eastAsia="宋体" w:hAnsi="Arial" w:cs="Arial" w:hint="eastAsia"/>
                  <w:lang w:eastAsia="zh-CN"/>
                </w:rPr>
                <w:t xml:space="preserve"> the baseline for application discovery verification. It</w:t>
              </w:r>
            </w:ins>
            <w:ins w:id="459" w:author="lxu" w:date="2013-07-02T10:16:00Z">
              <w:r>
                <w:rPr>
                  <w:rFonts w:ascii="Arial" w:eastAsia="宋体" w:hAnsi="Arial" w:cs="Arial" w:hint="eastAsia"/>
                  <w:lang w:eastAsia="zh-CN"/>
                </w:rPr>
                <w:t>s accuracy was</w:t>
              </w:r>
            </w:ins>
            <w:ins w:id="460" w:author="lxu" w:date="2013-07-02T10:15:00Z">
              <w:r>
                <w:rPr>
                  <w:rFonts w:ascii="Arial" w:eastAsia="宋体" w:hAnsi="Arial" w:cs="Arial" w:hint="eastAsia"/>
                  <w:lang w:eastAsia="zh-CN"/>
                </w:rPr>
                <w:t xml:space="preserve"> verified at previous release.</w:t>
              </w:r>
            </w:ins>
          </w:p>
          <w:p w:rsidR="008427B3" w:rsidRDefault="008427B3" w:rsidP="004C4593">
            <w:pPr>
              <w:pStyle w:val="Body"/>
              <w:rPr>
                <w:ins w:id="461" w:author="lxu" w:date="2013-07-02T11:00:00Z"/>
                <w:rFonts w:ascii="Arial" w:eastAsia="宋体" w:hAnsi="Arial" w:cs="Arial"/>
                <w:lang w:eastAsia="zh-CN"/>
              </w:rPr>
            </w:pPr>
          </w:p>
          <w:p w:rsidR="005C46EA" w:rsidRPr="00A002E6" w:rsidRDefault="005C6791" w:rsidP="004C4593">
            <w:pPr>
              <w:pStyle w:val="Body"/>
              <w:rPr>
                <w:ins w:id="462" w:author="lxu" w:date="2013-07-02T09:25:00Z"/>
                <w:rFonts w:ascii="Arial" w:eastAsia="宋体" w:hAnsi="Arial" w:cs="Arial"/>
                <w:lang w:eastAsia="zh-CN"/>
              </w:rPr>
            </w:pPr>
            <w:ins w:id="463" w:author="lxu" w:date="2013-07-02T11:00:00Z">
              <w:r>
                <w:rPr>
                  <w:rFonts w:ascii="Arial" w:eastAsia="宋体" w:hAnsi="Arial" w:cs="Arial" w:hint="eastAsia"/>
                  <w:lang w:eastAsia="zh-CN"/>
                </w:rPr>
                <w:t xml:space="preserve">In order to verify </w:t>
              </w:r>
              <w:r w:rsidR="005C46EA">
                <w:rPr>
                  <w:rFonts w:ascii="Arial" w:eastAsia="宋体" w:hAnsi="Arial" w:cs="Arial" w:hint="eastAsia"/>
                  <w:lang w:eastAsia="zh-CN"/>
                </w:rPr>
                <w:t xml:space="preserve">HiveOS algorithm branch as </w:t>
              </w:r>
            </w:ins>
            <w:ins w:id="464" w:author="lxu" w:date="2013-07-02T11:01:00Z">
              <w:r w:rsidR="005C46EA">
                <w:rPr>
                  <w:rFonts w:ascii="Arial" w:eastAsia="宋体" w:hAnsi="Arial" w:cs="Arial" w:hint="eastAsia"/>
                  <w:lang w:eastAsia="zh-CN"/>
                </w:rPr>
                <w:t>complete as possible, QA may need to repeate this test for a few times</w:t>
              </w:r>
              <w:r w:rsidR="00734459">
                <w:rPr>
                  <w:rFonts w:ascii="Arial" w:eastAsia="宋体" w:hAnsi="Arial" w:cs="Arial" w:hint="eastAsia"/>
                  <w:lang w:eastAsia="zh-CN"/>
                </w:rPr>
                <w:t>.</w:t>
              </w:r>
            </w:ins>
            <w:ins w:id="465" w:author="lxu" w:date="2013-07-08T16:17:00Z">
              <w:r w:rsidR="00734459">
                <w:rPr>
                  <w:rFonts w:ascii="Arial" w:eastAsia="宋体" w:hAnsi="Arial" w:cs="Arial" w:hint="eastAsia"/>
                  <w:lang w:eastAsia="zh-CN"/>
                </w:rPr>
                <w:t>I</w:t>
              </w:r>
            </w:ins>
            <w:ins w:id="466" w:author="lxu" w:date="2013-07-08T16:15:00Z">
              <w:r w:rsidR="00734459">
                <w:rPr>
                  <w:rFonts w:ascii="Arial" w:eastAsia="宋体" w:hAnsi="Arial" w:cs="Arial" w:hint="eastAsia"/>
                  <w:lang w:eastAsia="zh-CN"/>
                </w:rPr>
                <w:t xml:space="preserve">f we can simulate application traffic by BPS, it is </w:t>
              </w:r>
            </w:ins>
            <w:ins w:id="467" w:author="lxu" w:date="2013-07-08T16:16:00Z">
              <w:r w:rsidR="00734459">
                <w:rPr>
                  <w:rFonts w:ascii="Arial" w:eastAsia="宋体" w:hAnsi="Arial" w:cs="Arial" w:hint="eastAsia"/>
                  <w:lang w:eastAsia="zh-CN"/>
                </w:rPr>
                <w:t xml:space="preserve">may be </w:t>
              </w:r>
            </w:ins>
            <w:ins w:id="468" w:author="lxu" w:date="2013-07-08T16:15:00Z">
              <w:r w:rsidR="00734459">
                <w:rPr>
                  <w:rFonts w:ascii="Arial" w:eastAsia="宋体" w:hAnsi="Arial" w:cs="Arial" w:hint="eastAsia"/>
                  <w:lang w:eastAsia="zh-CN"/>
                </w:rPr>
                <w:t>not necessary.</w:t>
              </w:r>
            </w:ins>
          </w:p>
        </w:tc>
      </w:tr>
    </w:tbl>
    <w:p w:rsidR="00182CEB" w:rsidRPr="005961B9" w:rsidRDefault="00182CEB" w:rsidP="00182CEB">
      <w:pPr>
        <w:pStyle w:val="Heading4"/>
        <w:ind w:firstLine="1121"/>
        <w:rPr>
          <w:ins w:id="469" w:author="lxu" w:date="2013-07-02T11:11:00Z"/>
          <w:rFonts w:ascii="Arial" w:hAnsi="Arial"/>
          <w:b w:val="0"/>
          <w:sz w:val="21"/>
          <w:szCs w:val="21"/>
        </w:rPr>
      </w:pPr>
      <w:ins w:id="470" w:author="lxu" w:date="2013-07-02T11:11:00Z">
        <w:r>
          <w:rPr>
            <w:rFonts w:ascii="Arial" w:hAnsi="Arial"/>
            <w:b w:val="0"/>
            <w:sz w:val="21"/>
            <w:szCs w:val="21"/>
          </w:rPr>
          <w:t>ApplicationReporting_Function_</w:t>
        </w:r>
        <w:r>
          <w:rPr>
            <w:rFonts w:ascii="Arial" w:eastAsia="宋体" w:hAnsi="Arial" w:hint="eastAsia"/>
            <w:b w:val="0"/>
            <w:sz w:val="21"/>
            <w:szCs w:val="21"/>
            <w:lang w:eastAsia="zh-CN"/>
          </w:rPr>
          <w:t>6</w:t>
        </w:r>
      </w:ins>
      <w:ins w:id="471" w:author="lxu" w:date="2013-07-02T11:12:00Z">
        <w:r>
          <w:rPr>
            <w:rFonts w:ascii="Arial" w:eastAsia="宋体" w:hAnsi="Arial" w:hint="eastAsia"/>
            <w:b w:val="0"/>
            <w:sz w:val="21"/>
            <w:szCs w:val="21"/>
            <w:lang w:eastAsia="zh-CN"/>
          </w:rPr>
          <w:t>4</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82CEB" w:rsidRPr="00322E9D" w:rsidTr="00F25EF5">
        <w:trPr>
          <w:trHeight w:val="321"/>
          <w:ins w:id="472" w:author="lxu" w:date="2013-07-02T11:11:00Z"/>
        </w:trPr>
        <w:tc>
          <w:tcPr>
            <w:tcW w:w="2284" w:type="dxa"/>
            <w:tcBorders>
              <w:top w:val="single" w:sz="4" w:space="0" w:color="auto"/>
              <w:left w:val="single" w:sz="4" w:space="0" w:color="auto"/>
              <w:bottom w:val="single" w:sz="4" w:space="0" w:color="auto"/>
              <w:right w:val="single" w:sz="4" w:space="0" w:color="auto"/>
            </w:tcBorders>
            <w:vAlign w:val="center"/>
          </w:tcPr>
          <w:p w:rsidR="00182CEB" w:rsidRPr="00706C8D" w:rsidRDefault="00182CEB" w:rsidP="00F25EF5">
            <w:pPr>
              <w:rPr>
                <w:ins w:id="473" w:author="lxu" w:date="2013-07-02T11:11:00Z"/>
                <w:rFonts w:ascii="Arial" w:hAnsi="Arial" w:cs="Arial"/>
                <w:color w:val="auto"/>
              </w:rPr>
            </w:pPr>
            <w:ins w:id="474" w:author="lxu" w:date="2013-07-02T11:11:00Z">
              <w:r w:rsidRPr="00706C8D">
                <w:rPr>
                  <w:rFonts w:ascii="Arial" w:hAnsi="Arial" w:cs="Arial"/>
                  <w:color w:val="auto"/>
                </w:rPr>
                <w:t>Case ID</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82CEB" w:rsidRPr="00706C8D" w:rsidRDefault="00182CEB" w:rsidP="00F25EF5">
            <w:pPr>
              <w:pStyle w:val="Body"/>
              <w:rPr>
                <w:ins w:id="475" w:author="lxu" w:date="2013-07-02T11:11:00Z"/>
                <w:rFonts w:ascii="Arial" w:eastAsia="宋体" w:hAnsi="Arial" w:cs="Arial"/>
                <w:lang w:eastAsia="zh-CN"/>
              </w:rPr>
            </w:pPr>
            <w:ins w:id="476" w:author="lxu" w:date="2013-07-02T11:11:00Z">
              <w:r>
                <w:rPr>
                  <w:rFonts w:ascii="Arial" w:eastAsia="宋体" w:hAnsi="Arial" w:cs="Arial"/>
                  <w:lang w:eastAsia="zh-CN"/>
                </w:rPr>
                <w:t>ApplicationReporting_Function_</w:t>
              </w:r>
              <w:r>
                <w:rPr>
                  <w:rFonts w:ascii="Arial" w:eastAsia="宋体" w:hAnsi="Arial" w:cs="Arial" w:hint="eastAsia"/>
                  <w:lang w:eastAsia="zh-CN"/>
                </w:rPr>
                <w:t>6</w:t>
              </w:r>
            </w:ins>
            <w:ins w:id="477" w:author="lxu" w:date="2013-07-02T11:12:00Z">
              <w:r>
                <w:rPr>
                  <w:rFonts w:ascii="Arial" w:eastAsia="宋体" w:hAnsi="Arial" w:cs="Arial" w:hint="eastAsia"/>
                  <w:lang w:eastAsia="zh-CN"/>
                </w:rPr>
                <w:t>4</w:t>
              </w:r>
            </w:ins>
          </w:p>
        </w:tc>
      </w:tr>
      <w:tr w:rsidR="00182CEB" w:rsidRPr="00322E9D" w:rsidTr="00F25EF5">
        <w:trPr>
          <w:trHeight w:val="321"/>
          <w:ins w:id="478" w:author="lxu" w:date="2013-07-02T11:11:00Z"/>
        </w:trPr>
        <w:tc>
          <w:tcPr>
            <w:tcW w:w="2284" w:type="dxa"/>
            <w:tcBorders>
              <w:top w:val="single" w:sz="4" w:space="0" w:color="auto"/>
              <w:left w:val="single" w:sz="4" w:space="0" w:color="auto"/>
              <w:bottom w:val="single" w:sz="4" w:space="0" w:color="auto"/>
              <w:right w:val="single" w:sz="4" w:space="0" w:color="auto"/>
            </w:tcBorders>
            <w:vAlign w:val="center"/>
          </w:tcPr>
          <w:p w:rsidR="00182CEB" w:rsidRPr="00706C8D" w:rsidRDefault="00182CEB" w:rsidP="00F25EF5">
            <w:pPr>
              <w:rPr>
                <w:ins w:id="479" w:author="lxu" w:date="2013-07-02T11:11:00Z"/>
                <w:rFonts w:ascii="Arial" w:hAnsi="Arial" w:cs="Arial"/>
                <w:color w:val="auto"/>
              </w:rPr>
            </w:pPr>
            <w:ins w:id="480" w:author="lxu" w:date="2013-07-02T11:11:00Z">
              <w:r w:rsidRPr="00706C8D">
                <w:rPr>
                  <w:rFonts w:ascii="Arial" w:hAnsi="Arial" w:cs="Arial"/>
                  <w:color w:val="auto"/>
                </w:rPr>
                <w:t>Priority</w:t>
              </w:r>
            </w:ins>
          </w:p>
        </w:tc>
        <w:tc>
          <w:tcPr>
            <w:tcW w:w="2739" w:type="dxa"/>
            <w:tcBorders>
              <w:top w:val="single" w:sz="4" w:space="0" w:color="auto"/>
              <w:left w:val="single" w:sz="4" w:space="0" w:color="auto"/>
              <w:bottom w:val="single" w:sz="4" w:space="0" w:color="auto"/>
              <w:right w:val="single" w:sz="4" w:space="0" w:color="auto"/>
            </w:tcBorders>
            <w:vAlign w:val="center"/>
          </w:tcPr>
          <w:p w:rsidR="00182CEB" w:rsidRPr="00706C8D" w:rsidRDefault="00EC532F" w:rsidP="00F25EF5">
            <w:pPr>
              <w:pStyle w:val="Body"/>
              <w:rPr>
                <w:ins w:id="481" w:author="lxu" w:date="2013-07-02T11:11:00Z"/>
                <w:rFonts w:ascii="Arial" w:eastAsia="宋体" w:hAnsi="Arial" w:cs="Arial"/>
                <w:lang w:eastAsia="zh-CN"/>
              </w:rPr>
            </w:pPr>
            <w:ins w:id="482" w:author="lxu" w:date="2013-07-09T09:57:00Z">
              <w:r>
                <w:rPr>
                  <w:rFonts w:ascii="Arial" w:eastAsia="宋体" w:hAnsi="Arial" w:cs="Arial" w:hint="eastAsia"/>
                  <w:lang w:eastAsia="zh-CN"/>
                </w:rPr>
                <w:t>Middle</w:t>
              </w:r>
            </w:ins>
          </w:p>
        </w:tc>
        <w:tc>
          <w:tcPr>
            <w:tcW w:w="2739" w:type="dxa"/>
            <w:tcBorders>
              <w:top w:val="single" w:sz="4" w:space="0" w:color="auto"/>
              <w:left w:val="single" w:sz="4" w:space="0" w:color="auto"/>
              <w:bottom w:val="single" w:sz="4" w:space="0" w:color="auto"/>
              <w:right w:val="single" w:sz="4" w:space="0" w:color="auto"/>
            </w:tcBorders>
            <w:vAlign w:val="center"/>
          </w:tcPr>
          <w:p w:rsidR="00182CEB" w:rsidRPr="00706C8D" w:rsidRDefault="00182CEB" w:rsidP="00F25EF5">
            <w:pPr>
              <w:rPr>
                <w:ins w:id="483" w:author="lxu" w:date="2013-07-02T11:11:00Z"/>
                <w:rFonts w:ascii="Arial" w:eastAsia="宋体" w:hAnsi="Arial" w:cs="Arial"/>
                <w:color w:val="auto"/>
                <w:lang w:eastAsia="zh-CN"/>
              </w:rPr>
            </w:pPr>
            <w:ins w:id="484" w:author="lxu" w:date="2013-07-02T11:11:00Z">
              <w:r w:rsidRPr="00706C8D">
                <w:rPr>
                  <w:rFonts w:ascii="Arial" w:eastAsia="宋体" w:hAnsi="Arial" w:cs="Arial"/>
                  <w:color w:val="auto"/>
                  <w:lang w:eastAsia="zh-CN"/>
                </w:rPr>
                <w:t>Automation Flag</w:t>
              </w:r>
            </w:ins>
          </w:p>
        </w:tc>
        <w:tc>
          <w:tcPr>
            <w:tcW w:w="2739" w:type="dxa"/>
            <w:tcBorders>
              <w:top w:val="single" w:sz="4" w:space="0" w:color="auto"/>
              <w:left w:val="single" w:sz="4" w:space="0" w:color="auto"/>
              <w:bottom w:val="single" w:sz="4" w:space="0" w:color="auto"/>
              <w:right w:val="single" w:sz="4" w:space="0" w:color="auto"/>
            </w:tcBorders>
            <w:vAlign w:val="center"/>
          </w:tcPr>
          <w:p w:rsidR="00182CEB" w:rsidRPr="00706C8D" w:rsidRDefault="00182CEB" w:rsidP="00F25EF5">
            <w:pPr>
              <w:pStyle w:val="Body"/>
              <w:rPr>
                <w:ins w:id="485" w:author="lxu" w:date="2013-07-02T11:11:00Z"/>
                <w:rFonts w:ascii="Arial" w:eastAsia="宋体" w:hAnsi="Arial" w:cs="Arial"/>
                <w:lang w:eastAsia="zh-CN"/>
              </w:rPr>
            </w:pPr>
            <w:ins w:id="486" w:author="lxu" w:date="2013-07-02T11:11:00Z">
              <w:r w:rsidRPr="00706C8D">
                <w:rPr>
                  <w:rFonts w:ascii="Arial" w:eastAsia="宋体" w:hAnsi="Arial" w:cs="Arial"/>
                  <w:lang w:eastAsia="zh-CN"/>
                </w:rPr>
                <w:t>No</w:t>
              </w:r>
            </w:ins>
          </w:p>
        </w:tc>
      </w:tr>
      <w:tr w:rsidR="00182CEB" w:rsidRPr="00322E9D" w:rsidTr="00F25EF5">
        <w:trPr>
          <w:trHeight w:val="321"/>
          <w:ins w:id="487" w:author="lxu" w:date="2013-07-02T11:11:00Z"/>
        </w:trPr>
        <w:tc>
          <w:tcPr>
            <w:tcW w:w="2284" w:type="dxa"/>
            <w:tcBorders>
              <w:top w:val="single" w:sz="4" w:space="0" w:color="auto"/>
              <w:left w:val="single" w:sz="4" w:space="0" w:color="auto"/>
              <w:bottom w:val="single" w:sz="4" w:space="0" w:color="auto"/>
              <w:right w:val="single" w:sz="4" w:space="0" w:color="auto"/>
            </w:tcBorders>
            <w:vAlign w:val="center"/>
          </w:tcPr>
          <w:p w:rsidR="00182CEB" w:rsidRPr="00706C8D" w:rsidRDefault="00182CEB" w:rsidP="00F25EF5">
            <w:pPr>
              <w:rPr>
                <w:ins w:id="488" w:author="lxu" w:date="2013-07-02T11:11:00Z"/>
                <w:rFonts w:ascii="Arial" w:hAnsi="Arial" w:cs="Arial"/>
                <w:color w:val="auto"/>
              </w:rPr>
            </w:pPr>
            <w:ins w:id="489" w:author="lxu" w:date="2013-07-02T11:11:00Z">
              <w:r w:rsidRPr="00706C8D">
                <w:rPr>
                  <w:rFonts w:ascii="Arial" w:hAnsi="Arial" w:cs="Arial"/>
                  <w:color w:val="auto"/>
                </w:rPr>
                <w:t>Topology to use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82CEB" w:rsidRDefault="00182CEB" w:rsidP="00F25EF5">
            <w:pPr>
              <w:pStyle w:val="Body"/>
              <w:rPr>
                <w:ins w:id="490" w:author="lxu" w:date="2013-07-02T11:11:00Z"/>
                <w:rFonts w:ascii="Arial" w:eastAsia="宋体" w:hAnsi="Arial" w:cs="Arial"/>
                <w:lang w:eastAsia="zh-CN"/>
              </w:rPr>
            </w:pPr>
            <w:ins w:id="491" w:author="lxu" w:date="2013-07-02T11:11:00Z">
              <w:r>
                <w:rPr>
                  <w:rFonts w:ascii="Arial" w:eastAsia="宋体" w:hAnsi="Arial" w:cs="Arial" w:hint="eastAsia"/>
                  <w:lang w:eastAsia="zh-CN"/>
                </w:rPr>
                <w:t>For AP</w:t>
              </w:r>
            </w:ins>
          </w:p>
          <w:p w:rsidR="00182CEB" w:rsidRPr="00706C8D" w:rsidRDefault="00182CEB" w:rsidP="00F25EF5">
            <w:pPr>
              <w:pStyle w:val="Body"/>
              <w:rPr>
                <w:ins w:id="492" w:author="lxu" w:date="2013-07-02T11:11:00Z"/>
                <w:rFonts w:ascii="Arial" w:eastAsia="宋体" w:hAnsi="Arial" w:cs="Arial"/>
                <w:lang w:eastAsia="zh-CN"/>
              </w:rPr>
            </w:pPr>
            <w:ins w:id="493" w:author="lxu" w:date="2013-07-02T11:11:00Z">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ins>
          </w:p>
          <w:p w:rsidR="00182CEB" w:rsidRPr="00706C8D" w:rsidRDefault="00182CEB" w:rsidP="00F25EF5">
            <w:pPr>
              <w:pStyle w:val="Body"/>
              <w:rPr>
                <w:ins w:id="494" w:author="lxu" w:date="2013-07-02T11:11:00Z"/>
                <w:rFonts w:ascii="Arial" w:eastAsia="宋体" w:hAnsi="Arial" w:cs="Arial"/>
                <w:lang w:eastAsia="zh-CN"/>
              </w:rPr>
            </w:pPr>
            <w:ins w:id="495" w:author="lxu" w:date="2013-07-02T11:11:00Z">
              <w:r>
                <w:rPr>
                  <w:rFonts w:ascii="Arial" w:eastAsia="宋体" w:hAnsi="Arial" w:cs="Arial" w:hint="eastAsia"/>
                  <w:lang w:eastAsia="zh-CN"/>
                </w:rPr>
                <w:t xml:space="preserve">                                                                   </w:t>
              </w:r>
              <w:r w:rsidRPr="00706C8D">
                <w:rPr>
                  <w:rFonts w:ascii="Arial" w:eastAsia="宋体" w:hAnsi="Arial" w:cs="Arial"/>
                  <w:lang w:eastAsia="zh-CN"/>
                </w:rPr>
                <w:t>|</w:t>
              </w:r>
            </w:ins>
          </w:p>
          <w:p w:rsidR="00182CEB" w:rsidRPr="00706C8D" w:rsidRDefault="00182CEB" w:rsidP="00F25EF5">
            <w:pPr>
              <w:pStyle w:val="Body"/>
              <w:rPr>
                <w:ins w:id="496" w:author="lxu" w:date="2013-07-02T11:11:00Z"/>
                <w:rFonts w:ascii="Arial" w:eastAsia="宋体" w:hAnsi="Arial" w:cs="Arial"/>
                <w:lang w:eastAsia="zh-CN"/>
              </w:rPr>
            </w:pPr>
            <w:ins w:id="497" w:author="lxu" w:date="2013-07-02T11:11:00Z">
              <w:r>
                <w:rPr>
                  <w:rFonts w:ascii="Arial" w:eastAsia="宋体" w:hAnsi="Arial" w:cs="Arial" w:hint="eastAsia"/>
                  <w:lang w:eastAsia="zh-CN"/>
                </w:rPr>
                <w:t xml:space="preserve">                                                                   </w:t>
              </w:r>
              <w:r w:rsidRPr="00706C8D">
                <w:rPr>
                  <w:rFonts w:ascii="Arial" w:eastAsia="宋体" w:hAnsi="Arial" w:cs="Arial"/>
                  <w:lang w:eastAsia="zh-CN"/>
                </w:rPr>
                <w:t>|</w:t>
              </w:r>
            </w:ins>
          </w:p>
          <w:p w:rsidR="00182CEB" w:rsidRDefault="00182CEB" w:rsidP="00F25EF5">
            <w:pPr>
              <w:pStyle w:val="Body"/>
              <w:rPr>
                <w:ins w:id="498" w:author="lxu" w:date="2013-07-02T11:11:00Z"/>
                <w:rFonts w:ascii="Arial" w:eastAsia="宋体" w:hAnsi="Arial" w:cs="Arial"/>
                <w:lang w:eastAsia="zh-CN"/>
              </w:rPr>
            </w:pPr>
            <w:ins w:id="499" w:author="lxu" w:date="2013-07-02T11:11:00Z">
              <w:r>
                <w:rPr>
                  <w:rFonts w:ascii="Arial" w:eastAsia="宋体" w:hAnsi="Arial" w:cs="Arial" w:hint="eastAsia"/>
                  <w:lang w:eastAsia="zh-CN"/>
                </w:rPr>
                <w:t xml:space="preserve">                                                              </w:t>
              </w:r>
              <w:r w:rsidRPr="00706C8D">
                <w:rPr>
                  <w:rFonts w:ascii="Arial" w:eastAsia="宋体" w:hAnsi="Arial" w:cs="Arial"/>
                  <w:lang w:eastAsia="zh-CN"/>
                </w:rPr>
                <w:t>Internet</w:t>
              </w:r>
            </w:ins>
          </w:p>
          <w:p w:rsidR="00182CEB" w:rsidRDefault="00182CEB" w:rsidP="00F25EF5">
            <w:pPr>
              <w:pStyle w:val="Body"/>
              <w:rPr>
                <w:ins w:id="500" w:author="lxu" w:date="2013-07-02T11:11:00Z"/>
                <w:rFonts w:ascii="Arial" w:eastAsia="宋体" w:hAnsi="Arial" w:cs="Arial"/>
                <w:lang w:eastAsia="zh-CN"/>
              </w:rPr>
            </w:pPr>
            <w:ins w:id="501" w:author="lxu" w:date="2013-07-02T11:11:00Z">
              <w:r>
                <w:rPr>
                  <w:rFonts w:ascii="Arial" w:eastAsia="宋体" w:hAnsi="Arial" w:cs="Arial" w:hint="eastAsia"/>
                  <w:lang w:eastAsia="zh-CN"/>
                </w:rPr>
                <w:t>For BR</w:t>
              </w:r>
            </w:ins>
          </w:p>
          <w:p w:rsidR="00182CEB" w:rsidRPr="00706C8D" w:rsidRDefault="00182CEB" w:rsidP="00F25EF5">
            <w:pPr>
              <w:pStyle w:val="Body"/>
              <w:rPr>
                <w:ins w:id="502" w:author="lxu" w:date="2013-07-02T11:11:00Z"/>
                <w:rFonts w:ascii="Arial" w:eastAsia="宋体" w:hAnsi="Arial" w:cs="Arial"/>
                <w:lang w:eastAsia="zh-CN"/>
              </w:rPr>
            </w:pPr>
            <w:ins w:id="503" w:author="lxu" w:date="2013-07-02T11:11:00Z">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ins>
          </w:p>
          <w:p w:rsidR="00182CEB" w:rsidRPr="00706C8D" w:rsidRDefault="00182CEB" w:rsidP="00F25EF5">
            <w:pPr>
              <w:pStyle w:val="Body"/>
              <w:rPr>
                <w:ins w:id="504" w:author="lxu" w:date="2013-07-02T11:11:00Z"/>
                <w:rFonts w:ascii="Arial" w:eastAsia="宋体" w:hAnsi="Arial" w:cs="Arial"/>
                <w:lang w:eastAsia="zh-CN"/>
              </w:rPr>
            </w:pPr>
            <w:ins w:id="505" w:author="lxu" w:date="2013-07-02T11:11:00Z">
              <w:r>
                <w:rPr>
                  <w:rFonts w:ascii="Arial" w:eastAsia="宋体" w:hAnsi="Arial" w:cs="Arial" w:hint="eastAsia"/>
                  <w:lang w:eastAsia="zh-CN"/>
                </w:rPr>
                <w:lastRenderedPageBreak/>
                <w:t xml:space="preserve">                                                               </w:t>
              </w:r>
              <w:r w:rsidRPr="00706C8D">
                <w:rPr>
                  <w:rFonts w:ascii="Arial" w:eastAsia="宋体" w:hAnsi="Arial" w:cs="Arial"/>
                  <w:lang w:eastAsia="zh-CN"/>
                </w:rPr>
                <w:t>|</w:t>
              </w:r>
            </w:ins>
          </w:p>
          <w:p w:rsidR="00182CEB" w:rsidRPr="00706C8D" w:rsidRDefault="00182CEB" w:rsidP="00F25EF5">
            <w:pPr>
              <w:pStyle w:val="Body"/>
              <w:rPr>
                <w:ins w:id="506" w:author="lxu" w:date="2013-07-02T11:11:00Z"/>
                <w:rFonts w:ascii="Arial" w:eastAsia="宋体" w:hAnsi="Arial" w:cs="Arial"/>
                <w:lang w:eastAsia="zh-CN"/>
              </w:rPr>
            </w:pPr>
            <w:ins w:id="507" w:author="lxu" w:date="2013-07-02T11:11:00Z">
              <w:r>
                <w:rPr>
                  <w:rFonts w:ascii="Arial" w:eastAsia="宋体" w:hAnsi="Arial" w:cs="Arial" w:hint="eastAsia"/>
                  <w:lang w:eastAsia="zh-CN"/>
                </w:rPr>
                <w:t xml:space="preserve">                                                               </w:t>
              </w:r>
              <w:r w:rsidRPr="00706C8D">
                <w:rPr>
                  <w:rFonts w:ascii="Arial" w:eastAsia="宋体" w:hAnsi="Arial" w:cs="Arial"/>
                  <w:lang w:eastAsia="zh-CN"/>
                </w:rPr>
                <w:t>|</w:t>
              </w:r>
            </w:ins>
          </w:p>
          <w:p w:rsidR="00182CEB" w:rsidRDefault="00182CEB" w:rsidP="00F25EF5">
            <w:pPr>
              <w:pStyle w:val="Body"/>
              <w:rPr>
                <w:ins w:id="508" w:author="lxu" w:date="2013-07-02T11:11:00Z"/>
                <w:rFonts w:ascii="Arial" w:eastAsia="宋体" w:hAnsi="Arial" w:cs="Arial"/>
                <w:lang w:eastAsia="zh-CN"/>
              </w:rPr>
            </w:pPr>
            <w:ins w:id="509" w:author="lxu" w:date="2013-07-02T11:11:00Z">
              <w:r>
                <w:rPr>
                  <w:rFonts w:ascii="Arial" w:eastAsia="宋体" w:hAnsi="Arial" w:cs="Arial" w:hint="eastAsia"/>
                  <w:lang w:eastAsia="zh-CN"/>
                </w:rPr>
                <w:t xml:space="preserve">                                                          </w:t>
              </w:r>
              <w:r w:rsidRPr="00706C8D">
                <w:rPr>
                  <w:rFonts w:ascii="Arial" w:eastAsia="宋体" w:hAnsi="Arial" w:cs="Arial"/>
                  <w:lang w:eastAsia="zh-CN"/>
                </w:rPr>
                <w:t>Internet</w:t>
              </w:r>
            </w:ins>
          </w:p>
          <w:p w:rsidR="00182CEB" w:rsidRDefault="00182CEB" w:rsidP="00F25EF5">
            <w:pPr>
              <w:pStyle w:val="Body"/>
              <w:rPr>
                <w:ins w:id="510" w:author="lxu" w:date="2013-07-02T11:11:00Z"/>
                <w:rFonts w:ascii="Arial" w:eastAsia="宋体" w:hAnsi="Arial" w:cs="Arial"/>
                <w:lang w:eastAsia="zh-CN"/>
              </w:rPr>
            </w:pPr>
          </w:p>
          <w:p w:rsidR="00182CEB" w:rsidRPr="00706C8D" w:rsidRDefault="00182CEB" w:rsidP="00F25EF5">
            <w:pPr>
              <w:pStyle w:val="Body"/>
              <w:rPr>
                <w:ins w:id="511" w:author="lxu" w:date="2013-07-02T11:11:00Z"/>
                <w:rFonts w:ascii="Arial" w:eastAsia="宋体" w:hAnsi="Arial" w:cs="Arial"/>
                <w:lang w:eastAsia="zh-CN"/>
              </w:rPr>
            </w:pPr>
            <w:ins w:id="512" w:author="lxu" w:date="2013-07-02T11:11:00Z">
              <w:r>
                <w:rPr>
                  <w:rFonts w:ascii="Arial" w:eastAsia="宋体" w:hAnsi="Arial" w:cs="Arial" w:hint="eastAsia"/>
                  <w:lang w:eastAsia="zh-CN"/>
                </w:rPr>
                <w:t>Or we can meger AP and BR into same one topology.</w:t>
              </w:r>
            </w:ins>
          </w:p>
        </w:tc>
      </w:tr>
      <w:tr w:rsidR="00182CEB" w:rsidRPr="00322E9D" w:rsidTr="00F25EF5">
        <w:trPr>
          <w:trHeight w:val="315"/>
          <w:ins w:id="513" w:author="lxu" w:date="2013-07-02T11:11:00Z"/>
        </w:trPr>
        <w:tc>
          <w:tcPr>
            <w:tcW w:w="2284" w:type="dxa"/>
            <w:tcBorders>
              <w:top w:val="single" w:sz="4" w:space="0" w:color="auto"/>
              <w:left w:val="single" w:sz="4" w:space="0" w:color="auto"/>
              <w:bottom w:val="single" w:sz="4" w:space="0" w:color="auto"/>
              <w:right w:val="single" w:sz="4" w:space="0" w:color="auto"/>
            </w:tcBorders>
            <w:vAlign w:val="center"/>
          </w:tcPr>
          <w:p w:rsidR="00182CEB" w:rsidRPr="00706C8D" w:rsidRDefault="00182CEB" w:rsidP="00F25EF5">
            <w:pPr>
              <w:rPr>
                <w:ins w:id="514" w:author="lxu" w:date="2013-07-02T11:11:00Z"/>
                <w:rFonts w:ascii="Arial" w:hAnsi="Arial" w:cs="Arial"/>
                <w:color w:val="auto"/>
              </w:rPr>
            </w:pPr>
            <w:ins w:id="515" w:author="lxu" w:date="2013-07-02T11:11:00Z">
              <w:r w:rsidRPr="00706C8D">
                <w:rPr>
                  <w:rFonts w:ascii="Arial" w:hAnsi="Arial" w:cs="Arial"/>
                  <w:color w:val="auto"/>
                </w:rPr>
                <w:lastRenderedPageBreak/>
                <w:t>Description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82CEB" w:rsidRPr="00706C8D" w:rsidRDefault="00182CEB" w:rsidP="00F25EF5">
            <w:pPr>
              <w:pStyle w:val="Body"/>
              <w:rPr>
                <w:ins w:id="516" w:author="lxu" w:date="2013-07-02T11:11:00Z"/>
                <w:rFonts w:ascii="Arial" w:eastAsia="宋体" w:hAnsi="Arial" w:cs="Arial"/>
                <w:lang w:eastAsia="zh-CN"/>
              </w:rPr>
            </w:pPr>
            <w:ins w:id="517" w:author="lxu" w:date="2013-07-02T11:11:00Z">
              <w:r>
                <w:rPr>
                  <w:rFonts w:ascii="Arial" w:eastAsia="宋体" w:hAnsi="Arial" w:cs="Arial" w:hint="eastAsia"/>
                  <w:lang w:eastAsia="zh-CN"/>
                </w:rPr>
                <w:t>Verify HiveOS reports correct</w:t>
              </w:r>
            </w:ins>
            <w:ins w:id="518" w:author="lxu" w:date="2013-07-02T11:12:00Z">
              <w:r>
                <w:rPr>
                  <w:rFonts w:ascii="Arial" w:eastAsia="宋体" w:hAnsi="Arial" w:cs="Arial" w:hint="eastAsia"/>
                  <w:lang w:eastAsia="zh-CN"/>
                </w:rPr>
                <w:t xml:space="preserve"> minute</w:t>
              </w:r>
            </w:ins>
            <w:ins w:id="519" w:author="lxu" w:date="2013-07-02T11:11:00Z">
              <w:r>
                <w:rPr>
                  <w:rFonts w:ascii="Arial" w:eastAsia="宋体" w:hAnsi="Arial" w:cs="Arial" w:hint="eastAsia"/>
                  <w:lang w:eastAsia="zh-CN"/>
                </w:rPr>
                <w:t>ly application data with application discovery.</w:t>
              </w:r>
            </w:ins>
          </w:p>
        </w:tc>
      </w:tr>
      <w:tr w:rsidR="00182CEB" w:rsidRPr="00322E9D" w:rsidTr="00F25EF5">
        <w:trPr>
          <w:trHeight w:val="345"/>
          <w:ins w:id="520" w:author="lxu" w:date="2013-07-02T11:11:00Z"/>
        </w:trPr>
        <w:tc>
          <w:tcPr>
            <w:tcW w:w="2284" w:type="dxa"/>
            <w:tcBorders>
              <w:top w:val="single" w:sz="4" w:space="0" w:color="auto"/>
              <w:left w:val="single" w:sz="4" w:space="0" w:color="auto"/>
              <w:bottom w:val="single" w:sz="4" w:space="0" w:color="auto"/>
              <w:right w:val="single" w:sz="4" w:space="0" w:color="auto"/>
            </w:tcBorders>
            <w:vAlign w:val="center"/>
          </w:tcPr>
          <w:p w:rsidR="00182CEB" w:rsidRPr="00706C8D" w:rsidRDefault="00182CEB" w:rsidP="00F25EF5">
            <w:pPr>
              <w:rPr>
                <w:ins w:id="521" w:author="lxu" w:date="2013-07-02T11:11:00Z"/>
                <w:rFonts w:ascii="Arial" w:eastAsia="宋体" w:hAnsi="Arial" w:cs="Arial"/>
                <w:color w:val="auto"/>
                <w:lang w:eastAsia="zh-CN"/>
              </w:rPr>
            </w:pPr>
            <w:ins w:id="522" w:author="lxu" w:date="2013-07-02T11:11:00Z">
              <w:r w:rsidRPr="00706C8D">
                <w:rPr>
                  <w:rFonts w:ascii="Arial" w:eastAsia="宋体" w:hAnsi="Arial" w:cs="Arial"/>
                  <w:color w:val="auto"/>
                  <w:lang w:eastAsia="zh-CN"/>
                </w:rPr>
                <w:t>PlatformDependence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82CEB" w:rsidRPr="00F30A6D" w:rsidRDefault="00182CEB" w:rsidP="00F25EF5">
            <w:pPr>
              <w:pStyle w:val="Body"/>
              <w:rPr>
                <w:ins w:id="523" w:author="lxu" w:date="2013-07-02T11:11:00Z"/>
                <w:rFonts w:ascii="Arial" w:eastAsia="宋体" w:hAnsi="Arial" w:cs="Arial"/>
                <w:lang w:eastAsia="zh-CN"/>
              </w:rPr>
            </w:pPr>
            <w:ins w:id="524" w:author="lxu" w:date="2013-07-02T11:11:00Z">
              <w:r w:rsidRPr="00F30A6D">
                <w:rPr>
                  <w:rFonts w:ascii="Arial" w:eastAsia="宋体" w:hAnsi="Arial" w:cs="Arial"/>
                  <w:lang w:eastAsia="zh-CN"/>
                </w:rPr>
                <w:t>AP: AP110,AP120,AP121,AP141,AP170,</w:t>
              </w:r>
              <w:r>
                <w:rPr>
                  <w:rFonts w:ascii="Arial" w:eastAsia="宋体" w:hAnsi="Arial" w:cs="Arial"/>
                  <w:lang w:eastAsia="zh-CN"/>
                </w:rPr>
                <w:t>AP320,AP340,AP330,AP350,</w:t>
              </w:r>
            </w:ins>
          </w:p>
          <w:p w:rsidR="00182CEB" w:rsidRDefault="00182CEB" w:rsidP="00F25EF5">
            <w:pPr>
              <w:pStyle w:val="Body"/>
              <w:rPr>
                <w:ins w:id="525" w:author="lxu" w:date="2013-07-02T11:11:00Z"/>
                <w:rFonts w:ascii="Arial" w:eastAsia="宋体" w:hAnsi="Arial" w:cs="Arial"/>
                <w:lang w:eastAsia="zh-CN"/>
              </w:rPr>
            </w:pPr>
            <w:ins w:id="526" w:author="lxu" w:date="2013-07-02T11:11:00Z">
              <w:r w:rsidRPr="00F30A6D">
                <w:rPr>
                  <w:rFonts w:ascii="Arial" w:eastAsia="宋体" w:hAnsi="Arial" w:cs="Arial"/>
                  <w:lang w:eastAsia="zh-CN"/>
                </w:rPr>
                <w:t>BR: BR200,BR200-WP,BRAP330,BRAP350,</w:t>
              </w:r>
            </w:ins>
          </w:p>
          <w:p w:rsidR="00182CEB" w:rsidRPr="00706C8D" w:rsidRDefault="00182CEB" w:rsidP="00F25EF5">
            <w:pPr>
              <w:pStyle w:val="Body"/>
              <w:rPr>
                <w:ins w:id="527" w:author="lxu" w:date="2013-07-02T11:11:00Z"/>
                <w:rFonts w:ascii="Arial" w:eastAsia="宋体" w:hAnsi="Arial" w:cs="Arial"/>
                <w:lang w:eastAsia="zh-CN"/>
              </w:rPr>
            </w:pPr>
            <w:ins w:id="528" w:author="lxu" w:date="2013-07-02T11:11:00Z">
              <w:r>
                <w:rPr>
                  <w:rFonts w:ascii="Arial" w:eastAsia="宋体" w:hAnsi="Arial" w:cs="Arial" w:hint="eastAsia"/>
                  <w:lang w:eastAsia="zh-CN"/>
                </w:rPr>
                <w:t>Note: when draft this test case, HiveOS Millau 6.0r2c AP370/390 does not support application discovery. And HiveOS Geneva release is not related with AP370/390. As per plan, AP370/390 will support it by 2013 fall.</w:t>
              </w:r>
            </w:ins>
          </w:p>
        </w:tc>
      </w:tr>
      <w:tr w:rsidR="00182CEB" w:rsidRPr="00322E9D" w:rsidTr="00F25EF5">
        <w:trPr>
          <w:trHeight w:val="321"/>
          <w:ins w:id="529" w:author="lxu" w:date="2013-07-02T11:11:00Z"/>
        </w:trPr>
        <w:tc>
          <w:tcPr>
            <w:tcW w:w="2284" w:type="dxa"/>
            <w:tcBorders>
              <w:top w:val="single" w:sz="4" w:space="0" w:color="auto"/>
              <w:left w:val="single" w:sz="4" w:space="0" w:color="auto"/>
              <w:bottom w:val="single" w:sz="4" w:space="0" w:color="auto"/>
              <w:right w:val="single" w:sz="4" w:space="0" w:color="auto"/>
            </w:tcBorders>
            <w:vAlign w:val="center"/>
          </w:tcPr>
          <w:p w:rsidR="00182CEB" w:rsidRPr="00706C8D" w:rsidRDefault="00182CEB" w:rsidP="00F25EF5">
            <w:pPr>
              <w:rPr>
                <w:ins w:id="530" w:author="lxu" w:date="2013-07-02T11:11:00Z"/>
                <w:rFonts w:ascii="Arial" w:hAnsi="Arial" w:cs="Arial"/>
                <w:color w:val="auto"/>
              </w:rPr>
            </w:pPr>
            <w:ins w:id="531" w:author="lxu" w:date="2013-07-02T11:11:00Z">
              <w:r w:rsidRPr="00706C8D">
                <w:rPr>
                  <w:rFonts w:ascii="Arial" w:hAnsi="Arial" w:cs="Arial"/>
                  <w:color w:val="auto"/>
                </w:rPr>
                <w:t>Pre-condition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82CEB" w:rsidRDefault="00182CEB" w:rsidP="00F25EF5">
            <w:pPr>
              <w:pStyle w:val="Body"/>
              <w:rPr>
                <w:ins w:id="532" w:author="lxu" w:date="2013-07-02T11:11:00Z"/>
                <w:rFonts w:ascii="Arial" w:eastAsia="宋体" w:hAnsi="Arial" w:cs="Arial"/>
                <w:lang w:eastAsia="zh-CN"/>
              </w:rPr>
            </w:pPr>
            <w:ins w:id="533" w:author="lxu" w:date="2013-07-02T11:11:00Z">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ins>
          </w:p>
          <w:p w:rsidR="00182CEB" w:rsidRPr="00F30A6D" w:rsidRDefault="00182CEB" w:rsidP="00F25EF5">
            <w:pPr>
              <w:pStyle w:val="Body"/>
              <w:rPr>
                <w:ins w:id="534" w:author="lxu" w:date="2013-07-02T11:11:00Z"/>
                <w:rFonts w:ascii="Arial" w:eastAsia="宋体" w:hAnsi="Arial" w:cs="Arial"/>
                <w:lang w:eastAsia="zh-CN"/>
              </w:rPr>
            </w:pPr>
            <w:ins w:id="535" w:author="lxu" w:date="2013-07-02T11:11:00Z">
              <w:r>
                <w:rPr>
                  <w:rFonts w:ascii="Arial" w:eastAsia="宋体" w:hAnsi="Arial" w:cs="Arial" w:hint="eastAsia"/>
                  <w:lang w:eastAsia="zh-CN"/>
                </w:rPr>
                <w:t>Set BR eth1 mode as bridge-802.1q, AP eth as backhaul.</w:t>
              </w:r>
            </w:ins>
          </w:p>
          <w:p w:rsidR="00182CEB" w:rsidRDefault="00182CEB" w:rsidP="00F25EF5">
            <w:pPr>
              <w:pStyle w:val="Body"/>
              <w:rPr>
                <w:ins w:id="536" w:author="lxu" w:date="2013-07-02T11:11:00Z"/>
                <w:rFonts w:ascii="Arial" w:eastAsia="宋体" w:hAnsi="Arial" w:cs="Arial"/>
                <w:lang w:eastAsia="zh-CN"/>
              </w:rPr>
            </w:pPr>
            <w:ins w:id="537" w:author="lxu" w:date="2013-07-02T11:11:00Z">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ins>
          </w:p>
          <w:p w:rsidR="00182CEB" w:rsidRPr="00525079" w:rsidRDefault="00182CEB" w:rsidP="00F25EF5">
            <w:pPr>
              <w:pStyle w:val="Body"/>
              <w:rPr>
                <w:ins w:id="538" w:author="lxu" w:date="2013-07-02T11:11:00Z"/>
                <w:rFonts w:ascii="Arial" w:eastAsia="宋体" w:hAnsi="Arial" w:cs="Arial"/>
                <w:lang w:eastAsia="zh-CN"/>
              </w:rPr>
            </w:pPr>
            <w:ins w:id="539" w:author="lxu" w:date="2013-07-02T11:11:00Z">
              <w:r>
                <w:rPr>
                  <w:rFonts w:ascii="Arial" w:eastAsia="宋体" w:hAnsi="Arial" w:cs="Arial" w:hint="eastAsia"/>
                  <w:lang w:eastAsia="zh-CN"/>
                </w:rPr>
                <w:t>Laptop1 connects with SSID, or with BR.</w:t>
              </w:r>
            </w:ins>
          </w:p>
        </w:tc>
      </w:tr>
      <w:tr w:rsidR="00182CEB" w:rsidRPr="00322E9D" w:rsidTr="00F25EF5">
        <w:trPr>
          <w:trHeight w:val="321"/>
          <w:ins w:id="540" w:author="lxu" w:date="2013-07-02T11:11:00Z"/>
        </w:trPr>
        <w:tc>
          <w:tcPr>
            <w:tcW w:w="2284" w:type="dxa"/>
            <w:tcBorders>
              <w:top w:val="single" w:sz="4" w:space="0" w:color="auto"/>
              <w:left w:val="single" w:sz="4" w:space="0" w:color="auto"/>
              <w:bottom w:val="single" w:sz="4" w:space="0" w:color="auto"/>
              <w:right w:val="single" w:sz="4" w:space="0" w:color="auto"/>
            </w:tcBorders>
            <w:vAlign w:val="center"/>
          </w:tcPr>
          <w:p w:rsidR="00182CEB" w:rsidRPr="00706C8D" w:rsidRDefault="00182CEB" w:rsidP="00F25EF5">
            <w:pPr>
              <w:rPr>
                <w:ins w:id="541" w:author="lxu" w:date="2013-07-02T11:11:00Z"/>
                <w:rFonts w:ascii="Arial" w:hAnsi="Arial" w:cs="Arial"/>
                <w:color w:val="auto"/>
              </w:rPr>
            </w:pPr>
            <w:ins w:id="542" w:author="lxu" w:date="2013-07-02T11:11:00Z">
              <w:r w:rsidRPr="00706C8D">
                <w:rPr>
                  <w:rFonts w:ascii="Arial" w:hAnsi="Arial" w:cs="Arial"/>
                  <w:color w:val="auto"/>
                </w:rPr>
                <w:t>Test procedure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1578A" w:rsidRDefault="00182CEB">
            <w:pPr>
              <w:pStyle w:val="Body"/>
              <w:numPr>
                <w:ilvl w:val="2"/>
                <w:numId w:val="124"/>
              </w:numPr>
              <w:ind w:left="268" w:hanging="268"/>
              <w:rPr>
                <w:ins w:id="543" w:author="lxu" w:date="2013-07-02T11:11:00Z"/>
                <w:rFonts w:ascii="Arial" w:eastAsia="宋体" w:hAnsi="Arial" w:cs="Arial"/>
                <w:b/>
                <w:color w:val="000000"/>
                <w:lang w:eastAsia="zh-CN"/>
              </w:rPr>
              <w:pPrChange w:id="544" w:author="lxu" w:date="2013-07-02T11:15:00Z">
                <w:pPr>
                  <w:pStyle w:val="Body"/>
                  <w:numPr>
                    <w:ilvl w:val="2"/>
                    <w:numId w:val="122"/>
                  </w:numPr>
                  <w:ind w:left="268" w:hanging="268"/>
                </w:pPr>
              </w:pPrChange>
            </w:pPr>
            <w:ins w:id="545" w:author="lxu" w:date="2013-07-02T11:11:00Z">
              <w:r>
                <w:rPr>
                  <w:rFonts w:ascii="Arial" w:eastAsia="宋体" w:hAnsi="Arial" w:cs="Arial" w:hint="eastAsia"/>
                  <w:lang w:eastAsia="zh-CN"/>
                </w:rPr>
                <w:t xml:space="preserve">Enable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ins>
          </w:p>
          <w:p w:rsidR="0011578A" w:rsidRDefault="00182CEB">
            <w:pPr>
              <w:pStyle w:val="Body"/>
              <w:numPr>
                <w:ilvl w:val="2"/>
                <w:numId w:val="124"/>
              </w:numPr>
              <w:ind w:left="268" w:hanging="268"/>
              <w:rPr>
                <w:ins w:id="546" w:author="lxu" w:date="2013-07-02T11:18:00Z"/>
                <w:rFonts w:ascii="Arial" w:eastAsia="宋体" w:hAnsi="Arial" w:cs="Arial"/>
                <w:b/>
                <w:color w:val="000000"/>
                <w:lang w:eastAsia="zh-CN"/>
              </w:rPr>
              <w:pPrChange w:id="547" w:author="lxu" w:date="2013-07-02T11:15:00Z">
                <w:pPr>
                  <w:pStyle w:val="Body"/>
                  <w:numPr>
                    <w:ilvl w:val="2"/>
                    <w:numId w:val="122"/>
                  </w:numPr>
                  <w:ind w:left="268" w:hanging="268"/>
                </w:pPr>
              </w:pPrChange>
            </w:pPr>
            <w:ins w:id="548" w:author="lxu" w:date="2013-07-02T11:11:00Z">
              <w:r>
                <w:rPr>
                  <w:rFonts w:ascii="Arial" w:eastAsia="宋体" w:hAnsi="Arial" w:cs="Arial" w:hint="eastAsia"/>
                  <w:lang w:eastAsia="zh-CN"/>
                </w:rPr>
                <w:t>Make sure application discovery is enabled.</w:t>
              </w:r>
            </w:ins>
          </w:p>
          <w:p w:rsidR="0011578A" w:rsidRDefault="00182CEB">
            <w:pPr>
              <w:pStyle w:val="Body"/>
              <w:numPr>
                <w:ilvl w:val="2"/>
                <w:numId w:val="124"/>
              </w:numPr>
              <w:ind w:left="268" w:hanging="268"/>
              <w:rPr>
                <w:ins w:id="549" w:author="lxu" w:date="2013-07-02T11:11:00Z"/>
                <w:rFonts w:ascii="Arial" w:eastAsia="宋体" w:hAnsi="Arial" w:cs="Arial"/>
                <w:b/>
                <w:color w:val="000000"/>
                <w:lang w:eastAsia="zh-CN"/>
              </w:rPr>
              <w:pPrChange w:id="550" w:author="lxu" w:date="2013-07-02T11:18:00Z">
                <w:pPr>
                  <w:pStyle w:val="Body"/>
                  <w:numPr>
                    <w:ilvl w:val="2"/>
                    <w:numId w:val="122"/>
                  </w:numPr>
                  <w:ind w:left="268" w:hanging="268"/>
                </w:pPr>
              </w:pPrChange>
            </w:pPr>
            <w:ins w:id="551" w:author="lxu" w:date="2013-07-02T11:18:00Z">
              <w:r>
                <w:rPr>
                  <w:rFonts w:ascii="Arial" w:eastAsia="宋体" w:hAnsi="Arial" w:cs="Arial" w:hint="eastAsia"/>
                  <w:lang w:eastAsia="zh-CN"/>
                </w:rPr>
                <w:t>Enable orignail minutely application report.</w:t>
              </w:r>
            </w:ins>
          </w:p>
          <w:p w:rsidR="0011578A" w:rsidRDefault="00182CEB">
            <w:pPr>
              <w:pStyle w:val="Body"/>
              <w:numPr>
                <w:ilvl w:val="2"/>
                <w:numId w:val="124"/>
              </w:numPr>
              <w:ind w:left="268" w:hanging="268"/>
              <w:rPr>
                <w:ins w:id="552" w:author="lxu" w:date="2013-07-02T11:11:00Z"/>
                <w:rFonts w:ascii="Arial" w:eastAsia="宋体" w:hAnsi="Arial" w:cs="Arial"/>
                <w:b/>
                <w:color w:val="000000"/>
                <w:lang w:eastAsia="zh-CN"/>
              </w:rPr>
              <w:pPrChange w:id="553" w:author="lxu" w:date="2013-07-02T11:15:00Z">
                <w:pPr>
                  <w:pStyle w:val="Body"/>
                  <w:numPr>
                    <w:ilvl w:val="2"/>
                    <w:numId w:val="122"/>
                  </w:numPr>
                  <w:ind w:left="268" w:hanging="268"/>
                </w:pPr>
              </w:pPrChange>
            </w:pPr>
            <w:ins w:id="554" w:author="lxu" w:date="2013-07-02T11:11:00Z">
              <w:r>
                <w:rPr>
                  <w:rFonts w:ascii="Arial" w:eastAsia="宋体" w:hAnsi="Arial" w:cs="Arial" w:hint="eastAsia"/>
                  <w:lang w:eastAsia="zh-CN"/>
                </w:rPr>
                <w:t>Laptop1 access outside network to simulate common usage, like office scenario</w:t>
              </w:r>
            </w:ins>
            <w:ins w:id="555" w:author="lxu" w:date="2013-07-02T11:15:00Z">
              <w:r>
                <w:rPr>
                  <w:rFonts w:ascii="Arial" w:eastAsia="宋体" w:hAnsi="Arial" w:cs="Arial"/>
                  <w:lang w:eastAsia="zh-CN"/>
                </w:rPr>
                <w:t>, retail</w:t>
              </w:r>
            </w:ins>
            <w:ins w:id="556" w:author="lxu" w:date="2013-07-02T11:11:00Z">
              <w:r>
                <w:rPr>
                  <w:rFonts w:ascii="Arial" w:eastAsia="宋体" w:hAnsi="Arial" w:cs="Arial" w:hint="eastAsia"/>
                  <w:lang w:eastAsia="zh-CN"/>
                </w:rPr>
                <w:t xml:space="preserve"> scenario, education scenario, healthcare scenario and so on. Last this step more than 1 </w:t>
              </w:r>
            </w:ins>
            <w:ins w:id="557" w:author="lxu" w:date="2013-07-02T11:16:00Z">
              <w:r>
                <w:rPr>
                  <w:rFonts w:ascii="Arial" w:eastAsia="宋体" w:hAnsi="Arial" w:cs="Arial" w:hint="eastAsia"/>
                  <w:lang w:eastAsia="zh-CN"/>
                </w:rPr>
                <w:t>minutely report interval</w:t>
              </w:r>
            </w:ins>
            <w:ins w:id="558" w:author="lxu" w:date="2013-07-02T11:11:00Z">
              <w:r>
                <w:rPr>
                  <w:rFonts w:ascii="Arial" w:eastAsia="宋体" w:hAnsi="Arial" w:cs="Arial" w:hint="eastAsia"/>
                  <w:lang w:eastAsia="zh-CN"/>
                </w:rPr>
                <w:t xml:space="preserve"> until HiveOS generates</w:t>
              </w:r>
            </w:ins>
            <w:ins w:id="559" w:author="lxu" w:date="2013-07-02T11:16:00Z">
              <w:r>
                <w:rPr>
                  <w:rFonts w:ascii="Arial" w:eastAsia="宋体" w:hAnsi="Arial" w:cs="Arial" w:hint="eastAsia"/>
                  <w:lang w:eastAsia="zh-CN"/>
                </w:rPr>
                <w:t xml:space="preserve"> minute</w:t>
              </w:r>
            </w:ins>
            <w:ins w:id="560" w:author="lxu" w:date="2013-07-02T11:11:00Z">
              <w:r>
                <w:rPr>
                  <w:rFonts w:ascii="Arial" w:eastAsia="宋体" w:hAnsi="Arial" w:cs="Arial" w:hint="eastAsia"/>
                  <w:lang w:eastAsia="zh-CN"/>
                </w:rPr>
                <w:t>ly application report.</w:t>
              </w:r>
            </w:ins>
          </w:p>
          <w:p w:rsidR="0011578A" w:rsidRDefault="00182CEB">
            <w:pPr>
              <w:pStyle w:val="Body"/>
              <w:numPr>
                <w:ilvl w:val="2"/>
                <w:numId w:val="124"/>
              </w:numPr>
              <w:ind w:left="268" w:hanging="268"/>
              <w:rPr>
                <w:ins w:id="561" w:author="lxu" w:date="2013-07-02T11:11:00Z"/>
                <w:rFonts w:ascii="Arial" w:eastAsia="宋体" w:hAnsi="Arial" w:cs="Arial"/>
                <w:b/>
                <w:color w:val="000000"/>
                <w:lang w:eastAsia="zh-CN"/>
              </w:rPr>
              <w:pPrChange w:id="562" w:author="lxu" w:date="2013-07-02T11:15:00Z">
                <w:pPr>
                  <w:pStyle w:val="Body"/>
                  <w:numPr>
                    <w:ilvl w:val="2"/>
                    <w:numId w:val="122"/>
                  </w:numPr>
                  <w:ind w:left="268" w:hanging="268"/>
                </w:pPr>
              </w:pPrChange>
            </w:pPr>
            <w:ins w:id="563" w:author="lxu" w:date="2013-07-02T11:11:00Z">
              <w:r>
                <w:rPr>
                  <w:rFonts w:ascii="Arial" w:eastAsia="宋体" w:hAnsi="Arial" w:cs="Arial" w:hint="eastAsia"/>
                  <w:lang w:eastAsia="zh-CN"/>
                </w:rPr>
                <w:t xml:space="preserve">Compare HiveOS </w:t>
              </w:r>
            </w:ins>
            <w:ins w:id="564" w:author="lxu" w:date="2013-07-02T11:16:00Z">
              <w:r>
                <w:rPr>
                  <w:rFonts w:ascii="Arial" w:eastAsia="宋体" w:hAnsi="Arial" w:cs="Arial" w:hint="eastAsia"/>
                  <w:lang w:eastAsia="zh-CN"/>
                </w:rPr>
                <w:t>minute</w:t>
              </w:r>
            </w:ins>
            <w:ins w:id="565" w:author="lxu" w:date="2013-07-02T11:11:00Z">
              <w:r>
                <w:rPr>
                  <w:rFonts w:ascii="Arial" w:eastAsia="宋体" w:hAnsi="Arial" w:cs="Arial" w:hint="eastAsia"/>
                  <w:lang w:eastAsia="zh-CN"/>
                </w:rPr>
                <w:t xml:space="preserve">ly </w:t>
              </w:r>
              <w:r>
                <w:rPr>
                  <w:rFonts w:ascii="Arial" w:eastAsia="宋体" w:hAnsi="Arial" w:cs="Arial"/>
                  <w:lang w:eastAsia="zh-CN"/>
                </w:rPr>
                <w:t>application</w:t>
              </w:r>
              <w:r>
                <w:rPr>
                  <w:rFonts w:ascii="Arial" w:eastAsia="宋体" w:hAnsi="Arial" w:cs="Arial" w:hint="eastAsia"/>
                  <w:lang w:eastAsia="zh-CN"/>
                </w:rPr>
                <w:t xml:space="preserve"> report with </w:t>
              </w:r>
            </w:ins>
            <w:ins w:id="566" w:author="lxu" w:date="2013-07-02T11:17:00Z">
              <w:r>
                <w:rPr>
                  <w:rFonts w:ascii="Arial" w:eastAsia="宋体" w:hAnsi="Arial" w:cs="Arial" w:hint="eastAsia"/>
                  <w:lang w:eastAsia="zh-CN"/>
                </w:rPr>
                <w:t>original minutely application report.</w:t>
              </w:r>
            </w:ins>
          </w:p>
        </w:tc>
      </w:tr>
      <w:tr w:rsidR="00182CEB" w:rsidRPr="00322E9D" w:rsidTr="00F25EF5">
        <w:trPr>
          <w:trHeight w:val="345"/>
          <w:ins w:id="567" w:author="lxu" w:date="2013-07-02T11:11:00Z"/>
        </w:trPr>
        <w:tc>
          <w:tcPr>
            <w:tcW w:w="2284" w:type="dxa"/>
            <w:tcBorders>
              <w:top w:val="single" w:sz="4" w:space="0" w:color="auto"/>
              <w:left w:val="single" w:sz="4" w:space="0" w:color="auto"/>
              <w:bottom w:val="single" w:sz="4" w:space="0" w:color="auto"/>
              <w:right w:val="single" w:sz="4" w:space="0" w:color="auto"/>
            </w:tcBorders>
            <w:vAlign w:val="center"/>
          </w:tcPr>
          <w:p w:rsidR="00182CEB" w:rsidRPr="00634B39" w:rsidRDefault="00182CEB" w:rsidP="00F25EF5">
            <w:pPr>
              <w:rPr>
                <w:ins w:id="568" w:author="lxu" w:date="2013-07-02T11:11:00Z"/>
                <w:rFonts w:ascii="Arial" w:eastAsia="宋体" w:hAnsi="Arial" w:cs="Arial"/>
                <w:b w:val="0"/>
                <w:color w:val="auto"/>
                <w:lang w:eastAsia="zh-CN"/>
              </w:rPr>
            </w:pPr>
            <w:ins w:id="569" w:author="lxu" w:date="2013-07-02T11:11:00Z">
              <w:r w:rsidRPr="00634B39">
                <w:rPr>
                  <w:rFonts w:ascii="Arial" w:hAnsi="Arial" w:cs="Arial"/>
                  <w:color w:val="auto"/>
                </w:rPr>
                <w:t>Expect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82CEB" w:rsidRDefault="00182CEB" w:rsidP="00F25EF5">
            <w:pPr>
              <w:pStyle w:val="Body"/>
              <w:rPr>
                <w:ins w:id="570" w:author="lxu" w:date="2013-07-02T11:11:00Z"/>
                <w:rFonts w:ascii="Arial" w:eastAsia="宋体" w:hAnsi="Arial" w:cs="Arial"/>
                <w:lang w:eastAsia="zh-CN"/>
              </w:rPr>
            </w:pPr>
            <w:ins w:id="571" w:author="lxu" w:date="2013-07-02T11:11:00Z">
              <w:r>
                <w:rPr>
                  <w:rFonts w:ascii="Arial" w:eastAsia="宋体" w:hAnsi="Arial" w:cs="Arial" w:hint="eastAsia"/>
                  <w:lang w:eastAsia="zh-CN"/>
                </w:rPr>
                <w:t xml:space="preserve">Step 5. The </w:t>
              </w:r>
            </w:ins>
            <w:ins w:id="572" w:author="lxu" w:date="2013-07-02T11:17:00Z">
              <w:r>
                <w:rPr>
                  <w:rFonts w:ascii="Arial" w:eastAsia="宋体" w:hAnsi="Arial" w:cs="Arial" w:hint="eastAsia"/>
                  <w:lang w:eastAsia="zh-CN"/>
                </w:rPr>
                <w:t>minute</w:t>
              </w:r>
            </w:ins>
            <w:ins w:id="573" w:author="lxu" w:date="2013-07-02T11:11:00Z">
              <w:r>
                <w:rPr>
                  <w:rFonts w:ascii="Arial" w:eastAsia="宋体" w:hAnsi="Arial" w:cs="Arial" w:hint="eastAsia"/>
                  <w:lang w:eastAsia="zh-CN"/>
                </w:rPr>
                <w:t>ly application report</w:t>
              </w:r>
            </w:ins>
            <w:ins w:id="574" w:author="lxu" w:date="2013-07-02T11:17:00Z">
              <w:r>
                <w:rPr>
                  <w:rFonts w:ascii="Arial" w:eastAsia="宋体" w:hAnsi="Arial" w:cs="Arial" w:hint="eastAsia"/>
                  <w:lang w:eastAsia="zh-CN"/>
                </w:rPr>
                <w:t xml:space="preserve"> filtered by application discovery </w:t>
              </w:r>
            </w:ins>
            <w:ins w:id="575" w:author="lxu" w:date="2013-07-02T11:18:00Z">
              <w:r w:rsidRPr="00182CEB">
                <w:rPr>
                  <w:rFonts w:ascii="Arial" w:eastAsia="宋体" w:hAnsi="Arial" w:cs="Arial"/>
                  <w:lang w:eastAsia="zh-CN"/>
                </w:rPr>
                <w:t>algorithm</w:t>
              </w:r>
            </w:ins>
            <w:ins w:id="576" w:author="lxu" w:date="2013-07-02T11:11:00Z">
              <w:r>
                <w:rPr>
                  <w:rFonts w:ascii="Arial" w:eastAsia="宋体" w:hAnsi="Arial" w:cs="Arial" w:hint="eastAsia"/>
                  <w:lang w:eastAsia="zh-CN"/>
                </w:rPr>
                <w:t xml:space="preserve"> should be consistent with </w:t>
              </w:r>
            </w:ins>
            <w:ins w:id="577" w:author="lxu" w:date="2013-07-02T11:19:00Z">
              <w:r>
                <w:rPr>
                  <w:rFonts w:ascii="Arial" w:eastAsia="宋体" w:hAnsi="Arial" w:cs="Arial" w:hint="eastAsia"/>
                  <w:lang w:eastAsia="zh-CN"/>
                </w:rPr>
                <w:t>orignail minutely application report</w:t>
              </w:r>
            </w:ins>
            <w:ins w:id="578" w:author="lxu" w:date="2013-07-02T11:11:00Z">
              <w:r>
                <w:rPr>
                  <w:rFonts w:ascii="Arial" w:eastAsia="宋体" w:hAnsi="Arial" w:cs="Arial" w:hint="eastAsia"/>
                  <w:lang w:eastAsia="zh-CN"/>
                </w:rPr>
                <w:t xml:space="preserve">. </w:t>
              </w:r>
            </w:ins>
          </w:p>
          <w:p w:rsidR="00182CEB" w:rsidRDefault="00182CEB" w:rsidP="00F25EF5">
            <w:pPr>
              <w:pStyle w:val="Body"/>
              <w:rPr>
                <w:ins w:id="579" w:author="lxu" w:date="2013-07-02T11:11:00Z"/>
                <w:rFonts w:ascii="Arial" w:eastAsia="宋体" w:hAnsi="Arial" w:cs="Arial"/>
                <w:lang w:eastAsia="zh-CN"/>
              </w:rPr>
            </w:pPr>
            <w:ins w:id="580" w:author="lxu" w:date="2013-07-02T11:11:00Z">
              <w:r>
                <w:rPr>
                  <w:rFonts w:ascii="Arial" w:eastAsia="宋体" w:hAnsi="Arial" w:cs="Arial" w:hint="eastAsia"/>
                  <w:lang w:eastAsia="zh-CN"/>
                </w:rPr>
                <w:t xml:space="preserve">Check application report data </w:t>
              </w:r>
              <w:r>
                <w:rPr>
                  <w:rFonts w:ascii="Arial" w:eastAsia="宋体" w:hAnsi="Arial" w:cs="Arial"/>
                  <w:lang w:eastAsia="zh-CN"/>
                </w:rPr>
                <w:t>accuracy</w:t>
              </w:r>
              <w:r>
                <w:rPr>
                  <w:rFonts w:ascii="Arial" w:eastAsia="宋体" w:hAnsi="Arial" w:cs="Arial" w:hint="eastAsia"/>
                  <w:lang w:eastAsia="zh-CN"/>
                </w:rPr>
                <w:t xml:space="preserve"> and application coverage.</w:t>
              </w:r>
            </w:ins>
          </w:p>
          <w:p w:rsidR="00182CEB" w:rsidRDefault="00182CEB" w:rsidP="00F25EF5">
            <w:pPr>
              <w:pStyle w:val="Body"/>
              <w:rPr>
                <w:ins w:id="581" w:author="lxu" w:date="2013-07-02T11:11:00Z"/>
                <w:rFonts w:ascii="Arial" w:eastAsia="宋体" w:hAnsi="Arial" w:cs="Arial"/>
                <w:lang w:eastAsia="zh-CN"/>
              </w:rPr>
            </w:pPr>
            <w:ins w:id="582" w:author="lxu" w:date="2013-07-02T11:11:00Z">
              <w:r>
                <w:rPr>
                  <w:rFonts w:ascii="Arial" w:eastAsia="宋体" w:hAnsi="Arial" w:cs="Arial" w:hint="eastAsia"/>
                  <w:lang w:eastAsia="zh-CN"/>
                </w:rPr>
                <w:t xml:space="preserve">Partial applications </w:t>
              </w:r>
              <w:r>
                <w:rPr>
                  <w:rFonts w:ascii="Arial" w:eastAsia="宋体" w:hAnsi="Arial" w:cs="Arial"/>
                  <w:lang w:eastAsia="zh-CN"/>
                </w:rPr>
                <w:t>whose</w:t>
              </w:r>
              <w:r>
                <w:rPr>
                  <w:rFonts w:ascii="Arial" w:eastAsia="宋体" w:hAnsi="Arial" w:cs="Arial" w:hint="eastAsia"/>
                  <w:lang w:eastAsia="zh-CN"/>
                </w:rPr>
                <w:t xml:space="preserve"> percentage is less than</w:t>
              </w:r>
              <w:r w:rsidRPr="00F843AA">
                <w:rPr>
                  <w:rFonts w:ascii="Arial" w:eastAsia="宋体" w:hAnsi="Arial" w:cs="Arial"/>
                  <w:lang w:eastAsia="zh-CN"/>
                </w:rPr>
                <w:t xml:space="preserve"> "percentage screening granularity"</w:t>
              </w:r>
              <w:r>
                <w:rPr>
                  <w:rFonts w:ascii="Arial" w:eastAsia="宋体" w:hAnsi="Arial" w:cs="Arial" w:hint="eastAsia"/>
                  <w:lang w:eastAsia="zh-CN"/>
                </w:rPr>
                <w:t xml:space="preserve"> should be reported as </w:t>
              </w:r>
              <w:r>
                <w:rPr>
                  <w:rFonts w:ascii="Arial" w:eastAsia="宋体" w:hAnsi="Arial" w:cs="Arial"/>
                  <w:lang w:eastAsia="zh-CN"/>
                </w:rPr>
                <w:t>“</w:t>
              </w:r>
              <w:r>
                <w:rPr>
                  <w:rFonts w:ascii="Arial" w:eastAsia="宋体" w:hAnsi="Arial" w:cs="Arial" w:hint="eastAsia"/>
                  <w:lang w:eastAsia="zh-CN"/>
                </w:rPr>
                <w:t>Unknown</w:t>
              </w:r>
              <w:r>
                <w:rPr>
                  <w:rFonts w:ascii="Arial" w:eastAsia="宋体" w:hAnsi="Arial" w:cs="Arial"/>
                  <w:lang w:eastAsia="zh-CN"/>
                </w:rPr>
                <w:t>”</w:t>
              </w:r>
              <w:r>
                <w:rPr>
                  <w:rFonts w:ascii="Arial" w:eastAsia="宋体" w:hAnsi="Arial" w:cs="Arial" w:hint="eastAsia"/>
                  <w:lang w:eastAsia="zh-CN"/>
                </w:rPr>
                <w:t xml:space="preserve"> applications.</w:t>
              </w:r>
            </w:ins>
          </w:p>
          <w:p w:rsidR="00D62A7D" w:rsidRDefault="00D62A7D" w:rsidP="00D62A7D">
            <w:pPr>
              <w:pStyle w:val="Body"/>
              <w:rPr>
                <w:ins w:id="583" w:author="lxu" w:date="2013-07-03T11:13:00Z"/>
                <w:rFonts w:ascii="Arial" w:eastAsia="宋体" w:hAnsi="Arial" w:cs="Arial"/>
                <w:lang w:eastAsia="zh-CN"/>
              </w:rPr>
            </w:pPr>
            <w:ins w:id="584" w:author="lxu" w:date="2013-07-03T11:13:00Z">
              <w:r>
                <w:rPr>
                  <w:rFonts w:ascii="Arial" w:eastAsia="宋体" w:hAnsi="Arial" w:cs="Arial" w:hint="eastAsia"/>
                  <w:lang w:eastAsia="zh-CN"/>
                </w:rPr>
                <w:t xml:space="preserve">For more info on HiveOS application discovery and definition of </w:t>
              </w:r>
              <w:r w:rsidRPr="00F843AA">
                <w:rPr>
                  <w:rFonts w:ascii="Arial" w:eastAsia="宋体" w:hAnsi="Arial" w:cs="Arial"/>
                  <w:lang w:eastAsia="zh-CN"/>
                </w:rPr>
                <w:t>"percentage screening granularity"</w:t>
              </w:r>
              <w:r>
                <w:rPr>
                  <w:rFonts w:ascii="Arial" w:eastAsia="宋体" w:hAnsi="Arial" w:cs="Arial" w:hint="eastAsia"/>
                  <w:lang w:eastAsia="zh-CN"/>
                </w:rPr>
                <w:t>, please check following site:</w:t>
              </w:r>
            </w:ins>
          </w:p>
          <w:p w:rsidR="00182CEB" w:rsidRPr="00FA1DAA" w:rsidRDefault="0011578A" w:rsidP="00D62A7D">
            <w:pPr>
              <w:pStyle w:val="Body"/>
              <w:rPr>
                <w:ins w:id="585" w:author="lxu" w:date="2013-07-02T11:11:00Z"/>
                <w:rFonts w:ascii="Arial" w:eastAsia="宋体" w:hAnsi="Arial" w:cs="Arial"/>
                <w:lang w:eastAsia="zh-CN"/>
              </w:rPr>
            </w:pPr>
            <w:ins w:id="586" w:author="lxu" w:date="2013-07-03T11:13:00Z">
              <w:r w:rsidRPr="00172F5D">
                <w:rPr>
                  <w:rFonts w:ascii="Arial" w:eastAsia="宋体" w:hAnsi="Arial" w:cs="Arial"/>
                  <w:lang w:eastAsia="zh-CN"/>
                </w:rPr>
                <w:fldChar w:fldCharType="begin"/>
              </w:r>
              <w:r w:rsidR="00D62A7D" w:rsidRPr="00172F5D">
                <w:rPr>
                  <w:rFonts w:ascii="Arial" w:eastAsia="宋体" w:hAnsi="Arial" w:cs="Arial"/>
                  <w:lang w:eastAsia="zh-CN"/>
                </w:rPr>
                <w:instrText xml:space="preserve"> HYPERLINK "https://wiki.aerohive.com/wiki/pages/viewpage.action?pageId=7768314" </w:instrText>
              </w:r>
              <w:r w:rsidRPr="00172F5D">
                <w:rPr>
                  <w:rFonts w:ascii="Arial" w:eastAsia="宋体" w:hAnsi="Arial" w:cs="Arial"/>
                  <w:lang w:eastAsia="zh-CN"/>
                </w:rPr>
                <w:fldChar w:fldCharType="separate"/>
              </w:r>
              <w:r w:rsidR="00D62A7D" w:rsidRPr="00172F5D">
                <w:rPr>
                  <w:rFonts w:ascii="Arial" w:eastAsia="宋体" w:hAnsi="Arial" w:cs="Arial"/>
                  <w:lang w:eastAsia="zh-CN"/>
                </w:rPr>
                <w:t>https://wiki.aerohive.com/wiki/pages/viewpage.action?pageId=7768314</w:t>
              </w:r>
              <w:r w:rsidRPr="00172F5D">
                <w:rPr>
                  <w:rFonts w:ascii="Arial" w:eastAsia="宋体" w:hAnsi="Arial" w:cs="Arial"/>
                  <w:lang w:eastAsia="zh-CN"/>
                </w:rPr>
                <w:fldChar w:fldCharType="end"/>
              </w:r>
            </w:ins>
          </w:p>
        </w:tc>
      </w:tr>
      <w:tr w:rsidR="00182CEB" w:rsidRPr="00322E9D" w:rsidTr="00F25EF5">
        <w:trPr>
          <w:trHeight w:val="165"/>
          <w:ins w:id="587" w:author="lxu" w:date="2013-07-02T11:11:00Z"/>
        </w:trPr>
        <w:tc>
          <w:tcPr>
            <w:tcW w:w="2284" w:type="dxa"/>
            <w:tcBorders>
              <w:top w:val="single" w:sz="4" w:space="0" w:color="auto"/>
              <w:left w:val="single" w:sz="4" w:space="0" w:color="auto"/>
              <w:bottom w:val="single" w:sz="4" w:space="0" w:color="auto"/>
              <w:right w:val="single" w:sz="4" w:space="0" w:color="auto"/>
            </w:tcBorders>
            <w:vAlign w:val="center"/>
          </w:tcPr>
          <w:p w:rsidR="00182CEB" w:rsidRPr="00706C8D" w:rsidRDefault="00182CEB" w:rsidP="00F25EF5">
            <w:pPr>
              <w:rPr>
                <w:ins w:id="588" w:author="lxu" w:date="2013-07-02T11:11:00Z"/>
                <w:rFonts w:ascii="Arial" w:eastAsia="宋体" w:hAnsi="Arial" w:cs="Arial"/>
                <w:color w:val="auto"/>
                <w:lang w:eastAsia="zh-CN"/>
              </w:rPr>
            </w:pPr>
            <w:ins w:id="589" w:author="lxu" w:date="2013-07-02T11:11:00Z">
              <w:r w:rsidRPr="00706C8D">
                <w:rPr>
                  <w:rFonts w:ascii="Arial" w:eastAsia="宋体" w:hAnsi="Arial" w:cs="Arial"/>
                  <w:color w:val="auto"/>
                  <w:lang w:eastAsia="zh-CN"/>
                </w:rPr>
                <w:t>Test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82CEB" w:rsidRPr="00706C8D" w:rsidRDefault="00182CEB" w:rsidP="00F25EF5">
            <w:pPr>
              <w:pStyle w:val="Body"/>
              <w:rPr>
                <w:ins w:id="590" w:author="lxu" w:date="2013-07-02T11:11:00Z"/>
                <w:rFonts w:ascii="Arial" w:eastAsia="宋体" w:hAnsi="Arial" w:cs="Arial"/>
                <w:lang w:eastAsia="zh-CN"/>
              </w:rPr>
            </w:pPr>
          </w:p>
        </w:tc>
      </w:tr>
      <w:tr w:rsidR="00182CEB" w:rsidRPr="00322E9D" w:rsidTr="00F25EF5">
        <w:trPr>
          <w:trHeight w:val="142"/>
          <w:ins w:id="591" w:author="lxu" w:date="2013-07-02T11:11:00Z"/>
        </w:trPr>
        <w:tc>
          <w:tcPr>
            <w:tcW w:w="2284" w:type="dxa"/>
            <w:tcBorders>
              <w:top w:val="single" w:sz="4" w:space="0" w:color="auto"/>
              <w:left w:val="single" w:sz="4" w:space="0" w:color="auto"/>
              <w:bottom w:val="single" w:sz="4" w:space="0" w:color="auto"/>
              <w:right w:val="single" w:sz="4" w:space="0" w:color="auto"/>
            </w:tcBorders>
            <w:vAlign w:val="center"/>
          </w:tcPr>
          <w:p w:rsidR="00182CEB" w:rsidRPr="00706C8D" w:rsidRDefault="00182CEB" w:rsidP="00F25EF5">
            <w:pPr>
              <w:rPr>
                <w:ins w:id="592" w:author="lxu" w:date="2013-07-02T11:11:00Z"/>
                <w:rFonts w:ascii="Arial" w:eastAsia="宋体" w:hAnsi="Arial" w:cs="Arial"/>
                <w:color w:val="auto"/>
                <w:lang w:eastAsia="zh-CN"/>
              </w:rPr>
            </w:pPr>
            <w:ins w:id="593" w:author="lxu" w:date="2013-07-02T11:11:00Z">
              <w:r w:rsidRPr="00706C8D">
                <w:rPr>
                  <w:rFonts w:ascii="Arial" w:eastAsia="宋体" w:hAnsi="Arial" w:cs="Arial"/>
                  <w:color w:val="auto"/>
                  <w:lang w:eastAsia="zh-CN"/>
                </w:rPr>
                <w:t>Comment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82CEB" w:rsidRDefault="00182CEB" w:rsidP="00F25EF5">
            <w:pPr>
              <w:pStyle w:val="Body"/>
              <w:rPr>
                <w:ins w:id="594" w:author="lxu" w:date="2013-07-02T11:11:00Z"/>
                <w:rFonts w:ascii="Arial" w:eastAsia="宋体" w:hAnsi="Arial" w:cs="Arial"/>
                <w:lang w:eastAsia="zh-CN"/>
              </w:rPr>
            </w:pPr>
            <w:ins w:id="595" w:author="lxu" w:date="2013-07-02T11:11:00Z">
              <w:r>
                <w:rPr>
                  <w:rFonts w:ascii="Arial" w:eastAsia="宋体" w:hAnsi="Arial" w:cs="Arial" w:hint="eastAsia"/>
                  <w:lang w:eastAsia="zh-CN"/>
                </w:rPr>
                <w:t>Draft this case for application discovery which is a L7 application enhancement involved into HiveOS since Geneva release.</w:t>
              </w:r>
            </w:ins>
          </w:p>
          <w:p w:rsidR="003117A8" w:rsidRDefault="003117A8" w:rsidP="00F25EF5">
            <w:pPr>
              <w:pStyle w:val="Body"/>
              <w:rPr>
                <w:ins w:id="596" w:author="lxu" w:date="2013-07-08T20:31:00Z"/>
                <w:rFonts w:ascii="Arial" w:eastAsia="宋体" w:hAnsi="Arial" w:cs="Arial"/>
                <w:lang w:eastAsia="zh-CN"/>
              </w:rPr>
            </w:pPr>
          </w:p>
          <w:p w:rsidR="00182CEB" w:rsidRDefault="00182CEB" w:rsidP="00F25EF5">
            <w:pPr>
              <w:pStyle w:val="Body"/>
              <w:rPr>
                <w:ins w:id="597" w:author="lxu" w:date="2013-07-02T11:11:00Z"/>
                <w:rFonts w:ascii="Arial" w:eastAsia="宋体" w:hAnsi="Arial" w:cs="Arial"/>
                <w:lang w:eastAsia="zh-CN"/>
              </w:rPr>
            </w:pPr>
            <w:ins w:id="598" w:author="lxu" w:date="2013-07-02T11:11:00Z">
              <w:r>
                <w:rPr>
                  <w:rFonts w:ascii="Arial" w:eastAsia="宋体" w:hAnsi="Arial" w:cs="Arial" w:hint="eastAsia"/>
                  <w:lang w:eastAsia="zh-CN"/>
                </w:rPr>
                <w:t xml:space="preserve">The </w:t>
              </w:r>
            </w:ins>
            <w:ins w:id="599" w:author="lxu" w:date="2013-07-02T11:20:00Z">
              <w:r>
                <w:rPr>
                  <w:rFonts w:ascii="Arial" w:eastAsia="宋体" w:hAnsi="Arial" w:cs="Arial" w:hint="eastAsia"/>
                  <w:lang w:eastAsia="zh-CN"/>
                </w:rPr>
                <w:t>original minutely application report</w:t>
              </w:r>
            </w:ins>
            <w:ins w:id="600" w:author="lxu" w:date="2013-07-02T11:11:00Z">
              <w:r>
                <w:rPr>
                  <w:rFonts w:ascii="Arial" w:eastAsia="宋体" w:hAnsi="Arial" w:cs="Arial" w:hint="eastAsia"/>
                  <w:lang w:eastAsia="zh-CN"/>
                </w:rPr>
                <w:t xml:space="preserve"> is the baseline for application discovery verification.</w:t>
              </w:r>
            </w:ins>
          </w:p>
          <w:p w:rsidR="00182CEB" w:rsidRPr="00182CEB" w:rsidRDefault="00182CEB" w:rsidP="00F25EF5">
            <w:pPr>
              <w:pStyle w:val="Body"/>
              <w:rPr>
                <w:ins w:id="601" w:author="lxu" w:date="2013-07-02T11:11:00Z"/>
                <w:rFonts w:ascii="Arial" w:eastAsia="宋体" w:hAnsi="Arial" w:cs="Arial"/>
                <w:lang w:eastAsia="zh-CN"/>
              </w:rPr>
            </w:pPr>
          </w:p>
          <w:p w:rsidR="00182CEB" w:rsidRPr="00A002E6" w:rsidRDefault="00182CEB" w:rsidP="00F25EF5">
            <w:pPr>
              <w:pStyle w:val="Body"/>
              <w:rPr>
                <w:ins w:id="602" w:author="lxu" w:date="2013-07-02T11:11:00Z"/>
                <w:rFonts w:ascii="Arial" w:eastAsia="宋体" w:hAnsi="Arial" w:cs="Arial"/>
                <w:lang w:eastAsia="zh-CN"/>
              </w:rPr>
            </w:pPr>
            <w:ins w:id="603" w:author="lxu" w:date="2013-07-02T11:11:00Z">
              <w:r>
                <w:rPr>
                  <w:rFonts w:ascii="Arial" w:eastAsia="宋体" w:hAnsi="Arial" w:cs="Arial" w:hint="eastAsia"/>
                  <w:lang w:eastAsia="zh-CN"/>
                </w:rPr>
                <w:t>In order to verify HiveOS algorithm branch as complete as possible, QA may need to repeate this test for a few times.</w:t>
              </w:r>
            </w:ins>
            <w:ins w:id="604" w:author="lxu" w:date="2013-07-08T16:16:00Z">
              <w:r w:rsidR="00734459">
                <w:rPr>
                  <w:rFonts w:ascii="Arial" w:eastAsia="宋体" w:hAnsi="Arial" w:cs="Arial" w:hint="eastAsia"/>
                  <w:lang w:eastAsia="zh-CN"/>
                </w:rPr>
                <w:t xml:space="preserve"> </w:t>
              </w:r>
            </w:ins>
            <w:ins w:id="605" w:author="lxu" w:date="2013-07-08T16:17:00Z">
              <w:r w:rsidR="00734459">
                <w:rPr>
                  <w:rFonts w:ascii="Arial" w:eastAsia="宋体" w:hAnsi="Arial" w:cs="Arial" w:hint="eastAsia"/>
                  <w:lang w:eastAsia="zh-CN"/>
                </w:rPr>
                <w:t>I</w:t>
              </w:r>
            </w:ins>
            <w:ins w:id="606" w:author="lxu" w:date="2013-07-08T16:16:00Z">
              <w:r w:rsidR="00734459">
                <w:rPr>
                  <w:rFonts w:ascii="Arial" w:eastAsia="宋体" w:hAnsi="Arial" w:cs="Arial" w:hint="eastAsia"/>
                  <w:lang w:eastAsia="zh-CN"/>
                </w:rPr>
                <w:t>f we can simulate application traffic by BPS, it is may be not necessary.</w:t>
              </w:r>
            </w:ins>
          </w:p>
        </w:tc>
      </w:tr>
    </w:tbl>
    <w:p w:rsidR="00F25EF5" w:rsidRPr="005961B9" w:rsidRDefault="00F25EF5" w:rsidP="00F25EF5">
      <w:pPr>
        <w:pStyle w:val="Heading4"/>
        <w:ind w:firstLine="1121"/>
        <w:rPr>
          <w:ins w:id="607" w:author="lxu" w:date="2013-07-02T11:26:00Z"/>
          <w:rFonts w:ascii="Arial" w:hAnsi="Arial"/>
          <w:b w:val="0"/>
          <w:sz w:val="21"/>
          <w:szCs w:val="21"/>
        </w:rPr>
      </w:pPr>
      <w:ins w:id="608" w:author="lxu" w:date="2013-07-02T11:26:00Z">
        <w:r>
          <w:rPr>
            <w:rFonts w:ascii="Arial" w:hAnsi="Arial"/>
            <w:b w:val="0"/>
            <w:sz w:val="21"/>
            <w:szCs w:val="21"/>
          </w:rPr>
          <w:t>ApplicationReporting_Function_</w:t>
        </w:r>
        <w:r>
          <w:rPr>
            <w:rFonts w:ascii="Arial" w:eastAsia="宋体" w:hAnsi="Arial" w:hint="eastAsia"/>
            <w:b w:val="0"/>
            <w:sz w:val="21"/>
            <w:szCs w:val="21"/>
            <w:lang w:eastAsia="zh-CN"/>
          </w:rPr>
          <w:t>65</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F25EF5" w:rsidRPr="00322E9D" w:rsidTr="00F25EF5">
        <w:trPr>
          <w:trHeight w:val="321"/>
          <w:ins w:id="609" w:author="lxu" w:date="2013-07-02T11:26: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610" w:author="lxu" w:date="2013-07-02T11:26:00Z"/>
                <w:rFonts w:ascii="Arial" w:hAnsi="Arial" w:cs="Arial"/>
                <w:color w:val="auto"/>
              </w:rPr>
            </w:pPr>
            <w:ins w:id="611" w:author="lxu" w:date="2013-07-02T11:26:00Z">
              <w:r w:rsidRPr="00706C8D">
                <w:rPr>
                  <w:rFonts w:ascii="Arial" w:hAnsi="Arial" w:cs="Arial"/>
                  <w:color w:val="auto"/>
                </w:rPr>
                <w:t>Case ID</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pStyle w:val="Body"/>
              <w:rPr>
                <w:ins w:id="612" w:author="lxu" w:date="2013-07-02T11:26:00Z"/>
                <w:rFonts w:ascii="Arial" w:eastAsia="宋体" w:hAnsi="Arial" w:cs="Arial"/>
                <w:lang w:eastAsia="zh-CN"/>
              </w:rPr>
            </w:pPr>
            <w:ins w:id="613" w:author="lxu" w:date="2013-07-02T11:26:00Z">
              <w:r>
                <w:rPr>
                  <w:rFonts w:ascii="Arial" w:eastAsia="宋体" w:hAnsi="Arial" w:cs="Arial"/>
                  <w:lang w:eastAsia="zh-CN"/>
                </w:rPr>
                <w:t>ApplicationReporting_Function_</w:t>
              </w:r>
              <w:r>
                <w:rPr>
                  <w:rFonts w:ascii="Arial" w:eastAsia="宋体" w:hAnsi="Arial" w:cs="Arial" w:hint="eastAsia"/>
                  <w:lang w:eastAsia="zh-CN"/>
                </w:rPr>
                <w:t>6</w:t>
              </w:r>
            </w:ins>
            <w:ins w:id="614" w:author="Kejian Chen" w:date="2013-09-12T15:16:00Z">
              <w:r w:rsidR="00CE1E58">
                <w:rPr>
                  <w:rFonts w:ascii="Arial" w:eastAsia="宋体" w:hAnsi="Arial" w:cs="Arial" w:hint="eastAsia"/>
                  <w:lang w:eastAsia="zh-CN"/>
                </w:rPr>
                <w:t>5</w:t>
              </w:r>
            </w:ins>
            <w:ins w:id="615" w:author="lxu" w:date="2013-07-02T11:26:00Z">
              <w:del w:id="616" w:author="Kejian Chen" w:date="2013-09-12T15:16:00Z">
                <w:r w:rsidDel="00CE1E58">
                  <w:rPr>
                    <w:rFonts w:ascii="Arial" w:eastAsia="宋体" w:hAnsi="Arial" w:cs="Arial" w:hint="eastAsia"/>
                    <w:lang w:eastAsia="zh-CN"/>
                  </w:rPr>
                  <w:delText>4</w:delText>
                </w:r>
              </w:del>
            </w:ins>
          </w:p>
        </w:tc>
      </w:tr>
      <w:tr w:rsidR="00F25EF5" w:rsidRPr="00322E9D" w:rsidTr="00F25EF5">
        <w:trPr>
          <w:trHeight w:val="321"/>
          <w:ins w:id="617" w:author="lxu" w:date="2013-07-02T11:26: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618" w:author="lxu" w:date="2013-07-02T11:26:00Z"/>
                <w:rFonts w:ascii="Arial" w:hAnsi="Arial" w:cs="Arial"/>
                <w:color w:val="auto"/>
              </w:rPr>
            </w:pPr>
            <w:ins w:id="619" w:author="lxu" w:date="2013-07-02T11:26:00Z">
              <w:r w:rsidRPr="00706C8D">
                <w:rPr>
                  <w:rFonts w:ascii="Arial" w:hAnsi="Arial" w:cs="Arial"/>
                  <w:color w:val="auto"/>
                </w:rPr>
                <w:t>Priority</w:t>
              </w:r>
            </w:ins>
          </w:p>
        </w:tc>
        <w:tc>
          <w:tcPr>
            <w:tcW w:w="2739"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pStyle w:val="Body"/>
              <w:rPr>
                <w:ins w:id="620" w:author="lxu" w:date="2013-07-02T11:26:00Z"/>
                <w:rFonts w:ascii="Arial" w:eastAsia="宋体" w:hAnsi="Arial" w:cs="Arial"/>
                <w:lang w:eastAsia="zh-CN"/>
              </w:rPr>
            </w:pPr>
            <w:ins w:id="621" w:author="lxu" w:date="2013-07-02T11:26:00Z">
              <w:r>
                <w:rPr>
                  <w:rFonts w:ascii="Arial" w:eastAsia="宋体" w:hAnsi="Arial" w:cs="Arial" w:hint="eastAsia"/>
                  <w:lang w:eastAsia="zh-CN"/>
                </w:rPr>
                <w:t>Accept</w:t>
              </w:r>
            </w:ins>
          </w:p>
        </w:tc>
        <w:tc>
          <w:tcPr>
            <w:tcW w:w="2739"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622" w:author="lxu" w:date="2013-07-02T11:26:00Z"/>
                <w:rFonts w:ascii="Arial" w:eastAsia="宋体" w:hAnsi="Arial" w:cs="Arial"/>
                <w:color w:val="auto"/>
                <w:lang w:eastAsia="zh-CN"/>
              </w:rPr>
            </w:pPr>
            <w:ins w:id="623" w:author="lxu" w:date="2013-07-02T11:26:00Z">
              <w:r w:rsidRPr="00706C8D">
                <w:rPr>
                  <w:rFonts w:ascii="Arial" w:eastAsia="宋体" w:hAnsi="Arial" w:cs="Arial"/>
                  <w:color w:val="auto"/>
                  <w:lang w:eastAsia="zh-CN"/>
                </w:rPr>
                <w:t>Automation Flag</w:t>
              </w:r>
            </w:ins>
          </w:p>
        </w:tc>
        <w:tc>
          <w:tcPr>
            <w:tcW w:w="2739"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pStyle w:val="Body"/>
              <w:rPr>
                <w:ins w:id="624" w:author="lxu" w:date="2013-07-02T11:26:00Z"/>
                <w:rFonts w:ascii="Arial" w:eastAsia="宋体" w:hAnsi="Arial" w:cs="Arial"/>
                <w:lang w:eastAsia="zh-CN"/>
              </w:rPr>
            </w:pPr>
            <w:ins w:id="625" w:author="lxu" w:date="2013-07-02T11:26:00Z">
              <w:r w:rsidRPr="00706C8D">
                <w:rPr>
                  <w:rFonts w:ascii="Arial" w:eastAsia="宋体" w:hAnsi="Arial" w:cs="Arial"/>
                  <w:lang w:eastAsia="zh-CN"/>
                </w:rPr>
                <w:t>No</w:t>
              </w:r>
            </w:ins>
          </w:p>
        </w:tc>
      </w:tr>
      <w:tr w:rsidR="00F25EF5" w:rsidRPr="00322E9D" w:rsidTr="00F25EF5">
        <w:trPr>
          <w:trHeight w:val="321"/>
          <w:ins w:id="626" w:author="lxu" w:date="2013-07-02T11:26: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627" w:author="lxu" w:date="2013-07-02T11:26:00Z"/>
                <w:rFonts w:ascii="Arial" w:hAnsi="Arial" w:cs="Arial"/>
                <w:color w:val="auto"/>
              </w:rPr>
            </w:pPr>
            <w:ins w:id="628" w:author="lxu" w:date="2013-07-02T11:26:00Z">
              <w:r w:rsidRPr="00706C8D">
                <w:rPr>
                  <w:rFonts w:ascii="Arial" w:hAnsi="Arial" w:cs="Arial"/>
                  <w:color w:val="auto"/>
                </w:rPr>
                <w:t>Topology to use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25EF5" w:rsidRDefault="00F25EF5" w:rsidP="00F25EF5">
            <w:pPr>
              <w:pStyle w:val="Body"/>
              <w:rPr>
                <w:ins w:id="629" w:author="lxu" w:date="2013-07-02T11:26:00Z"/>
                <w:rFonts w:ascii="Arial" w:eastAsia="宋体" w:hAnsi="Arial" w:cs="Arial"/>
                <w:lang w:eastAsia="zh-CN"/>
              </w:rPr>
            </w:pPr>
            <w:ins w:id="630" w:author="lxu" w:date="2013-07-02T11:26:00Z">
              <w:r>
                <w:rPr>
                  <w:rFonts w:ascii="Arial" w:eastAsia="宋体" w:hAnsi="Arial" w:cs="Arial" w:hint="eastAsia"/>
                  <w:lang w:eastAsia="zh-CN"/>
                </w:rPr>
                <w:t>For AP</w:t>
              </w:r>
            </w:ins>
          </w:p>
          <w:p w:rsidR="00F25EF5" w:rsidRPr="00706C8D" w:rsidRDefault="00F25EF5" w:rsidP="00F25EF5">
            <w:pPr>
              <w:pStyle w:val="Body"/>
              <w:rPr>
                <w:ins w:id="631" w:author="lxu" w:date="2013-07-02T11:26:00Z"/>
                <w:rFonts w:ascii="Arial" w:eastAsia="宋体" w:hAnsi="Arial" w:cs="Arial"/>
                <w:lang w:eastAsia="zh-CN"/>
              </w:rPr>
            </w:pPr>
            <w:ins w:id="632" w:author="lxu" w:date="2013-07-02T11:26:00Z">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ins>
          </w:p>
          <w:p w:rsidR="00F25EF5" w:rsidRPr="00706C8D" w:rsidRDefault="00F25EF5" w:rsidP="00F25EF5">
            <w:pPr>
              <w:pStyle w:val="Body"/>
              <w:rPr>
                <w:ins w:id="633" w:author="lxu" w:date="2013-07-02T11:26:00Z"/>
                <w:rFonts w:ascii="Arial" w:eastAsia="宋体" w:hAnsi="Arial" w:cs="Arial"/>
                <w:lang w:eastAsia="zh-CN"/>
              </w:rPr>
            </w:pPr>
            <w:ins w:id="634" w:author="lxu" w:date="2013-07-02T11:26:00Z">
              <w:r>
                <w:rPr>
                  <w:rFonts w:ascii="Arial" w:eastAsia="宋体" w:hAnsi="Arial" w:cs="Arial" w:hint="eastAsia"/>
                  <w:lang w:eastAsia="zh-CN"/>
                </w:rPr>
                <w:t xml:space="preserve">                                                                   </w:t>
              </w:r>
              <w:r w:rsidRPr="00706C8D">
                <w:rPr>
                  <w:rFonts w:ascii="Arial" w:eastAsia="宋体" w:hAnsi="Arial" w:cs="Arial"/>
                  <w:lang w:eastAsia="zh-CN"/>
                </w:rPr>
                <w:t>|</w:t>
              </w:r>
            </w:ins>
          </w:p>
          <w:p w:rsidR="00F25EF5" w:rsidRPr="00706C8D" w:rsidRDefault="00F25EF5" w:rsidP="00F25EF5">
            <w:pPr>
              <w:pStyle w:val="Body"/>
              <w:rPr>
                <w:ins w:id="635" w:author="lxu" w:date="2013-07-02T11:26:00Z"/>
                <w:rFonts w:ascii="Arial" w:eastAsia="宋体" w:hAnsi="Arial" w:cs="Arial"/>
                <w:lang w:eastAsia="zh-CN"/>
              </w:rPr>
            </w:pPr>
            <w:ins w:id="636" w:author="lxu" w:date="2013-07-02T11:26:00Z">
              <w:r>
                <w:rPr>
                  <w:rFonts w:ascii="Arial" w:eastAsia="宋体" w:hAnsi="Arial" w:cs="Arial" w:hint="eastAsia"/>
                  <w:lang w:eastAsia="zh-CN"/>
                </w:rPr>
                <w:t xml:space="preserve">                                                                   </w:t>
              </w:r>
              <w:r w:rsidRPr="00706C8D">
                <w:rPr>
                  <w:rFonts w:ascii="Arial" w:eastAsia="宋体" w:hAnsi="Arial" w:cs="Arial"/>
                  <w:lang w:eastAsia="zh-CN"/>
                </w:rPr>
                <w:t>|</w:t>
              </w:r>
            </w:ins>
          </w:p>
          <w:p w:rsidR="00F25EF5" w:rsidRDefault="00F25EF5" w:rsidP="00F25EF5">
            <w:pPr>
              <w:pStyle w:val="Body"/>
              <w:rPr>
                <w:ins w:id="637" w:author="lxu" w:date="2013-07-02T11:26:00Z"/>
                <w:rFonts w:ascii="Arial" w:eastAsia="宋体" w:hAnsi="Arial" w:cs="Arial"/>
                <w:lang w:eastAsia="zh-CN"/>
              </w:rPr>
            </w:pPr>
            <w:ins w:id="638" w:author="lxu" w:date="2013-07-02T11:26:00Z">
              <w:r>
                <w:rPr>
                  <w:rFonts w:ascii="Arial" w:eastAsia="宋体" w:hAnsi="Arial" w:cs="Arial" w:hint="eastAsia"/>
                  <w:lang w:eastAsia="zh-CN"/>
                </w:rPr>
                <w:lastRenderedPageBreak/>
                <w:t xml:space="preserve">                                                              </w:t>
              </w:r>
              <w:r w:rsidRPr="00706C8D">
                <w:rPr>
                  <w:rFonts w:ascii="Arial" w:eastAsia="宋体" w:hAnsi="Arial" w:cs="Arial"/>
                  <w:lang w:eastAsia="zh-CN"/>
                </w:rPr>
                <w:t>Internet</w:t>
              </w:r>
            </w:ins>
          </w:p>
          <w:p w:rsidR="00F25EF5" w:rsidRDefault="00F25EF5" w:rsidP="00F25EF5">
            <w:pPr>
              <w:pStyle w:val="Body"/>
              <w:rPr>
                <w:ins w:id="639" w:author="lxu" w:date="2013-07-02T11:26:00Z"/>
                <w:rFonts w:ascii="Arial" w:eastAsia="宋体" w:hAnsi="Arial" w:cs="Arial"/>
                <w:lang w:eastAsia="zh-CN"/>
              </w:rPr>
            </w:pPr>
            <w:ins w:id="640" w:author="lxu" w:date="2013-07-02T11:26:00Z">
              <w:r>
                <w:rPr>
                  <w:rFonts w:ascii="Arial" w:eastAsia="宋体" w:hAnsi="Arial" w:cs="Arial" w:hint="eastAsia"/>
                  <w:lang w:eastAsia="zh-CN"/>
                </w:rPr>
                <w:t>For BR</w:t>
              </w:r>
            </w:ins>
          </w:p>
          <w:p w:rsidR="00F25EF5" w:rsidRPr="00706C8D" w:rsidRDefault="00F25EF5" w:rsidP="00F25EF5">
            <w:pPr>
              <w:pStyle w:val="Body"/>
              <w:rPr>
                <w:ins w:id="641" w:author="lxu" w:date="2013-07-02T11:26:00Z"/>
                <w:rFonts w:ascii="Arial" w:eastAsia="宋体" w:hAnsi="Arial" w:cs="Arial"/>
                <w:lang w:eastAsia="zh-CN"/>
              </w:rPr>
            </w:pPr>
            <w:ins w:id="642" w:author="lxu" w:date="2013-07-02T11:26:00Z">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ins>
          </w:p>
          <w:p w:rsidR="00F25EF5" w:rsidRPr="00706C8D" w:rsidRDefault="00F25EF5" w:rsidP="00F25EF5">
            <w:pPr>
              <w:pStyle w:val="Body"/>
              <w:rPr>
                <w:ins w:id="643" w:author="lxu" w:date="2013-07-02T11:26:00Z"/>
                <w:rFonts w:ascii="Arial" w:eastAsia="宋体" w:hAnsi="Arial" w:cs="Arial"/>
                <w:lang w:eastAsia="zh-CN"/>
              </w:rPr>
            </w:pPr>
            <w:ins w:id="644" w:author="lxu" w:date="2013-07-02T11:26:00Z">
              <w:r>
                <w:rPr>
                  <w:rFonts w:ascii="Arial" w:eastAsia="宋体" w:hAnsi="Arial" w:cs="Arial" w:hint="eastAsia"/>
                  <w:lang w:eastAsia="zh-CN"/>
                </w:rPr>
                <w:t xml:space="preserve">                                                               </w:t>
              </w:r>
              <w:r w:rsidRPr="00706C8D">
                <w:rPr>
                  <w:rFonts w:ascii="Arial" w:eastAsia="宋体" w:hAnsi="Arial" w:cs="Arial"/>
                  <w:lang w:eastAsia="zh-CN"/>
                </w:rPr>
                <w:t>|</w:t>
              </w:r>
            </w:ins>
          </w:p>
          <w:p w:rsidR="00F25EF5" w:rsidRPr="00706C8D" w:rsidRDefault="00F25EF5" w:rsidP="00F25EF5">
            <w:pPr>
              <w:pStyle w:val="Body"/>
              <w:rPr>
                <w:ins w:id="645" w:author="lxu" w:date="2013-07-02T11:26:00Z"/>
                <w:rFonts w:ascii="Arial" w:eastAsia="宋体" w:hAnsi="Arial" w:cs="Arial"/>
                <w:lang w:eastAsia="zh-CN"/>
              </w:rPr>
            </w:pPr>
            <w:ins w:id="646" w:author="lxu" w:date="2013-07-02T11:26:00Z">
              <w:r>
                <w:rPr>
                  <w:rFonts w:ascii="Arial" w:eastAsia="宋体" w:hAnsi="Arial" w:cs="Arial" w:hint="eastAsia"/>
                  <w:lang w:eastAsia="zh-CN"/>
                </w:rPr>
                <w:t xml:space="preserve">                                                               </w:t>
              </w:r>
              <w:r w:rsidRPr="00706C8D">
                <w:rPr>
                  <w:rFonts w:ascii="Arial" w:eastAsia="宋体" w:hAnsi="Arial" w:cs="Arial"/>
                  <w:lang w:eastAsia="zh-CN"/>
                </w:rPr>
                <w:t>|</w:t>
              </w:r>
            </w:ins>
          </w:p>
          <w:p w:rsidR="00F25EF5" w:rsidRDefault="00F25EF5" w:rsidP="00F25EF5">
            <w:pPr>
              <w:pStyle w:val="Body"/>
              <w:rPr>
                <w:ins w:id="647" w:author="lxu" w:date="2013-07-02T11:26:00Z"/>
                <w:rFonts w:ascii="Arial" w:eastAsia="宋体" w:hAnsi="Arial" w:cs="Arial"/>
                <w:lang w:eastAsia="zh-CN"/>
              </w:rPr>
            </w:pPr>
            <w:ins w:id="648" w:author="lxu" w:date="2013-07-02T11:26:00Z">
              <w:r>
                <w:rPr>
                  <w:rFonts w:ascii="Arial" w:eastAsia="宋体" w:hAnsi="Arial" w:cs="Arial" w:hint="eastAsia"/>
                  <w:lang w:eastAsia="zh-CN"/>
                </w:rPr>
                <w:t xml:space="preserve">                                                          </w:t>
              </w:r>
              <w:r w:rsidRPr="00706C8D">
                <w:rPr>
                  <w:rFonts w:ascii="Arial" w:eastAsia="宋体" w:hAnsi="Arial" w:cs="Arial"/>
                  <w:lang w:eastAsia="zh-CN"/>
                </w:rPr>
                <w:t>Internet</w:t>
              </w:r>
            </w:ins>
          </w:p>
          <w:p w:rsidR="00F25EF5" w:rsidRDefault="00F25EF5" w:rsidP="00F25EF5">
            <w:pPr>
              <w:pStyle w:val="Body"/>
              <w:rPr>
                <w:ins w:id="649" w:author="lxu" w:date="2013-07-02T11:26:00Z"/>
                <w:rFonts w:ascii="Arial" w:eastAsia="宋体" w:hAnsi="Arial" w:cs="Arial"/>
                <w:lang w:eastAsia="zh-CN"/>
              </w:rPr>
            </w:pPr>
          </w:p>
          <w:p w:rsidR="00F25EF5" w:rsidRPr="00706C8D" w:rsidRDefault="00F25EF5" w:rsidP="00F25EF5">
            <w:pPr>
              <w:pStyle w:val="Body"/>
              <w:rPr>
                <w:ins w:id="650" w:author="lxu" w:date="2013-07-02T11:26:00Z"/>
                <w:rFonts w:ascii="Arial" w:eastAsia="宋体" w:hAnsi="Arial" w:cs="Arial"/>
                <w:lang w:eastAsia="zh-CN"/>
              </w:rPr>
            </w:pPr>
            <w:ins w:id="651" w:author="lxu" w:date="2013-07-02T11:26:00Z">
              <w:r>
                <w:rPr>
                  <w:rFonts w:ascii="Arial" w:eastAsia="宋体" w:hAnsi="Arial" w:cs="Arial" w:hint="eastAsia"/>
                  <w:lang w:eastAsia="zh-CN"/>
                </w:rPr>
                <w:t>Or we can meger AP and BR into same one topology.</w:t>
              </w:r>
            </w:ins>
          </w:p>
        </w:tc>
      </w:tr>
      <w:tr w:rsidR="00F25EF5" w:rsidRPr="00322E9D" w:rsidTr="00F25EF5">
        <w:trPr>
          <w:trHeight w:val="315"/>
          <w:ins w:id="652" w:author="lxu" w:date="2013-07-02T11:26: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653" w:author="lxu" w:date="2013-07-02T11:26:00Z"/>
                <w:rFonts w:ascii="Arial" w:hAnsi="Arial" w:cs="Arial"/>
                <w:color w:val="auto"/>
              </w:rPr>
            </w:pPr>
            <w:ins w:id="654" w:author="lxu" w:date="2013-07-02T11:26:00Z">
              <w:r w:rsidRPr="00706C8D">
                <w:rPr>
                  <w:rFonts w:ascii="Arial" w:hAnsi="Arial" w:cs="Arial"/>
                  <w:color w:val="auto"/>
                </w:rPr>
                <w:lastRenderedPageBreak/>
                <w:t>Description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pStyle w:val="Body"/>
              <w:rPr>
                <w:ins w:id="655" w:author="lxu" w:date="2013-07-02T11:26:00Z"/>
                <w:rFonts w:ascii="Arial" w:eastAsia="宋体" w:hAnsi="Arial" w:cs="Arial"/>
                <w:lang w:eastAsia="zh-CN"/>
              </w:rPr>
            </w:pPr>
            <w:ins w:id="656" w:author="lxu" w:date="2013-07-02T11:26:00Z">
              <w:r>
                <w:rPr>
                  <w:rFonts w:ascii="Arial" w:eastAsia="宋体" w:hAnsi="Arial" w:cs="Arial" w:hint="eastAsia"/>
                  <w:lang w:eastAsia="zh-CN"/>
                </w:rPr>
                <w:t xml:space="preserve">Verify HiveOS reports application which is in </w:t>
              </w:r>
              <w:r>
                <w:rPr>
                  <w:rFonts w:ascii="Arial" w:eastAsia="宋体" w:hAnsi="Arial" w:cs="Arial"/>
                  <w:lang w:eastAsia="zh-CN"/>
                </w:rPr>
                <w:t>“</w:t>
              </w:r>
              <w:r>
                <w:rPr>
                  <w:rFonts w:ascii="Arial" w:eastAsia="宋体" w:hAnsi="Arial" w:cs="Arial" w:hint="eastAsia"/>
                  <w:lang w:eastAsia="zh-CN"/>
                </w:rPr>
                <w:t>Constant Watch List</w:t>
              </w:r>
              <w:r>
                <w:rPr>
                  <w:rFonts w:ascii="Arial" w:eastAsia="宋体" w:hAnsi="Arial" w:cs="Arial"/>
                  <w:lang w:eastAsia="zh-CN"/>
                </w:rPr>
                <w:t>”</w:t>
              </w:r>
            </w:ins>
            <w:ins w:id="657" w:author="lxu" w:date="2013-07-02T11:28:00Z">
              <w:r>
                <w:rPr>
                  <w:rFonts w:ascii="Arial" w:eastAsia="宋体" w:hAnsi="Arial" w:cs="Arial" w:hint="eastAsia"/>
                  <w:lang w:eastAsia="zh-CN"/>
                </w:rPr>
                <w:t xml:space="preserve"> w</w:t>
              </w:r>
              <w:r w:rsidR="00C72859">
                <w:rPr>
                  <w:rFonts w:ascii="Arial" w:eastAsia="宋体" w:hAnsi="Arial" w:cs="Arial" w:hint="eastAsia"/>
                  <w:lang w:eastAsia="zh-CN"/>
                </w:rPr>
                <w:t xml:space="preserve">hen its usage percentage is </w:t>
              </w:r>
            </w:ins>
            <w:ins w:id="658" w:author="lxu" w:date="2013-07-02T13:48:00Z">
              <w:r w:rsidR="00C72859">
                <w:rPr>
                  <w:rFonts w:ascii="Arial" w:eastAsia="宋体" w:hAnsi="Arial" w:cs="Arial" w:hint="eastAsia"/>
                  <w:lang w:eastAsia="zh-CN"/>
                </w:rPr>
                <w:t>NOT more</w:t>
              </w:r>
            </w:ins>
            <w:ins w:id="659" w:author="lxu" w:date="2013-07-02T11:28:00Z">
              <w:r>
                <w:rPr>
                  <w:rFonts w:ascii="Arial" w:eastAsia="宋体" w:hAnsi="Arial" w:cs="Arial" w:hint="eastAsia"/>
                  <w:lang w:eastAsia="zh-CN"/>
                </w:rPr>
                <w:t xml:space="preserve"> than </w:t>
              </w:r>
            </w:ins>
            <w:ins w:id="660" w:author="lxu" w:date="2013-07-08T15:58:00Z">
              <w:r w:rsidR="005C43B5">
                <w:rPr>
                  <w:rFonts w:ascii="Arial" w:eastAsia="宋体" w:hAnsi="Arial" w:cs="Arial" w:hint="eastAsia"/>
                  <w:lang w:eastAsia="zh-CN"/>
                </w:rPr>
                <w:t xml:space="preserve">initial </w:t>
              </w:r>
            </w:ins>
            <w:ins w:id="661" w:author="lxu" w:date="2013-07-02T11:28:00Z">
              <w:r>
                <w:rPr>
                  <w:rFonts w:ascii="Arial" w:eastAsia="宋体" w:hAnsi="Arial" w:cs="Arial"/>
                  <w:lang w:eastAsia="zh-CN"/>
                </w:rPr>
                <w:t>“</w:t>
              </w:r>
              <w:r>
                <w:rPr>
                  <w:rFonts w:ascii="Arial" w:eastAsia="宋体" w:hAnsi="Arial" w:cs="Arial" w:hint="eastAsia"/>
                  <w:lang w:eastAsia="zh-CN"/>
                </w:rPr>
                <w:t>Percentage Screening Granularity</w:t>
              </w:r>
              <w:r>
                <w:rPr>
                  <w:rFonts w:ascii="Arial" w:eastAsia="宋体" w:hAnsi="Arial" w:cs="Arial"/>
                  <w:lang w:eastAsia="zh-CN"/>
                </w:rPr>
                <w:t>”</w:t>
              </w:r>
              <w:r>
                <w:rPr>
                  <w:rFonts w:ascii="Arial" w:eastAsia="宋体" w:hAnsi="Arial" w:cs="Arial" w:hint="eastAsia"/>
                  <w:lang w:eastAsia="zh-CN"/>
                </w:rPr>
                <w:t>.</w:t>
              </w:r>
            </w:ins>
          </w:p>
        </w:tc>
      </w:tr>
      <w:tr w:rsidR="00F25EF5" w:rsidRPr="00322E9D" w:rsidTr="00F25EF5">
        <w:trPr>
          <w:trHeight w:val="345"/>
          <w:ins w:id="662" w:author="lxu" w:date="2013-07-02T11:26: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663" w:author="lxu" w:date="2013-07-02T11:26:00Z"/>
                <w:rFonts w:ascii="Arial" w:eastAsia="宋体" w:hAnsi="Arial" w:cs="Arial"/>
                <w:color w:val="auto"/>
                <w:lang w:eastAsia="zh-CN"/>
              </w:rPr>
            </w:pPr>
            <w:ins w:id="664" w:author="lxu" w:date="2013-07-02T11:26:00Z">
              <w:r w:rsidRPr="00706C8D">
                <w:rPr>
                  <w:rFonts w:ascii="Arial" w:eastAsia="宋体" w:hAnsi="Arial" w:cs="Arial"/>
                  <w:color w:val="auto"/>
                  <w:lang w:eastAsia="zh-CN"/>
                </w:rPr>
                <w:t>PlatformDependence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25EF5" w:rsidRPr="00F30A6D" w:rsidRDefault="00F25EF5" w:rsidP="00F25EF5">
            <w:pPr>
              <w:pStyle w:val="Body"/>
              <w:rPr>
                <w:ins w:id="665" w:author="lxu" w:date="2013-07-02T11:26:00Z"/>
                <w:rFonts w:ascii="Arial" w:eastAsia="宋体" w:hAnsi="Arial" w:cs="Arial"/>
                <w:lang w:eastAsia="zh-CN"/>
              </w:rPr>
            </w:pPr>
            <w:ins w:id="666" w:author="lxu" w:date="2013-07-02T11:26:00Z">
              <w:r w:rsidRPr="00F30A6D">
                <w:rPr>
                  <w:rFonts w:ascii="Arial" w:eastAsia="宋体" w:hAnsi="Arial" w:cs="Arial"/>
                  <w:lang w:eastAsia="zh-CN"/>
                </w:rPr>
                <w:t>AP: AP110,AP120,AP121,AP141,AP170,</w:t>
              </w:r>
              <w:r>
                <w:rPr>
                  <w:rFonts w:ascii="Arial" w:eastAsia="宋体" w:hAnsi="Arial" w:cs="Arial"/>
                  <w:lang w:eastAsia="zh-CN"/>
                </w:rPr>
                <w:t>AP320,AP340,AP330,AP350,</w:t>
              </w:r>
            </w:ins>
          </w:p>
          <w:p w:rsidR="00F25EF5" w:rsidRDefault="00F25EF5" w:rsidP="00F25EF5">
            <w:pPr>
              <w:pStyle w:val="Body"/>
              <w:rPr>
                <w:ins w:id="667" w:author="lxu" w:date="2013-07-02T11:26:00Z"/>
                <w:rFonts w:ascii="Arial" w:eastAsia="宋体" w:hAnsi="Arial" w:cs="Arial"/>
                <w:lang w:eastAsia="zh-CN"/>
              </w:rPr>
            </w:pPr>
            <w:ins w:id="668" w:author="lxu" w:date="2013-07-02T11:26:00Z">
              <w:r w:rsidRPr="00F30A6D">
                <w:rPr>
                  <w:rFonts w:ascii="Arial" w:eastAsia="宋体" w:hAnsi="Arial" w:cs="Arial"/>
                  <w:lang w:eastAsia="zh-CN"/>
                </w:rPr>
                <w:t>BR: BR200,BR200-WP,BRAP330,BRAP350,</w:t>
              </w:r>
            </w:ins>
          </w:p>
          <w:p w:rsidR="00F25EF5" w:rsidRPr="00706C8D" w:rsidRDefault="00F25EF5" w:rsidP="00F25EF5">
            <w:pPr>
              <w:pStyle w:val="Body"/>
              <w:rPr>
                <w:ins w:id="669" w:author="lxu" w:date="2013-07-02T11:26:00Z"/>
                <w:rFonts w:ascii="Arial" w:eastAsia="宋体" w:hAnsi="Arial" w:cs="Arial"/>
                <w:lang w:eastAsia="zh-CN"/>
              </w:rPr>
            </w:pPr>
            <w:ins w:id="670" w:author="lxu" w:date="2013-07-02T11:26:00Z">
              <w:r>
                <w:rPr>
                  <w:rFonts w:ascii="Arial" w:eastAsia="宋体" w:hAnsi="Arial" w:cs="Arial" w:hint="eastAsia"/>
                  <w:lang w:eastAsia="zh-CN"/>
                </w:rPr>
                <w:t>Note: when draft this test case, HiveOS Millau 6.0r2c AP370/390 does not support application discovery. And HiveOS Geneva release is not related with AP370/390. As per plan, AP370/390 will support it by 2013 fall.</w:t>
              </w:r>
            </w:ins>
          </w:p>
        </w:tc>
      </w:tr>
      <w:tr w:rsidR="00F25EF5" w:rsidRPr="00322E9D" w:rsidTr="00F25EF5">
        <w:trPr>
          <w:trHeight w:val="321"/>
          <w:ins w:id="671" w:author="lxu" w:date="2013-07-02T11:26: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672" w:author="lxu" w:date="2013-07-02T11:26:00Z"/>
                <w:rFonts w:ascii="Arial" w:hAnsi="Arial" w:cs="Arial"/>
                <w:color w:val="auto"/>
              </w:rPr>
            </w:pPr>
            <w:ins w:id="673" w:author="lxu" w:date="2013-07-02T11:26:00Z">
              <w:r w:rsidRPr="00706C8D">
                <w:rPr>
                  <w:rFonts w:ascii="Arial" w:hAnsi="Arial" w:cs="Arial"/>
                  <w:color w:val="auto"/>
                </w:rPr>
                <w:t>Pre-condition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25EF5" w:rsidRDefault="00F25EF5" w:rsidP="00F25EF5">
            <w:pPr>
              <w:pStyle w:val="Body"/>
              <w:rPr>
                <w:ins w:id="674" w:author="lxu" w:date="2013-07-02T11:26:00Z"/>
                <w:rFonts w:ascii="Arial" w:eastAsia="宋体" w:hAnsi="Arial" w:cs="Arial"/>
                <w:lang w:eastAsia="zh-CN"/>
              </w:rPr>
            </w:pPr>
            <w:ins w:id="675" w:author="lxu" w:date="2013-07-02T11:26:00Z">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ins>
          </w:p>
          <w:p w:rsidR="00F25EF5" w:rsidRPr="00F30A6D" w:rsidRDefault="00F25EF5" w:rsidP="00F25EF5">
            <w:pPr>
              <w:pStyle w:val="Body"/>
              <w:rPr>
                <w:ins w:id="676" w:author="lxu" w:date="2013-07-02T11:26:00Z"/>
                <w:rFonts w:ascii="Arial" w:eastAsia="宋体" w:hAnsi="Arial" w:cs="Arial"/>
                <w:lang w:eastAsia="zh-CN"/>
              </w:rPr>
            </w:pPr>
            <w:ins w:id="677" w:author="lxu" w:date="2013-07-02T11:26:00Z">
              <w:r>
                <w:rPr>
                  <w:rFonts w:ascii="Arial" w:eastAsia="宋体" w:hAnsi="Arial" w:cs="Arial" w:hint="eastAsia"/>
                  <w:lang w:eastAsia="zh-CN"/>
                </w:rPr>
                <w:t>Set BR eth1 mode as bridge-802.1q, AP eth as backhaul.</w:t>
              </w:r>
            </w:ins>
          </w:p>
          <w:p w:rsidR="00F25EF5" w:rsidRDefault="00F25EF5" w:rsidP="00F25EF5">
            <w:pPr>
              <w:pStyle w:val="Body"/>
              <w:rPr>
                <w:ins w:id="678" w:author="lxu" w:date="2013-07-02T11:26:00Z"/>
                <w:rFonts w:ascii="Arial" w:eastAsia="宋体" w:hAnsi="Arial" w:cs="Arial"/>
                <w:lang w:eastAsia="zh-CN"/>
              </w:rPr>
            </w:pPr>
            <w:ins w:id="679" w:author="lxu" w:date="2013-07-02T11:26:00Z">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ins>
          </w:p>
          <w:p w:rsidR="00F25EF5" w:rsidRPr="00525079" w:rsidRDefault="00F25EF5" w:rsidP="00F25EF5">
            <w:pPr>
              <w:pStyle w:val="Body"/>
              <w:rPr>
                <w:ins w:id="680" w:author="lxu" w:date="2013-07-02T11:26:00Z"/>
                <w:rFonts w:ascii="Arial" w:eastAsia="宋体" w:hAnsi="Arial" w:cs="Arial"/>
                <w:lang w:eastAsia="zh-CN"/>
              </w:rPr>
            </w:pPr>
            <w:ins w:id="681" w:author="lxu" w:date="2013-07-02T11:26:00Z">
              <w:r>
                <w:rPr>
                  <w:rFonts w:ascii="Arial" w:eastAsia="宋体" w:hAnsi="Arial" w:cs="Arial" w:hint="eastAsia"/>
                  <w:lang w:eastAsia="zh-CN"/>
                </w:rPr>
                <w:t>Laptop1 connects with SSID, or with BR.</w:t>
              </w:r>
            </w:ins>
          </w:p>
        </w:tc>
      </w:tr>
      <w:tr w:rsidR="00F25EF5" w:rsidRPr="00322E9D" w:rsidTr="00F25EF5">
        <w:trPr>
          <w:trHeight w:val="321"/>
          <w:ins w:id="682" w:author="lxu" w:date="2013-07-02T11:26: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683" w:author="lxu" w:date="2013-07-02T11:26:00Z"/>
                <w:rFonts w:ascii="Arial" w:hAnsi="Arial" w:cs="Arial"/>
                <w:color w:val="auto"/>
              </w:rPr>
            </w:pPr>
            <w:ins w:id="684" w:author="lxu" w:date="2013-07-02T11:26:00Z">
              <w:r w:rsidRPr="00706C8D">
                <w:rPr>
                  <w:rFonts w:ascii="Arial" w:hAnsi="Arial" w:cs="Arial"/>
                  <w:color w:val="auto"/>
                </w:rPr>
                <w:t>Test procedure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1578A" w:rsidRDefault="00F25EF5">
            <w:pPr>
              <w:pStyle w:val="Body"/>
              <w:numPr>
                <w:ilvl w:val="2"/>
                <w:numId w:val="125"/>
              </w:numPr>
              <w:ind w:left="268" w:hanging="268"/>
              <w:rPr>
                <w:ins w:id="685" w:author="lxu" w:date="2013-07-02T11:26:00Z"/>
                <w:rFonts w:ascii="Arial" w:eastAsia="宋体" w:hAnsi="Arial" w:cs="Arial"/>
                <w:b/>
                <w:color w:val="000000"/>
                <w:lang w:eastAsia="zh-CN"/>
              </w:rPr>
              <w:pPrChange w:id="686" w:author="lxu" w:date="2013-07-02T11:28:00Z">
                <w:pPr>
                  <w:pStyle w:val="Body"/>
                  <w:numPr>
                    <w:ilvl w:val="2"/>
                    <w:numId w:val="124"/>
                  </w:numPr>
                  <w:ind w:left="268" w:hanging="268"/>
                </w:pPr>
              </w:pPrChange>
            </w:pPr>
            <w:ins w:id="687" w:author="lxu" w:date="2013-07-02T11:26:00Z">
              <w:r>
                <w:rPr>
                  <w:rFonts w:ascii="Arial" w:eastAsia="宋体" w:hAnsi="Arial" w:cs="Arial" w:hint="eastAsia"/>
                  <w:lang w:eastAsia="zh-CN"/>
                </w:rPr>
                <w:t xml:space="preserve">Enable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ins>
          </w:p>
          <w:p w:rsidR="0011578A" w:rsidRDefault="00F25EF5">
            <w:pPr>
              <w:pStyle w:val="Body"/>
              <w:numPr>
                <w:ilvl w:val="2"/>
                <w:numId w:val="125"/>
              </w:numPr>
              <w:ind w:left="268" w:hanging="268"/>
              <w:rPr>
                <w:ins w:id="688" w:author="lxu" w:date="2013-07-02T11:26:00Z"/>
                <w:rFonts w:ascii="Arial" w:eastAsia="宋体" w:hAnsi="Arial" w:cs="Arial"/>
                <w:b/>
                <w:color w:val="000000"/>
                <w:lang w:eastAsia="zh-CN"/>
              </w:rPr>
              <w:pPrChange w:id="689" w:author="lxu" w:date="2013-07-02T11:28:00Z">
                <w:pPr>
                  <w:pStyle w:val="Body"/>
                  <w:numPr>
                    <w:ilvl w:val="2"/>
                    <w:numId w:val="124"/>
                  </w:numPr>
                  <w:ind w:left="268" w:hanging="268"/>
                </w:pPr>
              </w:pPrChange>
            </w:pPr>
            <w:ins w:id="690" w:author="lxu" w:date="2013-07-02T11:26:00Z">
              <w:r>
                <w:rPr>
                  <w:rFonts w:ascii="Arial" w:eastAsia="宋体" w:hAnsi="Arial" w:cs="Arial" w:hint="eastAsia"/>
                  <w:lang w:eastAsia="zh-CN"/>
                </w:rPr>
                <w:t>Make sure application discovery is enabled.</w:t>
              </w:r>
            </w:ins>
          </w:p>
          <w:p w:rsidR="0011578A" w:rsidRDefault="00F25EF5">
            <w:pPr>
              <w:pStyle w:val="Body"/>
              <w:numPr>
                <w:ilvl w:val="2"/>
                <w:numId w:val="125"/>
              </w:numPr>
              <w:ind w:left="268" w:hanging="268"/>
              <w:rPr>
                <w:ins w:id="691" w:author="lxu" w:date="2013-07-02T11:36:00Z"/>
                <w:rFonts w:ascii="Arial" w:eastAsia="宋体" w:hAnsi="Arial" w:cs="Arial"/>
                <w:b/>
                <w:color w:val="000000"/>
                <w:lang w:eastAsia="zh-CN"/>
              </w:rPr>
              <w:pPrChange w:id="692" w:author="lxu" w:date="2013-07-02T11:28:00Z">
                <w:pPr>
                  <w:pStyle w:val="Body"/>
                  <w:numPr>
                    <w:ilvl w:val="2"/>
                    <w:numId w:val="124"/>
                  </w:numPr>
                  <w:ind w:left="268" w:hanging="268"/>
                </w:pPr>
              </w:pPrChange>
            </w:pPr>
            <w:ins w:id="693" w:author="lxu" w:date="2013-07-02T11:29:00Z">
              <w:r>
                <w:rPr>
                  <w:rFonts w:ascii="Arial" w:eastAsia="宋体" w:hAnsi="Arial" w:cs="Arial" w:hint="eastAsia"/>
                  <w:lang w:eastAsia="zh-CN"/>
                </w:rPr>
                <w:t xml:space="preserve">Add ICMP into </w:t>
              </w:r>
              <w:r>
                <w:rPr>
                  <w:rFonts w:ascii="Arial" w:eastAsia="宋体" w:hAnsi="Arial" w:cs="Arial"/>
                  <w:lang w:eastAsia="zh-CN"/>
                </w:rPr>
                <w:t>“</w:t>
              </w:r>
              <w:r>
                <w:rPr>
                  <w:rFonts w:ascii="Arial" w:eastAsia="宋体" w:hAnsi="Arial" w:cs="Arial" w:hint="eastAsia"/>
                  <w:lang w:eastAsia="zh-CN"/>
                </w:rPr>
                <w:t>Constant Watch List</w:t>
              </w:r>
              <w:r>
                <w:rPr>
                  <w:rFonts w:ascii="Arial" w:eastAsia="宋体" w:hAnsi="Arial" w:cs="Arial"/>
                  <w:lang w:eastAsia="zh-CN"/>
                </w:rPr>
                <w:t>”</w:t>
              </w:r>
            </w:ins>
          </w:p>
          <w:p w:rsidR="0011578A" w:rsidRDefault="00766C47">
            <w:pPr>
              <w:pStyle w:val="Body"/>
              <w:numPr>
                <w:ilvl w:val="2"/>
                <w:numId w:val="125"/>
              </w:numPr>
              <w:ind w:left="268" w:hanging="268"/>
              <w:rPr>
                <w:ins w:id="694" w:author="lxu" w:date="2013-07-02T11:26:00Z"/>
                <w:rFonts w:ascii="Arial" w:eastAsia="宋体" w:hAnsi="Arial" w:cs="Arial"/>
                <w:b/>
                <w:color w:val="000000"/>
                <w:lang w:eastAsia="zh-CN"/>
              </w:rPr>
              <w:pPrChange w:id="695" w:author="lxu" w:date="2013-07-02T11:28:00Z">
                <w:pPr>
                  <w:pStyle w:val="Body"/>
                  <w:numPr>
                    <w:ilvl w:val="2"/>
                    <w:numId w:val="124"/>
                  </w:numPr>
                  <w:ind w:left="268" w:hanging="268"/>
                </w:pPr>
              </w:pPrChange>
            </w:pPr>
            <w:ins w:id="696" w:author="lxu" w:date="2013-07-02T11:36:00Z">
              <w:r>
                <w:rPr>
                  <w:rFonts w:ascii="Arial" w:eastAsia="宋体" w:hAnsi="Arial" w:cs="Arial" w:hint="eastAsia"/>
                  <w:lang w:eastAsia="zh-CN"/>
                </w:rPr>
                <w:t>Capture live traffic at Laptop1.</w:t>
              </w:r>
            </w:ins>
          </w:p>
          <w:p w:rsidR="0011578A" w:rsidRDefault="00F25EF5">
            <w:pPr>
              <w:pStyle w:val="Body"/>
              <w:numPr>
                <w:ilvl w:val="2"/>
                <w:numId w:val="125"/>
              </w:numPr>
              <w:ind w:left="268" w:hanging="268"/>
              <w:rPr>
                <w:ins w:id="697" w:author="lxu" w:date="2013-07-02T11:26:00Z"/>
                <w:rFonts w:ascii="Arial" w:eastAsia="宋体" w:hAnsi="Arial" w:cs="Arial"/>
                <w:b/>
                <w:color w:val="000000"/>
                <w:lang w:eastAsia="zh-CN"/>
              </w:rPr>
              <w:pPrChange w:id="698" w:author="lxu" w:date="2013-07-02T11:32:00Z">
                <w:pPr>
                  <w:pStyle w:val="Body"/>
                  <w:numPr>
                    <w:ilvl w:val="2"/>
                    <w:numId w:val="124"/>
                  </w:numPr>
                  <w:ind w:left="2160" w:hanging="360"/>
                </w:pPr>
              </w:pPrChange>
            </w:pPr>
            <w:ins w:id="699" w:author="lxu" w:date="2013-07-02T11:26:00Z">
              <w:r>
                <w:rPr>
                  <w:rFonts w:ascii="Arial" w:eastAsia="宋体" w:hAnsi="Arial" w:cs="Arial" w:hint="eastAsia"/>
                  <w:lang w:eastAsia="zh-CN"/>
                </w:rPr>
                <w:t xml:space="preserve">Laptop1 </w:t>
              </w:r>
            </w:ins>
            <w:ins w:id="700" w:author="lxu" w:date="2013-07-02T11:29:00Z">
              <w:r>
                <w:rPr>
                  <w:rFonts w:ascii="Arial" w:eastAsia="宋体" w:hAnsi="Arial" w:cs="Arial" w:hint="eastAsia"/>
                  <w:lang w:eastAsia="zh-CN"/>
                </w:rPr>
                <w:t xml:space="preserve">ping </w:t>
              </w:r>
            </w:ins>
            <w:ins w:id="701" w:author="lxu" w:date="2013-07-02T11:26:00Z">
              <w:r>
                <w:rPr>
                  <w:rFonts w:ascii="Arial" w:eastAsia="宋体" w:hAnsi="Arial" w:cs="Arial" w:hint="eastAsia"/>
                  <w:lang w:eastAsia="zh-CN"/>
                </w:rPr>
                <w:t>outside network</w:t>
              </w:r>
            </w:ins>
            <w:ins w:id="702" w:author="lxu" w:date="2013-07-02T11:30:00Z">
              <w:r>
                <w:rPr>
                  <w:rFonts w:ascii="Arial" w:eastAsia="宋体" w:hAnsi="Arial" w:cs="Arial" w:hint="eastAsia"/>
                  <w:lang w:eastAsia="zh-CN"/>
                </w:rPr>
                <w:t xml:space="preserve">. Only ping few packets to make sure its usage </w:t>
              </w:r>
            </w:ins>
            <w:ins w:id="703" w:author="lxu" w:date="2013-07-02T11:31:00Z">
              <w:r>
                <w:rPr>
                  <w:rFonts w:ascii="Arial" w:eastAsia="宋体" w:hAnsi="Arial" w:cs="Arial" w:hint="eastAsia"/>
                  <w:lang w:eastAsia="zh-CN"/>
                </w:rPr>
                <w:t xml:space="preserve">percentage </w:t>
              </w:r>
            </w:ins>
            <w:ins w:id="704" w:author="lxu" w:date="2013-07-02T11:30:00Z">
              <w:r>
                <w:rPr>
                  <w:rFonts w:ascii="Arial" w:eastAsia="宋体" w:hAnsi="Arial" w:cs="Arial" w:hint="eastAsia"/>
                  <w:lang w:eastAsia="zh-CN"/>
                </w:rPr>
                <w:t xml:space="preserve">is </w:t>
              </w:r>
            </w:ins>
            <w:ins w:id="705" w:author="lxu" w:date="2013-07-02T13:48:00Z">
              <w:r w:rsidR="00C72859">
                <w:rPr>
                  <w:rFonts w:ascii="Arial" w:eastAsia="宋体" w:hAnsi="Arial" w:cs="Arial" w:hint="eastAsia"/>
                  <w:lang w:eastAsia="zh-CN"/>
                </w:rPr>
                <w:t>NOT more</w:t>
              </w:r>
            </w:ins>
            <w:ins w:id="706" w:author="lxu" w:date="2013-07-02T11:30:00Z">
              <w:r>
                <w:rPr>
                  <w:rFonts w:ascii="Arial" w:eastAsia="宋体" w:hAnsi="Arial" w:cs="Arial" w:hint="eastAsia"/>
                  <w:lang w:eastAsia="zh-CN"/>
                </w:rPr>
                <w:t xml:space="preserve"> than </w:t>
              </w:r>
            </w:ins>
            <w:ins w:id="707" w:author="lxu" w:date="2013-07-08T15:59:00Z">
              <w:r w:rsidR="005C43B5">
                <w:rPr>
                  <w:rFonts w:ascii="Arial" w:eastAsia="宋体" w:hAnsi="Arial" w:cs="Arial" w:hint="eastAsia"/>
                  <w:lang w:eastAsia="zh-CN"/>
                </w:rPr>
                <w:t xml:space="preserve">initial </w:t>
              </w:r>
            </w:ins>
            <w:ins w:id="708" w:author="lxu" w:date="2013-07-02T11:31:00Z">
              <w:r>
                <w:rPr>
                  <w:rFonts w:ascii="Arial" w:eastAsia="宋体" w:hAnsi="Arial" w:cs="Arial"/>
                  <w:lang w:eastAsia="zh-CN"/>
                </w:rPr>
                <w:t>“</w:t>
              </w:r>
              <w:r>
                <w:rPr>
                  <w:rFonts w:ascii="Arial" w:eastAsia="宋体" w:hAnsi="Arial" w:cs="Arial" w:hint="eastAsia"/>
                  <w:lang w:eastAsia="zh-CN"/>
                </w:rPr>
                <w:t>Percentage Screening Granularity</w:t>
              </w:r>
              <w:r>
                <w:rPr>
                  <w:rFonts w:ascii="Arial" w:eastAsia="宋体" w:hAnsi="Arial" w:cs="Arial"/>
                  <w:lang w:eastAsia="zh-CN"/>
                </w:rPr>
                <w:t>”</w:t>
              </w:r>
            </w:ins>
            <w:ins w:id="709" w:author="lxu" w:date="2013-07-08T15:59:00Z">
              <w:r w:rsidR="005C43B5">
                <w:rPr>
                  <w:rFonts w:ascii="Arial" w:eastAsia="宋体" w:hAnsi="Arial" w:cs="Arial" w:hint="eastAsia"/>
                  <w:lang w:eastAsia="zh-CN"/>
                </w:rPr>
                <w:t xml:space="preserve">. </w:t>
              </w:r>
            </w:ins>
            <w:ins w:id="710" w:author="lxu" w:date="2013-07-08T16:00:00Z">
              <w:r w:rsidR="005C43B5">
                <w:rPr>
                  <w:rFonts w:ascii="Arial" w:eastAsia="宋体" w:hAnsi="Arial" w:cs="Arial" w:hint="eastAsia"/>
                  <w:lang w:eastAsia="zh-CN"/>
                </w:rPr>
                <w:t xml:space="preserve">In order to make ICMP usage percentage is less </w:t>
              </w:r>
              <w:r w:rsidR="005C43B5">
                <w:rPr>
                  <w:rFonts w:ascii="Arial" w:eastAsia="宋体" w:hAnsi="Arial" w:cs="Arial"/>
                  <w:lang w:eastAsia="zh-CN"/>
                </w:rPr>
                <w:t>enough</w:t>
              </w:r>
              <w:r w:rsidR="00734459">
                <w:rPr>
                  <w:rFonts w:ascii="Arial" w:eastAsia="宋体" w:hAnsi="Arial" w:cs="Arial" w:hint="eastAsia"/>
                  <w:lang w:eastAsia="zh-CN"/>
                </w:rPr>
                <w:t xml:space="preserve"> to be filtered, generate hug</w:t>
              </w:r>
            </w:ins>
            <w:ins w:id="711" w:author="lxu" w:date="2013-07-08T16:08:00Z">
              <w:r w:rsidR="00734459">
                <w:rPr>
                  <w:rFonts w:ascii="Arial" w:eastAsia="宋体" w:hAnsi="Arial" w:cs="Arial" w:hint="eastAsia"/>
                  <w:lang w:eastAsia="zh-CN"/>
                </w:rPr>
                <w:t>e</w:t>
              </w:r>
            </w:ins>
            <w:ins w:id="712" w:author="lxu" w:date="2013-07-08T16:00:00Z">
              <w:r w:rsidR="005C43B5">
                <w:rPr>
                  <w:rFonts w:ascii="Arial" w:eastAsia="宋体" w:hAnsi="Arial" w:cs="Arial" w:hint="eastAsia"/>
                  <w:lang w:eastAsia="zh-CN"/>
                </w:rPr>
                <w:t xml:space="preserve"> background traffic like http video, </w:t>
              </w:r>
            </w:ins>
            <w:ins w:id="713" w:author="lxu" w:date="2013-07-08T16:08:00Z">
              <w:r w:rsidR="00734459">
                <w:rPr>
                  <w:rFonts w:ascii="Arial" w:eastAsia="宋体" w:hAnsi="Arial" w:cs="Arial"/>
                  <w:lang w:eastAsia="zh-CN"/>
                </w:rPr>
                <w:t>and ftp</w:t>
              </w:r>
            </w:ins>
            <w:ins w:id="714" w:author="lxu" w:date="2013-07-08T16:00:00Z">
              <w:r w:rsidR="005C43B5">
                <w:rPr>
                  <w:rFonts w:ascii="Arial" w:eastAsia="宋体" w:hAnsi="Arial" w:cs="Arial" w:hint="eastAsia"/>
                  <w:lang w:eastAsia="zh-CN"/>
                </w:rPr>
                <w:t xml:space="preserve"> download </w:t>
              </w:r>
            </w:ins>
            <w:ins w:id="715" w:author="lxu" w:date="2013-07-08T16:01:00Z">
              <w:r w:rsidR="005C43B5">
                <w:rPr>
                  <w:rFonts w:ascii="Arial" w:eastAsia="宋体" w:hAnsi="Arial" w:cs="Arial" w:hint="eastAsia"/>
                  <w:lang w:eastAsia="zh-CN"/>
                </w:rPr>
                <w:t>large files. And try to</w:t>
              </w:r>
            </w:ins>
            <w:ins w:id="716" w:author="lxu" w:date="2013-07-08T16:02:00Z">
              <w:r w:rsidR="005C43B5">
                <w:rPr>
                  <w:rFonts w:ascii="Arial" w:eastAsia="宋体" w:hAnsi="Arial" w:cs="Arial" w:hint="eastAsia"/>
                  <w:lang w:eastAsia="zh-CN"/>
                </w:rPr>
                <w:t xml:space="preserve"> generate applications</w:t>
              </w:r>
            </w:ins>
            <w:ins w:id="717" w:author="lxu" w:date="2013-07-08T16:01:00Z">
              <w:r w:rsidR="005C43B5">
                <w:rPr>
                  <w:rFonts w:ascii="Arial" w:eastAsia="宋体" w:hAnsi="Arial" w:cs="Arial" w:hint="eastAsia"/>
                  <w:lang w:eastAsia="zh-CN"/>
                </w:rPr>
                <w:t xml:space="preserve"> as many as possible</w:t>
              </w:r>
            </w:ins>
            <w:ins w:id="718" w:author="lxu" w:date="2013-07-08T16:09:00Z">
              <w:r w:rsidR="00734459">
                <w:rPr>
                  <w:rFonts w:ascii="Arial" w:eastAsia="宋体" w:hAnsi="Arial" w:cs="Arial" w:hint="eastAsia"/>
                  <w:lang w:eastAsia="zh-CN"/>
                </w:rPr>
                <w:t>, at least should be more than 15</w:t>
              </w:r>
            </w:ins>
            <w:ins w:id="719" w:author="lxu" w:date="2013-07-08T16:01:00Z">
              <w:r w:rsidR="005C43B5">
                <w:rPr>
                  <w:rFonts w:ascii="Arial" w:eastAsia="宋体" w:hAnsi="Arial" w:cs="Arial" w:hint="eastAsia"/>
                  <w:lang w:eastAsia="zh-CN"/>
                </w:rPr>
                <w:t>.</w:t>
              </w:r>
            </w:ins>
          </w:p>
        </w:tc>
      </w:tr>
      <w:tr w:rsidR="00F25EF5" w:rsidRPr="00322E9D" w:rsidTr="00F25EF5">
        <w:trPr>
          <w:trHeight w:val="345"/>
          <w:ins w:id="720" w:author="lxu" w:date="2013-07-02T11:26: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634B39" w:rsidRDefault="00F25EF5" w:rsidP="00F25EF5">
            <w:pPr>
              <w:rPr>
                <w:ins w:id="721" w:author="lxu" w:date="2013-07-02T11:26:00Z"/>
                <w:rFonts w:ascii="Arial" w:eastAsia="宋体" w:hAnsi="Arial" w:cs="Arial"/>
                <w:b w:val="0"/>
                <w:color w:val="auto"/>
                <w:lang w:eastAsia="zh-CN"/>
              </w:rPr>
            </w:pPr>
            <w:ins w:id="722" w:author="lxu" w:date="2013-07-02T11:26:00Z">
              <w:r w:rsidRPr="00634B39">
                <w:rPr>
                  <w:rFonts w:ascii="Arial" w:hAnsi="Arial" w:cs="Arial"/>
                  <w:color w:val="auto"/>
                </w:rPr>
                <w:t>Expect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25EF5" w:rsidRDefault="00766C47" w:rsidP="00F25EF5">
            <w:pPr>
              <w:pStyle w:val="Body"/>
              <w:rPr>
                <w:ins w:id="723" w:author="lxu" w:date="2013-07-02T11:33:00Z"/>
                <w:rFonts w:ascii="Arial" w:eastAsia="宋体" w:hAnsi="Arial" w:cs="Arial"/>
                <w:lang w:eastAsia="zh-CN"/>
              </w:rPr>
            </w:pPr>
            <w:ins w:id="724" w:author="lxu" w:date="2013-07-02T11:32:00Z">
              <w:r>
                <w:rPr>
                  <w:rFonts w:ascii="Arial" w:eastAsia="宋体" w:hAnsi="Arial" w:cs="Arial" w:hint="eastAsia"/>
                  <w:lang w:eastAsia="zh-CN"/>
                </w:rPr>
                <w:t xml:space="preserve">After Step </w:t>
              </w:r>
            </w:ins>
            <w:ins w:id="725" w:author="lxu" w:date="2013-07-02T11:36:00Z">
              <w:r>
                <w:rPr>
                  <w:rFonts w:ascii="Arial" w:eastAsia="宋体" w:hAnsi="Arial" w:cs="Arial" w:hint="eastAsia"/>
                  <w:lang w:eastAsia="zh-CN"/>
                </w:rPr>
                <w:t>5</w:t>
              </w:r>
            </w:ins>
            <w:ins w:id="726" w:author="lxu" w:date="2013-07-02T11:32:00Z">
              <w:r w:rsidR="00F25EF5">
                <w:rPr>
                  <w:rFonts w:ascii="Arial" w:eastAsia="宋体" w:hAnsi="Arial" w:cs="Arial" w:hint="eastAsia"/>
                  <w:lang w:eastAsia="zh-CN"/>
                </w:rPr>
                <w:t>, HiveOS generates application reporting file.</w:t>
              </w:r>
            </w:ins>
          </w:p>
          <w:p w:rsidR="00F25EF5" w:rsidRPr="00FA1DAA" w:rsidRDefault="006352AC" w:rsidP="00F25EF5">
            <w:pPr>
              <w:pStyle w:val="Body"/>
              <w:rPr>
                <w:ins w:id="727" w:author="lxu" w:date="2013-07-02T11:26:00Z"/>
                <w:rFonts w:ascii="Arial" w:eastAsia="宋体" w:hAnsi="Arial" w:cs="Arial"/>
                <w:lang w:eastAsia="zh-CN"/>
              </w:rPr>
            </w:pPr>
            <w:ins w:id="728" w:author="lxu" w:date="2013-07-02T16:31:00Z">
              <w:r>
                <w:rPr>
                  <w:rFonts w:ascii="Arial" w:eastAsia="宋体" w:hAnsi="Arial" w:cs="Arial" w:hint="eastAsia"/>
                  <w:lang w:eastAsia="zh-CN"/>
                </w:rPr>
                <w:t xml:space="preserve">It should report ICMP </w:t>
              </w:r>
            </w:ins>
            <w:ins w:id="729" w:author="lxu" w:date="2013-07-04T16:12:00Z">
              <w:r>
                <w:rPr>
                  <w:rFonts w:ascii="Arial" w:eastAsia="宋体" w:hAnsi="Arial" w:cs="Arial" w:hint="eastAsia"/>
                  <w:lang w:eastAsia="zh-CN"/>
                </w:rPr>
                <w:t>correctly</w:t>
              </w:r>
            </w:ins>
            <w:ins w:id="730" w:author="lxu" w:date="2013-07-02T16:31:00Z">
              <w:r w:rsidR="005B7769">
                <w:rPr>
                  <w:rFonts w:ascii="Arial" w:eastAsia="宋体" w:hAnsi="Arial" w:cs="Arial" w:hint="eastAsia"/>
                  <w:lang w:eastAsia="zh-CN"/>
                </w:rPr>
                <w:t>.</w:t>
              </w:r>
            </w:ins>
          </w:p>
        </w:tc>
      </w:tr>
      <w:tr w:rsidR="00F25EF5" w:rsidRPr="00322E9D" w:rsidTr="00F25EF5">
        <w:trPr>
          <w:trHeight w:val="165"/>
          <w:ins w:id="731" w:author="lxu" w:date="2013-07-02T11:26: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732" w:author="lxu" w:date="2013-07-02T11:26:00Z"/>
                <w:rFonts w:ascii="Arial" w:eastAsia="宋体" w:hAnsi="Arial" w:cs="Arial"/>
                <w:color w:val="auto"/>
                <w:lang w:eastAsia="zh-CN"/>
              </w:rPr>
            </w:pPr>
            <w:ins w:id="733" w:author="lxu" w:date="2013-07-02T11:26:00Z">
              <w:r w:rsidRPr="00706C8D">
                <w:rPr>
                  <w:rFonts w:ascii="Arial" w:eastAsia="宋体" w:hAnsi="Arial" w:cs="Arial"/>
                  <w:color w:val="auto"/>
                  <w:lang w:eastAsia="zh-CN"/>
                </w:rPr>
                <w:t>Test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pStyle w:val="Body"/>
              <w:rPr>
                <w:ins w:id="734" w:author="lxu" w:date="2013-07-02T11:26:00Z"/>
                <w:rFonts w:ascii="Arial" w:eastAsia="宋体" w:hAnsi="Arial" w:cs="Arial"/>
                <w:lang w:eastAsia="zh-CN"/>
              </w:rPr>
            </w:pPr>
          </w:p>
        </w:tc>
      </w:tr>
      <w:tr w:rsidR="00F25EF5" w:rsidRPr="00322E9D" w:rsidTr="00F25EF5">
        <w:trPr>
          <w:trHeight w:val="142"/>
          <w:ins w:id="735" w:author="lxu" w:date="2013-07-02T11:26: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736" w:author="lxu" w:date="2013-07-02T11:26:00Z"/>
                <w:rFonts w:ascii="Arial" w:eastAsia="宋体" w:hAnsi="Arial" w:cs="Arial"/>
                <w:color w:val="auto"/>
                <w:lang w:eastAsia="zh-CN"/>
              </w:rPr>
            </w:pPr>
            <w:ins w:id="737" w:author="lxu" w:date="2013-07-02T11:26:00Z">
              <w:r w:rsidRPr="00706C8D">
                <w:rPr>
                  <w:rFonts w:ascii="Arial" w:eastAsia="宋体" w:hAnsi="Arial" w:cs="Arial"/>
                  <w:color w:val="auto"/>
                  <w:lang w:eastAsia="zh-CN"/>
                </w:rPr>
                <w:t>Comment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25EF5" w:rsidRDefault="00F25EF5" w:rsidP="00F25EF5">
            <w:pPr>
              <w:pStyle w:val="Body"/>
              <w:rPr>
                <w:ins w:id="738" w:author="lxu" w:date="2013-07-03T17:35:00Z"/>
                <w:rFonts w:ascii="Arial" w:eastAsia="宋体" w:hAnsi="Arial" w:cs="Arial"/>
                <w:lang w:eastAsia="zh-CN"/>
              </w:rPr>
            </w:pPr>
            <w:ins w:id="739" w:author="lxu" w:date="2013-07-02T11:26:00Z">
              <w:r>
                <w:rPr>
                  <w:rFonts w:ascii="Arial" w:eastAsia="宋体" w:hAnsi="Arial" w:cs="Arial" w:hint="eastAsia"/>
                  <w:lang w:eastAsia="zh-CN"/>
                </w:rPr>
                <w:t>Draft this case for application discovery which is a L7 application enhancement involved into HiveOS since Geneva release.</w:t>
              </w:r>
            </w:ins>
          </w:p>
          <w:p w:rsidR="00702661" w:rsidRDefault="00702661" w:rsidP="00F25EF5">
            <w:pPr>
              <w:pStyle w:val="Body"/>
              <w:rPr>
                <w:ins w:id="740" w:author="lxu" w:date="2013-07-03T17:35:00Z"/>
                <w:rFonts w:ascii="Arial" w:eastAsia="宋体" w:hAnsi="Arial" w:cs="Arial"/>
                <w:lang w:eastAsia="zh-CN"/>
              </w:rPr>
            </w:pPr>
          </w:p>
          <w:p w:rsidR="00702661" w:rsidRDefault="006352AC" w:rsidP="00702661">
            <w:pPr>
              <w:pStyle w:val="Body"/>
              <w:rPr>
                <w:ins w:id="741" w:author="lxu" w:date="2013-07-08T20:16:00Z"/>
                <w:rFonts w:ascii="Arial" w:eastAsia="宋体" w:hAnsi="Arial" w:cs="Arial"/>
                <w:lang w:eastAsia="zh-CN"/>
              </w:rPr>
            </w:pPr>
            <w:ins w:id="742" w:author="lxu" w:date="2013-07-04T16:12:00Z">
              <w:r>
                <w:rPr>
                  <w:rFonts w:ascii="Arial" w:eastAsia="宋体" w:hAnsi="Arial" w:cs="Arial" w:hint="eastAsia"/>
                  <w:lang w:eastAsia="zh-CN"/>
                </w:rPr>
                <w:t>When</w:t>
              </w:r>
            </w:ins>
            <w:ins w:id="743" w:author="lxu" w:date="2013-07-03T17:35:00Z">
              <w:r w:rsidR="00702661">
                <w:rPr>
                  <w:rFonts w:ascii="Arial" w:eastAsia="宋体" w:hAnsi="Arial" w:cs="Arial" w:hint="eastAsia"/>
                  <w:lang w:eastAsia="zh-CN"/>
                </w:rPr>
                <w:t xml:space="preserve"> application usage percentage is </w:t>
              </w:r>
            </w:ins>
            <w:ins w:id="744" w:author="lxu" w:date="2013-07-03T17:37:00Z">
              <w:r w:rsidR="00702661">
                <w:rPr>
                  <w:rFonts w:ascii="Arial" w:eastAsia="宋体" w:hAnsi="Arial" w:cs="Arial" w:hint="eastAsia"/>
                  <w:lang w:eastAsia="zh-CN"/>
                </w:rPr>
                <w:t>not more</w:t>
              </w:r>
            </w:ins>
            <w:ins w:id="745" w:author="lxu" w:date="2013-07-03T17:35:00Z">
              <w:r w:rsidR="00702661">
                <w:rPr>
                  <w:rFonts w:ascii="Arial" w:eastAsia="宋体" w:hAnsi="Arial" w:cs="Arial" w:hint="eastAsia"/>
                  <w:lang w:eastAsia="zh-CN"/>
                </w:rPr>
                <w:t xml:space="preserve"> than </w:t>
              </w:r>
            </w:ins>
            <w:ins w:id="746" w:author="lxu" w:date="2013-07-08T16:09:00Z">
              <w:r w:rsidR="00734459">
                <w:rPr>
                  <w:rFonts w:ascii="Arial" w:eastAsia="宋体" w:hAnsi="Arial" w:cs="Arial" w:hint="eastAsia"/>
                  <w:lang w:eastAsia="zh-CN"/>
                </w:rPr>
                <w:t xml:space="preserve">initial </w:t>
              </w:r>
            </w:ins>
            <w:ins w:id="747" w:author="lxu" w:date="2013-07-03T17:35:00Z">
              <w:r w:rsidR="00702661">
                <w:rPr>
                  <w:rFonts w:ascii="Arial" w:eastAsia="宋体" w:hAnsi="Arial" w:cs="Arial"/>
                  <w:lang w:eastAsia="zh-CN"/>
                </w:rPr>
                <w:t>“</w:t>
              </w:r>
              <w:r w:rsidR="00702661">
                <w:rPr>
                  <w:rFonts w:ascii="Arial" w:eastAsia="宋体" w:hAnsi="Arial" w:cs="Arial" w:hint="eastAsia"/>
                  <w:lang w:eastAsia="zh-CN"/>
                </w:rPr>
                <w:t>Percentage Screening Granularity</w:t>
              </w:r>
              <w:r w:rsidR="00702661">
                <w:rPr>
                  <w:rFonts w:ascii="Arial" w:eastAsia="宋体" w:hAnsi="Arial" w:cs="Arial"/>
                  <w:lang w:eastAsia="zh-CN"/>
                </w:rPr>
                <w:t>”</w:t>
              </w:r>
              <w:r w:rsidR="00702661">
                <w:rPr>
                  <w:rFonts w:ascii="Arial" w:eastAsia="宋体" w:hAnsi="Arial" w:cs="Arial" w:hint="eastAsia"/>
                  <w:lang w:eastAsia="zh-CN"/>
                </w:rPr>
                <w:t xml:space="preserve">, HiveOS may not classify it as </w:t>
              </w:r>
              <w:r w:rsidR="00702661">
                <w:rPr>
                  <w:rFonts w:ascii="Arial" w:eastAsia="宋体" w:hAnsi="Arial" w:cs="Arial"/>
                  <w:lang w:eastAsia="zh-CN"/>
                </w:rPr>
                <w:t>“</w:t>
              </w:r>
              <w:r w:rsidR="00702661">
                <w:rPr>
                  <w:rFonts w:ascii="Arial" w:eastAsia="宋体" w:hAnsi="Arial" w:cs="Arial" w:hint="eastAsia"/>
                  <w:lang w:eastAsia="zh-CN"/>
                </w:rPr>
                <w:t>Unknown</w:t>
              </w:r>
              <w:r w:rsidR="00702661">
                <w:rPr>
                  <w:rFonts w:ascii="Arial" w:eastAsia="宋体" w:hAnsi="Arial" w:cs="Arial"/>
                  <w:lang w:eastAsia="zh-CN"/>
                </w:rPr>
                <w:t>”</w:t>
              </w:r>
            </w:ins>
            <w:ins w:id="748" w:author="lxu" w:date="2013-07-08T16:09:00Z">
              <w:r w:rsidR="00734459">
                <w:rPr>
                  <w:rFonts w:ascii="Arial" w:eastAsia="宋体" w:hAnsi="Arial" w:cs="Arial" w:hint="eastAsia"/>
                  <w:lang w:eastAsia="zh-CN"/>
                </w:rPr>
                <w:t xml:space="preserve"> with very low </w:t>
              </w:r>
              <w:r w:rsidR="00734459">
                <w:rPr>
                  <w:rFonts w:ascii="Arial" w:eastAsia="宋体" w:hAnsi="Arial" w:cs="Arial"/>
                  <w:lang w:eastAsia="zh-CN"/>
                </w:rPr>
                <w:t>possibility</w:t>
              </w:r>
            </w:ins>
            <w:ins w:id="749" w:author="lxu" w:date="2013-07-08T16:10:00Z">
              <w:r w:rsidR="00734459">
                <w:rPr>
                  <w:rFonts w:ascii="Arial" w:eastAsia="宋体" w:hAnsi="Arial" w:cs="Arial" w:hint="eastAsia"/>
                  <w:lang w:eastAsia="zh-CN"/>
                </w:rPr>
                <w:t>.</w:t>
              </w:r>
            </w:ins>
          </w:p>
          <w:p w:rsidR="00CE12A5" w:rsidRDefault="00CE12A5" w:rsidP="00702661">
            <w:pPr>
              <w:pStyle w:val="Body"/>
              <w:rPr>
                <w:ins w:id="750" w:author="lxu" w:date="2013-07-03T17:35:00Z"/>
                <w:rFonts w:ascii="Arial" w:eastAsia="宋体" w:hAnsi="Arial" w:cs="Arial"/>
                <w:lang w:eastAsia="zh-CN"/>
              </w:rPr>
            </w:pPr>
          </w:p>
          <w:p w:rsidR="00CE12A5" w:rsidRDefault="00CE12A5" w:rsidP="00702661">
            <w:pPr>
              <w:pStyle w:val="Body"/>
              <w:rPr>
                <w:ins w:id="751" w:author="lxu" w:date="2013-07-08T20:14:00Z"/>
                <w:rFonts w:ascii="Arial" w:eastAsia="宋体" w:hAnsi="Arial" w:cs="Arial"/>
                <w:lang w:eastAsia="zh-CN"/>
              </w:rPr>
            </w:pPr>
            <w:ins w:id="752" w:author="lxu" w:date="2013-07-08T20:16:00Z">
              <w:r>
                <w:rPr>
                  <w:rFonts w:ascii="Arial" w:eastAsia="宋体" w:hAnsi="Arial" w:cs="Arial" w:hint="eastAsia"/>
                  <w:lang w:eastAsia="zh-CN"/>
                </w:rPr>
                <w:t>The following case may be a better verification, but the BPS should be available:</w:t>
              </w:r>
            </w:ins>
          </w:p>
          <w:p w:rsidR="00702661" w:rsidRPr="00706C8D" w:rsidRDefault="00702661" w:rsidP="00702661">
            <w:pPr>
              <w:pStyle w:val="Body"/>
              <w:rPr>
                <w:ins w:id="753" w:author="lxu" w:date="2013-07-02T11:26:00Z"/>
                <w:rFonts w:ascii="Arial" w:eastAsia="宋体" w:hAnsi="Arial" w:cs="Arial"/>
                <w:lang w:eastAsia="zh-CN"/>
              </w:rPr>
            </w:pPr>
            <w:ins w:id="754" w:author="lxu" w:date="2013-07-03T17:35:00Z">
              <w:r>
                <w:rPr>
                  <w:rFonts w:ascii="Arial" w:eastAsia="宋体" w:hAnsi="Arial" w:cs="Arial" w:hint="eastAsia"/>
                  <w:lang w:eastAsia="zh-CN"/>
                </w:rPr>
                <w:t xml:space="preserve">In </w:t>
              </w:r>
            </w:ins>
            <w:ins w:id="755" w:author="lxu" w:date="2013-07-03T17:36:00Z">
              <w:r>
                <w:rPr>
                  <w:rFonts w:ascii="Arial" w:eastAsia="宋体" w:hAnsi="Arial" w:cs="Arial" w:hint="eastAsia"/>
                  <w:lang w:eastAsia="zh-CN"/>
                </w:rPr>
                <w:t xml:space="preserve">case </w:t>
              </w:r>
              <w:r>
                <w:rPr>
                  <w:rFonts w:ascii="Arial" w:eastAsia="宋体" w:hAnsi="Arial" w:cs="Arial"/>
                  <w:lang w:eastAsia="zh-CN"/>
                </w:rPr>
                <w:t>ApplicationReporting_Function_</w:t>
              </w:r>
            </w:ins>
            <w:ins w:id="756" w:author="lxu" w:date="2013-07-08T11:05:00Z">
              <w:r w:rsidR="003114FD">
                <w:rPr>
                  <w:rFonts w:ascii="Arial" w:eastAsia="宋体" w:hAnsi="Arial" w:cs="Arial" w:hint="eastAsia"/>
                  <w:lang w:eastAsia="zh-CN"/>
                </w:rPr>
                <w:t>70</w:t>
              </w:r>
            </w:ins>
            <w:ins w:id="757" w:author="lxu" w:date="2013-07-03T17:35:00Z">
              <w:r w:rsidR="003114FD">
                <w:rPr>
                  <w:rFonts w:ascii="Arial" w:eastAsia="宋体" w:hAnsi="Arial" w:cs="Arial" w:hint="eastAsia"/>
                  <w:lang w:eastAsia="zh-CN"/>
                </w:rPr>
                <w:t>, add #</w:t>
              </w:r>
            </w:ins>
            <w:ins w:id="758" w:author="lxu" w:date="2013-07-08T11:05:00Z">
              <w:r w:rsidR="003114FD">
                <w:rPr>
                  <w:rFonts w:ascii="Arial" w:eastAsia="宋体" w:hAnsi="Arial" w:cs="Arial" w:hint="eastAsia"/>
                  <w:lang w:eastAsia="zh-CN"/>
                </w:rPr>
                <w:t>2</w:t>
              </w:r>
            </w:ins>
            <w:ins w:id="759" w:author="lxu" w:date="2013-07-03T17:35:00Z">
              <w:r>
                <w:rPr>
                  <w:rFonts w:ascii="Arial" w:eastAsia="宋体" w:hAnsi="Arial" w:cs="Arial" w:hint="eastAsia"/>
                  <w:lang w:eastAsia="zh-CN"/>
                </w:rPr>
                <w:t xml:space="preserve"> applicati</w:t>
              </w:r>
              <w:r w:rsidR="003114FD">
                <w:rPr>
                  <w:rFonts w:ascii="Arial" w:eastAsia="宋体" w:hAnsi="Arial" w:cs="Arial" w:hint="eastAsia"/>
                  <w:lang w:eastAsia="zh-CN"/>
                </w:rPr>
                <w:t>ons into watchlist, make sure #</w:t>
              </w:r>
            </w:ins>
            <w:ins w:id="760" w:author="lxu" w:date="2013-07-08T11:05:00Z">
              <w:r w:rsidR="003114FD">
                <w:rPr>
                  <w:rFonts w:ascii="Arial" w:eastAsia="宋体" w:hAnsi="Arial" w:cs="Arial" w:hint="eastAsia"/>
                  <w:lang w:eastAsia="zh-CN"/>
                </w:rPr>
                <w:t>2</w:t>
              </w:r>
            </w:ins>
            <w:ins w:id="761" w:author="lxu" w:date="2013-07-03T17:35:00Z">
              <w:r w:rsidR="00734459">
                <w:rPr>
                  <w:rFonts w:ascii="Arial" w:eastAsia="宋体" w:hAnsi="Arial" w:cs="Arial" w:hint="eastAsia"/>
                  <w:lang w:eastAsia="zh-CN"/>
                </w:rPr>
                <w:t xml:space="preserve"> applications will be reserved.</w:t>
              </w:r>
            </w:ins>
          </w:p>
        </w:tc>
      </w:tr>
    </w:tbl>
    <w:p w:rsidR="00F25EF5" w:rsidRPr="005961B9" w:rsidRDefault="00F25EF5" w:rsidP="00F25EF5">
      <w:pPr>
        <w:pStyle w:val="Heading4"/>
        <w:ind w:firstLine="1121"/>
        <w:rPr>
          <w:ins w:id="762" w:author="lxu" w:date="2013-07-02T11:34:00Z"/>
          <w:rFonts w:ascii="Arial" w:hAnsi="Arial"/>
          <w:b w:val="0"/>
          <w:sz w:val="21"/>
          <w:szCs w:val="21"/>
        </w:rPr>
      </w:pPr>
      <w:ins w:id="763" w:author="lxu" w:date="2013-07-02T11:34:00Z">
        <w:r>
          <w:rPr>
            <w:rFonts w:ascii="Arial" w:hAnsi="Arial"/>
            <w:b w:val="0"/>
            <w:sz w:val="21"/>
            <w:szCs w:val="21"/>
          </w:rPr>
          <w:t>ApplicationReporting_Function_</w:t>
        </w:r>
        <w:r>
          <w:rPr>
            <w:rFonts w:ascii="Arial" w:eastAsia="宋体" w:hAnsi="Arial" w:hint="eastAsia"/>
            <w:b w:val="0"/>
            <w:sz w:val="21"/>
            <w:szCs w:val="21"/>
            <w:lang w:eastAsia="zh-CN"/>
          </w:rPr>
          <w:t>66</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F25EF5" w:rsidRPr="00322E9D" w:rsidTr="00F25EF5">
        <w:trPr>
          <w:trHeight w:val="321"/>
          <w:ins w:id="764" w:author="lxu" w:date="2013-07-02T11:34: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765" w:author="lxu" w:date="2013-07-02T11:34:00Z"/>
                <w:rFonts w:ascii="Arial" w:hAnsi="Arial" w:cs="Arial"/>
                <w:color w:val="auto"/>
              </w:rPr>
            </w:pPr>
            <w:ins w:id="766" w:author="lxu" w:date="2013-07-02T11:34:00Z">
              <w:r w:rsidRPr="00706C8D">
                <w:rPr>
                  <w:rFonts w:ascii="Arial" w:hAnsi="Arial" w:cs="Arial"/>
                  <w:color w:val="auto"/>
                </w:rPr>
                <w:t>Case ID</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pStyle w:val="Body"/>
              <w:rPr>
                <w:ins w:id="767" w:author="lxu" w:date="2013-07-02T11:34:00Z"/>
                <w:rFonts w:ascii="Arial" w:eastAsia="宋体" w:hAnsi="Arial" w:cs="Arial"/>
                <w:lang w:eastAsia="zh-CN"/>
              </w:rPr>
            </w:pPr>
            <w:ins w:id="768" w:author="lxu" w:date="2013-07-02T11:34:00Z">
              <w:r>
                <w:rPr>
                  <w:rFonts w:ascii="Arial" w:eastAsia="宋体" w:hAnsi="Arial" w:cs="Arial"/>
                  <w:lang w:eastAsia="zh-CN"/>
                </w:rPr>
                <w:t>ApplicationReporting_Function_</w:t>
              </w:r>
              <w:r>
                <w:rPr>
                  <w:rFonts w:ascii="Arial" w:eastAsia="宋体" w:hAnsi="Arial" w:cs="Arial" w:hint="eastAsia"/>
                  <w:lang w:eastAsia="zh-CN"/>
                </w:rPr>
                <w:t>6</w:t>
              </w:r>
            </w:ins>
            <w:ins w:id="769" w:author="Kejian Chen" w:date="2013-09-12T15:17:00Z">
              <w:r w:rsidR="00107AE9">
                <w:rPr>
                  <w:rFonts w:ascii="Arial" w:eastAsia="宋体" w:hAnsi="Arial" w:cs="Arial" w:hint="eastAsia"/>
                  <w:lang w:eastAsia="zh-CN"/>
                </w:rPr>
                <w:t>6</w:t>
              </w:r>
            </w:ins>
            <w:bookmarkStart w:id="770" w:name="_GoBack"/>
            <w:bookmarkEnd w:id="770"/>
            <w:ins w:id="771" w:author="lxu" w:date="2013-07-02T11:34:00Z">
              <w:del w:id="772" w:author="Kejian Chen" w:date="2013-09-12T15:17:00Z">
                <w:r w:rsidDel="00107AE9">
                  <w:rPr>
                    <w:rFonts w:ascii="Arial" w:eastAsia="宋体" w:hAnsi="Arial" w:cs="Arial" w:hint="eastAsia"/>
                    <w:lang w:eastAsia="zh-CN"/>
                  </w:rPr>
                  <w:delText>4</w:delText>
                </w:r>
              </w:del>
            </w:ins>
          </w:p>
        </w:tc>
      </w:tr>
      <w:tr w:rsidR="00F25EF5" w:rsidRPr="00322E9D" w:rsidTr="00F25EF5">
        <w:trPr>
          <w:trHeight w:val="321"/>
          <w:ins w:id="773" w:author="lxu" w:date="2013-07-02T11:34: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774" w:author="lxu" w:date="2013-07-02T11:34:00Z"/>
                <w:rFonts w:ascii="Arial" w:hAnsi="Arial" w:cs="Arial"/>
                <w:color w:val="auto"/>
              </w:rPr>
            </w:pPr>
            <w:ins w:id="775" w:author="lxu" w:date="2013-07-02T11:34:00Z">
              <w:r w:rsidRPr="00706C8D">
                <w:rPr>
                  <w:rFonts w:ascii="Arial" w:hAnsi="Arial" w:cs="Arial"/>
                  <w:color w:val="auto"/>
                </w:rPr>
                <w:t>Priority</w:t>
              </w:r>
            </w:ins>
          </w:p>
        </w:tc>
        <w:tc>
          <w:tcPr>
            <w:tcW w:w="2739"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pStyle w:val="Body"/>
              <w:rPr>
                <w:ins w:id="776" w:author="lxu" w:date="2013-07-02T11:34:00Z"/>
                <w:rFonts w:ascii="Arial" w:eastAsia="宋体" w:hAnsi="Arial" w:cs="Arial"/>
                <w:lang w:eastAsia="zh-CN"/>
              </w:rPr>
            </w:pPr>
            <w:ins w:id="777" w:author="lxu" w:date="2013-07-02T11:34:00Z">
              <w:r>
                <w:rPr>
                  <w:rFonts w:ascii="Arial" w:eastAsia="宋体" w:hAnsi="Arial" w:cs="Arial" w:hint="eastAsia"/>
                  <w:lang w:eastAsia="zh-CN"/>
                </w:rPr>
                <w:t>Low</w:t>
              </w:r>
            </w:ins>
          </w:p>
        </w:tc>
        <w:tc>
          <w:tcPr>
            <w:tcW w:w="2739"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778" w:author="lxu" w:date="2013-07-02T11:34:00Z"/>
                <w:rFonts w:ascii="Arial" w:eastAsia="宋体" w:hAnsi="Arial" w:cs="Arial"/>
                <w:color w:val="auto"/>
                <w:lang w:eastAsia="zh-CN"/>
              </w:rPr>
            </w:pPr>
            <w:ins w:id="779" w:author="lxu" w:date="2013-07-02T11:34:00Z">
              <w:r w:rsidRPr="00706C8D">
                <w:rPr>
                  <w:rFonts w:ascii="Arial" w:eastAsia="宋体" w:hAnsi="Arial" w:cs="Arial"/>
                  <w:color w:val="auto"/>
                  <w:lang w:eastAsia="zh-CN"/>
                </w:rPr>
                <w:t>Automation Flag</w:t>
              </w:r>
            </w:ins>
          </w:p>
        </w:tc>
        <w:tc>
          <w:tcPr>
            <w:tcW w:w="2739"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pStyle w:val="Body"/>
              <w:rPr>
                <w:ins w:id="780" w:author="lxu" w:date="2013-07-02T11:34:00Z"/>
                <w:rFonts w:ascii="Arial" w:eastAsia="宋体" w:hAnsi="Arial" w:cs="Arial"/>
                <w:lang w:eastAsia="zh-CN"/>
              </w:rPr>
            </w:pPr>
            <w:ins w:id="781" w:author="lxu" w:date="2013-07-02T11:34:00Z">
              <w:r w:rsidRPr="00706C8D">
                <w:rPr>
                  <w:rFonts w:ascii="Arial" w:eastAsia="宋体" w:hAnsi="Arial" w:cs="Arial"/>
                  <w:lang w:eastAsia="zh-CN"/>
                </w:rPr>
                <w:t>No</w:t>
              </w:r>
            </w:ins>
          </w:p>
        </w:tc>
      </w:tr>
      <w:tr w:rsidR="00F25EF5" w:rsidRPr="00322E9D" w:rsidTr="00F25EF5">
        <w:trPr>
          <w:trHeight w:val="321"/>
          <w:ins w:id="782" w:author="lxu" w:date="2013-07-02T11:34: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783" w:author="lxu" w:date="2013-07-02T11:34:00Z"/>
                <w:rFonts w:ascii="Arial" w:hAnsi="Arial" w:cs="Arial"/>
                <w:color w:val="auto"/>
              </w:rPr>
            </w:pPr>
            <w:ins w:id="784" w:author="lxu" w:date="2013-07-02T11:34:00Z">
              <w:r w:rsidRPr="00706C8D">
                <w:rPr>
                  <w:rFonts w:ascii="Arial" w:hAnsi="Arial" w:cs="Arial"/>
                  <w:color w:val="auto"/>
                </w:rPr>
                <w:t>Topology to use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25EF5" w:rsidRDefault="00F25EF5" w:rsidP="00F25EF5">
            <w:pPr>
              <w:pStyle w:val="Body"/>
              <w:rPr>
                <w:ins w:id="785" w:author="lxu" w:date="2013-07-02T11:34:00Z"/>
                <w:rFonts w:ascii="Arial" w:eastAsia="宋体" w:hAnsi="Arial" w:cs="Arial"/>
                <w:lang w:eastAsia="zh-CN"/>
              </w:rPr>
            </w:pPr>
            <w:ins w:id="786" w:author="lxu" w:date="2013-07-02T11:34:00Z">
              <w:r>
                <w:rPr>
                  <w:rFonts w:ascii="Arial" w:eastAsia="宋体" w:hAnsi="Arial" w:cs="Arial" w:hint="eastAsia"/>
                  <w:lang w:eastAsia="zh-CN"/>
                </w:rPr>
                <w:t>For AP</w:t>
              </w:r>
            </w:ins>
          </w:p>
          <w:p w:rsidR="00F25EF5" w:rsidRPr="00706C8D" w:rsidRDefault="00F25EF5" w:rsidP="00F25EF5">
            <w:pPr>
              <w:pStyle w:val="Body"/>
              <w:rPr>
                <w:ins w:id="787" w:author="lxu" w:date="2013-07-02T11:34:00Z"/>
                <w:rFonts w:ascii="Arial" w:eastAsia="宋体" w:hAnsi="Arial" w:cs="Arial"/>
                <w:lang w:eastAsia="zh-CN"/>
              </w:rPr>
            </w:pPr>
            <w:ins w:id="788" w:author="lxu" w:date="2013-07-02T11:34:00Z">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ins>
          </w:p>
          <w:p w:rsidR="00F25EF5" w:rsidRPr="00706C8D" w:rsidRDefault="00F25EF5" w:rsidP="00F25EF5">
            <w:pPr>
              <w:pStyle w:val="Body"/>
              <w:rPr>
                <w:ins w:id="789" w:author="lxu" w:date="2013-07-02T11:34:00Z"/>
                <w:rFonts w:ascii="Arial" w:eastAsia="宋体" w:hAnsi="Arial" w:cs="Arial"/>
                <w:lang w:eastAsia="zh-CN"/>
              </w:rPr>
            </w:pPr>
            <w:ins w:id="790" w:author="lxu" w:date="2013-07-02T11:34:00Z">
              <w:r>
                <w:rPr>
                  <w:rFonts w:ascii="Arial" w:eastAsia="宋体" w:hAnsi="Arial" w:cs="Arial" w:hint="eastAsia"/>
                  <w:lang w:eastAsia="zh-CN"/>
                </w:rPr>
                <w:t xml:space="preserve">                                                                   </w:t>
              </w:r>
              <w:r w:rsidRPr="00706C8D">
                <w:rPr>
                  <w:rFonts w:ascii="Arial" w:eastAsia="宋体" w:hAnsi="Arial" w:cs="Arial"/>
                  <w:lang w:eastAsia="zh-CN"/>
                </w:rPr>
                <w:t>|</w:t>
              </w:r>
            </w:ins>
          </w:p>
          <w:p w:rsidR="00F25EF5" w:rsidRPr="00706C8D" w:rsidRDefault="00F25EF5" w:rsidP="00F25EF5">
            <w:pPr>
              <w:pStyle w:val="Body"/>
              <w:rPr>
                <w:ins w:id="791" w:author="lxu" w:date="2013-07-02T11:34:00Z"/>
                <w:rFonts w:ascii="Arial" w:eastAsia="宋体" w:hAnsi="Arial" w:cs="Arial"/>
                <w:lang w:eastAsia="zh-CN"/>
              </w:rPr>
            </w:pPr>
            <w:ins w:id="792" w:author="lxu" w:date="2013-07-02T11:34:00Z">
              <w:r>
                <w:rPr>
                  <w:rFonts w:ascii="Arial" w:eastAsia="宋体" w:hAnsi="Arial" w:cs="Arial" w:hint="eastAsia"/>
                  <w:lang w:eastAsia="zh-CN"/>
                </w:rPr>
                <w:t xml:space="preserve">                                                                   </w:t>
              </w:r>
              <w:r w:rsidRPr="00706C8D">
                <w:rPr>
                  <w:rFonts w:ascii="Arial" w:eastAsia="宋体" w:hAnsi="Arial" w:cs="Arial"/>
                  <w:lang w:eastAsia="zh-CN"/>
                </w:rPr>
                <w:t>|</w:t>
              </w:r>
            </w:ins>
          </w:p>
          <w:p w:rsidR="00F25EF5" w:rsidRDefault="00F25EF5" w:rsidP="00F25EF5">
            <w:pPr>
              <w:pStyle w:val="Body"/>
              <w:rPr>
                <w:ins w:id="793" w:author="lxu" w:date="2013-07-02T11:34:00Z"/>
                <w:rFonts w:ascii="Arial" w:eastAsia="宋体" w:hAnsi="Arial" w:cs="Arial"/>
                <w:lang w:eastAsia="zh-CN"/>
              </w:rPr>
            </w:pPr>
            <w:ins w:id="794" w:author="lxu" w:date="2013-07-02T11:34:00Z">
              <w:r>
                <w:rPr>
                  <w:rFonts w:ascii="Arial" w:eastAsia="宋体" w:hAnsi="Arial" w:cs="Arial" w:hint="eastAsia"/>
                  <w:lang w:eastAsia="zh-CN"/>
                </w:rPr>
                <w:lastRenderedPageBreak/>
                <w:t xml:space="preserve">                                                              </w:t>
              </w:r>
              <w:r w:rsidRPr="00706C8D">
                <w:rPr>
                  <w:rFonts w:ascii="Arial" w:eastAsia="宋体" w:hAnsi="Arial" w:cs="Arial"/>
                  <w:lang w:eastAsia="zh-CN"/>
                </w:rPr>
                <w:t>Internet</w:t>
              </w:r>
            </w:ins>
          </w:p>
          <w:p w:rsidR="00F25EF5" w:rsidRDefault="00F25EF5" w:rsidP="00F25EF5">
            <w:pPr>
              <w:pStyle w:val="Body"/>
              <w:rPr>
                <w:ins w:id="795" w:author="lxu" w:date="2013-07-02T11:34:00Z"/>
                <w:rFonts w:ascii="Arial" w:eastAsia="宋体" w:hAnsi="Arial" w:cs="Arial"/>
                <w:lang w:eastAsia="zh-CN"/>
              </w:rPr>
            </w:pPr>
            <w:ins w:id="796" w:author="lxu" w:date="2013-07-02T11:34:00Z">
              <w:r>
                <w:rPr>
                  <w:rFonts w:ascii="Arial" w:eastAsia="宋体" w:hAnsi="Arial" w:cs="Arial" w:hint="eastAsia"/>
                  <w:lang w:eastAsia="zh-CN"/>
                </w:rPr>
                <w:t>For BR</w:t>
              </w:r>
            </w:ins>
          </w:p>
          <w:p w:rsidR="00F25EF5" w:rsidRPr="00706C8D" w:rsidRDefault="00F25EF5" w:rsidP="00F25EF5">
            <w:pPr>
              <w:pStyle w:val="Body"/>
              <w:rPr>
                <w:ins w:id="797" w:author="lxu" w:date="2013-07-02T11:34:00Z"/>
                <w:rFonts w:ascii="Arial" w:eastAsia="宋体" w:hAnsi="Arial" w:cs="Arial"/>
                <w:lang w:eastAsia="zh-CN"/>
              </w:rPr>
            </w:pPr>
            <w:ins w:id="798" w:author="lxu" w:date="2013-07-02T11:34:00Z">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ins>
          </w:p>
          <w:p w:rsidR="00F25EF5" w:rsidRPr="00706C8D" w:rsidRDefault="00F25EF5" w:rsidP="00F25EF5">
            <w:pPr>
              <w:pStyle w:val="Body"/>
              <w:rPr>
                <w:ins w:id="799" w:author="lxu" w:date="2013-07-02T11:34:00Z"/>
                <w:rFonts w:ascii="Arial" w:eastAsia="宋体" w:hAnsi="Arial" w:cs="Arial"/>
                <w:lang w:eastAsia="zh-CN"/>
              </w:rPr>
            </w:pPr>
            <w:ins w:id="800" w:author="lxu" w:date="2013-07-02T11:34:00Z">
              <w:r>
                <w:rPr>
                  <w:rFonts w:ascii="Arial" w:eastAsia="宋体" w:hAnsi="Arial" w:cs="Arial" w:hint="eastAsia"/>
                  <w:lang w:eastAsia="zh-CN"/>
                </w:rPr>
                <w:t xml:space="preserve">                                                               </w:t>
              </w:r>
              <w:r w:rsidRPr="00706C8D">
                <w:rPr>
                  <w:rFonts w:ascii="Arial" w:eastAsia="宋体" w:hAnsi="Arial" w:cs="Arial"/>
                  <w:lang w:eastAsia="zh-CN"/>
                </w:rPr>
                <w:t>|</w:t>
              </w:r>
            </w:ins>
          </w:p>
          <w:p w:rsidR="00F25EF5" w:rsidRPr="00706C8D" w:rsidRDefault="00F25EF5" w:rsidP="00F25EF5">
            <w:pPr>
              <w:pStyle w:val="Body"/>
              <w:rPr>
                <w:ins w:id="801" w:author="lxu" w:date="2013-07-02T11:34:00Z"/>
                <w:rFonts w:ascii="Arial" w:eastAsia="宋体" w:hAnsi="Arial" w:cs="Arial"/>
                <w:lang w:eastAsia="zh-CN"/>
              </w:rPr>
            </w:pPr>
            <w:ins w:id="802" w:author="lxu" w:date="2013-07-02T11:34:00Z">
              <w:r>
                <w:rPr>
                  <w:rFonts w:ascii="Arial" w:eastAsia="宋体" w:hAnsi="Arial" w:cs="Arial" w:hint="eastAsia"/>
                  <w:lang w:eastAsia="zh-CN"/>
                </w:rPr>
                <w:t xml:space="preserve">                                                               </w:t>
              </w:r>
              <w:r w:rsidRPr="00706C8D">
                <w:rPr>
                  <w:rFonts w:ascii="Arial" w:eastAsia="宋体" w:hAnsi="Arial" w:cs="Arial"/>
                  <w:lang w:eastAsia="zh-CN"/>
                </w:rPr>
                <w:t>|</w:t>
              </w:r>
            </w:ins>
          </w:p>
          <w:p w:rsidR="00F25EF5" w:rsidRDefault="00F25EF5" w:rsidP="00F25EF5">
            <w:pPr>
              <w:pStyle w:val="Body"/>
              <w:rPr>
                <w:ins w:id="803" w:author="lxu" w:date="2013-07-02T11:34:00Z"/>
                <w:rFonts w:ascii="Arial" w:eastAsia="宋体" w:hAnsi="Arial" w:cs="Arial"/>
                <w:lang w:eastAsia="zh-CN"/>
              </w:rPr>
            </w:pPr>
            <w:ins w:id="804" w:author="lxu" w:date="2013-07-02T11:34:00Z">
              <w:r>
                <w:rPr>
                  <w:rFonts w:ascii="Arial" w:eastAsia="宋体" w:hAnsi="Arial" w:cs="Arial" w:hint="eastAsia"/>
                  <w:lang w:eastAsia="zh-CN"/>
                </w:rPr>
                <w:t xml:space="preserve">                                                          </w:t>
              </w:r>
              <w:r w:rsidRPr="00706C8D">
                <w:rPr>
                  <w:rFonts w:ascii="Arial" w:eastAsia="宋体" w:hAnsi="Arial" w:cs="Arial"/>
                  <w:lang w:eastAsia="zh-CN"/>
                </w:rPr>
                <w:t>Internet</w:t>
              </w:r>
            </w:ins>
          </w:p>
          <w:p w:rsidR="00F25EF5" w:rsidRDefault="00F25EF5" w:rsidP="00F25EF5">
            <w:pPr>
              <w:pStyle w:val="Body"/>
              <w:rPr>
                <w:ins w:id="805" w:author="lxu" w:date="2013-07-02T11:34:00Z"/>
                <w:rFonts w:ascii="Arial" w:eastAsia="宋体" w:hAnsi="Arial" w:cs="Arial"/>
                <w:lang w:eastAsia="zh-CN"/>
              </w:rPr>
            </w:pPr>
          </w:p>
          <w:p w:rsidR="00F25EF5" w:rsidRPr="00706C8D" w:rsidRDefault="00F25EF5" w:rsidP="00F25EF5">
            <w:pPr>
              <w:pStyle w:val="Body"/>
              <w:rPr>
                <w:ins w:id="806" w:author="lxu" w:date="2013-07-02T11:34:00Z"/>
                <w:rFonts w:ascii="Arial" w:eastAsia="宋体" w:hAnsi="Arial" w:cs="Arial"/>
                <w:lang w:eastAsia="zh-CN"/>
              </w:rPr>
            </w:pPr>
            <w:ins w:id="807" w:author="lxu" w:date="2013-07-02T11:34:00Z">
              <w:r>
                <w:rPr>
                  <w:rFonts w:ascii="Arial" w:eastAsia="宋体" w:hAnsi="Arial" w:cs="Arial" w:hint="eastAsia"/>
                  <w:lang w:eastAsia="zh-CN"/>
                </w:rPr>
                <w:t>Or we can meger AP and BR into same one topology.</w:t>
              </w:r>
            </w:ins>
          </w:p>
        </w:tc>
      </w:tr>
      <w:tr w:rsidR="00F25EF5" w:rsidRPr="00322E9D" w:rsidTr="00F25EF5">
        <w:trPr>
          <w:trHeight w:val="315"/>
          <w:ins w:id="808" w:author="lxu" w:date="2013-07-02T11:34: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809" w:author="lxu" w:date="2013-07-02T11:34:00Z"/>
                <w:rFonts w:ascii="Arial" w:hAnsi="Arial" w:cs="Arial"/>
                <w:color w:val="auto"/>
              </w:rPr>
            </w:pPr>
            <w:ins w:id="810" w:author="lxu" w:date="2013-07-02T11:34:00Z">
              <w:r w:rsidRPr="00706C8D">
                <w:rPr>
                  <w:rFonts w:ascii="Arial" w:hAnsi="Arial" w:cs="Arial"/>
                  <w:color w:val="auto"/>
                </w:rPr>
                <w:lastRenderedPageBreak/>
                <w:t>Description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pStyle w:val="Body"/>
              <w:rPr>
                <w:ins w:id="811" w:author="lxu" w:date="2013-07-02T11:34:00Z"/>
                <w:rFonts w:ascii="Arial" w:eastAsia="宋体" w:hAnsi="Arial" w:cs="Arial"/>
                <w:lang w:eastAsia="zh-CN"/>
              </w:rPr>
            </w:pPr>
            <w:ins w:id="812" w:author="lxu" w:date="2013-07-02T11:34:00Z">
              <w:r>
                <w:rPr>
                  <w:rFonts w:ascii="Arial" w:eastAsia="宋体" w:hAnsi="Arial" w:cs="Arial" w:hint="eastAsia"/>
                  <w:lang w:eastAsia="zh-CN"/>
                </w:rPr>
                <w:t xml:space="preserve">Verify HiveOS reports application which is in </w:t>
              </w:r>
              <w:r>
                <w:rPr>
                  <w:rFonts w:ascii="Arial" w:eastAsia="宋体" w:hAnsi="Arial" w:cs="Arial"/>
                  <w:lang w:eastAsia="zh-CN"/>
                </w:rPr>
                <w:t>“</w:t>
              </w:r>
              <w:r>
                <w:rPr>
                  <w:rFonts w:ascii="Arial" w:eastAsia="宋体" w:hAnsi="Arial" w:cs="Arial" w:hint="eastAsia"/>
                  <w:lang w:eastAsia="zh-CN"/>
                </w:rPr>
                <w:t>Constant Watch List</w:t>
              </w:r>
              <w:r>
                <w:rPr>
                  <w:rFonts w:ascii="Arial" w:eastAsia="宋体" w:hAnsi="Arial" w:cs="Arial"/>
                  <w:lang w:eastAsia="zh-CN"/>
                </w:rPr>
                <w:t>”</w:t>
              </w:r>
              <w:r>
                <w:rPr>
                  <w:rFonts w:ascii="Arial" w:eastAsia="宋体" w:hAnsi="Arial" w:cs="Arial" w:hint="eastAsia"/>
                  <w:lang w:eastAsia="zh-CN"/>
                </w:rPr>
                <w:t xml:space="preserve"> when </w:t>
              </w:r>
              <w:r w:rsidR="00C72859">
                <w:rPr>
                  <w:rFonts w:ascii="Arial" w:eastAsia="宋体" w:hAnsi="Arial" w:cs="Arial" w:hint="eastAsia"/>
                  <w:lang w:eastAsia="zh-CN"/>
                </w:rPr>
                <w:t xml:space="preserve">its usage percentage is </w:t>
              </w:r>
            </w:ins>
            <w:ins w:id="813" w:author="lxu" w:date="2013-07-02T13:48:00Z">
              <w:r w:rsidR="00C72859">
                <w:rPr>
                  <w:rFonts w:ascii="Arial" w:eastAsia="宋体" w:hAnsi="Arial" w:cs="Arial" w:hint="eastAsia"/>
                  <w:lang w:eastAsia="zh-CN"/>
                </w:rPr>
                <w:t>more</w:t>
              </w:r>
            </w:ins>
            <w:ins w:id="814" w:author="lxu" w:date="2013-07-02T11:34:00Z">
              <w:r w:rsidR="001D586A">
                <w:rPr>
                  <w:rFonts w:ascii="Arial" w:eastAsia="宋体" w:hAnsi="Arial" w:cs="Arial" w:hint="eastAsia"/>
                  <w:lang w:eastAsia="zh-CN"/>
                </w:rPr>
                <w:t xml:space="preserve"> than</w:t>
              </w:r>
            </w:ins>
            <w:ins w:id="815" w:author="lxu" w:date="2013-07-08T16:17:00Z">
              <w:r w:rsidR="00734459">
                <w:rPr>
                  <w:rFonts w:ascii="Arial" w:eastAsia="宋体" w:hAnsi="Arial" w:cs="Arial" w:hint="eastAsia"/>
                  <w:lang w:eastAsia="zh-CN"/>
                </w:rPr>
                <w:t xml:space="preserve"> </w:t>
              </w:r>
            </w:ins>
            <w:ins w:id="816" w:author="lxu" w:date="2013-07-02T11:34:00Z">
              <w:r>
                <w:rPr>
                  <w:rFonts w:ascii="Arial" w:eastAsia="宋体" w:hAnsi="Arial" w:cs="Arial"/>
                  <w:lang w:eastAsia="zh-CN"/>
                </w:rPr>
                <w:t>“</w:t>
              </w:r>
              <w:r>
                <w:rPr>
                  <w:rFonts w:ascii="Arial" w:eastAsia="宋体" w:hAnsi="Arial" w:cs="Arial" w:hint="eastAsia"/>
                  <w:lang w:eastAsia="zh-CN"/>
                </w:rPr>
                <w:t>Percentage Screening Granularity</w:t>
              </w:r>
              <w:r>
                <w:rPr>
                  <w:rFonts w:ascii="Arial" w:eastAsia="宋体" w:hAnsi="Arial" w:cs="Arial"/>
                  <w:lang w:eastAsia="zh-CN"/>
                </w:rPr>
                <w:t>”</w:t>
              </w:r>
            </w:ins>
            <w:ins w:id="817" w:author="lxu" w:date="2013-07-08T16:17:00Z">
              <w:r w:rsidR="00734459">
                <w:rPr>
                  <w:rFonts w:ascii="Arial" w:eastAsia="宋体" w:hAnsi="Arial" w:cs="Arial" w:hint="eastAsia"/>
                  <w:lang w:eastAsia="zh-CN"/>
                </w:rPr>
                <w:t>.</w:t>
              </w:r>
            </w:ins>
          </w:p>
        </w:tc>
      </w:tr>
      <w:tr w:rsidR="00F25EF5" w:rsidRPr="00322E9D" w:rsidTr="00F25EF5">
        <w:trPr>
          <w:trHeight w:val="345"/>
          <w:ins w:id="818" w:author="lxu" w:date="2013-07-02T11:34: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819" w:author="lxu" w:date="2013-07-02T11:34:00Z"/>
                <w:rFonts w:ascii="Arial" w:eastAsia="宋体" w:hAnsi="Arial" w:cs="Arial"/>
                <w:color w:val="auto"/>
                <w:lang w:eastAsia="zh-CN"/>
              </w:rPr>
            </w:pPr>
            <w:ins w:id="820" w:author="lxu" w:date="2013-07-02T11:34:00Z">
              <w:r w:rsidRPr="00706C8D">
                <w:rPr>
                  <w:rFonts w:ascii="Arial" w:eastAsia="宋体" w:hAnsi="Arial" w:cs="Arial"/>
                  <w:color w:val="auto"/>
                  <w:lang w:eastAsia="zh-CN"/>
                </w:rPr>
                <w:t>PlatformDependence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25EF5" w:rsidRPr="00F30A6D" w:rsidRDefault="00F25EF5" w:rsidP="00F25EF5">
            <w:pPr>
              <w:pStyle w:val="Body"/>
              <w:rPr>
                <w:ins w:id="821" w:author="lxu" w:date="2013-07-02T11:34:00Z"/>
                <w:rFonts w:ascii="Arial" w:eastAsia="宋体" w:hAnsi="Arial" w:cs="Arial"/>
                <w:lang w:eastAsia="zh-CN"/>
              </w:rPr>
            </w:pPr>
            <w:ins w:id="822" w:author="lxu" w:date="2013-07-02T11:34:00Z">
              <w:r w:rsidRPr="00F30A6D">
                <w:rPr>
                  <w:rFonts w:ascii="Arial" w:eastAsia="宋体" w:hAnsi="Arial" w:cs="Arial"/>
                  <w:lang w:eastAsia="zh-CN"/>
                </w:rPr>
                <w:t>AP: AP110,AP120,AP121,AP141,AP170,</w:t>
              </w:r>
              <w:r>
                <w:rPr>
                  <w:rFonts w:ascii="Arial" w:eastAsia="宋体" w:hAnsi="Arial" w:cs="Arial"/>
                  <w:lang w:eastAsia="zh-CN"/>
                </w:rPr>
                <w:t>AP320,AP340,AP330,AP350,</w:t>
              </w:r>
            </w:ins>
          </w:p>
          <w:p w:rsidR="00F25EF5" w:rsidRDefault="00F25EF5" w:rsidP="00F25EF5">
            <w:pPr>
              <w:pStyle w:val="Body"/>
              <w:rPr>
                <w:ins w:id="823" w:author="lxu" w:date="2013-07-02T11:34:00Z"/>
                <w:rFonts w:ascii="Arial" w:eastAsia="宋体" w:hAnsi="Arial" w:cs="Arial"/>
                <w:lang w:eastAsia="zh-CN"/>
              </w:rPr>
            </w:pPr>
            <w:ins w:id="824" w:author="lxu" w:date="2013-07-02T11:34:00Z">
              <w:r w:rsidRPr="00F30A6D">
                <w:rPr>
                  <w:rFonts w:ascii="Arial" w:eastAsia="宋体" w:hAnsi="Arial" w:cs="Arial"/>
                  <w:lang w:eastAsia="zh-CN"/>
                </w:rPr>
                <w:t>BR: BR200,BR200-WP,BRAP330,BRAP350,</w:t>
              </w:r>
            </w:ins>
          </w:p>
          <w:p w:rsidR="00F25EF5" w:rsidRPr="00706C8D" w:rsidRDefault="00F25EF5" w:rsidP="00F25EF5">
            <w:pPr>
              <w:pStyle w:val="Body"/>
              <w:rPr>
                <w:ins w:id="825" w:author="lxu" w:date="2013-07-02T11:34:00Z"/>
                <w:rFonts w:ascii="Arial" w:eastAsia="宋体" w:hAnsi="Arial" w:cs="Arial"/>
                <w:lang w:eastAsia="zh-CN"/>
              </w:rPr>
            </w:pPr>
            <w:ins w:id="826" w:author="lxu" w:date="2013-07-02T11:34:00Z">
              <w:r>
                <w:rPr>
                  <w:rFonts w:ascii="Arial" w:eastAsia="宋体" w:hAnsi="Arial" w:cs="Arial" w:hint="eastAsia"/>
                  <w:lang w:eastAsia="zh-CN"/>
                </w:rPr>
                <w:t>Note: when draft this test case, HiveOS Millau 6.0r2c AP370/390 does not support application discovery. And HiveOS Geneva release is not related with AP370/390. As per plan, AP370/390 will support it by 2013 fall.</w:t>
              </w:r>
            </w:ins>
          </w:p>
        </w:tc>
      </w:tr>
      <w:tr w:rsidR="00F25EF5" w:rsidRPr="00322E9D" w:rsidTr="00F25EF5">
        <w:trPr>
          <w:trHeight w:val="321"/>
          <w:ins w:id="827" w:author="lxu" w:date="2013-07-02T11:34: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828" w:author="lxu" w:date="2013-07-02T11:34:00Z"/>
                <w:rFonts w:ascii="Arial" w:hAnsi="Arial" w:cs="Arial"/>
                <w:color w:val="auto"/>
              </w:rPr>
            </w:pPr>
            <w:ins w:id="829" w:author="lxu" w:date="2013-07-02T11:34:00Z">
              <w:r w:rsidRPr="00706C8D">
                <w:rPr>
                  <w:rFonts w:ascii="Arial" w:hAnsi="Arial" w:cs="Arial"/>
                  <w:color w:val="auto"/>
                </w:rPr>
                <w:t>Pre-condition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25EF5" w:rsidRDefault="00F25EF5" w:rsidP="00F25EF5">
            <w:pPr>
              <w:pStyle w:val="Body"/>
              <w:rPr>
                <w:ins w:id="830" w:author="lxu" w:date="2013-07-02T11:34:00Z"/>
                <w:rFonts w:ascii="Arial" w:eastAsia="宋体" w:hAnsi="Arial" w:cs="Arial"/>
                <w:lang w:eastAsia="zh-CN"/>
              </w:rPr>
            </w:pPr>
            <w:ins w:id="831" w:author="lxu" w:date="2013-07-02T11:34:00Z">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ins>
          </w:p>
          <w:p w:rsidR="00F25EF5" w:rsidRPr="00F30A6D" w:rsidRDefault="00F25EF5" w:rsidP="00F25EF5">
            <w:pPr>
              <w:pStyle w:val="Body"/>
              <w:rPr>
                <w:ins w:id="832" w:author="lxu" w:date="2013-07-02T11:34:00Z"/>
                <w:rFonts w:ascii="Arial" w:eastAsia="宋体" w:hAnsi="Arial" w:cs="Arial"/>
                <w:lang w:eastAsia="zh-CN"/>
              </w:rPr>
            </w:pPr>
            <w:ins w:id="833" w:author="lxu" w:date="2013-07-02T11:34:00Z">
              <w:r>
                <w:rPr>
                  <w:rFonts w:ascii="Arial" w:eastAsia="宋体" w:hAnsi="Arial" w:cs="Arial" w:hint="eastAsia"/>
                  <w:lang w:eastAsia="zh-CN"/>
                </w:rPr>
                <w:t>Set BR eth1 mode as bridge-802.1q, AP eth as backhaul.</w:t>
              </w:r>
            </w:ins>
          </w:p>
          <w:p w:rsidR="00F25EF5" w:rsidRDefault="00F25EF5" w:rsidP="00F25EF5">
            <w:pPr>
              <w:pStyle w:val="Body"/>
              <w:rPr>
                <w:ins w:id="834" w:author="lxu" w:date="2013-07-02T11:34:00Z"/>
                <w:rFonts w:ascii="Arial" w:eastAsia="宋体" w:hAnsi="Arial" w:cs="Arial"/>
                <w:lang w:eastAsia="zh-CN"/>
              </w:rPr>
            </w:pPr>
            <w:ins w:id="835" w:author="lxu" w:date="2013-07-02T11:34:00Z">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ins>
          </w:p>
          <w:p w:rsidR="00F25EF5" w:rsidRPr="00525079" w:rsidRDefault="00F25EF5" w:rsidP="00F25EF5">
            <w:pPr>
              <w:pStyle w:val="Body"/>
              <w:rPr>
                <w:ins w:id="836" w:author="lxu" w:date="2013-07-02T11:34:00Z"/>
                <w:rFonts w:ascii="Arial" w:eastAsia="宋体" w:hAnsi="Arial" w:cs="Arial"/>
                <w:lang w:eastAsia="zh-CN"/>
              </w:rPr>
            </w:pPr>
            <w:ins w:id="837" w:author="lxu" w:date="2013-07-02T11:34:00Z">
              <w:r>
                <w:rPr>
                  <w:rFonts w:ascii="Arial" w:eastAsia="宋体" w:hAnsi="Arial" w:cs="Arial" w:hint="eastAsia"/>
                  <w:lang w:eastAsia="zh-CN"/>
                </w:rPr>
                <w:t>Laptop1 connects with SSID, or with BR.</w:t>
              </w:r>
            </w:ins>
          </w:p>
        </w:tc>
      </w:tr>
      <w:tr w:rsidR="00F25EF5" w:rsidRPr="00322E9D" w:rsidTr="00F25EF5">
        <w:trPr>
          <w:trHeight w:val="321"/>
          <w:ins w:id="838" w:author="lxu" w:date="2013-07-02T11:34: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839" w:author="lxu" w:date="2013-07-02T11:34:00Z"/>
                <w:rFonts w:ascii="Arial" w:hAnsi="Arial" w:cs="Arial"/>
                <w:color w:val="auto"/>
              </w:rPr>
            </w:pPr>
            <w:ins w:id="840" w:author="lxu" w:date="2013-07-02T11:34:00Z">
              <w:r w:rsidRPr="00706C8D">
                <w:rPr>
                  <w:rFonts w:ascii="Arial" w:hAnsi="Arial" w:cs="Arial"/>
                  <w:color w:val="auto"/>
                </w:rPr>
                <w:t>Test procedure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1578A" w:rsidRDefault="00F25EF5">
            <w:pPr>
              <w:pStyle w:val="Body"/>
              <w:numPr>
                <w:ilvl w:val="2"/>
                <w:numId w:val="126"/>
              </w:numPr>
              <w:ind w:left="268" w:hanging="268"/>
              <w:rPr>
                <w:ins w:id="841" w:author="lxu" w:date="2013-07-02T11:34:00Z"/>
                <w:rFonts w:ascii="Arial" w:eastAsia="宋体" w:hAnsi="Arial" w:cs="Arial"/>
                <w:b/>
                <w:color w:val="000000"/>
                <w:lang w:eastAsia="zh-CN"/>
              </w:rPr>
              <w:pPrChange w:id="842" w:author="lxu" w:date="2013-07-02T11:35:00Z">
                <w:pPr>
                  <w:pStyle w:val="Body"/>
                  <w:numPr>
                    <w:ilvl w:val="2"/>
                    <w:numId w:val="125"/>
                  </w:numPr>
                  <w:ind w:left="268" w:hanging="268"/>
                </w:pPr>
              </w:pPrChange>
            </w:pPr>
            <w:ins w:id="843" w:author="lxu" w:date="2013-07-02T11:34:00Z">
              <w:r>
                <w:rPr>
                  <w:rFonts w:ascii="Arial" w:eastAsia="宋体" w:hAnsi="Arial" w:cs="Arial" w:hint="eastAsia"/>
                  <w:lang w:eastAsia="zh-CN"/>
                </w:rPr>
                <w:t xml:space="preserve">Enable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ins>
          </w:p>
          <w:p w:rsidR="0011578A" w:rsidRDefault="00F25EF5">
            <w:pPr>
              <w:pStyle w:val="Body"/>
              <w:numPr>
                <w:ilvl w:val="2"/>
                <w:numId w:val="126"/>
              </w:numPr>
              <w:ind w:left="268" w:hanging="268"/>
              <w:rPr>
                <w:ins w:id="844" w:author="lxu" w:date="2013-07-02T11:34:00Z"/>
                <w:rFonts w:ascii="Arial" w:eastAsia="宋体" w:hAnsi="Arial" w:cs="Arial"/>
                <w:b/>
                <w:color w:val="000000"/>
                <w:lang w:eastAsia="zh-CN"/>
              </w:rPr>
              <w:pPrChange w:id="845" w:author="lxu" w:date="2013-07-02T11:35:00Z">
                <w:pPr>
                  <w:pStyle w:val="Body"/>
                  <w:numPr>
                    <w:ilvl w:val="2"/>
                    <w:numId w:val="125"/>
                  </w:numPr>
                  <w:ind w:left="268" w:hanging="268"/>
                </w:pPr>
              </w:pPrChange>
            </w:pPr>
            <w:ins w:id="846" w:author="lxu" w:date="2013-07-02T11:34:00Z">
              <w:r>
                <w:rPr>
                  <w:rFonts w:ascii="Arial" w:eastAsia="宋体" w:hAnsi="Arial" w:cs="Arial" w:hint="eastAsia"/>
                  <w:lang w:eastAsia="zh-CN"/>
                </w:rPr>
                <w:t>Make sure application discovery is enabled.</w:t>
              </w:r>
            </w:ins>
          </w:p>
          <w:p w:rsidR="0011578A" w:rsidRDefault="000955E5">
            <w:pPr>
              <w:pStyle w:val="Body"/>
              <w:numPr>
                <w:ilvl w:val="2"/>
                <w:numId w:val="126"/>
              </w:numPr>
              <w:ind w:left="268" w:hanging="268"/>
              <w:rPr>
                <w:ins w:id="847" w:author="lxu" w:date="2013-07-02T11:35:00Z"/>
                <w:rFonts w:ascii="Arial" w:eastAsia="宋体" w:hAnsi="Arial" w:cs="Arial"/>
                <w:b/>
                <w:color w:val="000000"/>
                <w:lang w:eastAsia="zh-CN"/>
              </w:rPr>
              <w:pPrChange w:id="848" w:author="lxu" w:date="2013-07-02T11:35:00Z">
                <w:pPr>
                  <w:pStyle w:val="Body"/>
                  <w:numPr>
                    <w:ilvl w:val="2"/>
                    <w:numId w:val="125"/>
                  </w:numPr>
                  <w:ind w:left="268" w:hanging="268"/>
                </w:pPr>
              </w:pPrChange>
            </w:pPr>
            <w:ins w:id="849" w:author="lxu" w:date="2013-07-02T11:34:00Z">
              <w:r>
                <w:rPr>
                  <w:rFonts w:ascii="Arial" w:eastAsia="宋体" w:hAnsi="Arial" w:cs="Arial" w:hint="eastAsia"/>
                  <w:lang w:eastAsia="zh-CN"/>
                </w:rPr>
                <w:t>Add</w:t>
              </w:r>
            </w:ins>
            <w:ins w:id="850" w:author="lxu" w:date="2013-07-08T16:18:00Z">
              <w:r>
                <w:rPr>
                  <w:rFonts w:ascii="Arial" w:eastAsia="宋体" w:hAnsi="Arial" w:cs="Arial" w:hint="eastAsia"/>
                  <w:lang w:eastAsia="zh-CN"/>
                </w:rPr>
                <w:t xml:space="preserve"> ICMP</w:t>
              </w:r>
            </w:ins>
            <w:ins w:id="851" w:author="lxu" w:date="2013-07-02T11:34:00Z">
              <w:r w:rsidR="00F25EF5">
                <w:rPr>
                  <w:rFonts w:ascii="Arial" w:eastAsia="宋体" w:hAnsi="Arial" w:cs="Arial" w:hint="eastAsia"/>
                  <w:lang w:eastAsia="zh-CN"/>
                </w:rPr>
                <w:t xml:space="preserve"> </w:t>
              </w:r>
            </w:ins>
            <w:ins w:id="852" w:author="lxu" w:date="2013-07-08T16:24:00Z">
              <w:r>
                <w:rPr>
                  <w:rFonts w:ascii="Arial" w:eastAsia="宋体" w:hAnsi="Arial" w:cs="Arial" w:hint="eastAsia"/>
                  <w:lang w:eastAsia="zh-CN"/>
                </w:rPr>
                <w:t xml:space="preserve">or http video </w:t>
              </w:r>
            </w:ins>
            <w:ins w:id="853" w:author="lxu" w:date="2013-07-02T11:34:00Z">
              <w:r w:rsidR="00F25EF5">
                <w:rPr>
                  <w:rFonts w:ascii="Arial" w:eastAsia="宋体" w:hAnsi="Arial" w:cs="Arial" w:hint="eastAsia"/>
                  <w:lang w:eastAsia="zh-CN"/>
                </w:rPr>
                <w:t xml:space="preserve">into </w:t>
              </w:r>
              <w:r w:rsidR="00F25EF5">
                <w:rPr>
                  <w:rFonts w:ascii="Arial" w:eastAsia="宋体" w:hAnsi="Arial" w:cs="Arial"/>
                  <w:lang w:eastAsia="zh-CN"/>
                </w:rPr>
                <w:t>“</w:t>
              </w:r>
              <w:r w:rsidR="00F25EF5">
                <w:rPr>
                  <w:rFonts w:ascii="Arial" w:eastAsia="宋体" w:hAnsi="Arial" w:cs="Arial" w:hint="eastAsia"/>
                  <w:lang w:eastAsia="zh-CN"/>
                </w:rPr>
                <w:t>Constant Watch List</w:t>
              </w:r>
              <w:r w:rsidR="00F25EF5">
                <w:rPr>
                  <w:rFonts w:ascii="Arial" w:eastAsia="宋体" w:hAnsi="Arial" w:cs="Arial"/>
                  <w:lang w:eastAsia="zh-CN"/>
                </w:rPr>
                <w:t>”</w:t>
              </w:r>
            </w:ins>
          </w:p>
          <w:p w:rsidR="0011578A" w:rsidRDefault="00766C47">
            <w:pPr>
              <w:pStyle w:val="Body"/>
              <w:numPr>
                <w:ilvl w:val="2"/>
                <w:numId w:val="126"/>
              </w:numPr>
              <w:ind w:left="268" w:hanging="268"/>
              <w:rPr>
                <w:ins w:id="854" w:author="lxu" w:date="2013-07-02T11:34:00Z"/>
                <w:rFonts w:ascii="Arial" w:eastAsia="宋体" w:hAnsi="Arial" w:cs="Arial"/>
                <w:b/>
                <w:color w:val="000000"/>
                <w:lang w:eastAsia="zh-CN"/>
              </w:rPr>
              <w:pPrChange w:id="855" w:author="lxu" w:date="2013-07-02T11:35:00Z">
                <w:pPr>
                  <w:pStyle w:val="Body"/>
                  <w:numPr>
                    <w:ilvl w:val="2"/>
                    <w:numId w:val="125"/>
                  </w:numPr>
                  <w:ind w:left="268" w:hanging="268"/>
                </w:pPr>
              </w:pPrChange>
            </w:pPr>
            <w:ins w:id="856" w:author="lxu" w:date="2013-07-02T11:36:00Z">
              <w:r>
                <w:rPr>
                  <w:rFonts w:ascii="Arial" w:eastAsia="宋体" w:hAnsi="Arial" w:cs="Arial" w:hint="eastAsia"/>
                  <w:lang w:eastAsia="zh-CN"/>
                </w:rPr>
                <w:t>Capture live traffic at Laptor1.</w:t>
              </w:r>
            </w:ins>
          </w:p>
          <w:p w:rsidR="0011578A" w:rsidRDefault="00F25EF5">
            <w:pPr>
              <w:pStyle w:val="Body"/>
              <w:numPr>
                <w:ilvl w:val="2"/>
                <w:numId w:val="126"/>
              </w:numPr>
              <w:ind w:left="268" w:hanging="268"/>
              <w:rPr>
                <w:ins w:id="857" w:author="lxu" w:date="2013-07-02T11:34:00Z"/>
                <w:rFonts w:ascii="Arial" w:eastAsia="宋体" w:hAnsi="Arial" w:cs="Arial"/>
                <w:b/>
                <w:color w:val="000000"/>
                <w:lang w:eastAsia="zh-CN"/>
              </w:rPr>
              <w:pPrChange w:id="858" w:author="lxu" w:date="2013-07-02T11:35:00Z">
                <w:pPr>
                  <w:pStyle w:val="Body"/>
                  <w:numPr>
                    <w:ilvl w:val="2"/>
                    <w:numId w:val="125"/>
                  </w:numPr>
                  <w:ind w:left="268" w:hanging="268"/>
                </w:pPr>
              </w:pPrChange>
            </w:pPr>
            <w:ins w:id="859" w:author="lxu" w:date="2013-07-02T11:34:00Z">
              <w:r>
                <w:rPr>
                  <w:rFonts w:ascii="Arial" w:eastAsia="宋体" w:hAnsi="Arial" w:cs="Arial" w:hint="eastAsia"/>
                  <w:lang w:eastAsia="zh-CN"/>
                </w:rPr>
                <w:t>Laptop1 ping outside network</w:t>
              </w:r>
            </w:ins>
            <w:ins w:id="860" w:author="lxu" w:date="2013-07-08T16:24:00Z">
              <w:r w:rsidR="000955E5">
                <w:rPr>
                  <w:rFonts w:ascii="Arial" w:eastAsia="宋体" w:hAnsi="Arial" w:cs="Arial" w:hint="eastAsia"/>
                  <w:lang w:eastAsia="zh-CN"/>
                </w:rPr>
                <w:t xml:space="preserve"> or watch http video</w:t>
              </w:r>
            </w:ins>
            <w:ins w:id="861" w:author="lxu" w:date="2013-07-02T11:34:00Z">
              <w:r>
                <w:rPr>
                  <w:rFonts w:ascii="Arial" w:eastAsia="宋体" w:hAnsi="Arial" w:cs="Arial" w:hint="eastAsia"/>
                  <w:lang w:eastAsia="zh-CN"/>
                </w:rPr>
                <w:t xml:space="preserve">. </w:t>
              </w:r>
            </w:ins>
            <w:ins w:id="862" w:author="lxu" w:date="2013-07-08T16:25:00Z">
              <w:r w:rsidR="000955E5">
                <w:rPr>
                  <w:rFonts w:ascii="Arial" w:eastAsia="宋体" w:hAnsi="Arial" w:cs="Arial" w:hint="eastAsia"/>
                  <w:lang w:eastAsia="zh-CN"/>
                </w:rPr>
                <w:t>M</w:t>
              </w:r>
            </w:ins>
            <w:ins w:id="863" w:author="lxu" w:date="2013-07-02T11:34:00Z">
              <w:r>
                <w:rPr>
                  <w:rFonts w:ascii="Arial" w:eastAsia="宋体" w:hAnsi="Arial" w:cs="Arial" w:hint="eastAsia"/>
                  <w:lang w:eastAsia="zh-CN"/>
                </w:rPr>
                <w:t xml:space="preserve">ake sure </w:t>
              </w:r>
            </w:ins>
            <w:ins w:id="864" w:author="lxu" w:date="2013-07-08T16:25:00Z">
              <w:r w:rsidR="000955E5">
                <w:rPr>
                  <w:rFonts w:ascii="Arial" w:eastAsia="宋体" w:hAnsi="Arial" w:cs="Arial" w:hint="eastAsia"/>
                  <w:lang w:eastAsia="zh-CN"/>
                </w:rPr>
                <w:t xml:space="preserve">ICMP or http video </w:t>
              </w:r>
            </w:ins>
            <w:ins w:id="865" w:author="lxu" w:date="2013-07-02T11:34:00Z">
              <w:r>
                <w:rPr>
                  <w:rFonts w:ascii="Arial" w:eastAsia="宋体" w:hAnsi="Arial" w:cs="Arial" w:hint="eastAsia"/>
                  <w:lang w:eastAsia="zh-CN"/>
                </w:rPr>
                <w:t xml:space="preserve">usage percentage is </w:t>
              </w:r>
            </w:ins>
            <w:ins w:id="866" w:author="lxu" w:date="2013-07-02T13:49:00Z">
              <w:r w:rsidR="00C72859">
                <w:rPr>
                  <w:rFonts w:ascii="Arial" w:eastAsia="宋体" w:hAnsi="Arial" w:cs="Arial" w:hint="eastAsia"/>
                  <w:lang w:eastAsia="zh-CN"/>
                </w:rPr>
                <w:t>more</w:t>
              </w:r>
            </w:ins>
            <w:ins w:id="867" w:author="lxu" w:date="2013-07-02T11:34:00Z">
              <w:r>
                <w:rPr>
                  <w:rFonts w:ascii="Arial" w:eastAsia="宋体" w:hAnsi="Arial" w:cs="Arial" w:hint="eastAsia"/>
                  <w:lang w:eastAsia="zh-CN"/>
                </w:rPr>
                <w:t xml:space="preserve"> than </w:t>
              </w:r>
              <w:r>
                <w:rPr>
                  <w:rFonts w:ascii="Arial" w:eastAsia="宋体" w:hAnsi="Arial" w:cs="Arial"/>
                  <w:lang w:eastAsia="zh-CN"/>
                </w:rPr>
                <w:t>“</w:t>
              </w:r>
              <w:r>
                <w:rPr>
                  <w:rFonts w:ascii="Arial" w:eastAsia="宋体" w:hAnsi="Arial" w:cs="Arial" w:hint="eastAsia"/>
                  <w:lang w:eastAsia="zh-CN"/>
                </w:rPr>
                <w:t>Percentage Screening Granularity</w:t>
              </w:r>
              <w:r>
                <w:rPr>
                  <w:rFonts w:ascii="Arial" w:eastAsia="宋体" w:hAnsi="Arial" w:cs="Arial"/>
                  <w:lang w:eastAsia="zh-CN"/>
                </w:rPr>
                <w:t>”</w:t>
              </w:r>
              <w:r>
                <w:rPr>
                  <w:rFonts w:ascii="Arial" w:eastAsia="宋体" w:hAnsi="Arial" w:cs="Arial" w:hint="eastAsia"/>
                  <w:lang w:eastAsia="zh-CN"/>
                </w:rPr>
                <w:t>.</w:t>
              </w:r>
            </w:ins>
          </w:p>
        </w:tc>
      </w:tr>
      <w:tr w:rsidR="00F25EF5" w:rsidRPr="00322E9D" w:rsidTr="00F25EF5">
        <w:trPr>
          <w:trHeight w:val="345"/>
          <w:ins w:id="868" w:author="lxu" w:date="2013-07-02T11:34: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634B39" w:rsidRDefault="00F25EF5" w:rsidP="00F25EF5">
            <w:pPr>
              <w:rPr>
                <w:ins w:id="869" w:author="lxu" w:date="2013-07-02T11:34:00Z"/>
                <w:rFonts w:ascii="Arial" w:eastAsia="宋体" w:hAnsi="Arial" w:cs="Arial"/>
                <w:b w:val="0"/>
                <w:color w:val="auto"/>
                <w:lang w:eastAsia="zh-CN"/>
              </w:rPr>
            </w:pPr>
            <w:ins w:id="870" w:author="lxu" w:date="2013-07-02T11:34:00Z">
              <w:r w:rsidRPr="00634B39">
                <w:rPr>
                  <w:rFonts w:ascii="Arial" w:hAnsi="Arial" w:cs="Arial"/>
                  <w:color w:val="auto"/>
                </w:rPr>
                <w:t>Expect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25EF5" w:rsidRDefault="00766C47" w:rsidP="00F25EF5">
            <w:pPr>
              <w:pStyle w:val="Body"/>
              <w:rPr>
                <w:ins w:id="871" w:author="lxu" w:date="2013-07-02T11:34:00Z"/>
                <w:rFonts w:ascii="Arial" w:eastAsia="宋体" w:hAnsi="Arial" w:cs="Arial"/>
                <w:lang w:eastAsia="zh-CN"/>
              </w:rPr>
            </w:pPr>
            <w:ins w:id="872" w:author="lxu" w:date="2013-07-02T11:34:00Z">
              <w:r>
                <w:rPr>
                  <w:rFonts w:ascii="Arial" w:eastAsia="宋体" w:hAnsi="Arial" w:cs="Arial" w:hint="eastAsia"/>
                  <w:lang w:eastAsia="zh-CN"/>
                </w:rPr>
                <w:t xml:space="preserve">After Step </w:t>
              </w:r>
            </w:ins>
            <w:ins w:id="873" w:author="lxu" w:date="2013-07-02T11:36:00Z">
              <w:r>
                <w:rPr>
                  <w:rFonts w:ascii="Arial" w:eastAsia="宋体" w:hAnsi="Arial" w:cs="Arial" w:hint="eastAsia"/>
                  <w:lang w:eastAsia="zh-CN"/>
                </w:rPr>
                <w:t>5</w:t>
              </w:r>
            </w:ins>
            <w:ins w:id="874" w:author="lxu" w:date="2013-07-02T11:34:00Z">
              <w:r w:rsidR="00F25EF5">
                <w:rPr>
                  <w:rFonts w:ascii="Arial" w:eastAsia="宋体" w:hAnsi="Arial" w:cs="Arial" w:hint="eastAsia"/>
                  <w:lang w:eastAsia="zh-CN"/>
                </w:rPr>
                <w:t>, HiveOS generates application reporting file.</w:t>
              </w:r>
            </w:ins>
          </w:p>
          <w:p w:rsidR="00F25EF5" w:rsidRPr="00FA1DAA" w:rsidRDefault="00F25EF5" w:rsidP="00F25EF5">
            <w:pPr>
              <w:pStyle w:val="Body"/>
              <w:rPr>
                <w:ins w:id="875" w:author="lxu" w:date="2013-07-02T11:34:00Z"/>
                <w:rFonts w:ascii="Arial" w:eastAsia="宋体" w:hAnsi="Arial" w:cs="Arial"/>
                <w:lang w:eastAsia="zh-CN"/>
              </w:rPr>
            </w:pPr>
            <w:ins w:id="876" w:author="lxu" w:date="2013-07-02T11:34:00Z">
              <w:r>
                <w:rPr>
                  <w:rFonts w:ascii="Arial" w:eastAsia="宋体" w:hAnsi="Arial" w:cs="Arial" w:hint="eastAsia"/>
                  <w:lang w:eastAsia="zh-CN"/>
                </w:rPr>
                <w:t xml:space="preserve">It should </w:t>
              </w:r>
            </w:ins>
            <w:ins w:id="877" w:author="lxu" w:date="2013-07-02T16:30:00Z">
              <w:r w:rsidR="005B7769">
                <w:rPr>
                  <w:rFonts w:ascii="Arial" w:eastAsia="宋体" w:hAnsi="Arial" w:cs="Arial" w:hint="eastAsia"/>
                  <w:lang w:eastAsia="zh-CN"/>
                </w:rPr>
                <w:t xml:space="preserve">not </w:t>
              </w:r>
            </w:ins>
            <w:ins w:id="878" w:author="lxu" w:date="2013-07-02T11:34:00Z">
              <w:r>
                <w:rPr>
                  <w:rFonts w:ascii="Arial" w:eastAsia="宋体" w:hAnsi="Arial" w:cs="Arial" w:hint="eastAsia"/>
                  <w:lang w:eastAsia="zh-CN"/>
                </w:rPr>
                <w:t xml:space="preserve">report ICMP </w:t>
              </w:r>
            </w:ins>
            <w:ins w:id="879" w:author="lxu" w:date="2013-07-08T16:26:00Z">
              <w:r w:rsidR="000955E5">
                <w:rPr>
                  <w:rFonts w:ascii="Arial" w:eastAsia="宋体" w:hAnsi="Arial" w:cs="Arial" w:hint="eastAsia"/>
                  <w:lang w:eastAsia="zh-CN"/>
                </w:rPr>
                <w:t xml:space="preserve">or http video </w:t>
              </w:r>
            </w:ins>
            <w:ins w:id="880" w:author="lxu" w:date="2013-07-02T16:31:00Z">
              <w:r w:rsidR="005B7769">
                <w:rPr>
                  <w:rFonts w:ascii="Arial" w:eastAsia="宋体" w:hAnsi="Arial" w:cs="Arial" w:hint="eastAsia"/>
                  <w:lang w:eastAsia="zh-CN"/>
                </w:rPr>
                <w:t xml:space="preserve">as </w:t>
              </w:r>
              <w:r w:rsidR="005B7769">
                <w:rPr>
                  <w:rFonts w:ascii="Arial" w:eastAsia="宋体" w:hAnsi="Arial" w:cs="Arial"/>
                  <w:lang w:eastAsia="zh-CN"/>
                </w:rPr>
                <w:t>“</w:t>
              </w:r>
              <w:r w:rsidR="005B7769">
                <w:rPr>
                  <w:rFonts w:ascii="Arial" w:eastAsia="宋体" w:hAnsi="Arial" w:cs="Arial" w:hint="eastAsia"/>
                  <w:lang w:eastAsia="zh-CN"/>
                </w:rPr>
                <w:t>Unknown</w:t>
              </w:r>
              <w:r w:rsidR="005B7769">
                <w:rPr>
                  <w:rFonts w:ascii="Arial" w:eastAsia="宋体" w:hAnsi="Arial" w:cs="Arial"/>
                  <w:lang w:eastAsia="zh-CN"/>
                </w:rPr>
                <w:t>”</w:t>
              </w:r>
            </w:ins>
            <w:ins w:id="881" w:author="lxu" w:date="2013-07-02T11:34:00Z">
              <w:r>
                <w:rPr>
                  <w:rFonts w:ascii="Arial" w:eastAsia="宋体" w:hAnsi="Arial" w:cs="Arial" w:hint="eastAsia"/>
                  <w:lang w:eastAsia="zh-CN"/>
                </w:rPr>
                <w:t>.</w:t>
              </w:r>
              <w:r w:rsidRPr="00FA1DAA">
                <w:rPr>
                  <w:rFonts w:ascii="Arial" w:eastAsia="宋体" w:hAnsi="Arial" w:cs="Arial"/>
                  <w:lang w:eastAsia="zh-CN"/>
                </w:rPr>
                <w:t xml:space="preserve"> </w:t>
              </w:r>
            </w:ins>
          </w:p>
        </w:tc>
      </w:tr>
      <w:tr w:rsidR="00F25EF5" w:rsidRPr="00322E9D" w:rsidTr="00F25EF5">
        <w:trPr>
          <w:trHeight w:val="165"/>
          <w:ins w:id="882" w:author="lxu" w:date="2013-07-02T11:34: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883" w:author="lxu" w:date="2013-07-02T11:34:00Z"/>
                <w:rFonts w:ascii="Arial" w:eastAsia="宋体" w:hAnsi="Arial" w:cs="Arial"/>
                <w:color w:val="auto"/>
                <w:lang w:eastAsia="zh-CN"/>
              </w:rPr>
            </w:pPr>
            <w:ins w:id="884" w:author="lxu" w:date="2013-07-02T11:34:00Z">
              <w:r w:rsidRPr="00706C8D">
                <w:rPr>
                  <w:rFonts w:ascii="Arial" w:eastAsia="宋体" w:hAnsi="Arial" w:cs="Arial"/>
                  <w:color w:val="auto"/>
                  <w:lang w:eastAsia="zh-CN"/>
                </w:rPr>
                <w:t>Test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pStyle w:val="Body"/>
              <w:rPr>
                <w:ins w:id="885" w:author="lxu" w:date="2013-07-02T11:34:00Z"/>
                <w:rFonts w:ascii="Arial" w:eastAsia="宋体" w:hAnsi="Arial" w:cs="Arial"/>
                <w:lang w:eastAsia="zh-CN"/>
              </w:rPr>
            </w:pPr>
          </w:p>
        </w:tc>
      </w:tr>
      <w:tr w:rsidR="00F25EF5" w:rsidRPr="00322E9D" w:rsidTr="00F25EF5">
        <w:trPr>
          <w:trHeight w:val="142"/>
          <w:ins w:id="886" w:author="lxu" w:date="2013-07-02T11:34:00Z"/>
        </w:trPr>
        <w:tc>
          <w:tcPr>
            <w:tcW w:w="2284" w:type="dxa"/>
            <w:tcBorders>
              <w:top w:val="single" w:sz="4" w:space="0" w:color="auto"/>
              <w:left w:val="single" w:sz="4" w:space="0" w:color="auto"/>
              <w:bottom w:val="single" w:sz="4" w:space="0" w:color="auto"/>
              <w:right w:val="single" w:sz="4" w:space="0" w:color="auto"/>
            </w:tcBorders>
            <w:vAlign w:val="center"/>
          </w:tcPr>
          <w:p w:rsidR="00F25EF5" w:rsidRPr="00706C8D" w:rsidRDefault="00F25EF5" w:rsidP="00F25EF5">
            <w:pPr>
              <w:rPr>
                <w:ins w:id="887" w:author="lxu" w:date="2013-07-02T11:34:00Z"/>
                <w:rFonts w:ascii="Arial" w:eastAsia="宋体" w:hAnsi="Arial" w:cs="Arial"/>
                <w:color w:val="auto"/>
                <w:lang w:eastAsia="zh-CN"/>
              </w:rPr>
            </w:pPr>
            <w:ins w:id="888" w:author="lxu" w:date="2013-07-02T11:34:00Z">
              <w:r w:rsidRPr="00706C8D">
                <w:rPr>
                  <w:rFonts w:ascii="Arial" w:eastAsia="宋体" w:hAnsi="Arial" w:cs="Arial"/>
                  <w:color w:val="auto"/>
                  <w:lang w:eastAsia="zh-CN"/>
                </w:rPr>
                <w:t>Comment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955E5" w:rsidRDefault="00F25EF5" w:rsidP="00F25EF5">
            <w:pPr>
              <w:pStyle w:val="Body"/>
              <w:rPr>
                <w:ins w:id="889" w:author="lxu" w:date="2013-07-08T20:16:00Z"/>
                <w:rFonts w:ascii="Arial" w:eastAsia="宋体" w:hAnsi="Arial" w:cs="Arial"/>
                <w:lang w:eastAsia="zh-CN"/>
              </w:rPr>
            </w:pPr>
            <w:ins w:id="890" w:author="lxu" w:date="2013-07-02T11:34:00Z">
              <w:r>
                <w:rPr>
                  <w:rFonts w:ascii="Arial" w:eastAsia="宋体" w:hAnsi="Arial" w:cs="Arial" w:hint="eastAsia"/>
                  <w:lang w:eastAsia="zh-CN"/>
                </w:rPr>
                <w:t>Draft this case for application discovery which is a L7 application enhancement involved into HiveOS since Geneva release.</w:t>
              </w:r>
            </w:ins>
          </w:p>
          <w:p w:rsidR="00CE12A5" w:rsidRDefault="00CE12A5" w:rsidP="00F25EF5">
            <w:pPr>
              <w:pStyle w:val="Body"/>
              <w:rPr>
                <w:ins w:id="891" w:author="lxu" w:date="2013-07-08T16:21:00Z"/>
                <w:rFonts w:ascii="Arial" w:eastAsia="宋体" w:hAnsi="Arial" w:cs="Arial"/>
                <w:lang w:eastAsia="zh-CN"/>
              </w:rPr>
            </w:pPr>
          </w:p>
          <w:p w:rsidR="00CE12A5" w:rsidRDefault="00CE12A5" w:rsidP="00CE12A5">
            <w:pPr>
              <w:pStyle w:val="Body"/>
              <w:rPr>
                <w:ins w:id="892" w:author="lxu" w:date="2013-07-08T20:17:00Z"/>
                <w:rFonts w:ascii="Arial" w:eastAsia="宋体" w:hAnsi="Arial" w:cs="Arial"/>
                <w:lang w:eastAsia="zh-CN"/>
              </w:rPr>
            </w:pPr>
            <w:ins w:id="893" w:author="lxu" w:date="2013-07-08T20:17:00Z">
              <w:r>
                <w:rPr>
                  <w:rFonts w:ascii="Arial" w:eastAsia="宋体" w:hAnsi="Arial" w:cs="Arial" w:hint="eastAsia"/>
                  <w:lang w:eastAsia="zh-CN"/>
                </w:rPr>
                <w:t>The following case may be a better verification, but the BPS should be available:</w:t>
              </w:r>
            </w:ins>
          </w:p>
          <w:p w:rsidR="000955E5" w:rsidRPr="00706C8D" w:rsidRDefault="000955E5" w:rsidP="00F25EF5">
            <w:pPr>
              <w:pStyle w:val="Body"/>
              <w:rPr>
                <w:ins w:id="894" w:author="lxu" w:date="2013-07-02T11:34:00Z"/>
                <w:rFonts w:ascii="Arial" w:eastAsia="宋体" w:hAnsi="Arial" w:cs="Arial"/>
                <w:lang w:eastAsia="zh-CN"/>
              </w:rPr>
            </w:pPr>
            <w:ins w:id="895" w:author="lxu" w:date="2013-07-08T16:21:00Z">
              <w:r>
                <w:rPr>
                  <w:rFonts w:ascii="Arial" w:eastAsia="宋体" w:hAnsi="Arial" w:cs="Arial" w:hint="eastAsia"/>
                  <w:lang w:eastAsia="zh-CN"/>
                </w:rPr>
                <w:t xml:space="preserve">In case </w:t>
              </w:r>
              <w:r>
                <w:rPr>
                  <w:rFonts w:ascii="Arial" w:eastAsia="宋体" w:hAnsi="Arial" w:cs="Arial"/>
                  <w:lang w:eastAsia="zh-CN"/>
                </w:rPr>
                <w:t>ApplicationReporting_Function_</w:t>
              </w:r>
              <w:r>
                <w:rPr>
                  <w:rFonts w:ascii="Arial" w:eastAsia="宋体" w:hAnsi="Arial" w:cs="Arial" w:hint="eastAsia"/>
                  <w:lang w:eastAsia="zh-CN"/>
                </w:rPr>
                <w:t>70, add #1 application into watchlist, make sure #</w:t>
              </w:r>
            </w:ins>
            <w:ins w:id="896" w:author="lxu" w:date="2013-07-08T16:22:00Z">
              <w:r>
                <w:rPr>
                  <w:rFonts w:ascii="Arial" w:eastAsia="宋体" w:hAnsi="Arial" w:cs="Arial" w:hint="eastAsia"/>
                  <w:lang w:eastAsia="zh-CN"/>
                </w:rPr>
                <w:t>1</w:t>
              </w:r>
            </w:ins>
            <w:ins w:id="897" w:author="lxu" w:date="2013-07-08T16:21:00Z">
              <w:r>
                <w:rPr>
                  <w:rFonts w:ascii="Arial" w:eastAsia="宋体" w:hAnsi="Arial" w:cs="Arial" w:hint="eastAsia"/>
                  <w:lang w:eastAsia="zh-CN"/>
                </w:rPr>
                <w:t xml:space="preserve"> </w:t>
              </w:r>
            </w:ins>
            <w:ins w:id="898" w:author="lxu" w:date="2013-07-08T16:23:00Z">
              <w:r>
                <w:rPr>
                  <w:rFonts w:ascii="Arial" w:eastAsia="宋体" w:hAnsi="Arial" w:cs="Arial"/>
                  <w:lang w:eastAsia="zh-CN"/>
                </w:rPr>
                <w:t>application</w:t>
              </w:r>
            </w:ins>
            <w:ins w:id="899" w:author="lxu" w:date="2013-07-08T16:21:00Z">
              <w:r>
                <w:rPr>
                  <w:rFonts w:ascii="Arial" w:eastAsia="宋体" w:hAnsi="Arial" w:cs="Arial" w:hint="eastAsia"/>
                  <w:lang w:eastAsia="zh-CN"/>
                </w:rPr>
                <w:t xml:space="preserve"> will be reserved.</w:t>
              </w:r>
            </w:ins>
          </w:p>
        </w:tc>
      </w:tr>
    </w:tbl>
    <w:p w:rsidR="00087147" w:rsidRPr="005961B9" w:rsidRDefault="00087147" w:rsidP="00087147">
      <w:pPr>
        <w:pStyle w:val="Heading4"/>
        <w:ind w:firstLine="1121"/>
        <w:rPr>
          <w:ins w:id="900" w:author="lxu" w:date="2013-07-02T16:20:00Z"/>
          <w:rFonts w:ascii="Arial" w:hAnsi="Arial"/>
          <w:b w:val="0"/>
          <w:sz w:val="21"/>
          <w:szCs w:val="21"/>
        </w:rPr>
      </w:pPr>
      <w:ins w:id="901" w:author="lxu" w:date="2013-07-02T16:20:00Z">
        <w:r>
          <w:rPr>
            <w:rFonts w:ascii="Arial" w:hAnsi="Arial"/>
            <w:b w:val="0"/>
            <w:sz w:val="21"/>
            <w:szCs w:val="21"/>
          </w:rPr>
          <w:t>ApplicationReporting_Function_</w:t>
        </w:r>
        <w:r>
          <w:rPr>
            <w:rFonts w:ascii="Arial" w:eastAsia="宋体" w:hAnsi="Arial" w:hint="eastAsia"/>
            <w:b w:val="0"/>
            <w:sz w:val="21"/>
            <w:szCs w:val="21"/>
            <w:lang w:eastAsia="zh-CN"/>
          </w:rPr>
          <w:t>67</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087147" w:rsidRPr="00322E9D" w:rsidTr="00A362F8">
        <w:trPr>
          <w:trHeight w:val="321"/>
          <w:ins w:id="902" w:author="lxu" w:date="2013-07-02T16:20:00Z"/>
        </w:trPr>
        <w:tc>
          <w:tcPr>
            <w:tcW w:w="2284" w:type="dxa"/>
            <w:tcBorders>
              <w:top w:val="single" w:sz="4" w:space="0" w:color="auto"/>
              <w:left w:val="single" w:sz="4" w:space="0" w:color="auto"/>
              <w:bottom w:val="single" w:sz="4" w:space="0" w:color="auto"/>
              <w:right w:val="single" w:sz="4" w:space="0" w:color="auto"/>
            </w:tcBorders>
            <w:vAlign w:val="center"/>
          </w:tcPr>
          <w:p w:rsidR="00087147" w:rsidRPr="00706C8D" w:rsidRDefault="00087147" w:rsidP="00A362F8">
            <w:pPr>
              <w:rPr>
                <w:ins w:id="903" w:author="lxu" w:date="2013-07-02T16:20:00Z"/>
                <w:rFonts w:ascii="Arial" w:hAnsi="Arial" w:cs="Arial"/>
                <w:color w:val="auto"/>
              </w:rPr>
            </w:pPr>
            <w:ins w:id="904" w:author="lxu" w:date="2013-07-02T16:20:00Z">
              <w:r w:rsidRPr="00706C8D">
                <w:rPr>
                  <w:rFonts w:ascii="Arial" w:hAnsi="Arial" w:cs="Arial"/>
                  <w:color w:val="auto"/>
                </w:rPr>
                <w:t>Case ID</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87147" w:rsidRPr="00706C8D" w:rsidRDefault="00087147" w:rsidP="00A362F8">
            <w:pPr>
              <w:pStyle w:val="Body"/>
              <w:rPr>
                <w:ins w:id="905" w:author="lxu" w:date="2013-07-02T16:20:00Z"/>
                <w:rFonts w:ascii="Arial" w:eastAsia="宋体" w:hAnsi="Arial" w:cs="Arial"/>
                <w:lang w:eastAsia="zh-CN"/>
              </w:rPr>
            </w:pPr>
            <w:ins w:id="906" w:author="lxu" w:date="2013-07-02T16:20:00Z">
              <w:r>
                <w:rPr>
                  <w:rFonts w:ascii="Arial" w:eastAsia="宋体" w:hAnsi="Arial" w:cs="Arial"/>
                  <w:lang w:eastAsia="zh-CN"/>
                </w:rPr>
                <w:t>ApplicationReporting_Function_</w:t>
              </w:r>
              <w:r>
                <w:rPr>
                  <w:rFonts w:ascii="Arial" w:eastAsia="宋体" w:hAnsi="Arial" w:cs="Arial" w:hint="eastAsia"/>
                  <w:lang w:eastAsia="zh-CN"/>
                </w:rPr>
                <w:t>67</w:t>
              </w:r>
            </w:ins>
          </w:p>
        </w:tc>
      </w:tr>
      <w:tr w:rsidR="00087147" w:rsidRPr="00322E9D" w:rsidTr="00A362F8">
        <w:trPr>
          <w:trHeight w:val="321"/>
          <w:ins w:id="907" w:author="lxu" w:date="2013-07-02T16:20:00Z"/>
        </w:trPr>
        <w:tc>
          <w:tcPr>
            <w:tcW w:w="2284" w:type="dxa"/>
            <w:tcBorders>
              <w:top w:val="single" w:sz="4" w:space="0" w:color="auto"/>
              <w:left w:val="single" w:sz="4" w:space="0" w:color="auto"/>
              <w:bottom w:val="single" w:sz="4" w:space="0" w:color="auto"/>
              <w:right w:val="single" w:sz="4" w:space="0" w:color="auto"/>
            </w:tcBorders>
            <w:vAlign w:val="center"/>
          </w:tcPr>
          <w:p w:rsidR="00087147" w:rsidRPr="00706C8D" w:rsidRDefault="00087147" w:rsidP="00A362F8">
            <w:pPr>
              <w:rPr>
                <w:ins w:id="908" w:author="lxu" w:date="2013-07-02T16:20:00Z"/>
                <w:rFonts w:ascii="Arial" w:hAnsi="Arial" w:cs="Arial"/>
                <w:color w:val="auto"/>
              </w:rPr>
            </w:pPr>
            <w:ins w:id="909" w:author="lxu" w:date="2013-07-02T16:20:00Z">
              <w:r w:rsidRPr="00706C8D">
                <w:rPr>
                  <w:rFonts w:ascii="Arial" w:hAnsi="Arial" w:cs="Arial"/>
                  <w:color w:val="auto"/>
                </w:rPr>
                <w:t>Priority</w:t>
              </w:r>
            </w:ins>
          </w:p>
        </w:tc>
        <w:tc>
          <w:tcPr>
            <w:tcW w:w="2739" w:type="dxa"/>
            <w:tcBorders>
              <w:top w:val="single" w:sz="4" w:space="0" w:color="auto"/>
              <w:left w:val="single" w:sz="4" w:space="0" w:color="auto"/>
              <w:bottom w:val="single" w:sz="4" w:space="0" w:color="auto"/>
              <w:right w:val="single" w:sz="4" w:space="0" w:color="auto"/>
            </w:tcBorders>
            <w:vAlign w:val="center"/>
          </w:tcPr>
          <w:p w:rsidR="00087147" w:rsidRPr="00706C8D" w:rsidRDefault="00EC532F" w:rsidP="00A362F8">
            <w:pPr>
              <w:pStyle w:val="Body"/>
              <w:rPr>
                <w:ins w:id="910" w:author="lxu" w:date="2013-07-02T16:20:00Z"/>
                <w:rFonts w:ascii="Arial" w:eastAsia="宋体" w:hAnsi="Arial" w:cs="Arial"/>
                <w:lang w:eastAsia="zh-CN"/>
              </w:rPr>
            </w:pPr>
            <w:ins w:id="911" w:author="lxu" w:date="2013-07-09T09:57:00Z">
              <w:r>
                <w:rPr>
                  <w:rFonts w:ascii="Arial" w:eastAsia="宋体" w:hAnsi="Arial" w:cs="Arial" w:hint="eastAsia"/>
                  <w:lang w:eastAsia="zh-CN"/>
                </w:rPr>
                <w:t>Middle</w:t>
              </w:r>
            </w:ins>
          </w:p>
        </w:tc>
        <w:tc>
          <w:tcPr>
            <w:tcW w:w="2739" w:type="dxa"/>
            <w:tcBorders>
              <w:top w:val="single" w:sz="4" w:space="0" w:color="auto"/>
              <w:left w:val="single" w:sz="4" w:space="0" w:color="auto"/>
              <w:bottom w:val="single" w:sz="4" w:space="0" w:color="auto"/>
              <w:right w:val="single" w:sz="4" w:space="0" w:color="auto"/>
            </w:tcBorders>
            <w:vAlign w:val="center"/>
          </w:tcPr>
          <w:p w:rsidR="00087147" w:rsidRPr="00706C8D" w:rsidRDefault="00087147" w:rsidP="00A362F8">
            <w:pPr>
              <w:rPr>
                <w:ins w:id="912" w:author="lxu" w:date="2013-07-02T16:20:00Z"/>
                <w:rFonts w:ascii="Arial" w:eastAsia="宋体" w:hAnsi="Arial" w:cs="Arial"/>
                <w:color w:val="auto"/>
                <w:lang w:eastAsia="zh-CN"/>
              </w:rPr>
            </w:pPr>
            <w:ins w:id="913" w:author="lxu" w:date="2013-07-02T16:20:00Z">
              <w:r w:rsidRPr="00706C8D">
                <w:rPr>
                  <w:rFonts w:ascii="Arial" w:eastAsia="宋体" w:hAnsi="Arial" w:cs="Arial"/>
                  <w:color w:val="auto"/>
                  <w:lang w:eastAsia="zh-CN"/>
                </w:rPr>
                <w:t>Automation Flag</w:t>
              </w:r>
            </w:ins>
          </w:p>
        </w:tc>
        <w:tc>
          <w:tcPr>
            <w:tcW w:w="2739" w:type="dxa"/>
            <w:tcBorders>
              <w:top w:val="single" w:sz="4" w:space="0" w:color="auto"/>
              <w:left w:val="single" w:sz="4" w:space="0" w:color="auto"/>
              <w:bottom w:val="single" w:sz="4" w:space="0" w:color="auto"/>
              <w:right w:val="single" w:sz="4" w:space="0" w:color="auto"/>
            </w:tcBorders>
            <w:vAlign w:val="center"/>
          </w:tcPr>
          <w:p w:rsidR="00087147" w:rsidRPr="00706C8D" w:rsidRDefault="00087147" w:rsidP="00A362F8">
            <w:pPr>
              <w:pStyle w:val="Body"/>
              <w:rPr>
                <w:ins w:id="914" w:author="lxu" w:date="2013-07-02T16:20:00Z"/>
                <w:rFonts w:ascii="Arial" w:eastAsia="宋体" w:hAnsi="Arial" w:cs="Arial"/>
                <w:lang w:eastAsia="zh-CN"/>
              </w:rPr>
            </w:pPr>
            <w:ins w:id="915" w:author="lxu" w:date="2013-07-02T16:20:00Z">
              <w:r w:rsidRPr="00706C8D">
                <w:rPr>
                  <w:rFonts w:ascii="Arial" w:eastAsia="宋体" w:hAnsi="Arial" w:cs="Arial"/>
                  <w:lang w:eastAsia="zh-CN"/>
                </w:rPr>
                <w:t>No</w:t>
              </w:r>
            </w:ins>
          </w:p>
        </w:tc>
      </w:tr>
      <w:tr w:rsidR="00087147" w:rsidRPr="00322E9D" w:rsidTr="00A362F8">
        <w:trPr>
          <w:trHeight w:val="321"/>
          <w:ins w:id="916" w:author="lxu" w:date="2013-07-02T16:20:00Z"/>
        </w:trPr>
        <w:tc>
          <w:tcPr>
            <w:tcW w:w="2284" w:type="dxa"/>
            <w:tcBorders>
              <w:top w:val="single" w:sz="4" w:space="0" w:color="auto"/>
              <w:left w:val="single" w:sz="4" w:space="0" w:color="auto"/>
              <w:bottom w:val="single" w:sz="4" w:space="0" w:color="auto"/>
              <w:right w:val="single" w:sz="4" w:space="0" w:color="auto"/>
            </w:tcBorders>
            <w:vAlign w:val="center"/>
          </w:tcPr>
          <w:p w:rsidR="00087147" w:rsidRPr="00706C8D" w:rsidRDefault="00087147" w:rsidP="00A362F8">
            <w:pPr>
              <w:rPr>
                <w:ins w:id="917" w:author="lxu" w:date="2013-07-02T16:20:00Z"/>
                <w:rFonts w:ascii="Arial" w:hAnsi="Arial" w:cs="Arial"/>
                <w:color w:val="auto"/>
              </w:rPr>
            </w:pPr>
            <w:ins w:id="918" w:author="lxu" w:date="2013-07-02T16:20:00Z">
              <w:r w:rsidRPr="00706C8D">
                <w:rPr>
                  <w:rFonts w:ascii="Arial" w:hAnsi="Arial" w:cs="Arial"/>
                  <w:color w:val="auto"/>
                </w:rPr>
                <w:t>Topology to use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87147" w:rsidRDefault="00087147" w:rsidP="00A362F8">
            <w:pPr>
              <w:pStyle w:val="Body"/>
              <w:rPr>
                <w:ins w:id="919" w:author="lxu" w:date="2013-07-02T16:20:00Z"/>
                <w:rFonts w:ascii="Arial" w:eastAsia="宋体" w:hAnsi="Arial" w:cs="Arial"/>
                <w:lang w:eastAsia="zh-CN"/>
              </w:rPr>
            </w:pPr>
            <w:ins w:id="920" w:author="lxu" w:date="2013-07-02T16:20:00Z">
              <w:r>
                <w:rPr>
                  <w:rFonts w:ascii="Arial" w:eastAsia="宋体" w:hAnsi="Arial" w:cs="Arial" w:hint="eastAsia"/>
                  <w:lang w:eastAsia="zh-CN"/>
                </w:rPr>
                <w:t>For AP</w:t>
              </w:r>
            </w:ins>
          </w:p>
          <w:p w:rsidR="00087147" w:rsidRPr="00706C8D" w:rsidRDefault="00087147" w:rsidP="00A362F8">
            <w:pPr>
              <w:pStyle w:val="Body"/>
              <w:rPr>
                <w:ins w:id="921" w:author="lxu" w:date="2013-07-02T16:20:00Z"/>
                <w:rFonts w:ascii="Arial" w:eastAsia="宋体" w:hAnsi="Arial" w:cs="Arial"/>
                <w:lang w:eastAsia="zh-CN"/>
              </w:rPr>
            </w:pPr>
            <w:ins w:id="922" w:author="lxu" w:date="2013-07-02T16:23:00Z">
              <w:r>
                <w:rPr>
                  <w:rFonts w:ascii="Arial" w:eastAsia="宋体" w:hAnsi="Arial" w:cs="Arial" w:hint="eastAsia"/>
                  <w:lang w:eastAsia="zh-CN"/>
                </w:rPr>
                <w:t>BPS</w:t>
              </w:r>
            </w:ins>
            <w:ins w:id="923" w:author="lxu" w:date="2013-07-02T16:20:00Z">
              <w:r w:rsidRPr="00706C8D">
                <w:rPr>
                  <w:rFonts w:ascii="Arial" w:eastAsia="宋体" w:hAnsi="Arial" w:cs="Arial"/>
                  <w:lang w:eastAsia="zh-CN"/>
                </w:rPr>
                <w:t>----</w:t>
              </w:r>
              <w:r>
                <w:rPr>
                  <w:rFonts w:ascii="Arial" w:eastAsia="宋体" w:hAnsi="Arial" w:cs="Arial"/>
                  <w:lang w:eastAsia="zh-CN"/>
                </w:rPr>
                <w:t>-</w:t>
              </w:r>
            </w:ins>
            <w:ins w:id="924" w:author="lxu" w:date="2013-07-02T16:23:00Z">
              <w:r>
                <w:rPr>
                  <w:rFonts w:ascii="Arial" w:eastAsia="宋体" w:hAnsi="Arial" w:cs="Arial" w:hint="eastAsia"/>
                  <w:lang w:eastAsia="zh-CN"/>
                </w:rPr>
                <w:t>---------</w:t>
              </w:r>
            </w:ins>
            <w:ins w:id="925" w:author="lxu" w:date="2013-07-02T16:20:00Z">
              <w:r>
                <w:rPr>
                  <w:rFonts w:ascii="Arial" w:eastAsia="宋体" w:hAnsi="Arial" w:cs="Arial"/>
                  <w:lang w:eastAsia="zh-CN"/>
                </w:rPr>
                <w:t>(</w:t>
              </w:r>
            </w:ins>
            <w:ins w:id="926" w:author="lxu" w:date="2013-07-02T16:23:00Z">
              <w:r>
                <w:rPr>
                  <w:rFonts w:ascii="Arial" w:eastAsia="宋体" w:hAnsi="Arial" w:cs="Arial" w:hint="eastAsia"/>
                  <w:lang w:eastAsia="zh-CN"/>
                </w:rPr>
                <w:t>eth1</w:t>
              </w:r>
            </w:ins>
            <w:ins w:id="927" w:author="lxu" w:date="2013-07-02T16:20:00Z">
              <w:r>
                <w:rPr>
                  <w:rFonts w:ascii="Arial" w:eastAsia="宋体" w:hAnsi="Arial" w:cs="Arial"/>
                  <w:lang w:eastAsia="zh-CN"/>
                </w:rPr>
                <w:t>)AP</w:t>
              </w:r>
              <w:r>
                <w:rPr>
                  <w:rFonts w:ascii="Arial" w:eastAsia="宋体" w:hAnsi="Arial" w:cs="Arial" w:hint="eastAsia"/>
                  <w:lang w:eastAsia="zh-CN"/>
                </w:rPr>
                <w:t>(eth</w:t>
              </w:r>
            </w:ins>
            <w:ins w:id="928" w:author="lxu" w:date="2013-07-02T16:23:00Z">
              <w:r>
                <w:rPr>
                  <w:rFonts w:ascii="Arial" w:eastAsia="宋体" w:hAnsi="Arial" w:cs="Arial" w:hint="eastAsia"/>
                  <w:lang w:eastAsia="zh-CN"/>
                </w:rPr>
                <w:t>0</w:t>
              </w:r>
            </w:ins>
            <w:ins w:id="929" w:author="lxu" w:date="2013-07-02T16:20:00Z">
              <w:r>
                <w:rPr>
                  <w:rFonts w:ascii="Arial" w:eastAsia="宋体" w:hAnsi="Arial" w:cs="Arial" w:hint="eastAsia"/>
                  <w:lang w:eastAsia="zh-CN"/>
                </w:rPr>
                <w:t>)</w:t>
              </w:r>
              <w:r w:rsidRPr="00706C8D">
                <w:rPr>
                  <w:rFonts w:ascii="Arial" w:eastAsia="宋体" w:hAnsi="Arial" w:cs="Arial"/>
                  <w:lang w:eastAsia="zh-CN"/>
                </w:rPr>
                <w:t>_____HM</w:t>
              </w:r>
            </w:ins>
          </w:p>
          <w:p w:rsidR="00087147" w:rsidRPr="00706C8D" w:rsidRDefault="00087147" w:rsidP="00A362F8">
            <w:pPr>
              <w:pStyle w:val="Body"/>
              <w:rPr>
                <w:ins w:id="930" w:author="lxu" w:date="2013-07-02T16:20:00Z"/>
                <w:rFonts w:ascii="Arial" w:eastAsia="宋体" w:hAnsi="Arial" w:cs="Arial"/>
                <w:lang w:eastAsia="zh-CN"/>
              </w:rPr>
            </w:pPr>
            <w:ins w:id="931" w:author="lxu" w:date="2013-07-02T16:20:00Z">
              <w:r>
                <w:rPr>
                  <w:rFonts w:ascii="Arial" w:eastAsia="宋体" w:hAnsi="Arial" w:cs="Arial" w:hint="eastAsia"/>
                  <w:lang w:eastAsia="zh-CN"/>
                </w:rPr>
                <w:t xml:space="preserve">    </w:t>
              </w:r>
            </w:ins>
            <w:ins w:id="932" w:author="lxu" w:date="2013-07-02T16:23:00Z">
              <w:r>
                <w:rPr>
                  <w:rFonts w:ascii="Arial" w:eastAsia="宋体" w:hAnsi="Arial" w:cs="Arial" w:hint="eastAsia"/>
                  <w:lang w:eastAsia="zh-CN"/>
                </w:rPr>
                <w:t>|</w:t>
              </w:r>
            </w:ins>
            <w:ins w:id="933" w:author="lxu" w:date="2013-07-02T16:20:00Z">
              <w:r>
                <w:rPr>
                  <w:rFonts w:ascii="Arial" w:eastAsia="宋体" w:hAnsi="Arial" w:cs="Arial" w:hint="eastAsia"/>
                  <w:lang w:eastAsia="zh-CN"/>
                </w:rPr>
                <w:t xml:space="preserve">                              </w:t>
              </w:r>
            </w:ins>
            <w:ins w:id="934" w:author="lxu" w:date="2013-07-02T16:24:00Z">
              <w:r>
                <w:rPr>
                  <w:rFonts w:ascii="Arial" w:eastAsia="宋体" w:hAnsi="Arial" w:cs="Arial" w:hint="eastAsia"/>
                  <w:lang w:eastAsia="zh-CN"/>
                </w:rPr>
                <w:t xml:space="preserve"> </w:t>
              </w:r>
            </w:ins>
            <w:ins w:id="935" w:author="lxu" w:date="2013-07-02T16:20:00Z">
              <w:r w:rsidRPr="00706C8D">
                <w:rPr>
                  <w:rFonts w:ascii="Arial" w:eastAsia="宋体" w:hAnsi="Arial" w:cs="Arial"/>
                  <w:lang w:eastAsia="zh-CN"/>
                </w:rPr>
                <w:t>|</w:t>
              </w:r>
            </w:ins>
          </w:p>
          <w:p w:rsidR="00087147" w:rsidRPr="00706C8D" w:rsidRDefault="00087147" w:rsidP="00A362F8">
            <w:pPr>
              <w:pStyle w:val="Body"/>
              <w:rPr>
                <w:ins w:id="936" w:author="lxu" w:date="2013-07-02T16:20:00Z"/>
                <w:rFonts w:ascii="Arial" w:eastAsia="宋体" w:hAnsi="Arial" w:cs="Arial"/>
                <w:lang w:eastAsia="zh-CN"/>
              </w:rPr>
            </w:pPr>
            <w:ins w:id="937" w:author="lxu" w:date="2013-07-02T16:20:00Z">
              <w:r>
                <w:rPr>
                  <w:rFonts w:ascii="Arial" w:eastAsia="宋体" w:hAnsi="Arial" w:cs="Arial" w:hint="eastAsia"/>
                  <w:lang w:eastAsia="zh-CN"/>
                </w:rPr>
                <w:t xml:space="preserve">    </w:t>
              </w:r>
            </w:ins>
            <w:ins w:id="938" w:author="lxu" w:date="2013-07-02T16:24:00Z">
              <w:r>
                <w:rPr>
                  <w:rFonts w:ascii="Arial" w:eastAsia="宋体" w:hAnsi="Arial" w:cs="Arial" w:hint="eastAsia"/>
                  <w:lang w:eastAsia="zh-CN"/>
                </w:rPr>
                <w:t>|________________</w:t>
              </w:r>
            </w:ins>
            <w:ins w:id="939" w:author="lxu" w:date="2013-07-02T16:20:00Z">
              <w:r w:rsidRPr="00706C8D">
                <w:rPr>
                  <w:rFonts w:ascii="Arial" w:eastAsia="宋体" w:hAnsi="Arial" w:cs="Arial"/>
                  <w:lang w:eastAsia="zh-CN"/>
                </w:rPr>
                <w:t>|</w:t>
              </w:r>
            </w:ins>
          </w:p>
          <w:p w:rsidR="00087147" w:rsidRDefault="00087147" w:rsidP="00A362F8">
            <w:pPr>
              <w:pStyle w:val="Body"/>
              <w:rPr>
                <w:ins w:id="940" w:author="lxu" w:date="2013-07-02T16:20:00Z"/>
                <w:rFonts w:ascii="Arial" w:eastAsia="宋体" w:hAnsi="Arial" w:cs="Arial"/>
                <w:lang w:eastAsia="zh-CN"/>
              </w:rPr>
            </w:pPr>
            <w:ins w:id="941" w:author="lxu" w:date="2013-07-02T16:20:00Z">
              <w:r>
                <w:rPr>
                  <w:rFonts w:ascii="Arial" w:eastAsia="宋体" w:hAnsi="Arial" w:cs="Arial" w:hint="eastAsia"/>
                  <w:lang w:eastAsia="zh-CN"/>
                </w:rPr>
                <w:t xml:space="preserve">                                                              </w:t>
              </w:r>
              <w:r w:rsidRPr="00706C8D">
                <w:rPr>
                  <w:rFonts w:ascii="Arial" w:eastAsia="宋体" w:hAnsi="Arial" w:cs="Arial"/>
                  <w:lang w:eastAsia="zh-CN"/>
                </w:rPr>
                <w:t>Internet</w:t>
              </w:r>
            </w:ins>
          </w:p>
          <w:p w:rsidR="00087147" w:rsidRDefault="00087147" w:rsidP="00A362F8">
            <w:pPr>
              <w:pStyle w:val="Body"/>
              <w:rPr>
                <w:ins w:id="942" w:author="lxu" w:date="2013-07-02T16:20:00Z"/>
                <w:rFonts w:ascii="Arial" w:eastAsia="宋体" w:hAnsi="Arial" w:cs="Arial"/>
                <w:lang w:eastAsia="zh-CN"/>
              </w:rPr>
            </w:pPr>
            <w:ins w:id="943" w:author="lxu" w:date="2013-07-02T16:20:00Z">
              <w:r>
                <w:rPr>
                  <w:rFonts w:ascii="Arial" w:eastAsia="宋体" w:hAnsi="Arial" w:cs="Arial" w:hint="eastAsia"/>
                  <w:lang w:eastAsia="zh-CN"/>
                </w:rPr>
                <w:t>For BR</w:t>
              </w:r>
            </w:ins>
          </w:p>
          <w:p w:rsidR="00087147" w:rsidRPr="00706C8D" w:rsidRDefault="00087147" w:rsidP="00087147">
            <w:pPr>
              <w:pStyle w:val="Body"/>
              <w:rPr>
                <w:ins w:id="944" w:author="lxu" w:date="2013-07-02T16:24:00Z"/>
                <w:rFonts w:ascii="Arial" w:eastAsia="宋体" w:hAnsi="Arial" w:cs="Arial"/>
                <w:lang w:eastAsia="zh-CN"/>
              </w:rPr>
            </w:pPr>
            <w:ins w:id="945" w:author="lxu" w:date="2013-07-02T16:24:00Z">
              <w:r>
                <w:rPr>
                  <w:rFonts w:ascii="Arial" w:eastAsia="宋体" w:hAnsi="Arial" w:cs="Arial" w:hint="eastAsia"/>
                  <w:lang w:eastAsia="zh-CN"/>
                </w:rPr>
                <w:t>BPS</w:t>
              </w:r>
              <w:r w:rsidRPr="00706C8D">
                <w:rPr>
                  <w:rFonts w:ascii="Arial" w:eastAsia="宋体" w:hAnsi="Arial" w:cs="Arial"/>
                  <w:lang w:eastAsia="zh-CN"/>
                </w:rPr>
                <w:t>----</w:t>
              </w:r>
              <w:r>
                <w:rPr>
                  <w:rFonts w:ascii="Arial" w:eastAsia="宋体" w:hAnsi="Arial" w:cs="Arial"/>
                  <w:lang w:eastAsia="zh-CN"/>
                </w:rPr>
                <w:t>-</w:t>
              </w:r>
              <w:r>
                <w:rPr>
                  <w:rFonts w:ascii="Arial" w:eastAsia="宋体" w:hAnsi="Arial" w:cs="Arial" w:hint="eastAsia"/>
                  <w:lang w:eastAsia="zh-CN"/>
                </w:rPr>
                <w:t>---------</w:t>
              </w:r>
              <w:r>
                <w:rPr>
                  <w:rFonts w:ascii="Arial" w:eastAsia="宋体" w:hAnsi="Arial" w:cs="Arial"/>
                  <w:lang w:eastAsia="zh-CN"/>
                </w:rPr>
                <w:t>(</w:t>
              </w:r>
              <w:r>
                <w:rPr>
                  <w:rFonts w:ascii="Arial" w:eastAsia="宋体" w:hAnsi="Arial" w:cs="Arial" w:hint="eastAsia"/>
                  <w:lang w:eastAsia="zh-CN"/>
                </w:rPr>
                <w:t>eth1</w:t>
              </w:r>
              <w:r>
                <w:rPr>
                  <w:rFonts w:ascii="Arial" w:eastAsia="宋体" w:hAnsi="Arial" w:cs="Arial"/>
                  <w:lang w:eastAsia="zh-CN"/>
                </w:rPr>
                <w:t>)</w:t>
              </w:r>
              <w:r>
                <w:rPr>
                  <w:rFonts w:ascii="Arial" w:eastAsia="宋体" w:hAnsi="Arial" w:cs="Arial" w:hint="eastAsia"/>
                  <w:lang w:eastAsia="zh-CN"/>
                </w:rPr>
                <w:t>BR(eth0)</w:t>
              </w:r>
              <w:r w:rsidRPr="00706C8D">
                <w:rPr>
                  <w:rFonts w:ascii="Arial" w:eastAsia="宋体" w:hAnsi="Arial" w:cs="Arial"/>
                  <w:lang w:eastAsia="zh-CN"/>
                </w:rPr>
                <w:t>_____HM</w:t>
              </w:r>
            </w:ins>
          </w:p>
          <w:p w:rsidR="00087147" w:rsidRPr="00706C8D" w:rsidRDefault="00087147" w:rsidP="00087147">
            <w:pPr>
              <w:pStyle w:val="Body"/>
              <w:rPr>
                <w:ins w:id="946" w:author="lxu" w:date="2013-07-02T16:24:00Z"/>
                <w:rFonts w:ascii="Arial" w:eastAsia="宋体" w:hAnsi="Arial" w:cs="Arial"/>
                <w:lang w:eastAsia="zh-CN"/>
              </w:rPr>
            </w:pPr>
            <w:ins w:id="947" w:author="lxu" w:date="2013-07-02T16:24:00Z">
              <w:r>
                <w:rPr>
                  <w:rFonts w:ascii="Arial" w:eastAsia="宋体" w:hAnsi="Arial" w:cs="Arial" w:hint="eastAsia"/>
                  <w:lang w:eastAsia="zh-CN"/>
                </w:rPr>
                <w:t xml:space="preserve">    |                               </w:t>
              </w:r>
              <w:r w:rsidRPr="00706C8D">
                <w:rPr>
                  <w:rFonts w:ascii="Arial" w:eastAsia="宋体" w:hAnsi="Arial" w:cs="Arial"/>
                  <w:lang w:eastAsia="zh-CN"/>
                </w:rPr>
                <w:t>|</w:t>
              </w:r>
            </w:ins>
          </w:p>
          <w:p w:rsidR="00087147" w:rsidRPr="00706C8D" w:rsidRDefault="00087147" w:rsidP="00087147">
            <w:pPr>
              <w:pStyle w:val="Body"/>
              <w:rPr>
                <w:ins w:id="948" w:author="lxu" w:date="2013-07-02T16:24:00Z"/>
                <w:rFonts w:ascii="Arial" w:eastAsia="宋体" w:hAnsi="Arial" w:cs="Arial"/>
                <w:lang w:eastAsia="zh-CN"/>
              </w:rPr>
            </w:pPr>
            <w:ins w:id="949" w:author="lxu" w:date="2013-07-02T16:24:00Z">
              <w:r>
                <w:rPr>
                  <w:rFonts w:ascii="Arial" w:eastAsia="宋体" w:hAnsi="Arial" w:cs="Arial" w:hint="eastAsia"/>
                  <w:lang w:eastAsia="zh-CN"/>
                </w:rPr>
                <w:t xml:space="preserve">    |________________</w:t>
              </w:r>
              <w:r w:rsidRPr="00706C8D">
                <w:rPr>
                  <w:rFonts w:ascii="Arial" w:eastAsia="宋体" w:hAnsi="Arial" w:cs="Arial"/>
                  <w:lang w:eastAsia="zh-CN"/>
                </w:rPr>
                <w:t>|</w:t>
              </w:r>
            </w:ins>
          </w:p>
          <w:p w:rsidR="00087147" w:rsidRDefault="00087147" w:rsidP="00A362F8">
            <w:pPr>
              <w:pStyle w:val="Body"/>
              <w:rPr>
                <w:ins w:id="950" w:author="lxu" w:date="2013-07-02T16:20:00Z"/>
                <w:rFonts w:ascii="Arial" w:eastAsia="宋体" w:hAnsi="Arial" w:cs="Arial"/>
                <w:lang w:eastAsia="zh-CN"/>
              </w:rPr>
            </w:pPr>
          </w:p>
          <w:p w:rsidR="00087147" w:rsidRPr="00706C8D" w:rsidRDefault="00087147" w:rsidP="00A362F8">
            <w:pPr>
              <w:pStyle w:val="Body"/>
              <w:rPr>
                <w:ins w:id="951" w:author="lxu" w:date="2013-07-02T16:20:00Z"/>
                <w:rFonts w:ascii="Arial" w:eastAsia="宋体" w:hAnsi="Arial" w:cs="Arial"/>
                <w:lang w:eastAsia="zh-CN"/>
              </w:rPr>
            </w:pPr>
            <w:ins w:id="952" w:author="lxu" w:date="2013-07-02T16:20:00Z">
              <w:r>
                <w:rPr>
                  <w:rFonts w:ascii="Arial" w:eastAsia="宋体" w:hAnsi="Arial" w:cs="Arial" w:hint="eastAsia"/>
                  <w:lang w:eastAsia="zh-CN"/>
                </w:rPr>
                <w:lastRenderedPageBreak/>
                <w:t>Or we can meger AP and BR into same one topology.</w:t>
              </w:r>
            </w:ins>
          </w:p>
        </w:tc>
      </w:tr>
      <w:tr w:rsidR="00087147" w:rsidRPr="00322E9D" w:rsidTr="00A362F8">
        <w:trPr>
          <w:trHeight w:val="315"/>
          <w:ins w:id="953" w:author="lxu" w:date="2013-07-02T16:20:00Z"/>
        </w:trPr>
        <w:tc>
          <w:tcPr>
            <w:tcW w:w="2284" w:type="dxa"/>
            <w:tcBorders>
              <w:top w:val="single" w:sz="4" w:space="0" w:color="auto"/>
              <w:left w:val="single" w:sz="4" w:space="0" w:color="auto"/>
              <w:bottom w:val="single" w:sz="4" w:space="0" w:color="auto"/>
              <w:right w:val="single" w:sz="4" w:space="0" w:color="auto"/>
            </w:tcBorders>
            <w:vAlign w:val="center"/>
          </w:tcPr>
          <w:p w:rsidR="00087147" w:rsidRPr="00706C8D" w:rsidRDefault="00087147" w:rsidP="00A362F8">
            <w:pPr>
              <w:rPr>
                <w:ins w:id="954" w:author="lxu" w:date="2013-07-02T16:20:00Z"/>
                <w:rFonts w:ascii="Arial" w:hAnsi="Arial" w:cs="Arial"/>
                <w:color w:val="auto"/>
              </w:rPr>
            </w:pPr>
            <w:ins w:id="955" w:author="lxu" w:date="2013-07-02T16:20:00Z">
              <w:r w:rsidRPr="00706C8D">
                <w:rPr>
                  <w:rFonts w:ascii="Arial" w:hAnsi="Arial" w:cs="Arial"/>
                  <w:color w:val="auto"/>
                </w:rPr>
                <w:lastRenderedPageBreak/>
                <w:t>Description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87147" w:rsidRPr="00706C8D" w:rsidRDefault="00087147" w:rsidP="00087147">
            <w:pPr>
              <w:pStyle w:val="Body"/>
              <w:rPr>
                <w:ins w:id="956" w:author="lxu" w:date="2013-07-02T16:20:00Z"/>
                <w:rFonts w:ascii="Arial" w:eastAsia="宋体" w:hAnsi="Arial" w:cs="Arial"/>
                <w:lang w:eastAsia="zh-CN"/>
              </w:rPr>
            </w:pPr>
            <w:ins w:id="957" w:author="lxu" w:date="2013-07-02T16:20:00Z">
              <w:r>
                <w:rPr>
                  <w:rFonts w:ascii="Arial" w:eastAsia="宋体" w:hAnsi="Arial" w:cs="Arial" w:hint="eastAsia"/>
                  <w:lang w:eastAsia="zh-CN"/>
                </w:rPr>
                <w:t xml:space="preserve">Verify HiveOS </w:t>
              </w:r>
            </w:ins>
            <w:ins w:id="958" w:author="lxu" w:date="2013-07-02T16:21:00Z">
              <w:r>
                <w:rPr>
                  <w:rFonts w:ascii="Arial" w:eastAsia="宋体" w:hAnsi="Arial" w:cs="Arial" w:hint="eastAsia"/>
                  <w:lang w:eastAsia="zh-CN"/>
                </w:rPr>
                <w:t xml:space="preserve">application discovery </w:t>
              </w:r>
            </w:ins>
            <w:ins w:id="959" w:author="lxu" w:date="2013-07-02T16:24:00Z">
              <w:r>
                <w:rPr>
                  <w:rFonts w:ascii="Arial" w:eastAsia="宋体" w:hAnsi="Arial" w:cs="Arial" w:hint="eastAsia"/>
                  <w:lang w:eastAsia="zh-CN"/>
                </w:rPr>
                <w:t>algorithm branch1</w:t>
              </w:r>
            </w:ins>
            <w:ins w:id="960" w:author="lxu" w:date="2013-07-02T16:20:00Z">
              <w:r>
                <w:rPr>
                  <w:rFonts w:ascii="Arial" w:eastAsia="宋体" w:hAnsi="Arial" w:cs="Arial" w:hint="eastAsia"/>
                  <w:lang w:eastAsia="zh-CN"/>
                </w:rPr>
                <w:t>.</w:t>
              </w:r>
            </w:ins>
          </w:p>
        </w:tc>
      </w:tr>
      <w:tr w:rsidR="00087147" w:rsidRPr="00322E9D" w:rsidTr="00A362F8">
        <w:trPr>
          <w:trHeight w:val="345"/>
          <w:ins w:id="961" w:author="lxu" w:date="2013-07-02T16:20:00Z"/>
        </w:trPr>
        <w:tc>
          <w:tcPr>
            <w:tcW w:w="2284" w:type="dxa"/>
            <w:tcBorders>
              <w:top w:val="single" w:sz="4" w:space="0" w:color="auto"/>
              <w:left w:val="single" w:sz="4" w:space="0" w:color="auto"/>
              <w:bottom w:val="single" w:sz="4" w:space="0" w:color="auto"/>
              <w:right w:val="single" w:sz="4" w:space="0" w:color="auto"/>
            </w:tcBorders>
            <w:vAlign w:val="center"/>
          </w:tcPr>
          <w:p w:rsidR="00087147" w:rsidRPr="00706C8D" w:rsidRDefault="00087147" w:rsidP="00A362F8">
            <w:pPr>
              <w:rPr>
                <w:ins w:id="962" w:author="lxu" w:date="2013-07-02T16:20:00Z"/>
                <w:rFonts w:ascii="Arial" w:eastAsia="宋体" w:hAnsi="Arial" w:cs="Arial"/>
                <w:color w:val="auto"/>
                <w:lang w:eastAsia="zh-CN"/>
              </w:rPr>
            </w:pPr>
            <w:ins w:id="963" w:author="lxu" w:date="2013-07-02T16:20:00Z">
              <w:r w:rsidRPr="00706C8D">
                <w:rPr>
                  <w:rFonts w:ascii="Arial" w:eastAsia="宋体" w:hAnsi="Arial" w:cs="Arial"/>
                  <w:color w:val="auto"/>
                  <w:lang w:eastAsia="zh-CN"/>
                </w:rPr>
                <w:t>PlatformDependence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87147" w:rsidRPr="00F30A6D" w:rsidRDefault="00087147" w:rsidP="00A362F8">
            <w:pPr>
              <w:pStyle w:val="Body"/>
              <w:rPr>
                <w:ins w:id="964" w:author="lxu" w:date="2013-07-02T16:20:00Z"/>
                <w:rFonts w:ascii="Arial" w:eastAsia="宋体" w:hAnsi="Arial" w:cs="Arial"/>
                <w:lang w:eastAsia="zh-CN"/>
              </w:rPr>
            </w:pPr>
            <w:ins w:id="965" w:author="lxu" w:date="2013-07-02T16:20:00Z">
              <w:r w:rsidRPr="00F30A6D">
                <w:rPr>
                  <w:rFonts w:ascii="Arial" w:eastAsia="宋体" w:hAnsi="Arial" w:cs="Arial"/>
                  <w:lang w:eastAsia="zh-CN"/>
                </w:rPr>
                <w:t>AP: AP110,AP120,AP121,AP141,AP170,</w:t>
              </w:r>
              <w:r>
                <w:rPr>
                  <w:rFonts w:ascii="Arial" w:eastAsia="宋体" w:hAnsi="Arial" w:cs="Arial"/>
                  <w:lang w:eastAsia="zh-CN"/>
                </w:rPr>
                <w:t>AP320,AP340,AP330,AP350,</w:t>
              </w:r>
            </w:ins>
          </w:p>
          <w:p w:rsidR="00087147" w:rsidRDefault="00087147" w:rsidP="00A362F8">
            <w:pPr>
              <w:pStyle w:val="Body"/>
              <w:rPr>
                <w:ins w:id="966" w:author="lxu" w:date="2013-07-02T16:20:00Z"/>
                <w:rFonts w:ascii="Arial" w:eastAsia="宋体" w:hAnsi="Arial" w:cs="Arial"/>
                <w:lang w:eastAsia="zh-CN"/>
              </w:rPr>
            </w:pPr>
            <w:ins w:id="967" w:author="lxu" w:date="2013-07-02T16:20:00Z">
              <w:r w:rsidRPr="00F30A6D">
                <w:rPr>
                  <w:rFonts w:ascii="Arial" w:eastAsia="宋体" w:hAnsi="Arial" w:cs="Arial"/>
                  <w:lang w:eastAsia="zh-CN"/>
                </w:rPr>
                <w:t>BR: BR200,BR200-WP,BRAP330,BRAP350,</w:t>
              </w:r>
            </w:ins>
          </w:p>
          <w:p w:rsidR="00087147" w:rsidRPr="00706C8D" w:rsidRDefault="00087147" w:rsidP="00A362F8">
            <w:pPr>
              <w:pStyle w:val="Body"/>
              <w:rPr>
                <w:ins w:id="968" w:author="lxu" w:date="2013-07-02T16:20:00Z"/>
                <w:rFonts w:ascii="Arial" w:eastAsia="宋体" w:hAnsi="Arial" w:cs="Arial"/>
                <w:lang w:eastAsia="zh-CN"/>
              </w:rPr>
            </w:pPr>
            <w:ins w:id="969" w:author="lxu" w:date="2013-07-02T16:20:00Z">
              <w:r>
                <w:rPr>
                  <w:rFonts w:ascii="Arial" w:eastAsia="宋体" w:hAnsi="Arial" w:cs="Arial" w:hint="eastAsia"/>
                  <w:lang w:eastAsia="zh-CN"/>
                </w:rPr>
                <w:t>Note: when draft this test case, HiveOS Millau 6.0r2c AP370/390 does not support application discovery. And HiveOS Geneva release is not related with AP370/390. As per plan, AP370/390 will support it by 2013 fall.</w:t>
              </w:r>
            </w:ins>
          </w:p>
        </w:tc>
      </w:tr>
      <w:tr w:rsidR="00087147" w:rsidRPr="00322E9D" w:rsidTr="00A362F8">
        <w:trPr>
          <w:trHeight w:val="321"/>
          <w:ins w:id="970" w:author="lxu" w:date="2013-07-02T16:20:00Z"/>
        </w:trPr>
        <w:tc>
          <w:tcPr>
            <w:tcW w:w="2284" w:type="dxa"/>
            <w:tcBorders>
              <w:top w:val="single" w:sz="4" w:space="0" w:color="auto"/>
              <w:left w:val="single" w:sz="4" w:space="0" w:color="auto"/>
              <w:bottom w:val="single" w:sz="4" w:space="0" w:color="auto"/>
              <w:right w:val="single" w:sz="4" w:space="0" w:color="auto"/>
            </w:tcBorders>
            <w:vAlign w:val="center"/>
          </w:tcPr>
          <w:p w:rsidR="00087147" w:rsidRPr="00706C8D" w:rsidRDefault="00087147" w:rsidP="00A362F8">
            <w:pPr>
              <w:rPr>
                <w:ins w:id="971" w:author="lxu" w:date="2013-07-02T16:20:00Z"/>
                <w:rFonts w:ascii="Arial" w:hAnsi="Arial" w:cs="Arial"/>
                <w:color w:val="auto"/>
              </w:rPr>
            </w:pPr>
            <w:ins w:id="972" w:author="lxu" w:date="2013-07-02T16:20:00Z">
              <w:r w:rsidRPr="00706C8D">
                <w:rPr>
                  <w:rFonts w:ascii="Arial" w:hAnsi="Arial" w:cs="Arial"/>
                  <w:color w:val="auto"/>
                </w:rPr>
                <w:t>Pre-condition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87147" w:rsidRDefault="00087147" w:rsidP="00A362F8">
            <w:pPr>
              <w:pStyle w:val="Body"/>
              <w:rPr>
                <w:ins w:id="973" w:author="lxu" w:date="2013-07-02T16:20:00Z"/>
                <w:rFonts w:ascii="Arial" w:eastAsia="宋体" w:hAnsi="Arial" w:cs="Arial"/>
                <w:lang w:eastAsia="zh-CN"/>
              </w:rPr>
            </w:pPr>
            <w:ins w:id="974" w:author="lxu" w:date="2013-07-02T16:20:00Z">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ins>
          </w:p>
          <w:p w:rsidR="00087147" w:rsidRPr="00F30A6D" w:rsidRDefault="00087147" w:rsidP="00A362F8">
            <w:pPr>
              <w:pStyle w:val="Body"/>
              <w:rPr>
                <w:ins w:id="975" w:author="lxu" w:date="2013-07-02T16:20:00Z"/>
                <w:rFonts w:ascii="Arial" w:eastAsia="宋体" w:hAnsi="Arial" w:cs="Arial"/>
                <w:lang w:eastAsia="zh-CN"/>
              </w:rPr>
            </w:pPr>
            <w:ins w:id="976" w:author="lxu" w:date="2013-07-02T16:20:00Z">
              <w:r>
                <w:rPr>
                  <w:rFonts w:ascii="Arial" w:eastAsia="宋体" w:hAnsi="Arial" w:cs="Arial" w:hint="eastAsia"/>
                  <w:lang w:eastAsia="zh-CN"/>
                </w:rPr>
                <w:t>Set BR eth1 mode as bridge-802.1q, AP eth as backhaul.</w:t>
              </w:r>
            </w:ins>
          </w:p>
          <w:p w:rsidR="00087147" w:rsidRPr="00525079" w:rsidRDefault="00087147" w:rsidP="00A362F8">
            <w:pPr>
              <w:pStyle w:val="Body"/>
              <w:rPr>
                <w:ins w:id="977" w:author="lxu" w:date="2013-07-02T16:20:00Z"/>
                <w:rFonts w:ascii="Arial" w:eastAsia="宋体" w:hAnsi="Arial" w:cs="Arial"/>
                <w:lang w:eastAsia="zh-CN"/>
              </w:rPr>
            </w:pPr>
            <w:ins w:id="978" w:author="lxu" w:date="2013-07-02T16:25:00Z">
              <w:r>
                <w:rPr>
                  <w:rFonts w:ascii="Arial" w:eastAsia="宋体" w:hAnsi="Arial" w:cs="Arial" w:hint="eastAsia"/>
                  <w:lang w:eastAsia="zh-CN"/>
                </w:rPr>
                <w:t>BPS</w:t>
              </w:r>
            </w:ins>
            <w:ins w:id="979" w:author="lxu" w:date="2013-07-02T16:20:00Z">
              <w:r>
                <w:rPr>
                  <w:rFonts w:ascii="Arial" w:eastAsia="宋体" w:hAnsi="Arial" w:cs="Arial" w:hint="eastAsia"/>
                  <w:lang w:eastAsia="zh-CN"/>
                </w:rPr>
                <w:t xml:space="preserve"> connects with </w:t>
              </w:r>
            </w:ins>
            <w:ins w:id="980" w:author="lxu" w:date="2013-07-02T16:25:00Z">
              <w:r>
                <w:rPr>
                  <w:rFonts w:ascii="Arial" w:eastAsia="宋体" w:hAnsi="Arial" w:cs="Arial" w:hint="eastAsia"/>
                  <w:lang w:eastAsia="zh-CN"/>
                </w:rPr>
                <w:t>AP or BR.</w:t>
              </w:r>
            </w:ins>
          </w:p>
        </w:tc>
      </w:tr>
      <w:tr w:rsidR="00087147" w:rsidRPr="00322E9D" w:rsidTr="00A362F8">
        <w:trPr>
          <w:trHeight w:val="321"/>
          <w:ins w:id="981" w:author="lxu" w:date="2013-07-02T16:20:00Z"/>
        </w:trPr>
        <w:tc>
          <w:tcPr>
            <w:tcW w:w="2284" w:type="dxa"/>
            <w:tcBorders>
              <w:top w:val="single" w:sz="4" w:space="0" w:color="auto"/>
              <w:left w:val="single" w:sz="4" w:space="0" w:color="auto"/>
              <w:bottom w:val="single" w:sz="4" w:space="0" w:color="auto"/>
              <w:right w:val="single" w:sz="4" w:space="0" w:color="auto"/>
            </w:tcBorders>
            <w:vAlign w:val="center"/>
          </w:tcPr>
          <w:p w:rsidR="00087147" w:rsidRPr="00706C8D" w:rsidRDefault="00087147" w:rsidP="00A362F8">
            <w:pPr>
              <w:rPr>
                <w:ins w:id="982" w:author="lxu" w:date="2013-07-02T16:20:00Z"/>
                <w:rFonts w:ascii="Arial" w:hAnsi="Arial" w:cs="Arial"/>
                <w:color w:val="auto"/>
              </w:rPr>
            </w:pPr>
            <w:ins w:id="983" w:author="lxu" w:date="2013-07-02T16:20:00Z">
              <w:r w:rsidRPr="00706C8D">
                <w:rPr>
                  <w:rFonts w:ascii="Arial" w:hAnsi="Arial" w:cs="Arial"/>
                  <w:color w:val="auto"/>
                </w:rPr>
                <w:t>Test procedure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1578A" w:rsidRPr="0011578A" w:rsidRDefault="00087147">
            <w:pPr>
              <w:pStyle w:val="Body"/>
              <w:numPr>
                <w:ilvl w:val="2"/>
                <w:numId w:val="127"/>
              </w:numPr>
              <w:ind w:left="268" w:hanging="268"/>
              <w:rPr>
                <w:ins w:id="984" w:author="lxu" w:date="2013-07-02T16:20:00Z"/>
                <w:rFonts w:ascii="Arial" w:eastAsia="宋体" w:hAnsi="Arial" w:cs="Arial"/>
                <w:color w:val="000000"/>
                <w:lang w:eastAsia="zh-CN"/>
                <w:rPrChange w:id="985" w:author="lxu" w:date="2013-07-08T10:50:00Z">
                  <w:rPr>
                    <w:ins w:id="986" w:author="lxu" w:date="2013-07-02T16:20:00Z"/>
                    <w:rFonts w:ascii="Arial" w:eastAsia="宋体" w:hAnsi="Arial" w:cs="Arial"/>
                    <w:b/>
                    <w:color w:val="000000"/>
                    <w:lang w:eastAsia="zh-CN"/>
                  </w:rPr>
                </w:rPrChange>
              </w:rPr>
              <w:pPrChange w:id="987" w:author="lxu" w:date="2013-07-02T16:22:00Z">
                <w:pPr>
                  <w:pStyle w:val="Body"/>
                  <w:numPr>
                    <w:ilvl w:val="2"/>
                    <w:numId w:val="126"/>
                  </w:numPr>
                  <w:ind w:left="268" w:hanging="268"/>
                </w:pPr>
              </w:pPrChange>
            </w:pPr>
            <w:ins w:id="988" w:author="lxu" w:date="2013-07-02T16:20:00Z">
              <w:r w:rsidRPr="00C017AA">
                <w:rPr>
                  <w:rFonts w:ascii="Arial" w:eastAsia="宋体" w:hAnsi="Arial" w:cs="Arial" w:hint="eastAsia"/>
                  <w:lang w:eastAsia="zh-CN"/>
                </w:rPr>
                <w:t xml:space="preserve">Enable L7 engine and set application reporting mode as </w:t>
              </w:r>
              <w:r w:rsidRPr="00C017AA">
                <w:rPr>
                  <w:rFonts w:ascii="Arial" w:eastAsia="宋体" w:hAnsi="Arial" w:cs="Arial"/>
                  <w:lang w:eastAsia="zh-CN"/>
                </w:rPr>
                <w:t>“</w:t>
              </w:r>
              <w:r w:rsidRPr="00C017AA">
                <w:rPr>
                  <w:rFonts w:ascii="Arial" w:eastAsia="宋体" w:hAnsi="Arial" w:cs="Arial" w:hint="eastAsia"/>
                  <w:lang w:eastAsia="zh-CN"/>
                </w:rPr>
                <w:t>auto</w:t>
              </w:r>
              <w:r w:rsidRPr="00C017AA">
                <w:rPr>
                  <w:rFonts w:ascii="Arial" w:eastAsia="宋体" w:hAnsi="Arial" w:cs="Arial"/>
                  <w:lang w:eastAsia="zh-CN"/>
                </w:rPr>
                <w:t>”</w:t>
              </w:r>
              <w:r w:rsidRPr="00C017AA">
                <w:rPr>
                  <w:rFonts w:ascii="Arial" w:eastAsia="宋体" w:hAnsi="Arial" w:cs="Arial" w:hint="eastAsia"/>
                  <w:lang w:eastAsia="zh-CN"/>
                </w:rPr>
                <w:t xml:space="preserve"> globally at AP.</w:t>
              </w:r>
            </w:ins>
          </w:p>
          <w:p w:rsidR="0011578A" w:rsidRPr="0011578A" w:rsidRDefault="00087147">
            <w:pPr>
              <w:pStyle w:val="Body"/>
              <w:numPr>
                <w:ilvl w:val="2"/>
                <w:numId w:val="127"/>
              </w:numPr>
              <w:ind w:left="268" w:hanging="268"/>
              <w:rPr>
                <w:ins w:id="989" w:author="lxu" w:date="2013-07-02T16:20:00Z"/>
                <w:rFonts w:ascii="Arial" w:eastAsia="宋体" w:hAnsi="Arial" w:cs="Arial"/>
                <w:color w:val="000000"/>
                <w:lang w:eastAsia="zh-CN"/>
                <w:rPrChange w:id="990" w:author="lxu" w:date="2013-07-08T10:50:00Z">
                  <w:rPr>
                    <w:ins w:id="991" w:author="lxu" w:date="2013-07-02T16:20:00Z"/>
                    <w:rFonts w:ascii="Arial" w:eastAsia="宋体" w:hAnsi="Arial" w:cs="Arial"/>
                    <w:b/>
                    <w:color w:val="000000"/>
                    <w:lang w:eastAsia="zh-CN"/>
                  </w:rPr>
                </w:rPrChange>
              </w:rPr>
              <w:pPrChange w:id="992" w:author="lxu" w:date="2013-07-02T16:22:00Z">
                <w:pPr>
                  <w:pStyle w:val="Body"/>
                  <w:numPr>
                    <w:ilvl w:val="2"/>
                    <w:numId w:val="126"/>
                  </w:numPr>
                  <w:ind w:left="268" w:hanging="268"/>
                </w:pPr>
              </w:pPrChange>
            </w:pPr>
            <w:ins w:id="993" w:author="lxu" w:date="2013-07-02T16:20:00Z">
              <w:r w:rsidRPr="00C017AA">
                <w:rPr>
                  <w:rFonts w:ascii="Arial" w:eastAsia="宋体" w:hAnsi="Arial" w:cs="Arial" w:hint="eastAsia"/>
                  <w:lang w:eastAsia="zh-CN"/>
                </w:rPr>
                <w:t>Make sure application discovery is enabled.</w:t>
              </w:r>
            </w:ins>
          </w:p>
          <w:p w:rsidR="0011578A" w:rsidRPr="0011578A" w:rsidRDefault="00087147">
            <w:pPr>
              <w:pStyle w:val="Body"/>
              <w:numPr>
                <w:ilvl w:val="2"/>
                <w:numId w:val="127"/>
              </w:numPr>
              <w:ind w:left="268" w:hanging="268"/>
              <w:rPr>
                <w:ins w:id="994" w:author="lxu" w:date="2013-07-02T16:32:00Z"/>
                <w:rFonts w:ascii="Arial" w:eastAsia="宋体" w:hAnsi="Arial" w:cs="Arial"/>
                <w:color w:val="000000"/>
                <w:lang w:eastAsia="zh-CN"/>
                <w:rPrChange w:id="995" w:author="lxu" w:date="2013-07-08T10:50:00Z">
                  <w:rPr>
                    <w:ins w:id="996" w:author="lxu" w:date="2013-07-02T16:32:00Z"/>
                    <w:rFonts w:ascii="Arial" w:eastAsia="宋体" w:hAnsi="Arial" w:cs="Arial"/>
                    <w:b/>
                    <w:color w:val="000000"/>
                    <w:lang w:eastAsia="zh-CN"/>
                  </w:rPr>
                </w:rPrChange>
              </w:rPr>
              <w:pPrChange w:id="997" w:author="lxu" w:date="2013-07-02T16:26:00Z">
                <w:pPr>
                  <w:pStyle w:val="Body"/>
                  <w:numPr>
                    <w:ilvl w:val="2"/>
                    <w:numId w:val="126"/>
                  </w:numPr>
                  <w:ind w:left="268" w:hanging="268"/>
                </w:pPr>
              </w:pPrChange>
            </w:pPr>
            <w:ins w:id="998" w:author="lxu" w:date="2013-07-02T16:26:00Z">
              <w:r w:rsidRPr="00C017AA">
                <w:rPr>
                  <w:rFonts w:ascii="Arial" w:eastAsia="宋体" w:hAnsi="Arial" w:cs="Arial" w:hint="eastAsia"/>
                  <w:lang w:eastAsia="zh-CN"/>
                </w:rPr>
                <w:t>Simulates following application usage percentage:</w:t>
              </w:r>
            </w:ins>
          </w:p>
          <w:tbl>
            <w:tblPr>
              <w:tblW w:w="2814" w:type="dxa"/>
              <w:tblLayout w:type="fixed"/>
              <w:tblLook w:val="04A0" w:firstRow="1" w:lastRow="0" w:firstColumn="1" w:lastColumn="0" w:noHBand="0" w:noVBand="1"/>
              <w:tblPrChange w:id="999" w:author="lxu" w:date="2013-07-02T16:32:00Z">
                <w:tblPr>
                  <w:tblW w:w="2600" w:type="dxa"/>
                  <w:tblLayout w:type="fixed"/>
                  <w:tblLook w:val="04A0" w:firstRow="1" w:lastRow="0" w:firstColumn="1" w:lastColumn="0" w:noHBand="0" w:noVBand="1"/>
                </w:tblPr>
              </w:tblPrChange>
            </w:tblPr>
            <w:tblGrid>
              <w:gridCol w:w="688"/>
              <w:gridCol w:w="992"/>
              <w:gridCol w:w="1134"/>
              <w:tblGridChange w:id="1000">
                <w:tblGrid>
                  <w:gridCol w:w="560"/>
                  <w:gridCol w:w="1000"/>
                  <w:gridCol w:w="1040"/>
                </w:tblGrid>
              </w:tblGridChange>
            </w:tblGrid>
            <w:tr w:rsidR="005B7769" w:rsidRPr="00C017AA" w:rsidTr="005B7769">
              <w:trPr>
                <w:trHeight w:val="510"/>
                <w:ins w:id="1001" w:author="lxu" w:date="2013-07-02T16:32:00Z"/>
                <w:trPrChange w:id="1002" w:author="lxu" w:date="2013-07-02T16:32:00Z">
                  <w:trPr>
                    <w:trHeight w:val="510"/>
                  </w:trPr>
                </w:trPrChange>
              </w:trPr>
              <w:tc>
                <w:tcPr>
                  <w:tcW w:w="688" w:type="dxa"/>
                  <w:tcBorders>
                    <w:top w:val="single" w:sz="4" w:space="0" w:color="auto"/>
                    <w:left w:val="single" w:sz="4" w:space="0" w:color="auto"/>
                    <w:bottom w:val="single" w:sz="4" w:space="0" w:color="auto"/>
                    <w:right w:val="single" w:sz="4" w:space="0" w:color="auto"/>
                  </w:tcBorders>
                  <w:shd w:val="clear" w:color="auto" w:fill="auto"/>
                  <w:vAlign w:val="center"/>
                  <w:hideMark/>
                  <w:tcPrChange w:id="1003" w:author="lxu" w:date="2013-07-02T16:32:00Z">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tcPrChange>
                </w:tcPr>
                <w:p w:rsidR="005B7769" w:rsidRPr="00C017AA" w:rsidRDefault="005B7769" w:rsidP="005B7769">
                  <w:pPr>
                    <w:jc w:val="center"/>
                    <w:rPr>
                      <w:ins w:id="1004" w:author="lxu" w:date="2013-07-02T16:32:00Z"/>
                      <w:rFonts w:ascii="Arial" w:eastAsia="宋体" w:hAnsi="Arial" w:cs="Arial"/>
                      <w:b w:val="0"/>
                      <w:lang w:eastAsia="zh-CN"/>
                    </w:rPr>
                  </w:pPr>
                  <w:ins w:id="1005" w:author="lxu" w:date="2013-07-02T16:32:00Z">
                    <w:r w:rsidRPr="00C017AA">
                      <w:rPr>
                        <w:rFonts w:ascii="Arial" w:eastAsia="宋体" w:hAnsi="Arial" w:cs="Arial"/>
                        <w:b w:val="0"/>
                        <w:lang w:eastAsia="zh-CN"/>
                      </w:rPr>
                      <w:t>Item</w:t>
                    </w:r>
                  </w:ins>
                </w:p>
              </w:tc>
              <w:tc>
                <w:tcPr>
                  <w:tcW w:w="992" w:type="dxa"/>
                  <w:tcBorders>
                    <w:top w:val="single" w:sz="4" w:space="0" w:color="auto"/>
                    <w:left w:val="nil"/>
                    <w:bottom w:val="single" w:sz="4" w:space="0" w:color="auto"/>
                    <w:right w:val="single" w:sz="4" w:space="0" w:color="auto"/>
                  </w:tcBorders>
                  <w:shd w:val="clear" w:color="auto" w:fill="auto"/>
                  <w:vAlign w:val="center"/>
                  <w:hideMark/>
                  <w:tcPrChange w:id="1006" w:author="lxu" w:date="2013-07-02T16:32:00Z">
                    <w:tcPr>
                      <w:tcW w:w="1000" w:type="dxa"/>
                      <w:tcBorders>
                        <w:top w:val="single" w:sz="4" w:space="0" w:color="auto"/>
                        <w:left w:val="nil"/>
                        <w:bottom w:val="single" w:sz="4" w:space="0" w:color="auto"/>
                        <w:right w:val="single" w:sz="4" w:space="0" w:color="auto"/>
                      </w:tcBorders>
                      <w:shd w:val="clear" w:color="auto" w:fill="auto"/>
                      <w:vAlign w:val="center"/>
                      <w:hideMark/>
                    </w:tcPr>
                  </w:tcPrChange>
                </w:tcPr>
                <w:p w:rsidR="005B7769" w:rsidRPr="00C017AA" w:rsidRDefault="005B7769" w:rsidP="005B7769">
                  <w:pPr>
                    <w:jc w:val="center"/>
                    <w:rPr>
                      <w:ins w:id="1007" w:author="lxu" w:date="2013-07-02T16:32:00Z"/>
                      <w:rFonts w:ascii="Arial" w:eastAsia="宋体" w:hAnsi="Arial" w:cs="Arial"/>
                      <w:b w:val="0"/>
                      <w:lang w:eastAsia="zh-CN"/>
                    </w:rPr>
                  </w:pPr>
                  <w:ins w:id="1008" w:author="lxu" w:date="2013-07-02T16:32:00Z">
                    <w:r w:rsidRPr="00C017AA">
                      <w:rPr>
                        <w:rFonts w:ascii="Arial" w:eastAsia="宋体" w:hAnsi="Arial" w:cs="Arial"/>
                        <w:b w:val="0"/>
                        <w:lang w:eastAsia="zh-CN"/>
                      </w:rPr>
                      <w:t>Number of App</w:t>
                    </w:r>
                  </w:ins>
                </w:p>
              </w:tc>
              <w:tc>
                <w:tcPr>
                  <w:tcW w:w="1134" w:type="dxa"/>
                  <w:tcBorders>
                    <w:top w:val="single" w:sz="4" w:space="0" w:color="auto"/>
                    <w:left w:val="nil"/>
                    <w:bottom w:val="single" w:sz="4" w:space="0" w:color="auto"/>
                    <w:right w:val="single" w:sz="4" w:space="0" w:color="auto"/>
                  </w:tcBorders>
                  <w:shd w:val="clear" w:color="auto" w:fill="auto"/>
                  <w:vAlign w:val="center"/>
                  <w:hideMark/>
                  <w:tcPrChange w:id="1009" w:author="lxu" w:date="2013-07-02T16:32:00Z">
                    <w:tcPr>
                      <w:tcW w:w="1040" w:type="dxa"/>
                      <w:tcBorders>
                        <w:top w:val="single" w:sz="4" w:space="0" w:color="auto"/>
                        <w:left w:val="nil"/>
                        <w:bottom w:val="single" w:sz="4" w:space="0" w:color="auto"/>
                        <w:right w:val="single" w:sz="4" w:space="0" w:color="auto"/>
                      </w:tcBorders>
                      <w:shd w:val="clear" w:color="auto" w:fill="auto"/>
                      <w:vAlign w:val="center"/>
                      <w:hideMark/>
                    </w:tcPr>
                  </w:tcPrChange>
                </w:tcPr>
                <w:p w:rsidR="005B7769" w:rsidRPr="00C017AA" w:rsidRDefault="005B7769" w:rsidP="005B7769">
                  <w:pPr>
                    <w:jc w:val="center"/>
                    <w:rPr>
                      <w:ins w:id="1010" w:author="lxu" w:date="2013-07-02T16:32:00Z"/>
                      <w:rFonts w:ascii="Arial" w:eastAsia="宋体" w:hAnsi="Arial" w:cs="Arial"/>
                      <w:b w:val="0"/>
                      <w:lang w:eastAsia="zh-CN"/>
                    </w:rPr>
                  </w:pPr>
                  <w:ins w:id="1011" w:author="lxu" w:date="2013-07-02T16:32:00Z">
                    <w:r w:rsidRPr="00C017AA">
                      <w:rPr>
                        <w:rFonts w:ascii="Arial" w:eastAsia="宋体" w:hAnsi="Arial" w:cs="Arial"/>
                        <w:b w:val="0"/>
                        <w:lang w:eastAsia="zh-CN"/>
                      </w:rPr>
                      <w:t>Usage Percetage</w:t>
                    </w:r>
                  </w:ins>
                </w:p>
              </w:tc>
            </w:tr>
            <w:tr w:rsidR="005B7769" w:rsidRPr="00C017AA" w:rsidTr="005B7769">
              <w:trPr>
                <w:trHeight w:val="270"/>
                <w:ins w:id="1012" w:author="lxu" w:date="2013-07-02T16:32:00Z"/>
                <w:trPrChange w:id="1013" w:author="lxu" w:date="2013-07-02T16:32:00Z">
                  <w:trPr>
                    <w:trHeight w:val="270"/>
                  </w:trPr>
                </w:trPrChange>
              </w:trPr>
              <w:tc>
                <w:tcPr>
                  <w:tcW w:w="688" w:type="dxa"/>
                  <w:tcBorders>
                    <w:top w:val="nil"/>
                    <w:left w:val="single" w:sz="4" w:space="0" w:color="auto"/>
                    <w:bottom w:val="single" w:sz="4" w:space="0" w:color="auto"/>
                    <w:right w:val="single" w:sz="4" w:space="0" w:color="auto"/>
                  </w:tcBorders>
                  <w:shd w:val="clear" w:color="auto" w:fill="auto"/>
                  <w:vAlign w:val="center"/>
                  <w:hideMark/>
                  <w:tcPrChange w:id="1014" w:author="lxu" w:date="2013-07-02T16:32:00Z">
                    <w:tcPr>
                      <w:tcW w:w="560" w:type="dxa"/>
                      <w:tcBorders>
                        <w:top w:val="nil"/>
                        <w:left w:val="single" w:sz="4" w:space="0" w:color="auto"/>
                        <w:bottom w:val="single" w:sz="4" w:space="0" w:color="auto"/>
                        <w:right w:val="single" w:sz="4" w:space="0" w:color="auto"/>
                      </w:tcBorders>
                      <w:shd w:val="clear" w:color="auto" w:fill="auto"/>
                      <w:vAlign w:val="center"/>
                      <w:hideMark/>
                    </w:tcPr>
                  </w:tcPrChange>
                </w:tcPr>
                <w:p w:rsidR="005B7769" w:rsidRPr="00C017AA" w:rsidRDefault="005B7769" w:rsidP="005B7769">
                  <w:pPr>
                    <w:jc w:val="center"/>
                    <w:rPr>
                      <w:ins w:id="1015" w:author="lxu" w:date="2013-07-02T16:32:00Z"/>
                      <w:rFonts w:ascii="Arial" w:eastAsia="宋体" w:hAnsi="Arial" w:cs="Arial"/>
                      <w:b w:val="0"/>
                      <w:lang w:eastAsia="zh-CN"/>
                    </w:rPr>
                  </w:pPr>
                  <w:ins w:id="1016" w:author="lxu" w:date="2013-07-02T16:32:00Z">
                    <w:r w:rsidRPr="00C017AA">
                      <w:rPr>
                        <w:rFonts w:ascii="Arial" w:eastAsia="宋体" w:hAnsi="Arial" w:cs="Arial"/>
                        <w:b w:val="0"/>
                        <w:lang w:eastAsia="zh-CN"/>
                      </w:rPr>
                      <w:t>1</w:t>
                    </w:r>
                  </w:ins>
                </w:p>
              </w:tc>
              <w:tc>
                <w:tcPr>
                  <w:tcW w:w="992" w:type="dxa"/>
                  <w:tcBorders>
                    <w:top w:val="nil"/>
                    <w:left w:val="nil"/>
                    <w:bottom w:val="single" w:sz="4" w:space="0" w:color="auto"/>
                    <w:right w:val="single" w:sz="4" w:space="0" w:color="auto"/>
                  </w:tcBorders>
                  <w:shd w:val="clear" w:color="auto" w:fill="auto"/>
                  <w:vAlign w:val="center"/>
                  <w:hideMark/>
                  <w:tcPrChange w:id="1017" w:author="lxu" w:date="2013-07-02T16:32:00Z">
                    <w:tcPr>
                      <w:tcW w:w="1000" w:type="dxa"/>
                      <w:tcBorders>
                        <w:top w:val="nil"/>
                        <w:left w:val="nil"/>
                        <w:bottom w:val="single" w:sz="4" w:space="0" w:color="auto"/>
                        <w:right w:val="single" w:sz="4" w:space="0" w:color="auto"/>
                      </w:tcBorders>
                      <w:shd w:val="clear" w:color="auto" w:fill="auto"/>
                      <w:vAlign w:val="center"/>
                      <w:hideMark/>
                    </w:tcPr>
                  </w:tcPrChange>
                </w:tcPr>
                <w:p w:rsidR="005B7769" w:rsidRPr="00C017AA" w:rsidRDefault="00C017AA" w:rsidP="005B7769">
                  <w:pPr>
                    <w:jc w:val="center"/>
                    <w:rPr>
                      <w:ins w:id="1018" w:author="lxu" w:date="2013-07-02T16:32:00Z"/>
                      <w:rFonts w:ascii="Arial" w:eastAsia="宋体" w:hAnsi="Arial" w:cs="Arial"/>
                      <w:b w:val="0"/>
                      <w:lang w:eastAsia="zh-CN"/>
                    </w:rPr>
                  </w:pPr>
                  <w:ins w:id="1019" w:author="lxu" w:date="2013-07-08T10:51:00Z">
                    <w:r>
                      <w:rPr>
                        <w:rFonts w:ascii="Arial" w:eastAsia="宋体" w:hAnsi="Arial" w:cs="Arial" w:hint="eastAsia"/>
                        <w:b w:val="0"/>
                        <w:lang w:eastAsia="zh-CN"/>
                      </w:rPr>
                      <w:t>3</w:t>
                    </w:r>
                  </w:ins>
                </w:p>
              </w:tc>
              <w:tc>
                <w:tcPr>
                  <w:tcW w:w="1134" w:type="dxa"/>
                  <w:tcBorders>
                    <w:top w:val="nil"/>
                    <w:left w:val="nil"/>
                    <w:bottom w:val="single" w:sz="4" w:space="0" w:color="auto"/>
                    <w:right w:val="single" w:sz="4" w:space="0" w:color="auto"/>
                  </w:tcBorders>
                  <w:shd w:val="clear" w:color="auto" w:fill="auto"/>
                  <w:vAlign w:val="center"/>
                  <w:hideMark/>
                  <w:tcPrChange w:id="1020" w:author="lxu" w:date="2013-07-02T16:32:00Z">
                    <w:tcPr>
                      <w:tcW w:w="1040" w:type="dxa"/>
                      <w:tcBorders>
                        <w:top w:val="nil"/>
                        <w:left w:val="nil"/>
                        <w:bottom w:val="single" w:sz="4" w:space="0" w:color="auto"/>
                        <w:right w:val="single" w:sz="4" w:space="0" w:color="auto"/>
                      </w:tcBorders>
                      <w:shd w:val="clear" w:color="auto" w:fill="auto"/>
                      <w:vAlign w:val="center"/>
                      <w:hideMark/>
                    </w:tcPr>
                  </w:tcPrChange>
                </w:tcPr>
                <w:p w:rsidR="005B7769" w:rsidRPr="00C017AA" w:rsidRDefault="00C017AA" w:rsidP="005B7769">
                  <w:pPr>
                    <w:jc w:val="center"/>
                    <w:rPr>
                      <w:ins w:id="1021" w:author="lxu" w:date="2013-07-02T16:32:00Z"/>
                      <w:rFonts w:ascii="Arial" w:eastAsia="宋体" w:hAnsi="Arial" w:cs="Arial"/>
                      <w:b w:val="0"/>
                      <w:lang w:eastAsia="zh-CN"/>
                    </w:rPr>
                  </w:pPr>
                  <w:ins w:id="1022" w:author="lxu" w:date="2013-07-08T10:51:00Z">
                    <w:r>
                      <w:rPr>
                        <w:rFonts w:ascii="Arial" w:eastAsia="宋体" w:hAnsi="Arial" w:cs="Arial" w:hint="eastAsia"/>
                        <w:b w:val="0"/>
                        <w:lang w:eastAsia="zh-CN"/>
                      </w:rPr>
                      <w:t>33</w:t>
                    </w:r>
                  </w:ins>
                  <w:ins w:id="1023" w:author="lxu" w:date="2013-07-02T16:32:00Z">
                    <w:r w:rsidR="005B7769" w:rsidRPr="00C017AA">
                      <w:rPr>
                        <w:rFonts w:ascii="Arial" w:eastAsia="宋体" w:hAnsi="Arial" w:cs="Arial"/>
                        <w:b w:val="0"/>
                        <w:lang w:eastAsia="zh-CN"/>
                      </w:rPr>
                      <w:t>%</w:t>
                    </w:r>
                  </w:ins>
                </w:p>
              </w:tc>
            </w:tr>
            <w:tr w:rsidR="005B7769" w:rsidRPr="00C017AA" w:rsidTr="005B7769">
              <w:trPr>
                <w:trHeight w:val="270"/>
                <w:ins w:id="1024" w:author="lxu" w:date="2013-07-02T16:32:00Z"/>
                <w:trPrChange w:id="1025" w:author="lxu" w:date="2013-07-02T16:32:00Z">
                  <w:trPr>
                    <w:trHeight w:val="270"/>
                  </w:trPr>
                </w:trPrChange>
              </w:trPr>
              <w:tc>
                <w:tcPr>
                  <w:tcW w:w="688" w:type="dxa"/>
                  <w:tcBorders>
                    <w:top w:val="nil"/>
                    <w:left w:val="single" w:sz="4" w:space="0" w:color="auto"/>
                    <w:bottom w:val="single" w:sz="4" w:space="0" w:color="auto"/>
                    <w:right w:val="single" w:sz="4" w:space="0" w:color="auto"/>
                  </w:tcBorders>
                  <w:shd w:val="clear" w:color="auto" w:fill="auto"/>
                  <w:vAlign w:val="center"/>
                  <w:hideMark/>
                  <w:tcPrChange w:id="1026" w:author="lxu" w:date="2013-07-02T16:32:00Z">
                    <w:tcPr>
                      <w:tcW w:w="560" w:type="dxa"/>
                      <w:tcBorders>
                        <w:top w:val="nil"/>
                        <w:left w:val="single" w:sz="4" w:space="0" w:color="auto"/>
                        <w:bottom w:val="single" w:sz="4" w:space="0" w:color="auto"/>
                        <w:right w:val="single" w:sz="4" w:space="0" w:color="auto"/>
                      </w:tcBorders>
                      <w:shd w:val="clear" w:color="auto" w:fill="auto"/>
                      <w:vAlign w:val="center"/>
                      <w:hideMark/>
                    </w:tcPr>
                  </w:tcPrChange>
                </w:tcPr>
                <w:p w:rsidR="005B7769" w:rsidRPr="00C017AA" w:rsidRDefault="005B7769" w:rsidP="005B7769">
                  <w:pPr>
                    <w:jc w:val="center"/>
                    <w:rPr>
                      <w:ins w:id="1027" w:author="lxu" w:date="2013-07-02T16:32:00Z"/>
                      <w:rFonts w:ascii="Arial" w:eastAsia="宋体" w:hAnsi="Arial" w:cs="Arial"/>
                      <w:b w:val="0"/>
                      <w:lang w:eastAsia="zh-CN"/>
                    </w:rPr>
                  </w:pPr>
                  <w:ins w:id="1028" w:author="lxu" w:date="2013-07-02T16:32:00Z">
                    <w:r w:rsidRPr="00C017AA">
                      <w:rPr>
                        <w:rFonts w:ascii="Arial" w:eastAsia="宋体" w:hAnsi="Arial" w:cs="Arial"/>
                        <w:b w:val="0"/>
                        <w:lang w:eastAsia="zh-CN"/>
                      </w:rPr>
                      <w:t>2</w:t>
                    </w:r>
                  </w:ins>
                </w:p>
              </w:tc>
              <w:tc>
                <w:tcPr>
                  <w:tcW w:w="992" w:type="dxa"/>
                  <w:tcBorders>
                    <w:top w:val="nil"/>
                    <w:left w:val="nil"/>
                    <w:bottom w:val="single" w:sz="4" w:space="0" w:color="auto"/>
                    <w:right w:val="single" w:sz="4" w:space="0" w:color="auto"/>
                  </w:tcBorders>
                  <w:shd w:val="clear" w:color="auto" w:fill="auto"/>
                  <w:vAlign w:val="center"/>
                  <w:hideMark/>
                  <w:tcPrChange w:id="1029" w:author="lxu" w:date="2013-07-02T16:32:00Z">
                    <w:tcPr>
                      <w:tcW w:w="1000" w:type="dxa"/>
                      <w:tcBorders>
                        <w:top w:val="nil"/>
                        <w:left w:val="nil"/>
                        <w:bottom w:val="single" w:sz="4" w:space="0" w:color="auto"/>
                        <w:right w:val="single" w:sz="4" w:space="0" w:color="auto"/>
                      </w:tcBorders>
                      <w:shd w:val="clear" w:color="auto" w:fill="auto"/>
                      <w:vAlign w:val="center"/>
                      <w:hideMark/>
                    </w:tcPr>
                  </w:tcPrChange>
                </w:tcPr>
                <w:p w:rsidR="005B7769" w:rsidRPr="00C017AA" w:rsidRDefault="00C017AA" w:rsidP="005B7769">
                  <w:pPr>
                    <w:jc w:val="center"/>
                    <w:rPr>
                      <w:ins w:id="1030" w:author="lxu" w:date="2013-07-02T16:32:00Z"/>
                      <w:rFonts w:ascii="Arial" w:eastAsia="宋体" w:hAnsi="Arial" w:cs="Arial"/>
                      <w:b w:val="0"/>
                      <w:lang w:eastAsia="zh-CN"/>
                    </w:rPr>
                  </w:pPr>
                  <w:ins w:id="1031" w:author="lxu" w:date="2013-07-08T10:51:00Z">
                    <w:r>
                      <w:rPr>
                        <w:rFonts w:ascii="Arial" w:eastAsia="宋体" w:hAnsi="Arial" w:cs="Arial" w:hint="eastAsia"/>
                        <w:b w:val="0"/>
                        <w:lang w:eastAsia="zh-CN"/>
                      </w:rPr>
                      <w:t>5</w:t>
                    </w:r>
                  </w:ins>
                </w:p>
              </w:tc>
              <w:tc>
                <w:tcPr>
                  <w:tcW w:w="1134" w:type="dxa"/>
                  <w:tcBorders>
                    <w:top w:val="nil"/>
                    <w:left w:val="nil"/>
                    <w:bottom w:val="single" w:sz="4" w:space="0" w:color="auto"/>
                    <w:right w:val="single" w:sz="4" w:space="0" w:color="auto"/>
                  </w:tcBorders>
                  <w:shd w:val="clear" w:color="auto" w:fill="auto"/>
                  <w:vAlign w:val="center"/>
                  <w:hideMark/>
                  <w:tcPrChange w:id="1032" w:author="lxu" w:date="2013-07-02T16:32:00Z">
                    <w:tcPr>
                      <w:tcW w:w="1040" w:type="dxa"/>
                      <w:tcBorders>
                        <w:top w:val="nil"/>
                        <w:left w:val="nil"/>
                        <w:bottom w:val="single" w:sz="4" w:space="0" w:color="auto"/>
                        <w:right w:val="single" w:sz="4" w:space="0" w:color="auto"/>
                      </w:tcBorders>
                      <w:shd w:val="clear" w:color="auto" w:fill="auto"/>
                      <w:vAlign w:val="center"/>
                      <w:hideMark/>
                    </w:tcPr>
                  </w:tcPrChange>
                </w:tcPr>
                <w:p w:rsidR="005B7769" w:rsidRPr="00C017AA" w:rsidRDefault="00C017AA" w:rsidP="005B7769">
                  <w:pPr>
                    <w:jc w:val="center"/>
                    <w:rPr>
                      <w:ins w:id="1033" w:author="lxu" w:date="2013-07-02T16:32:00Z"/>
                      <w:rFonts w:ascii="Arial" w:eastAsia="宋体" w:hAnsi="Arial" w:cs="Arial"/>
                      <w:b w:val="0"/>
                      <w:lang w:eastAsia="zh-CN"/>
                    </w:rPr>
                  </w:pPr>
                  <w:ins w:id="1034" w:author="lxu" w:date="2013-07-08T10:51:00Z">
                    <w:r>
                      <w:rPr>
                        <w:rFonts w:ascii="Arial" w:eastAsia="宋体" w:hAnsi="Arial" w:cs="Arial" w:hint="eastAsia"/>
                        <w:b w:val="0"/>
                        <w:lang w:eastAsia="zh-CN"/>
                      </w:rPr>
                      <w:t>0.2</w:t>
                    </w:r>
                  </w:ins>
                  <w:ins w:id="1035" w:author="lxu" w:date="2013-07-02T16:32:00Z">
                    <w:r w:rsidR="005B7769" w:rsidRPr="00C017AA">
                      <w:rPr>
                        <w:rFonts w:ascii="Arial" w:eastAsia="宋体" w:hAnsi="Arial" w:cs="Arial"/>
                        <w:b w:val="0"/>
                        <w:lang w:eastAsia="zh-CN"/>
                      </w:rPr>
                      <w:t>%</w:t>
                    </w:r>
                  </w:ins>
                </w:p>
              </w:tc>
            </w:tr>
          </w:tbl>
          <w:p w:rsidR="0011578A" w:rsidRPr="0011578A" w:rsidRDefault="0011578A">
            <w:pPr>
              <w:pStyle w:val="Body"/>
              <w:rPr>
                <w:ins w:id="1036" w:author="lxu" w:date="2013-07-02T16:20:00Z"/>
                <w:rFonts w:ascii="Arial" w:eastAsia="宋体" w:hAnsi="Arial" w:cs="Arial"/>
                <w:color w:val="000000"/>
                <w:lang w:eastAsia="zh-CN"/>
                <w:rPrChange w:id="1037" w:author="lxu" w:date="2013-07-08T10:50:00Z">
                  <w:rPr>
                    <w:ins w:id="1038" w:author="lxu" w:date="2013-07-02T16:20:00Z"/>
                    <w:rFonts w:ascii="Arial" w:eastAsia="宋体" w:hAnsi="Arial" w:cs="Arial"/>
                    <w:b/>
                    <w:color w:val="000000"/>
                    <w:lang w:eastAsia="zh-CN"/>
                  </w:rPr>
                </w:rPrChange>
              </w:rPr>
              <w:pPrChange w:id="1039" w:author="lxu" w:date="2013-07-02T16:32:00Z">
                <w:pPr>
                  <w:pStyle w:val="Body"/>
                  <w:numPr>
                    <w:ilvl w:val="2"/>
                    <w:numId w:val="126"/>
                  </w:numPr>
                  <w:ind w:left="268" w:hanging="268"/>
                </w:pPr>
              </w:pPrChange>
            </w:pPr>
          </w:p>
        </w:tc>
      </w:tr>
      <w:tr w:rsidR="00087147" w:rsidRPr="00322E9D" w:rsidTr="00A362F8">
        <w:trPr>
          <w:trHeight w:val="345"/>
          <w:ins w:id="1040" w:author="lxu" w:date="2013-07-02T16:20:00Z"/>
        </w:trPr>
        <w:tc>
          <w:tcPr>
            <w:tcW w:w="2284" w:type="dxa"/>
            <w:tcBorders>
              <w:top w:val="single" w:sz="4" w:space="0" w:color="auto"/>
              <w:left w:val="single" w:sz="4" w:space="0" w:color="auto"/>
              <w:bottom w:val="single" w:sz="4" w:space="0" w:color="auto"/>
              <w:right w:val="single" w:sz="4" w:space="0" w:color="auto"/>
            </w:tcBorders>
            <w:vAlign w:val="center"/>
          </w:tcPr>
          <w:p w:rsidR="00087147" w:rsidRPr="00634B39" w:rsidRDefault="00087147" w:rsidP="00A362F8">
            <w:pPr>
              <w:rPr>
                <w:ins w:id="1041" w:author="lxu" w:date="2013-07-02T16:20:00Z"/>
                <w:rFonts w:ascii="Arial" w:eastAsia="宋体" w:hAnsi="Arial" w:cs="Arial"/>
                <w:b w:val="0"/>
                <w:color w:val="auto"/>
                <w:lang w:eastAsia="zh-CN"/>
              </w:rPr>
            </w:pPr>
            <w:ins w:id="1042" w:author="lxu" w:date="2013-07-02T16:20:00Z">
              <w:r w:rsidRPr="00634B39">
                <w:rPr>
                  <w:rFonts w:ascii="Arial" w:hAnsi="Arial" w:cs="Arial"/>
                  <w:color w:val="auto"/>
                </w:rPr>
                <w:t>Expect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87147" w:rsidRDefault="00087147" w:rsidP="00A362F8">
            <w:pPr>
              <w:pStyle w:val="Body"/>
              <w:rPr>
                <w:ins w:id="1043" w:author="lxu" w:date="2013-07-02T16:20:00Z"/>
                <w:rFonts w:ascii="Arial" w:eastAsia="宋体" w:hAnsi="Arial" w:cs="Arial"/>
                <w:lang w:eastAsia="zh-CN"/>
              </w:rPr>
            </w:pPr>
            <w:ins w:id="1044" w:author="lxu" w:date="2013-07-02T16:20:00Z">
              <w:r>
                <w:rPr>
                  <w:rFonts w:ascii="Arial" w:eastAsia="宋体" w:hAnsi="Arial" w:cs="Arial" w:hint="eastAsia"/>
                  <w:lang w:eastAsia="zh-CN"/>
                </w:rPr>
                <w:t xml:space="preserve">After Step </w:t>
              </w:r>
            </w:ins>
            <w:ins w:id="1045" w:author="lxu" w:date="2013-07-02T16:30:00Z">
              <w:r>
                <w:rPr>
                  <w:rFonts w:ascii="Arial" w:eastAsia="宋体" w:hAnsi="Arial" w:cs="Arial" w:hint="eastAsia"/>
                  <w:lang w:eastAsia="zh-CN"/>
                </w:rPr>
                <w:t>3</w:t>
              </w:r>
            </w:ins>
            <w:ins w:id="1046" w:author="lxu" w:date="2013-07-02T16:20:00Z">
              <w:r>
                <w:rPr>
                  <w:rFonts w:ascii="Arial" w:eastAsia="宋体" w:hAnsi="Arial" w:cs="Arial" w:hint="eastAsia"/>
                  <w:lang w:eastAsia="zh-CN"/>
                </w:rPr>
                <w:t>, HiveOS generates application reporting file.</w:t>
              </w:r>
            </w:ins>
          </w:p>
          <w:p w:rsidR="00087147" w:rsidRPr="00FA1DAA" w:rsidRDefault="005B7769" w:rsidP="00A362F8">
            <w:pPr>
              <w:pStyle w:val="Body"/>
              <w:rPr>
                <w:ins w:id="1047" w:author="lxu" w:date="2013-07-02T16:20:00Z"/>
                <w:rFonts w:ascii="Arial" w:eastAsia="宋体" w:hAnsi="Arial" w:cs="Arial"/>
                <w:lang w:eastAsia="zh-CN"/>
              </w:rPr>
            </w:pPr>
            <w:ins w:id="1048" w:author="lxu" w:date="2013-07-02T16:20:00Z">
              <w:r>
                <w:rPr>
                  <w:rFonts w:ascii="Arial" w:eastAsia="宋体" w:hAnsi="Arial" w:cs="Arial" w:hint="eastAsia"/>
                  <w:lang w:eastAsia="zh-CN"/>
                </w:rPr>
                <w:t xml:space="preserve">It should </w:t>
              </w:r>
            </w:ins>
            <w:ins w:id="1049" w:author="lxu" w:date="2013-07-02T16:30:00Z">
              <w:r>
                <w:rPr>
                  <w:rFonts w:ascii="Arial" w:eastAsia="宋体" w:hAnsi="Arial" w:cs="Arial" w:hint="eastAsia"/>
                  <w:lang w:eastAsia="zh-CN"/>
                </w:rPr>
                <w:t>only reports</w:t>
              </w:r>
            </w:ins>
            <w:ins w:id="1050" w:author="lxu" w:date="2013-07-02T16:31:00Z">
              <w:r>
                <w:rPr>
                  <w:rFonts w:ascii="Arial" w:eastAsia="宋体" w:hAnsi="Arial" w:cs="Arial" w:hint="eastAsia"/>
                  <w:lang w:eastAsia="zh-CN"/>
                </w:rPr>
                <w:t xml:space="preserve"> </w:t>
              </w:r>
            </w:ins>
            <w:ins w:id="1051" w:author="lxu" w:date="2013-07-02T16:32:00Z">
              <w:r w:rsidR="00C017AA">
                <w:rPr>
                  <w:rFonts w:ascii="Arial" w:eastAsia="宋体" w:hAnsi="Arial" w:cs="Arial" w:hint="eastAsia"/>
                  <w:lang w:eastAsia="zh-CN"/>
                </w:rPr>
                <w:t>#2</w:t>
              </w:r>
              <w:r>
                <w:rPr>
                  <w:rFonts w:ascii="Arial" w:eastAsia="宋体" w:hAnsi="Arial" w:cs="Arial" w:hint="eastAsia"/>
                  <w:lang w:eastAsia="zh-CN"/>
                </w:rPr>
                <w:t xml:space="preserve"> applications as </w:t>
              </w:r>
            </w:ins>
            <w:ins w:id="1052" w:author="lxu" w:date="2013-07-02T16:33:00Z">
              <w:r>
                <w:rPr>
                  <w:rFonts w:ascii="Arial" w:eastAsia="宋体" w:hAnsi="Arial" w:cs="Arial"/>
                  <w:lang w:eastAsia="zh-CN"/>
                </w:rPr>
                <w:t>“</w:t>
              </w:r>
            </w:ins>
            <w:ins w:id="1053" w:author="lxu" w:date="2013-07-02T16:32:00Z">
              <w:r>
                <w:rPr>
                  <w:rFonts w:ascii="Arial" w:eastAsia="宋体" w:hAnsi="Arial" w:cs="Arial" w:hint="eastAsia"/>
                  <w:lang w:eastAsia="zh-CN"/>
                </w:rPr>
                <w:t>Unknown</w:t>
              </w:r>
            </w:ins>
            <w:ins w:id="1054" w:author="lxu" w:date="2013-07-02T16:33:00Z">
              <w:r>
                <w:rPr>
                  <w:rFonts w:ascii="Arial" w:eastAsia="宋体" w:hAnsi="Arial" w:cs="Arial"/>
                  <w:lang w:eastAsia="zh-CN"/>
                </w:rPr>
                <w:t>”</w:t>
              </w:r>
              <w:r>
                <w:rPr>
                  <w:rFonts w:ascii="Arial" w:eastAsia="宋体" w:hAnsi="Arial" w:cs="Arial" w:hint="eastAsia"/>
                  <w:lang w:eastAsia="zh-CN"/>
                </w:rPr>
                <w:t xml:space="preserve"> and #1 as correct application</w:t>
              </w:r>
            </w:ins>
            <w:ins w:id="1055" w:author="lxu" w:date="2013-07-02T16:20:00Z">
              <w:r w:rsidR="00087147">
                <w:rPr>
                  <w:rFonts w:ascii="Arial" w:eastAsia="宋体" w:hAnsi="Arial" w:cs="Arial" w:hint="eastAsia"/>
                  <w:lang w:eastAsia="zh-CN"/>
                </w:rPr>
                <w:t>.</w:t>
              </w:r>
              <w:r w:rsidR="00087147" w:rsidRPr="00FA1DAA">
                <w:rPr>
                  <w:rFonts w:ascii="Arial" w:eastAsia="宋体" w:hAnsi="Arial" w:cs="Arial"/>
                  <w:lang w:eastAsia="zh-CN"/>
                </w:rPr>
                <w:t xml:space="preserve"> </w:t>
              </w:r>
            </w:ins>
          </w:p>
        </w:tc>
      </w:tr>
      <w:tr w:rsidR="00087147" w:rsidRPr="00322E9D" w:rsidTr="00A362F8">
        <w:trPr>
          <w:trHeight w:val="165"/>
          <w:ins w:id="1056" w:author="lxu" w:date="2013-07-02T16:20:00Z"/>
        </w:trPr>
        <w:tc>
          <w:tcPr>
            <w:tcW w:w="2284" w:type="dxa"/>
            <w:tcBorders>
              <w:top w:val="single" w:sz="4" w:space="0" w:color="auto"/>
              <w:left w:val="single" w:sz="4" w:space="0" w:color="auto"/>
              <w:bottom w:val="single" w:sz="4" w:space="0" w:color="auto"/>
              <w:right w:val="single" w:sz="4" w:space="0" w:color="auto"/>
            </w:tcBorders>
            <w:vAlign w:val="center"/>
          </w:tcPr>
          <w:p w:rsidR="00087147" w:rsidRPr="00706C8D" w:rsidRDefault="00087147" w:rsidP="00A362F8">
            <w:pPr>
              <w:rPr>
                <w:ins w:id="1057" w:author="lxu" w:date="2013-07-02T16:20:00Z"/>
                <w:rFonts w:ascii="Arial" w:eastAsia="宋体" w:hAnsi="Arial" w:cs="Arial"/>
                <w:color w:val="auto"/>
                <w:lang w:eastAsia="zh-CN"/>
              </w:rPr>
            </w:pPr>
            <w:ins w:id="1058" w:author="lxu" w:date="2013-07-02T16:20:00Z">
              <w:r w:rsidRPr="00706C8D">
                <w:rPr>
                  <w:rFonts w:ascii="Arial" w:eastAsia="宋体" w:hAnsi="Arial" w:cs="Arial"/>
                  <w:color w:val="auto"/>
                  <w:lang w:eastAsia="zh-CN"/>
                </w:rPr>
                <w:t>Test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87147" w:rsidRPr="00706C8D" w:rsidRDefault="00087147" w:rsidP="00A362F8">
            <w:pPr>
              <w:pStyle w:val="Body"/>
              <w:rPr>
                <w:ins w:id="1059" w:author="lxu" w:date="2013-07-02T16:20:00Z"/>
                <w:rFonts w:ascii="Arial" w:eastAsia="宋体" w:hAnsi="Arial" w:cs="Arial"/>
                <w:lang w:eastAsia="zh-CN"/>
              </w:rPr>
            </w:pPr>
          </w:p>
        </w:tc>
      </w:tr>
      <w:tr w:rsidR="00087147" w:rsidRPr="00322E9D" w:rsidTr="00A362F8">
        <w:trPr>
          <w:trHeight w:val="142"/>
          <w:ins w:id="1060" w:author="lxu" w:date="2013-07-02T16:20:00Z"/>
        </w:trPr>
        <w:tc>
          <w:tcPr>
            <w:tcW w:w="2284" w:type="dxa"/>
            <w:tcBorders>
              <w:top w:val="single" w:sz="4" w:space="0" w:color="auto"/>
              <w:left w:val="single" w:sz="4" w:space="0" w:color="auto"/>
              <w:bottom w:val="single" w:sz="4" w:space="0" w:color="auto"/>
              <w:right w:val="single" w:sz="4" w:space="0" w:color="auto"/>
            </w:tcBorders>
            <w:vAlign w:val="center"/>
          </w:tcPr>
          <w:p w:rsidR="00087147" w:rsidRPr="00706C8D" w:rsidRDefault="00087147" w:rsidP="00A362F8">
            <w:pPr>
              <w:rPr>
                <w:ins w:id="1061" w:author="lxu" w:date="2013-07-02T16:20:00Z"/>
                <w:rFonts w:ascii="Arial" w:eastAsia="宋体" w:hAnsi="Arial" w:cs="Arial"/>
                <w:color w:val="auto"/>
                <w:lang w:eastAsia="zh-CN"/>
              </w:rPr>
            </w:pPr>
            <w:ins w:id="1062" w:author="lxu" w:date="2013-07-02T16:20:00Z">
              <w:r w:rsidRPr="00706C8D">
                <w:rPr>
                  <w:rFonts w:ascii="Arial" w:eastAsia="宋体" w:hAnsi="Arial" w:cs="Arial"/>
                  <w:color w:val="auto"/>
                  <w:lang w:eastAsia="zh-CN"/>
                </w:rPr>
                <w:t>Comment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02661" w:rsidRPr="00706C8D" w:rsidRDefault="00087147" w:rsidP="00A362F8">
            <w:pPr>
              <w:pStyle w:val="Body"/>
              <w:rPr>
                <w:ins w:id="1063" w:author="lxu" w:date="2013-07-02T16:20:00Z"/>
                <w:rFonts w:ascii="Arial" w:eastAsia="宋体" w:hAnsi="Arial" w:cs="Arial"/>
                <w:lang w:eastAsia="zh-CN"/>
              </w:rPr>
            </w:pPr>
            <w:ins w:id="1064" w:author="lxu" w:date="2013-07-02T16:20:00Z">
              <w:r>
                <w:rPr>
                  <w:rFonts w:ascii="Arial" w:eastAsia="宋体" w:hAnsi="Arial" w:cs="Arial" w:hint="eastAsia"/>
                  <w:lang w:eastAsia="zh-CN"/>
                </w:rPr>
                <w:t>Draft this case for application discovery which is a L7 application enhancement involved into HiveOS since Geneva release.</w:t>
              </w:r>
            </w:ins>
            <w:ins w:id="1065" w:author="lxu" w:date="2013-07-03T17:31:00Z">
              <w:r w:rsidR="00702661">
                <w:rPr>
                  <w:rFonts w:ascii="Arial" w:eastAsia="宋体" w:hAnsi="Arial" w:cs="Arial" w:hint="eastAsia"/>
                  <w:lang w:eastAsia="zh-CN"/>
                </w:rPr>
                <w:t xml:space="preserve"> </w:t>
              </w:r>
            </w:ins>
          </w:p>
        </w:tc>
      </w:tr>
    </w:tbl>
    <w:p w:rsidR="005B7769" w:rsidRPr="005961B9" w:rsidRDefault="005B7769" w:rsidP="005B7769">
      <w:pPr>
        <w:pStyle w:val="Heading4"/>
        <w:ind w:firstLine="1121"/>
        <w:rPr>
          <w:ins w:id="1066" w:author="lxu" w:date="2013-07-02T16:34:00Z"/>
          <w:rFonts w:ascii="Arial" w:hAnsi="Arial"/>
          <w:b w:val="0"/>
          <w:sz w:val="21"/>
          <w:szCs w:val="21"/>
        </w:rPr>
      </w:pPr>
      <w:ins w:id="1067" w:author="lxu" w:date="2013-07-02T16:34:00Z">
        <w:r>
          <w:rPr>
            <w:rFonts w:ascii="Arial" w:hAnsi="Arial"/>
            <w:b w:val="0"/>
            <w:sz w:val="21"/>
            <w:szCs w:val="21"/>
          </w:rPr>
          <w:t>ApplicationReporting_Function_</w:t>
        </w:r>
        <w:r>
          <w:rPr>
            <w:rFonts w:ascii="Arial" w:eastAsia="宋体" w:hAnsi="Arial" w:hint="eastAsia"/>
            <w:b w:val="0"/>
            <w:sz w:val="21"/>
            <w:szCs w:val="21"/>
            <w:lang w:eastAsia="zh-CN"/>
          </w:rPr>
          <w:t>68</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5B7769" w:rsidRPr="00322E9D" w:rsidTr="00A362F8">
        <w:trPr>
          <w:trHeight w:val="321"/>
          <w:ins w:id="1068" w:author="lxu" w:date="2013-07-02T16:34: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069" w:author="lxu" w:date="2013-07-02T16:34:00Z"/>
                <w:rFonts w:ascii="Arial" w:hAnsi="Arial" w:cs="Arial"/>
                <w:color w:val="auto"/>
              </w:rPr>
            </w:pPr>
            <w:ins w:id="1070" w:author="lxu" w:date="2013-07-02T16:34:00Z">
              <w:r w:rsidRPr="00706C8D">
                <w:rPr>
                  <w:rFonts w:ascii="Arial" w:hAnsi="Arial" w:cs="Arial"/>
                  <w:color w:val="auto"/>
                </w:rPr>
                <w:t>Case ID</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pStyle w:val="Body"/>
              <w:rPr>
                <w:ins w:id="1071" w:author="lxu" w:date="2013-07-02T16:34:00Z"/>
                <w:rFonts w:ascii="Arial" w:eastAsia="宋体" w:hAnsi="Arial" w:cs="Arial"/>
                <w:lang w:eastAsia="zh-CN"/>
              </w:rPr>
            </w:pPr>
            <w:ins w:id="1072" w:author="lxu" w:date="2013-07-02T16:34:00Z">
              <w:r>
                <w:rPr>
                  <w:rFonts w:ascii="Arial" w:eastAsia="宋体" w:hAnsi="Arial" w:cs="Arial"/>
                  <w:lang w:eastAsia="zh-CN"/>
                </w:rPr>
                <w:t>ApplicationReporting_Function_</w:t>
              </w:r>
              <w:r>
                <w:rPr>
                  <w:rFonts w:ascii="Arial" w:eastAsia="宋体" w:hAnsi="Arial" w:cs="Arial" w:hint="eastAsia"/>
                  <w:lang w:eastAsia="zh-CN"/>
                </w:rPr>
                <w:t>6</w:t>
              </w:r>
            </w:ins>
            <w:ins w:id="1073" w:author="lxu" w:date="2013-07-02T16:37:00Z">
              <w:r>
                <w:rPr>
                  <w:rFonts w:ascii="Arial" w:eastAsia="宋体" w:hAnsi="Arial" w:cs="Arial" w:hint="eastAsia"/>
                  <w:lang w:eastAsia="zh-CN"/>
                </w:rPr>
                <w:t>8</w:t>
              </w:r>
            </w:ins>
          </w:p>
        </w:tc>
      </w:tr>
      <w:tr w:rsidR="005B7769" w:rsidRPr="00322E9D" w:rsidTr="00A362F8">
        <w:trPr>
          <w:trHeight w:val="321"/>
          <w:ins w:id="1074" w:author="lxu" w:date="2013-07-02T16:34: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075" w:author="lxu" w:date="2013-07-02T16:34:00Z"/>
                <w:rFonts w:ascii="Arial" w:hAnsi="Arial" w:cs="Arial"/>
                <w:color w:val="auto"/>
              </w:rPr>
            </w:pPr>
            <w:ins w:id="1076" w:author="lxu" w:date="2013-07-02T16:34:00Z">
              <w:r w:rsidRPr="00706C8D">
                <w:rPr>
                  <w:rFonts w:ascii="Arial" w:hAnsi="Arial" w:cs="Arial"/>
                  <w:color w:val="auto"/>
                </w:rPr>
                <w:t>Priority</w:t>
              </w:r>
            </w:ins>
          </w:p>
        </w:tc>
        <w:tc>
          <w:tcPr>
            <w:tcW w:w="2739" w:type="dxa"/>
            <w:tcBorders>
              <w:top w:val="single" w:sz="4" w:space="0" w:color="auto"/>
              <w:left w:val="single" w:sz="4" w:space="0" w:color="auto"/>
              <w:bottom w:val="single" w:sz="4" w:space="0" w:color="auto"/>
              <w:right w:val="single" w:sz="4" w:space="0" w:color="auto"/>
            </w:tcBorders>
            <w:vAlign w:val="center"/>
          </w:tcPr>
          <w:p w:rsidR="005B7769" w:rsidRPr="00706C8D" w:rsidRDefault="00EC532F" w:rsidP="00A362F8">
            <w:pPr>
              <w:pStyle w:val="Body"/>
              <w:rPr>
                <w:ins w:id="1077" w:author="lxu" w:date="2013-07-02T16:34:00Z"/>
                <w:rFonts w:ascii="Arial" w:eastAsia="宋体" w:hAnsi="Arial" w:cs="Arial"/>
                <w:lang w:eastAsia="zh-CN"/>
              </w:rPr>
            </w:pPr>
            <w:ins w:id="1078" w:author="lxu" w:date="2013-07-09T09:57:00Z">
              <w:r>
                <w:rPr>
                  <w:rFonts w:ascii="Arial" w:eastAsia="宋体" w:hAnsi="Arial" w:cs="Arial" w:hint="eastAsia"/>
                  <w:lang w:eastAsia="zh-CN"/>
                </w:rPr>
                <w:t>Middle</w:t>
              </w:r>
            </w:ins>
          </w:p>
        </w:tc>
        <w:tc>
          <w:tcPr>
            <w:tcW w:w="2739"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079" w:author="lxu" w:date="2013-07-02T16:34:00Z"/>
                <w:rFonts w:ascii="Arial" w:eastAsia="宋体" w:hAnsi="Arial" w:cs="Arial"/>
                <w:color w:val="auto"/>
                <w:lang w:eastAsia="zh-CN"/>
              </w:rPr>
            </w:pPr>
            <w:ins w:id="1080" w:author="lxu" w:date="2013-07-02T16:34:00Z">
              <w:r w:rsidRPr="00706C8D">
                <w:rPr>
                  <w:rFonts w:ascii="Arial" w:eastAsia="宋体" w:hAnsi="Arial" w:cs="Arial"/>
                  <w:color w:val="auto"/>
                  <w:lang w:eastAsia="zh-CN"/>
                </w:rPr>
                <w:t>Automation Flag</w:t>
              </w:r>
            </w:ins>
          </w:p>
        </w:tc>
        <w:tc>
          <w:tcPr>
            <w:tcW w:w="2739"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pStyle w:val="Body"/>
              <w:rPr>
                <w:ins w:id="1081" w:author="lxu" w:date="2013-07-02T16:34:00Z"/>
                <w:rFonts w:ascii="Arial" w:eastAsia="宋体" w:hAnsi="Arial" w:cs="Arial"/>
                <w:lang w:eastAsia="zh-CN"/>
              </w:rPr>
            </w:pPr>
            <w:ins w:id="1082" w:author="lxu" w:date="2013-07-02T16:34:00Z">
              <w:r w:rsidRPr="00706C8D">
                <w:rPr>
                  <w:rFonts w:ascii="Arial" w:eastAsia="宋体" w:hAnsi="Arial" w:cs="Arial"/>
                  <w:lang w:eastAsia="zh-CN"/>
                </w:rPr>
                <w:t>No</w:t>
              </w:r>
            </w:ins>
          </w:p>
        </w:tc>
      </w:tr>
      <w:tr w:rsidR="005B7769" w:rsidRPr="00322E9D" w:rsidTr="00A362F8">
        <w:trPr>
          <w:trHeight w:val="321"/>
          <w:ins w:id="1083" w:author="lxu" w:date="2013-07-02T16:34: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084" w:author="lxu" w:date="2013-07-02T16:34:00Z"/>
                <w:rFonts w:ascii="Arial" w:hAnsi="Arial" w:cs="Arial"/>
                <w:color w:val="auto"/>
              </w:rPr>
            </w:pPr>
            <w:ins w:id="1085" w:author="lxu" w:date="2013-07-02T16:34:00Z">
              <w:r w:rsidRPr="00706C8D">
                <w:rPr>
                  <w:rFonts w:ascii="Arial" w:hAnsi="Arial" w:cs="Arial"/>
                  <w:color w:val="auto"/>
                </w:rPr>
                <w:t>Topology to use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B7769" w:rsidRDefault="005B7769" w:rsidP="00A362F8">
            <w:pPr>
              <w:pStyle w:val="Body"/>
              <w:rPr>
                <w:ins w:id="1086" w:author="lxu" w:date="2013-07-02T16:34:00Z"/>
                <w:rFonts w:ascii="Arial" w:eastAsia="宋体" w:hAnsi="Arial" w:cs="Arial"/>
                <w:lang w:eastAsia="zh-CN"/>
              </w:rPr>
            </w:pPr>
            <w:ins w:id="1087" w:author="lxu" w:date="2013-07-02T16:34:00Z">
              <w:r>
                <w:rPr>
                  <w:rFonts w:ascii="Arial" w:eastAsia="宋体" w:hAnsi="Arial" w:cs="Arial" w:hint="eastAsia"/>
                  <w:lang w:eastAsia="zh-CN"/>
                </w:rPr>
                <w:t>For AP</w:t>
              </w:r>
            </w:ins>
          </w:p>
          <w:p w:rsidR="005B7769" w:rsidRPr="00706C8D" w:rsidRDefault="005B7769" w:rsidP="00A362F8">
            <w:pPr>
              <w:pStyle w:val="Body"/>
              <w:rPr>
                <w:ins w:id="1088" w:author="lxu" w:date="2013-07-02T16:34:00Z"/>
                <w:rFonts w:ascii="Arial" w:eastAsia="宋体" w:hAnsi="Arial" w:cs="Arial"/>
                <w:lang w:eastAsia="zh-CN"/>
              </w:rPr>
            </w:pPr>
            <w:ins w:id="1089" w:author="lxu" w:date="2013-07-02T16:34:00Z">
              <w:r>
                <w:rPr>
                  <w:rFonts w:ascii="Arial" w:eastAsia="宋体" w:hAnsi="Arial" w:cs="Arial" w:hint="eastAsia"/>
                  <w:lang w:eastAsia="zh-CN"/>
                </w:rPr>
                <w:t>BPS</w:t>
              </w:r>
              <w:r w:rsidRPr="00706C8D">
                <w:rPr>
                  <w:rFonts w:ascii="Arial" w:eastAsia="宋体" w:hAnsi="Arial" w:cs="Arial"/>
                  <w:lang w:eastAsia="zh-CN"/>
                </w:rPr>
                <w:t>----</w:t>
              </w:r>
              <w:r>
                <w:rPr>
                  <w:rFonts w:ascii="Arial" w:eastAsia="宋体" w:hAnsi="Arial" w:cs="Arial"/>
                  <w:lang w:eastAsia="zh-CN"/>
                </w:rPr>
                <w:t>-</w:t>
              </w:r>
              <w:r>
                <w:rPr>
                  <w:rFonts w:ascii="Arial" w:eastAsia="宋体" w:hAnsi="Arial" w:cs="Arial" w:hint="eastAsia"/>
                  <w:lang w:eastAsia="zh-CN"/>
                </w:rPr>
                <w:t>---------</w:t>
              </w:r>
              <w:r>
                <w:rPr>
                  <w:rFonts w:ascii="Arial" w:eastAsia="宋体" w:hAnsi="Arial" w:cs="Arial"/>
                  <w:lang w:eastAsia="zh-CN"/>
                </w:rPr>
                <w:t>(</w:t>
              </w:r>
              <w:r>
                <w:rPr>
                  <w:rFonts w:ascii="Arial" w:eastAsia="宋体" w:hAnsi="Arial" w:cs="Arial" w:hint="eastAsia"/>
                  <w:lang w:eastAsia="zh-CN"/>
                </w:rPr>
                <w:t>eth1</w:t>
              </w:r>
              <w:r>
                <w:rPr>
                  <w:rFonts w:ascii="Arial" w:eastAsia="宋体" w:hAnsi="Arial" w:cs="Arial"/>
                  <w:lang w:eastAsia="zh-CN"/>
                </w:rPr>
                <w:t>)AP</w:t>
              </w:r>
              <w:r>
                <w:rPr>
                  <w:rFonts w:ascii="Arial" w:eastAsia="宋体" w:hAnsi="Arial" w:cs="Arial" w:hint="eastAsia"/>
                  <w:lang w:eastAsia="zh-CN"/>
                </w:rPr>
                <w:t>(eth0)</w:t>
              </w:r>
              <w:r w:rsidRPr="00706C8D">
                <w:rPr>
                  <w:rFonts w:ascii="Arial" w:eastAsia="宋体" w:hAnsi="Arial" w:cs="Arial"/>
                  <w:lang w:eastAsia="zh-CN"/>
                </w:rPr>
                <w:t>_____HM</w:t>
              </w:r>
            </w:ins>
          </w:p>
          <w:p w:rsidR="005B7769" w:rsidRPr="00706C8D" w:rsidRDefault="005B7769" w:rsidP="00A362F8">
            <w:pPr>
              <w:pStyle w:val="Body"/>
              <w:rPr>
                <w:ins w:id="1090" w:author="lxu" w:date="2013-07-02T16:34:00Z"/>
                <w:rFonts w:ascii="Arial" w:eastAsia="宋体" w:hAnsi="Arial" w:cs="Arial"/>
                <w:lang w:eastAsia="zh-CN"/>
              </w:rPr>
            </w:pPr>
            <w:ins w:id="1091" w:author="lxu" w:date="2013-07-02T16:34:00Z">
              <w:r>
                <w:rPr>
                  <w:rFonts w:ascii="Arial" w:eastAsia="宋体" w:hAnsi="Arial" w:cs="Arial" w:hint="eastAsia"/>
                  <w:lang w:eastAsia="zh-CN"/>
                </w:rPr>
                <w:t xml:space="preserve">    |                               </w:t>
              </w:r>
              <w:r w:rsidRPr="00706C8D">
                <w:rPr>
                  <w:rFonts w:ascii="Arial" w:eastAsia="宋体" w:hAnsi="Arial" w:cs="Arial"/>
                  <w:lang w:eastAsia="zh-CN"/>
                </w:rPr>
                <w:t>|</w:t>
              </w:r>
            </w:ins>
          </w:p>
          <w:p w:rsidR="005B7769" w:rsidRPr="00706C8D" w:rsidRDefault="005B7769" w:rsidP="00A362F8">
            <w:pPr>
              <w:pStyle w:val="Body"/>
              <w:rPr>
                <w:ins w:id="1092" w:author="lxu" w:date="2013-07-02T16:34:00Z"/>
                <w:rFonts w:ascii="Arial" w:eastAsia="宋体" w:hAnsi="Arial" w:cs="Arial"/>
                <w:lang w:eastAsia="zh-CN"/>
              </w:rPr>
            </w:pPr>
            <w:ins w:id="1093" w:author="lxu" w:date="2013-07-02T16:34:00Z">
              <w:r>
                <w:rPr>
                  <w:rFonts w:ascii="Arial" w:eastAsia="宋体" w:hAnsi="Arial" w:cs="Arial" w:hint="eastAsia"/>
                  <w:lang w:eastAsia="zh-CN"/>
                </w:rPr>
                <w:t xml:space="preserve">    |________________</w:t>
              </w:r>
              <w:r w:rsidRPr="00706C8D">
                <w:rPr>
                  <w:rFonts w:ascii="Arial" w:eastAsia="宋体" w:hAnsi="Arial" w:cs="Arial"/>
                  <w:lang w:eastAsia="zh-CN"/>
                </w:rPr>
                <w:t>|</w:t>
              </w:r>
            </w:ins>
          </w:p>
          <w:p w:rsidR="005B7769" w:rsidRDefault="005B7769" w:rsidP="00A362F8">
            <w:pPr>
              <w:pStyle w:val="Body"/>
              <w:rPr>
                <w:ins w:id="1094" w:author="lxu" w:date="2013-07-02T16:34:00Z"/>
                <w:rFonts w:ascii="Arial" w:eastAsia="宋体" w:hAnsi="Arial" w:cs="Arial"/>
                <w:lang w:eastAsia="zh-CN"/>
              </w:rPr>
            </w:pPr>
            <w:ins w:id="1095" w:author="lxu" w:date="2013-07-02T16:34:00Z">
              <w:r>
                <w:rPr>
                  <w:rFonts w:ascii="Arial" w:eastAsia="宋体" w:hAnsi="Arial" w:cs="Arial" w:hint="eastAsia"/>
                  <w:lang w:eastAsia="zh-CN"/>
                </w:rPr>
                <w:t xml:space="preserve">                                                              </w:t>
              </w:r>
              <w:r w:rsidRPr="00706C8D">
                <w:rPr>
                  <w:rFonts w:ascii="Arial" w:eastAsia="宋体" w:hAnsi="Arial" w:cs="Arial"/>
                  <w:lang w:eastAsia="zh-CN"/>
                </w:rPr>
                <w:t>Internet</w:t>
              </w:r>
            </w:ins>
          </w:p>
          <w:p w:rsidR="005B7769" w:rsidRDefault="005B7769" w:rsidP="00A362F8">
            <w:pPr>
              <w:pStyle w:val="Body"/>
              <w:rPr>
                <w:ins w:id="1096" w:author="lxu" w:date="2013-07-02T16:34:00Z"/>
                <w:rFonts w:ascii="Arial" w:eastAsia="宋体" w:hAnsi="Arial" w:cs="Arial"/>
                <w:lang w:eastAsia="zh-CN"/>
              </w:rPr>
            </w:pPr>
            <w:ins w:id="1097" w:author="lxu" w:date="2013-07-02T16:34:00Z">
              <w:r>
                <w:rPr>
                  <w:rFonts w:ascii="Arial" w:eastAsia="宋体" w:hAnsi="Arial" w:cs="Arial" w:hint="eastAsia"/>
                  <w:lang w:eastAsia="zh-CN"/>
                </w:rPr>
                <w:t>For BR</w:t>
              </w:r>
            </w:ins>
          </w:p>
          <w:p w:rsidR="005B7769" w:rsidRPr="00706C8D" w:rsidRDefault="005B7769" w:rsidP="00A362F8">
            <w:pPr>
              <w:pStyle w:val="Body"/>
              <w:rPr>
                <w:ins w:id="1098" w:author="lxu" w:date="2013-07-02T16:34:00Z"/>
                <w:rFonts w:ascii="Arial" w:eastAsia="宋体" w:hAnsi="Arial" w:cs="Arial"/>
                <w:lang w:eastAsia="zh-CN"/>
              </w:rPr>
            </w:pPr>
            <w:ins w:id="1099" w:author="lxu" w:date="2013-07-02T16:34:00Z">
              <w:r>
                <w:rPr>
                  <w:rFonts w:ascii="Arial" w:eastAsia="宋体" w:hAnsi="Arial" w:cs="Arial" w:hint="eastAsia"/>
                  <w:lang w:eastAsia="zh-CN"/>
                </w:rPr>
                <w:t>BPS</w:t>
              </w:r>
              <w:r w:rsidRPr="00706C8D">
                <w:rPr>
                  <w:rFonts w:ascii="Arial" w:eastAsia="宋体" w:hAnsi="Arial" w:cs="Arial"/>
                  <w:lang w:eastAsia="zh-CN"/>
                </w:rPr>
                <w:t>----</w:t>
              </w:r>
              <w:r>
                <w:rPr>
                  <w:rFonts w:ascii="Arial" w:eastAsia="宋体" w:hAnsi="Arial" w:cs="Arial"/>
                  <w:lang w:eastAsia="zh-CN"/>
                </w:rPr>
                <w:t>-</w:t>
              </w:r>
              <w:r>
                <w:rPr>
                  <w:rFonts w:ascii="Arial" w:eastAsia="宋体" w:hAnsi="Arial" w:cs="Arial" w:hint="eastAsia"/>
                  <w:lang w:eastAsia="zh-CN"/>
                </w:rPr>
                <w:t>---------</w:t>
              </w:r>
              <w:r>
                <w:rPr>
                  <w:rFonts w:ascii="Arial" w:eastAsia="宋体" w:hAnsi="Arial" w:cs="Arial"/>
                  <w:lang w:eastAsia="zh-CN"/>
                </w:rPr>
                <w:t>(</w:t>
              </w:r>
              <w:r>
                <w:rPr>
                  <w:rFonts w:ascii="Arial" w:eastAsia="宋体" w:hAnsi="Arial" w:cs="Arial" w:hint="eastAsia"/>
                  <w:lang w:eastAsia="zh-CN"/>
                </w:rPr>
                <w:t>eth1</w:t>
              </w:r>
              <w:r>
                <w:rPr>
                  <w:rFonts w:ascii="Arial" w:eastAsia="宋体" w:hAnsi="Arial" w:cs="Arial"/>
                  <w:lang w:eastAsia="zh-CN"/>
                </w:rPr>
                <w:t>)</w:t>
              </w:r>
              <w:r>
                <w:rPr>
                  <w:rFonts w:ascii="Arial" w:eastAsia="宋体" w:hAnsi="Arial" w:cs="Arial" w:hint="eastAsia"/>
                  <w:lang w:eastAsia="zh-CN"/>
                </w:rPr>
                <w:t>BR(eth0)</w:t>
              </w:r>
              <w:r w:rsidRPr="00706C8D">
                <w:rPr>
                  <w:rFonts w:ascii="Arial" w:eastAsia="宋体" w:hAnsi="Arial" w:cs="Arial"/>
                  <w:lang w:eastAsia="zh-CN"/>
                </w:rPr>
                <w:t>_____HM</w:t>
              </w:r>
            </w:ins>
          </w:p>
          <w:p w:rsidR="005B7769" w:rsidRPr="00706C8D" w:rsidRDefault="005B7769" w:rsidP="00A362F8">
            <w:pPr>
              <w:pStyle w:val="Body"/>
              <w:rPr>
                <w:ins w:id="1100" w:author="lxu" w:date="2013-07-02T16:34:00Z"/>
                <w:rFonts w:ascii="Arial" w:eastAsia="宋体" w:hAnsi="Arial" w:cs="Arial"/>
                <w:lang w:eastAsia="zh-CN"/>
              </w:rPr>
            </w:pPr>
            <w:ins w:id="1101" w:author="lxu" w:date="2013-07-02T16:34:00Z">
              <w:r>
                <w:rPr>
                  <w:rFonts w:ascii="Arial" w:eastAsia="宋体" w:hAnsi="Arial" w:cs="Arial" w:hint="eastAsia"/>
                  <w:lang w:eastAsia="zh-CN"/>
                </w:rPr>
                <w:t xml:space="preserve">    |                               </w:t>
              </w:r>
              <w:r w:rsidRPr="00706C8D">
                <w:rPr>
                  <w:rFonts w:ascii="Arial" w:eastAsia="宋体" w:hAnsi="Arial" w:cs="Arial"/>
                  <w:lang w:eastAsia="zh-CN"/>
                </w:rPr>
                <w:t>|</w:t>
              </w:r>
            </w:ins>
          </w:p>
          <w:p w:rsidR="005B7769" w:rsidRPr="00706C8D" w:rsidRDefault="005B7769" w:rsidP="00A362F8">
            <w:pPr>
              <w:pStyle w:val="Body"/>
              <w:rPr>
                <w:ins w:id="1102" w:author="lxu" w:date="2013-07-02T16:34:00Z"/>
                <w:rFonts w:ascii="Arial" w:eastAsia="宋体" w:hAnsi="Arial" w:cs="Arial"/>
                <w:lang w:eastAsia="zh-CN"/>
              </w:rPr>
            </w:pPr>
            <w:ins w:id="1103" w:author="lxu" w:date="2013-07-02T16:34:00Z">
              <w:r>
                <w:rPr>
                  <w:rFonts w:ascii="Arial" w:eastAsia="宋体" w:hAnsi="Arial" w:cs="Arial" w:hint="eastAsia"/>
                  <w:lang w:eastAsia="zh-CN"/>
                </w:rPr>
                <w:t xml:space="preserve">    |________________</w:t>
              </w:r>
              <w:r w:rsidRPr="00706C8D">
                <w:rPr>
                  <w:rFonts w:ascii="Arial" w:eastAsia="宋体" w:hAnsi="Arial" w:cs="Arial"/>
                  <w:lang w:eastAsia="zh-CN"/>
                </w:rPr>
                <w:t>|</w:t>
              </w:r>
            </w:ins>
          </w:p>
          <w:p w:rsidR="005B7769" w:rsidRDefault="005B7769" w:rsidP="00A362F8">
            <w:pPr>
              <w:pStyle w:val="Body"/>
              <w:rPr>
                <w:ins w:id="1104" w:author="lxu" w:date="2013-07-02T16:34:00Z"/>
                <w:rFonts w:ascii="Arial" w:eastAsia="宋体" w:hAnsi="Arial" w:cs="Arial"/>
                <w:lang w:eastAsia="zh-CN"/>
              </w:rPr>
            </w:pPr>
          </w:p>
          <w:p w:rsidR="005B7769" w:rsidRPr="00706C8D" w:rsidRDefault="005B7769" w:rsidP="00A362F8">
            <w:pPr>
              <w:pStyle w:val="Body"/>
              <w:rPr>
                <w:ins w:id="1105" w:author="lxu" w:date="2013-07-02T16:34:00Z"/>
                <w:rFonts w:ascii="Arial" w:eastAsia="宋体" w:hAnsi="Arial" w:cs="Arial"/>
                <w:lang w:eastAsia="zh-CN"/>
              </w:rPr>
            </w:pPr>
            <w:ins w:id="1106" w:author="lxu" w:date="2013-07-02T16:34:00Z">
              <w:r>
                <w:rPr>
                  <w:rFonts w:ascii="Arial" w:eastAsia="宋体" w:hAnsi="Arial" w:cs="Arial" w:hint="eastAsia"/>
                  <w:lang w:eastAsia="zh-CN"/>
                </w:rPr>
                <w:t>Or we can meger AP and BR into same one topology.</w:t>
              </w:r>
            </w:ins>
          </w:p>
        </w:tc>
      </w:tr>
      <w:tr w:rsidR="005B7769" w:rsidRPr="00322E9D" w:rsidTr="00A362F8">
        <w:trPr>
          <w:trHeight w:val="315"/>
          <w:ins w:id="1107" w:author="lxu" w:date="2013-07-02T16:34: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108" w:author="lxu" w:date="2013-07-02T16:34:00Z"/>
                <w:rFonts w:ascii="Arial" w:hAnsi="Arial" w:cs="Arial"/>
                <w:color w:val="auto"/>
              </w:rPr>
            </w:pPr>
            <w:ins w:id="1109" w:author="lxu" w:date="2013-07-02T16:34:00Z">
              <w:r w:rsidRPr="00706C8D">
                <w:rPr>
                  <w:rFonts w:ascii="Arial" w:hAnsi="Arial" w:cs="Arial"/>
                  <w:color w:val="auto"/>
                </w:rPr>
                <w:t>Description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pStyle w:val="Body"/>
              <w:rPr>
                <w:ins w:id="1110" w:author="lxu" w:date="2013-07-02T16:34:00Z"/>
                <w:rFonts w:ascii="Arial" w:eastAsia="宋体" w:hAnsi="Arial" w:cs="Arial"/>
                <w:lang w:eastAsia="zh-CN"/>
              </w:rPr>
            </w:pPr>
            <w:ins w:id="1111" w:author="lxu" w:date="2013-07-02T16:34:00Z">
              <w:r>
                <w:rPr>
                  <w:rFonts w:ascii="Arial" w:eastAsia="宋体" w:hAnsi="Arial" w:cs="Arial" w:hint="eastAsia"/>
                  <w:lang w:eastAsia="zh-CN"/>
                </w:rPr>
                <w:t xml:space="preserve">Verify HiveOS application discovery </w:t>
              </w:r>
              <w:r w:rsidR="00795CA3">
                <w:rPr>
                  <w:rFonts w:ascii="Arial" w:eastAsia="宋体" w:hAnsi="Arial" w:cs="Arial" w:hint="eastAsia"/>
                  <w:lang w:eastAsia="zh-CN"/>
                </w:rPr>
                <w:t>algorithm branch</w:t>
              </w:r>
            </w:ins>
            <w:ins w:id="1112" w:author="lxu" w:date="2013-07-02T16:46:00Z">
              <w:r w:rsidR="00795CA3">
                <w:rPr>
                  <w:rFonts w:ascii="Arial" w:eastAsia="宋体" w:hAnsi="Arial" w:cs="Arial" w:hint="eastAsia"/>
                  <w:lang w:eastAsia="zh-CN"/>
                </w:rPr>
                <w:t>2</w:t>
              </w:r>
            </w:ins>
            <w:ins w:id="1113" w:author="lxu" w:date="2013-07-02T16:34:00Z">
              <w:r>
                <w:rPr>
                  <w:rFonts w:ascii="Arial" w:eastAsia="宋体" w:hAnsi="Arial" w:cs="Arial" w:hint="eastAsia"/>
                  <w:lang w:eastAsia="zh-CN"/>
                </w:rPr>
                <w:t>.</w:t>
              </w:r>
            </w:ins>
          </w:p>
        </w:tc>
      </w:tr>
      <w:tr w:rsidR="005B7769" w:rsidRPr="00322E9D" w:rsidTr="00A362F8">
        <w:trPr>
          <w:trHeight w:val="345"/>
          <w:ins w:id="1114" w:author="lxu" w:date="2013-07-02T16:34: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115" w:author="lxu" w:date="2013-07-02T16:34:00Z"/>
                <w:rFonts w:ascii="Arial" w:eastAsia="宋体" w:hAnsi="Arial" w:cs="Arial"/>
                <w:color w:val="auto"/>
                <w:lang w:eastAsia="zh-CN"/>
              </w:rPr>
            </w:pPr>
            <w:ins w:id="1116" w:author="lxu" w:date="2013-07-02T16:34:00Z">
              <w:r w:rsidRPr="00706C8D">
                <w:rPr>
                  <w:rFonts w:ascii="Arial" w:eastAsia="宋体" w:hAnsi="Arial" w:cs="Arial"/>
                  <w:color w:val="auto"/>
                  <w:lang w:eastAsia="zh-CN"/>
                </w:rPr>
                <w:t>PlatformDependence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B7769" w:rsidRPr="00F30A6D" w:rsidRDefault="005B7769" w:rsidP="00A362F8">
            <w:pPr>
              <w:pStyle w:val="Body"/>
              <w:rPr>
                <w:ins w:id="1117" w:author="lxu" w:date="2013-07-02T16:34:00Z"/>
                <w:rFonts w:ascii="Arial" w:eastAsia="宋体" w:hAnsi="Arial" w:cs="Arial"/>
                <w:lang w:eastAsia="zh-CN"/>
              </w:rPr>
            </w:pPr>
            <w:ins w:id="1118" w:author="lxu" w:date="2013-07-02T16:34:00Z">
              <w:r w:rsidRPr="00F30A6D">
                <w:rPr>
                  <w:rFonts w:ascii="Arial" w:eastAsia="宋体" w:hAnsi="Arial" w:cs="Arial"/>
                  <w:lang w:eastAsia="zh-CN"/>
                </w:rPr>
                <w:t>AP: AP110,AP120,AP121,AP141,AP170,</w:t>
              </w:r>
              <w:r>
                <w:rPr>
                  <w:rFonts w:ascii="Arial" w:eastAsia="宋体" w:hAnsi="Arial" w:cs="Arial"/>
                  <w:lang w:eastAsia="zh-CN"/>
                </w:rPr>
                <w:t>AP320,AP340,AP330,AP350,</w:t>
              </w:r>
            </w:ins>
          </w:p>
          <w:p w:rsidR="005B7769" w:rsidRDefault="005B7769" w:rsidP="00A362F8">
            <w:pPr>
              <w:pStyle w:val="Body"/>
              <w:rPr>
                <w:ins w:id="1119" w:author="lxu" w:date="2013-07-02T16:34:00Z"/>
                <w:rFonts w:ascii="Arial" w:eastAsia="宋体" w:hAnsi="Arial" w:cs="Arial"/>
                <w:lang w:eastAsia="zh-CN"/>
              </w:rPr>
            </w:pPr>
            <w:ins w:id="1120" w:author="lxu" w:date="2013-07-02T16:34:00Z">
              <w:r w:rsidRPr="00F30A6D">
                <w:rPr>
                  <w:rFonts w:ascii="Arial" w:eastAsia="宋体" w:hAnsi="Arial" w:cs="Arial"/>
                  <w:lang w:eastAsia="zh-CN"/>
                </w:rPr>
                <w:t>BR: BR200,BR200-WP,BRAP330,BRAP350,</w:t>
              </w:r>
            </w:ins>
          </w:p>
          <w:p w:rsidR="005B7769" w:rsidRPr="00706C8D" w:rsidRDefault="005B7769" w:rsidP="00A362F8">
            <w:pPr>
              <w:pStyle w:val="Body"/>
              <w:rPr>
                <w:ins w:id="1121" w:author="lxu" w:date="2013-07-02T16:34:00Z"/>
                <w:rFonts w:ascii="Arial" w:eastAsia="宋体" w:hAnsi="Arial" w:cs="Arial"/>
                <w:lang w:eastAsia="zh-CN"/>
              </w:rPr>
            </w:pPr>
            <w:ins w:id="1122" w:author="lxu" w:date="2013-07-02T16:34:00Z">
              <w:r>
                <w:rPr>
                  <w:rFonts w:ascii="Arial" w:eastAsia="宋体" w:hAnsi="Arial" w:cs="Arial" w:hint="eastAsia"/>
                  <w:lang w:eastAsia="zh-CN"/>
                </w:rPr>
                <w:t>Note: when draft this test case, HiveOS Millau 6.0r2c AP370/390 does not support application discovery. And HiveOS Geneva release is not related with AP370/390. As per plan, AP370/390 will support it by 2013 fall.</w:t>
              </w:r>
            </w:ins>
          </w:p>
        </w:tc>
      </w:tr>
      <w:tr w:rsidR="005B7769" w:rsidRPr="00322E9D" w:rsidTr="00A362F8">
        <w:trPr>
          <w:trHeight w:val="321"/>
          <w:ins w:id="1123" w:author="lxu" w:date="2013-07-02T16:34: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124" w:author="lxu" w:date="2013-07-02T16:34:00Z"/>
                <w:rFonts w:ascii="Arial" w:hAnsi="Arial" w:cs="Arial"/>
                <w:color w:val="auto"/>
              </w:rPr>
            </w:pPr>
            <w:ins w:id="1125" w:author="lxu" w:date="2013-07-02T16:34:00Z">
              <w:r w:rsidRPr="00706C8D">
                <w:rPr>
                  <w:rFonts w:ascii="Arial" w:hAnsi="Arial" w:cs="Arial"/>
                  <w:color w:val="auto"/>
                </w:rPr>
                <w:t>Pre-condition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B7769" w:rsidRDefault="005B7769" w:rsidP="00A362F8">
            <w:pPr>
              <w:pStyle w:val="Body"/>
              <w:rPr>
                <w:ins w:id="1126" w:author="lxu" w:date="2013-07-02T16:34:00Z"/>
                <w:rFonts w:ascii="Arial" w:eastAsia="宋体" w:hAnsi="Arial" w:cs="Arial"/>
                <w:lang w:eastAsia="zh-CN"/>
              </w:rPr>
            </w:pPr>
            <w:ins w:id="1127" w:author="lxu" w:date="2013-07-02T16:34:00Z">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ins>
          </w:p>
          <w:p w:rsidR="005B7769" w:rsidRPr="00F30A6D" w:rsidRDefault="005B7769" w:rsidP="00A362F8">
            <w:pPr>
              <w:pStyle w:val="Body"/>
              <w:rPr>
                <w:ins w:id="1128" w:author="lxu" w:date="2013-07-02T16:34:00Z"/>
                <w:rFonts w:ascii="Arial" w:eastAsia="宋体" w:hAnsi="Arial" w:cs="Arial"/>
                <w:lang w:eastAsia="zh-CN"/>
              </w:rPr>
            </w:pPr>
            <w:ins w:id="1129" w:author="lxu" w:date="2013-07-02T16:34:00Z">
              <w:r>
                <w:rPr>
                  <w:rFonts w:ascii="Arial" w:eastAsia="宋体" w:hAnsi="Arial" w:cs="Arial" w:hint="eastAsia"/>
                  <w:lang w:eastAsia="zh-CN"/>
                </w:rPr>
                <w:t>Set BR eth1 mode as bridge-802.1q, AP eth as backhaul.</w:t>
              </w:r>
            </w:ins>
          </w:p>
          <w:p w:rsidR="005B7769" w:rsidRPr="00525079" w:rsidRDefault="005B7769" w:rsidP="00A362F8">
            <w:pPr>
              <w:pStyle w:val="Body"/>
              <w:rPr>
                <w:ins w:id="1130" w:author="lxu" w:date="2013-07-02T16:34:00Z"/>
                <w:rFonts w:ascii="Arial" w:eastAsia="宋体" w:hAnsi="Arial" w:cs="Arial"/>
                <w:lang w:eastAsia="zh-CN"/>
              </w:rPr>
            </w:pPr>
            <w:ins w:id="1131" w:author="lxu" w:date="2013-07-02T16:34:00Z">
              <w:r>
                <w:rPr>
                  <w:rFonts w:ascii="Arial" w:eastAsia="宋体" w:hAnsi="Arial" w:cs="Arial" w:hint="eastAsia"/>
                  <w:lang w:eastAsia="zh-CN"/>
                </w:rPr>
                <w:t>BPS connects with AP or BR.</w:t>
              </w:r>
            </w:ins>
          </w:p>
        </w:tc>
      </w:tr>
      <w:tr w:rsidR="005B7769" w:rsidRPr="00322E9D" w:rsidTr="00A362F8">
        <w:trPr>
          <w:trHeight w:val="321"/>
          <w:ins w:id="1132" w:author="lxu" w:date="2013-07-02T16:34: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133" w:author="lxu" w:date="2013-07-02T16:34:00Z"/>
                <w:rFonts w:ascii="Arial" w:hAnsi="Arial" w:cs="Arial"/>
                <w:color w:val="auto"/>
              </w:rPr>
            </w:pPr>
            <w:ins w:id="1134" w:author="lxu" w:date="2013-07-02T16:34:00Z">
              <w:r w:rsidRPr="00706C8D">
                <w:rPr>
                  <w:rFonts w:ascii="Arial" w:hAnsi="Arial" w:cs="Arial"/>
                  <w:color w:val="auto"/>
                </w:rPr>
                <w:lastRenderedPageBreak/>
                <w:t>Test procedure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1578A" w:rsidRDefault="005B7769">
            <w:pPr>
              <w:pStyle w:val="Body"/>
              <w:numPr>
                <w:ilvl w:val="2"/>
                <w:numId w:val="128"/>
              </w:numPr>
              <w:ind w:left="268" w:hanging="268"/>
              <w:rPr>
                <w:ins w:id="1135" w:author="lxu" w:date="2013-07-02T16:34:00Z"/>
                <w:rFonts w:ascii="Arial" w:eastAsia="宋体" w:hAnsi="Arial" w:cs="Arial"/>
                <w:b/>
                <w:color w:val="000000"/>
                <w:lang w:eastAsia="zh-CN"/>
              </w:rPr>
              <w:pPrChange w:id="1136" w:author="lxu" w:date="2013-07-02T16:35:00Z">
                <w:pPr>
                  <w:pStyle w:val="Body"/>
                  <w:numPr>
                    <w:ilvl w:val="2"/>
                    <w:numId w:val="127"/>
                  </w:numPr>
                  <w:ind w:left="268" w:hanging="268"/>
                </w:pPr>
              </w:pPrChange>
            </w:pPr>
            <w:ins w:id="1137" w:author="lxu" w:date="2013-07-02T16:34:00Z">
              <w:r>
                <w:rPr>
                  <w:rFonts w:ascii="Arial" w:eastAsia="宋体" w:hAnsi="Arial" w:cs="Arial" w:hint="eastAsia"/>
                  <w:lang w:eastAsia="zh-CN"/>
                </w:rPr>
                <w:t xml:space="preserve">Enable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ins>
          </w:p>
          <w:p w:rsidR="0011578A" w:rsidRDefault="005B7769">
            <w:pPr>
              <w:pStyle w:val="Body"/>
              <w:numPr>
                <w:ilvl w:val="2"/>
                <w:numId w:val="128"/>
              </w:numPr>
              <w:ind w:left="268" w:hanging="268"/>
              <w:rPr>
                <w:ins w:id="1138" w:author="lxu" w:date="2013-07-02T16:34:00Z"/>
                <w:rFonts w:ascii="Arial" w:eastAsia="宋体" w:hAnsi="Arial" w:cs="Arial"/>
                <w:b/>
                <w:color w:val="000000"/>
                <w:lang w:eastAsia="zh-CN"/>
              </w:rPr>
              <w:pPrChange w:id="1139" w:author="lxu" w:date="2013-07-02T16:35:00Z">
                <w:pPr>
                  <w:pStyle w:val="Body"/>
                  <w:numPr>
                    <w:ilvl w:val="2"/>
                    <w:numId w:val="127"/>
                  </w:numPr>
                  <w:ind w:left="268" w:hanging="268"/>
                </w:pPr>
              </w:pPrChange>
            </w:pPr>
            <w:ins w:id="1140" w:author="lxu" w:date="2013-07-02T16:34:00Z">
              <w:r>
                <w:rPr>
                  <w:rFonts w:ascii="Arial" w:eastAsia="宋体" w:hAnsi="Arial" w:cs="Arial" w:hint="eastAsia"/>
                  <w:lang w:eastAsia="zh-CN"/>
                </w:rPr>
                <w:t>Make sure application discovery is enabled.</w:t>
              </w:r>
            </w:ins>
          </w:p>
          <w:p w:rsidR="0011578A" w:rsidRDefault="005B7769">
            <w:pPr>
              <w:pStyle w:val="Body"/>
              <w:numPr>
                <w:ilvl w:val="2"/>
                <w:numId w:val="128"/>
              </w:numPr>
              <w:ind w:left="268" w:hanging="268"/>
              <w:rPr>
                <w:ins w:id="1141" w:author="lxu" w:date="2013-07-02T16:34:00Z"/>
                <w:rFonts w:ascii="Arial" w:eastAsia="宋体" w:hAnsi="Arial" w:cs="Arial"/>
                <w:b/>
                <w:color w:val="000000"/>
                <w:lang w:eastAsia="zh-CN"/>
              </w:rPr>
              <w:pPrChange w:id="1142" w:author="lxu" w:date="2013-07-02T16:35:00Z">
                <w:pPr>
                  <w:pStyle w:val="Body"/>
                  <w:numPr>
                    <w:ilvl w:val="2"/>
                    <w:numId w:val="127"/>
                  </w:numPr>
                  <w:ind w:left="268" w:hanging="268"/>
                </w:pPr>
              </w:pPrChange>
            </w:pPr>
            <w:ins w:id="1143" w:author="lxu" w:date="2013-07-02T16:34:00Z">
              <w:r>
                <w:rPr>
                  <w:rFonts w:ascii="Arial" w:eastAsia="宋体" w:hAnsi="Arial" w:cs="Arial" w:hint="eastAsia"/>
                  <w:lang w:eastAsia="zh-CN"/>
                </w:rPr>
                <w:t>Simulates following application usage percentage:</w:t>
              </w:r>
            </w:ins>
          </w:p>
          <w:tbl>
            <w:tblPr>
              <w:tblW w:w="2814" w:type="dxa"/>
              <w:tblLayout w:type="fixed"/>
              <w:tblLook w:val="04A0" w:firstRow="1" w:lastRow="0" w:firstColumn="1" w:lastColumn="0" w:noHBand="0" w:noVBand="1"/>
            </w:tblPr>
            <w:tblGrid>
              <w:gridCol w:w="688"/>
              <w:gridCol w:w="992"/>
              <w:gridCol w:w="1134"/>
            </w:tblGrid>
            <w:tr w:rsidR="005B7769" w:rsidRPr="005B7769" w:rsidTr="00A362F8">
              <w:trPr>
                <w:trHeight w:val="510"/>
                <w:ins w:id="1144" w:author="lxu" w:date="2013-07-02T16:34:00Z"/>
              </w:trPr>
              <w:tc>
                <w:tcPr>
                  <w:tcW w:w="6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7769" w:rsidRPr="005B7769" w:rsidRDefault="005B7769" w:rsidP="00A362F8">
                  <w:pPr>
                    <w:jc w:val="center"/>
                    <w:rPr>
                      <w:ins w:id="1145" w:author="lxu" w:date="2013-07-02T16:34:00Z"/>
                      <w:rFonts w:ascii="Arial" w:eastAsia="宋体" w:hAnsi="Arial" w:cs="Arial"/>
                      <w:b w:val="0"/>
                      <w:lang w:eastAsia="zh-CN"/>
                    </w:rPr>
                  </w:pPr>
                  <w:ins w:id="1146" w:author="lxu" w:date="2013-07-02T16:34:00Z">
                    <w:r w:rsidRPr="005B7769">
                      <w:rPr>
                        <w:rFonts w:ascii="Arial" w:eastAsia="宋体" w:hAnsi="Arial" w:cs="Arial"/>
                        <w:b w:val="0"/>
                        <w:lang w:eastAsia="zh-CN"/>
                      </w:rPr>
                      <w:t>Item</w:t>
                    </w:r>
                  </w:ins>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5B7769" w:rsidRPr="005B7769" w:rsidRDefault="005B7769" w:rsidP="00A362F8">
                  <w:pPr>
                    <w:jc w:val="center"/>
                    <w:rPr>
                      <w:ins w:id="1147" w:author="lxu" w:date="2013-07-02T16:34:00Z"/>
                      <w:rFonts w:ascii="Arial" w:eastAsia="宋体" w:hAnsi="Arial" w:cs="Arial"/>
                      <w:b w:val="0"/>
                      <w:lang w:eastAsia="zh-CN"/>
                    </w:rPr>
                  </w:pPr>
                  <w:ins w:id="1148" w:author="lxu" w:date="2013-07-02T16:34:00Z">
                    <w:r w:rsidRPr="005B7769">
                      <w:rPr>
                        <w:rFonts w:ascii="Arial" w:eastAsia="宋体" w:hAnsi="Arial" w:cs="Arial"/>
                        <w:b w:val="0"/>
                        <w:lang w:eastAsia="zh-CN"/>
                      </w:rPr>
                      <w:t>Number of App</w:t>
                    </w:r>
                  </w:ins>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B7769" w:rsidRPr="005B7769" w:rsidRDefault="005B7769" w:rsidP="00A362F8">
                  <w:pPr>
                    <w:jc w:val="center"/>
                    <w:rPr>
                      <w:ins w:id="1149" w:author="lxu" w:date="2013-07-02T16:34:00Z"/>
                      <w:rFonts w:ascii="Arial" w:eastAsia="宋体" w:hAnsi="Arial" w:cs="Arial"/>
                      <w:b w:val="0"/>
                      <w:lang w:eastAsia="zh-CN"/>
                    </w:rPr>
                  </w:pPr>
                  <w:ins w:id="1150" w:author="lxu" w:date="2013-07-02T16:34:00Z">
                    <w:r w:rsidRPr="005B7769">
                      <w:rPr>
                        <w:rFonts w:ascii="Arial" w:eastAsia="宋体" w:hAnsi="Arial" w:cs="Arial"/>
                        <w:b w:val="0"/>
                        <w:lang w:eastAsia="zh-CN"/>
                      </w:rPr>
                      <w:t>Usage Percetage</w:t>
                    </w:r>
                  </w:ins>
                </w:p>
              </w:tc>
            </w:tr>
            <w:tr w:rsidR="005B7769" w:rsidRPr="005B7769" w:rsidTr="00A362F8">
              <w:trPr>
                <w:trHeight w:val="270"/>
                <w:ins w:id="1151" w:author="lxu" w:date="2013-07-02T16:34:00Z"/>
              </w:trPr>
              <w:tc>
                <w:tcPr>
                  <w:tcW w:w="688" w:type="dxa"/>
                  <w:tcBorders>
                    <w:top w:val="nil"/>
                    <w:left w:val="single" w:sz="4" w:space="0" w:color="auto"/>
                    <w:bottom w:val="single" w:sz="4" w:space="0" w:color="auto"/>
                    <w:right w:val="single" w:sz="4" w:space="0" w:color="auto"/>
                  </w:tcBorders>
                  <w:shd w:val="clear" w:color="auto" w:fill="auto"/>
                  <w:vAlign w:val="center"/>
                  <w:hideMark/>
                </w:tcPr>
                <w:p w:rsidR="005B7769" w:rsidRPr="005B7769" w:rsidRDefault="005B7769" w:rsidP="00A362F8">
                  <w:pPr>
                    <w:jc w:val="center"/>
                    <w:rPr>
                      <w:ins w:id="1152" w:author="lxu" w:date="2013-07-02T16:34:00Z"/>
                      <w:rFonts w:ascii="Arial" w:eastAsia="宋体" w:hAnsi="Arial" w:cs="Arial"/>
                      <w:b w:val="0"/>
                      <w:lang w:eastAsia="zh-CN"/>
                    </w:rPr>
                  </w:pPr>
                  <w:ins w:id="1153" w:author="lxu" w:date="2013-07-02T16:34:00Z">
                    <w:r w:rsidRPr="005B7769">
                      <w:rPr>
                        <w:rFonts w:ascii="Arial" w:eastAsia="宋体" w:hAnsi="Arial" w:cs="Arial"/>
                        <w:b w:val="0"/>
                        <w:lang w:eastAsia="zh-CN"/>
                      </w:rPr>
                      <w:t>1</w:t>
                    </w:r>
                  </w:ins>
                </w:p>
              </w:tc>
              <w:tc>
                <w:tcPr>
                  <w:tcW w:w="992" w:type="dxa"/>
                  <w:tcBorders>
                    <w:top w:val="nil"/>
                    <w:left w:val="nil"/>
                    <w:bottom w:val="single" w:sz="4" w:space="0" w:color="auto"/>
                    <w:right w:val="single" w:sz="4" w:space="0" w:color="auto"/>
                  </w:tcBorders>
                  <w:shd w:val="clear" w:color="auto" w:fill="auto"/>
                  <w:vAlign w:val="center"/>
                  <w:hideMark/>
                </w:tcPr>
                <w:p w:rsidR="005B7769" w:rsidRPr="005B7769" w:rsidRDefault="005B7769" w:rsidP="00A362F8">
                  <w:pPr>
                    <w:jc w:val="center"/>
                    <w:rPr>
                      <w:ins w:id="1154" w:author="lxu" w:date="2013-07-02T16:34:00Z"/>
                      <w:rFonts w:ascii="Arial" w:eastAsia="宋体" w:hAnsi="Arial" w:cs="Arial"/>
                      <w:b w:val="0"/>
                      <w:lang w:eastAsia="zh-CN"/>
                    </w:rPr>
                  </w:pPr>
                  <w:ins w:id="1155" w:author="lxu" w:date="2013-07-02T16:35:00Z">
                    <w:r>
                      <w:rPr>
                        <w:rFonts w:ascii="Arial" w:eastAsia="宋体" w:hAnsi="Arial" w:cs="Arial" w:hint="eastAsia"/>
                        <w:b w:val="0"/>
                        <w:lang w:eastAsia="zh-CN"/>
                      </w:rPr>
                      <w:t>5</w:t>
                    </w:r>
                  </w:ins>
                </w:p>
              </w:tc>
              <w:tc>
                <w:tcPr>
                  <w:tcW w:w="1134" w:type="dxa"/>
                  <w:tcBorders>
                    <w:top w:val="nil"/>
                    <w:left w:val="nil"/>
                    <w:bottom w:val="single" w:sz="4" w:space="0" w:color="auto"/>
                    <w:right w:val="single" w:sz="4" w:space="0" w:color="auto"/>
                  </w:tcBorders>
                  <w:shd w:val="clear" w:color="auto" w:fill="auto"/>
                  <w:vAlign w:val="center"/>
                  <w:hideMark/>
                </w:tcPr>
                <w:p w:rsidR="005B7769" w:rsidRPr="005B7769" w:rsidRDefault="00C017AA" w:rsidP="00A362F8">
                  <w:pPr>
                    <w:jc w:val="center"/>
                    <w:rPr>
                      <w:ins w:id="1156" w:author="lxu" w:date="2013-07-02T16:34:00Z"/>
                      <w:rFonts w:ascii="Arial" w:eastAsia="宋体" w:hAnsi="Arial" w:cs="Arial"/>
                      <w:b w:val="0"/>
                      <w:lang w:eastAsia="zh-CN"/>
                    </w:rPr>
                  </w:pPr>
                  <w:ins w:id="1157" w:author="lxu" w:date="2013-07-08T10:52:00Z">
                    <w:r>
                      <w:rPr>
                        <w:rFonts w:ascii="Arial" w:eastAsia="宋体" w:hAnsi="Arial" w:cs="Arial" w:hint="eastAsia"/>
                        <w:b w:val="0"/>
                        <w:lang w:eastAsia="zh-CN"/>
                      </w:rPr>
                      <w:t>7</w:t>
                    </w:r>
                  </w:ins>
                  <w:ins w:id="1158" w:author="lxu" w:date="2013-07-02T16:34:00Z">
                    <w:r w:rsidR="005B7769" w:rsidRPr="005B7769">
                      <w:rPr>
                        <w:rFonts w:ascii="Arial" w:eastAsia="宋体" w:hAnsi="Arial" w:cs="Arial"/>
                        <w:b w:val="0"/>
                        <w:lang w:eastAsia="zh-CN"/>
                      </w:rPr>
                      <w:t>%</w:t>
                    </w:r>
                  </w:ins>
                </w:p>
              </w:tc>
            </w:tr>
            <w:tr w:rsidR="005B7769" w:rsidRPr="005B7769" w:rsidTr="00A362F8">
              <w:trPr>
                <w:trHeight w:val="270"/>
                <w:ins w:id="1159" w:author="lxu" w:date="2013-07-02T16:34:00Z"/>
              </w:trPr>
              <w:tc>
                <w:tcPr>
                  <w:tcW w:w="688" w:type="dxa"/>
                  <w:tcBorders>
                    <w:top w:val="nil"/>
                    <w:left w:val="single" w:sz="4" w:space="0" w:color="auto"/>
                    <w:bottom w:val="single" w:sz="4" w:space="0" w:color="auto"/>
                    <w:right w:val="single" w:sz="4" w:space="0" w:color="auto"/>
                  </w:tcBorders>
                  <w:shd w:val="clear" w:color="auto" w:fill="auto"/>
                  <w:vAlign w:val="center"/>
                  <w:hideMark/>
                </w:tcPr>
                <w:p w:rsidR="005B7769" w:rsidRPr="005B7769" w:rsidRDefault="005B7769" w:rsidP="00A362F8">
                  <w:pPr>
                    <w:jc w:val="center"/>
                    <w:rPr>
                      <w:ins w:id="1160" w:author="lxu" w:date="2013-07-02T16:34:00Z"/>
                      <w:rFonts w:ascii="Arial" w:eastAsia="宋体" w:hAnsi="Arial" w:cs="Arial"/>
                      <w:b w:val="0"/>
                      <w:lang w:eastAsia="zh-CN"/>
                    </w:rPr>
                  </w:pPr>
                  <w:ins w:id="1161" w:author="lxu" w:date="2013-07-02T16:34:00Z">
                    <w:r w:rsidRPr="005B7769">
                      <w:rPr>
                        <w:rFonts w:ascii="Arial" w:eastAsia="宋体" w:hAnsi="Arial" w:cs="Arial"/>
                        <w:b w:val="0"/>
                        <w:lang w:eastAsia="zh-CN"/>
                      </w:rPr>
                      <w:t>2</w:t>
                    </w:r>
                  </w:ins>
                </w:p>
              </w:tc>
              <w:tc>
                <w:tcPr>
                  <w:tcW w:w="992" w:type="dxa"/>
                  <w:tcBorders>
                    <w:top w:val="nil"/>
                    <w:left w:val="nil"/>
                    <w:bottom w:val="single" w:sz="4" w:space="0" w:color="auto"/>
                    <w:right w:val="single" w:sz="4" w:space="0" w:color="auto"/>
                  </w:tcBorders>
                  <w:shd w:val="clear" w:color="auto" w:fill="auto"/>
                  <w:vAlign w:val="center"/>
                  <w:hideMark/>
                </w:tcPr>
                <w:p w:rsidR="005B7769" w:rsidRPr="005B7769" w:rsidRDefault="005B7769" w:rsidP="00A362F8">
                  <w:pPr>
                    <w:jc w:val="center"/>
                    <w:rPr>
                      <w:ins w:id="1162" w:author="lxu" w:date="2013-07-02T16:34:00Z"/>
                      <w:rFonts w:ascii="Arial" w:eastAsia="宋体" w:hAnsi="Arial" w:cs="Arial"/>
                      <w:b w:val="0"/>
                      <w:lang w:eastAsia="zh-CN"/>
                    </w:rPr>
                  </w:pPr>
                  <w:ins w:id="1163" w:author="lxu" w:date="2013-07-02T16:35:00Z">
                    <w:r>
                      <w:rPr>
                        <w:rFonts w:ascii="Arial" w:eastAsia="宋体" w:hAnsi="Arial" w:cs="Arial" w:hint="eastAsia"/>
                        <w:b w:val="0"/>
                        <w:lang w:eastAsia="zh-CN"/>
                      </w:rPr>
                      <w:t>1</w:t>
                    </w:r>
                  </w:ins>
                  <w:ins w:id="1164" w:author="lxu" w:date="2013-07-08T10:52:00Z">
                    <w:r w:rsidR="00C017AA">
                      <w:rPr>
                        <w:rFonts w:ascii="Arial" w:eastAsia="宋体" w:hAnsi="Arial" w:cs="Arial" w:hint="eastAsia"/>
                        <w:b w:val="0"/>
                        <w:lang w:eastAsia="zh-CN"/>
                      </w:rPr>
                      <w:t>3</w:t>
                    </w:r>
                  </w:ins>
                </w:p>
              </w:tc>
              <w:tc>
                <w:tcPr>
                  <w:tcW w:w="1134" w:type="dxa"/>
                  <w:tcBorders>
                    <w:top w:val="nil"/>
                    <w:left w:val="nil"/>
                    <w:bottom w:val="single" w:sz="4" w:space="0" w:color="auto"/>
                    <w:right w:val="single" w:sz="4" w:space="0" w:color="auto"/>
                  </w:tcBorders>
                  <w:shd w:val="clear" w:color="auto" w:fill="auto"/>
                  <w:vAlign w:val="center"/>
                  <w:hideMark/>
                </w:tcPr>
                <w:p w:rsidR="005B7769" w:rsidRPr="005B7769" w:rsidRDefault="005B7769" w:rsidP="00A362F8">
                  <w:pPr>
                    <w:jc w:val="center"/>
                    <w:rPr>
                      <w:ins w:id="1165" w:author="lxu" w:date="2013-07-02T16:34:00Z"/>
                      <w:rFonts w:ascii="Arial" w:eastAsia="宋体" w:hAnsi="Arial" w:cs="Arial"/>
                      <w:b w:val="0"/>
                      <w:lang w:eastAsia="zh-CN"/>
                    </w:rPr>
                  </w:pPr>
                  <w:ins w:id="1166" w:author="lxu" w:date="2013-07-02T16:35:00Z">
                    <w:r>
                      <w:rPr>
                        <w:rFonts w:ascii="Arial" w:eastAsia="宋体" w:hAnsi="Arial" w:cs="Arial" w:hint="eastAsia"/>
                        <w:b w:val="0"/>
                        <w:lang w:eastAsia="zh-CN"/>
                      </w:rPr>
                      <w:t>5</w:t>
                    </w:r>
                  </w:ins>
                  <w:ins w:id="1167" w:author="lxu" w:date="2013-07-02T16:34:00Z">
                    <w:r w:rsidRPr="005B7769">
                      <w:rPr>
                        <w:rFonts w:ascii="Arial" w:eastAsia="宋体" w:hAnsi="Arial" w:cs="Arial"/>
                        <w:b w:val="0"/>
                        <w:lang w:eastAsia="zh-CN"/>
                      </w:rPr>
                      <w:t>%</w:t>
                    </w:r>
                  </w:ins>
                </w:p>
              </w:tc>
            </w:tr>
          </w:tbl>
          <w:p w:rsidR="005B7769" w:rsidRPr="00F25EF5" w:rsidRDefault="005B7769" w:rsidP="00A362F8">
            <w:pPr>
              <w:pStyle w:val="Body"/>
              <w:rPr>
                <w:ins w:id="1168" w:author="lxu" w:date="2013-07-02T16:34:00Z"/>
                <w:rFonts w:ascii="Arial" w:eastAsia="宋体" w:hAnsi="Arial" w:cs="Arial"/>
                <w:lang w:eastAsia="zh-CN"/>
              </w:rPr>
            </w:pPr>
          </w:p>
        </w:tc>
      </w:tr>
      <w:tr w:rsidR="005B7769" w:rsidRPr="00322E9D" w:rsidTr="00A362F8">
        <w:trPr>
          <w:trHeight w:val="345"/>
          <w:ins w:id="1169" w:author="lxu" w:date="2013-07-02T16:34: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634B39" w:rsidRDefault="005B7769" w:rsidP="00A362F8">
            <w:pPr>
              <w:rPr>
                <w:ins w:id="1170" w:author="lxu" w:date="2013-07-02T16:34:00Z"/>
                <w:rFonts w:ascii="Arial" w:eastAsia="宋体" w:hAnsi="Arial" w:cs="Arial"/>
                <w:b w:val="0"/>
                <w:color w:val="auto"/>
                <w:lang w:eastAsia="zh-CN"/>
              </w:rPr>
            </w:pPr>
            <w:ins w:id="1171" w:author="lxu" w:date="2013-07-02T16:34:00Z">
              <w:r w:rsidRPr="00634B39">
                <w:rPr>
                  <w:rFonts w:ascii="Arial" w:hAnsi="Arial" w:cs="Arial"/>
                  <w:color w:val="auto"/>
                </w:rPr>
                <w:t>Expect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B7769" w:rsidRDefault="005B7769" w:rsidP="00A362F8">
            <w:pPr>
              <w:pStyle w:val="Body"/>
              <w:rPr>
                <w:ins w:id="1172" w:author="lxu" w:date="2013-07-02T16:34:00Z"/>
                <w:rFonts w:ascii="Arial" w:eastAsia="宋体" w:hAnsi="Arial" w:cs="Arial"/>
                <w:lang w:eastAsia="zh-CN"/>
              </w:rPr>
            </w:pPr>
            <w:ins w:id="1173" w:author="lxu" w:date="2013-07-02T16:34:00Z">
              <w:r>
                <w:rPr>
                  <w:rFonts w:ascii="Arial" w:eastAsia="宋体" w:hAnsi="Arial" w:cs="Arial" w:hint="eastAsia"/>
                  <w:lang w:eastAsia="zh-CN"/>
                </w:rPr>
                <w:t>After Step 3, HiveOS generates application reporting file.</w:t>
              </w:r>
            </w:ins>
          </w:p>
          <w:p w:rsidR="005B7769" w:rsidRPr="00FA1DAA" w:rsidRDefault="005B7769" w:rsidP="005B7769">
            <w:pPr>
              <w:pStyle w:val="Body"/>
              <w:rPr>
                <w:ins w:id="1174" w:author="lxu" w:date="2013-07-02T16:34:00Z"/>
                <w:rFonts w:ascii="Arial" w:eastAsia="宋体" w:hAnsi="Arial" w:cs="Arial"/>
                <w:lang w:eastAsia="zh-CN"/>
              </w:rPr>
            </w:pPr>
            <w:ins w:id="1175" w:author="lxu" w:date="2013-07-02T16:34:00Z">
              <w:r>
                <w:rPr>
                  <w:rFonts w:ascii="Arial" w:eastAsia="宋体" w:hAnsi="Arial" w:cs="Arial" w:hint="eastAsia"/>
                  <w:lang w:eastAsia="zh-CN"/>
                </w:rPr>
                <w:t xml:space="preserve">It should only reports </w:t>
              </w:r>
            </w:ins>
            <w:ins w:id="1176" w:author="lxu" w:date="2013-07-08T10:53:00Z">
              <w:r w:rsidR="00C017AA">
                <w:rPr>
                  <w:rFonts w:ascii="Arial" w:eastAsia="宋体" w:hAnsi="Arial" w:cs="Arial" w:hint="eastAsia"/>
                  <w:lang w:eastAsia="zh-CN"/>
                </w:rPr>
                <w:t xml:space="preserve">three of </w:t>
              </w:r>
            </w:ins>
            <w:ins w:id="1177" w:author="lxu" w:date="2013-07-02T16:34:00Z">
              <w:r w:rsidR="00C017AA">
                <w:rPr>
                  <w:rFonts w:ascii="Arial" w:eastAsia="宋体" w:hAnsi="Arial" w:cs="Arial" w:hint="eastAsia"/>
                  <w:lang w:eastAsia="zh-CN"/>
                </w:rPr>
                <w:t>#</w:t>
              </w:r>
            </w:ins>
            <w:ins w:id="1178" w:author="lxu" w:date="2013-07-08T10:53:00Z">
              <w:r w:rsidR="00C017AA">
                <w:rPr>
                  <w:rFonts w:ascii="Arial" w:eastAsia="宋体" w:hAnsi="Arial" w:cs="Arial" w:hint="eastAsia"/>
                  <w:lang w:eastAsia="zh-CN"/>
                </w:rPr>
                <w:t>2</w:t>
              </w:r>
            </w:ins>
            <w:ins w:id="1179" w:author="lxu" w:date="2013-07-02T16:34:00Z">
              <w:r>
                <w:rPr>
                  <w:rFonts w:ascii="Arial" w:eastAsia="宋体" w:hAnsi="Arial" w:cs="Arial" w:hint="eastAsia"/>
                  <w:lang w:eastAsia="zh-CN"/>
                </w:rPr>
                <w:t xml:space="preserve"> applications as </w:t>
              </w:r>
              <w:r>
                <w:rPr>
                  <w:rFonts w:ascii="Arial" w:eastAsia="宋体" w:hAnsi="Arial" w:cs="Arial"/>
                  <w:lang w:eastAsia="zh-CN"/>
                </w:rPr>
                <w:t>“</w:t>
              </w:r>
              <w:r>
                <w:rPr>
                  <w:rFonts w:ascii="Arial" w:eastAsia="宋体" w:hAnsi="Arial" w:cs="Arial" w:hint="eastAsia"/>
                  <w:lang w:eastAsia="zh-CN"/>
                </w:rPr>
                <w:t>Unknown</w:t>
              </w:r>
              <w:r>
                <w:rPr>
                  <w:rFonts w:ascii="Arial" w:eastAsia="宋体" w:hAnsi="Arial" w:cs="Arial"/>
                  <w:lang w:eastAsia="zh-CN"/>
                </w:rPr>
                <w:t>”</w:t>
              </w:r>
              <w:r w:rsidR="00C017AA">
                <w:rPr>
                  <w:rFonts w:ascii="Arial" w:eastAsia="宋体" w:hAnsi="Arial" w:cs="Arial" w:hint="eastAsia"/>
                  <w:lang w:eastAsia="zh-CN"/>
                </w:rPr>
                <w:t xml:space="preserve"> </w:t>
              </w:r>
            </w:ins>
            <w:ins w:id="1180" w:author="lxu" w:date="2013-07-08T10:53:00Z">
              <w:r w:rsidR="00C017AA">
                <w:rPr>
                  <w:rFonts w:ascii="Arial" w:eastAsia="宋体" w:hAnsi="Arial" w:cs="Arial"/>
                  <w:lang w:eastAsia="zh-CN"/>
                </w:rPr>
                <w:t>and the</w:t>
              </w:r>
              <w:r w:rsidR="00C017AA">
                <w:rPr>
                  <w:rFonts w:ascii="Arial" w:eastAsia="宋体" w:hAnsi="Arial" w:cs="Arial" w:hint="eastAsia"/>
                  <w:lang w:eastAsia="zh-CN"/>
                </w:rPr>
                <w:t xml:space="preserve"> rest</w:t>
              </w:r>
            </w:ins>
            <w:ins w:id="1181" w:author="lxu" w:date="2013-07-02T16:34:00Z">
              <w:r>
                <w:rPr>
                  <w:rFonts w:ascii="Arial" w:eastAsia="宋体" w:hAnsi="Arial" w:cs="Arial" w:hint="eastAsia"/>
                  <w:lang w:eastAsia="zh-CN"/>
                </w:rPr>
                <w:t xml:space="preserve"> as correct application.</w:t>
              </w:r>
              <w:r w:rsidRPr="00FA1DAA">
                <w:rPr>
                  <w:rFonts w:ascii="Arial" w:eastAsia="宋体" w:hAnsi="Arial" w:cs="Arial"/>
                  <w:lang w:eastAsia="zh-CN"/>
                </w:rPr>
                <w:t xml:space="preserve"> </w:t>
              </w:r>
            </w:ins>
          </w:p>
        </w:tc>
      </w:tr>
      <w:tr w:rsidR="005B7769" w:rsidRPr="00322E9D" w:rsidTr="00A362F8">
        <w:trPr>
          <w:trHeight w:val="165"/>
          <w:ins w:id="1182" w:author="lxu" w:date="2013-07-02T16:34: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183" w:author="lxu" w:date="2013-07-02T16:34:00Z"/>
                <w:rFonts w:ascii="Arial" w:eastAsia="宋体" w:hAnsi="Arial" w:cs="Arial"/>
                <w:color w:val="auto"/>
                <w:lang w:eastAsia="zh-CN"/>
              </w:rPr>
            </w:pPr>
            <w:ins w:id="1184" w:author="lxu" w:date="2013-07-02T16:34:00Z">
              <w:r w:rsidRPr="00706C8D">
                <w:rPr>
                  <w:rFonts w:ascii="Arial" w:eastAsia="宋体" w:hAnsi="Arial" w:cs="Arial"/>
                  <w:color w:val="auto"/>
                  <w:lang w:eastAsia="zh-CN"/>
                </w:rPr>
                <w:t>Test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pStyle w:val="Body"/>
              <w:rPr>
                <w:ins w:id="1185" w:author="lxu" w:date="2013-07-02T16:34:00Z"/>
                <w:rFonts w:ascii="Arial" w:eastAsia="宋体" w:hAnsi="Arial" w:cs="Arial"/>
                <w:lang w:eastAsia="zh-CN"/>
              </w:rPr>
            </w:pPr>
          </w:p>
        </w:tc>
      </w:tr>
      <w:tr w:rsidR="005B7769" w:rsidRPr="00322E9D" w:rsidTr="00A362F8">
        <w:trPr>
          <w:trHeight w:val="142"/>
          <w:ins w:id="1186" w:author="lxu" w:date="2013-07-02T16:34: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187" w:author="lxu" w:date="2013-07-02T16:34:00Z"/>
                <w:rFonts w:ascii="Arial" w:eastAsia="宋体" w:hAnsi="Arial" w:cs="Arial"/>
                <w:color w:val="auto"/>
                <w:lang w:eastAsia="zh-CN"/>
              </w:rPr>
            </w:pPr>
            <w:ins w:id="1188" w:author="lxu" w:date="2013-07-02T16:34:00Z">
              <w:r w:rsidRPr="00706C8D">
                <w:rPr>
                  <w:rFonts w:ascii="Arial" w:eastAsia="宋体" w:hAnsi="Arial" w:cs="Arial"/>
                  <w:color w:val="auto"/>
                  <w:lang w:eastAsia="zh-CN"/>
                </w:rPr>
                <w:t>Comment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B7769" w:rsidRPr="008427B3" w:rsidRDefault="005B7769" w:rsidP="00A362F8">
            <w:pPr>
              <w:pStyle w:val="Body"/>
              <w:rPr>
                <w:ins w:id="1189" w:author="lxu" w:date="2013-07-02T16:34:00Z"/>
                <w:rFonts w:ascii="Arial" w:eastAsia="宋体" w:hAnsi="Arial" w:cs="Arial"/>
                <w:lang w:eastAsia="zh-CN"/>
              </w:rPr>
            </w:pPr>
            <w:ins w:id="1190" w:author="lxu" w:date="2013-07-02T16:34:00Z">
              <w:r>
                <w:rPr>
                  <w:rFonts w:ascii="Arial" w:eastAsia="宋体" w:hAnsi="Arial" w:cs="Arial" w:hint="eastAsia"/>
                  <w:lang w:eastAsia="zh-CN"/>
                </w:rPr>
                <w:t>Draft this case for application discovery which is a L7 application enhancement involved into HiveOS since Geneva release.</w:t>
              </w:r>
            </w:ins>
          </w:p>
        </w:tc>
      </w:tr>
    </w:tbl>
    <w:p w:rsidR="005B7769" w:rsidRPr="005961B9" w:rsidRDefault="005B7769" w:rsidP="005B7769">
      <w:pPr>
        <w:pStyle w:val="Heading4"/>
        <w:ind w:firstLine="1121"/>
        <w:rPr>
          <w:ins w:id="1191" w:author="lxu" w:date="2013-07-02T16:37:00Z"/>
          <w:rFonts w:ascii="Arial" w:hAnsi="Arial"/>
          <w:b w:val="0"/>
          <w:sz w:val="21"/>
          <w:szCs w:val="21"/>
        </w:rPr>
      </w:pPr>
      <w:ins w:id="1192" w:author="lxu" w:date="2013-07-02T16:37:00Z">
        <w:r>
          <w:rPr>
            <w:rFonts w:ascii="Arial" w:hAnsi="Arial"/>
            <w:b w:val="0"/>
            <w:sz w:val="21"/>
            <w:szCs w:val="21"/>
          </w:rPr>
          <w:t>ApplicationReporting_Function_</w:t>
        </w:r>
        <w:r>
          <w:rPr>
            <w:rFonts w:ascii="Arial" w:eastAsia="宋体" w:hAnsi="Arial" w:hint="eastAsia"/>
            <w:b w:val="0"/>
            <w:sz w:val="21"/>
            <w:szCs w:val="21"/>
            <w:lang w:eastAsia="zh-CN"/>
          </w:rPr>
          <w:t>69</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5B7769" w:rsidRPr="00322E9D" w:rsidTr="00A362F8">
        <w:trPr>
          <w:trHeight w:val="321"/>
          <w:ins w:id="1193" w:author="lxu" w:date="2013-07-02T16:37: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194" w:author="lxu" w:date="2013-07-02T16:37:00Z"/>
                <w:rFonts w:ascii="Arial" w:hAnsi="Arial" w:cs="Arial"/>
                <w:color w:val="auto"/>
              </w:rPr>
            </w:pPr>
            <w:ins w:id="1195" w:author="lxu" w:date="2013-07-02T16:37:00Z">
              <w:r w:rsidRPr="00706C8D">
                <w:rPr>
                  <w:rFonts w:ascii="Arial" w:hAnsi="Arial" w:cs="Arial"/>
                  <w:color w:val="auto"/>
                </w:rPr>
                <w:t>Case ID</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pStyle w:val="Body"/>
              <w:rPr>
                <w:ins w:id="1196" w:author="lxu" w:date="2013-07-02T16:37:00Z"/>
                <w:rFonts w:ascii="Arial" w:eastAsia="宋体" w:hAnsi="Arial" w:cs="Arial"/>
                <w:lang w:eastAsia="zh-CN"/>
              </w:rPr>
            </w:pPr>
            <w:ins w:id="1197" w:author="lxu" w:date="2013-07-02T16:37:00Z">
              <w:r>
                <w:rPr>
                  <w:rFonts w:ascii="Arial" w:eastAsia="宋体" w:hAnsi="Arial" w:cs="Arial"/>
                  <w:lang w:eastAsia="zh-CN"/>
                </w:rPr>
                <w:t>ApplicationReporting_Function_</w:t>
              </w:r>
              <w:r>
                <w:rPr>
                  <w:rFonts w:ascii="Arial" w:eastAsia="宋体" w:hAnsi="Arial" w:cs="Arial" w:hint="eastAsia"/>
                  <w:lang w:eastAsia="zh-CN"/>
                </w:rPr>
                <w:t>69</w:t>
              </w:r>
            </w:ins>
          </w:p>
        </w:tc>
      </w:tr>
      <w:tr w:rsidR="005B7769" w:rsidRPr="00322E9D" w:rsidTr="00A362F8">
        <w:trPr>
          <w:trHeight w:val="321"/>
          <w:ins w:id="1198" w:author="lxu" w:date="2013-07-02T16:37: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199" w:author="lxu" w:date="2013-07-02T16:37:00Z"/>
                <w:rFonts w:ascii="Arial" w:hAnsi="Arial" w:cs="Arial"/>
                <w:color w:val="auto"/>
              </w:rPr>
            </w:pPr>
            <w:ins w:id="1200" w:author="lxu" w:date="2013-07-02T16:37:00Z">
              <w:r w:rsidRPr="00706C8D">
                <w:rPr>
                  <w:rFonts w:ascii="Arial" w:hAnsi="Arial" w:cs="Arial"/>
                  <w:color w:val="auto"/>
                </w:rPr>
                <w:t>Priority</w:t>
              </w:r>
            </w:ins>
          </w:p>
        </w:tc>
        <w:tc>
          <w:tcPr>
            <w:tcW w:w="2739" w:type="dxa"/>
            <w:tcBorders>
              <w:top w:val="single" w:sz="4" w:space="0" w:color="auto"/>
              <w:left w:val="single" w:sz="4" w:space="0" w:color="auto"/>
              <w:bottom w:val="single" w:sz="4" w:space="0" w:color="auto"/>
              <w:right w:val="single" w:sz="4" w:space="0" w:color="auto"/>
            </w:tcBorders>
            <w:vAlign w:val="center"/>
          </w:tcPr>
          <w:p w:rsidR="005B7769" w:rsidRPr="00706C8D" w:rsidRDefault="00EC532F" w:rsidP="00A362F8">
            <w:pPr>
              <w:pStyle w:val="Body"/>
              <w:rPr>
                <w:ins w:id="1201" w:author="lxu" w:date="2013-07-02T16:37:00Z"/>
                <w:rFonts w:ascii="Arial" w:eastAsia="宋体" w:hAnsi="Arial" w:cs="Arial"/>
                <w:lang w:eastAsia="zh-CN"/>
              </w:rPr>
            </w:pPr>
            <w:ins w:id="1202" w:author="lxu" w:date="2013-07-09T09:57:00Z">
              <w:r>
                <w:rPr>
                  <w:rFonts w:ascii="Arial" w:eastAsia="宋体" w:hAnsi="Arial" w:cs="Arial" w:hint="eastAsia"/>
                  <w:lang w:eastAsia="zh-CN"/>
                </w:rPr>
                <w:t>Middle</w:t>
              </w:r>
            </w:ins>
          </w:p>
        </w:tc>
        <w:tc>
          <w:tcPr>
            <w:tcW w:w="2739"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203" w:author="lxu" w:date="2013-07-02T16:37:00Z"/>
                <w:rFonts w:ascii="Arial" w:eastAsia="宋体" w:hAnsi="Arial" w:cs="Arial"/>
                <w:color w:val="auto"/>
                <w:lang w:eastAsia="zh-CN"/>
              </w:rPr>
            </w:pPr>
            <w:ins w:id="1204" w:author="lxu" w:date="2013-07-02T16:37:00Z">
              <w:r w:rsidRPr="00706C8D">
                <w:rPr>
                  <w:rFonts w:ascii="Arial" w:eastAsia="宋体" w:hAnsi="Arial" w:cs="Arial"/>
                  <w:color w:val="auto"/>
                  <w:lang w:eastAsia="zh-CN"/>
                </w:rPr>
                <w:t>Automation Flag</w:t>
              </w:r>
            </w:ins>
          </w:p>
        </w:tc>
        <w:tc>
          <w:tcPr>
            <w:tcW w:w="2739"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pStyle w:val="Body"/>
              <w:rPr>
                <w:ins w:id="1205" w:author="lxu" w:date="2013-07-02T16:37:00Z"/>
                <w:rFonts w:ascii="Arial" w:eastAsia="宋体" w:hAnsi="Arial" w:cs="Arial"/>
                <w:lang w:eastAsia="zh-CN"/>
              </w:rPr>
            </w:pPr>
            <w:ins w:id="1206" w:author="lxu" w:date="2013-07-02T16:37:00Z">
              <w:r w:rsidRPr="00706C8D">
                <w:rPr>
                  <w:rFonts w:ascii="Arial" w:eastAsia="宋体" w:hAnsi="Arial" w:cs="Arial"/>
                  <w:lang w:eastAsia="zh-CN"/>
                </w:rPr>
                <w:t>No</w:t>
              </w:r>
            </w:ins>
          </w:p>
        </w:tc>
      </w:tr>
      <w:tr w:rsidR="005B7769" w:rsidRPr="00322E9D" w:rsidTr="00A362F8">
        <w:trPr>
          <w:trHeight w:val="321"/>
          <w:ins w:id="1207" w:author="lxu" w:date="2013-07-02T16:37: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208" w:author="lxu" w:date="2013-07-02T16:37:00Z"/>
                <w:rFonts w:ascii="Arial" w:hAnsi="Arial" w:cs="Arial"/>
                <w:color w:val="auto"/>
              </w:rPr>
            </w:pPr>
            <w:ins w:id="1209" w:author="lxu" w:date="2013-07-02T16:37:00Z">
              <w:r w:rsidRPr="00706C8D">
                <w:rPr>
                  <w:rFonts w:ascii="Arial" w:hAnsi="Arial" w:cs="Arial"/>
                  <w:color w:val="auto"/>
                </w:rPr>
                <w:t>Topology to use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B7769" w:rsidRDefault="005B7769" w:rsidP="00A362F8">
            <w:pPr>
              <w:pStyle w:val="Body"/>
              <w:rPr>
                <w:ins w:id="1210" w:author="lxu" w:date="2013-07-02T16:37:00Z"/>
                <w:rFonts w:ascii="Arial" w:eastAsia="宋体" w:hAnsi="Arial" w:cs="Arial"/>
                <w:lang w:eastAsia="zh-CN"/>
              </w:rPr>
            </w:pPr>
            <w:ins w:id="1211" w:author="lxu" w:date="2013-07-02T16:37:00Z">
              <w:r>
                <w:rPr>
                  <w:rFonts w:ascii="Arial" w:eastAsia="宋体" w:hAnsi="Arial" w:cs="Arial" w:hint="eastAsia"/>
                  <w:lang w:eastAsia="zh-CN"/>
                </w:rPr>
                <w:t>For AP</w:t>
              </w:r>
            </w:ins>
          </w:p>
          <w:p w:rsidR="005B7769" w:rsidRPr="00706C8D" w:rsidRDefault="005B7769" w:rsidP="00A362F8">
            <w:pPr>
              <w:pStyle w:val="Body"/>
              <w:rPr>
                <w:ins w:id="1212" w:author="lxu" w:date="2013-07-02T16:37:00Z"/>
                <w:rFonts w:ascii="Arial" w:eastAsia="宋体" w:hAnsi="Arial" w:cs="Arial"/>
                <w:lang w:eastAsia="zh-CN"/>
              </w:rPr>
            </w:pPr>
            <w:ins w:id="1213" w:author="lxu" w:date="2013-07-02T16:37:00Z">
              <w:r>
                <w:rPr>
                  <w:rFonts w:ascii="Arial" w:eastAsia="宋体" w:hAnsi="Arial" w:cs="Arial" w:hint="eastAsia"/>
                  <w:lang w:eastAsia="zh-CN"/>
                </w:rPr>
                <w:t>BPS</w:t>
              </w:r>
              <w:r w:rsidRPr="00706C8D">
                <w:rPr>
                  <w:rFonts w:ascii="Arial" w:eastAsia="宋体" w:hAnsi="Arial" w:cs="Arial"/>
                  <w:lang w:eastAsia="zh-CN"/>
                </w:rPr>
                <w:t>----</w:t>
              </w:r>
              <w:r>
                <w:rPr>
                  <w:rFonts w:ascii="Arial" w:eastAsia="宋体" w:hAnsi="Arial" w:cs="Arial"/>
                  <w:lang w:eastAsia="zh-CN"/>
                </w:rPr>
                <w:t>-</w:t>
              </w:r>
              <w:r>
                <w:rPr>
                  <w:rFonts w:ascii="Arial" w:eastAsia="宋体" w:hAnsi="Arial" w:cs="Arial" w:hint="eastAsia"/>
                  <w:lang w:eastAsia="zh-CN"/>
                </w:rPr>
                <w:t>---------</w:t>
              </w:r>
              <w:r>
                <w:rPr>
                  <w:rFonts w:ascii="Arial" w:eastAsia="宋体" w:hAnsi="Arial" w:cs="Arial"/>
                  <w:lang w:eastAsia="zh-CN"/>
                </w:rPr>
                <w:t>(</w:t>
              </w:r>
              <w:r>
                <w:rPr>
                  <w:rFonts w:ascii="Arial" w:eastAsia="宋体" w:hAnsi="Arial" w:cs="Arial" w:hint="eastAsia"/>
                  <w:lang w:eastAsia="zh-CN"/>
                </w:rPr>
                <w:t>eth1</w:t>
              </w:r>
              <w:r>
                <w:rPr>
                  <w:rFonts w:ascii="Arial" w:eastAsia="宋体" w:hAnsi="Arial" w:cs="Arial"/>
                  <w:lang w:eastAsia="zh-CN"/>
                </w:rPr>
                <w:t>)AP</w:t>
              </w:r>
              <w:r>
                <w:rPr>
                  <w:rFonts w:ascii="Arial" w:eastAsia="宋体" w:hAnsi="Arial" w:cs="Arial" w:hint="eastAsia"/>
                  <w:lang w:eastAsia="zh-CN"/>
                </w:rPr>
                <w:t>(eth0)</w:t>
              </w:r>
              <w:r w:rsidRPr="00706C8D">
                <w:rPr>
                  <w:rFonts w:ascii="Arial" w:eastAsia="宋体" w:hAnsi="Arial" w:cs="Arial"/>
                  <w:lang w:eastAsia="zh-CN"/>
                </w:rPr>
                <w:t>_____HM</w:t>
              </w:r>
            </w:ins>
          </w:p>
          <w:p w:rsidR="005B7769" w:rsidRPr="00706C8D" w:rsidRDefault="005B7769" w:rsidP="00A362F8">
            <w:pPr>
              <w:pStyle w:val="Body"/>
              <w:rPr>
                <w:ins w:id="1214" w:author="lxu" w:date="2013-07-02T16:37:00Z"/>
                <w:rFonts w:ascii="Arial" w:eastAsia="宋体" w:hAnsi="Arial" w:cs="Arial"/>
                <w:lang w:eastAsia="zh-CN"/>
              </w:rPr>
            </w:pPr>
            <w:ins w:id="1215" w:author="lxu" w:date="2013-07-02T16:37:00Z">
              <w:r>
                <w:rPr>
                  <w:rFonts w:ascii="Arial" w:eastAsia="宋体" w:hAnsi="Arial" w:cs="Arial" w:hint="eastAsia"/>
                  <w:lang w:eastAsia="zh-CN"/>
                </w:rPr>
                <w:t xml:space="preserve">    |                               </w:t>
              </w:r>
              <w:r w:rsidRPr="00706C8D">
                <w:rPr>
                  <w:rFonts w:ascii="Arial" w:eastAsia="宋体" w:hAnsi="Arial" w:cs="Arial"/>
                  <w:lang w:eastAsia="zh-CN"/>
                </w:rPr>
                <w:t>|</w:t>
              </w:r>
            </w:ins>
          </w:p>
          <w:p w:rsidR="005B7769" w:rsidRPr="00706C8D" w:rsidRDefault="005B7769" w:rsidP="00A362F8">
            <w:pPr>
              <w:pStyle w:val="Body"/>
              <w:rPr>
                <w:ins w:id="1216" w:author="lxu" w:date="2013-07-02T16:37:00Z"/>
                <w:rFonts w:ascii="Arial" w:eastAsia="宋体" w:hAnsi="Arial" w:cs="Arial"/>
                <w:lang w:eastAsia="zh-CN"/>
              </w:rPr>
            </w:pPr>
            <w:ins w:id="1217" w:author="lxu" w:date="2013-07-02T16:37:00Z">
              <w:r>
                <w:rPr>
                  <w:rFonts w:ascii="Arial" w:eastAsia="宋体" w:hAnsi="Arial" w:cs="Arial" w:hint="eastAsia"/>
                  <w:lang w:eastAsia="zh-CN"/>
                </w:rPr>
                <w:t xml:space="preserve">    |________________</w:t>
              </w:r>
              <w:r w:rsidRPr="00706C8D">
                <w:rPr>
                  <w:rFonts w:ascii="Arial" w:eastAsia="宋体" w:hAnsi="Arial" w:cs="Arial"/>
                  <w:lang w:eastAsia="zh-CN"/>
                </w:rPr>
                <w:t>|</w:t>
              </w:r>
            </w:ins>
          </w:p>
          <w:p w:rsidR="005B7769" w:rsidRDefault="005B7769" w:rsidP="00A362F8">
            <w:pPr>
              <w:pStyle w:val="Body"/>
              <w:rPr>
                <w:ins w:id="1218" w:author="lxu" w:date="2013-07-02T16:37:00Z"/>
                <w:rFonts w:ascii="Arial" w:eastAsia="宋体" w:hAnsi="Arial" w:cs="Arial"/>
                <w:lang w:eastAsia="zh-CN"/>
              </w:rPr>
            </w:pPr>
            <w:ins w:id="1219" w:author="lxu" w:date="2013-07-02T16:37:00Z">
              <w:r>
                <w:rPr>
                  <w:rFonts w:ascii="Arial" w:eastAsia="宋体" w:hAnsi="Arial" w:cs="Arial" w:hint="eastAsia"/>
                  <w:lang w:eastAsia="zh-CN"/>
                </w:rPr>
                <w:t xml:space="preserve">                                                              </w:t>
              </w:r>
              <w:r w:rsidRPr="00706C8D">
                <w:rPr>
                  <w:rFonts w:ascii="Arial" w:eastAsia="宋体" w:hAnsi="Arial" w:cs="Arial"/>
                  <w:lang w:eastAsia="zh-CN"/>
                </w:rPr>
                <w:t>Internet</w:t>
              </w:r>
            </w:ins>
          </w:p>
          <w:p w:rsidR="005B7769" w:rsidRDefault="005B7769" w:rsidP="00A362F8">
            <w:pPr>
              <w:pStyle w:val="Body"/>
              <w:rPr>
                <w:ins w:id="1220" w:author="lxu" w:date="2013-07-02T16:37:00Z"/>
                <w:rFonts w:ascii="Arial" w:eastAsia="宋体" w:hAnsi="Arial" w:cs="Arial"/>
                <w:lang w:eastAsia="zh-CN"/>
              </w:rPr>
            </w:pPr>
            <w:ins w:id="1221" w:author="lxu" w:date="2013-07-02T16:37:00Z">
              <w:r>
                <w:rPr>
                  <w:rFonts w:ascii="Arial" w:eastAsia="宋体" w:hAnsi="Arial" w:cs="Arial" w:hint="eastAsia"/>
                  <w:lang w:eastAsia="zh-CN"/>
                </w:rPr>
                <w:t>For BR</w:t>
              </w:r>
            </w:ins>
          </w:p>
          <w:p w:rsidR="005B7769" w:rsidRPr="00706C8D" w:rsidRDefault="005B7769" w:rsidP="00A362F8">
            <w:pPr>
              <w:pStyle w:val="Body"/>
              <w:rPr>
                <w:ins w:id="1222" w:author="lxu" w:date="2013-07-02T16:37:00Z"/>
                <w:rFonts w:ascii="Arial" w:eastAsia="宋体" w:hAnsi="Arial" w:cs="Arial"/>
                <w:lang w:eastAsia="zh-CN"/>
              </w:rPr>
            </w:pPr>
            <w:ins w:id="1223" w:author="lxu" w:date="2013-07-02T16:37:00Z">
              <w:r>
                <w:rPr>
                  <w:rFonts w:ascii="Arial" w:eastAsia="宋体" w:hAnsi="Arial" w:cs="Arial" w:hint="eastAsia"/>
                  <w:lang w:eastAsia="zh-CN"/>
                </w:rPr>
                <w:t>BPS</w:t>
              </w:r>
              <w:r w:rsidRPr="00706C8D">
                <w:rPr>
                  <w:rFonts w:ascii="Arial" w:eastAsia="宋体" w:hAnsi="Arial" w:cs="Arial"/>
                  <w:lang w:eastAsia="zh-CN"/>
                </w:rPr>
                <w:t>----</w:t>
              </w:r>
              <w:r>
                <w:rPr>
                  <w:rFonts w:ascii="Arial" w:eastAsia="宋体" w:hAnsi="Arial" w:cs="Arial"/>
                  <w:lang w:eastAsia="zh-CN"/>
                </w:rPr>
                <w:t>-</w:t>
              </w:r>
              <w:r>
                <w:rPr>
                  <w:rFonts w:ascii="Arial" w:eastAsia="宋体" w:hAnsi="Arial" w:cs="Arial" w:hint="eastAsia"/>
                  <w:lang w:eastAsia="zh-CN"/>
                </w:rPr>
                <w:t>---------</w:t>
              </w:r>
              <w:r>
                <w:rPr>
                  <w:rFonts w:ascii="Arial" w:eastAsia="宋体" w:hAnsi="Arial" w:cs="Arial"/>
                  <w:lang w:eastAsia="zh-CN"/>
                </w:rPr>
                <w:t>(</w:t>
              </w:r>
              <w:r>
                <w:rPr>
                  <w:rFonts w:ascii="Arial" w:eastAsia="宋体" w:hAnsi="Arial" w:cs="Arial" w:hint="eastAsia"/>
                  <w:lang w:eastAsia="zh-CN"/>
                </w:rPr>
                <w:t>eth1</w:t>
              </w:r>
              <w:r>
                <w:rPr>
                  <w:rFonts w:ascii="Arial" w:eastAsia="宋体" w:hAnsi="Arial" w:cs="Arial"/>
                  <w:lang w:eastAsia="zh-CN"/>
                </w:rPr>
                <w:t>)</w:t>
              </w:r>
              <w:r>
                <w:rPr>
                  <w:rFonts w:ascii="Arial" w:eastAsia="宋体" w:hAnsi="Arial" w:cs="Arial" w:hint="eastAsia"/>
                  <w:lang w:eastAsia="zh-CN"/>
                </w:rPr>
                <w:t>BR(eth0)</w:t>
              </w:r>
              <w:r w:rsidRPr="00706C8D">
                <w:rPr>
                  <w:rFonts w:ascii="Arial" w:eastAsia="宋体" w:hAnsi="Arial" w:cs="Arial"/>
                  <w:lang w:eastAsia="zh-CN"/>
                </w:rPr>
                <w:t>_____HM</w:t>
              </w:r>
            </w:ins>
          </w:p>
          <w:p w:rsidR="005B7769" w:rsidRPr="00706C8D" w:rsidRDefault="005B7769" w:rsidP="00A362F8">
            <w:pPr>
              <w:pStyle w:val="Body"/>
              <w:rPr>
                <w:ins w:id="1224" w:author="lxu" w:date="2013-07-02T16:37:00Z"/>
                <w:rFonts w:ascii="Arial" w:eastAsia="宋体" w:hAnsi="Arial" w:cs="Arial"/>
                <w:lang w:eastAsia="zh-CN"/>
              </w:rPr>
            </w:pPr>
            <w:ins w:id="1225" w:author="lxu" w:date="2013-07-02T16:37:00Z">
              <w:r>
                <w:rPr>
                  <w:rFonts w:ascii="Arial" w:eastAsia="宋体" w:hAnsi="Arial" w:cs="Arial" w:hint="eastAsia"/>
                  <w:lang w:eastAsia="zh-CN"/>
                </w:rPr>
                <w:t xml:space="preserve">    |                               </w:t>
              </w:r>
              <w:r w:rsidRPr="00706C8D">
                <w:rPr>
                  <w:rFonts w:ascii="Arial" w:eastAsia="宋体" w:hAnsi="Arial" w:cs="Arial"/>
                  <w:lang w:eastAsia="zh-CN"/>
                </w:rPr>
                <w:t>|</w:t>
              </w:r>
            </w:ins>
          </w:p>
          <w:p w:rsidR="005B7769" w:rsidRPr="00706C8D" w:rsidRDefault="005B7769" w:rsidP="00A362F8">
            <w:pPr>
              <w:pStyle w:val="Body"/>
              <w:rPr>
                <w:ins w:id="1226" w:author="lxu" w:date="2013-07-02T16:37:00Z"/>
                <w:rFonts w:ascii="Arial" w:eastAsia="宋体" w:hAnsi="Arial" w:cs="Arial"/>
                <w:lang w:eastAsia="zh-CN"/>
              </w:rPr>
            </w:pPr>
            <w:ins w:id="1227" w:author="lxu" w:date="2013-07-02T16:37:00Z">
              <w:r>
                <w:rPr>
                  <w:rFonts w:ascii="Arial" w:eastAsia="宋体" w:hAnsi="Arial" w:cs="Arial" w:hint="eastAsia"/>
                  <w:lang w:eastAsia="zh-CN"/>
                </w:rPr>
                <w:t xml:space="preserve">    |________________</w:t>
              </w:r>
              <w:r w:rsidRPr="00706C8D">
                <w:rPr>
                  <w:rFonts w:ascii="Arial" w:eastAsia="宋体" w:hAnsi="Arial" w:cs="Arial"/>
                  <w:lang w:eastAsia="zh-CN"/>
                </w:rPr>
                <w:t>|</w:t>
              </w:r>
            </w:ins>
          </w:p>
          <w:p w:rsidR="005B7769" w:rsidRDefault="005B7769" w:rsidP="00A362F8">
            <w:pPr>
              <w:pStyle w:val="Body"/>
              <w:rPr>
                <w:ins w:id="1228" w:author="lxu" w:date="2013-07-02T16:37:00Z"/>
                <w:rFonts w:ascii="Arial" w:eastAsia="宋体" w:hAnsi="Arial" w:cs="Arial"/>
                <w:lang w:eastAsia="zh-CN"/>
              </w:rPr>
            </w:pPr>
          </w:p>
          <w:p w:rsidR="005B7769" w:rsidRPr="00706C8D" w:rsidRDefault="005B7769" w:rsidP="00A362F8">
            <w:pPr>
              <w:pStyle w:val="Body"/>
              <w:rPr>
                <w:ins w:id="1229" w:author="lxu" w:date="2013-07-02T16:37:00Z"/>
                <w:rFonts w:ascii="Arial" w:eastAsia="宋体" w:hAnsi="Arial" w:cs="Arial"/>
                <w:lang w:eastAsia="zh-CN"/>
              </w:rPr>
            </w:pPr>
            <w:ins w:id="1230" w:author="lxu" w:date="2013-07-02T16:37:00Z">
              <w:r>
                <w:rPr>
                  <w:rFonts w:ascii="Arial" w:eastAsia="宋体" w:hAnsi="Arial" w:cs="Arial" w:hint="eastAsia"/>
                  <w:lang w:eastAsia="zh-CN"/>
                </w:rPr>
                <w:t>Or we can meger AP and BR into same one topology.</w:t>
              </w:r>
            </w:ins>
          </w:p>
        </w:tc>
      </w:tr>
      <w:tr w:rsidR="005B7769" w:rsidRPr="00322E9D" w:rsidTr="00A362F8">
        <w:trPr>
          <w:trHeight w:val="315"/>
          <w:ins w:id="1231" w:author="lxu" w:date="2013-07-02T16:37: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232" w:author="lxu" w:date="2013-07-02T16:37:00Z"/>
                <w:rFonts w:ascii="Arial" w:hAnsi="Arial" w:cs="Arial"/>
                <w:color w:val="auto"/>
              </w:rPr>
            </w:pPr>
            <w:ins w:id="1233" w:author="lxu" w:date="2013-07-02T16:37:00Z">
              <w:r w:rsidRPr="00706C8D">
                <w:rPr>
                  <w:rFonts w:ascii="Arial" w:hAnsi="Arial" w:cs="Arial"/>
                  <w:color w:val="auto"/>
                </w:rPr>
                <w:t>Description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pStyle w:val="Body"/>
              <w:rPr>
                <w:ins w:id="1234" w:author="lxu" w:date="2013-07-02T16:37:00Z"/>
                <w:rFonts w:ascii="Arial" w:eastAsia="宋体" w:hAnsi="Arial" w:cs="Arial"/>
                <w:lang w:eastAsia="zh-CN"/>
              </w:rPr>
            </w:pPr>
            <w:ins w:id="1235" w:author="lxu" w:date="2013-07-02T16:37:00Z">
              <w:r>
                <w:rPr>
                  <w:rFonts w:ascii="Arial" w:eastAsia="宋体" w:hAnsi="Arial" w:cs="Arial" w:hint="eastAsia"/>
                  <w:lang w:eastAsia="zh-CN"/>
                </w:rPr>
                <w:t xml:space="preserve">Verify HiveOS application discovery </w:t>
              </w:r>
              <w:r w:rsidR="00795CA3">
                <w:rPr>
                  <w:rFonts w:ascii="Arial" w:eastAsia="宋体" w:hAnsi="Arial" w:cs="Arial" w:hint="eastAsia"/>
                  <w:lang w:eastAsia="zh-CN"/>
                </w:rPr>
                <w:t>algorithm branch</w:t>
              </w:r>
            </w:ins>
            <w:ins w:id="1236" w:author="lxu" w:date="2013-07-02T16:46:00Z">
              <w:r w:rsidR="00795CA3">
                <w:rPr>
                  <w:rFonts w:ascii="Arial" w:eastAsia="宋体" w:hAnsi="Arial" w:cs="Arial" w:hint="eastAsia"/>
                  <w:lang w:eastAsia="zh-CN"/>
                </w:rPr>
                <w:t>3</w:t>
              </w:r>
            </w:ins>
            <w:ins w:id="1237" w:author="lxu" w:date="2013-07-02T16:37:00Z">
              <w:r>
                <w:rPr>
                  <w:rFonts w:ascii="Arial" w:eastAsia="宋体" w:hAnsi="Arial" w:cs="Arial" w:hint="eastAsia"/>
                  <w:lang w:eastAsia="zh-CN"/>
                </w:rPr>
                <w:t>.</w:t>
              </w:r>
            </w:ins>
          </w:p>
        </w:tc>
      </w:tr>
      <w:tr w:rsidR="005B7769" w:rsidRPr="00322E9D" w:rsidTr="00A362F8">
        <w:trPr>
          <w:trHeight w:val="345"/>
          <w:ins w:id="1238" w:author="lxu" w:date="2013-07-02T16:37: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239" w:author="lxu" w:date="2013-07-02T16:37:00Z"/>
                <w:rFonts w:ascii="Arial" w:eastAsia="宋体" w:hAnsi="Arial" w:cs="Arial"/>
                <w:color w:val="auto"/>
                <w:lang w:eastAsia="zh-CN"/>
              </w:rPr>
            </w:pPr>
            <w:ins w:id="1240" w:author="lxu" w:date="2013-07-02T16:37:00Z">
              <w:r w:rsidRPr="00706C8D">
                <w:rPr>
                  <w:rFonts w:ascii="Arial" w:eastAsia="宋体" w:hAnsi="Arial" w:cs="Arial"/>
                  <w:color w:val="auto"/>
                  <w:lang w:eastAsia="zh-CN"/>
                </w:rPr>
                <w:t>PlatformDependence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B7769" w:rsidRPr="00F30A6D" w:rsidRDefault="005B7769" w:rsidP="00A362F8">
            <w:pPr>
              <w:pStyle w:val="Body"/>
              <w:rPr>
                <w:ins w:id="1241" w:author="lxu" w:date="2013-07-02T16:37:00Z"/>
                <w:rFonts w:ascii="Arial" w:eastAsia="宋体" w:hAnsi="Arial" w:cs="Arial"/>
                <w:lang w:eastAsia="zh-CN"/>
              </w:rPr>
            </w:pPr>
            <w:ins w:id="1242" w:author="lxu" w:date="2013-07-02T16:37:00Z">
              <w:r w:rsidRPr="00F30A6D">
                <w:rPr>
                  <w:rFonts w:ascii="Arial" w:eastAsia="宋体" w:hAnsi="Arial" w:cs="Arial"/>
                  <w:lang w:eastAsia="zh-CN"/>
                </w:rPr>
                <w:t>AP: AP110,AP120,AP121,AP141,AP170,</w:t>
              </w:r>
              <w:r>
                <w:rPr>
                  <w:rFonts w:ascii="Arial" w:eastAsia="宋体" w:hAnsi="Arial" w:cs="Arial"/>
                  <w:lang w:eastAsia="zh-CN"/>
                </w:rPr>
                <w:t>AP320,AP340,AP330,AP350,</w:t>
              </w:r>
            </w:ins>
          </w:p>
          <w:p w:rsidR="005B7769" w:rsidRDefault="005B7769" w:rsidP="00A362F8">
            <w:pPr>
              <w:pStyle w:val="Body"/>
              <w:rPr>
                <w:ins w:id="1243" w:author="lxu" w:date="2013-07-02T16:37:00Z"/>
                <w:rFonts w:ascii="Arial" w:eastAsia="宋体" w:hAnsi="Arial" w:cs="Arial"/>
                <w:lang w:eastAsia="zh-CN"/>
              </w:rPr>
            </w:pPr>
            <w:ins w:id="1244" w:author="lxu" w:date="2013-07-02T16:37:00Z">
              <w:r w:rsidRPr="00F30A6D">
                <w:rPr>
                  <w:rFonts w:ascii="Arial" w:eastAsia="宋体" w:hAnsi="Arial" w:cs="Arial"/>
                  <w:lang w:eastAsia="zh-CN"/>
                </w:rPr>
                <w:t>BR: BR200,BR200-WP,BRAP330,BRAP350,</w:t>
              </w:r>
            </w:ins>
          </w:p>
          <w:p w:rsidR="005B7769" w:rsidRPr="00706C8D" w:rsidRDefault="005B7769" w:rsidP="00A362F8">
            <w:pPr>
              <w:pStyle w:val="Body"/>
              <w:rPr>
                <w:ins w:id="1245" w:author="lxu" w:date="2013-07-02T16:37:00Z"/>
                <w:rFonts w:ascii="Arial" w:eastAsia="宋体" w:hAnsi="Arial" w:cs="Arial"/>
                <w:lang w:eastAsia="zh-CN"/>
              </w:rPr>
            </w:pPr>
            <w:ins w:id="1246" w:author="lxu" w:date="2013-07-02T16:37:00Z">
              <w:r>
                <w:rPr>
                  <w:rFonts w:ascii="Arial" w:eastAsia="宋体" w:hAnsi="Arial" w:cs="Arial" w:hint="eastAsia"/>
                  <w:lang w:eastAsia="zh-CN"/>
                </w:rPr>
                <w:t>Note: when draft this test case, HiveOS Millau 6.0r2c AP370/390 does not support application discovery. And HiveOS Geneva release is not related with AP370/390. As per plan, AP370/390 will support it by 2013 fall.</w:t>
              </w:r>
            </w:ins>
          </w:p>
        </w:tc>
      </w:tr>
      <w:tr w:rsidR="005B7769" w:rsidRPr="00322E9D" w:rsidTr="00A362F8">
        <w:trPr>
          <w:trHeight w:val="321"/>
          <w:ins w:id="1247" w:author="lxu" w:date="2013-07-02T16:37: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248" w:author="lxu" w:date="2013-07-02T16:37:00Z"/>
                <w:rFonts w:ascii="Arial" w:hAnsi="Arial" w:cs="Arial"/>
                <w:color w:val="auto"/>
              </w:rPr>
            </w:pPr>
            <w:ins w:id="1249" w:author="lxu" w:date="2013-07-02T16:37:00Z">
              <w:r w:rsidRPr="00706C8D">
                <w:rPr>
                  <w:rFonts w:ascii="Arial" w:hAnsi="Arial" w:cs="Arial"/>
                  <w:color w:val="auto"/>
                </w:rPr>
                <w:t>Pre-condition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B7769" w:rsidRDefault="005B7769" w:rsidP="00A362F8">
            <w:pPr>
              <w:pStyle w:val="Body"/>
              <w:rPr>
                <w:ins w:id="1250" w:author="lxu" w:date="2013-07-02T16:37:00Z"/>
                <w:rFonts w:ascii="Arial" w:eastAsia="宋体" w:hAnsi="Arial" w:cs="Arial"/>
                <w:lang w:eastAsia="zh-CN"/>
              </w:rPr>
            </w:pPr>
            <w:ins w:id="1251" w:author="lxu" w:date="2013-07-02T16:37:00Z">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ins>
          </w:p>
          <w:p w:rsidR="005B7769" w:rsidRPr="00F30A6D" w:rsidRDefault="005B7769" w:rsidP="00A362F8">
            <w:pPr>
              <w:pStyle w:val="Body"/>
              <w:rPr>
                <w:ins w:id="1252" w:author="lxu" w:date="2013-07-02T16:37:00Z"/>
                <w:rFonts w:ascii="Arial" w:eastAsia="宋体" w:hAnsi="Arial" w:cs="Arial"/>
                <w:lang w:eastAsia="zh-CN"/>
              </w:rPr>
            </w:pPr>
            <w:ins w:id="1253" w:author="lxu" w:date="2013-07-02T16:37:00Z">
              <w:r>
                <w:rPr>
                  <w:rFonts w:ascii="Arial" w:eastAsia="宋体" w:hAnsi="Arial" w:cs="Arial" w:hint="eastAsia"/>
                  <w:lang w:eastAsia="zh-CN"/>
                </w:rPr>
                <w:t>Set BR eth1 mode as bridge-802.1q, AP eth as backhaul.</w:t>
              </w:r>
            </w:ins>
          </w:p>
          <w:p w:rsidR="005B7769" w:rsidRPr="00525079" w:rsidRDefault="005B7769" w:rsidP="00A362F8">
            <w:pPr>
              <w:pStyle w:val="Body"/>
              <w:rPr>
                <w:ins w:id="1254" w:author="lxu" w:date="2013-07-02T16:37:00Z"/>
                <w:rFonts w:ascii="Arial" w:eastAsia="宋体" w:hAnsi="Arial" w:cs="Arial"/>
                <w:lang w:eastAsia="zh-CN"/>
              </w:rPr>
            </w:pPr>
            <w:ins w:id="1255" w:author="lxu" w:date="2013-07-02T16:37:00Z">
              <w:r>
                <w:rPr>
                  <w:rFonts w:ascii="Arial" w:eastAsia="宋体" w:hAnsi="Arial" w:cs="Arial" w:hint="eastAsia"/>
                  <w:lang w:eastAsia="zh-CN"/>
                </w:rPr>
                <w:t>BPS connects with AP or BR.</w:t>
              </w:r>
            </w:ins>
          </w:p>
        </w:tc>
      </w:tr>
      <w:tr w:rsidR="005B7769" w:rsidRPr="00322E9D" w:rsidTr="00A362F8">
        <w:trPr>
          <w:trHeight w:val="321"/>
          <w:ins w:id="1256" w:author="lxu" w:date="2013-07-02T16:37: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257" w:author="lxu" w:date="2013-07-02T16:37:00Z"/>
                <w:rFonts w:ascii="Arial" w:hAnsi="Arial" w:cs="Arial"/>
                <w:color w:val="auto"/>
              </w:rPr>
            </w:pPr>
            <w:ins w:id="1258" w:author="lxu" w:date="2013-07-02T16:37:00Z">
              <w:r w:rsidRPr="00706C8D">
                <w:rPr>
                  <w:rFonts w:ascii="Arial" w:hAnsi="Arial" w:cs="Arial"/>
                  <w:color w:val="auto"/>
                </w:rPr>
                <w:t>Test procedure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1578A" w:rsidRDefault="005B7769">
            <w:pPr>
              <w:pStyle w:val="Body"/>
              <w:numPr>
                <w:ilvl w:val="2"/>
                <w:numId w:val="129"/>
              </w:numPr>
              <w:ind w:left="268" w:hanging="268"/>
              <w:rPr>
                <w:ins w:id="1259" w:author="lxu" w:date="2013-07-02T16:37:00Z"/>
                <w:rFonts w:ascii="Arial" w:eastAsia="宋体" w:hAnsi="Arial" w:cs="Arial"/>
                <w:b/>
                <w:color w:val="000000"/>
                <w:lang w:eastAsia="zh-CN"/>
              </w:rPr>
              <w:pPrChange w:id="1260" w:author="lxu" w:date="2013-07-02T16:37:00Z">
                <w:pPr>
                  <w:pStyle w:val="Body"/>
                  <w:numPr>
                    <w:ilvl w:val="2"/>
                    <w:numId w:val="127"/>
                  </w:numPr>
                  <w:ind w:left="268" w:hanging="268"/>
                </w:pPr>
              </w:pPrChange>
            </w:pPr>
            <w:ins w:id="1261" w:author="lxu" w:date="2013-07-02T16:37:00Z">
              <w:r>
                <w:rPr>
                  <w:rFonts w:ascii="Arial" w:eastAsia="宋体" w:hAnsi="Arial" w:cs="Arial" w:hint="eastAsia"/>
                  <w:lang w:eastAsia="zh-CN"/>
                </w:rPr>
                <w:t xml:space="preserve">Enable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ins>
          </w:p>
          <w:p w:rsidR="0011578A" w:rsidRDefault="005B7769">
            <w:pPr>
              <w:pStyle w:val="Body"/>
              <w:numPr>
                <w:ilvl w:val="2"/>
                <w:numId w:val="129"/>
              </w:numPr>
              <w:ind w:left="268" w:hanging="268"/>
              <w:rPr>
                <w:ins w:id="1262" w:author="lxu" w:date="2013-07-02T16:37:00Z"/>
                <w:rFonts w:ascii="Arial" w:eastAsia="宋体" w:hAnsi="Arial" w:cs="Arial"/>
                <w:b/>
                <w:color w:val="000000"/>
                <w:lang w:eastAsia="zh-CN"/>
              </w:rPr>
              <w:pPrChange w:id="1263" w:author="lxu" w:date="2013-07-02T16:37:00Z">
                <w:pPr>
                  <w:pStyle w:val="Body"/>
                  <w:numPr>
                    <w:ilvl w:val="2"/>
                    <w:numId w:val="127"/>
                  </w:numPr>
                  <w:ind w:left="268" w:hanging="268"/>
                </w:pPr>
              </w:pPrChange>
            </w:pPr>
            <w:ins w:id="1264" w:author="lxu" w:date="2013-07-02T16:37:00Z">
              <w:r>
                <w:rPr>
                  <w:rFonts w:ascii="Arial" w:eastAsia="宋体" w:hAnsi="Arial" w:cs="Arial" w:hint="eastAsia"/>
                  <w:lang w:eastAsia="zh-CN"/>
                </w:rPr>
                <w:t>Make sure application discovery is enabled.</w:t>
              </w:r>
            </w:ins>
          </w:p>
          <w:p w:rsidR="0011578A" w:rsidRDefault="005B7769">
            <w:pPr>
              <w:pStyle w:val="Body"/>
              <w:numPr>
                <w:ilvl w:val="2"/>
                <w:numId w:val="129"/>
              </w:numPr>
              <w:ind w:left="268" w:hanging="268"/>
              <w:rPr>
                <w:ins w:id="1265" w:author="lxu" w:date="2013-07-02T16:37:00Z"/>
                <w:rFonts w:ascii="Arial" w:eastAsia="宋体" w:hAnsi="Arial" w:cs="Arial"/>
                <w:b/>
                <w:color w:val="000000"/>
                <w:lang w:eastAsia="zh-CN"/>
              </w:rPr>
              <w:pPrChange w:id="1266" w:author="lxu" w:date="2013-07-02T16:37:00Z">
                <w:pPr>
                  <w:pStyle w:val="Body"/>
                  <w:numPr>
                    <w:ilvl w:val="2"/>
                    <w:numId w:val="127"/>
                  </w:numPr>
                  <w:ind w:left="268" w:hanging="268"/>
                </w:pPr>
              </w:pPrChange>
            </w:pPr>
            <w:ins w:id="1267" w:author="lxu" w:date="2013-07-02T16:37:00Z">
              <w:r>
                <w:rPr>
                  <w:rFonts w:ascii="Arial" w:eastAsia="宋体" w:hAnsi="Arial" w:cs="Arial" w:hint="eastAsia"/>
                  <w:lang w:eastAsia="zh-CN"/>
                </w:rPr>
                <w:t>Simulates following application usage percentage:</w:t>
              </w:r>
            </w:ins>
          </w:p>
          <w:tbl>
            <w:tblPr>
              <w:tblW w:w="2814" w:type="dxa"/>
              <w:tblLayout w:type="fixed"/>
              <w:tblLook w:val="04A0" w:firstRow="1" w:lastRow="0" w:firstColumn="1" w:lastColumn="0" w:noHBand="0" w:noVBand="1"/>
            </w:tblPr>
            <w:tblGrid>
              <w:gridCol w:w="688"/>
              <w:gridCol w:w="992"/>
              <w:gridCol w:w="1134"/>
              <w:tblGridChange w:id="1268">
                <w:tblGrid>
                  <w:gridCol w:w="113"/>
                  <w:gridCol w:w="575"/>
                  <w:gridCol w:w="113"/>
                  <w:gridCol w:w="879"/>
                  <w:gridCol w:w="113"/>
                  <w:gridCol w:w="1021"/>
                  <w:gridCol w:w="113"/>
                </w:tblGrid>
              </w:tblGridChange>
            </w:tblGrid>
            <w:tr w:rsidR="005B7769" w:rsidRPr="005B7769" w:rsidTr="00A362F8">
              <w:trPr>
                <w:trHeight w:val="510"/>
                <w:ins w:id="1269" w:author="lxu" w:date="2013-07-02T16:37:00Z"/>
              </w:trPr>
              <w:tc>
                <w:tcPr>
                  <w:tcW w:w="6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7769" w:rsidRPr="005B7769" w:rsidRDefault="005B7769" w:rsidP="00A362F8">
                  <w:pPr>
                    <w:jc w:val="center"/>
                    <w:rPr>
                      <w:ins w:id="1270" w:author="lxu" w:date="2013-07-02T16:37:00Z"/>
                      <w:rFonts w:ascii="Arial" w:eastAsia="宋体" w:hAnsi="Arial" w:cs="Arial"/>
                      <w:b w:val="0"/>
                      <w:lang w:eastAsia="zh-CN"/>
                    </w:rPr>
                  </w:pPr>
                  <w:ins w:id="1271" w:author="lxu" w:date="2013-07-02T16:37:00Z">
                    <w:r w:rsidRPr="005B7769">
                      <w:rPr>
                        <w:rFonts w:ascii="Arial" w:eastAsia="宋体" w:hAnsi="Arial" w:cs="Arial"/>
                        <w:b w:val="0"/>
                        <w:lang w:eastAsia="zh-CN"/>
                      </w:rPr>
                      <w:t>Item</w:t>
                    </w:r>
                  </w:ins>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5B7769" w:rsidRPr="005B7769" w:rsidRDefault="005B7769" w:rsidP="00A362F8">
                  <w:pPr>
                    <w:jc w:val="center"/>
                    <w:rPr>
                      <w:ins w:id="1272" w:author="lxu" w:date="2013-07-02T16:37:00Z"/>
                      <w:rFonts w:ascii="Arial" w:eastAsia="宋体" w:hAnsi="Arial" w:cs="Arial"/>
                      <w:b w:val="0"/>
                      <w:lang w:eastAsia="zh-CN"/>
                    </w:rPr>
                  </w:pPr>
                  <w:ins w:id="1273" w:author="lxu" w:date="2013-07-02T16:37:00Z">
                    <w:r w:rsidRPr="005B7769">
                      <w:rPr>
                        <w:rFonts w:ascii="Arial" w:eastAsia="宋体" w:hAnsi="Arial" w:cs="Arial"/>
                        <w:b w:val="0"/>
                        <w:lang w:eastAsia="zh-CN"/>
                      </w:rPr>
                      <w:t>Number of App</w:t>
                    </w:r>
                  </w:ins>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B7769" w:rsidRPr="005B7769" w:rsidRDefault="005B7769" w:rsidP="00A362F8">
                  <w:pPr>
                    <w:jc w:val="center"/>
                    <w:rPr>
                      <w:ins w:id="1274" w:author="lxu" w:date="2013-07-02T16:37:00Z"/>
                      <w:rFonts w:ascii="Arial" w:eastAsia="宋体" w:hAnsi="Arial" w:cs="Arial"/>
                      <w:b w:val="0"/>
                      <w:lang w:eastAsia="zh-CN"/>
                    </w:rPr>
                  </w:pPr>
                  <w:ins w:id="1275" w:author="lxu" w:date="2013-07-02T16:37:00Z">
                    <w:r w:rsidRPr="005B7769">
                      <w:rPr>
                        <w:rFonts w:ascii="Arial" w:eastAsia="宋体" w:hAnsi="Arial" w:cs="Arial"/>
                        <w:b w:val="0"/>
                        <w:lang w:eastAsia="zh-CN"/>
                      </w:rPr>
                      <w:t>Usage Percetage</w:t>
                    </w:r>
                  </w:ins>
                </w:p>
              </w:tc>
            </w:tr>
            <w:tr w:rsidR="005B7769" w:rsidRPr="005B7769" w:rsidTr="00C017AA">
              <w:tblPrEx>
                <w:tblW w:w="2814" w:type="dxa"/>
                <w:tblLayout w:type="fixed"/>
                <w:tblPrExChange w:id="1276" w:author="lxu" w:date="2013-07-08T10:54:00Z">
                  <w:tblPrEx>
                    <w:tblW w:w="2814" w:type="dxa"/>
                    <w:tblLayout w:type="fixed"/>
                  </w:tblPrEx>
                </w:tblPrExChange>
              </w:tblPrEx>
              <w:trPr>
                <w:trHeight w:val="270"/>
                <w:ins w:id="1277" w:author="lxu" w:date="2013-07-02T16:37:00Z"/>
                <w:trPrChange w:id="1278" w:author="lxu" w:date="2013-07-08T10:54:00Z">
                  <w:trPr>
                    <w:gridAfter w:val="0"/>
                    <w:trHeight w:val="270"/>
                  </w:trPr>
                </w:trPrChange>
              </w:trPr>
              <w:tc>
                <w:tcPr>
                  <w:tcW w:w="688" w:type="dxa"/>
                  <w:tcBorders>
                    <w:top w:val="nil"/>
                    <w:left w:val="single" w:sz="4" w:space="0" w:color="auto"/>
                    <w:bottom w:val="single" w:sz="4" w:space="0" w:color="auto"/>
                    <w:right w:val="single" w:sz="4" w:space="0" w:color="auto"/>
                  </w:tcBorders>
                  <w:shd w:val="clear" w:color="auto" w:fill="auto"/>
                  <w:vAlign w:val="center"/>
                  <w:hideMark/>
                  <w:tcPrChange w:id="1279" w:author="lxu" w:date="2013-07-08T10:54:00Z">
                    <w:tcPr>
                      <w:tcW w:w="688"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rsidR="005B7769" w:rsidRPr="005B7769" w:rsidRDefault="005B7769" w:rsidP="00A362F8">
                  <w:pPr>
                    <w:jc w:val="center"/>
                    <w:rPr>
                      <w:ins w:id="1280" w:author="lxu" w:date="2013-07-02T16:37:00Z"/>
                      <w:rFonts w:ascii="Arial" w:eastAsia="宋体" w:hAnsi="Arial" w:cs="Arial"/>
                      <w:b w:val="0"/>
                      <w:lang w:eastAsia="zh-CN"/>
                    </w:rPr>
                  </w:pPr>
                  <w:ins w:id="1281" w:author="lxu" w:date="2013-07-02T16:37:00Z">
                    <w:r w:rsidRPr="005B7769">
                      <w:rPr>
                        <w:rFonts w:ascii="Arial" w:eastAsia="宋体" w:hAnsi="Arial" w:cs="Arial"/>
                        <w:b w:val="0"/>
                        <w:lang w:eastAsia="zh-CN"/>
                      </w:rPr>
                      <w:t>1</w:t>
                    </w:r>
                  </w:ins>
                </w:p>
              </w:tc>
              <w:tc>
                <w:tcPr>
                  <w:tcW w:w="992" w:type="dxa"/>
                  <w:tcBorders>
                    <w:top w:val="nil"/>
                    <w:left w:val="nil"/>
                    <w:bottom w:val="single" w:sz="4" w:space="0" w:color="auto"/>
                    <w:right w:val="single" w:sz="4" w:space="0" w:color="auto"/>
                  </w:tcBorders>
                  <w:shd w:val="clear" w:color="auto" w:fill="auto"/>
                  <w:vAlign w:val="center"/>
                  <w:hideMark/>
                  <w:tcPrChange w:id="1282" w:author="lxu" w:date="2013-07-08T10:54:00Z">
                    <w:tcPr>
                      <w:tcW w:w="992" w:type="dxa"/>
                      <w:gridSpan w:val="2"/>
                      <w:tcBorders>
                        <w:top w:val="nil"/>
                        <w:left w:val="nil"/>
                        <w:bottom w:val="single" w:sz="4" w:space="0" w:color="auto"/>
                        <w:right w:val="single" w:sz="4" w:space="0" w:color="auto"/>
                      </w:tcBorders>
                      <w:shd w:val="clear" w:color="auto" w:fill="auto"/>
                      <w:vAlign w:val="center"/>
                      <w:hideMark/>
                    </w:tcPr>
                  </w:tcPrChange>
                </w:tcPr>
                <w:p w:rsidR="005B7769" w:rsidRPr="005B7769" w:rsidRDefault="00C017AA" w:rsidP="00A362F8">
                  <w:pPr>
                    <w:jc w:val="center"/>
                    <w:rPr>
                      <w:ins w:id="1283" w:author="lxu" w:date="2013-07-02T16:37:00Z"/>
                      <w:rFonts w:ascii="Arial" w:eastAsia="宋体" w:hAnsi="Arial" w:cs="Arial"/>
                      <w:b w:val="0"/>
                      <w:lang w:eastAsia="zh-CN"/>
                    </w:rPr>
                  </w:pPr>
                  <w:ins w:id="1284" w:author="lxu" w:date="2013-07-08T10:53:00Z">
                    <w:r>
                      <w:rPr>
                        <w:rFonts w:ascii="Arial" w:eastAsia="宋体" w:hAnsi="Arial" w:cs="Arial" w:hint="eastAsia"/>
                        <w:b w:val="0"/>
                        <w:lang w:eastAsia="zh-CN"/>
                      </w:rPr>
                      <w:t>4</w:t>
                    </w:r>
                  </w:ins>
                </w:p>
              </w:tc>
              <w:tc>
                <w:tcPr>
                  <w:tcW w:w="1134" w:type="dxa"/>
                  <w:tcBorders>
                    <w:top w:val="nil"/>
                    <w:left w:val="nil"/>
                    <w:bottom w:val="single" w:sz="4" w:space="0" w:color="auto"/>
                    <w:right w:val="single" w:sz="4" w:space="0" w:color="auto"/>
                  </w:tcBorders>
                  <w:shd w:val="clear" w:color="auto" w:fill="auto"/>
                  <w:vAlign w:val="center"/>
                  <w:hideMark/>
                  <w:tcPrChange w:id="1285" w:author="lxu" w:date="2013-07-08T10:54:00Z">
                    <w:tcPr>
                      <w:tcW w:w="1134" w:type="dxa"/>
                      <w:gridSpan w:val="2"/>
                      <w:tcBorders>
                        <w:top w:val="nil"/>
                        <w:left w:val="nil"/>
                        <w:bottom w:val="single" w:sz="4" w:space="0" w:color="auto"/>
                        <w:right w:val="single" w:sz="4" w:space="0" w:color="auto"/>
                      </w:tcBorders>
                      <w:shd w:val="clear" w:color="auto" w:fill="auto"/>
                      <w:vAlign w:val="center"/>
                      <w:hideMark/>
                    </w:tcPr>
                  </w:tcPrChange>
                </w:tcPr>
                <w:p w:rsidR="005B7769" w:rsidRPr="005B7769" w:rsidRDefault="00C017AA" w:rsidP="00A362F8">
                  <w:pPr>
                    <w:jc w:val="center"/>
                    <w:rPr>
                      <w:ins w:id="1286" w:author="lxu" w:date="2013-07-02T16:37:00Z"/>
                      <w:rFonts w:ascii="Arial" w:eastAsia="宋体" w:hAnsi="Arial" w:cs="Arial"/>
                      <w:b w:val="0"/>
                      <w:lang w:eastAsia="zh-CN"/>
                    </w:rPr>
                  </w:pPr>
                  <w:ins w:id="1287" w:author="lxu" w:date="2013-07-08T10:53:00Z">
                    <w:r>
                      <w:rPr>
                        <w:rFonts w:ascii="Arial" w:eastAsia="宋体" w:hAnsi="Arial" w:cs="Arial" w:hint="eastAsia"/>
                        <w:b w:val="0"/>
                        <w:lang w:eastAsia="zh-CN"/>
                      </w:rPr>
                      <w:t>24</w:t>
                    </w:r>
                  </w:ins>
                  <w:ins w:id="1288" w:author="lxu" w:date="2013-07-02T16:37:00Z">
                    <w:r w:rsidR="005B7769" w:rsidRPr="005B7769">
                      <w:rPr>
                        <w:rFonts w:ascii="Arial" w:eastAsia="宋体" w:hAnsi="Arial" w:cs="Arial"/>
                        <w:b w:val="0"/>
                        <w:lang w:eastAsia="zh-CN"/>
                      </w:rPr>
                      <w:t>%</w:t>
                    </w:r>
                  </w:ins>
                </w:p>
              </w:tc>
            </w:tr>
            <w:tr w:rsidR="005B7769" w:rsidRPr="005B7769" w:rsidTr="00C017AA">
              <w:tblPrEx>
                <w:tblW w:w="2814" w:type="dxa"/>
                <w:tblLayout w:type="fixed"/>
                <w:tblPrExChange w:id="1289" w:author="lxu" w:date="2013-07-08T10:54:00Z">
                  <w:tblPrEx>
                    <w:tblW w:w="2814" w:type="dxa"/>
                    <w:tblLayout w:type="fixed"/>
                  </w:tblPrEx>
                </w:tblPrExChange>
              </w:tblPrEx>
              <w:trPr>
                <w:trHeight w:val="270"/>
                <w:ins w:id="1290" w:author="lxu" w:date="2013-07-02T16:37:00Z"/>
                <w:trPrChange w:id="1291" w:author="lxu" w:date="2013-07-08T10:54:00Z">
                  <w:trPr>
                    <w:gridAfter w:val="0"/>
                    <w:trHeight w:val="270"/>
                  </w:trPr>
                </w:trPrChange>
              </w:trPr>
              <w:tc>
                <w:tcPr>
                  <w:tcW w:w="688" w:type="dxa"/>
                  <w:tcBorders>
                    <w:top w:val="single" w:sz="4" w:space="0" w:color="auto"/>
                    <w:left w:val="single" w:sz="4" w:space="0" w:color="auto"/>
                    <w:bottom w:val="single" w:sz="4" w:space="0" w:color="auto"/>
                    <w:right w:val="single" w:sz="4" w:space="0" w:color="auto"/>
                  </w:tcBorders>
                  <w:shd w:val="clear" w:color="auto" w:fill="auto"/>
                  <w:vAlign w:val="center"/>
                  <w:hideMark/>
                  <w:tcPrChange w:id="1292" w:author="lxu" w:date="2013-07-08T10:54:00Z">
                    <w:tcPr>
                      <w:tcW w:w="688"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rsidR="005B7769" w:rsidRPr="005B7769" w:rsidRDefault="005B7769" w:rsidP="00A362F8">
                  <w:pPr>
                    <w:jc w:val="center"/>
                    <w:rPr>
                      <w:ins w:id="1293" w:author="lxu" w:date="2013-07-02T16:37:00Z"/>
                      <w:rFonts w:ascii="Arial" w:eastAsia="宋体" w:hAnsi="Arial" w:cs="Arial"/>
                      <w:b w:val="0"/>
                      <w:lang w:eastAsia="zh-CN"/>
                    </w:rPr>
                  </w:pPr>
                  <w:ins w:id="1294" w:author="lxu" w:date="2013-07-02T16:37:00Z">
                    <w:r w:rsidRPr="005B7769">
                      <w:rPr>
                        <w:rFonts w:ascii="Arial" w:eastAsia="宋体" w:hAnsi="Arial" w:cs="Arial"/>
                        <w:b w:val="0"/>
                        <w:lang w:eastAsia="zh-CN"/>
                      </w:rPr>
                      <w:t>2</w:t>
                    </w:r>
                  </w:ins>
                </w:p>
              </w:tc>
              <w:tc>
                <w:tcPr>
                  <w:tcW w:w="992" w:type="dxa"/>
                  <w:tcBorders>
                    <w:top w:val="single" w:sz="4" w:space="0" w:color="auto"/>
                    <w:left w:val="nil"/>
                    <w:bottom w:val="single" w:sz="4" w:space="0" w:color="auto"/>
                    <w:right w:val="single" w:sz="4" w:space="0" w:color="auto"/>
                  </w:tcBorders>
                  <w:shd w:val="clear" w:color="auto" w:fill="auto"/>
                  <w:vAlign w:val="center"/>
                  <w:hideMark/>
                  <w:tcPrChange w:id="1295" w:author="lxu" w:date="2013-07-08T10:54:00Z">
                    <w:tcPr>
                      <w:tcW w:w="992" w:type="dxa"/>
                      <w:gridSpan w:val="2"/>
                      <w:tcBorders>
                        <w:top w:val="nil"/>
                        <w:left w:val="nil"/>
                        <w:bottom w:val="single" w:sz="4" w:space="0" w:color="auto"/>
                        <w:right w:val="single" w:sz="4" w:space="0" w:color="auto"/>
                      </w:tcBorders>
                      <w:shd w:val="clear" w:color="auto" w:fill="auto"/>
                      <w:vAlign w:val="center"/>
                      <w:hideMark/>
                    </w:tcPr>
                  </w:tcPrChange>
                </w:tcPr>
                <w:p w:rsidR="005B7769" w:rsidRPr="005B7769" w:rsidRDefault="00C017AA" w:rsidP="00A362F8">
                  <w:pPr>
                    <w:jc w:val="center"/>
                    <w:rPr>
                      <w:ins w:id="1296" w:author="lxu" w:date="2013-07-02T16:37:00Z"/>
                      <w:rFonts w:ascii="Arial" w:eastAsia="宋体" w:hAnsi="Arial" w:cs="Arial"/>
                      <w:b w:val="0"/>
                      <w:lang w:eastAsia="zh-CN"/>
                    </w:rPr>
                  </w:pPr>
                  <w:ins w:id="1297" w:author="lxu" w:date="2013-07-08T10:53:00Z">
                    <w:r>
                      <w:rPr>
                        <w:rFonts w:ascii="Arial" w:eastAsia="宋体" w:hAnsi="Arial" w:cs="Arial" w:hint="eastAsia"/>
                        <w:b w:val="0"/>
                        <w:lang w:eastAsia="zh-CN"/>
                      </w:rPr>
                      <w:t>1</w:t>
                    </w:r>
                  </w:ins>
                </w:p>
              </w:tc>
              <w:tc>
                <w:tcPr>
                  <w:tcW w:w="1134" w:type="dxa"/>
                  <w:tcBorders>
                    <w:top w:val="single" w:sz="4" w:space="0" w:color="auto"/>
                    <w:left w:val="nil"/>
                    <w:bottom w:val="single" w:sz="4" w:space="0" w:color="auto"/>
                    <w:right w:val="single" w:sz="4" w:space="0" w:color="auto"/>
                  </w:tcBorders>
                  <w:shd w:val="clear" w:color="auto" w:fill="auto"/>
                  <w:vAlign w:val="center"/>
                  <w:hideMark/>
                  <w:tcPrChange w:id="1298" w:author="lxu" w:date="2013-07-08T10:54:00Z">
                    <w:tcPr>
                      <w:tcW w:w="1134" w:type="dxa"/>
                      <w:gridSpan w:val="2"/>
                      <w:tcBorders>
                        <w:top w:val="nil"/>
                        <w:left w:val="nil"/>
                        <w:bottom w:val="single" w:sz="4" w:space="0" w:color="auto"/>
                        <w:right w:val="single" w:sz="4" w:space="0" w:color="auto"/>
                      </w:tcBorders>
                      <w:shd w:val="clear" w:color="auto" w:fill="auto"/>
                      <w:vAlign w:val="center"/>
                      <w:hideMark/>
                    </w:tcPr>
                  </w:tcPrChange>
                </w:tcPr>
                <w:p w:rsidR="005B7769" w:rsidRPr="005B7769" w:rsidRDefault="00C017AA" w:rsidP="00A362F8">
                  <w:pPr>
                    <w:jc w:val="center"/>
                    <w:rPr>
                      <w:ins w:id="1299" w:author="lxu" w:date="2013-07-02T16:37:00Z"/>
                      <w:rFonts w:ascii="Arial" w:eastAsia="宋体" w:hAnsi="Arial" w:cs="Arial"/>
                      <w:b w:val="0"/>
                      <w:lang w:eastAsia="zh-CN"/>
                    </w:rPr>
                  </w:pPr>
                  <w:ins w:id="1300" w:author="lxu" w:date="2013-07-08T10:54:00Z">
                    <w:r>
                      <w:rPr>
                        <w:rFonts w:ascii="Arial" w:eastAsia="宋体" w:hAnsi="Arial" w:cs="Arial" w:hint="eastAsia"/>
                        <w:b w:val="0"/>
                        <w:lang w:eastAsia="zh-CN"/>
                      </w:rPr>
                      <w:t>3</w:t>
                    </w:r>
                  </w:ins>
                  <w:ins w:id="1301" w:author="lxu" w:date="2013-07-02T16:37:00Z">
                    <w:r w:rsidR="005B7769" w:rsidRPr="005B7769">
                      <w:rPr>
                        <w:rFonts w:ascii="Arial" w:eastAsia="宋体" w:hAnsi="Arial" w:cs="Arial"/>
                        <w:b w:val="0"/>
                        <w:lang w:eastAsia="zh-CN"/>
                      </w:rPr>
                      <w:t>%</w:t>
                    </w:r>
                  </w:ins>
                </w:p>
              </w:tc>
            </w:tr>
            <w:tr w:rsidR="00C017AA" w:rsidRPr="005B7769" w:rsidTr="00C017AA">
              <w:tblPrEx>
                <w:tblW w:w="2814" w:type="dxa"/>
                <w:tblLayout w:type="fixed"/>
                <w:tblPrExChange w:id="1302" w:author="lxu" w:date="2013-07-08T10:54:00Z">
                  <w:tblPrEx>
                    <w:tblW w:w="2814" w:type="dxa"/>
                    <w:tblLayout w:type="fixed"/>
                  </w:tblPrEx>
                </w:tblPrExChange>
              </w:tblPrEx>
              <w:trPr>
                <w:trHeight w:val="270"/>
                <w:ins w:id="1303" w:author="lxu" w:date="2013-07-08T10:54:00Z"/>
                <w:trPrChange w:id="1304" w:author="lxu" w:date="2013-07-08T10:54:00Z">
                  <w:trPr>
                    <w:gridAfter w:val="0"/>
                    <w:trHeight w:val="270"/>
                  </w:trPr>
                </w:trPrChange>
              </w:trPr>
              <w:tc>
                <w:tcPr>
                  <w:tcW w:w="688" w:type="dxa"/>
                  <w:tcBorders>
                    <w:top w:val="single" w:sz="4" w:space="0" w:color="auto"/>
                    <w:left w:val="single" w:sz="4" w:space="0" w:color="auto"/>
                    <w:bottom w:val="single" w:sz="4" w:space="0" w:color="auto"/>
                    <w:right w:val="single" w:sz="4" w:space="0" w:color="auto"/>
                  </w:tcBorders>
                  <w:shd w:val="clear" w:color="auto" w:fill="auto"/>
                  <w:vAlign w:val="center"/>
                  <w:hideMark/>
                  <w:tcPrChange w:id="1305" w:author="lxu" w:date="2013-07-08T10:54:00Z">
                    <w:tcPr>
                      <w:tcW w:w="688"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rsidR="00C017AA" w:rsidRPr="005B7769" w:rsidRDefault="00C017AA" w:rsidP="00A362F8">
                  <w:pPr>
                    <w:jc w:val="center"/>
                    <w:rPr>
                      <w:ins w:id="1306" w:author="lxu" w:date="2013-07-08T10:54:00Z"/>
                      <w:rFonts w:ascii="Arial" w:eastAsia="宋体" w:hAnsi="Arial" w:cs="Arial"/>
                      <w:b w:val="0"/>
                      <w:lang w:eastAsia="zh-CN"/>
                    </w:rPr>
                  </w:pPr>
                  <w:ins w:id="1307" w:author="lxu" w:date="2013-07-08T10:54:00Z">
                    <w:r>
                      <w:rPr>
                        <w:rFonts w:ascii="Arial" w:eastAsia="宋体" w:hAnsi="Arial" w:cs="Arial" w:hint="eastAsia"/>
                        <w:b w:val="0"/>
                        <w:lang w:eastAsia="zh-CN"/>
                      </w:rPr>
                      <w:t>3</w:t>
                    </w:r>
                  </w:ins>
                </w:p>
              </w:tc>
              <w:tc>
                <w:tcPr>
                  <w:tcW w:w="992" w:type="dxa"/>
                  <w:tcBorders>
                    <w:top w:val="single" w:sz="4" w:space="0" w:color="auto"/>
                    <w:left w:val="nil"/>
                    <w:bottom w:val="single" w:sz="4" w:space="0" w:color="auto"/>
                    <w:right w:val="single" w:sz="4" w:space="0" w:color="auto"/>
                  </w:tcBorders>
                  <w:shd w:val="clear" w:color="auto" w:fill="auto"/>
                  <w:vAlign w:val="center"/>
                  <w:hideMark/>
                  <w:tcPrChange w:id="1308" w:author="lxu" w:date="2013-07-08T10:54:00Z">
                    <w:tcPr>
                      <w:tcW w:w="992" w:type="dxa"/>
                      <w:gridSpan w:val="2"/>
                      <w:tcBorders>
                        <w:top w:val="nil"/>
                        <w:left w:val="nil"/>
                        <w:bottom w:val="single" w:sz="4" w:space="0" w:color="auto"/>
                        <w:right w:val="single" w:sz="4" w:space="0" w:color="auto"/>
                      </w:tcBorders>
                      <w:shd w:val="clear" w:color="auto" w:fill="auto"/>
                      <w:vAlign w:val="center"/>
                      <w:hideMark/>
                    </w:tcPr>
                  </w:tcPrChange>
                </w:tcPr>
                <w:p w:rsidR="00C017AA" w:rsidRDefault="00C017AA" w:rsidP="00A362F8">
                  <w:pPr>
                    <w:jc w:val="center"/>
                    <w:rPr>
                      <w:ins w:id="1309" w:author="lxu" w:date="2013-07-08T10:54:00Z"/>
                      <w:rFonts w:ascii="Arial" w:eastAsia="宋体" w:hAnsi="Arial" w:cs="Arial"/>
                      <w:b w:val="0"/>
                      <w:lang w:eastAsia="zh-CN"/>
                    </w:rPr>
                  </w:pPr>
                  <w:ins w:id="1310" w:author="lxu" w:date="2013-07-08T10:54:00Z">
                    <w:r>
                      <w:rPr>
                        <w:rFonts w:ascii="Arial" w:eastAsia="宋体" w:hAnsi="Arial" w:cs="Arial" w:hint="eastAsia"/>
                        <w:b w:val="0"/>
                        <w:lang w:eastAsia="zh-CN"/>
                      </w:rPr>
                      <w:t>1</w:t>
                    </w:r>
                  </w:ins>
                </w:p>
              </w:tc>
              <w:tc>
                <w:tcPr>
                  <w:tcW w:w="1134" w:type="dxa"/>
                  <w:tcBorders>
                    <w:top w:val="single" w:sz="4" w:space="0" w:color="auto"/>
                    <w:left w:val="nil"/>
                    <w:bottom w:val="single" w:sz="4" w:space="0" w:color="auto"/>
                    <w:right w:val="single" w:sz="4" w:space="0" w:color="auto"/>
                  </w:tcBorders>
                  <w:shd w:val="clear" w:color="auto" w:fill="auto"/>
                  <w:vAlign w:val="center"/>
                  <w:hideMark/>
                  <w:tcPrChange w:id="1311" w:author="lxu" w:date="2013-07-08T10:54:00Z">
                    <w:tcPr>
                      <w:tcW w:w="1134" w:type="dxa"/>
                      <w:gridSpan w:val="2"/>
                      <w:tcBorders>
                        <w:top w:val="nil"/>
                        <w:left w:val="nil"/>
                        <w:bottom w:val="single" w:sz="4" w:space="0" w:color="auto"/>
                        <w:right w:val="single" w:sz="4" w:space="0" w:color="auto"/>
                      </w:tcBorders>
                      <w:shd w:val="clear" w:color="auto" w:fill="auto"/>
                      <w:vAlign w:val="center"/>
                      <w:hideMark/>
                    </w:tcPr>
                  </w:tcPrChange>
                </w:tcPr>
                <w:p w:rsidR="00C017AA" w:rsidRDefault="00C017AA" w:rsidP="00A362F8">
                  <w:pPr>
                    <w:jc w:val="center"/>
                    <w:rPr>
                      <w:ins w:id="1312" w:author="lxu" w:date="2013-07-08T10:54:00Z"/>
                      <w:rFonts w:ascii="Arial" w:eastAsia="宋体" w:hAnsi="Arial" w:cs="Arial"/>
                      <w:b w:val="0"/>
                      <w:lang w:eastAsia="zh-CN"/>
                    </w:rPr>
                  </w:pPr>
                  <w:ins w:id="1313" w:author="lxu" w:date="2013-07-08T10:54:00Z">
                    <w:r>
                      <w:rPr>
                        <w:rFonts w:ascii="Arial" w:eastAsia="宋体" w:hAnsi="Arial" w:cs="Arial" w:hint="eastAsia"/>
                        <w:b w:val="0"/>
                        <w:lang w:eastAsia="zh-CN"/>
                      </w:rPr>
                      <w:t>1%</w:t>
                    </w:r>
                  </w:ins>
                </w:p>
              </w:tc>
            </w:tr>
          </w:tbl>
          <w:p w:rsidR="005B7769" w:rsidRPr="00F25EF5" w:rsidRDefault="005B7769" w:rsidP="00A362F8">
            <w:pPr>
              <w:pStyle w:val="Body"/>
              <w:rPr>
                <w:ins w:id="1314" w:author="lxu" w:date="2013-07-02T16:37:00Z"/>
                <w:rFonts w:ascii="Arial" w:eastAsia="宋体" w:hAnsi="Arial" w:cs="Arial"/>
                <w:lang w:eastAsia="zh-CN"/>
              </w:rPr>
            </w:pPr>
          </w:p>
        </w:tc>
      </w:tr>
      <w:tr w:rsidR="005B7769" w:rsidRPr="00322E9D" w:rsidTr="00A362F8">
        <w:trPr>
          <w:trHeight w:val="345"/>
          <w:ins w:id="1315" w:author="lxu" w:date="2013-07-02T16:37: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634B39" w:rsidRDefault="005B7769" w:rsidP="00A362F8">
            <w:pPr>
              <w:rPr>
                <w:ins w:id="1316" w:author="lxu" w:date="2013-07-02T16:37:00Z"/>
                <w:rFonts w:ascii="Arial" w:eastAsia="宋体" w:hAnsi="Arial" w:cs="Arial"/>
                <w:b w:val="0"/>
                <w:color w:val="auto"/>
                <w:lang w:eastAsia="zh-CN"/>
              </w:rPr>
            </w:pPr>
            <w:ins w:id="1317" w:author="lxu" w:date="2013-07-02T16:37:00Z">
              <w:r w:rsidRPr="00634B39">
                <w:rPr>
                  <w:rFonts w:ascii="Arial" w:hAnsi="Arial" w:cs="Arial"/>
                  <w:color w:val="auto"/>
                </w:rPr>
                <w:t>Expect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B7769" w:rsidRDefault="005B7769" w:rsidP="00A362F8">
            <w:pPr>
              <w:pStyle w:val="Body"/>
              <w:rPr>
                <w:ins w:id="1318" w:author="lxu" w:date="2013-07-02T16:37:00Z"/>
                <w:rFonts w:ascii="Arial" w:eastAsia="宋体" w:hAnsi="Arial" w:cs="Arial"/>
                <w:lang w:eastAsia="zh-CN"/>
              </w:rPr>
            </w:pPr>
            <w:ins w:id="1319" w:author="lxu" w:date="2013-07-02T16:37:00Z">
              <w:r>
                <w:rPr>
                  <w:rFonts w:ascii="Arial" w:eastAsia="宋体" w:hAnsi="Arial" w:cs="Arial" w:hint="eastAsia"/>
                  <w:lang w:eastAsia="zh-CN"/>
                </w:rPr>
                <w:t>After Step 3, HiveOS generates application reporting file.</w:t>
              </w:r>
            </w:ins>
          </w:p>
          <w:p w:rsidR="005B7769" w:rsidRPr="00FA1DAA" w:rsidRDefault="00795CA3" w:rsidP="00795CA3">
            <w:pPr>
              <w:pStyle w:val="Body"/>
              <w:rPr>
                <w:ins w:id="1320" w:author="lxu" w:date="2013-07-02T16:37:00Z"/>
                <w:rFonts w:ascii="Arial" w:eastAsia="宋体" w:hAnsi="Arial" w:cs="Arial"/>
                <w:lang w:eastAsia="zh-CN"/>
              </w:rPr>
            </w:pPr>
            <w:ins w:id="1321" w:author="lxu" w:date="2013-07-02T16:37:00Z">
              <w:r>
                <w:rPr>
                  <w:rFonts w:ascii="Arial" w:eastAsia="宋体" w:hAnsi="Arial" w:cs="Arial" w:hint="eastAsia"/>
                  <w:lang w:eastAsia="zh-CN"/>
                </w:rPr>
                <w:lastRenderedPageBreak/>
                <w:t>It should</w:t>
              </w:r>
              <w:r w:rsidR="005B7769">
                <w:rPr>
                  <w:rFonts w:ascii="Arial" w:eastAsia="宋体" w:hAnsi="Arial" w:cs="Arial" w:hint="eastAsia"/>
                  <w:lang w:eastAsia="zh-CN"/>
                </w:rPr>
                <w:t xml:space="preserve"> reports </w:t>
              </w:r>
              <w:r>
                <w:rPr>
                  <w:rFonts w:ascii="Arial" w:eastAsia="宋体" w:hAnsi="Arial" w:cs="Arial" w:hint="eastAsia"/>
                  <w:lang w:eastAsia="zh-CN"/>
                </w:rPr>
                <w:t>#2</w:t>
              </w:r>
              <w:r w:rsidR="005B7769">
                <w:rPr>
                  <w:rFonts w:ascii="Arial" w:eastAsia="宋体" w:hAnsi="Arial" w:cs="Arial" w:hint="eastAsia"/>
                  <w:lang w:eastAsia="zh-CN"/>
                </w:rPr>
                <w:t xml:space="preserve"> </w:t>
              </w:r>
            </w:ins>
            <w:ins w:id="1322" w:author="lxu" w:date="2013-07-08T10:54:00Z">
              <w:r w:rsidR="00C017AA">
                <w:rPr>
                  <w:rFonts w:ascii="Arial" w:eastAsia="宋体" w:hAnsi="Arial" w:cs="Arial" w:hint="eastAsia"/>
                  <w:lang w:eastAsia="zh-CN"/>
                </w:rPr>
                <w:t xml:space="preserve">and #3 </w:t>
              </w:r>
            </w:ins>
            <w:ins w:id="1323" w:author="lxu" w:date="2013-07-02T16:37:00Z">
              <w:r w:rsidR="005B7769">
                <w:rPr>
                  <w:rFonts w:ascii="Arial" w:eastAsia="宋体" w:hAnsi="Arial" w:cs="Arial" w:hint="eastAsia"/>
                  <w:lang w:eastAsia="zh-CN"/>
                </w:rPr>
                <w:t xml:space="preserve">applications as </w:t>
              </w:r>
              <w:r w:rsidR="005B7769">
                <w:rPr>
                  <w:rFonts w:ascii="Arial" w:eastAsia="宋体" w:hAnsi="Arial" w:cs="Arial"/>
                  <w:lang w:eastAsia="zh-CN"/>
                </w:rPr>
                <w:t>“</w:t>
              </w:r>
              <w:r w:rsidR="005B7769">
                <w:rPr>
                  <w:rFonts w:ascii="Arial" w:eastAsia="宋体" w:hAnsi="Arial" w:cs="Arial" w:hint="eastAsia"/>
                  <w:lang w:eastAsia="zh-CN"/>
                </w:rPr>
                <w:t>Unknown</w:t>
              </w:r>
              <w:r w:rsidR="005B7769">
                <w:rPr>
                  <w:rFonts w:ascii="Arial" w:eastAsia="宋体" w:hAnsi="Arial" w:cs="Arial"/>
                  <w:lang w:eastAsia="zh-CN"/>
                </w:rPr>
                <w:t>”</w:t>
              </w:r>
            </w:ins>
            <w:ins w:id="1324" w:author="lxu" w:date="2013-07-02T16:42:00Z">
              <w:r>
                <w:rPr>
                  <w:rFonts w:ascii="Arial" w:eastAsia="宋体" w:hAnsi="Arial" w:cs="Arial" w:hint="eastAsia"/>
                  <w:lang w:eastAsia="zh-CN"/>
                </w:rPr>
                <w:t>,</w:t>
              </w:r>
            </w:ins>
            <w:ins w:id="1325" w:author="lxu" w:date="2013-07-08T10:54:00Z">
              <w:r w:rsidR="00C017AA">
                <w:rPr>
                  <w:rFonts w:ascii="Arial" w:eastAsia="宋体" w:hAnsi="Arial" w:cs="Arial" w:hint="eastAsia"/>
                  <w:lang w:eastAsia="zh-CN"/>
                </w:rPr>
                <w:t xml:space="preserve"> and</w:t>
              </w:r>
            </w:ins>
            <w:ins w:id="1326" w:author="lxu" w:date="2013-07-02T16:37:00Z">
              <w:r w:rsidR="005B7769">
                <w:rPr>
                  <w:rFonts w:ascii="Arial" w:eastAsia="宋体" w:hAnsi="Arial" w:cs="Arial" w:hint="eastAsia"/>
                  <w:lang w:eastAsia="zh-CN"/>
                </w:rPr>
                <w:t xml:space="preserve"> #1 as correct application.</w:t>
              </w:r>
              <w:r w:rsidR="005B7769" w:rsidRPr="00FA1DAA">
                <w:rPr>
                  <w:rFonts w:ascii="Arial" w:eastAsia="宋体" w:hAnsi="Arial" w:cs="Arial"/>
                  <w:lang w:eastAsia="zh-CN"/>
                </w:rPr>
                <w:t xml:space="preserve"> </w:t>
              </w:r>
            </w:ins>
          </w:p>
        </w:tc>
      </w:tr>
      <w:tr w:rsidR="005B7769" w:rsidRPr="00322E9D" w:rsidTr="00A362F8">
        <w:trPr>
          <w:trHeight w:val="165"/>
          <w:ins w:id="1327" w:author="lxu" w:date="2013-07-02T16:37: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328" w:author="lxu" w:date="2013-07-02T16:37:00Z"/>
                <w:rFonts w:ascii="Arial" w:eastAsia="宋体" w:hAnsi="Arial" w:cs="Arial"/>
                <w:color w:val="auto"/>
                <w:lang w:eastAsia="zh-CN"/>
              </w:rPr>
            </w:pPr>
            <w:ins w:id="1329" w:author="lxu" w:date="2013-07-02T16:37:00Z">
              <w:r w:rsidRPr="00706C8D">
                <w:rPr>
                  <w:rFonts w:ascii="Arial" w:eastAsia="宋体" w:hAnsi="Arial" w:cs="Arial"/>
                  <w:color w:val="auto"/>
                  <w:lang w:eastAsia="zh-CN"/>
                </w:rPr>
                <w:lastRenderedPageBreak/>
                <w:t>Test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pStyle w:val="Body"/>
              <w:rPr>
                <w:ins w:id="1330" w:author="lxu" w:date="2013-07-02T16:37:00Z"/>
                <w:rFonts w:ascii="Arial" w:eastAsia="宋体" w:hAnsi="Arial" w:cs="Arial"/>
                <w:lang w:eastAsia="zh-CN"/>
              </w:rPr>
            </w:pPr>
          </w:p>
        </w:tc>
      </w:tr>
      <w:tr w:rsidR="005B7769" w:rsidRPr="00322E9D" w:rsidTr="00A362F8">
        <w:trPr>
          <w:trHeight w:val="142"/>
          <w:ins w:id="1331" w:author="lxu" w:date="2013-07-02T16:37:00Z"/>
        </w:trPr>
        <w:tc>
          <w:tcPr>
            <w:tcW w:w="2284" w:type="dxa"/>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rPr>
                <w:ins w:id="1332" w:author="lxu" w:date="2013-07-02T16:37:00Z"/>
                <w:rFonts w:ascii="Arial" w:eastAsia="宋体" w:hAnsi="Arial" w:cs="Arial"/>
                <w:color w:val="auto"/>
                <w:lang w:eastAsia="zh-CN"/>
              </w:rPr>
            </w:pPr>
            <w:ins w:id="1333" w:author="lxu" w:date="2013-07-02T16:37:00Z">
              <w:r w:rsidRPr="00706C8D">
                <w:rPr>
                  <w:rFonts w:ascii="Arial" w:eastAsia="宋体" w:hAnsi="Arial" w:cs="Arial"/>
                  <w:color w:val="auto"/>
                  <w:lang w:eastAsia="zh-CN"/>
                </w:rPr>
                <w:t>Comment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B7769" w:rsidRPr="00706C8D" w:rsidRDefault="005B7769" w:rsidP="00A362F8">
            <w:pPr>
              <w:pStyle w:val="Body"/>
              <w:rPr>
                <w:ins w:id="1334" w:author="lxu" w:date="2013-07-02T16:37:00Z"/>
                <w:rFonts w:ascii="Arial" w:eastAsia="宋体" w:hAnsi="Arial" w:cs="Arial"/>
                <w:lang w:eastAsia="zh-CN"/>
              </w:rPr>
            </w:pPr>
            <w:ins w:id="1335" w:author="lxu" w:date="2013-07-02T16:37:00Z">
              <w:r>
                <w:rPr>
                  <w:rFonts w:ascii="Arial" w:eastAsia="宋体" w:hAnsi="Arial" w:cs="Arial" w:hint="eastAsia"/>
                  <w:lang w:eastAsia="zh-CN"/>
                </w:rPr>
                <w:t>Draft this case for application discovery which is a L7 application enhancement involved into HiveOS since Geneva release.</w:t>
              </w:r>
            </w:ins>
          </w:p>
        </w:tc>
      </w:tr>
    </w:tbl>
    <w:p w:rsidR="00C017AA" w:rsidRPr="005961B9" w:rsidRDefault="00C017AA" w:rsidP="00C017AA">
      <w:pPr>
        <w:pStyle w:val="Heading4"/>
        <w:ind w:firstLine="1121"/>
        <w:rPr>
          <w:ins w:id="1336" w:author="lxu" w:date="2013-07-08T10:57:00Z"/>
          <w:rFonts w:ascii="Arial" w:hAnsi="Arial"/>
          <w:b w:val="0"/>
          <w:sz w:val="21"/>
          <w:szCs w:val="21"/>
        </w:rPr>
      </w:pPr>
      <w:ins w:id="1337" w:author="lxu" w:date="2013-07-08T10:57:00Z">
        <w:r>
          <w:rPr>
            <w:rFonts w:ascii="Arial" w:hAnsi="Arial"/>
            <w:b w:val="0"/>
            <w:sz w:val="21"/>
            <w:szCs w:val="21"/>
          </w:rPr>
          <w:t>ApplicationReporting_Function_</w:t>
        </w:r>
        <w:r>
          <w:rPr>
            <w:rFonts w:ascii="Arial" w:eastAsia="宋体" w:hAnsi="Arial" w:hint="eastAsia"/>
            <w:b w:val="0"/>
            <w:sz w:val="21"/>
            <w:szCs w:val="21"/>
            <w:lang w:eastAsia="zh-CN"/>
          </w:rPr>
          <w:t>70</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017AA" w:rsidRPr="00322E9D" w:rsidTr="00C017AA">
        <w:trPr>
          <w:trHeight w:val="321"/>
          <w:ins w:id="1338" w:author="lxu" w:date="2013-07-08T10:57:00Z"/>
        </w:trPr>
        <w:tc>
          <w:tcPr>
            <w:tcW w:w="2284" w:type="dxa"/>
            <w:tcBorders>
              <w:top w:val="single" w:sz="4" w:space="0" w:color="auto"/>
              <w:left w:val="single" w:sz="4" w:space="0" w:color="auto"/>
              <w:bottom w:val="single" w:sz="4" w:space="0" w:color="auto"/>
              <w:right w:val="single" w:sz="4" w:space="0" w:color="auto"/>
            </w:tcBorders>
            <w:vAlign w:val="center"/>
          </w:tcPr>
          <w:p w:rsidR="00C017AA" w:rsidRPr="00706C8D" w:rsidRDefault="00C017AA" w:rsidP="00C017AA">
            <w:pPr>
              <w:rPr>
                <w:ins w:id="1339" w:author="lxu" w:date="2013-07-08T10:57:00Z"/>
                <w:rFonts w:ascii="Arial" w:hAnsi="Arial" w:cs="Arial"/>
                <w:color w:val="auto"/>
              </w:rPr>
            </w:pPr>
            <w:ins w:id="1340" w:author="lxu" w:date="2013-07-08T10:57:00Z">
              <w:r w:rsidRPr="00706C8D">
                <w:rPr>
                  <w:rFonts w:ascii="Arial" w:hAnsi="Arial" w:cs="Arial"/>
                  <w:color w:val="auto"/>
                </w:rPr>
                <w:t>Case ID</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017AA" w:rsidRPr="00706C8D" w:rsidRDefault="00C017AA" w:rsidP="00C017AA">
            <w:pPr>
              <w:pStyle w:val="Body"/>
              <w:rPr>
                <w:ins w:id="1341" w:author="lxu" w:date="2013-07-08T10:57:00Z"/>
                <w:rFonts w:ascii="Arial" w:eastAsia="宋体" w:hAnsi="Arial" w:cs="Arial"/>
                <w:lang w:eastAsia="zh-CN"/>
              </w:rPr>
            </w:pPr>
            <w:ins w:id="1342" w:author="lxu" w:date="2013-07-08T10:57:00Z">
              <w:r>
                <w:rPr>
                  <w:rFonts w:ascii="Arial" w:eastAsia="宋体" w:hAnsi="Arial" w:cs="Arial"/>
                  <w:lang w:eastAsia="zh-CN"/>
                </w:rPr>
                <w:t>ApplicationReporting_Function_</w:t>
              </w:r>
              <w:r>
                <w:rPr>
                  <w:rFonts w:ascii="Arial" w:eastAsia="宋体" w:hAnsi="Arial" w:cs="Arial" w:hint="eastAsia"/>
                  <w:lang w:eastAsia="zh-CN"/>
                </w:rPr>
                <w:t>70</w:t>
              </w:r>
            </w:ins>
          </w:p>
        </w:tc>
      </w:tr>
      <w:tr w:rsidR="00C017AA" w:rsidRPr="00322E9D" w:rsidTr="00C017AA">
        <w:trPr>
          <w:trHeight w:val="321"/>
          <w:ins w:id="1343" w:author="lxu" w:date="2013-07-08T10:57:00Z"/>
        </w:trPr>
        <w:tc>
          <w:tcPr>
            <w:tcW w:w="2284" w:type="dxa"/>
            <w:tcBorders>
              <w:top w:val="single" w:sz="4" w:space="0" w:color="auto"/>
              <w:left w:val="single" w:sz="4" w:space="0" w:color="auto"/>
              <w:bottom w:val="single" w:sz="4" w:space="0" w:color="auto"/>
              <w:right w:val="single" w:sz="4" w:space="0" w:color="auto"/>
            </w:tcBorders>
            <w:vAlign w:val="center"/>
          </w:tcPr>
          <w:p w:rsidR="00C017AA" w:rsidRPr="00706C8D" w:rsidRDefault="00C017AA" w:rsidP="00C017AA">
            <w:pPr>
              <w:rPr>
                <w:ins w:id="1344" w:author="lxu" w:date="2013-07-08T10:57:00Z"/>
                <w:rFonts w:ascii="Arial" w:hAnsi="Arial" w:cs="Arial"/>
                <w:color w:val="auto"/>
              </w:rPr>
            </w:pPr>
            <w:ins w:id="1345" w:author="lxu" w:date="2013-07-08T10:57:00Z">
              <w:r w:rsidRPr="00706C8D">
                <w:rPr>
                  <w:rFonts w:ascii="Arial" w:hAnsi="Arial" w:cs="Arial"/>
                  <w:color w:val="auto"/>
                </w:rPr>
                <w:t>Priority</w:t>
              </w:r>
            </w:ins>
          </w:p>
        </w:tc>
        <w:tc>
          <w:tcPr>
            <w:tcW w:w="2739" w:type="dxa"/>
            <w:tcBorders>
              <w:top w:val="single" w:sz="4" w:space="0" w:color="auto"/>
              <w:left w:val="single" w:sz="4" w:space="0" w:color="auto"/>
              <w:bottom w:val="single" w:sz="4" w:space="0" w:color="auto"/>
              <w:right w:val="single" w:sz="4" w:space="0" w:color="auto"/>
            </w:tcBorders>
            <w:vAlign w:val="center"/>
          </w:tcPr>
          <w:p w:rsidR="00C017AA" w:rsidRPr="00706C8D" w:rsidRDefault="00EC532F" w:rsidP="00C017AA">
            <w:pPr>
              <w:pStyle w:val="Body"/>
              <w:rPr>
                <w:ins w:id="1346" w:author="lxu" w:date="2013-07-08T10:57:00Z"/>
                <w:rFonts w:ascii="Arial" w:eastAsia="宋体" w:hAnsi="Arial" w:cs="Arial"/>
                <w:lang w:eastAsia="zh-CN"/>
              </w:rPr>
            </w:pPr>
            <w:ins w:id="1347" w:author="lxu" w:date="2013-07-09T09:57:00Z">
              <w:r>
                <w:rPr>
                  <w:rFonts w:ascii="Arial" w:eastAsia="宋体" w:hAnsi="Arial" w:cs="Arial" w:hint="eastAsia"/>
                  <w:lang w:eastAsia="zh-CN"/>
                </w:rPr>
                <w:t>High</w:t>
              </w:r>
            </w:ins>
          </w:p>
        </w:tc>
        <w:tc>
          <w:tcPr>
            <w:tcW w:w="2739" w:type="dxa"/>
            <w:tcBorders>
              <w:top w:val="single" w:sz="4" w:space="0" w:color="auto"/>
              <w:left w:val="single" w:sz="4" w:space="0" w:color="auto"/>
              <w:bottom w:val="single" w:sz="4" w:space="0" w:color="auto"/>
              <w:right w:val="single" w:sz="4" w:space="0" w:color="auto"/>
            </w:tcBorders>
            <w:vAlign w:val="center"/>
          </w:tcPr>
          <w:p w:rsidR="00C017AA" w:rsidRPr="00706C8D" w:rsidRDefault="00C017AA" w:rsidP="00C017AA">
            <w:pPr>
              <w:rPr>
                <w:ins w:id="1348" w:author="lxu" w:date="2013-07-08T10:57:00Z"/>
                <w:rFonts w:ascii="Arial" w:eastAsia="宋体" w:hAnsi="Arial" w:cs="Arial"/>
                <w:color w:val="auto"/>
                <w:lang w:eastAsia="zh-CN"/>
              </w:rPr>
            </w:pPr>
            <w:ins w:id="1349" w:author="lxu" w:date="2013-07-08T10:57:00Z">
              <w:r w:rsidRPr="00706C8D">
                <w:rPr>
                  <w:rFonts w:ascii="Arial" w:eastAsia="宋体" w:hAnsi="Arial" w:cs="Arial"/>
                  <w:color w:val="auto"/>
                  <w:lang w:eastAsia="zh-CN"/>
                </w:rPr>
                <w:t>Automation Flag</w:t>
              </w:r>
            </w:ins>
          </w:p>
        </w:tc>
        <w:tc>
          <w:tcPr>
            <w:tcW w:w="2739" w:type="dxa"/>
            <w:tcBorders>
              <w:top w:val="single" w:sz="4" w:space="0" w:color="auto"/>
              <w:left w:val="single" w:sz="4" w:space="0" w:color="auto"/>
              <w:bottom w:val="single" w:sz="4" w:space="0" w:color="auto"/>
              <w:right w:val="single" w:sz="4" w:space="0" w:color="auto"/>
            </w:tcBorders>
            <w:vAlign w:val="center"/>
          </w:tcPr>
          <w:p w:rsidR="00C017AA" w:rsidRPr="00706C8D" w:rsidRDefault="00C017AA" w:rsidP="00C017AA">
            <w:pPr>
              <w:pStyle w:val="Body"/>
              <w:rPr>
                <w:ins w:id="1350" w:author="lxu" w:date="2013-07-08T10:57:00Z"/>
                <w:rFonts w:ascii="Arial" w:eastAsia="宋体" w:hAnsi="Arial" w:cs="Arial"/>
                <w:lang w:eastAsia="zh-CN"/>
              </w:rPr>
            </w:pPr>
            <w:ins w:id="1351" w:author="lxu" w:date="2013-07-08T10:57:00Z">
              <w:r w:rsidRPr="00706C8D">
                <w:rPr>
                  <w:rFonts w:ascii="Arial" w:eastAsia="宋体" w:hAnsi="Arial" w:cs="Arial"/>
                  <w:lang w:eastAsia="zh-CN"/>
                </w:rPr>
                <w:t>No</w:t>
              </w:r>
            </w:ins>
          </w:p>
        </w:tc>
      </w:tr>
      <w:tr w:rsidR="00C017AA" w:rsidRPr="00322E9D" w:rsidTr="00C017AA">
        <w:trPr>
          <w:trHeight w:val="321"/>
          <w:ins w:id="1352" w:author="lxu" w:date="2013-07-08T10:57:00Z"/>
        </w:trPr>
        <w:tc>
          <w:tcPr>
            <w:tcW w:w="2284" w:type="dxa"/>
            <w:tcBorders>
              <w:top w:val="single" w:sz="4" w:space="0" w:color="auto"/>
              <w:left w:val="single" w:sz="4" w:space="0" w:color="auto"/>
              <w:bottom w:val="single" w:sz="4" w:space="0" w:color="auto"/>
              <w:right w:val="single" w:sz="4" w:space="0" w:color="auto"/>
            </w:tcBorders>
            <w:vAlign w:val="center"/>
          </w:tcPr>
          <w:p w:rsidR="00C017AA" w:rsidRPr="00706C8D" w:rsidRDefault="00C017AA" w:rsidP="00C017AA">
            <w:pPr>
              <w:rPr>
                <w:ins w:id="1353" w:author="lxu" w:date="2013-07-08T10:57:00Z"/>
                <w:rFonts w:ascii="Arial" w:hAnsi="Arial" w:cs="Arial"/>
                <w:color w:val="auto"/>
              </w:rPr>
            </w:pPr>
            <w:ins w:id="1354" w:author="lxu" w:date="2013-07-08T10:57:00Z">
              <w:r w:rsidRPr="00706C8D">
                <w:rPr>
                  <w:rFonts w:ascii="Arial" w:hAnsi="Arial" w:cs="Arial"/>
                  <w:color w:val="auto"/>
                </w:rPr>
                <w:t>Topology to use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017AA" w:rsidRDefault="00C017AA" w:rsidP="00C017AA">
            <w:pPr>
              <w:pStyle w:val="Body"/>
              <w:rPr>
                <w:ins w:id="1355" w:author="lxu" w:date="2013-07-08T10:57:00Z"/>
                <w:rFonts w:ascii="Arial" w:eastAsia="宋体" w:hAnsi="Arial" w:cs="Arial"/>
                <w:lang w:eastAsia="zh-CN"/>
              </w:rPr>
            </w:pPr>
            <w:ins w:id="1356" w:author="lxu" w:date="2013-07-08T10:57:00Z">
              <w:r>
                <w:rPr>
                  <w:rFonts w:ascii="Arial" w:eastAsia="宋体" w:hAnsi="Arial" w:cs="Arial" w:hint="eastAsia"/>
                  <w:lang w:eastAsia="zh-CN"/>
                </w:rPr>
                <w:t>For AP</w:t>
              </w:r>
            </w:ins>
          </w:p>
          <w:p w:rsidR="00C017AA" w:rsidRPr="00706C8D" w:rsidRDefault="00C017AA" w:rsidP="00C017AA">
            <w:pPr>
              <w:pStyle w:val="Body"/>
              <w:rPr>
                <w:ins w:id="1357" w:author="lxu" w:date="2013-07-08T10:57:00Z"/>
                <w:rFonts w:ascii="Arial" w:eastAsia="宋体" w:hAnsi="Arial" w:cs="Arial"/>
                <w:lang w:eastAsia="zh-CN"/>
              </w:rPr>
            </w:pPr>
            <w:ins w:id="1358" w:author="lxu" w:date="2013-07-08T10:57:00Z">
              <w:r>
                <w:rPr>
                  <w:rFonts w:ascii="Arial" w:eastAsia="宋体" w:hAnsi="Arial" w:cs="Arial" w:hint="eastAsia"/>
                  <w:lang w:eastAsia="zh-CN"/>
                </w:rPr>
                <w:t>BPS</w:t>
              </w:r>
              <w:r w:rsidRPr="00706C8D">
                <w:rPr>
                  <w:rFonts w:ascii="Arial" w:eastAsia="宋体" w:hAnsi="Arial" w:cs="Arial"/>
                  <w:lang w:eastAsia="zh-CN"/>
                </w:rPr>
                <w:t>----</w:t>
              </w:r>
              <w:r>
                <w:rPr>
                  <w:rFonts w:ascii="Arial" w:eastAsia="宋体" w:hAnsi="Arial" w:cs="Arial"/>
                  <w:lang w:eastAsia="zh-CN"/>
                </w:rPr>
                <w:t>-</w:t>
              </w:r>
              <w:r>
                <w:rPr>
                  <w:rFonts w:ascii="Arial" w:eastAsia="宋体" w:hAnsi="Arial" w:cs="Arial" w:hint="eastAsia"/>
                  <w:lang w:eastAsia="zh-CN"/>
                </w:rPr>
                <w:t>---------</w:t>
              </w:r>
              <w:r>
                <w:rPr>
                  <w:rFonts w:ascii="Arial" w:eastAsia="宋体" w:hAnsi="Arial" w:cs="Arial"/>
                  <w:lang w:eastAsia="zh-CN"/>
                </w:rPr>
                <w:t>(</w:t>
              </w:r>
              <w:r>
                <w:rPr>
                  <w:rFonts w:ascii="Arial" w:eastAsia="宋体" w:hAnsi="Arial" w:cs="Arial" w:hint="eastAsia"/>
                  <w:lang w:eastAsia="zh-CN"/>
                </w:rPr>
                <w:t>eth1</w:t>
              </w:r>
              <w:r>
                <w:rPr>
                  <w:rFonts w:ascii="Arial" w:eastAsia="宋体" w:hAnsi="Arial" w:cs="Arial"/>
                  <w:lang w:eastAsia="zh-CN"/>
                </w:rPr>
                <w:t>)AP</w:t>
              </w:r>
              <w:r>
                <w:rPr>
                  <w:rFonts w:ascii="Arial" w:eastAsia="宋体" w:hAnsi="Arial" w:cs="Arial" w:hint="eastAsia"/>
                  <w:lang w:eastAsia="zh-CN"/>
                </w:rPr>
                <w:t>(eth0)</w:t>
              </w:r>
              <w:r w:rsidRPr="00706C8D">
                <w:rPr>
                  <w:rFonts w:ascii="Arial" w:eastAsia="宋体" w:hAnsi="Arial" w:cs="Arial"/>
                  <w:lang w:eastAsia="zh-CN"/>
                </w:rPr>
                <w:t>_____HM</w:t>
              </w:r>
            </w:ins>
          </w:p>
          <w:p w:rsidR="00C017AA" w:rsidRPr="00706C8D" w:rsidRDefault="00C017AA" w:rsidP="00C017AA">
            <w:pPr>
              <w:pStyle w:val="Body"/>
              <w:rPr>
                <w:ins w:id="1359" w:author="lxu" w:date="2013-07-08T10:57:00Z"/>
                <w:rFonts w:ascii="Arial" w:eastAsia="宋体" w:hAnsi="Arial" w:cs="Arial"/>
                <w:lang w:eastAsia="zh-CN"/>
              </w:rPr>
            </w:pPr>
            <w:ins w:id="1360" w:author="lxu" w:date="2013-07-08T10:57:00Z">
              <w:r>
                <w:rPr>
                  <w:rFonts w:ascii="Arial" w:eastAsia="宋体" w:hAnsi="Arial" w:cs="Arial" w:hint="eastAsia"/>
                  <w:lang w:eastAsia="zh-CN"/>
                </w:rPr>
                <w:t xml:space="preserve">    |                               </w:t>
              </w:r>
              <w:r w:rsidRPr="00706C8D">
                <w:rPr>
                  <w:rFonts w:ascii="Arial" w:eastAsia="宋体" w:hAnsi="Arial" w:cs="Arial"/>
                  <w:lang w:eastAsia="zh-CN"/>
                </w:rPr>
                <w:t>|</w:t>
              </w:r>
            </w:ins>
          </w:p>
          <w:p w:rsidR="00C017AA" w:rsidRPr="00706C8D" w:rsidRDefault="00C017AA" w:rsidP="00C017AA">
            <w:pPr>
              <w:pStyle w:val="Body"/>
              <w:rPr>
                <w:ins w:id="1361" w:author="lxu" w:date="2013-07-08T10:57:00Z"/>
                <w:rFonts w:ascii="Arial" w:eastAsia="宋体" w:hAnsi="Arial" w:cs="Arial"/>
                <w:lang w:eastAsia="zh-CN"/>
              </w:rPr>
            </w:pPr>
            <w:ins w:id="1362" w:author="lxu" w:date="2013-07-08T10:57:00Z">
              <w:r>
                <w:rPr>
                  <w:rFonts w:ascii="Arial" w:eastAsia="宋体" w:hAnsi="Arial" w:cs="Arial" w:hint="eastAsia"/>
                  <w:lang w:eastAsia="zh-CN"/>
                </w:rPr>
                <w:t xml:space="preserve">    |________________</w:t>
              </w:r>
              <w:r w:rsidRPr="00706C8D">
                <w:rPr>
                  <w:rFonts w:ascii="Arial" w:eastAsia="宋体" w:hAnsi="Arial" w:cs="Arial"/>
                  <w:lang w:eastAsia="zh-CN"/>
                </w:rPr>
                <w:t>|</w:t>
              </w:r>
            </w:ins>
          </w:p>
          <w:p w:rsidR="00C017AA" w:rsidRDefault="00C017AA" w:rsidP="00C017AA">
            <w:pPr>
              <w:pStyle w:val="Body"/>
              <w:rPr>
                <w:ins w:id="1363" w:author="lxu" w:date="2013-07-08T10:57:00Z"/>
                <w:rFonts w:ascii="Arial" w:eastAsia="宋体" w:hAnsi="Arial" w:cs="Arial"/>
                <w:lang w:eastAsia="zh-CN"/>
              </w:rPr>
            </w:pPr>
            <w:ins w:id="1364" w:author="lxu" w:date="2013-07-08T10:57:00Z">
              <w:r>
                <w:rPr>
                  <w:rFonts w:ascii="Arial" w:eastAsia="宋体" w:hAnsi="Arial" w:cs="Arial" w:hint="eastAsia"/>
                  <w:lang w:eastAsia="zh-CN"/>
                </w:rPr>
                <w:t xml:space="preserve">                                                              </w:t>
              </w:r>
              <w:r w:rsidRPr="00706C8D">
                <w:rPr>
                  <w:rFonts w:ascii="Arial" w:eastAsia="宋体" w:hAnsi="Arial" w:cs="Arial"/>
                  <w:lang w:eastAsia="zh-CN"/>
                </w:rPr>
                <w:t>Internet</w:t>
              </w:r>
            </w:ins>
          </w:p>
          <w:p w:rsidR="00C017AA" w:rsidRDefault="00C017AA" w:rsidP="00C017AA">
            <w:pPr>
              <w:pStyle w:val="Body"/>
              <w:rPr>
                <w:ins w:id="1365" w:author="lxu" w:date="2013-07-08T10:57:00Z"/>
                <w:rFonts w:ascii="Arial" w:eastAsia="宋体" w:hAnsi="Arial" w:cs="Arial"/>
                <w:lang w:eastAsia="zh-CN"/>
              </w:rPr>
            </w:pPr>
            <w:ins w:id="1366" w:author="lxu" w:date="2013-07-08T10:57:00Z">
              <w:r>
                <w:rPr>
                  <w:rFonts w:ascii="Arial" w:eastAsia="宋体" w:hAnsi="Arial" w:cs="Arial" w:hint="eastAsia"/>
                  <w:lang w:eastAsia="zh-CN"/>
                </w:rPr>
                <w:t>For BR</w:t>
              </w:r>
            </w:ins>
          </w:p>
          <w:p w:rsidR="00C017AA" w:rsidRPr="00706C8D" w:rsidRDefault="00C017AA" w:rsidP="00C017AA">
            <w:pPr>
              <w:pStyle w:val="Body"/>
              <w:rPr>
                <w:ins w:id="1367" w:author="lxu" w:date="2013-07-08T10:57:00Z"/>
                <w:rFonts w:ascii="Arial" w:eastAsia="宋体" w:hAnsi="Arial" w:cs="Arial"/>
                <w:lang w:eastAsia="zh-CN"/>
              </w:rPr>
            </w:pPr>
            <w:ins w:id="1368" w:author="lxu" w:date="2013-07-08T10:57:00Z">
              <w:r>
                <w:rPr>
                  <w:rFonts w:ascii="Arial" w:eastAsia="宋体" w:hAnsi="Arial" w:cs="Arial" w:hint="eastAsia"/>
                  <w:lang w:eastAsia="zh-CN"/>
                </w:rPr>
                <w:t>BPS</w:t>
              </w:r>
              <w:r w:rsidRPr="00706C8D">
                <w:rPr>
                  <w:rFonts w:ascii="Arial" w:eastAsia="宋体" w:hAnsi="Arial" w:cs="Arial"/>
                  <w:lang w:eastAsia="zh-CN"/>
                </w:rPr>
                <w:t>----</w:t>
              </w:r>
              <w:r>
                <w:rPr>
                  <w:rFonts w:ascii="Arial" w:eastAsia="宋体" w:hAnsi="Arial" w:cs="Arial"/>
                  <w:lang w:eastAsia="zh-CN"/>
                </w:rPr>
                <w:t>-</w:t>
              </w:r>
              <w:r>
                <w:rPr>
                  <w:rFonts w:ascii="Arial" w:eastAsia="宋体" w:hAnsi="Arial" w:cs="Arial" w:hint="eastAsia"/>
                  <w:lang w:eastAsia="zh-CN"/>
                </w:rPr>
                <w:t>---------</w:t>
              </w:r>
              <w:r>
                <w:rPr>
                  <w:rFonts w:ascii="Arial" w:eastAsia="宋体" w:hAnsi="Arial" w:cs="Arial"/>
                  <w:lang w:eastAsia="zh-CN"/>
                </w:rPr>
                <w:t>(</w:t>
              </w:r>
              <w:r>
                <w:rPr>
                  <w:rFonts w:ascii="Arial" w:eastAsia="宋体" w:hAnsi="Arial" w:cs="Arial" w:hint="eastAsia"/>
                  <w:lang w:eastAsia="zh-CN"/>
                </w:rPr>
                <w:t>eth1</w:t>
              </w:r>
              <w:r>
                <w:rPr>
                  <w:rFonts w:ascii="Arial" w:eastAsia="宋体" w:hAnsi="Arial" w:cs="Arial"/>
                  <w:lang w:eastAsia="zh-CN"/>
                </w:rPr>
                <w:t>)</w:t>
              </w:r>
              <w:r>
                <w:rPr>
                  <w:rFonts w:ascii="Arial" w:eastAsia="宋体" w:hAnsi="Arial" w:cs="Arial" w:hint="eastAsia"/>
                  <w:lang w:eastAsia="zh-CN"/>
                </w:rPr>
                <w:t>BR(eth0)</w:t>
              </w:r>
              <w:r w:rsidRPr="00706C8D">
                <w:rPr>
                  <w:rFonts w:ascii="Arial" w:eastAsia="宋体" w:hAnsi="Arial" w:cs="Arial"/>
                  <w:lang w:eastAsia="zh-CN"/>
                </w:rPr>
                <w:t>_____HM</w:t>
              </w:r>
            </w:ins>
          </w:p>
          <w:p w:rsidR="00C017AA" w:rsidRPr="00706C8D" w:rsidRDefault="00C017AA" w:rsidP="00C017AA">
            <w:pPr>
              <w:pStyle w:val="Body"/>
              <w:rPr>
                <w:ins w:id="1369" w:author="lxu" w:date="2013-07-08T10:57:00Z"/>
                <w:rFonts w:ascii="Arial" w:eastAsia="宋体" w:hAnsi="Arial" w:cs="Arial"/>
                <w:lang w:eastAsia="zh-CN"/>
              </w:rPr>
            </w:pPr>
            <w:ins w:id="1370" w:author="lxu" w:date="2013-07-08T10:57:00Z">
              <w:r>
                <w:rPr>
                  <w:rFonts w:ascii="Arial" w:eastAsia="宋体" w:hAnsi="Arial" w:cs="Arial" w:hint="eastAsia"/>
                  <w:lang w:eastAsia="zh-CN"/>
                </w:rPr>
                <w:t xml:space="preserve">    |                               </w:t>
              </w:r>
              <w:r w:rsidRPr="00706C8D">
                <w:rPr>
                  <w:rFonts w:ascii="Arial" w:eastAsia="宋体" w:hAnsi="Arial" w:cs="Arial"/>
                  <w:lang w:eastAsia="zh-CN"/>
                </w:rPr>
                <w:t>|</w:t>
              </w:r>
            </w:ins>
          </w:p>
          <w:p w:rsidR="00C017AA" w:rsidRPr="00706C8D" w:rsidRDefault="00C017AA" w:rsidP="00C017AA">
            <w:pPr>
              <w:pStyle w:val="Body"/>
              <w:rPr>
                <w:ins w:id="1371" w:author="lxu" w:date="2013-07-08T10:57:00Z"/>
                <w:rFonts w:ascii="Arial" w:eastAsia="宋体" w:hAnsi="Arial" w:cs="Arial"/>
                <w:lang w:eastAsia="zh-CN"/>
              </w:rPr>
            </w:pPr>
            <w:ins w:id="1372" w:author="lxu" w:date="2013-07-08T10:57:00Z">
              <w:r>
                <w:rPr>
                  <w:rFonts w:ascii="Arial" w:eastAsia="宋体" w:hAnsi="Arial" w:cs="Arial" w:hint="eastAsia"/>
                  <w:lang w:eastAsia="zh-CN"/>
                </w:rPr>
                <w:t xml:space="preserve">    |________________</w:t>
              </w:r>
              <w:r w:rsidRPr="00706C8D">
                <w:rPr>
                  <w:rFonts w:ascii="Arial" w:eastAsia="宋体" w:hAnsi="Arial" w:cs="Arial"/>
                  <w:lang w:eastAsia="zh-CN"/>
                </w:rPr>
                <w:t>|</w:t>
              </w:r>
            </w:ins>
          </w:p>
          <w:p w:rsidR="00C017AA" w:rsidRDefault="00C017AA" w:rsidP="00C017AA">
            <w:pPr>
              <w:pStyle w:val="Body"/>
              <w:rPr>
                <w:ins w:id="1373" w:author="lxu" w:date="2013-07-08T10:57:00Z"/>
                <w:rFonts w:ascii="Arial" w:eastAsia="宋体" w:hAnsi="Arial" w:cs="Arial"/>
                <w:lang w:eastAsia="zh-CN"/>
              </w:rPr>
            </w:pPr>
          </w:p>
          <w:p w:rsidR="00C017AA" w:rsidRPr="00706C8D" w:rsidRDefault="00C017AA" w:rsidP="00C017AA">
            <w:pPr>
              <w:pStyle w:val="Body"/>
              <w:rPr>
                <w:ins w:id="1374" w:author="lxu" w:date="2013-07-08T10:57:00Z"/>
                <w:rFonts w:ascii="Arial" w:eastAsia="宋体" w:hAnsi="Arial" w:cs="Arial"/>
                <w:lang w:eastAsia="zh-CN"/>
              </w:rPr>
            </w:pPr>
            <w:ins w:id="1375" w:author="lxu" w:date="2013-07-08T10:57:00Z">
              <w:r>
                <w:rPr>
                  <w:rFonts w:ascii="Arial" w:eastAsia="宋体" w:hAnsi="Arial" w:cs="Arial" w:hint="eastAsia"/>
                  <w:lang w:eastAsia="zh-CN"/>
                </w:rPr>
                <w:t>Or we can meger AP and BR into same one topology.</w:t>
              </w:r>
            </w:ins>
          </w:p>
        </w:tc>
      </w:tr>
      <w:tr w:rsidR="00C017AA" w:rsidRPr="00322E9D" w:rsidTr="00C017AA">
        <w:trPr>
          <w:trHeight w:val="315"/>
          <w:ins w:id="1376" w:author="lxu" w:date="2013-07-08T10:57:00Z"/>
        </w:trPr>
        <w:tc>
          <w:tcPr>
            <w:tcW w:w="2284" w:type="dxa"/>
            <w:tcBorders>
              <w:top w:val="single" w:sz="4" w:space="0" w:color="auto"/>
              <w:left w:val="single" w:sz="4" w:space="0" w:color="auto"/>
              <w:bottom w:val="single" w:sz="4" w:space="0" w:color="auto"/>
              <w:right w:val="single" w:sz="4" w:space="0" w:color="auto"/>
            </w:tcBorders>
            <w:vAlign w:val="center"/>
          </w:tcPr>
          <w:p w:rsidR="00C017AA" w:rsidRPr="00706C8D" w:rsidRDefault="00C017AA" w:rsidP="00C017AA">
            <w:pPr>
              <w:rPr>
                <w:ins w:id="1377" w:author="lxu" w:date="2013-07-08T10:57:00Z"/>
                <w:rFonts w:ascii="Arial" w:hAnsi="Arial" w:cs="Arial"/>
                <w:color w:val="auto"/>
              </w:rPr>
            </w:pPr>
            <w:ins w:id="1378" w:author="lxu" w:date="2013-07-08T10:57:00Z">
              <w:r w:rsidRPr="00706C8D">
                <w:rPr>
                  <w:rFonts w:ascii="Arial" w:hAnsi="Arial" w:cs="Arial"/>
                  <w:color w:val="auto"/>
                </w:rPr>
                <w:t>Description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017AA" w:rsidRPr="00706C8D" w:rsidRDefault="00C017AA" w:rsidP="00C017AA">
            <w:pPr>
              <w:pStyle w:val="Body"/>
              <w:rPr>
                <w:ins w:id="1379" w:author="lxu" w:date="2013-07-08T10:57:00Z"/>
                <w:rFonts w:ascii="Arial" w:eastAsia="宋体" w:hAnsi="Arial" w:cs="Arial"/>
                <w:lang w:eastAsia="zh-CN"/>
              </w:rPr>
            </w:pPr>
            <w:ins w:id="1380" w:author="lxu" w:date="2013-07-08T10:57:00Z">
              <w:r>
                <w:rPr>
                  <w:rFonts w:ascii="Arial" w:eastAsia="宋体" w:hAnsi="Arial" w:cs="Arial" w:hint="eastAsia"/>
                  <w:lang w:eastAsia="zh-CN"/>
                </w:rPr>
                <w:t>Verify HiveOS application</w:t>
              </w:r>
            </w:ins>
            <w:ins w:id="1381" w:author="lxu" w:date="2013-07-08T10:58:00Z">
              <w:r>
                <w:rPr>
                  <w:rFonts w:ascii="Arial" w:eastAsia="宋体" w:hAnsi="Arial" w:cs="Arial" w:hint="eastAsia"/>
                  <w:lang w:eastAsia="zh-CN"/>
                </w:rPr>
                <w:t xml:space="preserve"> watchlist with Application discovery</w:t>
              </w:r>
            </w:ins>
            <w:ins w:id="1382" w:author="lxu" w:date="2013-07-08T10:57:00Z">
              <w:r>
                <w:rPr>
                  <w:rFonts w:ascii="Arial" w:eastAsia="宋体" w:hAnsi="Arial" w:cs="Arial" w:hint="eastAsia"/>
                  <w:lang w:eastAsia="zh-CN"/>
                </w:rPr>
                <w:t>.</w:t>
              </w:r>
            </w:ins>
          </w:p>
        </w:tc>
      </w:tr>
      <w:tr w:rsidR="00C017AA" w:rsidRPr="00322E9D" w:rsidTr="00C017AA">
        <w:trPr>
          <w:trHeight w:val="345"/>
          <w:ins w:id="1383" w:author="lxu" w:date="2013-07-08T10:57:00Z"/>
        </w:trPr>
        <w:tc>
          <w:tcPr>
            <w:tcW w:w="2284" w:type="dxa"/>
            <w:tcBorders>
              <w:top w:val="single" w:sz="4" w:space="0" w:color="auto"/>
              <w:left w:val="single" w:sz="4" w:space="0" w:color="auto"/>
              <w:bottom w:val="single" w:sz="4" w:space="0" w:color="auto"/>
              <w:right w:val="single" w:sz="4" w:space="0" w:color="auto"/>
            </w:tcBorders>
            <w:vAlign w:val="center"/>
          </w:tcPr>
          <w:p w:rsidR="00C017AA" w:rsidRPr="00706C8D" w:rsidRDefault="00C017AA" w:rsidP="00C017AA">
            <w:pPr>
              <w:rPr>
                <w:ins w:id="1384" w:author="lxu" w:date="2013-07-08T10:57:00Z"/>
                <w:rFonts w:ascii="Arial" w:eastAsia="宋体" w:hAnsi="Arial" w:cs="Arial"/>
                <w:color w:val="auto"/>
                <w:lang w:eastAsia="zh-CN"/>
              </w:rPr>
            </w:pPr>
            <w:ins w:id="1385" w:author="lxu" w:date="2013-07-08T10:57:00Z">
              <w:r w:rsidRPr="00706C8D">
                <w:rPr>
                  <w:rFonts w:ascii="Arial" w:eastAsia="宋体" w:hAnsi="Arial" w:cs="Arial"/>
                  <w:color w:val="auto"/>
                  <w:lang w:eastAsia="zh-CN"/>
                </w:rPr>
                <w:t>PlatformDependence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017AA" w:rsidRPr="00F30A6D" w:rsidRDefault="00C017AA" w:rsidP="00C017AA">
            <w:pPr>
              <w:pStyle w:val="Body"/>
              <w:rPr>
                <w:ins w:id="1386" w:author="lxu" w:date="2013-07-08T10:57:00Z"/>
                <w:rFonts w:ascii="Arial" w:eastAsia="宋体" w:hAnsi="Arial" w:cs="Arial"/>
                <w:lang w:eastAsia="zh-CN"/>
              </w:rPr>
            </w:pPr>
            <w:ins w:id="1387" w:author="lxu" w:date="2013-07-08T10:57:00Z">
              <w:r w:rsidRPr="00F30A6D">
                <w:rPr>
                  <w:rFonts w:ascii="Arial" w:eastAsia="宋体" w:hAnsi="Arial" w:cs="Arial"/>
                  <w:lang w:eastAsia="zh-CN"/>
                </w:rPr>
                <w:t>AP: AP110,AP120,AP121,AP141,AP170,</w:t>
              </w:r>
              <w:r>
                <w:rPr>
                  <w:rFonts w:ascii="Arial" w:eastAsia="宋体" w:hAnsi="Arial" w:cs="Arial"/>
                  <w:lang w:eastAsia="zh-CN"/>
                </w:rPr>
                <w:t>AP320,AP340,AP330,AP350,</w:t>
              </w:r>
            </w:ins>
          </w:p>
          <w:p w:rsidR="00C017AA" w:rsidRDefault="00C017AA" w:rsidP="00C017AA">
            <w:pPr>
              <w:pStyle w:val="Body"/>
              <w:rPr>
                <w:ins w:id="1388" w:author="lxu" w:date="2013-07-08T10:57:00Z"/>
                <w:rFonts w:ascii="Arial" w:eastAsia="宋体" w:hAnsi="Arial" w:cs="Arial"/>
                <w:lang w:eastAsia="zh-CN"/>
              </w:rPr>
            </w:pPr>
            <w:ins w:id="1389" w:author="lxu" w:date="2013-07-08T10:57:00Z">
              <w:r w:rsidRPr="00F30A6D">
                <w:rPr>
                  <w:rFonts w:ascii="Arial" w:eastAsia="宋体" w:hAnsi="Arial" w:cs="Arial"/>
                  <w:lang w:eastAsia="zh-CN"/>
                </w:rPr>
                <w:t>BR: BR200,BR200-WP,BRAP330,BRAP350,</w:t>
              </w:r>
            </w:ins>
          </w:p>
          <w:p w:rsidR="00C017AA" w:rsidRPr="00706C8D" w:rsidRDefault="00C017AA" w:rsidP="00C017AA">
            <w:pPr>
              <w:pStyle w:val="Body"/>
              <w:rPr>
                <w:ins w:id="1390" w:author="lxu" w:date="2013-07-08T10:57:00Z"/>
                <w:rFonts w:ascii="Arial" w:eastAsia="宋体" w:hAnsi="Arial" w:cs="Arial"/>
                <w:lang w:eastAsia="zh-CN"/>
              </w:rPr>
            </w:pPr>
            <w:ins w:id="1391" w:author="lxu" w:date="2013-07-08T10:57:00Z">
              <w:r>
                <w:rPr>
                  <w:rFonts w:ascii="Arial" w:eastAsia="宋体" w:hAnsi="Arial" w:cs="Arial" w:hint="eastAsia"/>
                  <w:lang w:eastAsia="zh-CN"/>
                </w:rPr>
                <w:t>Note: when draft this test case, HiveOS Millau 6.0r2c AP370/390 does not support application discovery. And HiveOS Geneva release is not related with AP370/390. As per plan, AP370/390 will support it by 2013 fall.</w:t>
              </w:r>
            </w:ins>
          </w:p>
        </w:tc>
      </w:tr>
      <w:tr w:rsidR="00C017AA" w:rsidRPr="00322E9D" w:rsidTr="00C017AA">
        <w:trPr>
          <w:trHeight w:val="321"/>
          <w:ins w:id="1392" w:author="lxu" w:date="2013-07-08T10:57:00Z"/>
        </w:trPr>
        <w:tc>
          <w:tcPr>
            <w:tcW w:w="2284" w:type="dxa"/>
            <w:tcBorders>
              <w:top w:val="single" w:sz="4" w:space="0" w:color="auto"/>
              <w:left w:val="single" w:sz="4" w:space="0" w:color="auto"/>
              <w:bottom w:val="single" w:sz="4" w:space="0" w:color="auto"/>
              <w:right w:val="single" w:sz="4" w:space="0" w:color="auto"/>
            </w:tcBorders>
            <w:vAlign w:val="center"/>
          </w:tcPr>
          <w:p w:rsidR="00C017AA" w:rsidRPr="00706C8D" w:rsidRDefault="00C017AA" w:rsidP="00C017AA">
            <w:pPr>
              <w:rPr>
                <w:ins w:id="1393" w:author="lxu" w:date="2013-07-08T10:57:00Z"/>
                <w:rFonts w:ascii="Arial" w:hAnsi="Arial" w:cs="Arial"/>
                <w:color w:val="auto"/>
              </w:rPr>
            </w:pPr>
            <w:ins w:id="1394" w:author="lxu" w:date="2013-07-08T10:57:00Z">
              <w:r w:rsidRPr="00706C8D">
                <w:rPr>
                  <w:rFonts w:ascii="Arial" w:hAnsi="Arial" w:cs="Arial"/>
                  <w:color w:val="auto"/>
                </w:rPr>
                <w:t>Pre-condition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017AA" w:rsidRDefault="00C017AA" w:rsidP="00C017AA">
            <w:pPr>
              <w:pStyle w:val="Body"/>
              <w:rPr>
                <w:ins w:id="1395" w:author="lxu" w:date="2013-07-08T10:57:00Z"/>
                <w:rFonts w:ascii="Arial" w:eastAsia="宋体" w:hAnsi="Arial" w:cs="Arial"/>
                <w:lang w:eastAsia="zh-CN"/>
              </w:rPr>
            </w:pPr>
            <w:ins w:id="1396" w:author="lxu" w:date="2013-07-08T10:57:00Z">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ins>
          </w:p>
          <w:p w:rsidR="00C017AA" w:rsidRPr="00F30A6D" w:rsidRDefault="00C017AA" w:rsidP="00C017AA">
            <w:pPr>
              <w:pStyle w:val="Body"/>
              <w:rPr>
                <w:ins w:id="1397" w:author="lxu" w:date="2013-07-08T10:57:00Z"/>
                <w:rFonts w:ascii="Arial" w:eastAsia="宋体" w:hAnsi="Arial" w:cs="Arial"/>
                <w:lang w:eastAsia="zh-CN"/>
              </w:rPr>
            </w:pPr>
            <w:ins w:id="1398" w:author="lxu" w:date="2013-07-08T10:57:00Z">
              <w:r>
                <w:rPr>
                  <w:rFonts w:ascii="Arial" w:eastAsia="宋体" w:hAnsi="Arial" w:cs="Arial" w:hint="eastAsia"/>
                  <w:lang w:eastAsia="zh-CN"/>
                </w:rPr>
                <w:t>Set BR eth1 mode as bridge-802.1q, AP eth as backhaul.</w:t>
              </w:r>
            </w:ins>
          </w:p>
          <w:p w:rsidR="00C017AA" w:rsidRPr="00525079" w:rsidRDefault="00C017AA" w:rsidP="00C017AA">
            <w:pPr>
              <w:pStyle w:val="Body"/>
              <w:rPr>
                <w:ins w:id="1399" w:author="lxu" w:date="2013-07-08T10:57:00Z"/>
                <w:rFonts w:ascii="Arial" w:eastAsia="宋体" w:hAnsi="Arial" w:cs="Arial"/>
                <w:lang w:eastAsia="zh-CN"/>
              </w:rPr>
            </w:pPr>
            <w:ins w:id="1400" w:author="lxu" w:date="2013-07-08T10:57:00Z">
              <w:r>
                <w:rPr>
                  <w:rFonts w:ascii="Arial" w:eastAsia="宋体" w:hAnsi="Arial" w:cs="Arial" w:hint="eastAsia"/>
                  <w:lang w:eastAsia="zh-CN"/>
                </w:rPr>
                <w:t>BPS connects with AP or BR.</w:t>
              </w:r>
            </w:ins>
          </w:p>
        </w:tc>
      </w:tr>
      <w:tr w:rsidR="00C017AA" w:rsidRPr="00322E9D" w:rsidTr="00C017AA">
        <w:trPr>
          <w:trHeight w:val="321"/>
          <w:ins w:id="1401" w:author="lxu" w:date="2013-07-08T10:57:00Z"/>
        </w:trPr>
        <w:tc>
          <w:tcPr>
            <w:tcW w:w="2284" w:type="dxa"/>
            <w:tcBorders>
              <w:top w:val="single" w:sz="4" w:space="0" w:color="auto"/>
              <w:left w:val="single" w:sz="4" w:space="0" w:color="auto"/>
              <w:bottom w:val="single" w:sz="4" w:space="0" w:color="auto"/>
              <w:right w:val="single" w:sz="4" w:space="0" w:color="auto"/>
            </w:tcBorders>
            <w:vAlign w:val="center"/>
          </w:tcPr>
          <w:p w:rsidR="00C017AA" w:rsidRPr="00706C8D" w:rsidRDefault="00C017AA" w:rsidP="00C017AA">
            <w:pPr>
              <w:rPr>
                <w:ins w:id="1402" w:author="lxu" w:date="2013-07-08T10:57:00Z"/>
                <w:rFonts w:ascii="Arial" w:hAnsi="Arial" w:cs="Arial"/>
                <w:color w:val="auto"/>
              </w:rPr>
            </w:pPr>
            <w:ins w:id="1403" w:author="lxu" w:date="2013-07-08T10:57:00Z">
              <w:r w:rsidRPr="00706C8D">
                <w:rPr>
                  <w:rFonts w:ascii="Arial" w:hAnsi="Arial" w:cs="Arial"/>
                  <w:color w:val="auto"/>
                </w:rPr>
                <w:t>Test procedure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1578A" w:rsidRDefault="00C017AA">
            <w:pPr>
              <w:pStyle w:val="Body"/>
              <w:numPr>
                <w:ilvl w:val="2"/>
                <w:numId w:val="137"/>
              </w:numPr>
              <w:ind w:left="268" w:hanging="268"/>
              <w:rPr>
                <w:ins w:id="1404" w:author="lxu" w:date="2013-07-08T10:57:00Z"/>
                <w:rFonts w:ascii="Arial" w:eastAsia="宋体" w:hAnsi="Arial" w:cs="Arial"/>
                <w:b/>
                <w:color w:val="000000"/>
                <w:lang w:eastAsia="zh-CN"/>
              </w:rPr>
              <w:pPrChange w:id="1405" w:author="lxu" w:date="2013-07-08T10:58:00Z">
                <w:pPr>
                  <w:pStyle w:val="Body"/>
                  <w:numPr>
                    <w:ilvl w:val="2"/>
                    <w:numId w:val="129"/>
                  </w:numPr>
                  <w:ind w:left="268" w:hanging="268"/>
                </w:pPr>
              </w:pPrChange>
            </w:pPr>
            <w:ins w:id="1406" w:author="lxu" w:date="2013-07-08T10:57:00Z">
              <w:r>
                <w:rPr>
                  <w:rFonts w:ascii="Arial" w:eastAsia="宋体" w:hAnsi="Arial" w:cs="Arial" w:hint="eastAsia"/>
                  <w:lang w:eastAsia="zh-CN"/>
                </w:rPr>
                <w:t xml:space="preserve">Enable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ins>
          </w:p>
          <w:p w:rsidR="0011578A" w:rsidRDefault="00C017AA">
            <w:pPr>
              <w:pStyle w:val="Body"/>
              <w:numPr>
                <w:ilvl w:val="2"/>
                <w:numId w:val="137"/>
              </w:numPr>
              <w:ind w:left="268" w:hanging="268"/>
              <w:rPr>
                <w:ins w:id="1407" w:author="lxu" w:date="2013-07-08T10:59:00Z"/>
                <w:rFonts w:ascii="Arial" w:eastAsia="宋体" w:hAnsi="Arial" w:cs="Arial"/>
                <w:b/>
                <w:color w:val="000000"/>
                <w:lang w:eastAsia="zh-CN"/>
              </w:rPr>
              <w:pPrChange w:id="1408" w:author="lxu" w:date="2013-07-08T10:58:00Z">
                <w:pPr>
                  <w:pStyle w:val="Body"/>
                  <w:numPr>
                    <w:ilvl w:val="2"/>
                    <w:numId w:val="129"/>
                  </w:numPr>
                  <w:ind w:left="268" w:hanging="268"/>
                </w:pPr>
              </w:pPrChange>
            </w:pPr>
            <w:ins w:id="1409" w:author="lxu" w:date="2013-07-08T10:57:00Z">
              <w:r>
                <w:rPr>
                  <w:rFonts w:ascii="Arial" w:eastAsia="宋体" w:hAnsi="Arial" w:cs="Arial" w:hint="eastAsia"/>
                  <w:lang w:eastAsia="zh-CN"/>
                </w:rPr>
                <w:t>Make sure application discovery is enabled.</w:t>
              </w:r>
            </w:ins>
          </w:p>
          <w:p w:rsidR="0011578A" w:rsidRDefault="00C017AA">
            <w:pPr>
              <w:pStyle w:val="Body"/>
              <w:numPr>
                <w:ilvl w:val="2"/>
                <w:numId w:val="137"/>
              </w:numPr>
              <w:ind w:left="268" w:hanging="268"/>
              <w:rPr>
                <w:ins w:id="1410" w:author="lxu" w:date="2013-07-08T10:57:00Z"/>
                <w:rFonts w:ascii="Arial" w:eastAsia="宋体" w:hAnsi="Arial" w:cs="Arial"/>
                <w:b/>
                <w:color w:val="000000"/>
                <w:lang w:eastAsia="zh-CN"/>
              </w:rPr>
              <w:pPrChange w:id="1411" w:author="lxu" w:date="2013-07-08T10:58:00Z">
                <w:pPr>
                  <w:pStyle w:val="Body"/>
                  <w:numPr>
                    <w:ilvl w:val="2"/>
                    <w:numId w:val="129"/>
                  </w:numPr>
                  <w:ind w:left="268" w:hanging="268"/>
                </w:pPr>
              </w:pPrChange>
            </w:pPr>
            <w:ins w:id="1412" w:author="lxu" w:date="2013-07-08T10:59:00Z">
              <w:r>
                <w:rPr>
                  <w:rFonts w:ascii="Arial" w:eastAsia="宋体" w:hAnsi="Arial" w:cs="Arial" w:hint="eastAsia"/>
                  <w:lang w:eastAsia="zh-CN"/>
                </w:rPr>
                <w:t xml:space="preserve">Add #2 </w:t>
              </w:r>
            </w:ins>
            <w:ins w:id="1413" w:author="lxu" w:date="2013-07-08T11:01:00Z">
              <w:r w:rsidR="001827CC">
                <w:rPr>
                  <w:rFonts w:ascii="Arial" w:eastAsia="宋体" w:hAnsi="Arial" w:cs="Arial"/>
                  <w:lang w:eastAsia="zh-CN"/>
                </w:rPr>
                <w:t>applications</w:t>
              </w:r>
            </w:ins>
            <w:ins w:id="1414" w:author="lxu" w:date="2013-07-08T10:59:00Z">
              <w:r>
                <w:rPr>
                  <w:rFonts w:ascii="Arial" w:eastAsia="宋体" w:hAnsi="Arial" w:cs="Arial" w:hint="eastAsia"/>
                  <w:lang w:eastAsia="zh-CN"/>
                </w:rPr>
                <w:t xml:space="preserve"> </w:t>
              </w:r>
            </w:ins>
            <w:ins w:id="1415" w:author="lxu" w:date="2013-07-08T11:00:00Z">
              <w:r>
                <w:rPr>
                  <w:rFonts w:ascii="Arial" w:eastAsia="宋体" w:hAnsi="Arial" w:cs="Arial" w:hint="eastAsia"/>
                  <w:lang w:eastAsia="zh-CN"/>
                </w:rPr>
                <w:t xml:space="preserve">which usage percentage is 1% </w:t>
              </w:r>
            </w:ins>
            <w:ins w:id="1416" w:author="lxu" w:date="2013-07-08T10:59:00Z">
              <w:r>
                <w:rPr>
                  <w:rFonts w:ascii="Arial" w:eastAsia="宋体" w:hAnsi="Arial" w:cs="Arial" w:hint="eastAsia"/>
                  <w:lang w:eastAsia="zh-CN"/>
                </w:rPr>
                <w:t>into watchlist.</w:t>
              </w:r>
            </w:ins>
          </w:p>
          <w:p w:rsidR="0011578A" w:rsidRDefault="00C017AA">
            <w:pPr>
              <w:pStyle w:val="Body"/>
              <w:numPr>
                <w:ilvl w:val="2"/>
                <w:numId w:val="137"/>
              </w:numPr>
              <w:ind w:left="268" w:hanging="268"/>
              <w:rPr>
                <w:ins w:id="1417" w:author="lxu" w:date="2013-07-08T10:57:00Z"/>
                <w:rFonts w:ascii="Arial" w:eastAsia="宋体" w:hAnsi="Arial" w:cs="Arial"/>
                <w:b/>
                <w:color w:val="000000"/>
                <w:lang w:eastAsia="zh-CN"/>
              </w:rPr>
              <w:pPrChange w:id="1418" w:author="lxu" w:date="2013-07-08T10:58:00Z">
                <w:pPr>
                  <w:pStyle w:val="Body"/>
                  <w:numPr>
                    <w:ilvl w:val="2"/>
                    <w:numId w:val="129"/>
                  </w:numPr>
                  <w:ind w:left="268" w:hanging="268"/>
                </w:pPr>
              </w:pPrChange>
            </w:pPr>
            <w:ins w:id="1419" w:author="lxu" w:date="2013-07-08T10:57:00Z">
              <w:r>
                <w:rPr>
                  <w:rFonts w:ascii="Arial" w:eastAsia="宋体" w:hAnsi="Arial" w:cs="Arial" w:hint="eastAsia"/>
                  <w:lang w:eastAsia="zh-CN"/>
                </w:rPr>
                <w:t>Simulates following application usage percentage:</w:t>
              </w:r>
            </w:ins>
          </w:p>
          <w:tbl>
            <w:tblPr>
              <w:tblW w:w="2814" w:type="dxa"/>
              <w:tblLayout w:type="fixed"/>
              <w:tblLook w:val="04A0" w:firstRow="1" w:lastRow="0" w:firstColumn="1" w:lastColumn="0" w:noHBand="0" w:noVBand="1"/>
            </w:tblPr>
            <w:tblGrid>
              <w:gridCol w:w="688"/>
              <w:gridCol w:w="992"/>
              <w:gridCol w:w="1134"/>
            </w:tblGrid>
            <w:tr w:rsidR="00C017AA" w:rsidRPr="005B7769" w:rsidTr="00C017AA">
              <w:trPr>
                <w:trHeight w:val="510"/>
                <w:ins w:id="1420" w:author="lxu" w:date="2013-07-08T10:57:00Z"/>
              </w:trPr>
              <w:tc>
                <w:tcPr>
                  <w:tcW w:w="6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17AA" w:rsidRPr="005B7769" w:rsidRDefault="00C017AA" w:rsidP="00C017AA">
                  <w:pPr>
                    <w:jc w:val="center"/>
                    <w:rPr>
                      <w:ins w:id="1421" w:author="lxu" w:date="2013-07-08T10:57:00Z"/>
                      <w:rFonts w:ascii="Arial" w:eastAsia="宋体" w:hAnsi="Arial" w:cs="Arial"/>
                      <w:b w:val="0"/>
                      <w:lang w:eastAsia="zh-CN"/>
                    </w:rPr>
                  </w:pPr>
                  <w:ins w:id="1422" w:author="lxu" w:date="2013-07-08T10:57:00Z">
                    <w:r w:rsidRPr="005B7769">
                      <w:rPr>
                        <w:rFonts w:ascii="Arial" w:eastAsia="宋体" w:hAnsi="Arial" w:cs="Arial"/>
                        <w:b w:val="0"/>
                        <w:lang w:eastAsia="zh-CN"/>
                      </w:rPr>
                      <w:t>Item</w:t>
                    </w:r>
                  </w:ins>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C017AA" w:rsidRPr="005B7769" w:rsidRDefault="00C017AA" w:rsidP="00C017AA">
                  <w:pPr>
                    <w:jc w:val="center"/>
                    <w:rPr>
                      <w:ins w:id="1423" w:author="lxu" w:date="2013-07-08T10:57:00Z"/>
                      <w:rFonts w:ascii="Arial" w:eastAsia="宋体" w:hAnsi="Arial" w:cs="Arial"/>
                      <w:b w:val="0"/>
                      <w:lang w:eastAsia="zh-CN"/>
                    </w:rPr>
                  </w:pPr>
                  <w:ins w:id="1424" w:author="lxu" w:date="2013-07-08T10:57:00Z">
                    <w:r w:rsidRPr="005B7769">
                      <w:rPr>
                        <w:rFonts w:ascii="Arial" w:eastAsia="宋体" w:hAnsi="Arial" w:cs="Arial"/>
                        <w:b w:val="0"/>
                        <w:lang w:eastAsia="zh-CN"/>
                      </w:rPr>
                      <w:t>Number of App</w:t>
                    </w:r>
                  </w:ins>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C017AA" w:rsidRPr="005B7769" w:rsidRDefault="00C017AA" w:rsidP="00C017AA">
                  <w:pPr>
                    <w:jc w:val="center"/>
                    <w:rPr>
                      <w:ins w:id="1425" w:author="lxu" w:date="2013-07-08T10:57:00Z"/>
                      <w:rFonts w:ascii="Arial" w:eastAsia="宋体" w:hAnsi="Arial" w:cs="Arial"/>
                      <w:b w:val="0"/>
                      <w:lang w:eastAsia="zh-CN"/>
                    </w:rPr>
                  </w:pPr>
                  <w:ins w:id="1426" w:author="lxu" w:date="2013-07-08T10:57:00Z">
                    <w:r w:rsidRPr="005B7769">
                      <w:rPr>
                        <w:rFonts w:ascii="Arial" w:eastAsia="宋体" w:hAnsi="Arial" w:cs="Arial"/>
                        <w:b w:val="0"/>
                        <w:lang w:eastAsia="zh-CN"/>
                      </w:rPr>
                      <w:t>Usage Percetage</w:t>
                    </w:r>
                  </w:ins>
                </w:p>
              </w:tc>
            </w:tr>
            <w:tr w:rsidR="00C017AA" w:rsidRPr="005B7769" w:rsidTr="00C017AA">
              <w:trPr>
                <w:trHeight w:val="270"/>
                <w:ins w:id="1427" w:author="lxu" w:date="2013-07-08T10:57:00Z"/>
              </w:trPr>
              <w:tc>
                <w:tcPr>
                  <w:tcW w:w="688" w:type="dxa"/>
                  <w:tcBorders>
                    <w:top w:val="nil"/>
                    <w:left w:val="single" w:sz="4" w:space="0" w:color="auto"/>
                    <w:bottom w:val="single" w:sz="4" w:space="0" w:color="auto"/>
                    <w:right w:val="single" w:sz="4" w:space="0" w:color="auto"/>
                  </w:tcBorders>
                  <w:shd w:val="clear" w:color="auto" w:fill="auto"/>
                  <w:vAlign w:val="center"/>
                  <w:hideMark/>
                </w:tcPr>
                <w:p w:rsidR="00C017AA" w:rsidRPr="005B7769" w:rsidRDefault="00C017AA" w:rsidP="00C017AA">
                  <w:pPr>
                    <w:jc w:val="center"/>
                    <w:rPr>
                      <w:ins w:id="1428" w:author="lxu" w:date="2013-07-08T10:57:00Z"/>
                      <w:rFonts w:ascii="Arial" w:eastAsia="宋体" w:hAnsi="Arial" w:cs="Arial"/>
                      <w:b w:val="0"/>
                      <w:lang w:eastAsia="zh-CN"/>
                    </w:rPr>
                  </w:pPr>
                  <w:ins w:id="1429" w:author="lxu" w:date="2013-07-08T10:57:00Z">
                    <w:r w:rsidRPr="005B7769">
                      <w:rPr>
                        <w:rFonts w:ascii="Arial" w:eastAsia="宋体" w:hAnsi="Arial" w:cs="Arial"/>
                        <w:b w:val="0"/>
                        <w:lang w:eastAsia="zh-CN"/>
                      </w:rPr>
                      <w:t>1</w:t>
                    </w:r>
                  </w:ins>
                </w:p>
              </w:tc>
              <w:tc>
                <w:tcPr>
                  <w:tcW w:w="992" w:type="dxa"/>
                  <w:tcBorders>
                    <w:top w:val="nil"/>
                    <w:left w:val="nil"/>
                    <w:bottom w:val="single" w:sz="4" w:space="0" w:color="auto"/>
                    <w:right w:val="single" w:sz="4" w:space="0" w:color="auto"/>
                  </w:tcBorders>
                  <w:shd w:val="clear" w:color="auto" w:fill="auto"/>
                  <w:vAlign w:val="center"/>
                  <w:hideMark/>
                </w:tcPr>
                <w:p w:rsidR="00C017AA" w:rsidRPr="005B7769" w:rsidRDefault="00C017AA" w:rsidP="00C017AA">
                  <w:pPr>
                    <w:jc w:val="center"/>
                    <w:rPr>
                      <w:ins w:id="1430" w:author="lxu" w:date="2013-07-08T10:57:00Z"/>
                      <w:rFonts w:ascii="Arial" w:eastAsia="宋体" w:hAnsi="Arial" w:cs="Arial"/>
                      <w:b w:val="0"/>
                      <w:lang w:eastAsia="zh-CN"/>
                    </w:rPr>
                  </w:pPr>
                  <w:ins w:id="1431" w:author="lxu" w:date="2013-07-08T10:59:00Z">
                    <w:r>
                      <w:rPr>
                        <w:rFonts w:ascii="Arial" w:eastAsia="宋体" w:hAnsi="Arial" w:cs="Arial" w:hint="eastAsia"/>
                        <w:b w:val="0"/>
                        <w:lang w:eastAsia="zh-CN"/>
                      </w:rPr>
                      <w:t>3</w:t>
                    </w:r>
                  </w:ins>
                </w:p>
              </w:tc>
              <w:tc>
                <w:tcPr>
                  <w:tcW w:w="1134" w:type="dxa"/>
                  <w:tcBorders>
                    <w:top w:val="nil"/>
                    <w:left w:val="nil"/>
                    <w:bottom w:val="single" w:sz="4" w:space="0" w:color="auto"/>
                    <w:right w:val="single" w:sz="4" w:space="0" w:color="auto"/>
                  </w:tcBorders>
                  <w:shd w:val="clear" w:color="auto" w:fill="auto"/>
                  <w:vAlign w:val="center"/>
                  <w:hideMark/>
                </w:tcPr>
                <w:p w:rsidR="00C017AA" w:rsidRPr="005B7769" w:rsidRDefault="00C017AA" w:rsidP="00C017AA">
                  <w:pPr>
                    <w:jc w:val="center"/>
                    <w:rPr>
                      <w:ins w:id="1432" w:author="lxu" w:date="2013-07-08T10:57:00Z"/>
                      <w:rFonts w:ascii="Arial" w:eastAsia="宋体" w:hAnsi="Arial" w:cs="Arial"/>
                      <w:b w:val="0"/>
                      <w:lang w:eastAsia="zh-CN"/>
                    </w:rPr>
                  </w:pPr>
                  <w:ins w:id="1433" w:author="lxu" w:date="2013-07-08T10:59:00Z">
                    <w:r>
                      <w:rPr>
                        <w:rFonts w:ascii="Arial" w:eastAsia="宋体" w:hAnsi="Arial" w:cs="Arial" w:hint="eastAsia"/>
                        <w:b w:val="0"/>
                        <w:lang w:eastAsia="zh-CN"/>
                      </w:rPr>
                      <w:t>33</w:t>
                    </w:r>
                  </w:ins>
                  <w:ins w:id="1434" w:author="lxu" w:date="2013-07-08T10:57:00Z">
                    <w:r w:rsidRPr="005B7769">
                      <w:rPr>
                        <w:rFonts w:ascii="Arial" w:eastAsia="宋体" w:hAnsi="Arial" w:cs="Arial"/>
                        <w:b w:val="0"/>
                        <w:lang w:eastAsia="zh-CN"/>
                      </w:rPr>
                      <w:t>%</w:t>
                    </w:r>
                  </w:ins>
                </w:p>
              </w:tc>
            </w:tr>
            <w:tr w:rsidR="00C017AA" w:rsidRPr="005B7769" w:rsidTr="00C017AA">
              <w:trPr>
                <w:trHeight w:val="270"/>
                <w:ins w:id="1435" w:author="lxu" w:date="2013-07-08T10:57:00Z"/>
              </w:trPr>
              <w:tc>
                <w:tcPr>
                  <w:tcW w:w="6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17AA" w:rsidRPr="005B7769" w:rsidRDefault="00C017AA" w:rsidP="00C017AA">
                  <w:pPr>
                    <w:jc w:val="center"/>
                    <w:rPr>
                      <w:ins w:id="1436" w:author="lxu" w:date="2013-07-08T10:57:00Z"/>
                      <w:rFonts w:ascii="Arial" w:eastAsia="宋体" w:hAnsi="Arial" w:cs="Arial"/>
                      <w:b w:val="0"/>
                      <w:lang w:eastAsia="zh-CN"/>
                    </w:rPr>
                  </w:pPr>
                  <w:ins w:id="1437" w:author="lxu" w:date="2013-07-08T10:57:00Z">
                    <w:r w:rsidRPr="005B7769">
                      <w:rPr>
                        <w:rFonts w:ascii="Arial" w:eastAsia="宋体" w:hAnsi="Arial" w:cs="Arial"/>
                        <w:b w:val="0"/>
                        <w:lang w:eastAsia="zh-CN"/>
                      </w:rPr>
                      <w:t>2</w:t>
                    </w:r>
                  </w:ins>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C017AA" w:rsidRPr="005B7769" w:rsidRDefault="00C017AA" w:rsidP="00C017AA">
                  <w:pPr>
                    <w:jc w:val="center"/>
                    <w:rPr>
                      <w:ins w:id="1438" w:author="lxu" w:date="2013-07-08T10:57:00Z"/>
                      <w:rFonts w:ascii="Arial" w:eastAsia="宋体" w:hAnsi="Arial" w:cs="Arial"/>
                      <w:b w:val="0"/>
                      <w:lang w:eastAsia="zh-CN"/>
                    </w:rPr>
                  </w:pPr>
                  <w:ins w:id="1439" w:author="lxu" w:date="2013-07-08T10:57:00Z">
                    <w:r>
                      <w:rPr>
                        <w:rFonts w:ascii="Arial" w:eastAsia="宋体" w:hAnsi="Arial" w:cs="Arial" w:hint="eastAsia"/>
                        <w:b w:val="0"/>
                        <w:lang w:eastAsia="zh-CN"/>
                      </w:rPr>
                      <w:t>1</w:t>
                    </w:r>
                  </w:ins>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C017AA" w:rsidRPr="005B7769" w:rsidRDefault="00C017AA" w:rsidP="00C017AA">
                  <w:pPr>
                    <w:jc w:val="center"/>
                    <w:rPr>
                      <w:ins w:id="1440" w:author="lxu" w:date="2013-07-08T10:57:00Z"/>
                      <w:rFonts w:ascii="Arial" w:eastAsia="宋体" w:hAnsi="Arial" w:cs="Arial"/>
                      <w:b w:val="0"/>
                      <w:lang w:eastAsia="zh-CN"/>
                    </w:rPr>
                  </w:pPr>
                  <w:ins w:id="1441" w:author="lxu" w:date="2013-07-08T10:59:00Z">
                    <w:r>
                      <w:rPr>
                        <w:rFonts w:ascii="Arial" w:eastAsia="宋体" w:hAnsi="Arial" w:cs="Arial" w:hint="eastAsia"/>
                        <w:b w:val="0"/>
                        <w:lang w:eastAsia="zh-CN"/>
                      </w:rPr>
                      <w:t>1</w:t>
                    </w:r>
                  </w:ins>
                  <w:ins w:id="1442" w:author="lxu" w:date="2013-07-08T10:57:00Z">
                    <w:r w:rsidRPr="005B7769">
                      <w:rPr>
                        <w:rFonts w:ascii="Arial" w:eastAsia="宋体" w:hAnsi="Arial" w:cs="Arial"/>
                        <w:b w:val="0"/>
                        <w:lang w:eastAsia="zh-CN"/>
                      </w:rPr>
                      <w:t>%</w:t>
                    </w:r>
                  </w:ins>
                </w:p>
              </w:tc>
            </w:tr>
          </w:tbl>
          <w:p w:rsidR="00C017AA" w:rsidRPr="00F25EF5" w:rsidRDefault="00C017AA" w:rsidP="00C017AA">
            <w:pPr>
              <w:pStyle w:val="Body"/>
              <w:rPr>
                <w:ins w:id="1443" w:author="lxu" w:date="2013-07-08T10:57:00Z"/>
                <w:rFonts w:ascii="Arial" w:eastAsia="宋体" w:hAnsi="Arial" w:cs="Arial"/>
                <w:lang w:eastAsia="zh-CN"/>
              </w:rPr>
            </w:pPr>
          </w:p>
        </w:tc>
      </w:tr>
      <w:tr w:rsidR="00C017AA" w:rsidRPr="00322E9D" w:rsidTr="00C017AA">
        <w:trPr>
          <w:trHeight w:val="345"/>
          <w:ins w:id="1444" w:author="lxu" w:date="2013-07-08T10:57:00Z"/>
        </w:trPr>
        <w:tc>
          <w:tcPr>
            <w:tcW w:w="2284" w:type="dxa"/>
            <w:tcBorders>
              <w:top w:val="single" w:sz="4" w:space="0" w:color="auto"/>
              <w:left w:val="single" w:sz="4" w:space="0" w:color="auto"/>
              <w:bottom w:val="single" w:sz="4" w:space="0" w:color="auto"/>
              <w:right w:val="single" w:sz="4" w:space="0" w:color="auto"/>
            </w:tcBorders>
            <w:vAlign w:val="center"/>
          </w:tcPr>
          <w:p w:rsidR="00C017AA" w:rsidRPr="00634B39" w:rsidRDefault="00C017AA" w:rsidP="00C017AA">
            <w:pPr>
              <w:rPr>
                <w:ins w:id="1445" w:author="lxu" w:date="2013-07-08T10:57:00Z"/>
                <w:rFonts w:ascii="Arial" w:eastAsia="宋体" w:hAnsi="Arial" w:cs="Arial"/>
                <w:b w:val="0"/>
                <w:color w:val="auto"/>
                <w:lang w:eastAsia="zh-CN"/>
              </w:rPr>
            </w:pPr>
            <w:ins w:id="1446" w:author="lxu" w:date="2013-07-08T10:57:00Z">
              <w:r w:rsidRPr="00634B39">
                <w:rPr>
                  <w:rFonts w:ascii="Arial" w:hAnsi="Arial" w:cs="Arial"/>
                  <w:color w:val="auto"/>
                </w:rPr>
                <w:t>Expect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017AA" w:rsidRDefault="00C017AA" w:rsidP="00C017AA">
            <w:pPr>
              <w:pStyle w:val="Body"/>
              <w:rPr>
                <w:ins w:id="1447" w:author="lxu" w:date="2013-07-08T10:57:00Z"/>
                <w:rFonts w:ascii="Arial" w:eastAsia="宋体" w:hAnsi="Arial" w:cs="Arial"/>
                <w:lang w:eastAsia="zh-CN"/>
              </w:rPr>
            </w:pPr>
            <w:ins w:id="1448" w:author="lxu" w:date="2013-07-08T10:57:00Z">
              <w:r>
                <w:rPr>
                  <w:rFonts w:ascii="Arial" w:eastAsia="宋体" w:hAnsi="Arial" w:cs="Arial" w:hint="eastAsia"/>
                  <w:lang w:eastAsia="zh-CN"/>
                </w:rPr>
                <w:t xml:space="preserve">After Step </w:t>
              </w:r>
            </w:ins>
            <w:ins w:id="1449" w:author="lxu" w:date="2013-07-08T11:00:00Z">
              <w:r>
                <w:rPr>
                  <w:rFonts w:ascii="Arial" w:eastAsia="宋体" w:hAnsi="Arial" w:cs="Arial" w:hint="eastAsia"/>
                  <w:lang w:eastAsia="zh-CN"/>
                </w:rPr>
                <w:t>4</w:t>
              </w:r>
            </w:ins>
            <w:ins w:id="1450" w:author="lxu" w:date="2013-07-08T10:57:00Z">
              <w:r>
                <w:rPr>
                  <w:rFonts w:ascii="Arial" w:eastAsia="宋体" w:hAnsi="Arial" w:cs="Arial" w:hint="eastAsia"/>
                  <w:lang w:eastAsia="zh-CN"/>
                </w:rPr>
                <w:t>, HiveOS generates application reporting file.</w:t>
              </w:r>
            </w:ins>
          </w:p>
          <w:p w:rsidR="00C017AA" w:rsidRPr="00FA1DAA" w:rsidRDefault="001827CC" w:rsidP="00C017AA">
            <w:pPr>
              <w:pStyle w:val="Body"/>
              <w:rPr>
                <w:ins w:id="1451" w:author="lxu" w:date="2013-07-08T10:57:00Z"/>
                <w:rFonts w:ascii="Arial" w:eastAsia="宋体" w:hAnsi="Arial" w:cs="Arial"/>
                <w:lang w:eastAsia="zh-CN"/>
              </w:rPr>
            </w:pPr>
            <w:ins w:id="1452" w:author="lxu" w:date="2013-07-08T10:57:00Z">
              <w:r>
                <w:rPr>
                  <w:rFonts w:ascii="Arial" w:eastAsia="宋体" w:hAnsi="Arial" w:cs="Arial" w:hint="eastAsia"/>
                  <w:lang w:eastAsia="zh-CN"/>
                </w:rPr>
                <w:t>It should reports</w:t>
              </w:r>
            </w:ins>
            <w:ins w:id="1453" w:author="lxu" w:date="2013-07-08T11:00:00Z">
              <w:r>
                <w:rPr>
                  <w:rFonts w:ascii="Arial" w:eastAsia="宋体" w:hAnsi="Arial" w:cs="Arial" w:hint="eastAsia"/>
                  <w:lang w:eastAsia="zh-CN"/>
                </w:rPr>
                <w:t xml:space="preserve"> both</w:t>
              </w:r>
            </w:ins>
            <w:ins w:id="1454" w:author="lxu" w:date="2013-07-08T10:57:00Z">
              <w:r>
                <w:rPr>
                  <w:rFonts w:ascii="Arial" w:eastAsia="宋体" w:hAnsi="Arial" w:cs="Arial" w:hint="eastAsia"/>
                  <w:lang w:eastAsia="zh-CN"/>
                </w:rPr>
                <w:t xml:space="preserve"> #</w:t>
              </w:r>
            </w:ins>
            <w:ins w:id="1455" w:author="lxu" w:date="2013-07-08T11:00:00Z">
              <w:r>
                <w:rPr>
                  <w:rFonts w:ascii="Arial" w:eastAsia="宋体" w:hAnsi="Arial" w:cs="Arial" w:hint="eastAsia"/>
                  <w:lang w:eastAsia="zh-CN"/>
                </w:rPr>
                <w:t>1</w:t>
              </w:r>
            </w:ins>
            <w:ins w:id="1456" w:author="lxu" w:date="2013-07-08T10:57:00Z">
              <w:r>
                <w:rPr>
                  <w:rFonts w:ascii="Arial" w:eastAsia="宋体" w:hAnsi="Arial" w:cs="Arial" w:hint="eastAsia"/>
                  <w:lang w:eastAsia="zh-CN"/>
                </w:rPr>
                <w:t xml:space="preserve"> and #</w:t>
              </w:r>
            </w:ins>
            <w:ins w:id="1457" w:author="lxu" w:date="2013-07-08T11:00:00Z">
              <w:r>
                <w:rPr>
                  <w:rFonts w:ascii="Arial" w:eastAsia="宋体" w:hAnsi="Arial" w:cs="Arial" w:hint="eastAsia"/>
                  <w:lang w:eastAsia="zh-CN"/>
                </w:rPr>
                <w:t>2</w:t>
              </w:r>
            </w:ins>
            <w:ins w:id="1458" w:author="lxu" w:date="2013-07-08T10:57:00Z">
              <w:r>
                <w:rPr>
                  <w:rFonts w:ascii="Arial" w:eastAsia="宋体" w:hAnsi="Arial" w:cs="Arial" w:hint="eastAsia"/>
                  <w:lang w:eastAsia="zh-CN"/>
                </w:rPr>
                <w:t xml:space="preserve"> </w:t>
              </w:r>
            </w:ins>
            <w:ins w:id="1459" w:author="lxu" w:date="2013-07-08T11:01:00Z">
              <w:r>
                <w:rPr>
                  <w:rFonts w:ascii="Arial" w:eastAsia="宋体" w:hAnsi="Arial" w:cs="Arial" w:hint="eastAsia"/>
                  <w:lang w:eastAsia="zh-CN"/>
                </w:rPr>
                <w:t>as correct applications</w:t>
              </w:r>
            </w:ins>
            <w:ins w:id="1460" w:author="lxu" w:date="2013-07-08T10:57:00Z">
              <w:r w:rsidR="00C017AA">
                <w:rPr>
                  <w:rFonts w:ascii="Arial" w:eastAsia="宋体" w:hAnsi="Arial" w:cs="Arial" w:hint="eastAsia"/>
                  <w:lang w:eastAsia="zh-CN"/>
                </w:rPr>
                <w:t>.</w:t>
              </w:r>
              <w:r w:rsidR="00C017AA" w:rsidRPr="00FA1DAA">
                <w:rPr>
                  <w:rFonts w:ascii="Arial" w:eastAsia="宋体" w:hAnsi="Arial" w:cs="Arial"/>
                  <w:lang w:eastAsia="zh-CN"/>
                </w:rPr>
                <w:t xml:space="preserve"> </w:t>
              </w:r>
            </w:ins>
          </w:p>
        </w:tc>
      </w:tr>
      <w:tr w:rsidR="00C017AA" w:rsidRPr="00322E9D" w:rsidTr="00C017AA">
        <w:trPr>
          <w:trHeight w:val="165"/>
          <w:ins w:id="1461" w:author="lxu" w:date="2013-07-08T10:57:00Z"/>
        </w:trPr>
        <w:tc>
          <w:tcPr>
            <w:tcW w:w="2284" w:type="dxa"/>
            <w:tcBorders>
              <w:top w:val="single" w:sz="4" w:space="0" w:color="auto"/>
              <w:left w:val="single" w:sz="4" w:space="0" w:color="auto"/>
              <w:bottom w:val="single" w:sz="4" w:space="0" w:color="auto"/>
              <w:right w:val="single" w:sz="4" w:space="0" w:color="auto"/>
            </w:tcBorders>
            <w:vAlign w:val="center"/>
          </w:tcPr>
          <w:p w:rsidR="00C017AA" w:rsidRPr="00706C8D" w:rsidRDefault="00C017AA" w:rsidP="00C017AA">
            <w:pPr>
              <w:rPr>
                <w:ins w:id="1462" w:author="lxu" w:date="2013-07-08T10:57:00Z"/>
                <w:rFonts w:ascii="Arial" w:eastAsia="宋体" w:hAnsi="Arial" w:cs="Arial"/>
                <w:color w:val="auto"/>
                <w:lang w:eastAsia="zh-CN"/>
              </w:rPr>
            </w:pPr>
            <w:ins w:id="1463" w:author="lxu" w:date="2013-07-08T10:57:00Z">
              <w:r w:rsidRPr="00706C8D">
                <w:rPr>
                  <w:rFonts w:ascii="Arial" w:eastAsia="宋体" w:hAnsi="Arial" w:cs="Arial"/>
                  <w:color w:val="auto"/>
                  <w:lang w:eastAsia="zh-CN"/>
                </w:rPr>
                <w:t>Test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017AA" w:rsidRPr="00706C8D" w:rsidRDefault="00C017AA" w:rsidP="00C017AA">
            <w:pPr>
              <w:pStyle w:val="Body"/>
              <w:rPr>
                <w:ins w:id="1464" w:author="lxu" w:date="2013-07-08T10:57:00Z"/>
                <w:rFonts w:ascii="Arial" w:eastAsia="宋体" w:hAnsi="Arial" w:cs="Arial"/>
                <w:lang w:eastAsia="zh-CN"/>
              </w:rPr>
            </w:pPr>
          </w:p>
        </w:tc>
      </w:tr>
      <w:tr w:rsidR="00C017AA" w:rsidRPr="00322E9D" w:rsidTr="00C017AA">
        <w:trPr>
          <w:trHeight w:val="142"/>
          <w:ins w:id="1465" w:author="lxu" w:date="2013-07-08T10:57:00Z"/>
        </w:trPr>
        <w:tc>
          <w:tcPr>
            <w:tcW w:w="2284" w:type="dxa"/>
            <w:tcBorders>
              <w:top w:val="single" w:sz="4" w:space="0" w:color="auto"/>
              <w:left w:val="single" w:sz="4" w:space="0" w:color="auto"/>
              <w:bottom w:val="single" w:sz="4" w:space="0" w:color="auto"/>
              <w:right w:val="single" w:sz="4" w:space="0" w:color="auto"/>
            </w:tcBorders>
            <w:vAlign w:val="center"/>
          </w:tcPr>
          <w:p w:rsidR="00C017AA" w:rsidRPr="00706C8D" w:rsidRDefault="00C017AA" w:rsidP="00C017AA">
            <w:pPr>
              <w:rPr>
                <w:ins w:id="1466" w:author="lxu" w:date="2013-07-08T10:57:00Z"/>
                <w:rFonts w:ascii="Arial" w:eastAsia="宋体" w:hAnsi="Arial" w:cs="Arial"/>
                <w:color w:val="auto"/>
                <w:lang w:eastAsia="zh-CN"/>
              </w:rPr>
            </w:pPr>
            <w:ins w:id="1467" w:author="lxu" w:date="2013-07-08T10:57:00Z">
              <w:r w:rsidRPr="00706C8D">
                <w:rPr>
                  <w:rFonts w:ascii="Arial" w:eastAsia="宋体" w:hAnsi="Arial" w:cs="Arial"/>
                  <w:color w:val="auto"/>
                  <w:lang w:eastAsia="zh-CN"/>
                </w:rPr>
                <w:t>Comment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017AA" w:rsidRPr="00706C8D" w:rsidRDefault="00C017AA" w:rsidP="00C017AA">
            <w:pPr>
              <w:pStyle w:val="Body"/>
              <w:rPr>
                <w:ins w:id="1468" w:author="lxu" w:date="2013-07-08T10:57:00Z"/>
                <w:rFonts w:ascii="Arial" w:eastAsia="宋体" w:hAnsi="Arial" w:cs="Arial"/>
                <w:lang w:eastAsia="zh-CN"/>
              </w:rPr>
            </w:pPr>
            <w:ins w:id="1469" w:author="lxu" w:date="2013-07-08T10:57:00Z">
              <w:r>
                <w:rPr>
                  <w:rFonts w:ascii="Arial" w:eastAsia="宋体" w:hAnsi="Arial" w:cs="Arial" w:hint="eastAsia"/>
                  <w:lang w:eastAsia="zh-CN"/>
                </w:rPr>
                <w:t>Draft this case for application discovery which is a L7 application enhancement involved into HiveOS since Geneva release.</w:t>
              </w:r>
            </w:ins>
          </w:p>
        </w:tc>
      </w:tr>
    </w:tbl>
    <w:p w:rsidR="00663306" w:rsidRPr="005961B9" w:rsidRDefault="00663306" w:rsidP="00663306">
      <w:pPr>
        <w:pStyle w:val="Heading4"/>
        <w:ind w:firstLine="1121"/>
        <w:rPr>
          <w:ins w:id="1470" w:author="lxu" w:date="2013-07-02T16:53:00Z"/>
          <w:rFonts w:ascii="Arial" w:hAnsi="Arial"/>
          <w:b w:val="0"/>
          <w:sz w:val="21"/>
          <w:szCs w:val="21"/>
        </w:rPr>
      </w:pPr>
      <w:ins w:id="1471" w:author="lxu" w:date="2013-07-02T16:53:00Z">
        <w:r>
          <w:rPr>
            <w:rFonts w:ascii="Arial" w:hAnsi="Arial"/>
            <w:b w:val="0"/>
            <w:sz w:val="21"/>
            <w:szCs w:val="21"/>
          </w:rPr>
          <w:t>ApplicationReporting_Function_</w:t>
        </w:r>
        <w:r>
          <w:rPr>
            <w:rFonts w:ascii="Arial" w:eastAsia="宋体" w:hAnsi="Arial" w:hint="eastAsia"/>
            <w:b w:val="0"/>
            <w:sz w:val="21"/>
            <w:szCs w:val="21"/>
            <w:lang w:eastAsia="zh-CN"/>
          </w:rPr>
          <w:t>7</w:t>
        </w:r>
      </w:ins>
      <w:ins w:id="1472" w:author="lxu" w:date="2013-07-08T11:06:00Z">
        <w:r w:rsidR="003114FD">
          <w:rPr>
            <w:rFonts w:ascii="Arial" w:eastAsia="宋体" w:hAnsi="Arial" w:hint="eastAsia"/>
            <w:b w:val="0"/>
            <w:sz w:val="21"/>
            <w:szCs w:val="21"/>
            <w:lang w:eastAsia="zh-CN"/>
          </w:rPr>
          <w:t>1</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663306" w:rsidRPr="00322E9D" w:rsidTr="00A362F8">
        <w:trPr>
          <w:trHeight w:val="321"/>
          <w:ins w:id="1473" w:author="lxu" w:date="2013-07-02T16:53:00Z"/>
        </w:trPr>
        <w:tc>
          <w:tcPr>
            <w:tcW w:w="2284" w:type="dxa"/>
            <w:tcBorders>
              <w:top w:val="single" w:sz="4" w:space="0" w:color="auto"/>
              <w:left w:val="single" w:sz="4" w:space="0" w:color="auto"/>
              <w:bottom w:val="single" w:sz="4" w:space="0" w:color="auto"/>
              <w:right w:val="single" w:sz="4" w:space="0" w:color="auto"/>
            </w:tcBorders>
            <w:vAlign w:val="center"/>
          </w:tcPr>
          <w:p w:rsidR="00663306" w:rsidRPr="00706C8D" w:rsidRDefault="00663306" w:rsidP="00A362F8">
            <w:pPr>
              <w:rPr>
                <w:ins w:id="1474" w:author="lxu" w:date="2013-07-02T16:53:00Z"/>
                <w:rFonts w:ascii="Arial" w:hAnsi="Arial" w:cs="Arial"/>
                <w:color w:val="auto"/>
              </w:rPr>
            </w:pPr>
            <w:ins w:id="1475" w:author="lxu" w:date="2013-07-02T16:53:00Z">
              <w:r w:rsidRPr="00706C8D">
                <w:rPr>
                  <w:rFonts w:ascii="Arial" w:hAnsi="Arial" w:cs="Arial"/>
                  <w:color w:val="auto"/>
                </w:rPr>
                <w:t>Case ID</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63306" w:rsidRPr="00706C8D" w:rsidRDefault="00663306" w:rsidP="00A362F8">
            <w:pPr>
              <w:pStyle w:val="Body"/>
              <w:rPr>
                <w:ins w:id="1476" w:author="lxu" w:date="2013-07-02T16:53:00Z"/>
                <w:rFonts w:ascii="Arial" w:eastAsia="宋体" w:hAnsi="Arial" w:cs="Arial"/>
                <w:lang w:eastAsia="zh-CN"/>
              </w:rPr>
            </w:pPr>
            <w:ins w:id="1477" w:author="lxu" w:date="2013-07-02T16:53:00Z">
              <w:r>
                <w:rPr>
                  <w:rFonts w:ascii="Arial" w:eastAsia="宋体" w:hAnsi="Arial" w:cs="Arial"/>
                  <w:lang w:eastAsia="zh-CN"/>
                </w:rPr>
                <w:t>ApplicationReporting_Function_</w:t>
              </w:r>
              <w:r>
                <w:rPr>
                  <w:rFonts w:ascii="Arial" w:eastAsia="宋体" w:hAnsi="Arial" w:cs="Arial" w:hint="eastAsia"/>
                  <w:lang w:eastAsia="zh-CN"/>
                </w:rPr>
                <w:t>7</w:t>
              </w:r>
            </w:ins>
            <w:ins w:id="1478" w:author="lxu" w:date="2013-07-08T11:06:00Z">
              <w:r w:rsidR="003114FD">
                <w:rPr>
                  <w:rFonts w:ascii="Arial" w:eastAsia="宋体" w:hAnsi="Arial" w:cs="Arial" w:hint="eastAsia"/>
                  <w:lang w:eastAsia="zh-CN"/>
                </w:rPr>
                <w:t>1</w:t>
              </w:r>
            </w:ins>
          </w:p>
        </w:tc>
      </w:tr>
      <w:tr w:rsidR="00663306" w:rsidRPr="00322E9D" w:rsidTr="00A362F8">
        <w:trPr>
          <w:trHeight w:val="321"/>
          <w:ins w:id="1479" w:author="lxu" w:date="2013-07-02T16:53:00Z"/>
        </w:trPr>
        <w:tc>
          <w:tcPr>
            <w:tcW w:w="2284" w:type="dxa"/>
            <w:tcBorders>
              <w:top w:val="single" w:sz="4" w:space="0" w:color="auto"/>
              <w:left w:val="single" w:sz="4" w:space="0" w:color="auto"/>
              <w:bottom w:val="single" w:sz="4" w:space="0" w:color="auto"/>
              <w:right w:val="single" w:sz="4" w:space="0" w:color="auto"/>
            </w:tcBorders>
            <w:vAlign w:val="center"/>
          </w:tcPr>
          <w:p w:rsidR="00663306" w:rsidRPr="00706C8D" w:rsidRDefault="00663306" w:rsidP="00A362F8">
            <w:pPr>
              <w:rPr>
                <w:ins w:id="1480" w:author="lxu" w:date="2013-07-02T16:53:00Z"/>
                <w:rFonts w:ascii="Arial" w:hAnsi="Arial" w:cs="Arial"/>
                <w:color w:val="auto"/>
              </w:rPr>
            </w:pPr>
            <w:ins w:id="1481" w:author="lxu" w:date="2013-07-02T16:53:00Z">
              <w:r w:rsidRPr="00706C8D">
                <w:rPr>
                  <w:rFonts w:ascii="Arial" w:hAnsi="Arial" w:cs="Arial"/>
                  <w:color w:val="auto"/>
                </w:rPr>
                <w:t>Priority</w:t>
              </w:r>
            </w:ins>
          </w:p>
        </w:tc>
        <w:tc>
          <w:tcPr>
            <w:tcW w:w="2739" w:type="dxa"/>
            <w:tcBorders>
              <w:top w:val="single" w:sz="4" w:space="0" w:color="auto"/>
              <w:left w:val="single" w:sz="4" w:space="0" w:color="auto"/>
              <w:bottom w:val="single" w:sz="4" w:space="0" w:color="auto"/>
              <w:right w:val="single" w:sz="4" w:space="0" w:color="auto"/>
            </w:tcBorders>
            <w:vAlign w:val="center"/>
          </w:tcPr>
          <w:p w:rsidR="00663306" w:rsidRPr="00706C8D" w:rsidRDefault="00663306" w:rsidP="00A362F8">
            <w:pPr>
              <w:pStyle w:val="Body"/>
              <w:rPr>
                <w:ins w:id="1482" w:author="lxu" w:date="2013-07-02T16:53:00Z"/>
                <w:rFonts w:ascii="Arial" w:eastAsia="宋体" w:hAnsi="Arial" w:cs="Arial"/>
                <w:lang w:eastAsia="zh-CN"/>
              </w:rPr>
            </w:pPr>
            <w:ins w:id="1483" w:author="lxu" w:date="2013-07-02T16:53:00Z">
              <w:r>
                <w:rPr>
                  <w:rFonts w:ascii="Arial" w:eastAsia="宋体" w:hAnsi="Arial" w:cs="Arial" w:hint="eastAsia"/>
                  <w:lang w:eastAsia="zh-CN"/>
                </w:rPr>
                <w:t>Middle</w:t>
              </w:r>
            </w:ins>
          </w:p>
        </w:tc>
        <w:tc>
          <w:tcPr>
            <w:tcW w:w="2739" w:type="dxa"/>
            <w:tcBorders>
              <w:top w:val="single" w:sz="4" w:space="0" w:color="auto"/>
              <w:left w:val="single" w:sz="4" w:space="0" w:color="auto"/>
              <w:bottom w:val="single" w:sz="4" w:space="0" w:color="auto"/>
              <w:right w:val="single" w:sz="4" w:space="0" w:color="auto"/>
            </w:tcBorders>
            <w:vAlign w:val="center"/>
          </w:tcPr>
          <w:p w:rsidR="00663306" w:rsidRPr="00706C8D" w:rsidRDefault="00663306" w:rsidP="00A362F8">
            <w:pPr>
              <w:rPr>
                <w:ins w:id="1484" w:author="lxu" w:date="2013-07-02T16:53:00Z"/>
                <w:rFonts w:ascii="Arial" w:eastAsia="宋体" w:hAnsi="Arial" w:cs="Arial"/>
                <w:color w:val="auto"/>
                <w:lang w:eastAsia="zh-CN"/>
              </w:rPr>
            </w:pPr>
            <w:ins w:id="1485" w:author="lxu" w:date="2013-07-02T16:53:00Z">
              <w:r w:rsidRPr="00706C8D">
                <w:rPr>
                  <w:rFonts w:ascii="Arial" w:eastAsia="宋体" w:hAnsi="Arial" w:cs="Arial"/>
                  <w:color w:val="auto"/>
                  <w:lang w:eastAsia="zh-CN"/>
                </w:rPr>
                <w:t>Automation Flag</w:t>
              </w:r>
            </w:ins>
          </w:p>
        </w:tc>
        <w:tc>
          <w:tcPr>
            <w:tcW w:w="2739" w:type="dxa"/>
            <w:tcBorders>
              <w:top w:val="single" w:sz="4" w:space="0" w:color="auto"/>
              <w:left w:val="single" w:sz="4" w:space="0" w:color="auto"/>
              <w:bottom w:val="single" w:sz="4" w:space="0" w:color="auto"/>
              <w:right w:val="single" w:sz="4" w:space="0" w:color="auto"/>
            </w:tcBorders>
            <w:vAlign w:val="center"/>
          </w:tcPr>
          <w:p w:rsidR="00663306" w:rsidRPr="00706C8D" w:rsidRDefault="00663306" w:rsidP="00A362F8">
            <w:pPr>
              <w:pStyle w:val="Body"/>
              <w:rPr>
                <w:ins w:id="1486" w:author="lxu" w:date="2013-07-02T16:53:00Z"/>
                <w:rFonts w:ascii="Arial" w:eastAsia="宋体" w:hAnsi="Arial" w:cs="Arial"/>
                <w:lang w:eastAsia="zh-CN"/>
              </w:rPr>
            </w:pPr>
            <w:ins w:id="1487" w:author="lxu" w:date="2013-07-02T16:53:00Z">
              <w:r w:rsidRPr="00706C8D">
                <w:rPr>
                  <w:rFonts w:ascii="Arial" w:eastAsia="宋体" w:hAnsi="Arial" w:cs="Arial"/>
                  <w:lang w:eastAsia="zh-CN"/>
                </w:rPr>
                <w:t>No</w:t>
              </w:r>
            </w:ins>
          </w:p>
        </w:tc>
      </w:tr>
      <w:tr w:rsidR="00663306" w:rsidRPr="00322E9D" w:rsidTr="00A362F8">
        <w:trPr>
          <w:trHeight w:val="321"/>
          <w:ins w:id="1488" w:author="lxu" w:date="2013-07-02T16:53:00Z"/>
        </w:trPr>
        <w:tc>
          <w:tcPr>
            <w:tcW w:w="2284" w:type="dxa"/>
            <w:tcBorders>
              <w:top w:val="single" w:sz="4" w:space="0" w:color="auto"/>
              <w:left w:val="single" w:sz="4" w:space="0" w:color="auto"/>
              <w:bottom w:val="single" w:sz="4" w:space="0" w:color="auto"/>
              <w:right w:val="single" w:sz="4" w:space="0" w:color="auto"/>
            </w:tcBorders>
            <w:vAlign w:val="center"/>
          </w:tcPr>
          <w:p w:rsidR="00663306" w:rsidRPr="00706C8D" w:rsidRDefault="00663306" w:rsidP="00A362F8">
            <w:pPr>
              <w:rPr>
                <w:ins w:id="1489" w:author="lxu" w:date="2013-07-02T16:53:00Z"/>
                <w:rFonts w:ascii="Arial" w:hAnsi="Arial" w:cs="Arial"/>
                <w:color w:val="auto"/>
              </w:rPr>
            </w:pPr>
            <w:ins w:id="1490" w:author="lxu" w:date="2013-07-02T16:53:00Z">
              <w:r w:rsidRPr="00706C8D">
                <w:rPr>
                  <w:rFonts w:ascii="Arial" w:hAnsi="Arial" w:cs="Arial"/>
                  <w:color w:val="auto"/>
                </w:rPr>
                <w:lastRenderedPageBreak/>
                <w:t>Topology to use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63306" w:rsidRDefault="00663306" w:rsidP="00663306">
            <w:pPr>
              <w:pStyle w:val="Body"/>
              <w:rPr>
                <w:ins w:id="1491" w:author="lxu" w:date="2013-07-02T16:55:00Z"/>
                <w:rFonts w:ascii="Arial" w:eastAsia="宋体" w:hAnsi="Arial" w:cs="Arial"/>
                <w:lang w:eastAsia="zh-CN"/>
              </w:rPr>
            </w:pPr>
            <w:ins w:id="1492" w:author="lxu" w:date="2013-07-02T16:55:00Z">
              <w:r>
                <w:rPr>
                  <w:rFonts w:ascii="Arial" w:eastAsia="宋体" w:hAnsi="Arial" w:cs="Arial" w:hint="eastAsia"/>
                  <w:lang w:eastAsia="zh-CN"/>
                </w:rPr>
                <w:t>For AP</w:t>
              </w:r>
            </w:ins>
          </w:p>
          <w:p w:rsidR="00663306" w:rsidRPr="00706C8D" w:rsidRDefault="00663306" w:rsidP="00663306">
            <w:pPr>
              <w:pStyle w:val="Body"/>
              <w:rPr>
                <w:ins w:id="1493" w:author="lxu" w:date="2013-07-02T16:55:00Z"/>
                <w:rFonts w:ascii="Arial" w:eastAsia="宋体" w:hAnsi="Arial" w:cs="Arial"/>
                <w:lang w:eastAsia="zh-CN"/>
              </w:rPr>
            </w:pPr>
            <w:ins w:id="1494" w:author="lxu" w:date="2013-07-02T16:55:00Z">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ins>
          </w:p>
          <w:p w:rsidR="00663306" w:rsidRPr="00706C8D" w:rsidRDefault="00663306" w:rsidP="00663306">
            <w:pPr>
              <w:pStyle w:val="Body"/>
              <w:rPr>
                <w:ins w:id="1495" w:author="lxu" w:date="2013-07-02T16:55:00Z"/>
                <w:rFonts w:ascii="Arial" w:eastAsia="宋体" w:hAnsi="Arial" w:cs="Arial"/>
                <w:lang w:eastAsia="zh-CN"/>
              </w:rPr>
            </w:pPr>
            <w:ins w:id="1496" w:author="lxu" w:date="2013-07-02T16:55:00Z">
              <w:r>
                <w:rPr>
                  <w:rFonts w:ascii="Arial" w:eastAsia="宋体" w:hAnsi="Arial" w:cs="Arial" w:hint="eastAsia"/>
                  <w:lang w:eastAsia="zh-CN"/>
                </w:rPr>
                <w:t xml:space="preserve">                                                                   </w:t>
              </w:r>
              <w:r w:rsidRPr="00706C8D">
                <w:rPr>
                  <w:rFonts w:ascii="Arial" w:eastAsia="宋体" w:hAnsi="Arial" w:cs="Arial"/>
                  <w:lang w:eastAsia="zh-CN"/>
                </w:rPr>
                <w:t>|</w:t>
              </w:r>
            </w:ins>
          </w:p>
          <w:p w:rsidR="00663306" w:rsidRPr="00706C8D" w:rsidRDefault="00663306" w:rsidP="00663306">
            <w:pPr>
              <w:pStyle w:val="Body"/>
              <w:rPr>
                <w:ins w:id="1497" w:author="lxu" w:date="2013-07-02T16:55:00Z"/>
                <w:rFonts w:ascii="Arial" w:eastAsia="宋体" w:hAnsi="Arial" w:cs="Arial"/>
                <w:lang w:eastAsia="zh-CN"/>
              </w:rPr>
            </w:pPr>
            <w:ins w:id="1498" w:author="lxu" w:date="2013-07-02T16:55:00Z">
              <w:r>
                <w:rPr>
                  <w:rFonts w:ascii="Arial" w:eastAsia="宋体" w:hAnsi="Arial" w:cs="Arial" w:hint="eastAsia"/>
                  <w:lang w:eastAsia="zh-CN"/>
                </w:rPr>
                <w:t xml:space="preserve">                                                                   </w:t>
              </w:r>
              <w:r w:rsidRPr="00706C8D">
                <w:rPr>
                  <w:rFonts w:ascii="Arial" w:eastAsia="宋体" w:hAnsi="Arial" w:cs="Arial"/>
                  <w:lang w:eastAsia="zh-CN"/>
                </w:rPr>
                <w:t>|</w:t>
              </w:r>
            </w:ins>
          </w:p>
          <w:p w:rsidR="00663306" w:rsidRDefault="00663306" w:rsidP="00663306">
            <w:pPr>
              <w:pStyle w:val="Body"/>
              <w:rPr>
                <w:ins w:id="1499" w:author="lxu" w:date="2013-07-02T16:55:00Z"/>
                <w:rFonts w:ascii="Arial" w:eastAsia="宋体" w:hAnsi="Arial" w:cs="Arial"/>
                <w:lang w:eastAsia="zh-CN"/>
              </w:rPr>
            </w:pPr>
            <w:ins w:id="1500" w:author="lxu" w:date="2013-07-02T16:55:00Z">
              <w:r>
                <w:rPr>
                  <w:rFonts w:ascii="Arial" w:eastAsia="宋体" w:hAnsi="Arial" w:cs="Arial" w:hint="eastAsia"/>
                  <w:lang w:eastAsia="zh-CN"/>
                </w:rPr>
                <w:t xml:space="preserve">                                                              </w:t>
              </w:r>
              <w:r w:rsidRPr="00706C8D">
                <w:rPr>
                  <w:rFonts w:ascii="Arial" w:eastAsia="宋体" w:hAnsi="Arial" w:cs="Arial"/>
                  <w:lang w:eastAsia="zh-CN"/>
                </w:rPr>
                <w:t>Internet</w:t>
              </w:r>
            </w:ins>
          </w:p>
          <w:p w:rsidR="00663306" w:rsidRDefault="00663306" w:rsidP="00663306">
            <w:pPr>
              <w:pStyle w:val="Body"/>
              <w:rPr>
                <w:ins w:id="1501" w:author="lxu" w:date="2013-07-02T16:55:00Z"/>
                <w:rFonts w:ascii="Arial" w:eastAsia="宋体" w:hAnsi="Arial" w:cs="Arial"/>
                <w:lang w:eastAsia="zh-CN"/>
              </w:rPr>
            </w:pPr>
            <w:ins w:id="1502" w:author="lxu" w:date="2013-07-02T16:55:00Z">
              <w:r>
                <w:rPr>
                  <w:rFonts w:ascii="Arial" w:eastAsia="宋体" w:hAnsi="Arial" w:cs="Arial" w:hint="eastAsia"/>
                  <w:lang w:eastAsia="zh-CN"/>
                </w:rPr>
                <w:t>For BR</w:t>
              </w:r>
            </w:ins>
          </w:p>
          <w:p w:rsidR="00663306" w:rsidRPr="00706C8D" w:rsidRDefault="00663306" w:rsidP="00663306">
            <w:pPr>
              <w:pStyle w:val="Body"/>
              <w:rPr>
                <w:ins w:id="1503" w:author="lxu" w:date="2013-07-02T16:55:00Z"/>
                <w:rFonts w:ascii="Arial" w:eastAsia="宋体" w:hAnsi="Arial" w:cs="Arial"/>
                <w:lang w:eastAsia="zh-CN"/>
              </w:rPr>
            </w:pPr>
            <w:ins w:id="1504" w:author="lxu" w:date="2013-07-02T16:55:00Z">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ins>
          </w:p>
          <w:p w:rsidR="00663306" w:rsidRPr="00706C8D" w:rsidRDefault="00663306" w:rsidP="00663306">
            <w:pPr>
              <w:pStyle w:val="Body"/>
              <w:rPr>
                <w:ins w:id="1505" w:author="lxu" w:date="2013-07-02T16:55:00Z"/>
                <w:rFonts w:ascii="Arial" w:eastAsia="宋体" w:hAnsi="Arial" w:cs="Arial"/>
                <w:lang w:eastAsia="zh-CN"/>
              </w:rPr>
            </w:pPr>
            <w:ins w:id="1506" w:author="lxu" w:date="2013-07-02T16:55:00Z">
              <w:r>
                <w:rPr>
                  <w:rFonts w:ascii="Arial" w:eastAsia="宋体" w:hAnsi="Arial" w:cs="Arial" w:hint="eastAsia"/>
                  <w:lang w:eastAsia="zh-CN"/>
                </w:rPr>
                <w:t xml:space="preserve">                                                               </w:t>
              </w:r>
              <w:r w:rsidRPr="00706C8D">
                <w:rPr>
                  <w:rFonts w:ascii="Arial" w:eastAsia="宋体" w:hAnsi="Arial" w:cs="Arial"/>
                  <w:lang w:eastAsia="zh-CN"/>
                </w:rPr>
                <w:t>|</w:t>
              </w:r>
            </w:ins>
          </w:p>
          <w:p w:rsidR="00663306" w:rsidRPr="00706C8D" w:rsidRDefault="00663306" w:rsidP="00663306">
            <w:pPr>
              <w:pStyle w:val="Body"/>
              <w:rPr>
                <w:ins w:id="1507" w:author="lxu" w:date="2013-07-02T16:55:00Z"/>
                <w:rFonts w:ascii="Arial" w:eastAsia="宋体" w:hAnsi="Arial" w:cs="Arial"/>
                <w:lang w:eastAsia="zh-CN"/>
              </w:rPr>
            </w:pPr>
            <w:ins w:id="1508" w:author="lxu" w:date="2013-07-02T16:55:00Z">
              <w:r>
                <w:rPr>
                  <w:rFonts w:ascii="Arial" w:eastAsia="宋体" w:hAnsi="Arial" w:cs="Arial" w:hint="eastAsia"/>
                  <w:lang w:eastAsia="zh-CN"/>
                </w:rPr>
                <w:t xml:space="preserve">                                                               </w:t>
              </w:r>
              <w:r w:rsidRPr="00706C8D">
                <w:rPr>
                  <w:rFonts w:ascii="Arial" w:eastAsia="宋体" w:hAnsi="Arial" w:cs="Arial"/>
                  <w:lang w:eastAsia="zh-CN"/>
                </w:rPr>
                <w:t>|</w:t>
              </w:r>
            </w:ins>
          </w:p>
          <w:p w:rsidR="00663306" w:rsidRDefault="00663306" w:rsidP="00663306">
            <w:pPr>
              <w:pStyle w:val="Body"/>
              <w:rPr>
                <w:ins w:id="1509" w:author="lxu" w:date="2013-07-02T16:55:00Z"/>
                <w:rFonts w:ascii="Arial" w:eastAsia="宋体" w:hAnsi="Arial" w:cs="Arial"/>
                <w:lang w:eastAsia="zh-CN"/>
              </w:rPr>
            </w:pPr>
            <w:ins w:id="1510" w:author="lxu" w:date="2013-07-02T16:55:00Z">
              <w:r>
                <w:rPr>
                  <w:rFonts w:ascii="Arial" w:eastAsia="宋体" w:hAnsi="Arial" w:cs="Arial" w:hint="eastAsia"/>
                  <w:lang w:eastAsia="zh-CN"/>
                </w:rPr>
                <w:t xml:space="preserve">                                                          </w:t>
              </w:r>
              <w:r w:rsidRPr="00706C8D">
                <w:rPr>
                  <w:rFonts w:ascii="Arial" w:eastAsia="宋体" w:hAnsi="Arial" w:cs="Arial"/>
                  <w:lang w:eastAsia="zh-CN"/>
                </w:rPr>
                <w:t>Internet</w:t>
              </w:r>
            </w:ins>
          </w:p>
          <w:p w:rsidR="00663306" w:rsidRDefault="00663306" w:rsidP="00663306">
            <w:pPr>
              <w:pStyle w:val="Body"/>
              <w:rPr>
                <w:ins w:id="1511" w:author="lxu" w:date="2013-07-02T16:55:00Z"/>
                <w:rFonts w:ascii="Arial" w:eastAsia="宋体" w:hAnsi="Arial" w:cs="Arial"/>
                <w:lang w:eastAsia="zh-CN"/>
              </w:rPr>
            </w:pPr>
          </w:p>
          <w:p w:rsidR="00663306" w:rsidRPr="00706C8D" w:rsidRDefault="00663306" w:rsidP="00663306">
            <w:pPr>
              <w:pStyle w:val="Body"/>
              <w:rPr>
                <w:ins w:id="1512" w:author="lxu" w:date="2013-07-02T16:53:00Z"/>
                <w:rFonts w:ascii="Arial" w:eastAsia="宋体" w:hAnsi="Arial" w:cs="Arial"/>
                <w:lang w:eastAsia="zh-CN"/>
              </w:rPr>
            </w:pPr>
            <w:ins w:id="1513" w:author="lxu" w:date="2013-07-02T16:55:00Z">
              <w:r>
                <w:rPr>
                  <w:rFonts w:ascii="Arial" w:eastAsia="宋体" w:hAnsi="Arial" w:cs="Arial" w:hint="eastAsia"/>
                  <w:lang w:eastAsia="zh-CN"/>
                </w:rPr>
                <w:t>Or we can meger AP and BR into same one topology.</w:t>
              </w:r>
            </w:ins>
          </w:p>
        </w:tc>
      </w:tr>
      <w:tr w:rsidR="00663306" w:rsidRPr="00322E9D" w:rsidTr="00A362F8">
        <w:trPr>
          <w:trHeight w:val="315"/>
          <w:ins w:id="1514" w:author="lxu" w:date="2013-07-02T16:53:00Z"/>
        </w:trPr>
        <w:tc>
          <w:tcPr>
            <w:tcW w:w="2284" w:type="dxa"/>
            <w:tcBorders>
              <w:top w:val="single" w:sz="4" w:space="0" w:color="auto"/>
              <w:left w:val="single" w:sz="4" w:space="0" w:color="auto"/>
              <w:bottom w:val="single" w:sz="4" w:space="0" w:color="auto"/>
              <w:right w:val="single" w:sz="4" w:space="0" w:color="auto"/>
            </w:tcBorders>
            <w:vAlign w:val="center"/>
          </w:tcPr>
          <w:p w:rsidR="00663306" w:rsidRPr="00706C8D" w:rsidRDefault="00663306" w:rsidP="00A362F8">
            <w:pPr>
              <w:rPr>
                <w:ins w:id="1515" w:author="lxu" w:date="2013-07-02T16:53:00Z"/>
                <w:rFonts w:ascii="Arial" w:hAnsi="Arial" w:cs="Arial"/>
                <w:color w:val="auto"/>
              </w:rPr>
            </w:pPr>
            <w:ins w:id="1516" w:author="lxu" w:date="2013-07-02T16:53:00Z">
              <w:r w:rsidRPr="00706C8D">
                <w:rPr>
                  <w:rFonts w:ascii="Arial" w:hAnsi="Arial" w:cs="Arial"/>
                  <w:color w:val="auto"/>
                </w:rPr>
                <w:t>Description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63306" w:rsidRPr="00706C8D" w:rsidRDefault="00663306" w:rsidP="00EA674E">
            <w:pPr>
              <w:pStyle w:val="Body"/>
              <w:rPr>
                <w:ins w:id="1517" w:author="lxu" w:date="2013-07-02T16:53:00Z"/>
                <w:rFonts w:ascii="Arial" w:eastAsia="宋体" w:hAnsi="Arial" w:cs="Arial"/>
                <w:lang w:eastAsia="zh-CN"/>
              </w:rPr>
            </w:pPr>
            <w:ins w:id="1518" w:author="lxu" w:date="2013-07-02T16:53:00Z">
              <w:r>
                <w:rPr>
                  <w:rFonts w:ascii="Arial" w:eastAsia="宋体" w:hAnsi="Arial" w:cs="Arial" w:hint="eastAsia"/>
                  <w:lang w:eastAsia="zh-CN"/>
                </w:rPr>
                <w:t xml:space="preserve">Verify HiveOS </w:t>
              </w:r>
            </w:ins>
            <w:ins w:id="1519" w:author="lxu" w:date="2013-07-04T16:05:00Z">
              <w:r w:rsidR="00A362F8">
                <w:rPr>
                  <w:rFonts w:ascii="Arial" w:eastAsia="宋体" w:hAnsi="Arial" w:cs="Arial" w:hint="eastAsia"/>
                  <w:lang w:eastAsia="zh-CN"/>
                </w:rPr>
                <w:t xml:space="preserve">removes all applications in watchlist after it </w:t>
              </w:r>
            </w:ins>
            <w:ins w:id="1520" w:author="lxu" w:date="2013-07-02T17:13:00Z">
              <w:r w:rsidR="00EA674E">
                <w:rPr>
                  <w:rFonts w:ascii="Arial" w:eastAsia="宋体" w:hAnsi="Arial" w:cs="Arial" w:hint="eastAsia"/>
                  <w:lang w:eastAsia="zh-CN"/>
                </w:rPr>
                <w:t>upgrade</w:t>
              </w:r>
            </w:ins>
            <w:ins w:id="1521" w:author="lxu" w:date="2013-07-04T16:05:00Z">
              <w:r w:rsidR="00A362F8">
                <w:rPr>
                  <w:rFonts w:ascii="Arial" w:eastAsia="宋体" w:hAnsi="Arial" w:cs="Arial" w:hint="eastAsia"/>
                  <w:lang w:eastAsia="zh-CN"/>
                </w:rPr>
                <w:t>s</w:t>
              </w:r>
            </w:ins>
            <w:ins w:id="1522" w:author="lxu" w:date="2013-07-02T17:13:00Z">
              <w:r w:rsidR="00EA674E">
                <w:rPr>
                  <w:rFonts w:ascii="Arial" w:eastAsia="宋体" w:hAnsi="Arial" w:cs="Arial" w:hint="eastAsia"/>
                  <w:lang w:eastAsia="zh-CN"/>
                </w:rPr>
                <w:t xml:space="preserve"> from </w:t>
              </w:r>
            </w:ins>
            <w:ins w:id="1523" w:author="lxu" w:date="2013-07-04T15:58:00Z">
              <w:r w:rsidR="00A362F8">
                <w:rPr>
                  <w:rFonts w:ascii="Arial" w:eastAsia="宋体" w:hAnsi="Arial" w:cs="Arial" w:hint="eastAsia"/>
                  <w:lang w:eastAsia="zh-CN"/>
                </w:rPr>
                <w:t xml:space="preserve">obsolete </w:t>
              </w:r>
            </w:ins>
            <w:ins w:id="1524" w:author="lxu" w:date="2013-07-02T17:13:00Z">
              <w:r w:rsidR="00A362F8">
                <w:rPr>
                  <w:rFonts w:ascii="Arial" w:eastAsia="宋体" w:hAnsi="Arial" w:cs="Arial" w:hint="eastAsia"/>
                  <w:lang w:eastAsia="zh-CN"/>
                </w:rPr>
                <w:t>version</w:t>
              </w:r>
              <w:r w:rsidR="00EA674E">
                <w:rPr>
                  <w:rFonts w:ascii="Arial" w:eastAsia="宋体" w:hAnsi="Arial" w:cs="Arial" w:hint="eastAsia"/>
                  <w:lang w:eastAsia="zh-CN"/>
                </w:rPr>
                <w:t xml:space="preserve"> </w:t>
              </w:r>
              <w:r w:rsidR="00A362F8">
                <w:rPr>
                  <w:rFonts w:ascii="Arial" w:eastAsia="宋体" w:hAnsi="Arial" w:cs="Arial" w:hint="eastAsia"/>
                  <w:lang w:eastAsia="zh-CN"/>
                </w:rPr>
                <w:t xml:space="preserve">to new version which supports </w:t>
              </w:r>
            </w:ins>
            <w:ins w:id="1525" w:author="lxu" w:date="2013-07-04T15:58:00Z">
              <w:r w:rsidR="00A362F8">
                <w:rPr>
                  <w:rFonts w:ascii="Arial" w:eastAsia="宋体" w:hAnsi="Arial" w:cs="Arial" w:hint="eastAsia"/>
                  <w:lang w:eastAsia="zh-CN"/>
                </w:rPr>
                <w:t>application discovery</w:t>
              </w:r>
            </w:ins>
            <w:ins w:id="1526" w:author="lxu" w:date="2013-07-02T16:53:00Z">
              <w:r>
                <w:rPr>
                  <w:rFonts w:ascii="Arial" w:eastAsia="宋体" w:hAnsi="Arial" w:cs="Arial" w:hint="eastAsia"/>
                  <w:lang w:eastAsia="zh-CN"/>
                </w:rPr>
                <w:t>.</w:t>
              </w:r>
            </w:ins>
          </w:p>
        </w:tc>
      </w:tr>
      <w:tr w:rsidR="00663306" w:rsidRPr="00322E9D" w:rsidTr="00A362F8">
        <w:trPr>
          <w:trHeight w:val="345"/>
          <w:ins w:id="1527" w:author="lxu" w:date="2013-07-02T16:53:00Z"/>
        </w:trPr>
        <w:tc>
          <w:tcPr>
            <w:tcW w:w="2284" w:type="dxa"/>
            <w:tcBorders>
              <w:top w:val="single" w:sz="4" w:space="0" w:color="auto"/>
              <w:left w:val="single" w:sz="4" w:space="0" w:color="auto"/>
              <w:bottom w:val="single" w:sz="4" w:space="0" w:color="auto"/>
              <w:right w:val="single" w:sz="4" w:space="0" w:color="auto"/>
            </w:tcBorders>
            <w:vAlign w:val="center"/>
          </w:tcPr>
          <w:p w:rsidR="00663306" w:rsidRPr="00706C8D" w:rsidRDefault="00663306" w:rsidP="00A362F8">
            <w:pPr>
              <w:rPr>
                <w:ins w:id="1528" w:author="lxu" w:date="2013-07-02T16:53:00Z"/>
                <w:rFonts w:ascii="Arial" w:eastAsia="宋体" w:hAnsi="Arial" w:cs="Arial"/>
                <w:color w:val="auto"/>
                <w:lang w:eastAsia="zh-CN"/>
              </w:rPr>
            </w:pPr>
            <w:ins w:id="1529" w:author="lxu" w:date="2013-07-02T16:53:00Z">
              <w:r w:rsidRPr="00706C8D">
                <w:rPr>
                  <w:rFonts w:ascii="Arial" w:eastAsia="宋体" w:hAnsi="Arial" w:cs="Arial"/>
                  <w:color w:val="auto"/>
                  <w:lang w:eastAsia="zh-CN"/>
                </w:rPr>
                <w:t>PlatformDependence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63306" w:rsidRPr="00F30A6D" w:rsidRDefault="00663306" w:rsidP="00A362F8">
            <w:pPr>
              <w:pStyle w:val="Body"/>
              <w:rPr>
                <w:ins w:id="1530" w:author="lxu" w:date="2013-07-02T16:53:00Z"/>
                <w:rFonts w:ascii="Arial" w:eastAsia="宋体" w:hAnsi="Arial" w:cs="Arial"/>
                <w:lang w:eastAsia="zh-CN"/>
              </w:rPr>
            </w:pPr>
            <w:ins w:id="1531" w:author="lxu" w:date="2013-07-02T16:53:00Z">
              <w:r w:rsidRPr="00F30A6D">
                <w:rPr>
                  <w:rFonts w:ascii="Arial" w:eastAsia="宋体" w:hAnsi="Arial" w:cs="Arial"/>
                  <w:lang w:eastAsia="zh-CN"/>
                </w:rPr>
                <w:t>AP: AP110,AP120,AP121,AP141,AP170,</w:t>
              </w:r>
              <w:r>
                <w:rPr>
                  <w:rFonts w:ascii="Arial" w:eastAsia="宋体" w:hAnsi="Arial" w:cs="Arial"/>
                  <w:lang w:eastAsia="zh-CN"/>
                </w:rPr>
                <w:t>AP320,AP340,AP330,AP350,</w:t>
              </w:r>
            </w:ins>
          </w:p>
          <w:p w:rsidR="00663306" w:rsidRDefault="00663306" w:rsidP="00A362F8">
            <w:pPr>
              <w:pStyle w:val="Body"/>
              <w:rPr>
                <w:ins w:id="1532" w:author="lxu" w:date="2013-07-02T16:53:00Z"/>
                <w:rFonts w:ascii="Arial" w:eastAsia="宋体" w:hAnsi="Arial" w:cs="Arial"/>
                <w:lang w:eastAsia="zh-CN"/>
              </w:rPr>
            </w:pPr>
            <w:ins w:id="1533" w:author="lxu" w:date="2013-07-02T16:53:00Z">
              <w:r w:rsidRPr="00F30A6D">
                <w:rPr>
                  <w:rFonts w:ascii="Arial" w:eastAsia="宋体" w:hAnsi="Arial" w:cs="Arial"/>
                  <w:lang w:eastAsia="zh-CN"/>
                </w:rPr>
                <w:t>BR: BR200,BR200-WP,BRAP330,BRAP350,</w:t>
              </w:r>
            </w:ins>
          </w:p>
          <w:p w:rsidR="00663306" w:rsidRPr="00706C8D" w:rsidRDefault="00663306" w:rsidP="00A362F8">
            <w:pPr>
              <w:pStyle w:val="Body"/>
              <w:rPr>
                <w:ins w:id="1534" w:author="lxu" w:date="2013-07-02T16:53:00Z"/>
                <w:rFonts w:ascii="Arial" w:eastAsia="宋体" w:hAnsi="Arial" w:cs="Arial"/>
                <w:lang w:eastAsia="zh-CN"/>
              </w:rPr>
            </w:pPr>
            <w:ins w:id="1535" w:author="lxu" w:date="2013-07-02T16:53:00Z">
              <w:r>
                <w:rPr>
                  <w:rFonts w:ascii="Arial" w:eastAsia="宋体" w:hAnsi="Arial" w:cs="Arial" w:hint="eastAsia"/>
                  <w:lang w:eastAsia="zh-CN"/>
                </w:rPr>
                <w:t>Note: when draft this test case, HiveOS Millau 6.0r2c AP370/390 does not support application discovery. And HiveOS Geneva release is not related with AP370/390. As per plan, AP370/390 will support it by 2013 fall.</w:t>
              </w:r>
            </w:ins>
          </w:p>
        </w:tc>
      </w:tr>
      <w:tr w:rsidR="00663306" w:rsidRPr="00322E9D" w:rsidTr="00A362F8">
        <w:trPr>
          <w:trHeight w:val="321"/>
          <w:ins w:id="1536" w:author="lxu" w:date="2013-07-02T16:53:00Z"/>
        </w:trPr>
        <w:tc>
          <w:tcPr>
            <w:tcW w:w="2284" w:type="dxa"/>
            <w:tcBorders>
              <w:top w:val="single" w:sz="4" w:space="0" w:color="auto"/>
              <w:left w:val="single" w:sz="4" w:space="0" w:color="auto"/>
              <w:bottom w:val="single" w:sz="4" w:space="0" w:color="auto"/>
              <w:right w:val="single" w:sz="4" w:space="0" w:color="auto"/>
            </w:tcBorders>
            <w:vAlign w:val="center"/>
          </w:tcPr>
          <w:p w:rsidR="00663306" w:rsidRPr="00706C8D" w:rsidRDefault="00663306" w:rsidP="00A362F8">
            <w:pPr>
              <w:rPr>
                <w:ins w:id="1537" w:author="lxu" w:date="2013-07-02T16:53:00Z"/>
                <w:rFonts w:ascii="Arial" w:hAnsi="Arial" w:cs="Arial"/>
                <w:color w:val="auto"/>
              </w:rPr>
            </w:pPr>
            <w:ins w:id="1538" w:author="lxu" w:date="2013-07-02T16:53:00Z">
              <w:r w:rsidRPr="00706C8D">
                <w:rPr>
                  <w:rFonts w:ascii="Arial" w:hAnsi="Arial" w:cs="Arial"/>
                  <w:color w:val="auto"/>
                </w:rPr>
                <w:t>Pre-condition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66072" w:rsidRDefault="00766072" w:rsidP="00766072">
            <w:pPr>
              <w:pStyle w:val="Body"/>
              <w:rPr>
                <w:ins w:id="1539" w:author="lxu" w:date="2013-07-08T11:28:00Z"/>
                <w:rFonts w:ascii="Arial" w:eastAsia="宋体" w:hAnsi="Arial" w:cs="Arial"/>
                <w:lang w:eastAsia="zh-CN"/>
              </w:rPr>
            </w:pPr>
            <w:ins w:id="1540" w:author="lxu" w:date="2013-07-08T11:28:00Z">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ins>
          </w:p>
          <w:p w:rsidR="00766072" w:rsidRPr="00F30A6D" w:rsidRDefault="00766072" w:rsidP="00766072">
            <w:pPr>
              <w:pStyle w:val="Body"/>
              <w:rPr>
                <w:ins w:id="1541" w:author="lxu" w:date="2013-07-08T11:28:00Z"/>
                <w:rFonts w:ascii="Arial" w:eastAsia="宋体" w:hAnsi="Arial" w:cs="Arial"/>
                <w:lang w:eastAsia="zh-CN"/>
              </w:rPr>
            </w:pPr>
            <w:ins w:id="1542" w:author="lxu" w:date="2013-07-08T11:28:00Z">
              <w:r>
                <w:rPr>
                  <w:rFonts w:ascii="Arial" w:eastAsia="宋体" w:hAnsi="Arial" w:cs="Arial" w:hint="eastAsia"/>
                  <w:lang w:eastAsia="zh-CN"/>
                </w:rPr>
                <w:t>Set BR eth1 mode as bridge-802.1q, AP eth as backhaul.</w:t>
              </w:r>
            </w:ins>
          </w:p>
          <w:p w:rsidR="00766072" w:rsidRDefault="00766072" w:rsidP="00766072">
            <w:pPr>
              <w:pStyle w:val="Body"/>
              <w:rPr>
                <w:ins w:id="1543" w:author="lxu" w:date="2013-07-08T11:28:00Z"/>
                <w:rFonts w:ascii="Arial" w:eastAsia="宋体" w:hAnsi="Arial" w:cs="Arial"/>
                <w:lang w:eastAsia="zh-CN"/>
              </w:rPr>
            </w:pPr>
            <w:ins w:id="1544" w:author="lxu" w:date="2013-07-08T11:28:00Z">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ins>
          </w:p>
          <w:p w:rsidR="00663306" w:rsidRPr="00525079" w:rsidRDefault="00766072" w:rsidP="00766072">
            <w:pPr>
              <w:pStyle w:val="Body"/>
              <w:rPr>
                <w:ins w:id="1545" w:author="lxu" w:date="2013-07-02T16:53:00Z"/>
                <w:rFonts w:ascii="Arial" w:eastAsia="宋体" w:hAnsi="Arial" w:cs="Arial"/>
                <w:lang w:eastAsia="zh-CN"/>
              </w:rPr>
            </w:pPr>
            <w:ins w:id="1546" w:author="lxu" w:date="2013-07-08T11:28:00Z">
              <w:r>
                <w:rPr>
                  <w:rFonts w:ascii="Arial" w:eastAsia="宋体" w:hAnsi="Arial" w:cs="Arial" w:hint="eastAsia"/>
                  <w:lang w:eastAsia="zh-CN"/>
                </w:rPr>
                <w:t>Laptop1 connects with SSID, or with BR.</w:t>
              </w:r>
            </w:ins>
          </w:p>
        </w:tc>
      </w:tr>
      <w:tr w:rsidR="00663306" w:rsidRPr="00322E9D" w:rsidTr="00A362F8">
        <w:trPr>
          <w:trHeight w:val="321"/>
          <w:ins w:id="1547" w:author="lxu" w:date="2013-07-02T16:53:00Z"/>
        </w:trPr>
        <w:tc>
          <w:tcPr>
            <w:tcW w:w="2284" w:type="dxa"/>
            <w:tcBorders>
              <w:top w:val="single" w:sz="4" w:space="0" w:color="auto"/>
              <w:left w:val="single" w:sz="4" w:space="0" w:color="auto"/>
              <w:bottom w:val="single" w:sz="4" w:space="0" w:color="auto"/>
              <w:right w:val="single" w:sz="4" w:space="0" w:color="auto"/>
            </w:tcBorders>
            <w:vAlign w:val="center"/>
          </w:tcPr>
          <w:p w:rsidR="00663306" w:rsidRPr="00706C8D" w:rsidRDefault="00663306" w:rsidP="00A362F8">
            <w:pPr>
              <w:rPr>
                <w:ins w:id="1548" w:author="lxu" w:date="2013-07-02T16:53:00Z"/>
                <w:rFonts w:ascii="Arial" w:hAnsi="Arial" w:cs="Arial"/>
                <w:color w:val="auto"/>
              </w:rPr>
            </w:pPr>
            <w:ins w:id="1549" w:author="lxu" w:date="2013-07-02T16:53:00Z">
              <w:r w:rsidRPr="00706C8D">
                <w:rPr>
                  <w:rFonts w:ascii="Arial" w:hAnsi="Arial" w:cs="Arial"/>
                  <w:color w:val="auto"/>
                </w:rPr>
                <w:t>Test procedure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1578A" w:rsidRDefault="00EA674E">
            <w:pPr>
              <w:pStyle w:val="Body"/>
              <w:numPr>
                <w:ilvl w:val="2"/>
                <w:numId w:val="131"/>
              </w:numPr>
              <w:ind w:left="268" w:hanging="268"/>
              <w:rPr>
                <w:ins w:id="1550" w:author="lxu" w:date="2013-07-02T16:53:00Z"/>
                <w:rFonts w:ascii="Arial" w:eastAsia="宋体" w:hAnsi="Arial" w:cs="Arial"/>
                <w:b/>
                <w:color w:val="000000"/>
                <w:lang w:eastAsia="zh-CN"/>
              </w:rPr>
              <w:pPrChange w:id="1551" w:author="lxu" w:date="2013-07-02T17:14:00Z">
                <w:pPr>
                  <w:pStyle w:val="Body"/>
                  <w:numPr>
                    <w:ilvl w:val="2"/>
                    <w:numId w:val="130"/>
                  </w:numPr>
                  <w:ind w:left="268" w:hanging="268"/>
                </w:pPr>
              </w:pPrChange>
            </w:pPr>
            <w:ins w:id="1552" w:author="lxu" w:date="2013-07-02T17:15:00Z">
              <w:r>
                <w:rPr>
                  <w:rFonts w:ascii="Arial" w:eastAsia="宋体" w:hAnsi="Arial" w:cs="Arial" w:hint="eastAsia"/>
                  <w:lang w:eastAsia="zh-CN"/>
                </w:rPr>
                <w:t>HiveOS loads previous version like 6.0r2 or 6.1r1</w:t>
              </w:r>
            </w:ins>
            <w:ins w:id="1553" w:author="lxu" w:date="2013-07-02T16:53:00Z">
              <w:r w:rsidR="00663306">
                <w:rPr>
                  <w:rFonts w:ascii="Arial" w:eastAsia="宋体" w:hAnsi="Arial" w:cs="Arial" w:hint="eastAsia"/>
                  <w:lang w:eastAsia="zh-CN"/>
                </w:rPr>
                <w:t>.</w:t>
              </w:r>
            </w:ins>
          </w:p>
          <w:p w:rsidR="0011578A" w:rsidRDefault="00EA674E">
            <w:pPr>
              <w:pStyle w:val="Body"/>
              <w:numPr>
                <w:ilvl w:val="2"/>
                <w:numId w:val="131"/>
              </w:numPr>
              <w:ind w:left="268" w:hanging="268"/>
              <w:rPr>
                <w:ins w:id="1554" w:author="lxu" w:date="2013-07-02T17:16:00Z"/>
                <w:rFonts w:ascii="Arial" w:eastAsia="宋体" w:hAnsi="Arial" w:cs="Arial"/>
                <w:b/>
                <w:color w:val="000000"/>
                <w:lang w:eastAsia="zh-CN"/>
              </w:rPr>
              <w:pPrChange w:id="1555" w:author="lxu" w:date="2013-07-02T17:14:00Z">
                <w:pPr>
                  <w:pStyle w:val="Body"/>
                  <w:numPr>
                    <w:ilvl w:val="2"/>
                    <w:numId w:val="130"/>
                  </w:numPr>
                  <w:ind w:left="268" w:hanging="268"/>
                </w:pPr>
              </w:pPrChange>
            </w:pPr>
            <w:ins w:id="1556" w:author="lxu" w:date="2013-07-02T17:16:00Z">
              <w:r>
                <w:rPr>
                  <w:rFonts w:ascii="Arial" w:eastAsia="宋体" w:hAnsi="Arial" w:cs="Arial" w:hint="eastAsia"/>
                  <w:lang w:eastAsia="zh-CN"/>
                </w:rPr>
                <w:t>Add applications into watchlist.</w:t>
              </w:r>
            </w:ins>
          </w:p>
          <w:p w:rsidR="0011578A" w:rsidRDefault="00766072">
            <w:pPr>
              <w:pStyle w:val="Body"/>
              <w:numPr>
                <w:ilvl w:val="2"/>
                <w:numId w:val="131"/>
              </w:numPr>
              <w:ind w:left="268" w:hanging="268"/>
              <w:rPr>
                <w:ins w:id="1557" w:author="lxu" w:date="2013-07-02T17:17:00Z"/>
                <w:rFonts w:ascii="Arial" w:eastAsia="宋体" w:hAnsi="Arial" w:cs="Arial"/>
                <w:b/>
                <w:color w:val="000000"/>
                <w:lang w:eastAsia="zh-CN"/>
              </w:rPr>
              <w:pPrChange w:id="1558" w:author="lxu" w:date="2013-07-02T17:14:00Z">
                <w:pPr>
                  <w:pStyle w:val="Body"/>
                  <w:numPr>
                    <w:ilvl w:val="2"/>
                    <w:numId w:val="130"/>
                  </w:numPr>
                  <w:ind w:left="268" w:hanging="268"/>
                </w:pPr>
              </w:pPrChange>
            </w:pPr>
            <w:ins w:id="1559" w:author="lxu" w:date="2013-07-02T17:16:00Z">
              <w:r>
                <w:rPr>
                  <w:rFonts w:ascii="Arial" w:eastAsia="宋体" w:hAnsi="Arial" w:cs="Arial" w:hint="eastAsia"/>
                  <w:lang w:eastAsia="zh-CN"/>
                </w:rPr>
                <w:t>Upgrade from</w:t>
              </w:r>
            </w:ins>
            <w:ins w:id="1560" w:author="lxu" w:date="2013-07-08T11:29:00Z">
              <w:r>
                <w:rPr>
                  <w:rFonts w:ascii="Arial" w:eastAsia="宋体" w:hAnsi="Arial" w:cs="Arial" w:hint="eastAsia"/>
                  <w:lang w:eastAsia="zh-CN"/>
                </w:rPr>
                <w:t xml:space="preserve"> obsolete </w:t>
              </w:r>
            </w:ins>
            <w:ins w:id="1561" w:author="lxu" w:date="2013-07-02T17:16:00Z">
              <w:r w:rsidR="00EA674E">
                <w:rPr>
                  <w:rFonts w:ascii="Arial" w:eastAsia="宋体" w:hAnsi="Arial" w:cs="Arial" w:hint="eastAsia"/>
                  <w:lang w:eastAsia="zh-CN"/>
                </w:rPr>
                <w:t xml:space="preserve">version to new version which supports </w:t>
              </w:r>
            </w:ins>
            <w:ins w:id="1562" w:author="lxu" w:date="2013-07-02T17:17:00Z">
              <w:r w:rsidR="00EA674E">
                <w:rPr>
                  <w:rFonts w:ascii="Arial" w:eastAsia="宋体" w:hAnsi="Arial" w:cs="Arial"/>
                  <w:lang w:eastAsia="zh-CN"/>
                </w:rPr>
                <w:t>application</w:t>
              </w:r>
            </w:ins>
            <w:ins w:id="1563" w:author="lxu" w:date="2013-07-02T17:16:00Z">
              <w:r w:rsidR="00EA674E">
                <w:rPr>
                  <w:rFonts w:ascii="Arial" w:eastAsia="宋体" w:hAnsi="Arial" w:cs="Arial" w:hint="eastAsia"/>
                  <w:lang w:eastAsia="zh-CN"/>
                </w:rPr>
                <w:t xml:space="preserve"> </w:t>
              </w:r>
            </w:ins>
            <w:ins w:id="1564" w:author="lxu" w:date="2013-07-02T17:17:00Z">
              <w:r w:rsidR="00EA674E">
                <w:rPr>
                  <w:rFonts w:ascii="Arial" w:eastAsia="宋体" w:hAnsi="Arial" w:cs="Arial" w:hint="eastAsia"/>
                  <w:lang w:eastAsia="zh-CN"/>
                </w:rPr>
                <w:t>discovery.</w:t>
              </w:r>
            </w:ins>
          </w:p>
          <w:p w:rsidR="0011578A" w:rsidRDefault="00EA674E">
            <w:pPr>
              <w:pStyle w:val="Body"/>
              <w:numPr>
                <w:ilvl w:val="2"/>
                <w:numId w:val="131"/>
              </w:numPr>
              <w:ind w:left="268" w:hanging="268"/>
              <w:rPr>
                <w:ins w:id="1565" w:author="lxu" w:date="2013-07-02T16:53:00Z"/>
                <w:rFonts w:ascii="Arial" w:eastAsia="宋体" w:hAnsi="Arial" w:cs="Arial"/>
                <w:b/>
                <w:color w:val="000000"/>
                <w:lang w:eastAsia="zh-CN"/>
              </w:rPr>
              <w:pPrChange w:id="1566" w:author="lxu" w:date="2013-07-04T15:59:00Z">
                <w:pPr>
                  <w:pStyle w:val="Body"/>
                </w:pPr>
              </w:pPrChange>
            </w:pPr>
            <w:ins w:id="1567" w:author="lxu" w:date="2013-07-02T17:17:00Z">
              <w:r>
                <w:rPr>
                  <w:rFonts w:ascii="Arial" w:eastAsia="宋体" w:hAnsi="Arial" w:cs="Arial" w:hint="eastAsia"/>
                  <w:lang w:eastAsia="zh-CN"/>
                </w:rPr>
                <w:t>Reboot HiveOS device to load new version</w:t>
              </w:r>
            </w:ins>
          </w:p>
        </w:tc>
      </w:tr>
      <w:tr w:rsidR="00663306" w:rsidRPr="00322E9D" w:rsidTr="00A362F8">
        <w:trPr>
          <w:trHeight w:val="345"/>
          <w:ins w:id="1568" w:author="lxu" w:date="2013-07-02T16:53:00Z"/>
        </w:trPr>
        <w:tc>
          <w:tcPr>
            <w:tcW w:w="2284" w:type="dxa"/>
            <w:tcBorders>
              <w:top w:val="single" w:sz="4" w:space="0" w:color="auto"/>
              <w:left w:val="single" w:sz="4" w:space="0" w:color="auto"/>
              <w:bottom w:val="single" w:sz="4" w:space="0" w:color="auto"/>
              <w:right w:val="single" w:sz="4" w:space="0" w:color="auto"/>
            </w:tcBorders>
            <w:vAlign w:val="center"/>
          </w:tcPr>
          <w:p w:rsidR="00663306" w:rsidRPr="00634B39" w:rsidRDefault="00663306" w:rsidP="00A362F8">
            <w:pPr>
              <w:rPr>
                <w:ins w:id="1569" w:author="lxu" w:date="2013-07-02T16:53:00Z"/>
                <w:rFonts w:ascii="Arial" w:eastAsia="宋体" w:hAnsi="Arial" w:cs="Arial"/>
                <w:b w:val="0"/>
                <w:color w:val="auto"/>
                <w:lang w:eastAsia="zh-CN"/>
              </w:rPr>
            </w:pPr>
            <w:ins w:id="1570" w:author="lxu" w:date="2013-07-02T16:53:00Z">
              <w:r w:rsidRPr="00634B39">
                <w:rPr>
                  <w:rFonts w:ascii="Arial" w:hAnsi="Arial" w:cs="Arial"/>
                  <w:color w:val="auto"/>
                </w:rPr>
                <w:t>Expect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63306" w:rsidRPr="00FA1DAA" w:rsidRDefault="00663306" w:rsidP="00EA674E">
            <w:pPr>
              <w:pStyle w:val="Body"/>
              <w:rPr>
                <w:ins w:id="1571" w:author="lxu" w:date="2013-07-02T16:53:00Z"/>
                <w:rFonts w:ascii="Arial" w:eastAsia="宋体" w:hAnsi="Arial" w:cs="Arial"/>
                <w:lang w:eastAsia="zh-CN"/>
              </w:rPr>
            </w:pPr>
            <w:ins w:id="1572" w:author="lxu" w:date="2013-07-02T16:53:00Z">
              <w:r>
                <w:rPr>
                  <w:rFonts w:ascii="Arial" w:eastAsia="宋体" w:hAnsi="Arial" w:cs="Arial" w:hint="eastAsia"/>
                  <w:lang w:eastAsia="zh-CN"/>
                </w:rPr>
                <w:t xml:space="preserve">Step </w:t>
              </w:r>
            </w:ins>
            <w:ins w:id="1573" w:author="lxu" w:date="2013-07-02T17:17:00Z">
              <w:r w:rsidR="00EA674E">
                <w:rPr>
                  <w:rFonts w:ascii="Arial" w:eastAsia="宋体" w:hAnsi="Arial" w:cs="Arial" w:hint="eastAsia"/>
                  <w:lang w:eastAsia="zh-CN"/>
                </w:rPr>
                <w:t>4</w:t>
              </w:r>
            </w:ins>
            <w:ins w:id="1574" w:author="lxu" w:date="2013-07-02T16:53:00Z">
              <w:r>
                <w:rPr>
                  <w:rFonts w:ascii="Arial" w:eastAsia="宋体" w:hAnsi="Arial" w:cs="Arial" w:hint="eastAsia"/>
                  <w:lang w:eastAsia="zh-CN"/>
                </w:rPr>
                <w:t xml:space="preserve">, </w:t>
              </w:r>
            </w:ins>
            <w:ins w:id="1575" w:author="lxu" w:date="2013-07-02T17:18:00Z">
              <w:r w:rsidR="00EA674E">
                <w:rPr>
                  <w:rFonts w:ascii="Arial" w:eastAsia="宋体" w:hAnsi="Arial" w:cs="Arial" w:hint="eastAsia"/>
                  <w:lang w:eastAsia="zh-CN"/>
                </w:rPr>
                <w:t xml:space="preserve">After </w:t>
              </w:r>
            </w:ins>
            <w:ins w:id="1576" w:author="lxu" w:date="2013-07-02T16:53:00Z">
              <w:r>
                <w:rPr>
                  <w:rFonts w:ascii="Arial" w:eastAsia="宋体" w:hAnsi="Arial" w:cs="Arial" w:hint="eastAsia"/>
                  <w:lang w:eastAsia="zh-CN"/>
                </w:rPr>
                <w:t xml:space="preserve">HiveOS </w:t>
              </w:r>
            </w:ins>
            <w:ins w:id="1577" w:author="lxu" w:date="2013-07-02T17:18:00Z">
              <w:r w:rsidR="00EA674E">
                <w:rPr>
                  <w:rFonts w:ascii="Arial" w:eastAsia="宋体" w:hAnsi="Arial" w:cs="Arial" w:hint="eastAsia"/>
                  <w:lang w:eastAsia="zh-CN"/>
                </w:rPr>
                <w:t>image upgrade, it removes all applications in watchlist.</w:t>
              </w:r>
            </w:ins>
          </w:p>
        </w:tc>
      </w:tr>
      <w:tr w:rsidR="00663306" w:rsidRPr="00322E9D" w:rsidTr="00A362F8">
        <w:trPr>
          <w:trHeight w:val="165"/>
          <w:ins w:id="1578" w:author="lxu" w:date="2013-07-02T16:53:00Z"/>
        </w:trPr>
        <w:tc>
          <w:tcPr>
            <w:tcW w:w="2284" w:type="dxa"/>
            <w:tcBorders>
              <w:top w:val="single" w:sz="4" w:space="0" w:color="auto"/>
              <w:left w:val="single" w:sz="4" w:space="0" w:color="auto"/>
              <w:bottom w:val="single" w:sz="4" w:space="0" w:color="auto"/>
              <w:right w:val="single" w:sz="4" w:space="0" w:color="auto"/>
            </w:tcBorders>
            <w:vAlign w:val="center"/>
          </w:tcPr>
          <w:p w:rsidR="00663306" w:rsidRPr="00706C8D" w:rsidRDefault="00663306" w:rsidP="00A362F8">
            <w:pPr>
              <w:rPr>
                <w:ins w:id="1579" w:author="lxu" w:date="2013-07-02T16:53:00Z"/>
                <w:rFonts w:ascii="Arial" w:eastAsia="宋体" w:hAnsi="Arial" w:cs="Arial"/>
                <w:color w:val="auto"/>
                <w:lang w:eastAsia="zh-CN"/>
              </w:rPr>
            </w:pPr>
            <w:ins w:id="1580" w:author="lxu" w:date="2013-07-02T16:53:00Z">
              <w:r w:rsidRPr="00706C8D">
                <w:rPr>
                  <w:rFonts w:ascii="Arial" w:eastAsia="宋体" w:hAnsi="Arial" w:cs="Arial"/>
                  <w:color w:val="auto"/>
                  <w:lang w:eastAsia="zh-CN"/>
                </w:rPr>
                <w:t>Test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63306" w:rsidRPr="00706C8D" w:rsidRDefault="00663306" w:rsidP="00A362F8">
            <w:pPr>
              <w:pStyle w:val="Body"/>
              <w:rPr>
                <w:ins w:id="1581" w:author="lxu" w:date="2013-07-02T16:53:00Z"/>
                <w:rFonts w:ascii="Arial" w:eastAsia="宋体" w:hAnsi="Arial" w:cs="Arial"/>
                <w:lang w:eastAsia="zh-CN"/>
              </w:rPr>
            </w:pPr>
          </w:p>
        </w:tc>
      </w:tr>
      <w:tr w:rsidR="00663306" w:rsidRPr="00322E9D" w:rsidTr="00A362F8">
        <w:trPr>
          <w:trHeight w:val="142"/>
          <w:ins w:id="1582" w:author="lxu" w:date="2013-07-02T16:53:00Z"/>
        </w:trPr>
        <w:tc>
          <w:tcPr>
            <w:tcW w:w="2284" w:type="dxa"/>
            <w:tcBorders>
              <w:top w:val="single" w:sz="4" w:space="0" w:color="auto"/>
              <w:left w:val="single" w:sz="4" w:space="0" w:color="auto"/>
              <w:bottom w:val="single" w:sz="4" w:space="0" w:color="auto"/>
              <w:right w:val="single" w:sz="4" w:space="0" w:color="auto"/>
            </w:tcBorders>
            <w:vAlign w:val="center"/>
          </w:tcPr>
          <w:p w:rsidR="00663306" w:rsidRPr="00706C8D" w:rsidRDefault="00663306" w:rsidP="00A362F8">
            <w:pPr>
              <w:rPr>
                <w:ins w:id="1583" w:author="lxu" w:date="2013-07-02T16:53:00Z"/>
                <w:rFonts w:ascii="Arial" w:eastAsia="宋体" w:hAnsi="Arial" w:cs="Arial"/>
                <w:color w:val="auto"/>
                <w:lang w:eastAsia="zh-CN"/>
              </w:rPr>
            </w:pPr>
            <w:ins w:id="1584" w:author="lxu" w:date="2013-07-02T16:53:00Z">
              <w:r w:rsidRPr="00706C8D">
                <w:rPr>
                  <w:rFonts w:ascii="Arial" w:eastAsia="宋体" w:hAnsi="Arial" w:cs="Arial"/>
                  <w:color w:val="auto"/>
                  <w:lang w:eastAsia="zh-CN"/>
                </w:rPr>
                <w:t>Comment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63306" w:rsidRPr="00EA674E" w:rsidRDefault="00663306" w:rsidP="00A362F8">
            <w:pPr>
              <w:pStyle w:val="Body"/>
              <w:rPr>
                <w:ins w:id="1585" w:author="lxu" w:date="2013-07-02T16:53:00Z"/>
                <w:rFonts w:ascii="Arial" w:eastAsia="宋体" w:hAnsi="Arial" w:cs="Arial"/>
                <w:lang w:eastAsia="zh-CN"/>
              </w:rPr>
            </w:pPr>
            <w:ins w:id="1586" w:author="lxu" w:date="2013-07-02T16:53:00Z">
              <w:r>
                <w:rPr>
                  <w:rFonts w:ascii="Arial" w:eastAsia="宋体" w:hAnsi="Arial" w:cs="Arial" w:hint="eastAsia"/>
                  <w:lang w:eastAsia="zh-CN"/>
                </w:rPr>
                <w:t>Draft this case for application discovery which is a L7 application enhancement involved into HiveOS since Geneva release.</w:t>
              </w:r>
            </w:ins>
          </w:p>
        </w:tc>
      </w:tr>
    </w:tbl>
    <w:p w:rsidR="00A362F8" w:rsidRPr="005961B9" w:rsidRDefault="00A362F8" w:rsidP="00A362F8">
      <w:pPr>
        <w:pStyle w:val="Heading4"/>
        <w:ind w:firstLine="1121"/>
        <w:rPr>
          <w:ins w:id="1587" w:author="lxu" w:date="2013-07-04T16:03:00Z"/>
          <w:rFonts w:ascii="Arial" w:hAnsi="Arial"/>
          <w:b w:val="0"/>
          <w:sz w:val="21"/>
          <w:szCs w:val="21"/>
        </w:rPr>
      </w:pPr>
      <w:ins w:id="1588" w:author="lxu" w:date="2013-07-04T16:03:00Z">
        <w:r>
          <w:rPr>
            <w:rFonts w:ascii="Arial" w:hAnsi="Arial"/>
            <w:b w:val="0"/>
            <w:sz w:val="21"/>
            <w:szCs w:val="21"/>
          </w:rPr>
          <w:t>ApplicationReporting_Function_</w:t>
        </w:r>
        <w:r>
          <w:rPr>
            <w:rFonts w:ascii="Arial" w:eastAsia="宋体" w:hAnsi="Arial" w:hint="eastAsia"/>
            <w:b w:val="0"/>
            <w:sz w:val="21"/>
            <w:szCs w:val="21"/>
            <w:lang w:eastAsia="zh-CN"/>
          </w:rPr>
          <w:t>7</w:t>
        </w:r>
      </w:ins>
      <w:ins w:id="1589" w:author="lxu" w:date="2013-07-08T11:06:00Z">
        <w:r w:rsidR="003114FD">
          <w:rPr>
            <w:rFonts w:ascii="Arial" w:eastAsia="宋体" w:hAnsi="Arial" w:hint="eastAsia"/>
            <w:b w:val="0"/>
            <w:sz w:val="21"/>
            <w:szCs w:val="21"/>
            <w:lang w:eastAsia="zh-CN"/>
          </w:rPr>
          <w:t>2</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A362F8" w:rsidRPr="00322E9D" w:rsidTr="00A362F8">
        <w:trPr>
          <w:trHeight w:val="321"/>
          <w:ins w:id="1590" w:author="lxu" w:date="2013-07-04T16:03:00Z"/>
        </w:trPr>
        <w:tc>
          <w:tcPr>
            <w:tcW w:w="2284" w:type="dxa"/>
            <w:tcBorders>
              <w:top w:val="single" w:sz="4" w:space="0" w:color="auto"/>
              <w:left w:val="single" w:sz="4" w:space="0" w:color="auto"/>
              <w:bottom w:val="single" w:sz="4" w:space="0" w:color="auto"/>
              <w:right w:val="single" w:sz="4" w:space="0" w:color="auto"/>
            </w:tcBorders>
            <w:vAlign w:val="center"/>
          </w:tcPr>
          <w:p w:rsidR="00A362F8" w:rsidRPr="00706C8D" w:rsidRDefault="00A362F8" w:rsidP="00A362F8">
            <w:pPr>
              <w:rPr>
                <w:ins w:id="1591" w:author="lxu" w:date="2013-07-04T16:03:00Z"/>
                <w:rFonts w:ascii="Arial" w:hAnsi="Arial" w:cs="Arial"/>
                <w:color w:val="auto"/>
              </w:rPr>
            </w:pPr>
            <w:ins w:id="1592" w:author="lxu" w:date="2013-07-04T16:03:00Z">
              <w:r w:rsidRPr="00706C8D">
                <w:rPr>
                  <w:rFonts w:ascii="Arial" w:hAnsi="Arial" w:cs="Arial"/>
                  <w:color w:val="auto"/>
                </w:rPr>
                <w:t>Case ID</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362F8" w:rsidRPr="00706C8D" w:rsidRDefault="00A362F8" w:rsidP="00A362F8">
            <w:pPr>
              <w:pStyle w:val="Body"/>
              <w:rPr>
                <w:ins w:id="1593" w:author="lxu" w:date="2013-07-04T16:03:00Z"/>
                <w:rFonts w:ascii="Arial" w:eastAsia="宋体" w:hAnsi="Arial" w:cs="Arial"/>
                <w:lang w:eastAsia="zh-CN"/>
              </w:rPr>
            </w:pPr>
            <w:ins w:id="1594" w:author="lxu" w:date="2013-07-04T16:03:00Z">
              <w:r>
                <w:rPr>
                  <w:rFonts w:ascii="Arial" w:eastAsia="宋体" w:hAnsi="Arial" w:cs="Arial"/>
                  <w:lang w:eastAsia="zh-CN"/>
                </w:rPr>
                <w:t>ApplicationReporting_Function_</w:t>
              </w:r>
              <w:r>
                <w:rPr>
                  <w:rFonts w:ascii="Arial" w:eastAsia="宋体" w:hAnsi="Arial" w:cs="Arial" w:hint="eastAsia"/>
                  <w:lang w:eastAsia="zh-CN"/>
                </w:rPr>
                <w:t>7</w:t>
              </w:r>
            </w:ins>
            <w:ins w:id="1595" w:author="lxu" w:date="2013-07-08T11:06:00Z">
              <w:r w:rsidR="003114FD">
                <w:rPr>
                  <w:rFonts w:ascii="Arial" w:eastAsia="宋体" w:hAnsi="Arial" w:cs="Arial" w:hint="eastAsia"/>
                  <w:lang w:eastAsia="zh-CN"/>
                </w:rPr>
                <w:t>2</w:t>
              </w:r>
            </w:ins>
          </w:p>
        </w:tc>
      </w:tr>
      <w:tr w:rsidR="00A362F8" w:rsidRPr="00322E9D" w:rsidTr="00A362F8">
        <w:trPr>
          <w:trHeight w:val="321"/>
          <w:ins w:id="1596" w:author="lxu" w:date="2013-07-04T16:03:00Z"/>
        </w:trPr>
        <w:tc>
          <w:tcPr>
            <w:tcW w:w="2284" w:type="dxa"/>
            <w:tcBorders>
              <w:top w:val="single" w:sz="4" w:space="0" w:color="auto"/>
              <w:left w:val="single" w:sz="4" w:space="0" w:color="auto"/>
              <w:bottom w:val="single" w:sz="4" w:space="0" w:color="auto"/>
              <w:right w:val="single" w:sz="4" w:space="0" w:color="auto"/>
            </w:tcBorders>
            <w:vAlign w:val="center"/>
          </w:tcPr>
          <w:p w:rsidR="00A362F8" w:rsidRPr="00706C8D" w:rsidRDefault="00A362F8" w:rsidP="00A362F8">
            <w:pPr>
              <w:rPr>
                <w:ins w:id="1597" w:author="lxu" w:date="2013-07-04T16:03:00Z"/>
                <w:rFonts w:ascii="Arial" w:hAnsi="Arial" w:cs="Arial"/>
                <w:color w:val="auto"/>
              </w:rPr>
            </w:pPr>
            <w:ins w:id="1598" w:author="lxu" w:date="2013-07-04T16:03:00Z">
              <w:r w:rsidRPr="00706C8D">
                <w:rPr>
                  <w:rFonts w:ascii="Arial" w:hAnsi="Arial" w:cs="Arial"/>
                  <w:color w:val="auto"/>
                </w:rPr>
                <w:t>Priority</w:t>
              </w:r>
            </w:ins>
          </w:p>
        </w:tc>
        <w:tc>
          <w:tcPr>
            <w:tcW w:w="2739" w:type="dxa"/>
            <w:tcBorders>
              <w:top w:val="single" w:sz="4" w:space="0" w:color="auto"/>
              <w:left w:val="single" w:sz="4" w:space="0" w:color="auto"/>
              <w:bottom w:val="single" w:sz="4" w:space="0" w:color="auto"/>
              <w:right w:val="single" w:sz="4" w:space="0" w:color="auto"/>
            </w:tcBorders>
            <w:vAlign w:val="center"/>
          </w:tcPr>
          <w:p w:rsidR="00A362F8" w:rsidRPr="00706C8D" w:rsidRDefault="00A362F8" w:rsidP="00A362F8">
            <w:pPr>
              <w:pStyle w:val="Body"/>
              <w:rPr>
                <w:ins w:id="1599" w:author="lxu" w:date="2013-07-04T16:03:00Z"/>
                <w:rFonts w:ascii="Arial" w:eastAsia="宋体" w:hAnsi="Arial" w:cs="Arial"/>
                <w:lang w:eastAsia="zh-CN"/>
              </w:rPr>
            </w:pPr>
            <w:ins w:id="1600" w:author="lxu" w:date="2013-07-04T16:04:00Z">
              <w:r>
                <w:rPr>
                  <w:rFonts w:ascii="Arial" w:eastAsia="宋体" w:hAnsi="Arial" w:cs="Arial" w:hint="eastAsia"/>
                  <w:lang w:eastAsia="zh-CN"/>
                </w:rPr>
                <w:t>Low</w:t>
              </w:r>
            </w:ins>
          </w:p>
        </w:tc>
        <w:tc>
          <w:tcPr>
            <w:tcW w:w="2739" w:type="dxa"/>
            <w:tcBorders>
              <w:top w:val="single" w:sz="4" w:space="0" w:color="auto"/>
              <w:left w:val="single" w:sz="4" w:space="0" w:color="auto"/>
              <w:bottom w:val="single" w:sz="4" w:space="0" w:color="auto"/>
              <w:right w:val="single" w:sz="4" w:space="0" w:color="auto"/>
            </w:tcBorders>
            <w:vAlign w:val="center"/>
          </w:tcPr>
          <w:p w:rsidR="00A362F8" w:rsidRPr="00706C8D" w:rsidRDefault="00A362F8" w:rsidP="00A362F8">
            <w:pPr>
              <w:rPr>
                <w:ins w:id="1601" w:author="lxu" w:date="2013-07-04T16:03:00Z"/>
                <w:rFonts w:ascii="Arial" w:eastAsia="宋体" w:hAnsi="Arial" w:cs="Arial"/>
                <w:color w:val="auto"/>
                <w:lang w:eastAsia="zh-CN"/>
              </w:rPr>
            </w:pPr>
            <w:ins w:id="1602" w:author="lxu" w:date="2013-07-04T16:03:00Z">
              <w:r w:rsidRPr="00706C8D">
                <w:rPr>
                  <w:rFonts w:ascii="Arial" w:eastAsia="宋体" w:hAnsi="Arial" w:cs="Arial"/>
                  <w:color w:val="auto"/>
                  <w:lang w:eastAsia="zh-CN"/>
                </w:rPr>
                <w:t>Automation Flag</w:t>
              </w:r>
            </w:ins>
          </w:p>
        </w:tc>
        <w:tc>
          <w:tcPr>
            <w:tcW w:w="2739" w:type="dxa"/>
            <w:tcBorders>
              <w:top w:val="single" w:sz="4" w:space="0" w:color="auto"/>
              <w:left w:val="single" w:sz="4" w:space="0" w:color="auto"/>
              <w:bottom w:val="single" w:sz="4" w:space="0" w:color="auto"/>
              <w:right w:val="single" w:sz="4" w:space="0" w:color="auto"/>
            </w:tcBorders>
            <w:vAlign w:val="center"/>
          </w:tcPr>
          <w:p w:rsidR="00A362F8" w:rsidRPr="00706C8D" w:rsidRDefault="00A362F8" w:rsidP="00A362F8">
            <w:pPr>
              <w:pStyle w:val="Body"/>
              <w:rPr>
                <w:ins w:id="1603" w:author="lxu" w:date="2013-07-04T16:03:00Z"/>
                <w:rFonts w:ascii="Arial" w:eastAsia="宋体" w:hAnsi="Arial" w:cs="Arial"/>
                <w:lang w:eastAsia="zh-CN"/>
              </w:rPr>
            </w:pPr>
            <w:ins w:id="1604" w:author="lxu" w:date="2013-07-04T16:03:00Z">
              <w:r w:rsidRPr="00706C8D">
                <w:rPr>
                  <w:rFonts w:ascii="Arial" w:eastAsia="宋体" w:hAnsi="Arial" w:cs="Arial"/>
                  <w:lang w:eastAsia="zh-CN"/>
                </w:rPr>
                <w:t>No</w:t>
              </w:r>
            </w:ins>
          </w:p>
        </w:tc>
      </w:tr>
      <w:tr w:rsidR="00A362F8" w:rsidRPr="00322E9D" w:rsidTr="00A362F8">
        <w:trPr>
          <w:trHeight w:val="321"/>
          <w:ins w:id="1605" w:author="lxu" w:date="2013-07-04T16:03:00Z"/>
        </w:trPr>
        <w:tc>
          <w:tcPr>
            <w:tcW w:w="2284" w:type="dxa"/>
            <w:tcBorders>
              <w:top w:val="single" w:sz="4" w:space="0" w:color="auto"/>
              <w:left w:val="single" w:sz="4" w:space="0" w:color="auto"/>
              <w:bottom w:val="single" w:sz="4" w:space="0" w:color="auto"/>
              <w:right w:val="single" w:sz="4" w:space="0" w:color="auto"/>
            </w:tcBorders>
            <w:vAlign w:val="center"/>
          </w:tcPr>
          <w:p w:rsidR="00A362F8" w:rsidRPr="00706C8D" w:rsidRDefault="00A362F8" w:rsidP="00A362F8">
            <w:pPr>
              <w:rPr>
                <w:ins w:id="1606" w:author="lxu" w:date="2013-07-04T16:03:00Z"/>
                <w:rFonts w:ascii="Arial" w:hAnsi="Arial" w:cs="Arial"/>
                <w:color w:val="auto"/>
              </w:rPr>
            </w:pPr>
            <w:ins w:id="1607" w:author="lxu" w:date="2013-07-04T16:03:00Z">
              <w:r w:rsidRPr="00706C8D">
                <w:rPr>
                  <w:rFonts w:ascii="Arial" w:hAnsi="Arial" w:cs="Arial"/>
                  <w:color w:val="auto"/>
                </w:rPr>
                <w:t>Topology to use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362F8" w:rsidRDefault="00A362F8" w:rsidP="00A362F8">
            <w:pPr>
              <w:pStyle w:val="Body"/>
              <w:rPr>
                <w:ins w:id="1608" w:author="lxu" w:date="2013-07-04T16:03:00Z"/>
                <w:rFonts w:ascii="Arial" w:eastAsia="宋体" w:hAnsi="Arial" w:cs="Arial"/>
                <w:lang w:eastAsia="zh-CN"/>
              </w:rPr>
            </w:pPr>
            <w:ins w:id="1609" w:author="lxu" w:date="2013-07-04T16:03:00Z">
              <w:r>
                <w:rPr>
                  <w:rFonts w:ascii="Arial" w:eastAsia="宋体" w:hAnsi="Arial" w:cs="Arial" w:hint="eastAsia"/>
                  <w:lang w:eastAsia="zh-CN"/>
                </w:rPr>
                <w:t>For AP</w:t>
              </w:r>
            </w:ins>
          </w:p>
          <w:p w:rsidR="00A362F8" w:rsidRPr="00706C8D" w:rsidRDefault="00A362F8" w:rsidP="00A362F8">
            <w:pPr>
              <w:pStyle w:val="Body"/>
              <w:rPr>
                <w:ins w:id="1610" w:author="lxu" w:date="2013-07-04T16:03:00Z"/>
                <w:rFonts w:ascii="Arial" w:eastAsia="宋体" w:hAnsi="Arial" w:cs="Arial"/>
                <w:lang w:eastAsia="zh-CN"/>
              </w:rPr>
            </w:pPr>
            <w:ins w:id="1611" w:author="lxu" w:date="2013-07-04T16:03:00Z">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ins>
          </w:p>
          <w:p w:rsidR="00A362F8" w:rsidRPr="00706C8D" w:rsidRDefault="00A362F8" w:rsidP="00A362F8">
            <w:pPr>
              <w:pStyle w:val="Body"/>
              <w:rPr>
                <w:ins w:id="1612" w:author="lxu" w:date="2013-07-04T16:03:00Z"/>
                <w:rFonts w:ascii="Arial" w:eastAsia="宋体" w:hAnsi="Arial" w:cs="Arial"/>
                <w:lang w:eastAsia="zh-CN"/>
              </w:rPr>
            </w:pPr>
            <w:ins w:id="1613" w:author="lxu" w:date="2013-07-04T16:03:00Z">
              <w:r>
                <w:rPr>
                  <w:rFonts w:ascii="Arial" w:eastAsia="宋体" w:hAnsi="Arial" w:cs="Arial" w:hint="eastAsia"/>
                  <w:lang w:eastAsia="zh-CN"/>
                </w:rPr>
                <w:t xml:space="preserve">                                                                   </w:t>
              </w:r>
              <w:r w:rsidRPr="00706C8D">
                <w:rPr>
                  <w:rFonts w:ascii="Arial" w:eastAsia="宋体" w:hAnsi="Arial" w:cs="Arial"/>
                  <w:lang w:eastAsia="zh-CN"/>
                </w:rPr>
                <w:t>|</w:t>
              </w:r>
            </w:ins>
          </w:p>
          <w:p w:rsidR="00A362F8" w:rsidRPr="00706C8D" w:rsidRDefault="00A362F8" w:rsidP="00A362F8">
            <w:pPr>
              <w:pStyle w:val="Body"/>
              <w:rPr>
                <w:ins w:id="1614" w:author="lxu" w:date="2013-07-04T16:03:00Z"/>
                <w:rFonts w:ascii="Arial" w:eastAsia="宋体" w:hAnsi="Arial" w:cs="Arial"/>
                <w:lang w:eastAsia="zh-CN"/>
              </w:rPr>
            </w:pPr>
            <w:ins w:id="1615" w:author="lxu" w:date="2013-07-04T16:03:00Z">
              <w:r>
                <w:rPr>
                  <w:rFonts w:ascii="Arial" w:eastAsia="宋体" w:hAnsi="Arial" w:cs="Arial" w:hint="eastAsia"/>
                  <w:lang w:eastAsia="zh-CN"/>
                </w:rPr>
                <w:t xml:space="preserve">                                                                   </w:t>
              </w:r>
              <w:r w:rsidRPr="00706C8D">
                <w:rPr>
                  <w:rFonts w:ascii="Arial" w:eastAsia="宋体" w:hAnsi="Arial" w:cs="Arial"/>
                  <w:lang w:eastAsia="zh-CN"/>
                </w:rPr>
                <w:t>|</w:t>
              </w:r>
            </w:ins>
          </w:p>
          <w:p w:rsidR="00A362F8" w:rsidRDefault="00A362F8" w:rsidP="00A362F8">
            <w:pPr>
              <w:pStyle w:val="Body"/>
              <w:rPr>
                <w:ins w:id="1616" w:author="lxu" w:date="2013-07-04T16:03:00Z"/>
                <w:rFonts w:ascii="Arial" w:eastAsia="宋体" w:hAnsi="Arial" w:cs="Arial"/>
                <w:lang w:eastAsia="zh-CN"/>
              </w:rPr>
            </w:pPr>
            <w:ins w:id="1617" w:author="lxu" w:date="2013-07-04T16:03:00Z">
              <w:r>
                <w:rPr>
                  <w:rFonts w:ascii="Arial" w:eastAsia="宋体" w:hAnsi="Arial" w:cs="Arial" w:hint="eastAsia"/>
                  <w:lang w:eastAsia="zh-CN"/>
                </w:rPr>
                <w:t xml:space="preserve">                                                              </w:t>
              </w:r>
              <w:r w:rsidRPr="00706C8D">
                <w:rPr>
                  <w:rFonts w:ascii="Arial" w:eastAsia="宋体" w:hAnsi="Arial" w:cs="Arial"/>
                  <w:lang w:eastAsia="zh-CN"/>
                </w:rPr>
                <w:t>Internet</w:t>
              </w:r>
            </w:ins>
          </w:p>
          <w:p w:rsidR="00A362F8" w:rsidRDefault="00A362F8" w:rsidP="00A362F8">
            <w:pPr>
              <w:pStyle w:val="Body"/>
              <w:rPr>
                <w:ins w:id="1618" w:author="lxu" w:date="2013-07-04T16:03:00Z"/>
                <w:rFonts w:ascii="Arial" w:eastAsia="宋体" w:hAnsi="Arial" w:cs="Arial"/>
                <w:lang w:eastAsia="zh-CN"/>
              </w:rPr>
            </w:pPr>
            <w:ins w:id="1619" w:author="lxu" w:date="2013-07-04T16:03:00Z">
              <w:r>
                <w:rPr>
                  <w:rFonts w:ascii="Arial" w:eastAsia="宋体" w:hAnsi="Arial" w:cs="Arial" w:hint="eastAsia"/>
                  <w:lang w:eastAsia="zh-CN"/>
                </w:rPr>
                <w:t>For BR</w:t>
              </w:r>
            </w:ins>
          </w:p>
          <w:p w:rsidR="00A362F8" w:rsidRPr="00706C8D" w:rsidRDefault="00A362F8" w:rsidP="00A362F8">
            <w:pPr>
              <w:pStyle w:val="Body"/>
              <w:rPr>
                <w:ins w:id="1620" w:author="lxu" w:date="2013-07-04T16:03:00Z"/>
                <w:rFonts w:ascii="Arial" w:eastAsia="宋体" w:hAnsi="Arial" w:cs="Arial"/>
                <w:lang w:eastAsia="zh-CN"/>
              </w:rPr>
            </w:pPr>
            <w:ins w:id="1621" w:author="lxu" w:date="2013-07-04T16:03:00Z">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ins>
          </w:p>
          <w:p w:rsidR="00A362F8" w:rsidRPr="00706C8D" w:rsidRDefault="00A362F8" w:rsidP="00A362F8">
            <w:pPr>
              <w:pStyle w:val="Body"/>
              <w:rPr>
                <w:ins w:id="1622" w:author="lxu" w:date="2013-07-04T16:03:00Z"/>
                <w:rFonts w:ascii="Arial" w:eastAsia="宋体" w:hAnsi="Arial" w:cs="Arial"/>
                <w:lang w:eastAsia="zh-CN"/>
              </w:rPr>
            </w:pPr>
            <w:ins w:id="1623" w:author="lxu" w:date="2013-07-04T16:03:00Z">
              <w:r>
                <w:rPr>
                  <w:rFonts w:ascii="Arial" w:eastAsia="宋体" w:hAnsi="Arial" w:cs="Arial" w:hint="eastAsia"/>
                  <w:lang w:eastAsia="zh-CN"/>
                </w:rPr>
                <w:t xml:space="preserve">                                                               </w:t>
              </w:r>
              <w:r w:rsidRPr="00706C8D">
                <w:rPr>
                  <w:rFonts w:ascii="Arial" w:eastAsia="宋体" w:hAnsi="Arial" w:cs="Arial"/>
                  <w:lang w:eastAsia="zh-CN"/>
                </w:rPr>
                <w:t>|</w:t>
              </w:r>
            </w:ins>
          </w:p>
          <w:p w:rsidR="00A362F8" w:rsidRPr="00706C8D" w:rsidRDefault="00A362F8" w:rsidP="00A362F8">
            <w:pPr>
              <w:pStyle w:val="Body"/>
              <w:rPr>
                <w:ins w:id="1624" w:author="lxu" w:date="2013-07-04T16:03:00Z"/>
                <w:rFonts w:ascii="Arial" w:eastAsia="宋体" w:hAnsi="Arial" w:cs="Arial"/>
                <w:lang w:eastAsia="zh-CN"/>
              </w:rPr>
            </w:pPr>
            <w:ins w:id="1625" w:author="lxu" w:date="2013-07-04T16:03:00Z">
              <w:r>
                <w:rPr>
                  <w:rFonts w:ascii="Arial" w:eastAsia="宋体" w:hAnsi="Arial" w:cs="Arial" w:hint="eastAsia"/>
                  <w:lang w:eastAsia="zh-CN"/>
                </w:rPr>
                <w:t xml:space="preserve">                                                               </w:t>
              </w:r>
              <w:r w:rsidRPr="00706C8D">
                <w:rPr>
                  <w:rFonts w:ascii="Arial" w:eastAsia="宋体" w:hAnsi="Arial" w:cs="Arial"/>
                  <w:lang w:eastAsia="zh-CN"/>
                </w:rPr>
                <w:t>|</w:t>
              </w:r>
            </w:ins>
          </w:p>
          <w:p w:rsidR="00A362F8" w:rsidRDefault="00A362F8" w:rsidP="00A362F8">
            <w:pPr>
              <w:pStyle w:val="Body"/>
              <w:rPr>
                <w:ins w:id="1626" w:author="lxu" w:date="2013-07-04T16:03:00Z"/>
                <w:rFonts w:ascii="Arial" w:eastAsia="宋体" w:hAnsi="Arial" w:cs="Arial"/>
                <w:lang w:eastAsia="zh-CN"/>
              </w:rPr>
            </w:pPr>
            <w:ins w:id="1627" w:author="lxu" w:date="2013-07-04T16:03:00Z">
              <w:r>
                <w:rPr>
                  <w:rFonts w:ascii="Arial" w:eastAsia="宋体" w:hAnsi="Arial" w:cs="Arial" w:hint="eastAsia"/>
                  <w:lang w:eastAsia="zh-CN"/>
                </w:rPr>
                <w:t xml:space="preserve">                                                          </w:t>
              </w:r>
              <w:r w:rsidRPr="00706C8D">
                <w:rPr>
                  <w:rFonts w:ascii="Arial" w:eastAsia="宋体" w:hAnsi="Arial" w:cs="Arial"/>
                  <w:lang w:eastAsia="zh-CN"/>
                </w:rPr>
                <w:t>Internet</w:t>
              </w:r>
            </w:ins>
          </w:p>
          <w:p w:rsidR="00A362F8" w:rsidRDefault="00A362F8" w:rsidP="00A362F8">
            <w:pPr>
              <w:pStyle w:val="Body"/>
              <w:rPr>
                <w:ins w:id="1628" w:author="lxu" w:date="2013-07-04T16:03:00Z"/>
                <w:rFonts w:ascii="Arial" w:eastAsia="宋体" w:hAnsi="Arial" w:cs="Arial"/>
                <w:lang w:eastAsia="zh-CN"/>
              </w:rPr>
            </w:pPr>
          </w:p>
          <w:p w:rsidR="00A362F8" w:rsidRPr="00706C8D" w:rsidRDefault="00A362F8" w:rsidP="00A362F8">
            <w:pPr>
              <w:pStyle w:val="Body"/>
              <w:rPr>
                <w:ins w:id="1629" w:author="lxu" w:date="2013-07-04T16:03:00Z"/>
                <w:rFonts w:ascii="Arial" w:eastAsia="宋体" w:hAnsi="Arial" w:cs="Arial"/>
                <w:lang w:eastAsia="zh-CN"/>
              </w:rPr>
            </w:pPr>
            <w:ins w:id="1630" w:author="lxu" w:date="2013-07-04T16:03:00Z">
              <w:r>
                <w:rPr>
                  <w:rFonts w:ascii="Arial" w:eastAsia="宋体" w:hAnsi="Arial" w:cs="Arial" w:hint="eastAsia"/>
                  <w:lang w:eastAsia="zh-CN"/>
                </w:rPr>
                <w:t>Or we can meger AP and BR into same one topology.</w:t>
              </w:r>
            </w:ins>
          </w:p>
        </w:tc>
      </w:tr>
      <w:tr w:rsidR="00A362F8" w:rsidRPr="00322E9D" w:rsidTr="00A362F8">
        <w:trPr>
          <w:trHeight w:val="315"/>
          <w:ins w:id="1631" w:author="lxu" w:date="2013-07-04T16:03:00Z"/>
        </w:trPr>
        <w:tc>
          <w:tcPr>
            <w:tcW w:w="2284" w:type="dxa"/>
            <w:tcBorders>
              <w:top w:val="single" w:sz="4" w:space="0" w:color="auto"/>
              <w:left w:val="single" w:sz="4" w:space="0" w:color="auto"/>
              <w:bottom w:val="single" w:sz="4" w:space="0" w:color="auto"/>
              <w:right w:val="single" w:sz="4" w:space="0" w:color="auto"/>
            </w:tcBorders>
            <w:vAlign w:val="center"/>
          </w:tcPr>
          <w:p w:rsidR="00A362F8" w:rsidRPr="00706C8D" w:rsidRDefault="00A362F8" w:rsidP="00A362F8">
            <w:pPr>
              <w:rPr>
                <w:ins w:id="1632" w:author="lxu" w:date="2013-07-04T16:03:00Z"/>
                <w:rFonts w:ascii="Arial" w:hAnsi="Arial" w:cs="Arial"/>
                <w:color w:val="auto"/>
              </w:rPr>
            </w:pPr>
            <w:ins w:id="1633" w:author="lxu" w:date="2013-07-04T16:03:00Z">
              <w:r w:rsidRPr="00706C8D">
                <w:rPr>
                  <w:rFonts w:ascii="Arial" w:hAnsi="Arial" w:cs="Arial"/>
                  <w:color w:val="auto"/>
                </w:rPr>
                <w:lastRenderedPageBreak/>
                <w:t>Description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362F8" w:rsidRDefault="00A362F8" w:rsidP="00A362F8">
            <w:pPr>
              <w:pStyle w:val="Body"/>
              <w:rPr>
                <w:ins w:id="1634" w:author="lxu" w:date="2013-07-09T09:52:00Z"/>
                <w:rFonts w:ascii="Arial" w:eastAsia="宋体" w:hAnsi="Arial" w:cs="Arial"/>
                <w:lang w:eastAsia="zh-CN"/>
              </w:rPr>
            </w:pPr>
            <w:ins w:id="1635" w:author="lxu" w:date="2013-07-04T16:03:00Z">
              <w:r>
                <w:rPr>
                  <w:rFonts w:ascii="Arial" w:eastAsia="宋体" w:hAnsi="Arial" w:cs="Arial" w:hint="eastAsia"/>
                  <w:lang w:eastAsia="zh-CN"/>
                </w:rPr>
                <w:t xml:space="preserve">Verify </w:t>
              </w:r>
            </w:ins>
            <w:ins w:id="1636" w:author="lxu" w:date="2013-07-04T16:04:00Z">
              <w:r>
                <w:rPr>
                  <w:rFonts w:ascii="Arial" w:eastAsia="宋体" w:hAnsi="Arial" w:cs="Arial" w:hint="eastAsia"/>
                  <w:lang w:eastAsia="zh-CN"/>
                </w:rPr>
                <w:t xml:space="preserve">Geneva </w:t>
              </w:r>
            </w:ins>
            <w:ins w:id="1637" w:author="lxu" w:date="2013-07-04T16:03:00Z">
              <w:r>
                <w:rPr>
                  <w:rFonts w:ascii="Arial" w:eastAsia="宋体" w:hAnsi="Arial" w:cs="Arial" w:hint="eastAsia"/>
                  <w:lang w:eastAsia="zh-CN"/>
                </w:rPr>
                <w:t xml:space="preserve">HiveOS </w:t>
              </w:r>
            </w:ins>
            <w:ins w:id="1638" w:author="lxu" w:date="2013-07-04T16:05:00Z">
              <w:r>
                <w:rPr>
                  <w:rFonts w:ascii="Arial" w:eastAsia="宋体" w:hAnsi="Arial" w:cs="Arial" w:hint="eastAsia"/>
                  <w:lang w:eastAsia="zh-CN"/>
                </w:rPr>
                <w:t>get</w:t>
              </w:r>
            </w:ins>
            <w:ins w:id="1639" w:author="lxu" w:date="2013-07-08T10:56:00Z">
              <w:r w:rsidR="00C017AA">
                <w:rPr>
                  <w:rFonts w:ascii="Arial" w:eastAsia="宋体" w:hAnsi="Arial" w:cs="Arial" w:hint="eastAsia"/>
                  <w:lang w:eastAsia="zh-CN"/>
                </w:rPr>
                <w:t>s</w:t>
              </w:r>
            </w:ins>
            <w:ins w:id="1640" w:author="lxu" w:date="2013-07-04T16:05:00Z">
              <w:r>
                <w:rPr>
                  <w:rFonts w:ascii="Arial" w:eastAsia="宋体" w:hAnsi="Arial" w:cs="Arial" w:hint="eastAsia"/>
                  <w:lang w:eastAsia="zh-CN"/>
                </w:rPr>
                <w:t xml:space="preserve"> watchlist correctly</w:t>
              </w:r>
            </w:ins>
            <w:ins w:id="1641" w:author="lxu" w:date="2013-07-08T11:27:00Z">
              <w:r w:rsidR="00766072">
                <w:rPr>
                  <w:rFonts w:ascii="Arial" w:eastAsia="宋体" w:hAnsi="Arial" w:cs="Arial" w:hint="eastAsia"/>
                  <w:lang w:eastAsia="zh-CN"/>
                </w:rPr>
                <w:t xml:space="preserve"> by new CLI</w:t>
              </w:r>
            </w:ins>
            <w:ins w:id="1642" w:author="lxu" w:date="2013-07-09T09:52:00Z">
              <w:r w:rsidR="00611FE7">
                <w:rPr>
                  <w:rFonts w:ascii="Arial" w:eastAsia="宋体" w:hAnsi="Arial" w:cs="Arial" w:hint="eastAsia"/>
                  <w:lang w:eastAsia="zh-CN"/>
                </w:rPr>
                <w:t>1</w:t>
              </w:r>
            </w:ins>
            <w:ins w:id="1643" w:author="lxu" w:date="2013-07-04T16:03:00Z">
              <w:r>
                <w:rPr>
                  <w:rFonts w:ascii="Arial" w:eastAsia="宋体" w:hAnsi="Arial" w:cs="Arial" w:hint="eastAsia"/>
                  <w:lang w:eastAsia="zh-CN"/>
                </w:rPr>
                <w:t>.</w:t>
              </w:r>
            </w:ins>
          </w:p>
          <w:p w:rsidR="00611FE7" w:rsidRPr="00706C8D" w:rsidRDefault="00611FE7" w:rsidP="00A362F8">
            <w:pPr>
              <w:pStyle w:val="Body"/>
              <w:rPr>
                <w:ins w:id="1644" w:author="lxu" w:date="2013-07-04T16:03:00Z"/>
                <w:rFonts w:ascii="Arial" w:eastAsia="宋体" w:hAnsi="Arial" w:cs="Arial"/>
                <w:lang w:eastAsia="zh-CN"/>
              </w:rPr>
            </w:pPr>
            <w:ins w:id="1645" w:author="lxu" w:date="2013-07-09T09:52:00Z">
              <w:r>
                <w:rPr>
                  <w:rFonts w:ascii="Arial" w:eastAsia="宋体" w:hAnsi="Arial" w:cs="Arial" w:hint="eastAsia"/>
                  <w:lang w:eastAsia="zh-CN"/>
                </w:rPr>
                <w:t xml:space="preserve">Enable application </w:t>
              </w:r>
            </w:ins>
            <w:ins w:id="1646" w:author="lxu" w:date="2013-07-09T09:53:00Z">
              <w:r>
                <w:rPr>
                  <w:rFonts w:ascii="Arial" w:eastAsia="宋体" w:hAnsi="Arial" w:cs="Arial" w:hint="eastAsia"/>
                  <w:lang w:eastAsia="zh-CN"/>
                </w:rPr>
                <w:t xml:space="preserve">reporting </w:t>
              </w:r>
            </w:ins>
            <w:ins w:id="1647" w:author="lxu" w:date="2013-07-09T09:52:00Z">
              <w:r>
                <w:rPr>
                  <w:rFonts w:ascii="Arial" w:eastAsia="宋体" w:hAnsi="Arial" w:cs="Arial" w:hint="eastAsia"/>
                  <w:lang w:eastAsia="zh-CN"/>
                </w:rPr>
                <w:t>by obsolete CLI</w:t>
              </w:r>
            </w:ins>
          </w:p>
        </w:tc>
      </w:tr>
      <w:tr w:rsidR="00A362F8" w:rsidRPr="00322E9D" w:rsidTr="00A362F8">
        <w:trPr>
          <w:trHeight w:val="345"/>
          <w:ins w:id="1648" w:author="lxu" w:date="2013-07-04T16:03:00Z"/>
        </w:trPr>
        <w:tc>
          <w:tcPr>
            <w:tcW w:w="2284" w:type="dxa"/>
            <w:tcBorders>
              <w:top w:val="single" w:sz="4" w:space="0" w:color="auto"/>
              <w:left w:val="single" w:sz="4" w:space="0" w:color="auto"/>
              <w:bottom w:val="single" w:sz="4" w:space="0" w:color="auto"/>
              <w:right w:val="single" w:sz="4" w:space="0" w:color="auto"/>
            </w:tcBorders>
            <w:vAlign w:val="center"/>
          </w:tcPr>
          <w:p w:rsidR="00A362F8" w:rsidRPr="00706C8D" w:rsidRDefault="00A362F8" w:rsidP="00A362F8">
            <w:pPr>
              <w:rPr>
                <w:ins w:id="1649" w:author="lxu" w:date="2013-07-04T16:03:00Z"/>
                <w:rFonts w:ascii="Arial" w:eastAsia="宋体" w:hAnsi="Arial" w:cs="Arial"/>
                <w:color w:val="auto"/>
                <w:lang w:eastAsia="zh-CN"/>
              </w:rPr>
            </w:pPr>
            <w:ins w:id="1650" w:author="lxu" w:date="2013-07-04T16:03:00Z">
              <w:r w:rsidRPr="00706C8D">
                <w:rPr>
                  <w:rFonts w:ascii="Arial" w:eastAsia="宋体" w:hAnsi="Arial" w:cs="Arial"/>
                  <w:color w:val="auto"/>
                  <w:lang w:eastAsia="zh-CN"/>
                </w:rPr>
                <w:t>PlatformDependence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362F8" w:rsidRPr="00F30A6D" w:rsidRDefault="00A362F8" w:rsidP="00A362F8">
            <w:pPr>
              <w:pStyle w:val="Body"/>
              <w:rPr>
                <w:ins w:id="1651" w:author="lxu" w:date="2013-07-04T16:03:00Z"/>
                <w:rFonts w:ascii="Arial" w:eastAsia="宋体" w:hAnsi="Arial" w:cs="Arial"/>
                <w:lang w:eastAsia="zh-CN"/>
              </w:rPr>
            </w:pPr>
            <w:ins w:id="1652" w:author="lxu" w:date="2013-07-04T16:03:00Z">
              <w:r w:rsidRPr="00F30A6D">
                <w:rPr>
                  <w:rFonts w:ascii="Arial" w:eastAsia="宋体" w:hAnsi="Arial" w:cs="Arial"/>
                  <w:lang w:eastAsia="zh-CN"/>
                </w:rPr>
                <w:t>AP: AP110,AP120,AP121,AP141,AP170,</w:t>
              </w:r>
              <w:r>
                <w:rPr>
                  <w:rFonts w:ascii="Arial" w:eastAsia="宋体" w:hAnsi="Arial" w:cs="Arial"/>
                  <w:lang w:eastAsia="zh-CN"/>
                </w:rPr>
                <w:t>AP320,AP340,AP330,AP350,</w:t>
              </w:r>
            </w:ins>
          </w:p>
          <w:p w:rsidR="00A362F8" w:rsidRDefault="00A362F8" w:rsidP="00A362F8">
            <w:pPr>
              <w:pStyle w:val="Body"/>
              <w:rPr>
                <w:ins w:id="1653" w:author="lxu" w:date="2013-07-04T16:03:00Z"/>
                <w:rFonts w:ascii="Arial" w:eastAsia="宋体" w:hAnsi="Arial" w:cs="Arial"/>
                <w:lang w:eastAsia="zh-CN"/>
              </w:rPr>
            </w:pPr>
            <w:ins w:id="1654" w:author="lxu" w:date="2013-07-04T16:03:00Z">
              <w:r w:rsidRPr="00F30A6D">
                <w:rPr>
                  <w:rFonts w:ascii="Arial" w:eastAsia="宋体" w:hAnsi="Arial" w:cs="Arial"/>
                  <w:lang w:eastAsia="zh-CN"/>
                </w:rPr>
                <w:t>BR: BR200,BR200-WP,BRAP330,BRAP350,</w:t>
              </w:r>
            </w:ins>
          </w:p>
          <w:p w:rsidR="00A362F8" w:rsidRPr="00706C8D" w:rsidRDefault="00A362F8" w:rsidP="00A362F8">
            <w:pPr>
              <w:pStyle w:val="Body"/>
              <w:rPr>
                <w:ins w:id="1655" w:author="lxu" w:date="2013-07-04T16:03:00Z"/>
                <w:rFonts w:ascii="Arial" w:eastAsia="宋体" w:hAnsi="Arial" w:cs="Arial"/>
                <w:lang w:eastAsia="zh-CN"/>
              </w:rPr>
            </w:pPr>
            <w:ins w:id="1656" w:author="lxu" w:date="2013-07-04T16:03:00Z">
              <w:r>
                <w:rPr>
                  <w:rFonts w:ascii="Arial" w:eastAsia="宋体" w:hAnsi="Arial" w:cs="Arial" w:hint="eastAsia"/>
                  <w:lang w:eastAsia="zh-CN"/>
                </w:rPr>
                <w:t>Note: when draft this test case, HiveOS Millau 6.0r2c AP370/390 does not support application discovery. And HiveOS Geneva release is not related with AP370/390. As per plan, AP370/390 will support it by 2013 fall.</w:t>
              </w:r>
            </w:ins>
          </w:p>
        </w:tc>
      </w:tr>
      <w:tr w:rsidR="00A362F8" w:rsidRPr="00322E9D" w:rsidTr="00A362F8">
        <w:trPr>
          <w:trHeight w:val="321"/>
          <w:ins w:id="1657" w:author="lxu" w:date="2013-07-04T16:03:00Z"/>
        </w:trPr>
        <w:tc>
          <w:tcPr>
            <w:tcW w:w="2284" w:type="dxa"/>
            <w:tcBorders>
              <w:top w:val="single" w:sz="4" w:space="0" w:color="auto"/>
              <w:left w:val="single" w:sz="4" w:space="0" w:color="auto"/>
              <w:bottom w:val="single" w:sz="4" w:space="0" w:color="auto"/>
              <w:right w:val="single" w:sz="4" w:space="0" w:color="auto"/>
            </w:tcBorders>
            <w:vAlign w:val="center"/>
          </w:tcPr>
          <w:p w:rsidR="00A362F8" w:rsidRPr="00706C8D" w:rsidRDefault="00A362F8" w:rsidP="00A362F8">
            <w:pPr>
              <w:rPr>
                <w:ins w:id="1658" w:author="lxu" w:date="2013-07-04T16:03:00Z"/>
                <w:rFonts w:ascii="Arial" w:hAnsi="Arial" w:cs="Arial"/>
                <w:color w:val="auto"/>
              </w:rPr>
            </w:pPr>
            <w:ins w:id="1659" w:author="lxu" w:date="2013-07-04T16:03:00Z">
              <w:r w:rsidRPr="00706C8D">
                <w:rPr>
                  <w:rFonts w:ascii="Arial" w:hAnsi="Arial" w:cs="Arial"/>
                  <w:color w:val="auto"/>
                </w:rPr>
                <w:t>Pre-condition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362F8" w:rsidRDefault="00A362F8" w:rsidP="00A362F8">
            <w:pPr>
              <w:pStyle w:val="Body"/>
              <w:rPr>
                <w:ins w:id="1660" w:author="lxu" w:date="2013-07-04T16:03:00Z"/>
                <w:rFonts w:ascii="Arial" w:eastAsia="宋体" w:hAnsi="Arial" w:cs="Arial"/>
                <w:lang w:eastAsia="zh-CN"/>
              </w:rPr>
            </w:pPr>
            <w:ins w:id="1661" w:author="lxu" w:date="2013-07-04T16:03:00Z">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ins>
          </w:p>
          <w:p w:rsidR="00A362F8" w:rsidRPr="00F30A6D" w:rsidRDefault="00A362F8" w:rsidP="00A362F8">
            <w:pPr>
              <w:pStyle w:val="Body"/>
              <w:rPr>
                <w:ins w:id="1662" w:author="lxu" w:date="2013-07-04T16:03:00Z"/>
                <w:rFonts w:ascii="Arial" w:eastAsia="宋体" w:hAnsi="Arial" w:cs="Arial"/>
                <w:lang w:eastAsia="zh-CN"/>
              </w:rPr>
            </w:pPr>
            <w:ins w:id="1663" w:author="lxu" w:date="2013-07-04T16:03:00Z">
              <w:r>
                <w:rPr>
                  <w:rFonts w:ascii="Arial" w:eastAsia="宋体" w:hAnsi="Arial" w:cs="Arial" w:hint="eastAsia"/>
                  <w:lang w:eastAsia="zh-CN"/>
                </w:rPr>
                <w:t>Set BR eth1 mode as bridge-802.1q, AP eth as backhaul.</w:t>
              </w:r>
            </w:ins>
          </w:p>
          <w:p w:rsidR="00A362F8" w:rsidRPr="00525079" w:rsidRDefault="00A362F8" w:rsidP="00A362F8">
            <w:pPr>
              <w:pStyle w:val="Body"/>
              <w:rPr>
                <w:ins w:id="1664" w:author="lxu" w:date="2013-07-04T16:03:00Z"/>
                <w:rFonts w:ascii="Arial" w:eastAsia="宋体" w:hAnsi="Arial" w:cs="Arial"/>
                <w:lang w:eastAsia="zh-CN"/>
              </w:rPr>
            </w:pPr>
            <w:ins w:id="1665" w:author="lxu" w:date="2013-07-04T16:03:00Z">
              <w:r>
                <w:rPr>
                  <w:rFonts w:ascii="Arial" w:eastAsia="宋体" w:hAnsi="Arial" w:cs="Arial" w:hint="eastAsia"/>
                  <w:lang w:eastAsia="zh-CN"/>
                </w:rPr>
                <w:t>BPS connects with AP or BR.</w:t>
              </w:r>
            </w:ins>
          </w:p>
        </w:tc>
      </w:tr>
      <w:tr w:rsidR="00A362F8" w:rsidRPr="00322E9D" w:rsidTr="00A362F8">
        <w:trPr>
          <w:trHeight w:val="321"/>
          <w:ins w:id="1666" w:author="lxu" w:date="2013-07-04T16:03:00Z"/>
        </w:trPr>
        <w:tc>
          <w:tcPr>
            <w:tcW w:w="2284" w:type="dxa"/>
            <w:tcBorders>
              <w:top w:val="single" w:sz="4" w:space="0" w:color="auto"/>
              <w:left w:val="single" w:sz="4" w:space="0" w:color="auto"/>
              <w:bottom w:val="single" w:sz="4" w:space="0" w:color="auto"/>
              <w:right w:val="single" w:sz="4" w:space="0" w:color="auto"/>
            </w:tcBorders>
            <w:vAlign w:val="center"/>
          </w:tcPr>
          <w:p w:rsidR="00A362F8" w:rsidRPr="00706C8D" w:rsidRDefault="00A362F8" w:rsidP="00A362F8">
            <w:pPr>
              <w:rPr>
                <w:ins w:id="1667" w:author="lxu" w:date="2013-07-04T16:03:00Z"/>
                <w:rFonts w:ascii="Arial" w:hAnsi="Arial" w:cs="Arial"/>
                <w:color w:val="auto"/>
              </w:rPr>
            </w:pPr>
            <w:ins w:id="1668" w:author="lxu" w:date="2013-07-04T16:03:00Z">
              <w:r w:rsidRPr="00706C8D">
                <w:rPr>
                  <w:rFonts w:ascii="Arial" w:hAnsi="Arial" w:cs="Arial"/>
                  <w:color w:val="auto"/>
                </w:rPr>
                <w:t>Test procedure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1578A" w:rsidRDefault="00A362F8">
            <w:pPr>
              <w:pStyle w:val="Body"/>
              <w:numPr>
                <w:ilvl w:val="2"/>
                <w:numId w:val="136"/>
              </w:numPr>
              <w:ind w:left="268" w:hanging="268"/>
              <w:rPr>
                <w:ins w:id="1669" w:author="lxu" w:date="2013-07-04T16:08:00Z"/>
                <w:rFonts w:ascii="Arial" w:eastAsia="宋体" w:hAnsi="Arial" w:cs="Arial"/>
                <w:b/>
                <w:color w:val="000000"/>
                <w:lang w:eastAsia="zh-CN"/>
              </w:rPr>
              <w:pPrChange w:id="1670" w:author="lxu" w:date="2013-07-04T16:08:00Z">
                <w:pPr>
                  <w:pStyle w:val="Body"/>
                  <w:numPr>
                    <w:ilvl w:val="2"/>
                    <w:numId w:val="125"/>
                  </w:numPr>
                  <w:ind w:left="268" w:hanging="268"/>
                </w:pPr>
              </w:pPrChange>
            </w:pPr>
            <w:ins w:id="1671" w:author="lxu" w:date="2013-07-04T16:08:00Z">
              <w:r>
                <w:rPr>
                  <w:rFonts w:ascii="Arial" w:eastAsia="宋体" w:hAnsi="Arial" w:cs="Arial" w:hint="eastAsia"/>
                  <w:lang w:eastAsia="zh-CN"/>
                </w:rPr>
                <w:t xml:space="preserve">Enable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ins>
          </w:p>
          <w:p w:rsidR="0011578A" w:rsidRDefault="00A362F8">
            <w:pPr>
              <w:pStyle w:val="Body"/>
              <w:numPr>
                <w:ilvl w:val="2"/>
                <w:numId w:val="136"/>
              </w:numPr>
              <w:ind w:left="268" w:hanging="268"/>
              <w:rPr>
                <w:ins w:id="1672" w:author="lxu" w:date="2013-07-04T16:08:00Z"/>
                <w:rFonts w:ascii="Arial" w:eastAsia="宋体" w:hAnsi="Arial" w:cs="Arial"/>
                <w:b/>
                <w:color w:val="000000"/>
                <w:lang w:eastAsia="zh-CN"/>
              </w:rPr>
              <w:pPrChange w:id="1673" w:author="lxu" w:date="2013-07-04T16:08:00Z">
                <w:pPr>
                  <w:pStyle w:val="Body"/>
                  <w:numPr>
                    <w:ilvl w:val="2"/>
                    <w:numId w:val="125"/>
                  </w:numPr>
                  <w:ind w:left="268" w:hanging="268"/>
                </w:pPr>
              </w:pPrChange>
            </w:pPr>
            <w:ins w:id="1674" w:author="lxu" w:date="2013-07-04T16:08:00Z">
              <w:r>
                <w:rPr>
                  <w:rFonts w:ascii="Arial" w:eastAsia="宋体" w:hAnsi="Arial" w:cs="Arial" w:hint="eastAsia"/>
                  <w:lang w:eastAsia="zh-CN"/>
                </w:rPr>
                <w:t>Make sure application discovery is enabled.</w:t>
              </w:r>
            </w:ins>
          </w:p>
          <w:p w:rsidR="0011578A" w:rsidRPr="007F759F" w:rsidRDefault="00A362F8">
            <w:pPr>
              <w:pStyle w:val="Body"/>
              <w:numPr>
                <w:ilvl w:val="2"/>
                <w:numId w:val="136"/>
              </w:numPr>
              <w:ind w:left="268" w:hanging="268"/>
              <w:rPr>
                <w:ins w:id="1675" w:author="lxu" w:date="2013-07-08T20:09:00Z"/>
                <w:rFonts w:ascii="Arial" w:eastAsia="宋体" w:hAnsi="Arial" w:cs="Arial"/>
                <w:b/>
                <w:color w:val="000000"/>
                <w:lang w:eastAsia="zh-CN"/>
                <w:rPrChange w:id="1676" w:author="lxu" w:date="2013-07-08T20:09:00Z">
                  <w:rPr>
                    <w:ins w:id="1677" w:author="lxu" w:date="2013-07-08T20:09:00Z"/>
                    <w:rFonts w:ascii="Arial" w:eastAsia="宋体" w:hAnsi="Arial" w:cs="Arial"/>
                    <w:lang w:eastAsia="zh-CN"/>
                  </w:rPr>
                </w:rPrChange>
              </w:rPr>
              <w:pPrChange w:id="1678" w:author="lxu" w:date="2013-07-04T16:08:00Z">
                <w:pPr>
                  <w:pStyle w:val="Body"/>
                  <w:numPr>
                    <w:ilvl w:val="2"/>
                    <w:numId w:val="125"/>
                  </w:numPr>
                  <w:ind w:left="268" w:hanging="268"/>
                </w:pPr>
              </w:pPrChange>
            </w:pPr>
            <w:ins w:id="1679" w:author="lxu" w:date="2013-07-04T16:08:00Z">
              <w:r>
                <w:rPr>
                  <w:rFonts w:ascii="Arial" w:eastAsia="宋体" w:hAnsi="Arial" w:cs="Arial" w:hint="eastAsia"/>
                  <w:lang w:eastAsia="zh-CN"/>
                </w:rPr>
                <w:t xml:space="preserve">Add ICMP into </w:t>
              </w:r>
            </w:ins>
            <w:ins w:id="1680" w:author="lxu" w:date="2013-07-04T16:10:00Z">
              <w:r w:rsidR="006352AC">
                <w:rPr>
                  <w:rFonts w:ascii="Arial" w:eastAsia="宋体" w:hAnsi="Arial" w:cs="Arial" w:hint="eastAsia"/>
                  <w:lang w:eastAsia="zh-CN"/>
                </w:rPr>
                <w:t>watchlist</w:t>
              </w:r>
            </w:ins>
            <w:ins w:id="1681" w:author="lxu" w:date="2013-07-04T16:08:00Z">
              <w:r w:rsidR="006352AC">
                <w:rPr>
                  <w:rFonts w:ascii="Arial" w:eastAsia="宋体" w:hAnsi="Arial" w:cs="Arial" w:hint="eastAsia"/>
                  <w:lang w:eastAsia="zh-CN"/>
                </w:rPr>
                <w:t xml:space="preserve"> </w:t>
              </w:r>
            </w:ins>
            <w:ins w:id="1682" w:author="lxu" w:date="2013-07-04T16:10:00Z">
              <w:r w:rsidR="006352AC">
                <w:rPr>
                  <w:rFonts w:ascii="Arial" w:eastAsia="宋体" w:hAnsi="Arial" w:cs="Arial" w:hint="eastAsia"/>
                  <w:lang w:eastAsia="zh-CN"/>
                </w:rPr>
                <w:t>via</w:t>
              </w:r>
            </w:ins>
            <w:ins w:id="1683" w:author="lxu" w:date="2013-07-04T16:08:00Z">
              <w:r w:rsidR="006352AC">
                <w:rPr>
                  <w:rFonts w:ascii="Arial" w:eastAsia="宋体" w:hAnsi="Arial" w:cs="Arial" w:hint="eastAsia"/>
                  <w:lang w:eastAsia="zh-CN"/>
                </w:rPr>
                <w:t xml:space="preserve"> obsolete CLI: application reporting </w:t>
              </w:r>
            </w:ins>
            <w:ins w:id="1684" w:author="lxu" w:date="2013-07-04T16:09:00Z">
              <w:r w:rsidR="006352AC">
                <w:rPr>
                  <w:rFonts w:ascii="Arial" w:eastAsia="宋体" w:hAnsi="Arial" w:cs="Arial" w:hint="eastAsia"/>
                  <w:lang w:eastAsia="zh-CN"/>
                </w:rPr>
                <w:t>app-id</w:t>
              </w:r>
            </w:ins>
            <w:ins w:id="1685" w:author="lxu" w:date="2013-07-04T16:08:00Z">
              <w:r w:rsidR="006352AC">
                <w:rPr>
                  <w:rFonts w:ascii="Arial" w:eastAsia="宋体" w:hAnsi="Arial" w:cs="Arial" w:hint="eastAsia"/>
                  <w:lang w:eastAsia="zh-CN"/>
                </w:rPr>
                <w:t xml:space="preserve"> 285</w:t>
              </w:r>
            </w:ins>
            <w:ins w:id="1686" w:author="lxu" w:date="2013-07-04T16:09:00Z">
              <w:r w:rsidR="006352AC">
                <w:rPr>
                  <w:rFonts w:ascii="Arial" w:eastAsia="宋体" w:hAnsi="Arial" w:cs="Arial" w:hint="eastAsia"/>
                  <w:lang w:eastAsia="zh-CN"/>
                </w:rPr>
                <w:t xml:space="preserve"> enable. But does not add </w:t>
              </w:r>
            </w:ins>
            <w:ins w:id="1687" w:author="lxu" w:date="2013-07-04T16:10:00Z">
              <w:r w:rsidR="006352AC">
                <w:rPr>
                  <w:rFonts w:ascii="Arial" w:eastAsia="宋体" w:hAnsi="Arial" w:cs="Arial" w:hint="eastAsia"/>
                  <w:lang w:eastAsia="zh-CN"/>
                </w:rPr>
                <w:t>it via new CLI.</w:t>
              </w:r>
            </w:ins>
          </w:p>
          <w:p w:rsidR="007F759F" w:rsidRPr="007F759F" w:rsidRDefault="007F759F">
            <w:pPr>
              <w:pStyle w:val="Body"/>
              <w:numPr>
                <w:ilvl w:val="2"/>
                <w:numId w:val="136"/>
              </w:numPr>
              <w:ind w:left="268" w:hanging="268"/>
              <w:rPr>
                <w:ins w:id="1688" w:author="lxu" w:date="2013-07-04T16:08:00Z"/>
                <w:rFonts w:ascii="Arial" w:eastAsia="宋体" w:hAnsi="Arial" w:cs="Arial"/>
                <w:color w:val="000000"/>
                <w:lang w:eastAsia="zh-CN"/>
                <w:rPrChange w:id="1689" w:author="lxu" w:date="2013-07-08T20:10:00Z">
                  <w:rPr>
                    <w:ins w:id="1690" w:author="lxu" w:date="2013-07-04T16:08:00Z"/>
                    <w:rFonts w:ascii="Arial" w:eastAsia="宋体" w:hAnsi="Arial" w:cs="Arial"/>
                    <w:b/>
                    <w:color w:val="000000"/>
                    <w:lang w:eastAsia="zh-CN"/>
                  </w:rPr>
                </w:rPrChange>
              </w:rPr>
              <w:pPrChange w:id="1691" w:author="lxu" w:date="2013-07-04T16:08:00Z">
                <w:pPr>
                  <w:pStyle w:val="Body"/>
                  <w:numPr>
                    <w:ilvl w:val="2"/>
                    <w:numId w:val="125"/>
                  </w:numPr>
                  <w:ind w:left="268" w:hanging="268"/>
                </w:pPr>
              </w:pPrChange>
            </w:pPr>
            <w:ins w:id="1692" w:author="lxu" w:date="2013-07-08T20:11:00Z">
              <w:r>
                <w:rPr>
                  <w:rFonts w:ascii="Arial" w:eastAsia="宋体" w:hAnsi="Arial" w:cs="Arial" w:hint="eastAsia"/>
                  <w:color w:val="000000"/>
                  <w:lang w:eastAsia="zh-CN"/>
                </w:rPr>
                <w:t xml:space="preserve">Issue CLIs </w:t>
              </w:r>
              <w:r>
                <w:rPr>
                  <w:rFonts w:ascii="Arial" w:eastAsia="宋体" w:hAnsi="Arial" w:cs="Arial"/>
                  <w:color w:val="000000"/>
                  <w:lang w:eastAsia="zh-CN"/>
                </w:rPr>
                <w:t>“</w:t>
              </w:r>
            </w:ins>
            <w:ins w:id="1693" w:author="lxu" w:date="2013-07-08T20:09:00Z">
              <w:r w:rsidRPr="007F759F">
                <w:rPr>
                  <w:rFonts w:ascii="Arial" w:eastAsia="宋体" w:hAnsi="Arial" w:cs="Arial"/>
                  <w:color w:val="000000"/>
                  <w:lang w:eastAsia="zh-CN"/>
                  <w:rPrChange w:id="1694" w:author="lxu" w:date="2013-07-08T20:10:00Z">
                    <w:rPr>
                      <w:rFonts w:ascii="Arial" w:eastAsia="宋体" w:hAnsi="Arial" w:cs="Arial"/>
                      <w:b/>
                      <w:color w:val="000000"/>
                      <w:lang w:eastAsia="zh-CN"/>
                    </w:rPr>
                  </w:rPrChange>
                </w:rPr>
                <w:t>Show running configuration</w:t>
              </w:r>
            </w:ins>
            <w:ins w:id="1695" w:author="lxu" w:date="2013-07-08T20:11:00Z">
              <w:r>
                <w:rPr>
                  <w:rFonts w:ascii="Arial" w:eastAsia="宋体" w:hAnsi="Arial" w:cs="Arial"/>
                  <w:color w:val="000000"/>
                  <w:lang w:eastAsia="zh-CN"/>
                </w:rPr>
                <w:t>”</w:t>
              </w:r>
            </w:ins>
            <w:ins w:id="1696" w:author="lxu" w:date="2013-07-08T20:10:00Z">
              <w:r>
                <w:rPr>
                  <w:rFonts w:ascii="Arial" w:eastAsia="宋体" w:hAnsi="Arial" w:cs="Arial" w:hint="eastAsia"/>
                  <w:color w:val="000000"/>
                  <w:lang w:eastAsia="zh-CN"/>
                </w:rPr>
                <w:t xml:space="preserve"> and </w:t>
              </w:r>
            </w:ins>
            <w:ins w:id="1697" w:author="lxu" w:date="2013-07-08T20:11:00Z">
              <w:r>
                <w:rPr>
                  <w:rFonts w:ascii="Arial" w:eastAsia="宋体" w:hAnsi="Arial" w:cs="Arial"/>
                  <w:color w:val="000000"/>
                  <w:lang w:eastAsia="zh-CN"/>
                </w:rPr>
                <w:t>“</w:t>
              </w:r>
            </w:ins>
            <w:ins w:id="1698" w:author="lxu" w:date="2013-07-08T20:10:00Z">
              <w:r>
                <w:rPr>
                  <w:rFonts w:ascii="Arial" w:eastAsia="宋体" w:hAnsi="Arial" w:cs="Arial" w:hint="eastAsia"/>
                  <w:color w:val="000000"/>
                  <w:lang w:eastAsia="zh-CN"/>
                </w:rPr>
                <w:t>show application reporting configuration</w:t>
              </w:r>
            </w:ins>
            <w:ins w:id="1699" w:author="lxu" w:date="2013-07-08T20:11:00Z">
              <w:r>
                <w:rPr>
                  <w:rFonts w:ascii="Arial" w:eastAsia="宋体" w:hAnsi="Arial" w:cs="Arial"/>
                  <w:color w:val="000000"/>
                  <w:lang w:eastAsia="zh-CN"/>
                </w:rPr>
                <w:t>”</w:t>
              </w:r>
            </w:ins>
          </w:p>
          <w:p w:rsidR="0011578A" w:rsidRDefault="00A362F8">
            <w:pPr>
              <w:pStyle w:val="Body"/>
              <w:numPr>
                <w:ilvl w:val="2"/>
                <w:numId w:val="136"/>
              </w:numPr>
              <w:ind w:left="268" w:hanging="268"/>
              <w:rPr>
                <w:ins w:id="1700" w:author="lxu" w:date="2013-07-04T16:10:00Z"/>
                <w:rFonts w:ascii="Arial" w:eastAsia="宋体" w:hAnsi="Arial" w:cs="Arial"/>
                <w:b/>
                <w:color w:val="000000"/>
                <w:lang w:eastAsia="zh-CN"/>
              </w:rPr>
              <w:pPrChange w:id="1701" w:author="lxu" w:date="2013-07-04T16:10:00Z">
                <w:pPr>
                  <w:pStyle w:val="Body"/>
                  <w:numPr>
                    <w:ilvl w:val="2"/>
                    <w:numId w:val="131"/>
                  </w:numPr>
                  <w:ind w:left="268" w:hanging="268"/>
                </w:pPr>
              </w:pPrChange>
            </w:pPr>
            <w:ins w:id="1702" w:author="lxu" w:date="2013-07-04T16:08:00Z">
              <w:r>
                <w:rPr>
                  <w:rFonts w:ascii="Arial" w:eastAsia="宋体" w:hAnsi="Arial" w:cs="Arial" w:hint="eastAsia"/>
                  <w:lang w:eastAsia="zh-CN"/>
                </w:rPr>
                <w:t>Capture live traffic at Laptop1.</w:t>
              </w:r>
            </w:ins>
          </w:p>
          <w:p w:rsidR="0011578A" w:rsidRDefault="00A362F8">
            <w:pPr>
              <w:pStyle w:val="Body"/>
              <w:numPr>
                <w:ilvl w:val="2"/>
                <w:numId w:val="136"/>
              </w:numPr>
              <w:ind w:left="268" w:hanging="268"/>
              <w:rPr>
                <w:ins w:id="1703" w:author="lxu" w:date="2013-07-04T16:03:00Z"/>
                <w:rFonts w:ascii="Arial" w:eastAsia="宋体" w:hAnsi="Arial" w:cs="Arial"/>
                <w:b/>
                <w:color w:val="000000"/>
                <w:lang w:eastAsia="zh-CN"/>
              </w:rPr>
              <w:pPrChange w:id="1704" w:author="lxu" w:date="2013-07-04T16:10:00Z">
                <w:pPr>
                  <w:pStyle w:val="Body"/>
                  <w:numPr>
                    <w:ilvl w:val="2"/>
                    <w:numId w:val="131"/>
                  </w:numPr>
                  <w:ind w:left="268" w:hanging="268"/>
                </w:pPr>
              </w:pPrChange>
            </w:pPr>
            <w:ins w:id="1705" w:author="lxu" w:date="2013-07-04T16:08:00Z">
              <w:r w:rsidRPr="006352AC">
                <w:rPr>
                  <w:rFonts w:ascii="Arial" w:eastAsia="宋体" w:hAnsi="Arial" w:cs="Arial" w:hint="eastAsia"/>
                  <w:lang w:eastAsia="zh-CN"/>
                </w:rPr>
                <w:t xml:space="preserve">Laptop1 ping outside network. Only ping few packets to make sure its usage percentage is NOT more than </w:t>
              </w:r>
            </w:ins>
            <w:ins w:id="1706" w:author="lxu" w:date="2013-07-08T20:12:00Z">
              <w:r w:rsidR="00CE12A5">
                <w:rPr>
                  <w:rFonts w:ascii="Arial" w:eastAsia="宋体" w:hAnsi="Arial" w:cs="Arial" w:hint="eastAsia"/>
                  <w:lang w:eastAsia="zh-CN"/>
                </w:rPr>
                <w:t xml:space="preserve">initial </w:t>
              </w:r>
            </w:ins>
            <w:ins w:id="1707" w:author="lxu" w:date="2013-07-04T16:08:00Z">
              <w:r w:rsidRPr="006352AC">
                <w:rPr>
                  <w:rFonts w:ascii="Arial" w:eastAsia="宋体" w:hAnsi="Arial" w:cs="Arial"/>
                  <w:lang w:eastAsia="zh-CN"/>
                </w:rPr>
                <w:t>“</w:t>
              </w:r>
              <w:r w:rsidRPr="006352AC">
                <w:rPr>
                  <w:rFonts w:ascii="Arial" w:eastAsia="宋体" w:hAnsi="Arial" w:cs="Arial" w:hint="eastAsia"/>
                  <w:lang w:eastAsia="zh-CN"/>
                </w:rPr>
                <w:t>Percentage Screening Granularity</w:t>
              </w:r>
              <w:r w:rsidRPr="006352AC">
                <w:rPr>
                  <w:rFonts w:ascii="Arial" w:eastAsia="宋体" w:hAnsi="Arial" w:cs="Arial"/>
                  <w:lang w:eastAsia="zh-CN"/>
                </w:rPr>
                <w:t>”</w:t>
              </w:r>
              <w:r w:rsidRPr="006352AC">
                <w:rPr>
                  <w:rFonts w:ascii="Arial" w:eastAsia="宋体" w:hAnsi="Arial" w:cs="Arial" w:hint="eastAsia"/>
                  <w:lang w:eastAsia="zh-CN"/>
                </w:rPr>
                <w:t>.</w:t>
              </w:r>
            </w:ins>
          </w:p>
        </w:tc>
      </w:tr>
      <w:tr w:rsidR="00A362F8" w:rsidRPr="00322E9D" w:rsidTr="00A362F8">
        <w:trPr>
          <w:trHeight w:val="345"/>
          <w:ins w:id="1708" w:author="lxu" w:date="2013-07-04T16:03:00Z"/>
        </w:trPr>
        <w:tc>
          <w:tcPr>
            <w:tcW w:w="2284" w:type="dxa"/>
            <w:tcBorders>
              <w:top w:val="single" w:sz="4" w:space="0" w:color="auto"/>
              <w:left w:val="single" w:sz="4" w:space="0" w:color="auto"/>
              <w:bottom w:val="single" w:sz="4" w:space="0" w:color="auto"/>
              <w:right w:val="single" w:sz="4" w:space="0" w:color="auto"/>
            </w:tcBorders>
            <w:vAlign w:val="center"/>
          </w:tcPr>
          <w:p w:rsidR="00A362F8" w:rsidRPr="00634B39" w:rsidRDefault="00A362F8" w:rsidP="00A362F8">
            <w:pPr>
              <w:rPr>
                <w:ins w:id="1709" w:author="lxu" w:date="2013-07-04T16:03:00Z"/>
                <w:rFonts w:ascii="Arial" w:eastAsia="宋体" w:hAnsi="Arial" w:cs="Arial"/>
                <w:b w:val="0"/>
                <w:color w:val="auto"/>
                <w:lang w:eastAsia="zh-CN"/>
              </w:rPr>
            </w:pPr>
            <w:ins w:id="1710" w:author="lxu" w:date="2013-07-04T16:03:00Z">
              <w:r w:rsidRPr="00634B39">
                <w:rPr>
                  <w:rFonts w:ascii="Arial" w:hAnsi="Arial" w:cs="Arial"/>
                  <w:color w:val="auto"/>
                </w:rPr>
                <w:t>Expect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F759F" w:rsidRDefault="007F759F" w:rsidP="00A362F8">
            <w:pPr>
              <w:pStyle w:val="Body"/>
              <w:rPr>
                <w:ins w:id="1711" w:author="lxu" w:date="2013-07-08T20:10:00Z"/>
                <w:rFonts w:ascii="Arial" w:eastAsia="宋体" w:hAnsi="Arial" w:cs="Arial"/>
                <w:lang w:eastAsia="zh-CN"/>
              </w:rPr>
            </w:pPr>
            <w:ins w:id="1712" w:author="lxu" w:date="2013-07-08T20:10:00Z">
              <w:r>
                <w:rPr>
                  <w:rFonts w:ascii="Arial" w:eastAsia="宋体" w:hAnsi="Arial" w:cs="Arial" w:hint="eastAsia"/>
                  <w:lang w:eastAsia="zh-CN"/>
                </w:rPr>
                <w:t xml:space="preserve">Step 4. No </w:t>
              </w:r>
              <w:r>
                <w:rPr>
                  <w:rFonts w:ascii="Arial" w:eastAsia="宋体" w:hAnsi="Arial" w:cs="Arial"/>
                  <w:lang w:eastAsia="zh-CN"/>
                </w:rPr>
                <w:t>“</w:t>
              </w:r>
              <w:r>
                <w:rPr>
                  <w:rFonts w:ascii="Arial" w:eastAsia="宋体" w:hAnsi="Arial" w:cs="Arial" w:hint="eastAsia"/>
                  <w:lang w:eastAsia="zh-CN"/>
                </w:rPr>
                <w:t>application reporting app-id 285 enable</w:t>
              </w:r>
              <w:r>
                <w:rPr>
                  <w:rFonts w:ascii="Arial" w:eastAsia="宋体" w:hAnsi="Arial" w:cs="Arial"/>
                  <w:lang w:eastAsia="zh-CN"/>
                </w:rPr>
                <w:t>”</w:t>
              </w:r>
              <w:r>
                <w:rPr>
                  <w:rFonts w:ascii="Arial" w:eastAsia="宋体" w:hAnsi="Arial" w:cs="Arial" w:hint="eastAsia"/>
                  <w:lang w:eastAsia="zh-CN"/>
                </w:rPr>
                <w:t xml:space="preserve"> in running configuration.</w:t>
              </w:r>
            </w:ins>
            <w:ins w:id="1713" w:author="lxu" w:date="2013-07-08T20:11:00Z">
              <w:r>
                <w:rPr>
                  <w:rFonts w:ascii="Arial" w:eastAsia="宋体" w:hAnsi="Arial" w:cs="Arial" w:hint="eastAsia"/>
                  <w:lang w:eastAsia="zh-CN"/>
                </w:rPr>
                <w:t xml:space="preserve"> And no </w:t>
              </w:r>
              <w:r w:rsidR="00CE12A5">
                <w:rPr>
                  <w:rFonts w:ascii="Arial" w:eastAsia="宋体" w:hAnsi="Arial" w:cs="Arial" w:hint="eastAsia"/>
                  <w:lang w:eastAsia="zh-CN"/>
                </w:rPr>
                <w:t xml:space="preserve">app-id 285 in application </w:t>
              </w:r>
              <w:r w:rsidR="00CE12A5">
                <w:rPr>
                  <w:rFonts w:ascii="Arial" w:eastAsia="宋体" w:hAnsi="Arial" w:cs="Arial"/>
                  <w:lang w:eastAsia="zh-CN"/>
                </w:rPr>
                <w:t>reporting</w:t>
              </w:r>
              <w:r w:rsidR="00CE12A5">
                <w:rPr>
                  <w:rFonts w:ascii="Arial" w:eastAsia="宋体" w:hAnsi="Arial" w:cs="Arial" w:hint="eastAsia"/>
                  <w:lang w:eastAsia="zh-CN"/>
                </w:rPr>
                <w:t xml:space="preserve"> configuration.</w:t>
              </w:r>
            </w:ins>
          </w:p>
          <w:p w:rsidR="00A362F8" w:rsidRDefault="007F759F" w:rsidP="00A362F8">
            <w:pPr>
              <w:pStyle w:val="Body"/>
              <w:rPr>
                <w:ins w:id="1714" w:author="lxu" w:date="2013-07-04T16:08:00Z"/>
                <w:rFonts w:ascii="Arial" w:eastAsia="宋体" w:hAnsi="Arial" w:cs="Arial"/>
                <w:lang w:eastAsia="zh-CN"/>
              </w:rPr>
            </w:pPr>
            <w:ins w:id="1715" w:author="lxu" w:date="2013-07-04T16:08:00Z">
              <w:r>
                <w:rPr>
                  <w:rFonts w:ascii="Arial" w:eastAsia="宋体" w:hAnsi="Arial" w:cs="Arial" w:hint="eastAsia"/>
                  <w:lang w:eastAsia="zh-CN"/>
                </w:rPr>
                <w:t xml:space="preserve">After Step </w:t>
              </w:r>
            </w:ins>
            <w:ins w:id="1716" w:author="lxu" w:date="2013-07-08T20:09:00Z">
              <w:r>
                <w:rPr>
                  <w:rFonts w:ascii="Arial" w:eastAsia="宋体" w:hAnsi="Arial" w:cs="Arial" w:hint="eastAsia"/>
                  <w:lang w:eastAsia="zh-CN"/>
                </w:rPr>
                <w:t>6</w:t>
              </w:r>
            </w:ins>
            <w:ins w:id="1717" w:author="lxu" w:date="2013-07-04T16:08:00Z">
              <w:r w:rsidR="00A362F8">
                <w:rPr>
                  <w:rFonts w:ascii="Arial" w:eastAsia="宋体" w:hAnsi="Arial" w:cs="Arial" w:hint="eastAsia"/>
                  <w:lang w:eastAsia="zh-CN"/>
                </w:rPr>
                <w:t>, HiveOS generates application reporting file.</w:t>
              </w:r>
            </w:ins>
          </w:p>
          <w:p w:rsidR="005F78C6" w:rsidRPr="00976DF6" w:rsidRDefault="006352AC" w:rsidP="00A362F8">
            <w:pPr>
              <w:pStyle w:val="Body"/>
              <w:rPr>
                <w:ins w:id="1718" w:author="lxu" w:date="2013-07-04T16:03:00Z"/>
                <w:rFonts w:ascii="Arial" w:eastAsia="宋体" w:hAnsi="Arial" w:cs="Arial"/>
                <w:lang w:eastAsia="zh-CN"/>
              </w:rPr>
            </w:pPr>
            <w:ins w:id="1719" w:author="lxu" w:date="2013-07-04T16:08:00Z">
              <w:r>
                <w:rPr>
                  <w:rFonts w:ascii="Arial" w:eastAsia="宋体" w:hAnsi="Arial" w:cs="Arial" w:hint="eastAsia"/>
                  <w:lang w:eastAsia="zh-CN"/>
                </w:rPr>
                <w:t>It should</w:t>
              </w:r>
              <w:r w:rsidR="00A362F8">
                <w:rPr>
                  <w:rFonts w:ascii="Arial" w:eastAsia="宋体" w:hAnsi="Arial" w:cs="Arial" w:hint="eastAsia"/>
                  <w:lang w:eastAsia="zh-CN"/>
                </w:rPr>
                <w:t xml:space="preserve"> report ICMP as </w:t>
              </w:r>
              <w:r w:rsidR="00A362F8">
                <w:rPr>
                  <w:rFonts w:ascii="Arial" w:eastAsia="宋体" w:hAnsi="Arial" w:cs="Arial"/>
                  <w:lang w:eastAsia="zh-CN"/>
                </w:rPr>
                <w:t>“</w:t>
              </w:r>
              <w:r w:rsidR="00A362F8">
                <w:rPr>
                  <w:rFonts w:ascii="Arial" w:eastAsia="宋体" w:hAnsi="Arial" w:cs="Arial" w:hint="eastAsia"/>
                  <w:lang w:eastAsia="zh-CN"/>
                </w:rPr>
                <w:t>Unknown</w:t>
              </w:r>
              <w:r w:rsidR="00A362F8">
                <w:rPr>
                  <w:rFonts w:ascii="Arial" w:eastAsia="宋体" w:hAnsi="Arial" w:cs="Arial"/>
                  <w:lang w:eastAsia="zh-CN"/>
                </w:rPr>
                <w:t>”</w:t>
              </w:r>
              <w:r w:rsidR="00A362F8">
                <w:rPr>
                  <w:rFonts w:ascii="Arial" w:eastAsia="宋体" w:hAnsi="Arial" w:cs="Arial" w:hint="eastAsia"/>
                  <w:lang w:eastAsia="zh-CN"/>
                </w:rPr>
                <w:t>.</w:t>
              </w:r>
            </w:ins>
          </w:p>
        </w:tc>
      </w:tr>
      <w:tr w:rsidR="00A362F8" w:rsidRPr="00322E9D" w:rsidTr="00A362F8">
        <w:trPr>
          <w:trHeight w:val="165"/>
          <w:ins w:id="1720" w:author="lxu" w:date="2013-07-04T16:03:00Z"/>
        </w:trPr>
        <w:tc>
          <w:tcPr>
            <w:tcW w:w="2284" w:type="dxa"/>
            <w:tcBorders>
              <w:top w:val="single" w:sz="4" w:space="0" w:color="auto"/>
              <w:left w:val="single" w:sz="4" w:space="0" w:color="auto"/>
              <w:bottom w:val="single" w:sz="4" w:space="0" w:color="auto"/>
              <w:right w:val="single" w:sz="4" w:space="0" w:color="auto"/>
            </w:tcBorders>
            <w:vAlign w:val="center"/>
          </w:tcPr>
          <w:p w:rsidR="00A362F8" w:rsidRPr="00706C8D" w:rsidRDefault="00A362F8" w:rsidP="00A362F8">
            <w:pPr>
              <w:rPr>
                <w:ins w:id="1721" w:author="lxu" w:date="2013-07-04T16:03:00Z"/>
                <w:rFonts w:ascii="Arial" w:eastAsia="宋体" w:hAnsi="Arial" w:cs="Arial"/>
                <w:color w:val="auto"/>
                <w:lang w:eastAsia="zh-CN"/>
              </w:rPr>
            </w:pPr>
            <w:ins w:id="1722" w:author="lxu" w:date="2013-07-04T16:03:00Z">
              <w:r w:rsidRPr="00706C8D">
                <w:rPr>
                  <w:rFonts w:ascii="Arial" w:eastAsia="宋体" w:hAnsi="Arial" w:cs="Arial"/>
                  <w:color w:val="auto"/>
                  <w:lang w:eastAsia="zh-CN"/>
                </w:rPr>
                <w:t>Test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362F8" w:rsidRPr="00706C8D" w:rsidRDefault="00A362F8" w:rsidP="00A362F8">
            <w:pPr>
              <w:pStyle w:val="Body"/>
              <w:rPr>
                <w:ins w:id="1723" w:author="lxu" w:date="2013-07-04T16:03:00Z"/>
                <w:rFonts w:ascii="Arial" w:eastAsia="宋体" w:hAnsi="Arial" w:cs="Arial"/>
                <w:lang w:eastAsia="zh-CN"/>
              </w:rPr>
            </w:pPr>
          </w:p>
        </w:tc>
      </w:tr>
      <w:tr w:rsidR="00A362F8" w:rsidRPr="00322E9D" w:rsidTr="00A362F8">
        <w:trPr>
          <w:trHeight w:val="142"/>
          <w:ins w:id="1724" w:author="lxu" w:date="2013-07-04T16:03:00Z"/>
        </w:trPr>
        <w:tc>
          <w:tcPr>
            <w:tcW w:w="2284" w:type="dxa"/>
            <w:tcBorders>
              <w:top w:val="single" w:sz="4" w:space="0" w:color="auto"/>
              <w:left w:val="single" w:sz="4" w:space="0" w:color="auto"/>
              <w:bottom w:val="single" w:sz="4" w:space="0" w:color="auto"/>
              <w:right w:val="single" w:sz="4" w:space="0" w:color="auto"/>
            </w:tcBorders>
            <w:vAlign w:val="center"/>
          </w:tcPr>
          <w:p w:rsidR="00A362F8" w:rsidRPr="00706C8D" w:rsidRDefault="00A362F8" w:rsidP="00A362F8">
            <w:pPr>
              <w:rPr>
                <w:ins w:id="1725" w:author="lxu" w:date="2013-07-04T16:03:00Z"/>
                <w:rFonts w:ascii="Arial" w:eastAsia="宋体" w:hAnsi="Arial" w:cs="Arial"/>
                <w:color w:val="auto"/>
                <w:lang w:eastAsia="zh-CN"/>
              </w:rPr>
            </w:pPr>
            <w:ins w:id="1726" w:author="lxu" w:date="2013-07-04T16:03:00Z">
              <w:r w:rsidRPr="00706C8D">
                <w:rPr>
                  <w:rFonts w:ascii="Arial" w:eastAsia="宋体" w:hAnsi="Arial" w:cs="Arial"/>
                  <w:color w:val="auto"/>
                  <w:lang w:eastAsia="zh-CN"/>
                </w:rPr>
                <w:t>Comment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362F8" w:rsidRDefault="00A362F8" w:rsidP="00A362F8">
            <w:pPr>
              <w:pStyle w:val="Body"/>
              <w:rPr>
                <w:ins w:id="1727" w:author="lxu" w:date="2013-07-04T16:08:00Z"/>
                <w:rFonts w:ascii="Arial" w:eastAsia="宋体" w:hAnsi="Arial" w:cs="Arial"/>
                <w:lang w:eastAsia="zh-CN"/>
              </w:rPr>
            </w:pPr>
            <w:ins w:id="1728" w:author="lxu" w:date="2013-07-04T16:08:00Z">
              <w:r>
                <w:rPr>
                  <w:rFonts w:ascii="Arial" w:eastAsia="宋体" w:hAnsi="Arial" w:cs="Arial" w:hint="eastAsia"/>
                  <w:lang w:eastAsia="zh-CN"/>
                </w:rPr>
                <w:t>Draft this case for application discovery which is a L7 application enhancement involved into HiveOS since Geneva release.</w:t>
              </w:r>
            </w:ins>
          </w:p>
          <w:p w:rsidR="005F78C6" w:rsidRDefault="005F78C6" w:rsidP="00A362F8">
            <w:pPr>
              <w:pStyle w:val="Body"/>
              <w:rPr>
                <w:ins w:id="1729" w:author="lxu" w:date="2013-07-08T15:29:00Z"/>
                <w:rFonts w:ascii="Arial" w:eastAsia="宋体" w:hAnsi="Arial" w:cs="Arial"/>
                <w:lang w:eastAsia="zh-CN"/>
              </w:rPr>
            </w:pPr>
          </w:p>
          <w:p w:rsidR="00CE12A5" w:rsidRDefault="00CE12A5" w:rsidP="00CE12A5">
            <w:pPr>
              <w:pStyle w:val="Body"/>
              <w:rPr>
                <w:ins w:id="1730" w:author="lxu" w:date="2013-07-08T20:12:00Z"/>
                <w:rFonts w:ascii="Arial" w:eastAsia="宋体" w:hAnsi="Arial" w:cs="Arial"/>
                <w:lang w:eastAsia="zh-CN"/>
              </w:rPr>
            </w:pPr>
            <w:ins w:id="1731" w:author="lxu" w:date="2013-07-08T20:12:00Z">
              <w:r>
                <w:rPr>
                  <w:rFonts w:ascii="Arial" w:eastAsia="宋体" w:hAnsi="Arial" w:cs="Arial" w:hint="eastAsia"/>
                  <w:lang w:eastAsia="zh-CN"/>
                </w:rPr>
                <w:t xml:space="preserve">When application usage percentage is not more than initial </w:t>
              </w:r>
              <w:r>
                <w:rPr>
                  <w:rFonts w:ascii="Arial" w:eastAsia="宋体" w:hAnsi="Arial" w:cs="Arial"/>
                  <w:lang w:eastAsia="zh-CN"/>
                </w:rPr>
                <w:t>“</w:t>
              </w:r>
              <w:r>
                <w:rPr>
                  <w:rFonts w:ascii="Arial" w:eastAsia="宋体" w:hAnsi="Arial" w:cs="Arial" w:hint="eastAsia"/>
                  <w:lang w:eastAsia="zh-CN"/>
                </w:rPr>
                <w:t>Percentage Screening Granularity</w:t>
              </w:r>
              <w:r>
                <w:rPr>
                  <w:rFonts w:ascii="Arial" w:eastAsia="宋体" w:hAnsi="Arial" w:cs="Arial"/>
                  <w:lang w:eastAsia="zh-CN"/>
                </w:rPr>
                <w:t>”</w:t>
              </w:r>
              <w:r>
                <w:rPr>
                  <w:rFonts w:ascii="Arial" w:eastAsia="宋体" w:hAnsi="Arial" w:cs="Arial" w:hint="eastAsia"/>
                  <w:lang w:eastAsia="zh-CN"/>
                </w:rPr>
                <w:t xml:space="preserve">, HiveOS may not classify it as </w:t>
              </w:r>
              <w:r>
                <w:rPr>
                  <w:rFonts w:ascii="Arial" w:eastAsia="宋体" w:hAnsi="Arial" w:cs="Arial"/>
                  <w:lang w:eastAsia="zh-CN"/>
                </w:rPr>
                <w:t>“</w:t>
              </w:r>
              <w:r>
                <w:rPr>
                  <w:rFonts w:ascii="Arial" w:eastAsia="宋体" w:hAnsi="Arial" w:cs="Arial" w:hint="eastAsia"/>
                  <w:lang w:eastAsia="zh-CN"/>
                </w:rPr>
                <w:t>Unknown</w:t>
              </w:r>
              <w:r>
                <w:rPr>
                  <w:rFonts w:ascii="Arial" w:eastAsia="宋体" w:hAnsi="Arial" w:cs="Arial"/>
                  <w:lang w:eastAsia="zh-CN"/>
                </w:rPr>
                <w:t>”</w:t>
              </w:r>
              <w:r>
                <w:rPr>
                  <w:rFonts w:ascii="Arial" w:eastAsia="宋体" w:hAnsi="Arial" w:cs="Arial" w:hint="eastAsia"/>
                  <w:lang w:eastAsia="zh-CN"/>
                </w:rPr>
                <w:t xml:space="preserve"> with very low </w:t>
              </w:r>
              <w:r>
                <w:rPr>
                  <w:rFonts w:ascii="Arial" w:eastAsia="宋体" w:hAnsi="Arial" w:cs="Arial"/>
                  <w:lang w:eastAsia="zh-CN"/>
                </w:rPr>
                <w:t>possibility</w:t>
              </w:r>
              <w:r>
                <w:rPr>
                  <w:rFonts w:ascii="Arial" w:eastAsia="宋体" w:hAnsi="Arial" w:cs="Arial" w:hint="eastAsia"/>
                  <w:lang w:eastAsia="zh-CN"/>
                </w:rPr>
                <w:t>.</w:t>
              </w:r>
            </w:ins>
          </w:p>
          <w:p w:rsidR="008A4899" w:rsidRDefault="008A4899" w:rsidP="00CE12A5">
            <w:pPr>
              <w:pStyle w:val="Body"/>
              <w:rPr>
                <w:ins w:id="1732" w:author="lxu" w:date="2013-07-08T20:45:00Z"/>
                <w:rFonts w:ascii="Arial" w:eastAsia="宋体" w:hAnsi="Arial" w:cs="Arial"/>
                <w:lang w:eastAsia="zh-CN"/>
              </w:rPr>
            </w:pPr>
          </w:p>
          <w:p w:rsidR="00CE12A5" w:rsidRDefault="00CE12A5" w:rsidP="00CE12A5">
            <w:pPr>
              <w:pStyle w:val="Body"/>
              <w:rPr>
                <w:ins w:id="1733" w:author="lxu" w:date="2013-07-08T20:13:00Z"/>
                <w:rFonts w:ascii="Arial" w:eastAsia="宋体" w:hAnsi="Arial" w:cs="Arial"/>
                <w:lang w:eastAsia="zh-CN"/>
              </w:rPr>
            </w:pPr>
            <w:ins w:id="1734" w:author="lxu" w:date="2013-07-08T20:13:00Z">
              <w:r>
                <w:rPr>
                  <w:rFonts w:ascii="Arial" w:eastAsia="宋体" w:hAnsi="Arial" w:cs="Arial" w:hint="eastAsia"/>
                  <w:lang w:eastAsia="zh-CN"/>
                </w:rPr>
                <w:t xml:space="preserve">The following case </w:t>
              </w:r>
            </w:ins>
            <w:ins w:id="1735" w:author="lxu" w:date="2013-07-08T20:15:00Z">
              <w:r>
                <w:rPr>
                  <w:rFonts w:ascii="Arial" w:eastAsia="宋体" w:hAnsi="Arial" w:cs="Arial" w:hint="eastAsia"/>
                  <w:lang w:eastAsia="zh-CN"/>
                </w:rPr>
                <w:t>may be</w:t>
              </w:r>
            </w:ins>
            <w:ins w:id="1736" w:author="lxu" w:date="2013-07-08T20:13:00Z">
              <w:r>
                <w:rPr>
                  <w:rFonts w:ascii="Arial" w:eastAsia="宋体" w:hAnsi="Arial" w:cs="Arial" w:hint="eastAsia"/>
                  <w:lang w:eastAsia="zh-CN"/>
                </w:rPr>
                <w:t xml:space="preserve"> a better verification</w:t>
              </w:r>
            </w:ins>
            <w:ins w:id="1737" w:author="lxu" w:date="2013-07-08T20:15:00Z">
              <w:r>
                <w:rPr>
                  <w:rFonts w:ascii="Arial" w:eastAsia="宋体" w:hAnsi="Arial" w:cs="Arial" w:hint="eastAsia"/>
                  <w:lang w:eastAsia="zh-CN"/>
                </w:rPr>
                <w:t>, but the BPS should be available</w:t>
              </w:r>
            </w:ins>
            <w:ins w:id="1738" w:author="lxu" w:date="2013-07-08T20:13:00Z">
              <w:r>
                <w:rPr>
                  <w:rFonts w:ascii="Arial" w:eastAsia="宋体" w:hAnsi="Arial" w:cs="Arial" w:hint="eastAsia"/>
                  <w:lang w:eastAsia="zh-CN"/>
                </w:rPr>
                <w:t>:</w:t>
              </w:r>
            </w:ins>
          </w:p>
          <w:p w:rsidR="005F78C6" w:rsidRPr="00EA674E" w:rsidRDefault="00CE12A5" w:rsidP="00A362F8">
            <w:pPr>
              <w:pStyle w:val="Body"/>
              <w:rPr>
                <w:ins w:id="1739" w:author="lxu" w:date="2013-07-04T16:03:00Z"/>
                <w:rFonts w:ascii="Arial" w:eastAsia="宋体" w:hAnsi="Arial" w:cs="Arial"/>
                <w:lang w:eastAsia="zh-CN"/>
              </w:rPr>
            </w:pPr>
            <w:ins w:id="1740" w:author="lxu" w:date="2013-07-08T20:12:00Z">
              <w:r>
                <w:rPr>
                  <w:rFonts w:ascii="Arial" w:eastAsia="宋体" w:hAnsi="Arial" w:cs="Arial" w:hint="eastAsia"/>
                  <w:lang w:eastAsia="zh-CN"/>
                </w:rPr>
                <w:t xml:space="preserve">In case </w:t>
              </w:r>
              <w:r>
                <w:rPr>
                  <w:rFonts w:ascii="Arial" w:eastAsia="宋体" w:hAnsi="Arial" w:cs="Arial"/>
                  <w:lang w:eastAsia="zh-CN"/>
                </w:rPr>
                <w:t>ApplicationReporting_Function_</w:t>
              </w:r>
              <w:r>
                <w:rPr>
                  <w:rFonts w:ascii="Arial" w:eastAsia="宋体" w:hAnsi="Arial" w:cs="Arial" w:hint="eastAsia"/>
                  <w:lang w:eastAsia="zh-CN"/>
                </w:rPr>
                <w:t xml:space="preserve">70, add #2 applications into watchlist, make sure #2 applications will </w:t>
              </w:r>
            </w:ins>
            <w:ins w:id="1741" w:author="lxu" w:date="2013-07-08T20:13:00Z">
              <w:r>
                <w:rPr>
                  <w:rFonts w:ascii="Arial" w:eastAsia="宋体" w:hAnsi="Arial" w:cs="Arial" w:hint="eastAsia"/>
                  <w:lang w:eastAsia="zh-CN"/>
                </w:rPr>
                <w:t xml:space="preserve">not </w:t>
              </w:r>
            </w:ins>
            <w:ins w:id="1742" w:author="lxu" w:date="2013-07-08T20:12:00Z">
              <w:r>
                <w:rPr>
                  <w:rFonts w:ascii="Arial" w:eastAsia="宋体" w:hAnsi="Arial" w:cs="Arial" w:hint="eastAsia"/>
                  <w:lang w:eastAsia="zh-CN"/>
                </w:rPr>
                <w:t>be reserved.</w:t>
              </w:r>
            </w:ins>
          </w:p>
        </w:tc>
      </w:tr>
    </w:tbl>
    <w:p w:rsidR="00976DF6" w:rsidRPr="005961B9" w:rsidRDefault="00976DF6" w:rsidP="00976DF6">
      <w:pPr>
        <w:pStyle w:val="Heading4"/>
        <w:ind w:firstLine="1121"/>
        <w:rPr>
          <w:ins w:id="1743" w:author="lxu" w:date="2013-07-08T20:34:00Z"/>
          <w:rFonts w:ascii="Arial" w:hAnsi="Arial"/>
          <w:b w:val="0"/>
          <w:sz w:val="21"/>
          <w:szCs w:val="21"/>
        </w:rPr>
      </w:pPr>
      <w:ins w:id="1744" w:author="lxu" w:date="2013-07-08T20:34:00Z">
        <w:r>
          <w:rPr>
            <w:rFonts w:ascii="Arial" w:hAnsi="Arial"/>
            <w:b w:val="0"/>
            <w:sz w:val="21"/>
            <w:szCs w:val="21"/>
          </w:rPr>
          <w:t>ApplicationReporting_Function_</w:t>
        </w:r>
        <w:r>
          <w:rPr>
            <w:rFonts w:ascii="Arial" w:eastAsia="宋体" w:hAnsi="Arial" w:hint="eastAsia"/>
            <w:b w:val="0"/>
            <w:sz w:val="21"/>
            <w:szCs w:val="21"/>
            <w:lang w:eastAsia="zh-CN"/>
          </w:rPr>
          <w:t>73</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976DF6" w:rsidRPr="00322E9D" w:rsidTr="00224B8C">
        <w:trPr>
          <w:trHeight w:val="321"/>
          <w:ins w:id="1745" w:author="lxu" w:date="2013-07-08T20:34:00Z"/>
        </w:trPr>
        <w:tc>
          <w:tcPr>
            <w:tcW w:w="2284" w:type="dxa"/>
            <w:tcBorders>
              <w:top w:val="single" w:sz="4" w:space="0" w:color="auto"/>
              <w:left w:val="single" w:sz="4" w:space="0" w:color="auto"/>
              <w:bottom w:val="single" w:sz="4" w:space="0" w:color="auto"/>
              <w:right w:val="single" w:sz="4" w:space="0" w:color="auto"/>
            </w:tcBorders>
            <w:vAlign w:val="center"/>
          </w:tcPr>
          <w:p w:rsidR="00976DF6" w:rsidRPr="00706C8D" w:rsidRDefault="00976DF6" w:rsidP="00224B8C">
            <w:pPr>
              <w:rPr>
                <w:ins w:id="1746" w:author="lxu" w:date="2013-07-08T20:34:00Z"/>
                <w:rFonts w:ascii="Arial" w:hAnsi="Arial" w:cs="Arial"/>
                <w:color w:val="auto"/>
              </w:rPr>
            </w:pPr>
            <w:ins w:id="1747" w:author="lxu" w:date="2013-07-08T20:34:00Z">
              <w:r w:rsidRPr="00706C8D">
                <w:rPr>
                  <w:rFonts w:ascii="Arial" w:hAnsi="Arial" w:cs="Arial"/>
                  <w:color w:val="auto"/>
                </w:rPr>
                <w:t>Case ID</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76DF6" w:rsidRPr="00706C8D" w:rsidRDefault="00976DF6" w:rsidP="00224B8C">
            <w:pPr>
              <w:pStyle w:val="Body"/>
              <w:rPr>
                <w:ins w:id="1748" w:author="lxu" w:date="2013-07-08T20:34:00Z"/>
                <w:rFonts w:ascii="Arial" w:eastAsia="宋体" w:hAnsi="Arial" w:cs="Arial"/>
                <w:lang w:eastAsia="zh-CN"/>
              </w:rPr>
            </w:pPr>
            <w:ins w:id="1749" w:author="lxu" w:date="2013-07-08T20:34:00Z">
              <w:r>
                <w:rPr>
                  <w:rFonts w:ascii="Arial" w:eastAsia="宋体" w:hAnsi="Arial" w:cs="Arial"/>
                  <w:lang w:eastAsia="zh-CN"/>
                </w:rPr>
                <w:t>ApplicationReporting_Function_</w:t>
              </w:r>
              <w:r>
                <w:rPr>
                  <w:rFonts w:ascii="Arial" w:eastAsia="宋体" w:hAnsi="Arial" w:cs="Arial" w:hint="eastAsia"/>
                  <w:lang w:eastAsia="zh-CN"/>
                </w:rPr>
                <w:t>73</w:t>
              </w:r>
            </w:ins>
          </w:p>
        </w:tc>
      </w:tr>
      <w:tr w:rsidR="00976DF6" w:rsidRPr="00322E9D" w:rsidTr="00224B8C">
        <w:trPr>
          <w:trHeight w:val="321"/>
          <w:ins w:id="1750" w:author="lxu" w:date="2013-07-08T20:34:00Z"/>
        </w:trPr>
        <w:tc>
          <w:tcPr>
            <w:tcW w:w="2284" w:type="dxa"/>
            <w:tcBorders>
              <w:top w:val="single" w:sz="4" w:space="0" w:color="auto"/>
              <w:left w:val="single" w:sz="4" w:space="0" w:color="auto"/>
              <w:bottom w:val="single" w:sz="4" w:space="0" w:color="auto"/>
              <w:right w:val="single" w:sz="4" w:space="0" w:color="auto"/>
            </w:tcBorders>
            <w:vAlign w:val="center"/>
          </w:tcPr>
          <w:p w:rsidR="00976DF6" w:rsidRPr="00706C8D" w:rsidRDefault="00976DF6" w:rsidP="00224B8C">
            <w:pPr>
              <w:rPr>
                <w:ins w:id="1751" w:author="lxu" w:date="2013-07-08T20:34:00Z"/>
                <w:rFonts w:ascii="Arial" w:hAnsi="Arial" w:cs="Arial"/>
                <w:color w:val="auto"/>
              </w:rPr>
            </w:pPr>
            <w:ins w:id="1752" w:author="lxu" w:date="2013-07-08T20:34:00Z">
              <w:r w:rsidRPr="00706C8D">
                <w:rPr>
                  <w:rFonts w:ascii="Arial" w:hAnsi="Arial" w:cs="Arial"/>
                  <w:color w:val="auto"/>
                </w:rPr>
                <w:t>Priority</w:t>
              </w:r>
            </w:ins>
          </w:p>
        </w:tc>
        <w:tc>
          <w:tcPr>
            <w:tcW w:w="2739" w:type="dxa"/>
            <w:tcBorders>
              <w:top w:val="single" w:sz="4" w:space="0" w:color="auto"/>
              <w:left w:val="single" w:sz="4" w:space="0" w:color="auto"/>
              <w:bottom w:val="single" w:sz="4" w:space="0" w:color="auto"/>
              <w:right w:val="single" w:sz="4" w:space="0" w:color="auto"/>
            </w:tcBorders>
            <w:vAlign w:val="center"/>
          </w:tcPr>
          <w:p w:rsidR="00976DF6" w:rsidRPr="00706C8D" w:rsidRDefault="00976DF6" w:rsidP="00224B8C">
            <w:pPr>
              <w:pStyle w:val="Body"/>
              <w:rPr>
                <w:ins w:id="1753" w:author="lxu" w:date="2013-07-08T20:34:00Z"/>
                <w:rFonts w:ascii="Arial" w:eastAsia="宋体" w:hAnsi="Arial" w:cs="Arial"/>
                <w:lang w:eastAsia="zh-CN"/>
              </w:rPr>
            </w:pPr>
            <w:ins w:id="1754" w:author="lxu" w:date="2013-07-08T20:34:00Z">
              <w:r>
                <w:rPr>
                  <w:rFonts w:ascii="Arial" w:eastAsia="宋体" w:hAnsi="Arial" w:cs="Arial" w:hint="eastAsia"/>
                  <w:lang w:eastAsia="zh-CN"/>
                </w:rPr>
                <w:t>Low</w:t>
              </w:r>
            </w:ins>
          </w:p>
        </w:tc>
        <w:tc>
          <w:tcPr>
            <w:tcW w:w="2739" w:type="dxa"/>
            <w:tcBorders>
              <w:top w:val="single" w:sz="4" w:space="0" w:color="auto"/>
              <w:left w:val="single" w:sz="4" w:space="0" w:color="auto"/>
              <w:bottom w:val="single" w:sz="4" w:space="0" w:color="auto"/>
              <w:right w:val="single" w:sz="4" w:space="0" w:color="auto"/>
            </w:tcBorders>
            <w:vAlign w:val="center"/>
          </w:tcPr>
          <w:p w:rsidR="00976DF6" w:rsidRPr="00706C8D" w:rsidRDefault="00976DF6" w:rsidP="00224B8C">
            <w:pPr>
              <w:rPr>
                <w:ins w:id="1755" w:author="lxu" w:date="2013-07-08T20:34:00Z"/>
                <w:rFonts w:ascii="Arial" w:eastAsia="宋体" w:hAnsi="Arial" w:cs="Arial"/>
                <w:color w:val="auto"/>
                <w:lang w:eastAsia="zh-CN"/>
              </w:rPr>
            </w:pPr>
            <w:ins w:id="1756" w:author="lxu" w:date="2013-07-08T20:34:00Z">
              <w:r w:rsidRPr="00706C8D">
                <w:rPr>
                  <w:rFonts w:ascii="Arial" w:eastAsia="宋体" w:hAnsi="Arial" w:cs="Arial"/>
                  <w:color w:val="auto"/>
                  <w:lang w:eastAsia="zh-CN"/>
                </w:rPr>
                <w:t>Automation Flag</w:t>
              </w:r>
            </w:ins>
          </w:p>
        </w:tc>
        <w:tc>
          <w:tcPr>
            <w:tcW w:w="2739" w:type="dxa"/>
            <w:tcBorders>
              <w:top w:val="single" w:sz="4" w:space="0" w:color="auto"/>
              <w:left w:val="single" w:sz="4" w:space="0" w:color="auto"/>
              <w:bottom w:val="single" w:sz="4" w:space="0" w:color="auto"/>
              <w:right w:val="single" w:sz="4" w:space="0" w:color="auto"/>
            </w:tcBorders>
            <w:vAlign w:val="center"/>
          </w:tcPr>
          <w:p w:rsidR="00976DF6" w:rsidRPr="00706C8D" w:rsidRDefault="00976DF6" w:rsidP="00224B8C">
            <w:pPr>
              <w:pStyle w:val="Body"/>
              <w:rPr>
                <w:ins w:id="1757" w:author="lxu" w:date="2013-07-08T20:34:00Z"/>
                <w:rFonts w:ascii="Arial" w:eastAsia="宋体" w:hAnsi="Arial" w:cs="Arial"/>
                <w:lang w:eastAsia="zh-CN"/>
              </w:rPr>
            </w:pPr>
            <w:ins w:id="1758" w:author="lxu" w:date="2013-07-08T20:34:00Z">
              <w:r w:rsidRPr="00706C8D">
                <w:rPr>
                  <w:rFonts w:ascii="Arial" w:eastAsia="宋体" w:hAnsi="Arial" w:cs="Arial"/>
                  <w:lang w:eastAsia="zh-CN"/>
                </w:rPr>
                <w:t>No</w:t>
              </w:r>
            </w:ins>
          </w:p>
        </w:tc>
      </w:tr>
      <w:tr w:rsidR="00976DF6" w:rsidRPr="00322E9D" w:rsidTr="00224B8C">
        <w:trPr>
          <w:trHeight w:val="321"/>
          <w:ins w:id="1759" w:author="lxu" w:date="2013-07-08T20:34:00Z"/>
        </w:trPr>
        <w:tc>
          <w:tcPr>
            <w:tcW w:w="2284" w:type="dxa"/>
            <w:tcBorders>
              <w:top w:val="single" w:sz="4" w:space="0" w:color="auto"/>
              <w:left w:val="single" w:sz="4" w:space="0" w:color="auto"/>
              <w:bottom w:val="single" w:sz="4" w:space="0" w:color="auto"/>
              <w:right w:val="single" w:sz="4" w:space="0" w:color="auto"/>
            </w:tcBorders>
            <w:vAlign w:val="center"/>
          </w:tcPr>
          <w:p w:rsidR="00976DF6" w:rsidRPr="00706C8D" w:rsidRDefault="00976DF6" w:rsidP="00224B8C">
            <w:pPr>
              <w:rPr>
                <w:ins w:id="1760" w:author="lxu" w:date="2013-07-08T20:34:00Z"/>
                <w:rFonts w:ascii="Arial" w:hAnsi="Arial" w:cs="Arial"/>
                <w:color w:val="auto"/>
              </w:rPr>
            </w:pPr>
            <w:ins w:id="1761" w:author="lxu" w:date="2013-07-08T20:34:00Z">
              <w:r w:rsidRPr="00706C8D">
                <w:rPr>
                  <w:rFonts w:ascii="Arial" w:hAnsi="Arial" w:cs="Arial"/>
                  <w:color w:val="auto"/>
                </w:rPr>
                <w:t>Topology to use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76DF6" w:rsidRDefault="00976DF6" w:rsidP="00224B8C">
            <w:pPr>
              <w:pStyle w:val="Body"/>
              <w:rPr>
                <w:ins w:id="1762" w:author="lxu" w:date="2013-07-08T20:34:00Z"/>
                <w:rFonts w:ascii="Arial" w:eastAsia="宋体" w:hAnsi="Arial" w:cs="Arial"/>
                <w:lang w:eastAsia="zh-CN"/>
              </w:rPr>
            </w:pPr>
            <w:ins w:id="1763" w:author="lxu" w:date="2013-07-08T20:34:00Z">
              <w:r>
                <w:rPr>
                  <w:rFonts w:ascii="Arial" w:eastAsia="宋体" w:hAnsi="Arial" w:cs="Arial" w:hint="eastAsia"/>
                  <w:lang w:eastAsia="zh-CN"/>
                </w:rPr>
                <w:t>For AP</w:t>
              </w:r>
            </w:ins>
          </w:p>
          <w:p w:rsidR="00976DF6" w:rsidRPr="00706C8D" w:rsidRDefault="00976DF6" w:rsidP="00224B8C">
            <w:pPr>
              <w:pStyle w:val="Body"/>
              <w:rPr>
                <w:ins w:id="1764" w:author="lxu" w:date="2013-07-08T20:34:00Z"/>
                <w:rFonts w:ascii="Arial" w:eastAsia="宋体" w:hAnsi="Arial" w:cs="Arial"/>
                <w:lang w:eastAsia="zh-CN"/>
              </w:rPr>
            </w:pPr>
            <w:ins w:id="1765" w:author="lxu" w:date="2013-07-08T20:34:00Z">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ins>
          </w:p>
          <w:p w:rsidR="00976DF6" w:rsidRPr="00706C8D" w:rsidRDefault="00976DF6" w:rsidP="00224B8C">
            <w:pPr>
              <w:pStyle w:val="Body"/>
              <w:rPr>
                <w:ins w:id="1766" w:author="lxu" w:date="2013-07-08T20:34:00Z"/>
                <w:rFonts w:ascii="Arial" w:eastAsia="宋体" w:hAnsi="Arial" w:cs="Arial"/>
                <w:lang w:eastAsia="zh-CN"/>
              </w:rPr>
            </w:pPr>
            <w:ins w:id="1767" w:author="lxu" w:date="2013-07-08T20:34:00Z">
              <w:r>
                <w:rPr>
                  <w:rFonts w:ascii="Arial" w:eastAsia="宋体" w:hAnsi="Arial" w:cs="Arial" w:hint="eastAsia"/>
                  <w:lang w:eastAsia="zh-CN"/>
                </w:rPr>
                <w:t xml:space="preserve">                                                                   </w:t>
              </w:r>
              <w:r w:rsidRPr="00706C8D">
                <w:rPr>
                  <w:rFonts w:ascii="Arial" w:eastAsia="宋体" w:hAnsi="Arial" w:cs="Arial"/>
                  <w:lang w:eastAsia="zh-CN"/>
                </w:rPr>
                <w:t>|</w:t>
              </w:r>
            </w:ins>
          </w:p>
          <w:p w:rsidR="00976DF6" w:rsidRPr="00706C8D" w:rsidRDefault="00976DF6" w:rsidP="00224B8C">
            <w:pPr>
              <w:pStyle w:val="Body"/>
              <w:rPr>
                <w:ins w:id="1768" w:author="lxu" w:date="2013-07-08T20:34:00Z"/>
                <w:rFonts w:ascii="Arial" w:eastAsia="宋体" w:hAnsi="Arial" w:cs="Arial"/>
                <w:lang w:eastAsia="zh-CN"/>
              </w:rPr>
            </w:pPr>
            <w:ins w:id="1769" w:author="lxu" w:date="2013-07-08T20:34:00Z">
              <w:r>
                <w:rPr>
                  <w:rFonts w:ascii="Arial" w:eastAsia="宋体" w:hAnsi="Arial" w:cs="Arial" w:hint="eastAsia"/>
                  <w:lang w:eastAsia="zh-CN"/>
                </w:rPr>
                <w:t xml:space="preserve">                                                                   </w:t>
              </w:r>
              <w:r w:rsidRPr="00706C8D">
                <w:rPr>
                  <w:rFonts w:ascii="Arial" w:eastAsia="宋体" w:hAnsi="Arial" w:cs="Arial"/>
                  <w:lang w:eastAsia="zh-CN"/>
                </w:rPr>
                <w:t>|</w:t>
              </w:r>
            </w:ins>
          </w:p>
          <w:p w:rsidR="00976DF6" w:rsidRDefault="00976DF6" w:rsidP="00224B8C">
            <w:pPr>
              <w:pStyle w:val="Body"/>
              <w:rPr>
                <w:ins w:id="1770" w:author="lxu" w:date="2013-07-08T20:34:00Z"/>
                <w:rFonts w:ascii="Arial" w:eastAsia="宋体" w:hAnsi="Arial" w:cs="Arial"/>
                <w:lang w:eastAsia="zh-CN"/>
              </w:rPr>
            </w:pPr>
            <w:ins w:id="1771" w:author="lxu" w:date="2013-07-08T20:34:00Z">
              <w:r>
                <w:rPr>
                  <w:rFonts w:ascii="Arial" w:eastAsia="宋体" w:hAnsi="Arial" w:cs="Arial" w:hint="eastAsia"/>
                  <w:lang w:eastAsia="zh-CN"/>
                </w:rPr>
                <w:t xml:space="preserve">                                                              </w:t>
              </w:r>
              <w:r w:rsidRPr="00706C8D">
                <w:rPr>
                  <w:rFonts w:ascii="Arial" w:eastAsia="宋体" w:hAnsi="Arial" w:cs="Arial"/>
                  <w:lang w:eastAsia="zh-CN"/>
                </w:rPr>
                <w:t>Internet</w:t>
              </w:r>
            </w:ins>
          </w:p>
          <w:p w:rsidR="00976DF6" w:rsidRDefault="00976DF6" w:rsidP="00224B8C">
            <w:pPr>
              <w:pStyle w:val="Body"/>
              <w:rPr>
                <w:ins w:id="1772" w:author="lxu" w:date="2013-07-08T20:34:00Z"/>
                <w:rFonts w:ascii="Arial" w:eastAsia="宋体" w:hAnsi="Arial" w:cs="Arial"/>
                <w:lang w:eastAsia="zh-CN"/>
              </w:rPr>
            </w:pPr>
            <w:ins w:id="1773" w:author="lxu" w:date="2013-07-08T20:34:00Z">
              <w:r>
                <w:rPr>
                  <w:rFonts w:ascii="Arial" w:eastAsia="宋体" w:hAnsi="Arial" w:cs="Arial" w:hint="eastAsia"/>
                  <w:lang w:eastAsia="zh-CN"/>
                </w:rPr>
                <w:t>For BR</w:t>
              </w:r>
            </w:ins>
          </w:p>
          <w:p w:rsidR="00976DF6" w:rsidRPr="00706C8D" w:rsidRDefault="00976DF6" w:rsidP="00224B8C">
            <w:pPr>
              <w:pStyle w:val="Body"/>
              <w:rPr>
                <w:ins w:id="1774" w:author="lxu" w:date="2013-07-08T20:34:00Z"/>
                <w:rFonts w:ascii="Arial" w:eastAsia="宋体" w:hAnsi="Arial" w:cs="Arial"/>
                <w:lang w:eastAsia="zh-CN"/>
              </w:rPr>
            </w:pPr>
            <w:ins w:id="1775" w:author="lxu" w:date="2013-07-08T20:34:00Z">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ins>
          </w:p>
          <w:p w:rsidR="00976DF6" w:rsidRPr="00706C8D" w:rsidRDefault="00976DF6" w:rsidP="00224B8C">
            <w:pPr>
              <w:pStyle w:val="Body"/>
              <w:rPr>
                <w:ins w:id="1776" w:author="lxu" w:date="2013-07-08T20:34:00Z"/>
                <w:rFonts w:ascii="Arial" w:eastAsia="宋体" w:hAnsi="Arial" w:cs="Arial"/>
                <w:lang w:eastAsia="zh-CN"/>
              </w:rPr>
            </w:pPr>
            <w:ins w:id="1777" w:author="lxu" w:date="2013-07-08T20:34:00Z">
              <w:r>
                <w:rPr>
                  <w:rFonts w:ascii="Arial" w:eastAsia="宋体" w:hAnsi="Arial" w:cs="Arial" w:hint="eastAsia"/>
                  <w:lang w:eastAsia="zh-CN"/>
                </w:rPr>
                <w:t xml:space="preserve">                                                               </w:t>
              </w:r>
              <w:r w:rsidRPr="00706C8D">
                <w:rPr>
                  <w:rFonts w:ascii="Arial" w:eastAsia="宋体" w:hAnsi="Arial" w:cs="Arial"/>
                  <w:lang w:eastAsia="zh-CN"/>
                </w:rPr>
                <w:t>|</w:t>
              </w:r>
            </w:ins>
          </w:p>
          <w:p w:rsidR="00976DF6" w:rsidRPr="00706C8D" w:rsidRDefault="00976DF6" w:rsidP="00224B8C">
            <w:pPr>
              <w:pStyle w:val="Body"/>
              <w:rPr>
                <w:ins w:id="1778" w:author="lxu" w:date="2013-07-08T20:34:00Z"/>
                <w:rFonts w:ascii="Arial" w:eastAsia="宋体" w:hAnsi="Arial" w:cs="Arial"/>
                <w:lang w:eastAsia="zh-CN"/>
              </w:rPr>
            </w:pPr>
            <w:ins w:id="1779" w:author="lxu" w:date="2013-07-08T20:34:00Z">
              <w:r>
                <w:rPr>
                  <w:rFonts w:ascii="Arial" w:eastAsia="宋体" w:hAnsi="Arial" w:cs="Arial" w:hint="eastAsia"/>
                  <w:lang w:eastAsia="zh-CN"/>
                </w:rPr>
                <w:t xml:space="preserve">                                                               </w:t>
              </w:r>
              <w:r w:rsidRPr="00706C8D">
                <w:rPr>
                  <w:rFonts w:ascii="Arial" w:eastAsia="宋体" w:hAnsi="Arial" w:cs="Arial"/>
                  <w:lang w:eastAsia="zh-CN"/>
                </w:rPr>
                <w:t>|</w:t>
              </w:r>
            </w:ins>
          </w:p>
          <w:p w:rsidR="00976DF6" w:rsidRDefault="00976DF6" w:rsidP="00224B8C">
            <w:pPr>
              <w:pStyle w:val="Body"/>
              <w:rPr>
                <w:ins w:id="1780" w:author="lxu" w:date="2013-07-08T20:34:00Z"/>
                <w:rFonts w:ascii="Arial" w:eastAsia="宋体" w:hAnsi="Arial" w:cs="Arial"/>
                <w:lang w:eastAsia="zh-CN"/>
              </w:rPr>
            </w:pPr>
            <w:ins w:id="1781" w:author="lxu" w:date="2013-07-08T20:34:00Z">
              <w:r>
                <w:rPr>
                  <w:rFonts w:ascii="Arial" w:eastAsia="宋体" w:hAnsi="Arial" w:cs="Arial" w:hint="eastAsia"/>
                  <w:lang w:eastAsia="zh-CN"/>
                </w:rPr>
                <w:t xml:space="preserve">                                                          </w:t>
              </w:r>
              <w:r w:rsidRPr="00706C8D">
                <w:rPr>
                  <w:rFonts w:ascii="Arial" w:eastAsia="宋体" w:hAnsi="Arial" w:cs="Arial"/>
                  <w:lang w:eastAsia="zh-CN"/>
                </w:rPr>
                <w:t>Internet</w:t>
              </w:r>
            </w:ins>
          </w:p>
          <w:p w:rsidR="00976DF6" w:rsidRDefault="00976DF6" w:rsidP="00224B8C">
            <w:pPr>
              <w:pStyle w:val="Body"/>
              <w:rPr>
                <w:ins w:id="1782" w:author="lxu" w:date="2013-07-08T20:34:00Z"/>
                <w:rFonts w:ascii="Arial" w:eastAsia="宋体" w:hAnsi="Arial" w:cs="Arial"/>
                <w:lang w:eastAsia="zh-CN"/>
              </w:rPr>
            </w:pPr>
          </w:p>
          <w:p w:rsidR="00976DF6" w:rsidRPr="00706C8D" w:rsidRDefault="00976DF6" w:rsidP="00224B8C">
            <w:pPr>
              <w:pStyle w:val="Body"/>
              <w:rPr>
                <w:ins w:id="1783" w:author="lxu" w:date="2013-07-08T20:34:00Z"/>
                <w:rFonts w:ascii="Arial" w:eastAsia="宋体" w:hAnsi="Arial" w:cs="Arial"/>
                <w:lang w:eastAsia="zh-CN"/>
              </w:rPr>
            </w:pPr>
            <w:ins w:id="1784" w:author="lxu" w:date="2013-07-08T20:34:00Z">
              <w:r>
                <w:rPr>
                  <w:rFonts w:ascii="Arial" w:eastAsia="宋体" w:hAnsi="Arial" w:cs="Arial" w:hint="eastAsia"/>
                  <w:lang w:eastAsia="zh-CN"/>
                </w:rPr>
                <w:t>Or we can meger AP and BR into same one topology.</w:t>
              </w:r>
            </w:ins>
          </w:p>
        </w:tc>
      </w:tr>
      <w:tr w:rsidR="00976DF6" w:rsidRPr="00322E9D" w:rsidTr="00224B8C">
        <w:trPr>
          <w:trHeight w:val="315"/>
          <w:ins w:id="1785" w:author="lxu" w:date="2013-07-08T20:34:00Z"/>
        </w:trPr>
        <w:tc>
          <w:tcPr>
            <w:tcW w:w="2284" w:type="dxa"/>
            <w:tcBorders>
              <w:top w:val="single" w:sz="4" w:space="0" w:color="auto"/>
              <w:left w:val="single" w:sz="4" w:space="0" w:color="auto"/>
              <w:bottom w:val="single" w:sz="4" w:space="0" w:color="auto"/>
              <w:right w:val="single" w:sz="4" w:space="0" w:color="auto"/>
            </w:tcBorders>
            <w:vAlign w:val="center"/>
          </w:tcPr>
          <w:p w:rsidR="00976DF6" w:rsidRPr="00706C8D" w:rsidRDefault="00976DF6" w:rsidP="00224B8C">
            <w:pPr>
              <w:rPr>
                <w:ins w:id="1786" w:author="lxu" w:date="2013-07-08T20:34:00Z"/>
                <w:rFonts w:ascii="Arial" w:hAnsi="Arial" w:cs="Arial"/>
                <w:color w:val="auto"/>
              </w:rPr>
            </w:pPr>
            <w:ins w:id="1787" w:author="lxu" w:date="2013-07-08T20:34:00Z">
              <w:r w:rsidRPr="00706C8D">
                <w:rPr>
                  <w:rFonts w:ascii="Arial" w:hAnsi="Arial" w:cs="Arial"/>
                  <w:color w:val="auto"/>
                </w:rPr>
                <w:lastRenderedPageBreak/>
                <w:t>Description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76DF6" w:rsidRDefault="00976DF6" w:rsidP="00224B8C">
            <w:pPr>
              <w:pStyle w:val="Body"/>
              <w:rPr>
                <w:ins w:id="1788" w:author="lxu" w:date="2013-07-09T09:53:00Z"/>
                <w:rFonts w:ascii="Arial" w:eastAsia="宋体" w:hAnsi="Arial" w:cs="Arial"/>
                <w:lang w:eastAsia="zh-CN"/>
              </w:rPr>
            </w:pPr>
            <w:ins w:id="1789" w:author="lxu" w:date="2013-07-08T20:34:00Z">
              <w:r>
                <w:rPr>
                  <w:rFonts w:ascii="Arial" w:eastAsia="宋体" w:hAnsi="Arial" w:cs="Arial" w:hint="eastAsia"/>
                  <w:lang w:eastAsia="zh-CN"/>
                </w:rPr>
                <w:t>Verify Geneva HiveOS gets watchlist correctly by new CLI</w:t>
              </w:r>
            </w:ins>
            <w:ins w:id="1790" w:author="lxu" w:date="2013-07-09T09:53:00Z">
              <w:r w:rsidR="00611FE7">
                <w:rPr>
                  <w:rFonts w:ascii="Arial" w:eastAsia="宋体" w:hAnsi="Arial" w:cs="Arial" w:hint="eastAsia"/>
                  <w:lang w:eastAsia="zh-CN"/>
                </w:rPr>
                <w:t>2</w:t>
              </w:r>
            </w:ins>
            <w:ins w:id="1791" w:author="lxu" w:date="2013-07-08T20:34:00Z">
              <w:r>
                <w:rPr>
                  <w:rFonts w:ascii="Arial" w:eastAsia="宋体" w:hAnsi="Arial" w:cs="Arial" w:hint="eastAsia"/>
                  <w:lang w:eastAsia="zh-CN"/>
                </w:rPr>
                <w:t>.</w:t>
              </w:r>
            </w:ins>
          </w:p>
          <w:p w:rsidR="00611FE7" w:rsidRPr="00706C8D" w:rsidRDefault="00611FE7" w:rsidP="00224B8C">
            <w:pPr>
              <w:pStyle w:val="Body"/>
              <w:rPr>
                <w:ins w:id="1792" w:author="lxu" w:date="2013-07-08T20:34:00Z"/>
                <w:rFonts w:ascii="Arial" w:eastAsia="宋体" w:hAnsi="Arial" w:cs="Arial"/>
                <w:lang w:eastAsia="zh-CN"/>
              </w:rPr>
            </w:pPr>
            <w:ins w:id="1793" w:author="lxu" w:date="2013-07-09T09:53:00Z">
              <w:r>
                <w:rPr>
                  <w:rFonts w:ascii="Arial" w:eastAsia="宋体" w:hAnsi="Arial" w:cs="Arial" w:hint="eastAsia"/>
                  <w:lang w:eastAsia="zh-CN"/>
                </w:rPr>
                <w:t>Disable application reporting by obsolete CLI.</w:t>
              </w:r>
            </w:ins>
          </w:p>
        </w:tc>
      </w:tr>
      <w:tr w:rsidR="00976DF6" w:rsidRPr="00322E9D" w:rsidTr="00224B8C">
        <w:trPr>
          <w:trHeight w:val="345"/>
          <w:ins w:id="1794" w:author="lxu" w:date="2013-07-08T20:34:00Z"/>
        </w:trPr>
        <w:tc>
          <w:tcPr>
            <w:tcW w:w="2284" w:type="dxa"/>
            <w:tcBorders>
              <w:top w:val="single" w:sz="4" w:space="0" w:color="auto"/>
              <w:left w:val="single" w:sz="4" w:space="0" w:color="auto"/>
              <w:bottom w:val="single" w:sz="4" w:space="0" w:color="auto"/>
              <w:right w:val="single" w:sz="4" w:space="0" w:color="auto"/>
            </w:tcBorders>
            <w:vAlign w:val="center"/>
          </w:tcPr>
          <w:p w:rsidR="00976DF6" w:rsidRPr="00706C8D" w:rsidRDefault="00976DF6" w:rsidP="00224B8C">
            <w:pPr>
              <w:rPr>
                <w:ins w:id="1795" w:author="lxu" w:date="2013-07-08T20:34:00Z"/>
                <w:rFonts w:ascii="Arial" w:eastAsia="宋体" w:hAnsi="Arial" w:cs="Arial"/>
                <w:color w:val="auto"/>
                <w:lang w:eastAsia="zh-CN"/>
              </w:rPr>
            </w:pPr>
            <w:ins w:id="1796" w:author="lxu" w:date="2013-07-08T20:34:00Z">
              <w:r w:rsidRPr="00706C8D">
                <w:rPr>
                  <w:rFonts w:ascii="Arial" w:eastAsia="宋体" w:hAnsi="Arial" w:cs="Arial"/>
                  <w:color w:val="auto"/>
                  <w:lang w:eastAsia="zh-CN"/>
                </w:rPr>
                <w:t>PlatformDependence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76DF6" w:rsidRPr="00F30A6D" w:rsidRDefault="00976DF6" w:rsidP="00224B8C">
            <w:pPr>
              <w:pStyle w:val="Body"/>
              <w:rPr>
                <w:ins w:id="1797" w:author="lxu" w:date="2013-07-08T20:34:00Z"/>
                <w:rFonts w:ascii="Arial" w:eastAsia="宋体" w:hAnsi="Arial" w:cs="Arial"/>
                <w:lang w:eastAsia="zh-CN"/>
              </w:rPr>
            </w:pPr>
            <w:ins w:id="1798" w:author="lxu" w:date="2013-07-08T20:34:00Z">
              <w:r w:rsidRPr="00F30A6D">
                <w:rPr>
                  <w:rFonts w:ascii="Arial" w:eastAsia="宋体" w:hAnsi="Arial" w:cs="Arial"/>
                  <w:lang w:eastAsia="zh-CN"/>
                </w:rPr>
                <w:t>AP: AP110,AP120,AP121,AP141,AP170,</w:t>
              </w:r>
              <w:r>
                <w:rPr>
                  <w:rFonts w:ascii="Arial" w:eastAsia="宋体" w:hAnsi="Arial" w:cs="Arial"/>
                  <w:lang w:eastAsia="zh-CN"/>
                </w:rPr>
                <w:t>AP320,AP340,AP330,AP350,</w:t>
              </w:r>
            </w:ins>
          </w:p>
          <w:p w:rsidR="00976DF6" w:rsidRDefault="00976DF6" w:rsidP="00224B8C">
            <w:pPr>
              <w:pStyle w:val="Body"/>
              <w:rPr>
                <w:ins w:id="1799" w:author="lxu" w:date="2013-07-08T20:34:00Z"/>
                <w:rFonts w:ascii="Arial" w:eastAsia="宋体" w:hAnsi="Arial" w:cs="Arial"/>
                <w:lang w:eastAsia="zh-CN"/>
              </w:rPr>
            </w:pPr>
            <w:ins w:id="1800" w:author="lxu" w:date="2013-07-08T20:34:00Z">
              <w:r w:rsidRPr="00F30A6D">
                <w:rPr>
                  <w:rFonts w:ascii="Arial" w:eastAsia="宋体" w:hAnsi="Arial" w:cs="Arial"/>
                  <w:lang w:eastAsia="zh-CN"/>
                </w:rPr>
                <w:t>BR: BR200,BR200-WP,BRAP330,BRAP350,</w:t>
              </w:r>
            </w:ins>
          </w:p>
          <w:p w:rsidR="00976DF6" w:rsidRPr="00706C8D" w:rsidRDefault="00976DF6" w:rsidP="00224B8C">
            <w:pPr>
              <w:pStyle w:val="Body"/>
              <w:rPr>
                <w:ins w:id="1801" w:author="lxu" w:date="2013-07-08T20:34:00Z"/>
                <w:rFonts w:ascii="Arial" w:eastAsia="宋体" w:hAnsi="Arial" w:cs="Arial"/>
                <w:lang w:eastAsia="zh-CN"/>
              </w:rPr>
            </w:pPr>
            <w:ins w:id="1802" w:author="lxu" w:date="2013-07-08T20:34:00Z">
              <w:r>
                <w:rPr>
                  <w:rFonts w:ascii="Arial" w:eastAsia="宋体" w:hAnsi="Arial" w:cs="Arial" w:hint="eastAsia"/>
                  <w:lang w:eastAsia="zh-CN"/>
                </w:rPr>
                <w:t>Note: when draft this test case, HiveOS Millau 6.0r2c AP370/390 does not support application discovery. And HiveOS Geneva release is not related with AP370/390. As per plan, AP370/390 will support it by 2013 fall.</w:t>
              </w:r>
            </w:ins>
          </w:p>
        </w:tc>
      </w:tr>
      <w:tr w:rsidR="00976DF6" w:rsidRPr="00322E9D" w:rsidTr="00224B8C">
        <w:trPr>
          <w:trHeight w:val="321"/>
          <w:ins w:id="1803" w:author="lxu" w:date="2013-07-08T20:34:00Z"/>
        </w:trPr>
        <w:tc>
          <w:tcPr>
            <w:tcW w:w="2284" w:type="dxa"/>
            <w:tcBorders>
              <w:top w:val="single" w:sz="4" w:space="0" w:color="auto"/>
              <w:left w:val="single" w:sz="4" w:space="0" w:color="auto"/>
              <w:bottom w:val="single" w:sz="4" w:space="0" w:color="auto"/>
              <w:right w:val="single" w:sz="4" w:space="0" w:color="auto"/>
            </w:tcBorders>
            <w:vAlign w:val="center"/>
          </w:tcPr>
          <w:p w:rsidR="00976DF6" w:rsidRPr="00706C8D" w:rsidRDefault="00976DF6" w:rsidP="00224B8C">
            <w:pPr>
              <w:rPr>
                <w:ins w:id="1804" w:author="lxu" w:date="2013-07-08T20:34:00Z"/>
                <w:rFonts w:ascii="Arial" w:hAnsi="Arial" w:cs="Arial"/>
                <w:color w:val="auto"/>
              </w:rPr>
            </w:pPr>
            <w:ins w:id="1805" w:author="lxu" w:date="2013-07-08T20:34:00Z">
              <w:r w:rsidRPr="00706C8D">
                <w:rPr>
                  <w:rFonts w:ascii="Arial" w:hAnsi="Arial" w:cs="Arial"/>
                  <w:color w:val="auto"/>
                </w:rPr>
                <w:t>Pre-condition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76DF6" w:rsidRDefault="00976DF6" w:rsidP="00224B8C">
            <w:pPr>
              <w:pStyle w:val="Body"/>
              <w:rPr>
                <w:ins w:id="1806" w:author="lxu" w:date="2013-07-08T20:34:00Z"/>
                <w:rFonts w:ascii="Arial" w:eastAsia="宋体" w:hAnsi="Arial" w:cs="Arial"/>
                <w:lang w:eastAsia="zh-CN"/>
              </w:rPr>
            </w:pPr>
            <w:ins w:id="1807" w:author="lxu" w:date="2013-07-08T20:34:00Z">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ins>
          </w:p>
          <w:p w:rsidR="00976DF6" w:rsidRPr="00F30A6D" w:rsidRDefault="00976DF6" w:rsidP="00224B8C">
            <w:pPr>
              <w:pStyle w:val="Body"/>
              <w:rPr>
                <w:ins w:id="1808" w:author="lxu" w:date="2013-07-08T20:34:00Z"/>
                <w:rFonts w:ascii="Arial" w:eastAsia="宋体" w:hAnsi="Arial" w:cs="Arial"/>
                <w:lang w:eastAsia="zh-CN"/>
              </w:rPr>
            </w:pPr>
            <w:ins w:id="1809" w:author="lxu" w:date="2013-07-08T20:34:00Z">
              <w:r>
                <w:rPr>
                  <w:rFonts w:ascii="Arial" w:eastAsia="宋体" w:hAnsi="Arial" w:cs="Arial" w:hint="eastAsia"/>
                  <w:lang w:eastAsia="zh-CN"/>
                </w:rPr>
                <w:t>Set BR eth1 mode as bridge-802.1q, AP eth as backhaul.</w:t>
              </w:r>
            </w:ins>
          </w:p>
          <w:p w:rsidR="00976DF6" w:rsidRPr="00525079" w:rsidRDefault="00976DF6" w:rsidP="00224B8C">
            <w:pPr>
              <w:pStyle w:val="Body"/>
              <w:rPr>
                <w:ins w:id="1810" w:author="lxu" w:date="2013-07-08T20:34:00Z"/>
                <w:rFonts w:ascii="Arial" w:eastAsia="宋体" w:hAnsi="Arial" w:cs="Arial"/>
                <w:lang w:eastAsia="zh-CN"/>
              </w:rPr>
            </w:pPr>
            <w:ins w:id="1811" w:author="lxu" w:date="2013-07-08T20:34:00Z">
              <w:r>
                <w:rPr>
                  <w:rFonts w:ascii="Arial" w:eastAsia="宋体" w:hAnsi="Arial" w:cs="Arial" w:hint="eastAsia"/>
                  <w:lang w:eastAsia="zh-CN"/>
                </w:rPr>
                <w:t>BPS connects with AP or BR.</w:t>
              </w:r>
            </w:ins>
          </w:p>
        </w:tc>
      </w:tr>
      <w:tr w:rsidR="00976DF6" w:rsidRPr="00322E9D" w:rsidTr="00224B8C">
        <w:trPr>
          <w:trHeight w:val="321"/>
          <w:ins w:id="1812" w:author="lxu" w:date="2013-07-08T20:34:00Z"/>
        </w:trPr>
        <w:tc>
          <w:tcPr>
            <w:tcW w:w="2284" w:type="dxa"/>
            <w:tcBorders>
              <w:top w:val="single" w:sz="4" w:space="0" w:color="auto"/>
              <w:left w:val="single" w:sz="4" w:space="0" w:color="auto"/>
              <w:bottom w:val="single" w:sz="4" w:space="0" w:color="auto"/>
              <w:right w:val="single" w:sz="4" w:space="0" w:color="auto"/>
            </w:tcBorders>
            <w:vAlign w:val="center"/>
          </w:tcPr>
          <w:p w:rsidR="00976DF6" w:rsidRPr="00706C8D" w:rsidRDefault="00976DF6" w:rsidP="00224B8C">
            <w:pPr>
              <w:rPr>
                <w:ins w:id="1813" w:author="lxu" w:date="2013-07-08T20:34:00Z"/>
                <w:rFonts w:ascii="Arial" w:hAnsi="Arial" w:cs="Arial"/>
                <w:color w:val="auto"/>
              </w:rPr>
            </w:pPr>
            <w:ins w:id="1814" w:author="lxu" w:date="2013-07-08T20:34:00Z">
              <w:r w:rsidRPr="00706C8D">
                <w:rPr>
                  <w:rFonts w:ascii="Arial" w:hAnsi="Arial" w:cs="Arial"/>
                  <w:color w:val="auto"/>
                </w:rPr>
                <w:t>Test procedure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76DF6" w:rsidRDefault="00976DF6">
            <w:pPr>
              <w:pStyle w:val="Body"/>
              <w:numPr>
                <w:ilvl w:val="2"/>
                <w:numId w:val="138"/>
              </w:numPr>
              <w:ind w:left="268" w:hanging="268"/>
              <w:rPr>
                <w:ins w:id="1815" w:author="lxu" w:date="2013-07-08T20:34:00Z"/>
                <w:rFonts w:ascii="Arial" w:eastAsia="宋体" w:hAnsi="Arial" w:cs="Arial"/>
                <w:b/>
                <w:color w:val="000000"/>
                <w:lang w:eastAsia="zh-CN"/>
              </w:rPr>
              <w:pPrChange w:id="1816" w:author="lxu" w:date="2013-07-08T20:34:00Z">
                <w:pPr>
                  <w:pStyle w:val="Body"/>
                  <w:numPr>
                    <w:ilvl w:val="2"/>
                    <w:numId w:val="136"/>
                  </w:numPr>
                  <w:ind w:left="268" w:hanging="268"/>
                </w:pPr>
              </w:pPrChange>
            </w:pPr>
            <w:ins w:id="1817" w:author="lxu" w:date="2013-07-08T20:34:00Z">
              <w:r>
                <w:rPr>
                  <w:rFonts w:ascii="Arial" w:eastAsia="宋体" w:hAnsi="Arial" w:cs="Arial" w:hint="eastAsia"/>
                  <w:lang w:eastAsia="zh-CN"/>
                </w:rPr>
                <w:t xml:space="preserve">Enable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ins>
          </w:p>
          <w:p w:rsidR="00976DF6" w:rsidRDefault="00976DF6">
            <w:pPr>
              <w:pStyle w:val="Body"/>
              <w:numPr>
                <w:ilvl w:val="2"/>
                <w:numId w:val="138"/>
              </w:numPr>
              <w:ind w:left="268" w:hanging="268"/>
              <w:rPr>
                <w:ins w:id="1818" w:author="lxu" w:date="2013-07-08T20:34:00Z"/>
                <w:rFonts w:ascii="Arial" w:eastAsia="宋体" w:hAnsi="Arial" w:cs="Arial"/>
                <w:b/>
                <w:color w:val="000000"/>
                <w:lang w:eastAsia="zh-CN"/>
              </w:rPr>
              <w:pPrChange w:id="1819" w:author="lxu" w:date="2013-07-08T20:34:00Z">
                <w:pPr>
                  <w:pStyle w:val="Body"/>
                  <w:numPr>
                    <w:ilvl w:val="2"/>
                    <w:numId w:val="136"/>
                  </w:numPr>
                  <w:ind w:left="268" w:hanging="268"/>
                </w:pPr>
              </w:pPrChange>
            </w:pPr>
            <w:ins w:id="1820" w:author="lxu" w:date="2013-07-08T20:34:00Z">
              <w:r>
                <w:rPr>
                  <w:rFonts w:ascii="Arial" w:eastAsia="宋体" w:hAnsi="Arial" w:cs="Arial" w:hint="eastAsia"/>
                  <w:lang w:eastAsia="zh-CN"/>
                </w:rPr>
                <w:t>Make sure application discovery is enabled.</w:t>
              </w:r>
            </w:ins>
          </w:p>
          <w:p w:rsidR="00976DF6" w:rsidRPr="007F759F" w:rsidRDefault="00976DF6">
            <w:pPr>
              <w:pStyle w:val="Body"/>
              <w:numPr>
                <w:ilvl w:val="2"/>
                <w:numId w:val="138"/>
              </w:numPr>
              <w:ind w:left="268" w:hanging="268"/>
              <w:rPr>
                <w:ins w:id="1821" w:author="lxu" w:date="2013-07-08T20:34:00Z"/>
                <w:rFonts w:ascii="Arial" w:eastAsia="宋体" w:hAnsi="Arial" w:cs="Arial"/>
                <w:b/>
                <w:color w:val="000000"/>
                <w:lang w:eastAsia="zh-CN"/>
              </w:rPr>
              <w:pPrChange w:id="1822" w:author="lxu" w:date="2013-07-08T20:34:00Z">
                <w:pPr>
                  <w:pStyle w:val="Body"/>
                  <w:numPr>
                    <w:ilvl w:val="2"/>
                    <w:numId w:val="136"/>
                  </w:numPr>
                  <w:ind w:left="268" w:hanging="268"/>
                </w:pPr>
              </w:pPrChange>
            </w:pPr>
            <w:ins w:id="1823" w:author="lxu" w:date="2013-07-08T20:34:00Z">
              <w:r>
                <w:rPr>
                  <w:rFonts w:ascii="Arial" w:eastAsia="宋体" w:hAnsi="Arial" w:cs="Arial" w:hint="eastAsia"/>
                  <w:lang w:eastAsia="zh-CN"/>
                </w:rPr>
                <w:t xml:space="preserve">Add ICMP into watchlist via obsolete CLI: </w:t>
              </w:r>
            </w:ins>
            <w:ins w:id="1824" w:author="lxu" w:date="2013-07-08T20:40:00Z">
              <w:r>
                <w:rPr>
                  <w:rFonts w:ascii="Arial" w:eastAsia="宋体" w:hAnsi="Arial" w:cs="Arial"/>
                  <w:lang w:eastAsia="zh-CN"/>
                </w:rPr>
                <w:t>“</w:t>
              </w:r>
            </w:ins>
            <w:ins w:id="1825" w:author="lxu" w:date="2013-07-08T20:35:00Z">
              <w:r>
                <w:rPr>
                  <w:rFonts w:ascii="Arial" w:eastAsia="宋体" w:hAnsi="Arial" w:cs="Arial" w:hint="eastAsia"/>
                  <w:lang w:eastAsia="zh-CN"/>
                </w:rPr>
                <w:t xml:space="preserve">no </w:t>
              </w:r>
            </w:ins>
            <w:ins w:id="1826" w:author="lxu" w:date="2013-07-08T20:34:00Z">
              <w:r>
                <w:rPr>
                  <w:rFonts w:ascii="Arial" w:eastAsia="宋体" w:hAnsi="Arial" w:cs="Arial" w:hint="eastAsia"/>
                  <w:lang w:eastAsia="zh-CN"/>
                </w:rPr>
                <w:t xml:space="preserve">application reporting app-id </w:t>
              </w:r>
            </w:ins>
            <w:ins w:id="1827" w:author="lxu" w:date="2013-07-08T20:35:00Z">
              <w:r>
                <w:rPr>
                  <w:rFonts w:ascii="Arial" w:eastAsia="宋体" w:hAnsi="Arial" w:cs="Arial" w:hint="eastAsia"/>
                  <w:lang w:eastAsia="zh-CN"/>
                </w:rPr>
                <w:t>658</w:t>
              </w:r>
            </w:ins>
            <w:ins w:id="1828" w:author="lxu" w:date="2013-07-08T20:34:00Z">
              <w:r>
                <w:rPr>
                  <w:rFonts w:ascii="Arial" w:eastAsia="宋体" w:hAnsi="Arial" w:cs="Arial" w:hint="eastAsia"/>
                  <w:lang w:eastAsia="zh-CN"/>
                </w:rPr>
                <w:t xml:space="preserve"> enable</w:t>
              </w:r>
            </w:ins>
            <w:ins w:id="1829" w:author="lxu" w:date="2013-07-08T20:40:00Z">
              <w:r>
                <w:rPr>
                  <w:rFonts w:ascii="Arial" w:eastAsia="宋体" w:hAnsi="Arial" w:cs="Arial"/>
                  <w:lang w:eastAsia="zh-CN"/>
                </w:rPr>
                <w:t>”</w:t>
              </w:r>
            </w:ins>
            <w:ins w:id="1830" w:author="lxu" w:date="2013-07-08T20:34:00Z">
              <w:r w:rsidR="008A4899">
                <w:rPr>
                  <w:rFonts w:ascii="Arial" w:eastAsia="宋体" w:hAnsi="Arial" w:cs="Arial" w:hint="eastAsia"/>
                  <w:lang w:eastAsia="zh-CN"/>
                </w:rPr>
                <w:t>.</w:t>
              </w:r>
            </w:ins>
          </w:p>
          <w:p w:rsidR="00976DF6" w:rsidRPr="008A4899" w:rsidRDefault="00976DF6">
            <w:pPr>
              <w:pStyle w:val="Body"/>
              <w:numPr>
                <w:ilvl w:val="2"/>
                <w:numId w:val="138"/>
              </w:numPr>
              <w:ind w:left="268" w:hanging="268"/>
              <w:rPr>
                <w:ins w:id="1831" w:author="lxu" w:date="2013-07-08T20:34:00Z"/>
                <w:rFonts w:ascii="Arial" w:eastAsia="宋体" w:hAnsi="Arial" w:cs="Arial"/>
                <w:color w:val="000000"/>
                <w:lang w:eastAsia="zh-CN"/>
                <w:rPrChange w:id="1832" w:author="lxu" w:date="2013-07-08T20:44:00Z">
                  <w:rPr>
                    <w:ins w:id="1833" w:author="lxu" w:date="2013-07-08T20:34:00Z"/>
                    <w:rFonts w:ascii="Arial" w:eastAsia="宋体" w:hAnsi="Arial" w:cs="Arial"/>
                    <w:b/>
                    <w:color w:val="000000"/>
                    <w:lang w:eastAsia="zh-CN"/>
                  </w:rPr>
                </w:rPrChange>
              </w:rPr>
              <w:pPrChange w:id="1834" w:author="lxu" w:date="2013-07-08T20:44:00Z">
                <w:pPr>
                  <w:pStyle w:val="Body"/>
                  <w:numPr>
                    <w:ilvl w:val="2"/>
                    <w:numId w:val="136"/>
                  </w:numPr>
                  <w:ind w:left="268" w:hanging="268"/>
                </w:pPr>
              </w:pPrChange>
            </w:pPr>
            <w:ins w:id="1835" w:author="lxu" w:date="2013-07-08T20:34:00Z">
              <w:r>
                <w:rPr>
                  <w:rFonts w:ascii="Arial" w:eastAsia="宋体" w:hAnsi="Arial" w:cs="Arial" w:hint="eastAsia"/>
                  <w:color w:val="000000"/>
                  <w:lang w:eastAsia="zh-CN"/>
                </w:rPr>
                <w:t xml:space="preserve">Issue CLIs </w:t>
              </w:r>
              <w:r>
                <w:rPr>
                  <w:rFonts w:ascii="Arial" w:eastAsia="宋体" w:hAnsi="Arial" w:cs="Arial"/>
                  <w:color w:val="000000"/>
                  <w:lang w:eastAsia="zh-CN"/>
                </w:rPr>
                <w:t>“</w:t>
              </w:r>
              <w:r w:rsidRPr="007F759F">
                <w:rPr>
                  <w:rFonts w:ascii="Arial" w:eastAsia="宋体" w:hAnsi="Arial" w:cs="Arial"/>
                  <w:color w:val="000000"/>
                  <w:lang w:eastAsia="zh-CN"/>
                </w:rPr>
                <w:t>S</w:t>
              </w:r>
              <w:r w:rsidRPr="007F759F">
                <w:rPr>
                  <w:rFonts w:ascii="Arial" w:eastAsia="宋体" w:hAnsi="Arial" w:cs="Arial" w:hint="eastAsia"/>
                  <w:color w:val="000000"/>
                  <w:lang w:eastAsia="zh-CN"/>
                </w:rPr>
                <w:t>how running configuration</w:t>
              </w:r>
              <w:r>
                <w:rPr>
                  <w:rFonts w:ascii="Arial" w:eastAsia="宋体" w:hAnsi="Arial" w:cs="Arial"/>
                  <w:color w:val="000000"/>
                  <w:lang w:eastAsia="zh-CN"/>
                </w:rPr>
                <w:t>”</w:t>
              </w:r>
            </w:ins>
            <w:ins w:id="1836" w:author="lxu" w:date="2013-07-08T20:44:00Z">
              <w:r w:rsidR="008A4899">
                <w:rPr>
                  <w:rFonts w:ascii="Arial" w:eastAsia="宋体" w:hAnsi="Arial" w:cs="Arial" w:hint="eastAsia"/>
                  <w:color w:val="000000"/>
                  <w:lang w:eastAsia="zh-CN"/>
                </w:rPr>
                <w:t>.</w:t>
              </w:r>
            </w:ins>
          </w:p>
          <w:p w:rsidR="00976DF6" w:rsidRDefault="00976DF6">
            <w:pPr>
              <w:pStyle w:val="Body"/>
              <w:numPr>
                <w:ilvl w:val="2"/>
                <w:numId w:val="138"/>
              </w:numPr>
              <w:ind w:left="268" w:hanging="268"/>
              <w:rPr>
                <w:ins w:id="1837" w:author="lxu" w:date="2013-07-08T20:34:00Z"/>
                <w:rFonts w:ascii="Arial" w:eastAsia="宋体" w:hAnsi="Arial" w:cs="Arial"/>
                <w:b/>
                <w:color w:val="000000"/>
                <w:lang w:eastAsia="zh-CN"/>
              </w:rPr>
              <w:pPrChange w:id="1838" w:author="lxu" w:date="2013-07-08T20:34:00Z">
                <w:pPr>
                  <w:pStyle w:val="Body"/>
                  <w:numPr>
                    <w:ilvl w:val="2"/>
                    <w:numId w:val="136"/>
                  </w:numPr>
                  <w:ind w:left="268" w:hanging="268"/>
                </w:pPr>
              </w:pPrChange>
            </w:pPr>
            <w:ins w:id="1839" w:author="lxu" w:date="2013-07-08T20:34:00Z">
              <w:r>
                <w:rPr>
                  <w:rFonts w:ascii="Arial" w:eastAsia="宋体" w:hAnsi="Arial" w:cs="Arial" w:hint="eastAsia"/>
                  <w:lang w:eastAsia="zh-CN"/>
                </w:rPr>
                <w:t xml:space="preserve">Laptop1 </w:t>
              </w:r>
            </w:ins>
            <w:ins w:id="1840" w:author="lxu" w:date="2013-07-08T20:35:00Z">
              <w:r>
                <w:rPr>
                  <w:rFonts w:ascii="Arial" w:eastAsia="宋体" w:hAnsi="Arial" w:cs="Arial" w:hint="eastAsia"/>
                  <w:lang w:eastAsia="zh-CN"/>
                </w:rPr>
                <w:t>play http video</w:t>
              </w:r>
            </w:ins>
            <w:ins w:id="1841" w:author="lxu" w:date="2013-07-08T20:34:00Z">
              <w:r w:rsidRPr="006352AC">
                <w:rPr>
                  <w:rFonts w:ascii="Arial" w:eastAsia="宋体" w:hAnsi="Arial" w:cs="Arial" w:hint="eastAsia"/>
                  <w:lang w:eastAsia="zh-CN"/>
                </w:rPr>
                <w:t xml:space="preserve"> </w:t>
              </w:r>
            </w:ins>
            <w:ins w:id="1842" w:author="lxu" w:date="2013-07-08T20:35:00Z">
              <w:r>
                <w:rPr>
                  <w:rFonts w:ascii="Arial" w:eastAsia="宋体" w:hAnsi="Arial" w:cs="Arial" w:hint="eastAsia"/>
                  <w:lang w:eastAsia="zh-CN"/>
                </w:rPr>
                <w:t xml:space="preserve">from </w:t>
              </w:r>
            </w:ins>
            <w:ins w:id="1843" w:author="lxu" w:date="2013-07-08T20:34:00Z">
              <w:r w:rsidRPr="006352AC">
                <w:rPr>
                  <w:rFonts w:ascii="Arial" w:eastAsia="宋体" w:hAnsi="Arial" w:cs="Arial" w:hint="eastAsia"/>
                  <w:lang w:eastAsia="zh-CN"/>
                </w:rPr>
                <w:t>outside net</w:t>
              </w:r>
              <w:r>
                <w:rPr>
                  <w:rFonts w:ascii="Arial" w:eastAsia="宋体" w:hAnsi="Arial" w:cs="Arial" w:hint="eastAsia"/>
                  <w:lang w:eastAsia="zh-CN"/>
                </w:rPr>
                <w:t xml:space="preserve">work. </w:t>
              </w:r>
            </w:ins>
            <w:ins w:id="1844" w:author="lxu" w:date="2013-07-08T20:36:00Z">
              <w:r>
                <w:rPr>
                  <w:rFonts w:ascii="Arial" w:eastAsia="宋体" w:hAnsi="Arial" w:cs="Arial" w:hint="eastAsia"/>
                  <w:lang w:eastAsia="zh-CN"/>
                </w:rPr>
                <w:t>M</w:t>
              </w:r>
            </w:ins>
            <w:ins w:id="1845" w:author="lxu" w:date="2013-07-08T20:34:00Z">
              <w:r w:rsidRPr="006352AC">
                <w:rPr>
                  <w:rFonts w:ascii="Arial" w:eastAsia="宋体" w:hAnsi="Arial" w:cs="Arial" w:hint="eastAsia"/>
                  <w:lang w:eastAsia="zh-CN"/>
                </w:rPr>
                <w:t xml:space="preserve">ake sure its usage </w:t>
              </w:r>
              <w:r>
                <w:rPr>
                  <w:rFonts w:ascii="Arial" w:eastAsia="宋体" w:hAnsi="Arial" w:cs="Arial" w:hint="eastAsia"/>
                  <w:lang w:eastAsia="zh-CN"/>
                </w:rPr>
                <w:t xml:space="preserve">percentage </w:t>
              </w:r>
            </w:ins>
            <w:ins w:id="1846" w:author="lxu" w:date="2013-07-08T20:36:00Z">
              <w:r>
                <w:rPr>
                  <w:rFonts w:ascii="Arial" w:eastAsia="宋体" w:hAnsi="Arial" w:cs="Arial" w:hint="eastAsia"/>
                  <w:lang w:eastAsia="zh-CN"/>
                </w:rPr>
                <w:t xml:space="preserve">is </w:t>
              </w:r>
            </w:ins>
            <w:ins w:id="1847" w:author="lxu" w:date="2013-07-08T20:40:00Z">
              <w:r>
                <w:rPr>
                  <w:rFonts w:ascii="Arial" w:eastAsia="宋体" w:hAnsi="Arial" w:cs="Arial" w:hint="eastAsia"/>
                  <w:lang w:eastAsia="zh-CN"/>
                </w:rPr>
                <w:t>more than 50%</w:t>
              </w:r>
            </w:ins>
            <w:ins w:id="1848" w:author="lxu" w:date="2013-07-08T20:34:00Z">
              <w:r w:rsidRPr="006352AC">
                <w:rPr>
                  <w:rFonts w:ascii="Arial" w:eastAsia="宋体" w:hAnsi="Arial" w:cs="Arial" w:hint="eastAsia"/>
                  <w:lang w:eastAsia="zh-CN"/>
                </w:rPr>
                <w:t>.</w:t>
              </w:r>
            </w:ins>
          </w:p>
        </w:tc>
      </w:tr>
      <w:tr w:rsidR="00976DF6" w:rsidRPr="00322E9D" w:rsidTr="00224B8C">
        <w:trPr>
          <w:trHeight w:val="345"/>
          <w:ins w:id="1849" w:author="lxu" w:date="2013-07-08T20:34:00Z"/>
        </w:trPr>
        <w:tc>
          <w:tcPr>
            <w:tcW w:w="2284" w:type="dxa"/>
            <w:tcBorders>
              <w:top w:val="single" w:sz="4" w:space="0" w:color="auto"/>
              <w:left w:val="single" w:sz="4" w:space="0" w:color="auto"/>
              <w:bottom w:val="single" w:sz="4" w:space="0" w:color="auto"/>
              <w:right w:val="single" w:sz="4" w:space="0" w:color="auto"/>
            </w:tcBorders>
            <w:vAlign w:val="center"/>
          </w:tcPr>
          <w:p w:rsidR="00976DF6" w:rsidRPr="00634B39" w:rsidRDefault="00976DF6" w:rsidP="00224B8C">
            <w:pPr>
              <w:rPr>
                <w:ins w:id="1850" w:author="lxu" w:date="2013-07-08T20:34:00Z"/>
                <w:rFonts w:ascii="Arial" w:eastAsia="宋体" w:hAnsi="Arial" w:cs="Arial"/>
                <w:b w:val="0"/>
                <w:color w:val="auto"/>
                <w:lang w:eastAsia="zh-CN"/>
              </w:rPr>
            </w:pPr>
            <w:ins w:id="1851" w:author="lxu" w:date="2013-07-08T20:34:00Z">
              <w:r w:rsidRPr="00634B39">
                <w:rPr>
                  <w:rFonts w:ascii="Arial" w:hAnsi="Arial" w:cs="Arial"/>
                  <w:color w:val="auto"/>
                </w:rPr>
                <w:t>Expect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76DF6" w:rsidRDefault="00976DF6" w:rsidP="00224B8C">
            <w:pPr>
              <w:pStyle w:val="Body"/>
              <w:rPr>
                <w:ins w:id="1852" w:author="lxu" w:date="2013-07-08T20:34:00Z"/>
                <w:rFonts w:ascii="Arial" w:eastAsia="宋体" w:hAnsi="Arial" w:cs="Arial"/>
                <w:lang w:eastAsia="zh-CN"/>
              </w:rPr>
            </w:pPr>
            <w:ins w:id="1853" w:author="lxu" w:date="2013-07-08T20:34:00Z">
              <w:r>
                <w:rPr>
                  <w:rFonts w:ascii="Arial" w:eastAsia="宋体" w:hAnsi="Arial" w:cs="Arial" w:hint="eastAsia"/>
                  <w:lang w:eastAsia="zh-CN"/>
                </w:rPr>
                <w:t xml:space="preserve">Step 4. No </w:t>
              </w:r>
              <w:r>
                <w:rPr>
                  <w:rFonts w:ascii="Arial" w:eastAsia="宋体" w:hAnsi="Arial" w:cs="Arial"/>
                  <w:lang w:eastAsia="zh-CN"/>
                </w:rPr>
                <w:t>“</w:t>
              </w:r>
            </w:ins>
            <w:ins w:id="1854" w:author="lxu" w:date="2013-07-08T20:40:00Z">
              <w:r>
                <w:rPr>
                  <w:rFonts w:ascii="Arial" w:eastAsia="宋体" w:hAnsi="Arial" w:cs="Arial" w:hint="eastAsia"/>
                  <w:lang w:eastAsia="zh-CN"/>
                </w:rPr>
                <w:t xml:space="preserve">no </w:t>
              </w:r>
            </w:ins>
            <w:ins w:id="1855" w:author="lxu" w:date="2013-07-08T20:34:00Z">
              <w:r>
                <w:rPr>
                  <w:rFonts w:ascii="Arial" w:eastAsia="宋体" w:hAnsi="Arial" w:cs="Arial" w:hint="eastAsia"/>
                  <w:lang w:eastAsia="zh-CN"/>
                </w:rPr>
                <w:t xml:space="preserve">application reporting app-id </w:t>
              </w:r>
            </w:ins>
            <w:ins w:id="1856" w:author="lxu" w:date="2013-07-08T20:40:00Z">
              <w:r>
                <w:rPr>
                  <w:rFonts w:ascii="Arial" w:eastAsia="宋体" w:hAnsi="Arial" w:cs="Arial" w:hint="eastAsia"/>
                  <w:lang w:eastAsia="zh-CN"/>
                </w:rPr>
                <w:t>658</w:t>
              </w:r>
            </w:ins>
            <w:ins w:id="1857" w:author="lxu" w:date="2013-07-08T20:34:00Z">
              <w:r>
                <w:rPr>
                  <w:rFonts w:ascii="Arial" w:eastAsia="宋体" w:hAnsi="Arial" w:cs="Arial" w:hint="eastAsia"/>
                  <w:lang w:eastAsia="zh-CN"/>
                </w:rPr>
                <w:t xml:space="preserve"> enable</w:t>
              </w:r>
              <w:r>
                <w:rPr>
                  <w:rFonts w:ascii="Arial" w:eastAsia="宋体" w:hAnsi="Arial" w:cs="Arial"/>
                  <w:lang w:eastAsia="zh-CN"/>
                </w:rPr>
                <w:t>”</w:t>
              </w:r>
              <w:r>
                <w:rPr>
                  <w:rFonts w:ascii="Arial" w:eastAsia="宋体" w:hAnsi="Arial" w:cs="Arial" w:hint="eastAsia"/>
                  <w:lang w:eastAsia="zh-CN"/>
                </w:rPr>
                <w:t xml:space="preserve"> in running configuration.</w:t>
              </w:r>
            </w:ins>
          </w:p>
          <w:p w:rsidR="00976DF6" w:rsidRDefault="00976DF6" w:rsidP="00224B8C">
            <w:pPr>
              <w:pStyle w:val="Body"/>
              <w:rPr>
                <w:ins w:id="1858" w:author="lxu" w:date="2013-07-08T20:34:00Z"/>
                <w:rFonts w:ascii="Arial" w:eastAsia="宋体" w:hAnsi="Arial" w:cs="Arial"/>
                <w:lang w:eastAsia="zh-CN"/>
              </w:rPr>
            </w:pPr>
            <w:ins w:id="1859" w:author="lxu" w:date="2013-07-08T20:34:00Z">
              <w:r>
                <w:rPr>
                  <w:rFonts w:ascii="Arial" w:eastAsia="宋体" w:hAnsi="Arial" w:cs="Arial" w:hint="eastAsia"/>
                  <w:lang w:eastAsia="zh-CN"/>
                </w:rPr>
                <w:t xml:space="preserve">After Step </w:t>
              </w:r>
            </w:ins>
            <w:ins w:id="1860" w:author="lxu" w:date="2013-07-08T20:44:00Z">
              <w:r w:rsidR="008A4899">
                <w:rPr>
                  <w:rFonts w:ascii="Arial" w:eastAsia="宋体" w:hAnsi="Arial" w:cs="Arial" w:hint="eastAsia"/>
                  <w:lang w:eastAsia="zh-CN"/>
                </w:rPr>
                <w:t>5</w:t>
              </w:r>
            </w:ins>
            <w:ins w:id="1861" w:author="lxu" w:date="2013-07-08T20:34:00Z">
              <w:r>
                <w:rPr>
                  <w:rFonts w:ascii="Arial" w:eastAsia="宋体" w:hAnsi="Arial" w:cs="Arial" w:hint="eastAsia"/>
                  <w:lang w:eastAsia="zh-CN"/>
                </w:rPr>
                <w:t>, HiveOS generates application reporting file.</w:t>
              </w:r>
            </w:ins>
          </w:p>
          <w:p w:rsidR="00976DF6" w:rsidRPr="00976DF6" w:rsidRDefault="00976DF6" w:rsidP="00224B8C">
            <w:pPr>
              <w:pStyle w:val="Body"/>
              <w:rPr>
                <w:ins w:id="1862" w:author="lxu" w:date="2013-07-08T20:34:00Z"/>
                <w:rFonts w:ascii="Arial" w:eastAsia="宋体" w:hAnsi="Arial" w:cs="Arial"/>
                <w:lang w:eastAsia="zh-CN"/>
              </w:rPr>
            </w:pPr>
            <w:ins w:id="1863" w:author="lxu" w:date="2013-07-08T20:34:00Z">
              <w:r>
                <w:rPr>
                  <w:rFonts w:ascii="Arial" w:eastAsia="宋体" w:hAnsi="Arial" w:cs="Arial" w:hint="eastAsia"/>
                  <w:lang w:eastAsia="zh-CN"/>
                </w:rPr>
                <w:t>It should</w:t>
              </w:r>
            </w:ins>
            <w:ins w:id="1864" w:author="lxu" w:date="2013-07-08T20:42:00Z">
              <w:r w:rsidR="008A4899">
                <w:rPr>
                  <w:rFonts w:ascii="Arial" w:eastAsia="宋体" w:hAnsi="Arial" w:cs="Arial" w:hint="eastAsia"/>
                  <w:lang w:eastAsia="zh-CN"/>
                </w:rPr>
                <w:t xml:space="preserve"> </w:t>
              </w:r>
            </w:ins>
            <w:ins w:id="1865" w:author="lxu" w:date="2013-07-08T20:34:00Z">
              <w:r w:rsidR="008A4899">
                <w:rPr>
                  <w:rFonts w:ascii="Arial" w:eastAsia="宋体" w:hAnsi="Arial" w:cs="Arial" w:hint="eastAsia"/>
                  <w:lang w:eastAsia="zh-CN"/>
                </w:rPr>
                <w:t xml:space="preserve">report </w:t>
              </w:r>
            </w:ins>
            <w:ins w:id="1866" w:author="lxu" w:date="2013-07-08T20:42:00Z">
              <w:r w:rsidR="008A4899">
                <w:rPr>
                  <w:rFonts w:ascii="Arial" w:eastAsia="宋体" w:hAnsi="Arial" w:cs="Arial" w:hint="eastAsia"/>
                  <w:lang w:eastAsia="zh-CN"/>
                </w:rPr>
                <w:t xml:space="preserve">http video </w:t>
              </w:r>
            </w:ins>
            <w:ins w:id="1867" w:author="lxu" w:date="2013-07-08T20:45:00Z">
              <w:r w:rsidR="008A4899">
                <w:rPr>
                  <w:rFonts w:ascii="Arial" w:eastAsia="宋体" w:hAnsi="Arial" w:cs="Arial" w:hint="eastAsia"/>
                  <w:lang w:eastAsia="zh-CN"/>
                </w:rPr>
                <w:t xml:space="preserve">correctly instead of </w:t>
              </w:r>
              <w:r w:rsidR="008A4899">
                <w:rPr>
                  <w:rFonts w:ascii="Arial" w:eastAsia="宋体" w:hAnsi="Arial" w:cs="Arial"/>
                  <w:lang w:eastAsia="zh-CN"/>
                </w:rPr>
                <w:t>“</w:t>
              </w:r>
              <w:r w:rsidR="008A4899">
                <w:rPr>
                  <w:rFonts w:ascii="Arial" w:eastAsia="宋体" w:hAnsi="Arial" w:cs="Arial" w:hint="eastAsia"/>
                  <w:lang w:eastAsia="zh-CN"/>
                </w:rPr>
                <w:t>Unknown</w:t>
              </w:r>
              <w:r w:rsidR="008A4899">
                <w:rPr>
                  <w:rFonts w:ascii="Arial" w:eastAsia="宋体" w:hAnsi="Arial" w:cs="Arial"/>
                  <w:lang w:eastAsia="zh-CN"/>
                </w:rPr>
                <w:t>”</w:t>
              </w:r>
            </w:ins>
            <w:ins w:id="1868" w:author="lxu" w:date="2013-07-08T20:34:00Z">
              <w:r>
                <w:rPr>
                  <w:rFonts w:ascii="Arial" w:eastAsia="宋体" w:hAnsi="Arial" w:cs="Arial" w:hint="eastAsia"/>
                  <w:lang w:eastAsia="zh-CN"/>
                </w:rPr>
                <w:t>.</w:t>
              </w:r>
            </w:ins>
          </w:p>
        </w:tc>
      </w:tr>
      <w:tr w:rsidR="00976DF6" w:rsidRPr="00322E9D" w:rsidTr="00224B8C">
        <w:trPr>
          <w:trHeight w:val="165"/>
          <w:ins w:id="1869" w:author="lxu" w:date="2013-07-08T20:34:00Z"/>
        </w:trPr>
        <w:tc>
          <w:tcPr>
            <w:tcW w:w="2284" w:type="dxa"/>
            <w:tcBorders>
              <w:top w:val="single" w:sz="4" w:space="0" w:color="auto"/>
              <w:left w:val="single" w:sz="4" w:space="0" w:color="auto"/>
              <w:bottom w:val="single" w:sz="4" w:space="0" w:color="auto"/>
              <w:right w:val="single" w:sz="4" w:space="0" w:color="auto"/>
            </w:tcBorders>
            <w:vAlign w:val="center"/>
          </w:tcPr>
          <w:p w:rsidR="00976DF6" w:rsidRPr="00706C8D" w:rsidRDefault="00976DF6" w:rsidP="00224B8C">
            <w:pPr>
              <w:rPr>
                <w:ins w:id="1870" w:author="lxu" w:date="2013-07-08T20:34:00Z"/>
                <w:rFonts w:ascii="Arial" w:eastAsia="宋体" w:hAnsi="Arial" w:cs="Arial"/>
                <w:color w:val="auto"/>
                <w:lang w:eastAsia="zh-CN"/>
              </w:rPr>
            </w:pPr>
            <w:ins w:id="1871" w:author="lxu" w:date="2013-07-08T20:34:00Z">
              <w:r w:rsidRPr="00706C8D">
                <w:rPr>
                  <w:rFonts w:ascii="Arial" w:eastAsia="宋体" w:hAnsi="Arial" w:cs="Arial"/>
                  <w:color w:val="auto"/>
                  <w:lang w:eastAsia="zh-CN"/>
                </w:rPr>
                <w:t>Test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76DF6" w:rsidRPr="00706C8D" w:rsidRDefault="00976DF6" w:rsidP="00224B8C">
            <w:pPr>
              <w:pStyle w:val="Body"/>
              <w:rPr>
                <w:ins w:id="1872" w:author="lxu" w:date="2013-07-08T20:34:00Z"/>
                <w:rFonts w:ascii="Arial" w:eastAsia="宋体" w:hAnsi="Arial" w:cs="Arial"/>
                <w:lang w:eastAsia="zh-CN"/>
              </w:rPr>
            </w:pPr>
          </w:p>
        </w:tc>
      </w:tr>
      <w:tr w:rsidR="00976DF6" w:rsidRPr="00322E9D" w:rsidTr="00224B8C">
        <w:trPr>
          <w:trHeight w:val="142"/>
          <w:ins w:id="1873" w:author="lxu" w:date="2013-07-08T20:34:00Z"/>
        </w:trPr>
        <w:tc>
          <w:tcPr>
            <w:tcW w:w="2284" w:type="dxa"/>
            <w:tcBorders>
              <w:top w:val="single" w:sz="4" w:space="0" w:color="auto"/>
              <w:left w:val="single" w:sz="4" w:space="0" w:color="auto"/>
              <w:bottom w:val="single" w:sz="4" w:space="0" w:color="auto"/>
              <w:right w:val="single" w:sz="4" w:space="0" w:color="auto"/>
            </w:tcBorders>
            <w:vAlign w:val="center"/>
          </w:tcPr>
          <w:p w:rsidR="00976DF6" w:rsidRPr="00706C8D" w:rsidRDefault="00976DF6" w:rsidP="00224B8C">
            <w:pPr>
              <w:rPr>
                <w:ins w:id="1874" w:author="lxu" w:date="2013-07-08T20:34:00Z"/>
                <w:rFonts w:ascii="Arial" w:eastAsia="宋体" w:hAnsi="Arial" w:cs="Arial"/>
                <w:color w:val="auto"/>
                <w:lang w:eastAsia="zh-CN"/>
              </w:rPr>
            </w:pPr>
            <w:ins w:id="1875" w:author="lxu" w:date="2013-07-08T20:34:00Z">
              <w:r w:rsidRPr="00706C8D">
                <w:rPr>
                  <w:rFonts w:ascii="Arial" w:eastAsia="宋体" w:hAnsi="Arial" w:cs="Arial"/>
                  <w:color w:val="auto"/>
                  <w:lang w:eastAsia="zh-CN"/>
                </w:rPr>
                <w:t>Comment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76DF6" w:rsidRPr="00EA674E" w:rsidRDefault="00976DF6" w:rsidP="00224B8C">
            <w:pPr>
              <w:pStyle w:val="Body"/>
              <w:rPr>
                <w:ins w:id="1876" w:author="lxu" w:date="2013-07-08T20:34:00Z"/>
                <w:rFonts w:ascii="Arial" w:eastAsia="宋体" w:hAnsi="Arial" w:cs="Arial"/>
                <w:lang w:eastAsia="zh-CN"/>
              </w:rPr>
            </w:pPr>
            <w:ins w:id="1877" w:author="lxu" w:date="2013-07-08T20:34:00Z">
              <w:r>
                <w:rPr>
                  <w:rFonts w:ascii="Arial" w:eastAsia="宋体" w:hAnsi="Arial" w:cs="Arial" w:hint="eastAsia"/>
                  <w:lang w:eastAsia="zh-CN"/>
                </w:rPr>
                <w:t>Draft this case for application discovery which is a L7 application enhancement involved into HiveOS since Geneva release.</w:t>
              </w:r>
            </w:ins>
          </w:p>
        </w:tc>
      </w:tr>
    </w:tbl>
    <w:p w:rsidR="00101615" w:rsidRPr="005961B9" w:rsidRDefault="00101615" w:rsidP="00101615">
      <w:pPr>
        <w:pStyle w:val="Heading4"/>
        <w:ind w:firstLine="1121"/>
        <w:rPr>
          <w:ins w:id="1878" w:author="lxu" w:date="2013-07-02T17:19:00Z"/>
          <w:rFonts w:ascii="Arial" w:hAnsi="Arial"/>
          <w:b w:val="0"/>
          <w:sz w:val="21"/>
          <w:szCs w:val="21"/>
        </w:rPr>
      </w:pPr>
      <w:ins w:id="1879" w:author="lxu" w:date="2013-07-02T17:19:00Z">
        <w:r>
          <w:rPr>
            <w:rFonts w:ascii="Arial" w:hAnsi="Arial"/>
            <w:b w:val="0"/>
            <w:sz w:val="21"/>
            <w:szCs w:val="21"/>
          </w:rPr>
          <w:t>ApplicationReporting_Function_</w:t>
        </w:r>
        <w:r>
          <w:rPr>
            <w:rFonts w:ascii="Arial" w:eastAsia="宋体" w:hAnsi="Arial" w:hint="eastAsia"/>
            <w:b w:val="0"/>
            <w:sz w:val="21"/>
            <w:szCs w:val="21"/>
            <w:lang w:eastAsia="zh-CN"/>
          </w:rPr>
          <w:t>7</w:t>
        </w:r>
      </w:ins>
      <w:ins w:id="1880" w:author="lxu" w:date="2013-07-08T20:34:00Z">
        <w:r w:rsidR="00976DF6">
          <w:rPr>
            <w:rFonts w:ascii="Arial" w:eastAsia="宋体" w:hAnsi="Arial" w:hint="eastAsia"/>
            <w:b w:val="0"/>
            <w:sz w:val="21"/>
            <w:szCs w:val="21"/>
            <w:lang w:eastAsia="zh-CN"/>
          </w:rPr>
          <w:t>4</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01615" w:rsidRPr="00322E9D" w:rsidTr="00A362F8">
        <w:trPr>
          <w:trHeight w:val="321"/>
          <w:ins w:id="1881" w:author="lxu" w:date="2013-07-02T17:19:00Z"/>
        </w:trPr>
        <w:tc>
          <w:tcPr>
            <w:tcW w:w="2284" w:type="dxa"/>
            <w:tcBorders>
              <w:top w:val="single" w:sz="4" w:space="0" w:color="auto"/>
              <w:left w:val="single" w:sz="4" w:space="0" w:color="auto"/>
              <w:bottom w:val="single" w:sz="4" w:space="0" w:color="auto"/>
              <w:right w:val="single" w:sz="4" w:space="0" w:color="auto"/>
            </w:tcBorders>
            <w:vAlign w:val="center"/>
          </w:tcPr>
          <w:p w:rsidR="00101615" w:rsidRPr="00706C8D" w:rsidRDefault="00101615" w:rsidP="00A362F8">
            <w:pPr>
              <w:rPr>
                <w:ins w:id="1882" w:author="lxu" w:date="2013-07-02T17:19:00Z"/>
                <w:rFonts w:ascii="Arial" w:hAnsi="Arial" w:cs="Arial"/>
                <w:color w:val="auto"/>
              </w:rPr>
            </w:pPr>
            <w:ins w:id="1883" w:author="lxu" w:date="2013-07-02T17:19:00Z">
              <w:r w:rsidRPr="00706C8D">
                <w:rPr>
                  <w:rFonts w:ascii="Arial" w:hAnsi="Arial" w:cs="Arial"/>
                  <w:color w:val="auto"/>
                </w:rPr>
                <w:t>Case ID</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01615" w:rsidRPr="00706C8D" w:rsidRDefault="00101615" w:rsidP="00A362F8">
            <w:pPr>
              <w:pStyle w:val="Body"/>
              <w:rPr>
                <w:ins w:id="1884" w:author="lxu" w:date="2013-07-02T17:19:00Z"/>
                <w:rFonts w:ascii="Arial" w:eastAsia="宋体" w:hAnsi="Arial" w:cs="Arial"/>
                <w:lang w:eastAsia="zh-CN"/>
              </w:rPr>
            </w:pPr>
            <w:ins w:id="1885" w:author="lxu" w:date="2013-07-02T17:19:00Z">
              <w:r>
                <w:rPr>
                  <w:rFonts w:ascii="Arial" w:eastAsia="宋体" w:hAnsi="Arial" w:cs="Arial"/>
                  <w:lang w:eastAsia="zh-CN"/>
                </w:rPr>
                <w:t>ApplicationReporting_Function_</w:t>
              </w:r>
              <w:r>
                <w:rPr>
                  <w:rFonts w:ascii="Arial" w:eastAsia="宋体" w:hAnsi="Arial" w:cs="Arial" w:hint="eastAsia"/>
                  <w:lang w:eastAsia="zh-CN"/>
                </w:rPr>
                <w:t>7</w:t>
              </w:r>
            </w:ins>
            <w:ins w:id="1886" w:author="lxu" w:date="2013-07-08T20:34:00Z">
              <w:r w:rsidR="00976DF6">
                <w:rPr>
                  <w:rFonts w:ascii="Arial" w:eastAsia="宋体" w:hAnsi="Arial" w:cs="Arial" w:hint="eastAsia"/>
                  <w:lang w:eastAsia="zh-CN"/>
                </w:rPr>
                <w:t>4</w:t>
              </w:r>
            </w:ins>
          </w:p>
        </w:tc>
      </w:tr>
      <w:tr w:rsidR="00101615" w:rsidRPr="00322E9D" w:rsidTr="00A362F8">
        <w:trPr>
          <w:trHeight w:val="321"/>
          <w:ins w:id="1887" w:author="lxu" w:date="2013-07-02T17:19:00Z"/>
        </w:trPr>
        <w:tc>
          <w:tcPr>
            <w:tcW w:w="2284" w:type="dxa"/>
            <w:tcBorders>
              <w:top w:val="single" w:sz="4" w:space="0" w:color="auto"/>
              <w:left w:val="single" w:sz="4" w:space="0" w:color="auto"/>
              <w:bottom w:val="single" w:sz="4" w:space="0" w:color="auto"/>
              <w:right w:val="single" w:sz="4" w:space="0" w:color="auto"/>
            </w:tcBorders>
            <w:vAlign w:val="center"/>
          </w:tcPr>
          <w:p w:rsidR="00101615" w:rsidRPr="00706C8D" w:rsidRDefault="00101615" w:rsidP="00A362F8">
            <w:pPr>
              <w:rPr>
                <w:ins w:id="1888" w:author="lxu" w:date="2013-07-02T17:19:00Z"/>
                <w:rFonts w:ascii="Arial" w:hAnsi="Arial" w:cs="Arial"/>
                <w:color w:val="auto"/>
              </w:rPr>
            </w:pPr>
            <w:ins w:id="1889" w:author="lxu" w:date="2013-07-02T17:19:00Z">
              <w:r w:rsidRPr="00706C8D">
                <w:rPr>
                  <w:rFonts w:ascii="Arial" w:hAnsi="Arial" w:cs="Arial"/>
                  <w:color w:val="auto"/>
                </w:rPr>
                <w:t>Priority</w:t>
              </w:r>
            </w:ins>
          </w:p>
        </w:tc>
        <w:tc>
          <w:tcPr>
            <w:tcW w:w="2739" w:type="dxa"/>
            <w:tcBorders>
              <w:top w:val="single" w:sz="4" w:space="0" w:color="auto"/>
              <w:left w:val="single" w:sz="4" w:space="0" w:color="auto"/>
              <w:bottom w:val="single" w:sz="4" w:space="0" w:color="auto"/>
              <w:right w:val="single" w:sz="4" w:space="0" w:color="auto"/>
            </w:tcBorders>
            <w:vAlign w:val="center"/>
          </w:tcPr>
          <w:p w:rsidR="00101615" w:rsidRPr="00706C8D" w:rsidRDefault="00EC532F" w:rsidP="00A362F8">
            <w:pPr>
              <w:pStyle w:val="Body"/>
              <w:rPr>
                <w:ins w:id="1890" w:author="lxu" w:date="2013-07-02T17:19:00Z"/>
                <w:rFonts w:ascii="Arial" w:eastAsia="宋体" w:hAnsi="Arial" w:cs="Arial"/>
                <w:lang w:eastAsia="zh-CN"/>
              </w:rPr>
            </w:pPr>
            <w:ins w:id="1891" w:author="lxu" w:date="2013-07-09T09:58:00Z">
              <w:r>
                <w:rPr>
                  <w:rFonts w:ascii="Arial" w:eastAsia="宋体" w:hAnsi="Arial" w:cs="Arial" w:hint="eastAsia"/>
                  <w:lang w:eastAsia="zh-CN"/>
                </w:rPr>
                <w:t>Middle</w:t>
              </w:r>
            </w:ins>
          </w:p>
        </w:tc>
        <w:tc>
          <w:tcPr>
            <w:tcW w:w="2739" w:type="dxa"/>
            <w:tcBorders>
              <w:top w:val="single" w:sz="4" w:space="0" w:color="auto"/>
              <w:left w:val="single" w:sz="4" w:space="0" w:color="auto"/>
              <w:bottom w:val="single" w:sz="4" w:space="0" w:color="auto"/>
              <w:right w:val="single" w:sz="4" w:space="0" w:color="auto"/>
            </w:tcBorders>
            <w:vAlign w:val="center"/>
          </w:tcPr>
          <w:p w:rsidR="00101615" w:rsidRPr="00706C8D" w:rsidRDefault="00101615" w:rsidP="00A362F8">
            <w:pPr>
              <w:rPr>
                <w:ins w:id="1892" w:author="lxu" w:date="2013-07-02T17:19:00Z"/>
                <w:rFonts w:ascii="Arial" w:eastAsia="宋体" w:hAnsi="Arial" w:cs="Arial"/>
                <w:color w:val="auto"/>
                <w:lang w:eastAsia="zh-CN"/>
              </w:rPr>
            </w:pPr>
            <w:ins w:id="1893" w:author="lxu" w:date="2013-07-02T17:19:00Z">
              <w:r w:rsidRPr="00706C8D">
                <w:rPr>
                  <w:rFonts w:ascii="Arial" w:eastAsia="宋体" w:hAnsi="Arial" w:cs="Arial"/>
                  <w:color w:val="auto"/>
                  <w:lang w:eastAsia="zh-CN"/>
                </w:rPr>
                <w:t>Automation Flag</w:t>
              </w:r>
            </w:ins>
          </w:p>
        </w:tc>
        <w:tc>
          <w:tcPr>
            <w:tcW w:w="2739" w:type="dxa"/>
            <w:tcBorders>
              <w:top w:val="single" w:sz="4" w:space="0" w:color="auto"/>
              <w:left w:val="single" w:sz="4" w:space="0" w:color="auto"/>
              <w:bottom w:val="single" w:sz="4" w:space="0" w:color="auto"/>
              <w:right w:val="single" w:sz="4" w:space="0" w:color="auto"/>
            </w:tcBorders>
            <w:vAlign w:val="center"/>
          </w:tcPr>
          <w:p w:rsidR="00101615" w:rsidRPr="00706C8D" w:rsidRDefault="00101615" w:rsidP="00A362F8">
            <w:pPr>
              <w:pStyle w:val="Body"/>
              <w:rPr>
                <w:ins w:id="1894" w:author="lxu" w:date="2013-07-02T17:19:00Z"/>
                <w:rFonts w:ascii="Arial" w:eastAsia="宋体" w:hAnsi="Arial" w:cs="Arial"/>
                <w:lang w:eastAsia="zh-CN"/>
              </w:rPr>
            </w:pPr>
            <w:ins w:id="1895" w:author="lxu" w:date="2013-07-02T17:19:00Z">
              <w:r w:rsidRPr="00706C8D">
                <w:rPr>
                  <w:rFonts w:ascii="Arial" w:eastAsia="宋体" w:hAnsi="Arial" w:cs="Arial"/>
                  <w:lang w:eastAsia="zh-CN"/>
                </w:rPr>
                <w:t>No</w:t>
              </w:r>
            </w:ins>
          </w:p>
        </w:tc>
      </w:tr>
      <w:tr w:rsidR="00101615" w:rsidRPr="00322E9D" w:rsidTr="00A362F8">
        <w:trPr>
          <w:trHeight w:val="321"/>
          <w:ins w:id="1896" w:author="lxu" w:date="2013-07-02T17:19:00Z"/>
        </w:trPr>
        <w:tc>
          <w:tcPr>
            <w:tcW w:w="2284" w:type="dxa"/>
            <w:tcBorders>
              <w:top w:val="single" w:sz="4" w:space="0" w:color="auto"/>
              <w:left w:val="single" w:sz="4" w:space="0" w:color="auto"/>
              <w:bottom w:val="single" w:sz="4" w:space="0" w:color="auto"/>
              <w:right w:val="single" w:sz="4" w:space="0" w:color="auto"/>
            </w:tcBorders>
            <w:vAlign w:val="center"/>
          </w:tcPr>
          <w:p w:rsidR="00101615" w:rsidRPr="00706C8D" w:rsidRDefault="00101615" w:rsidP="00A362F8">
            <w:pPr>
              <w:rPr>
                <w:ins w:id="1897" w:author="lxu" w:date="2013-07-02T17:19:00Z"/>
                <w:rFonts w:ascii="Arial" w:hAnsi="Arial" w:cs="Arial"/>
                <w:color w:val="auto"/>
              </w:rPr>
            </w:pPr>
            <w:ins w:id="1898" w:author="lxu" w:date="2013-07-02T17:19:00Z">
              <w:r w:rsidRPr="00706C8D">
                <w:rPr>
                  <w:rFonts w:ascii="Arial" w:hAnsi="Arial" w:cs="Arial"/>
                  <w:color w:val="auto"/>
                </w:rPr>
                <w:t>Topology to use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01615" w:rsidRPr="00706C8D" w:rsidRDefault="00101615" w:rsidP="00A362F8">
            <w:pPr>
              <w:pStyle w:val="Body"/>
              <w:rPr>
                <w:ins w:id="1899" w:author="lxu" w:date="2013-07-02T17:19:00Z"/>
                <w:rFonts w:ascii="Arial" w:eastAsia="宋体" w:hAnsi="Arial" w:cs="Arial"/>
                <w:lang w:eastAsia="zh-CN"/>
              </w:rPr>
            </w:pPr>
            <w:ins w:id="1900" w:author="lxu" w:date="2013-07-02T17:19:00Z">
              <w:r>
                <w:rPr>
                  <w:rFonts w:ascii="Arial" w:eastAsia="宋体" w:hAnsi="Arial" w:cs="Arial" w:hint="eastAsia"/>
                  <w:lang w:eastAsia="zh-CN"/>
                </w:rPr>
                <w:t>Office Network</w:t>
              </w:r>
            </w:ins>
          </w:p>
        </w:tc>
      </w:tr>
      <w:tr w:rsidR="00101615" w:rsidRPr="00322E9D" w:rsidTr="00A362F8">
        <w:trPr>
          <w:trHeight w:val="315"/>
          <w:ins w:id="1901" w:author="lxu" w:date="2013-07-02T17:19:00Z"/>
        </w:trPr>
        <w:tc>
          <w:tcPr>
            <w:tcW w:w="2284" w:type="dxa"/>
            <w:tcBorders>
              <w:top w:val="single" w:sz="4" w:space="0" w:color="auto"/>
              <w:left w:val="single" w:sz="4" w:space="0" w:color="auto"/>
              <w:bottom w:val="single" w:sz="4" w:space="0" w:color="auto"/>
              <w:right w:val="single" w:sz="4" w:space="0" w:color="auto"/>
            </w:tcBorders>
            <w:vAlign w:val="center"/>
          </w:tcPr>
          <w:p w:rsidR="00101615" w:rsidRPr="00706C8D" w:rsidRDefault="00101615" w:rsidP="00A362F8">
            <w:pPr>
              <w:rPr>
                <w:ins w:id="1902" w:author="lxu" w:date="2013-07-02T17:19:00Z"/>
                <w:rFonts w:ascii="Arial" w:hAnsi="Arial" w:cs="Arial"/>
                <w:color w:val="auto"/>
              </w:rPr>
            </w:pPr>
            <w:ins w:id="1903" w:author="lxu" w:date="2013-07-02T17:19:00Z">
              <w:r w:rsidRPr="00706C8D">
                <w:rPr>
                  <w:rFonts w:ascii="Arial" w:hAnsi="Arial" w:cs="Arial"/>
                  <w:color w:val="auto"/>
                </w:rPr>
                <w:t>Description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01615" w:rsidRPr="00706C8D" w:rsidRDefault="00101615" w:rsidP="00A362F8">
            <w:pPr>
              <w:pStyle w:val="Body"/>
              <w:rPr>
                <w:ins w:id="1904" w:author="lxu" w:date="2013-07-02T17:19:00Z"/>
                <w:rFonts w:ascii="Arial" w:eastAsia="宋体" w:hAnsi="Arial" w:cs="Arial"/>
                <w:lang w:eastAsia="zh-CN"/>
              </w:rPr>
            </w:pPr>
            <w:ins w:id="1905" w:author="lxu" w:date="2013-07-02T17:20:00Z">
              <w:r>
                <w:rPr>
                  <w:rFonts w:ascii="Arial" w:eastAsia="宋体" w:hAnsi="Arial" w:cs="Arial" w:hint="eastAsia"/>
                  <w:lang w:eastAsia="zh-CN"/>
                </w:rPr>
                <w:t>Capture office network live traffic for D</w:t>
              </w:r>
            </w:ins>
            <w:ins w:id="1906" w:author="lxu" w:date="2013-07-02T17:21:00Z">
              <w:r>
                <w:rPr>
                  <w:rFonts w:ascii="Arial" w:eastAsia="宋体" w:hAnsi="Arial" w:cs="Arial" w:hint="eastAsia"/>
                  <w:lang w:eastAsia="zh-CN"/>
                </w:rPr>
                <w:t>EV</w:t>
              </w:r>
            </w:ins>
            <w:ins w:id="1907" w:author="lxu" w:date="2013-07-02T17:20:00Z">
              <w:r>
                <w:rPr>
                  <w:rFonts w:ascii="Arial" w:eastAsia="宋体" w:hAnsi="Arial" w:cs="Arial" w:hint="eastAsia"/>
                  <w:lang w:eastAsia="zh-CN"/>
                </w:rPr>
                <w:t xml:space="preserve"> analysis.</w:t>
              </w:r>
            </w:ins>
          </w:p>
        </w:tc>
      </w:tr>
      <w:tr w:rsidR="00101615" w:rsidRPr="00322E9D" w:rsidTr="00A362F8">
        <w:trPr>
          <w:trHeight w:val="345"/>
          <w:ins w:id="1908" w:author="lxu" w:date="2013-07-02T17:19:00Z"/>
        </w:trPr>
        <w:tc>
          <w:tcPr>
            <w:tcW w:w="2284" w:type="dxa"/>
            <w:tcBorders>
              <w:top w:val="single" w:sz="4" w:space="0" w:color="auto"/>
              <w:left w:val="single" w:sz="4" w:space="0" w:color="auto"/>
              <w:bottom w:val="single" w:sz="4" w:space="0" w:color="auto"/>
              <w:right w:val="single" w:sz="4" w:space="0" w:color="auto"/>
            </w:tcBorders>
            <w:vAlign w:val="center"/>
          </w:tcPr>
          <w:p w:rsidR="00101615" w:rsidRPr="00706C8D" w:rsidRDefault="00101615" w:rsidP="00A362F8">
            <w:pPr>
              <w:rPr>
                <w:ins w:id="1909" w:author="lxu" w:date="2013-07-02T17:19:00Z"/>
                <w:rFonts w:ascii="Arial" w:eastAsia="宋体" w:hAnsi="Arial" w:cs="Arial"/>
                <w:color w:val="auto"/>
                <w:lang w:eastAsia="zh-CN"/>
              </w:rPr>
            </w:pPr>
            <w:ins w:id="1910" w:author="lxu" w:date="2013-07-02T17:19:00Z">
              <w:r w:rsidRPr="00706C8D">
                <w:rPr>
                  <w:rFonts w:ascii="Arial" w:eastAsia="宋体" w:hAnsi="Arial" w:cs="Arial"/>
                  <w:color w:val="auto"/>
                  <w:lang w:eastAsia="zh-CN"/>
                </w:rPr>
                <w:t>PlatformDependence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01615" w:rsidRPr="00F30A6D" w:rsidRDefault="00101615" w:rsidP="00A362F8">
            <w:pPr>
              <w:pStyle w:val="Body"/>
              <w:rPr>
                <w:ins w:id="1911" w:author="lxu" w:date="2013-07-02T17:19:00Z"/>
                <w:rFonts w:ascii="Arial" w:eastAsia="宋体" w:hAnsi="Arial" w:cs="Arial"/>
                <w:lang w:eastAsia="zh-CN"/>
              </w:rPr>
            </w:pPr>
            <w:ins w:id="1912" w:author="lxu" w:date="2013-07-02T17:19:00Z">
              <w:r w:rsidRPr="00F30A6D">
                <w:rPr>
                  <w:rFonts w:ascii="Arial" w:eastAsia="宋体" w:hAnsi="Arial" w:cs="Arial"/>
                  <w:lang w:eastAsia="zh-CN"/>
                </w:rPr>
                <w:t>AP: AP110,AP120,AP121,AP141,AP170,</w:t>
              </w:r>
              <w:r>
                <w:rPr>
                  <w:rFonts w:ascii="Arial" w:eastAsia="宋体" w:hAnsi="Arial" w:cs="Arial"/>
                  <w:lang w:eastAsia="zh-CN"/>
                </w:rPr>
                <w:t>AP320,AP340,AP330,AP350,</w:t>
              </w:r>
            </w:ins>
          </w:p>
          <w:p w:rsidR="00101615" w:rsidRDefault="00101615" w:rsidP="00A362F8">
            <w:pPr>
              <w:pStyle w:val="Body"/>
              <w:rPr>
                <w:ins w:id="1913" w:author="lxu" w:date="2013-07-02T17:19:00Z"/>
                <w:rFonts w:ascii="Arial" w:eastAsia="宋体" w:hAnsi="Arial" w:cs="Arial"/>
                <w:lang w:eastAsia="zh-CN"/>
              </w:rPr>
            </w:pPr>
            <w:ins w:id="1914" w:author="lxu" w:date="2013-07-02T17:19:00Z">
              <w:r w:rsidRPr="00F30A6D">
                <w:rPr>
                  <w:rFonts w:ascii="Arial" w:eastAsia="宋体" w:hAnsi="Arial" w:cs="Arial"/>
                  <w:lang w:eastAsia="zh-CN"/>
                </w:rPr>
                <w:t>BR: BR200,BR200-WP,BRAP330,BRAP350,</w:t>
              </w:r>
            </w:ins>
          </w:p>
          <w:p w:rsidR="00101615" w:rsidRPr="00706C8D" w:rsidRDefault="00101615" w:rsidP="00A362F8">
            <w:pPr>
              <w:pStyle w:val="Body"/>
              <w:rPr>
                <w:ins w:id="1915" w:author="lxu" w:date="2013-07-02T17:19:00Z"/>
                <w:rFonts w:ascii="Arial" w:eastAsia="宋体" w:hAnsi="Arial" w:cs="Arial"/>
                <w:lang w:eastAsia="zh-CN"/>
              </w:rPr>
            </w:pPr>
            <w:ins w:id="1916" w:author="lxu" w:date="2013-07-02T17:19:00Z">
              <w:r>
                <w:rPr>
                  <w:rFonts w:ascii="Arial" w:eastAsia="宋体" w:hAnsi="Arial" w:cs="Arial" w:hint="eastAsia"/>
                  <w:lang w:eastAsia="zh-CN"/>
                </w:rPr>
                <w:t>Note: when draft this test case, HiveOS Millau 6.0r2c AP370/390 does not support application discovery. And HiveOS Geneva release is not related with AP370/390. As per plan, AP370/390 will support it by 2013 fall.</w:t>
              </w:r>
            </w:ins>
          </w:p>
        </w:tc>
      </w:tr>
      <w:tr w:rsidR="00101615" w:rsidRPr="00322E9D" w:rsidTr="00A362F8">
        <w:trPr>
          <w:trHeight w:val="321"/>
          <w:ins w:id="1917" w:author="lxu" w:date="2013-07-02T17:19:00Z"/>
        </w:trPr>
        <w:tc>
          <w:tcPr>
            <w:tcW w:w="2284" w:type="dxa"/>
            <w:tcBorders>
              <w:top w:val="single" w:sz="4" w:space="0" w:color="auto"/>
              <w:left w:val="single" w:sz="4" w:space="0" w:color="auto"/>
              <w:bottom w:val="single" w:sz="4" w:space="0" w:color="auto"/>
              <w:right w:val="single" w:sz="4" w:space="0" w:color="auto"/>
            </w:tcBorders>
            <w:vAlign w:val="center"/>
          </w:tcPr>
          <w:p w:rsidR="00101615" w:rsidRPr="00706C8D" w:rsidRDefault="00101615" w:rsidP="00A362F8">
            <w:pPr>
              <w:rPr>
                <w:ins w:id="1918" w:author="lxu" w:date="2013-07-02T17:19:00Z"/>
                <w:rFonts w:ascii="Arial" w:hAnsi="Arial" w:cs="Arial"/>
                <w:color w:val="auto"/>
              </w:rPr>
            </w:pPr>
            <w:ins w:id="1919" w:author="lxu" w:date="2013-07-02T17:19:00Z">
              <w:r w:rsidRPr="00706C8D">
                <w:rPr>
                  <w:rFonts w:ascii="Arial" w:hAnsi="Arial" w:cs="Arial"/>
                  <w:color w:val="auto"/>
                </w:rPr>
                <w:t>Pre-condition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01615" w:rsidRDefault="00101615" w:rsidP="00A362F8">
            <w:pPr>
              <w:pStyle w:val="Body"/>
              <w:rPr>
                <w:ins w:id="1920" w:author="lxu" w:date="2013-07-02T17:19:00Z"/>
                <w:rFonts w:ascii="Arial" w:eastAsia="宋体" w:hAnsi="Arial" w:cs="Arial"/>
                <w:lang w:eastAsia="zh-CN"/>
              </w:rPr>
            </w:pPr>
            <w:ins w:id="1921" w:author="lxu" w:date="2013-07-02T17:19:00Z">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ins>
          </w:p>
          <w:p w:rsidR="00101615" w:rsidRPr="00F30A6D" w:rsidRDefault="00101615" w:rsidP="00A362F8">
            <w:pPr>
              <w:pStyle w:val="Body"/>
              <w:rPr>
                <w:ins w:id="1922" w:author="lxu" w:date="2013-07-02T17:19:00Z"/>
                <w:rFonts w:ascii="Arial" w:eastAsia="宋体" w:hAnsi="Arial" w:cs="Arial"/>
                <w:lang w:eastAsia="zh-CN"/>
              </w:rPr>
            </w:pPr>
            <w:ins w:id="1923" w:author="lxu" w:date="2013-07-02T17:19:00Z">
              <w:r>
                <w:rPr>
                  <w:rFonts w:ascii="Arial" w:eastAsia="宋体" w:hAnsi="Arial" w:cs="Arial" w:hint="eastAsia"/>
                  <w:lang w:eastAsia="zh-CN"/>
                </w:rPr>
                <w:t>Set BR eth1 mode as bridge-802.1q, AP eth as backhaul.</w:t>
              </w:r>
            </w:ins>
          </w:p>
          <w:p w:rsidR="00101615" w:rsidRPr="00525079" w:rsidRDefault="00101615" w:rsidP="00A362F8">
            <w:pPr>
              <w:pStyle w:val="Body"/>
              <w:rPr>
                <w:ins w:id="1924" w:author="lxu" w:date="2013-07-02T17:19:00Z"/>
                <w:rFonts w:ascii="Arial" w:eastAsia="宋体" w:hAnsi="Arial" w:cs="Arial"/>
                <w:lang w:eastAsia="zh-CN"/>
              </w:rPr>
            </w:pPr>
            <w:ins w:id="1925" w:author="lxu" w:date="2013-07-02T17:19:00Z">
              <w:r>
                <w:rPr>
                  <w:rFonts w:ascii="Arial" w:eastAsia="宋体" w:hAnsi="Arial" w:cs="Arial" w:hint="eastAsia"/>
                  <w:lang w:eastAsia="zh-CN"/>
                </w:rPr>
                <w:t>BPS connects with AP or BR.</w:t>
              </w:r>
            </w:ins>
          </w:p>
        </w:tc>
      </w:tr>
      <w:tr w:rsidR="00101615" w:rsidRPr="00322E9D" w:rsidTr="00A362F8">
        <w:trPr>
          <w:trHeight w:val="321"/>
          <w:ins w:id="1926" w:author="lxu" w:date="2013-07-02T17:19:00Z"/>
        </w:trPr>
        <w:tc>
          <w:tcPr>
            <w:tcW w:w="2284" w:type="dxa"/>
            <w:tcBorders>
              <w:top w:val="single" w:sz="4" w:space="0" w:color="auto"/>
              <w:left w:val="single" w:sz="4" w:space="0" w:color="auto"/>
              <w:bottom w:val="single" w:sz="4" w:space="0" w:color="auto"/>
              <w:right w:val="single" w:sz="4" w:space="0" w:color="auto"/>
            </w:tcBorders>
            <w:vAlign w:val="center"/>
          </w:tcPr>
          <w:p w:rsidR="00101615" w:rsidRPr="00706C8D" w:rsidRDefault="00101615" w:rsidP="00A362F8">
            <w:pPr>
              <w:rPr>
                <w:ins w:id="1927" w:author="lxu" w:date="2013-07-02T17:19:00Z"/>
                <w:rFonts w:ascii="Arial" w:hAnsi="Arial" w:cs="Arial"/>
                <w:color w:val="auto"/>
              </w:rPr>
            </w:pPr>
            <w:ins w:id="1928" w:author="lxu" w:date="2013-07-02T17:19:00Z">
              <w:r w:rsidRPr="00706C8D">
                <w:rPr>
                  <w:rFonts w:ascii="Arial" w:hAnsi="Arial" w:cs="Arial"/>
                  <w:color w:val="auto"/>
                </w:rPr>
                <w:t>Test procedure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E1178" w:rsidRPr="000E1178" w:rsidRDefault="00101615">
            <w:pPr>
              <w:pStyle w:val="Body"/>
              <w:numPr>
                <w:ilvl w:val="2"/>
                <w:numId w:val="132"/>
              </w:numPr>
              <w:ind w:left="268" w:hanging="268"/>
              <w:rPr>
                <w:ins w:id="1929" w:author="lxu" w:date="2013-07-02T17:19:00Z"/>
                <w:rFonts w:ascii="Arial" w:eastAsia="宋体" w:hAnsi="Arial" w:cs="Arial"/>
                <w:b/>
                <w:color w:val="000000"/>
                <w:lang w:eastAsia="zh-CN"/>
              </w:rPr>
              <w:pPrChange w:id="1930" w:author="lxu" w:date="2013-07-08T15:38:00Z">
                <w:pPr>
                  <w:pStyle w:val="Body"/>
                </w:pPr>
              </w:pPrChange>
            </w:pPr>
            <w:ins w:id="1931" w:author="lxu" w:date="2013-07-02T17:20:00Z">
              <w:r>
                <w:rPr>
                  <w:rFonts w:ascii="Arial" w:eastAsia="宋体" w:hAnsi="Arial" w:cs="Arial" w:hint="eastAsia"/>
                  <w:lang w:eastAsia="zh-CN"/>
                </w:rPr>
                <w:t>Capture office network live traffic for DEV analysis.</w:t>
              </w:r>
            </w:ins>
          </w:p>
        </w:tc>
      </w:tr>
      <w:tr w:rsidR="00101615" w:rsidRPr="00322E9D" w:rsidTr="00A362F8">
        <w:trPr>
          <w:trHeight w:val="345"/>
          <w:ins w:id="1932" w:author="lxu" w:date="2013-07-02T17:19:00Z"/>
        </w:trPr>
        <w:tc>
          <w:tcPr>
            <w:tcW w:w="2284" w:type="dxa"/>
            <w:tcBorders>
              <w:top w:val="single" w:sz="4" w:space="0" w:color="auto"/>
              <w:left w:val="single" w:sz="4" w:space="0" w:color="auto"/>
              <w:bottom w:val="single" w:sz="4" w:space="0" w:color="auto"/>
              <w:right w:val="single" w:sz="4" w:space="0" w:color="auto"/>
            </w:tcBorders>
            <w:vAlign w:val="center"/>
          </w:tcPr>
          <w:p w:rsidR="00101615" w:rsidRPr="00634B39" w:rsidRDefault="00101615" w:rsidP="00A362F8">
            <w:pPr>
              <w:rPr>
                <w:ins w:id="1933" w:author="lxu" w:date="2013-07-02T17:19:00Z"/>
                <w:rFonts w:ascii="Arial" w:eastAsia="宋体" w:hAnsi="Arial" w:cs="Arial"/>
                <w:b w:val="0"/>
                <w:color w:val="auto"/>
                <w:lang w:eastAsia="zh-CN"/>
              </w:rPr>
            </w:pPr>
            <w:ins w:id="1934" w:author="lxu" w:date="2013-07-02T17:19:00Z">
              <w:r w:rsidRPr="00634B39">
                <w:rPr>
                  <w:rFonts w:ascii="Arial" w:hAnsi="Arial" w:cs="Arial"/>
                  <w:color w:val="auto"/>
                </w:rPr>
                <w:t>Expect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E1178" w:rsidRPr="00FA1DAA" w:rsidRDefault="000E1178" w:rsidP="00A362F8">
            <w:pPr>
              <w:pStyle w:val="Body"/>
              <w:rPr>
                <w:ins w:id="1935" w:author="lxu" w:date="2013-07-02T17:19:00Z"/>
                <w:rFonts w:ascii="Arial" w:eastAsia="宋体" w:hAnsi="Arial" w:cs="Arial"/>
                <w:lang w:eastAsia="zh-CN"/>
              </w:rPr>
            </w:pPr>
          </w:p>
        </w:tc>
      </w:tr>
      <w:tr w:rsidR="00101615" w:rsidRPr="00322E9D" w:rsidTr="00A362F8">
        <w:trPr>
          <w:trHeight w:val="165"/>
          <w:ins w:id="1936" w:author="lxu" w:date="2013-07-02T17:19:00Z"/>
        </w:trPr>
        <w:tc>
          <w:tcPr>
            <w:tcW w:w="2284" w:type="dxa"/>
            <w:tcBorders>
              <w:top w:val="single" w:sz="4" w:space="0" w:color="auto"/>
              <w:left w:val="single" w:sz="4" w:space="0" w:color="auto"/>
              <w:bottom w:val="single" w:sz="4" w:space="0" w:color="auto"/>
              <w:right w:val="single" w:sz="4" w:space="0" w:color="auto"/>
            </w:tcBorders>
            <w:vAlign w:val="center"/>
          </w:tcPr>
          <w:p w:rsidR="00101615" w:rsidRPr="00706C8D" w:rsidRDefault="00101615" w:rsidP="00A362F8">
            <w:pPr>
              <w:rPr>
                <w:ins w:id="1937" w:author="lxu" w:date="2013-07-02T17:19:00Z"/>
                <w:rFonts w:ascii="Arial" w:eastAsia="宋体" w:hAnsi="Arial" w:cs="Arial"/>
                <w:color w:val="auto"/>
                <w:lang w:eastAsia="zh-CN"/>
              </w:rPr>
            </w:pPr>
            <w:ins w:id="1938" w:author="lxu" w:date="2013-07-02T17:19:00Z">
              <w:r w:rsidRPr="00706C8D">
                <w:rPr>
                  <w:rFonts w:ascii="Arial" w:eastAsia="宋体" w:hAnsi="Arial" w:cs="Arial"/>
                  <w:color w:val="auto"/>
                  <w:lang w:eastAsia="zh-CN"/>
                </w:rPr>
                <w:t>Test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01615" w:rsidRPr="00706C8D" w:rsidRDefault="00101615" w:rsidP="00A362F8">
            <w:pPr>
              <w:pStyle w:val="Body"/>
              <w:rPr>
                <w:ins w:id="1939" w:author="lxu" w:date="2013-07-02T17:19:00Z"/>
                <w:rFonts w:ascii="Arial" w:eastAsia="宋体" w:hAnsi="Arial" w:cs="Arial"/>
                <w:lang w:eastAsia="zh-CN"/>
              </w:rPr>
            </w:pPr>
          </w:p>
        </w:tc>
      </w:tr>
      <w:tr w:rsidR="00101615" w:rsidRPr="00322E9D" w:rsidTr="00A362F8">
        <w:trPr>
          <w:trHeight w:val="142"/>
          <w:ins w:id="1940" w:author="lxu" w:date="2013-07-02T17:19:00Z"/>
        </w:trPr>
        <w:tc>
          <w:tcPr>
            <w:tcW w:w="2284" w:type="dxa"/>
            <w:tcBorders>
              <w:top w:val="single" w:sz="4" w:space="0" w:color="auto"/>
              <w:left w:val="single" w:sz="4" w:space="0" w:color="auto"/>
              <w:bottom w:val="single" w:sz="4" w:space="0" w:color="auto"/>
              <w:right w:val="single" w:sz="4" w:space="0" w:color="auto"/>
            </w:tcBorders>
            <w:vAlign w:val="center"/>
          </w:tcPr>
          <w:p w:rsidR="00101615" w:rsidRPr="00706C8D" w:rsidRDefault="00101615" w:rsidP="00A362F8">
            <w:pPr>
              <w:rPr>
                <w:ins w:id="1941" w:author="lxu" w:date="2013-07-02T17:19:00Z"/>
                <w:rFonts w:ascii="Arial" w:eastAsia="宋体" w:hAnsi="Arial" w:cs="Arial"/>
                <w:color w:val="auto"/>
                <w:lang w:eastAsia="zh-CN"/>
              </w:rPr>
            </w:pPr>
            <w:ins w:id="1942" w:author="lxu" w:date="2013-07-02T17:19:00Z">
              <w:r w:rsidRPr="00706C8D">
                <w:rPr>
                  <w:rFonts w:ascii="Arial" w:eastAsia="宋体" w:hAnsi="Arial" w:cs="Arial"/>
                  <w:color w:val="auto"/>
                  <w:lang w:eastAsia="zh-CN"/>
                </w:rPr>
                <w:t>Comment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01615" w:rsidRDefault="00101615" w:rsidP="00A362F8">
            <w:pPr>
              <w:pStyle w:val="Body"/>
              <w:rPr>
                <w:ins w:id="1943" w:author="lxu" w:date="2013-07-02T17:21:00Z"/>
                <w:rFonts w:ascii="Arial" w:eastAsia="宋体" w:hAnsi="Arial" w:cs="Arial"/>
                <w:lang w:eastAsia="zh-CN"/>
              </w:rPr>
            </w:pPr>
            <w:ins w:id="1944" w:author="lxu" w:date="2013-07-02T17:19:00Z">
              <w:r>
                <w:rPr>
                  <w:rFonts w:ascii="Arial" w:eastAsia="宋体" w:hAnsi="Arial" w:cs="Arial" w:hint="eastAsia"/>
                  <w:lang w:eastAsia="zh-CN"/>
                </w:rPr>
                <w:t>Draft this case for application discovery which is a L7 application enhancement involved into HiveOS since Geneva release.</w:t>
              </w:r>
            </w:ins>
          </w:p>
          <w:p w:rsidR="00101615" w:rsidRDefault="00101615" w:rsidP="00A362F8">
            <w:pPr>
              <w:pStyle w:val="Body"/>
              <w:rPr>
                <w:ins w:id="1945" w:author="lxu" w:date="2013-07-02T17:21:00Z"/>
                <w:rFonts w:ascii="Arial" w:eastAsia="宋体" w:hAnsi="Arial" w:cs="Arial"/>
                <w:lang w:eastAsia="zh-CN"/>
              </w:rPr>
            </w:pPr>
          </w:p>
          <w:p w:rsidR="00101615" w:rsidRPr="00EA674E" w:rsidRDefault="00101615" w:rsidP="00A362F8">
            <w:pPr>
              <w:pStyle w:val="Body"/>
              <w:rPr>
                <w:ins w:id="1946" w:author="lxu" w:date="2013-07-02T17:19:00Z"/>
                <w:rFonts w:ascii="Arial" w:eastAsia="宋体" w:hAnsi="Arial" w:cs="Arial"/>
                <w:lang w:eastAsia="zh-CN"/>
              </w:rPr>
            </w:pPr>
            <w:ins w:id="1947" w:author="lxu" w:date="2013-07-02T17:21:00Z">
              <w:r>
                <w:rPr>
                  <w:rFonts w:ascii="Arial" w:eastAsia="宋体" w:hAnsi="Arial" w:cs="Arial" w:hint="eastAsia"/>
                  <w:lang w:eastAsia="zh-CN"/>
                </w:rPr>
                <w:t>As per DEV requirement to capture office network traffic for their analysis.</w:t>
              </w:r>
            </w:ins>
          </w:p>
        </w:tc>
      </w:tr>
    </w:tbl>
    <w:p w:rsidR="00BE7823" w:rsidRPr="00F43570" w:rsidRDefault="00D53AA6"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color w:val="auto"/>
          <w:sz w:val="24"/>
          <w:szCs w:val="24"/>
          <w:lang w:eastAsia="zh-CN"/>
        </w:rPr>
        <w:t>Stress Test Case</w:t>
      </w:r>
    </w:p>
    <w:p w:rsidR="001F7B82" w:rsidRPr="001F7B82" w:rsidRDefault="001F7B82" w:rsidP="001F7B82">
      <w:pPr>
        <w:pStyle w:val="ListParagraph"/>
        <w:numPr>
          <w:ilvl w:val="1"/>
          <w:numId w:val="15"/>
        </w:numPr>
        <w:tabs>
          <w:tab w:val="center" w:pos="4320"/>
          <w:tab w:val="right" w:pos="8640"/>
        </w:tabs>
        <w:spacing w:before="360" w:after="120"/>
        <w:outlineLvl w:val="1"/>
        <w:rPr>
          <w:rFonts w:ascii="Arial" w:hAnsi="Arial"/>
          <w:vanish/>
          <w:color w:val="002740"/>
          <w:sz w:val="22"/>
          <w:lang w:eastAsia="zh-CN"/>
        </w:rPr>
      </w:pPr>
    </w:p>
    <w:p w:rsidR="00397C23" w:rsidRPr="00DF45F3" w:rsidRDefault="002D4751" w:rsidP="001F7B82">
      <w:pPr>
        <w:pStyle w:val="Heading3"/>
        <w:rPr>
          <w:rFonts w:ascii="Arial" w:eastAsia="宋体" w:hAnsi="Arial"/>
          <w:b w:val="0"/>
          <w:sz w:val="24"/>
          <w:szCs w:val="24"/>
          <w:lang w:eastAsia="zh-CN"/>
        </w:rPr>
      </w:pPr>
      <w:r w:rsidRPr="00DF45F3">
        <w:rPr>
          <w:rFonts w:ascii="Arial" w:eastAsia="宋体" w:hAnsi="Arial"/>
          <w:b w:val="0"/>
          <w:sz w:val="24"/>
          <w:szCs w:val="24"/>
          <w:lang w:eastAsia="zh-CN"/>
        </w:rPr>
        <w:t>L7_Engine</w:t>
      </w:r>
      <w:r w:rsidR="00397C23" w:rsidRPr="00DF45F3">
        <w:rPr>
          <w:rFonts w:ascii="Arial" w:eastAsia="宋体" w:hAnsi="Arial"/>
          <w:b w:val="0"/>
          <w:sz w:val="24"/>
          <w:szCs w:val="24"/>
          <w:lang w:eastAsia="zh-CN"/>
        </w:rPr>
        <w:t>_Stress_01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397C23" w:rsidRPr="00322E9D" w:rsidTr="00AE395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97C23" w:rsidRPr="00AE7A24" w:rsidRDefault="00397C23" w:rsidP="00AE395F">
            <w:pPr>
              <w:rPr>
                <w:rFonts w:ascii="Arial" w:hAnsi="Arial" w:cs="Arial"/>
                <w:color w:val="auto"/>
              </w:rPr>
            </w:pPr>
            <w:r w:rsidRPr="00AE7A2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97C23" w:rsidRPr="00AE7A24" w:rsidRDefault="002D4751" w:rsidP="00AE395F">
            <w:pPr>
              <w:pStyle w:val="Body"/>
              <w:rPr>
                <w:rFonts w:ascii="Arial" w:eastAsia="宋体" w:hAnsi="Arial" w:cs="Arial"/>
                <w:lang w:eastAsia="zh-CN"/>
              </w:rPr>
            </w:pPr>
            <w:r>
              <w:rPr>
                <w:rFonts w:ascii="Arial" w:eastAsia="宋体" w:hAnsi="Arial" w:cs="Arial" w:hint="eastAsia"/>
                <w:lang w:eastAsia="zh-CN"/>
              </w:rPr>
              <w:t>L7_Engine</w:t>
            </w:r>
            <w:r w:rsidR="00397C23" w:rsidRPr="00AE7A24">
              <w:rPr>
                <w:rFonts w:ascii="Arial" w:eastAsia="宋体" w:hAnsi="Arial" w:cs="Arial"/>
                <w:lang w:eastAsia="zh-CN"/>
              </w:rPr>
              <w:t>_</w:t>
            </w:r>
            <w:r w:rsidR="00D23A0C">
              <w:rPr>
                <w:rFonts w:ascii="Arial" w:eastAsia="宋体" w:hAnsi="Arial" w:cs="Arial" w:hint="eastAsia"/>
                <w:lang w:eastAsia="zh-CN"/>
              </w:rPr>
              <w:t>Stress_</w:t>
            </w:r>
            <w:r w:rsidR="00397C23" w:rsidRPr="00AE7A24">
              <w:rPr>
                <w:rFonts w:ascii="Arial" w:eastAsia="宋体" w:hAnsi="Arial" w:cs="Arial"/>
                <w:lang w:eastAsia="zh-CN"/>
              </w:rPr>
              <w:t>01</w:t>
            </w:r>
          </w:p>
        </w:tc>
      </w:tr>
      <w:tr w:rsidR="00397C23" w:rsidRPr="00322E9D" w:rsidTr="00AE395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97C23" w:rsidRPr="00AE7A24" w:rsidRDefault="00397C23" w:rsidP="00AE395F">
            <w:pPr>
              <w:rPr>
                <w:rFonts w:ascii="Arial" w:hAnsi="Arial" w:cs="Arial"/>
                <w:color w:val="auto"/>
              </w:rPr>
            </w:pPr>
            <w:r w:rsidRPr="00AE7A2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397C23" w:rsidRPr="00AE7A24" w:rsidRDefault="008879C9" w:rsidP="00AE395F">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397C23" w:rsidRPr="00AE7A24" w:rsidRDefault="00397C23" w:rsidP="00AE395F">
            <w:pPr>
              <w:rPr>
                <w:rFonts w:ascii="Arial" w:eastAsia="宋体" w:hAnsi="Arial" w:cs="Arial"/>
                <w:color w:val="auto"/>
                <w:lang w:eastAsia="zh-CN"/>
              </w:rPr>
            </w:pPr>
            <w:r w:rsidRPr="00AE7A2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397C23" w:rsidRPr="00AE7A24" w:rsidRDefault="00397C23" w:rsidP="00AE395F">
            <w:pPr>
              <w:pStyle w:val="Body"/>
              <w:rPr>
                <w:rFonts w:ascii="Arial" w:eastAsia="宋体" w:hAnsi="Arial" w:cs="Arial"/>
                <w:lang w:eastAsia="zh-CN"/>
              </w:rPr>
            </w:pPr>
            <w:r w:rsidRPr="00AE7A24">
              <w:rPr>
                <w:rFonts w:ascii="Arial" w:eastAsia="宋体" w:hAnsi="Arial" w:cs="Arial"/>
                <w:lang w:eastAsia="zh-CN"/>
              </w:rPr>
              <w:t>No</w:t>
            </w:r>
          </w:p>
        </w:tc>
      </w:tr>
      <w:tr w:rsidR="00397C23" w:rsidRPr="00322E9D" w:rsidTr="00AE395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97C23" w:rsidRPr="00AE7A24" w:rsidRDefault="00397C23" w:rsidP="00AE395F">
            <w:pPr>
              <w:rPr>
                <w:rFonts w:ascii="Arial" w:hAnsi="Arial" w:cs="Arial"/>
                <w:color w:val="auto"/>
              </w:rPr>
            </w:pPr>
            <w:r w:rsidRPr="00AE7A2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B6B8E" w:rsidRPr="00AE7A24" w:rsidRDefault="00BB6B8E" w:rsidP="00AE395F">
            <w:pPr>
              <w:pStyle w:val="Body"/>
              <w:rPr>
                <w:rFonts w:ascii="Arial" w:eastAsia="宋体" w:hAnsi="Arial" w:cs="Arial"/>
                <w:lang w:eastAsia="zh-CN"/>
              </w:rPr>
            </w:pPr>
            <w:r w:rsidRPr="00AE7A24">
              <w:rPr>
                <w:rFonts w:ascii="Arial" w:eastAsia="宋体" w:hAnsi="Arial" w:cs="Arial"/>
                <w:lang w:eastAsia="zh-CN"/>
              </w:rPr>
              <w:t>(eth0)MP(wifi1.1)-----AP</w:t>
            </w:r>
            <w:r w:rsidR="00A45DBE">
              <w:rPr>
                <w:rFonts w:ascii="Arial" w:eastAsia="宋体" w:hAnsi="Arial" w:cs="Arial" w:hint="eastAsia"/>
                <w:lang w:eastAsia="zh-CN"/>
              </w:rPr>
              <w:t>330</w:t>
            </w:r>
            <w:r w:rsidRPr="00AE7A24">
              <w:rPr>
                <w:rFonts w:ascii="Arial" w:eastAsia="宋体" w:hAnsi="Arial" w:cs="Arial"/>
                <w:lang w:eastAsia="zh-CN"/>
              </w:rPr>
              <w:t>____SW____HM</w:t>
            </w:r>
          </w:p>
          <w:p w:rsidR="00BB6B8E" w:rsidRPr="00AE7A24" w:rsidRDefault="00BB6B8E" w:rsidP="00AE395F">
            <w:pPr>
              <w:pStyle w:val="Body"/>
              <w:ind w:firstLine="210"/>
              <w:rPr>
                <w:rFonts w:ascii="Arial" w:eastAsia="宋体" w:hAnsi="Arial" w:cs="Arial"/>
                <w:lang w:eastAsia="zh-CN"/>
              </w:rPr>
            </w:pPr>
            <w:r w:rsidRPr="00AE7A24">
              <w:rPr>
                <w:rFonts w:ascii="Arial" w:eastAsia="宋体" w:hAnsi="Arial" w:cs="Arial"/>
                <w:lang w:eastAsia="zh-CN"/>
              </w:rPr>
              <w:t xml:space="preserve">|                                       </w:t>
            </w:r>
            <w:r w:rsidR="00A45DBE">
              <w:rPr>
                <w:rFonts w:ascii="Arial" w:eastAsia="宋体" w:hAnsi="Arial" w:cs="Arial" w:hint="eastAsia"/>
                <w:lang w:eastAsia="zh-CN"/>
              </w:rPr>
              <w:t xml:space="preserve">      </w:t>
            </w:r>
            <w:r w:rsidRPr="00AE7A24">
              <w:rPr>
                <w:rFonts w:ascii="Arial" w:eastAsia="宋体" w:hAnsi="Arial" w:cs="Arial"/>
                <w:lang w:eastAsia="zh-CN"/>
              </w:rPr>
              <w:t xml:space="preserve">   |</w:t>
            </w:r>
          </w:p>
          <w:p w:rsidR="00BB6B8E" w:rsidRPr="00AE7A24" w:rsidRDefault="00BB6B8E" w:rsidP="00A45DBE">
            <w:pPr>
              <w:pStyle w:val="Body"/>
              <w:rPr>
                <w:rFonts w:ascii="Arial" w:eastAsia="宋体" w:hAnsi="Arial" w:cs="Arial"/>
                <w:lang w:eastAsia="zh-CN"/>
              </w:rPr>
            </w:pPr>
            <w:r w:rsidRPr="00AE7A24">
              <w:rPr>
                <w:rFonts w:ascii="Arial" w:eastAsia="宋体" w:hAnsi="Arial" w:cs="Arial"/>
                <w:lang w:eastAsia="zh-CN"/>
              </w:rPr>
              <w:t xml:space="preserve"> IXIA____________________</w:t>
            </w:r>
            <w:r w:rsidR="00A45DBE">
              <w:rPr>
                <w:rFonts w:ascii="Arial" w:eastAsia="宋体" w:hAnsi="Arial" w:cs="Arial" w:hint="eastAsia"/>
                <w:lang w:eastAsia="zh-CN"/>
              </w:rPr>
              <w:t>___</w:t>
            </w:r>
            <w:r w:rsidRPr="00AE7A24">
              <w:rPr>
                <w:rFonts w:ascii="Arial" w:eastAsia="宋体" w:hAnsi="Arial" w:cs="Arial"/>
                <w:lang w:eastAsia="zh-CN"/>
              </w:rPr>
              <w:t>|</w:t>
            </w:r>
          </w:p>
        </w:tc>
      </w:tr>
      <w:tr w:rsidR="00397C23" w:rsidRPr="00322E9D" w:rsidTr="00AE395F">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397C23" w:rsidRPr="00AE7A24" w:rsidRDefault="00397C23" w:rsidP="00AE395F">
            <w:pPr>
              <w:rPr>
                <w:rFonts w:ascii="Arial" w:hAnsi="Arial" w:cs="Arial"/>
                <w:color w:val="auto"/>
              </w:rPr>
            </w:pPr>
            <w:r w:rsidRPr="00AE7A2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Default="00A45DBE" w:rsidP="00AE395F">
            <w:pPr>
              <w:pStyle w:val="Body"/>
              <w:rPr>
                <w:rFonts w:eastAsia="宋体"/>
                <w:color w:val="000000"/>
                <w:sz w:val="21"/>
                <w:szCs w:val="21"/>
                <w:lang w:eastAsia="zh-CN"/>
              </w:rPr>
            </w:pPr>
            <w:r>
              <w:rPr>
                <w:rFonts w:eastAsia="宋体" w:hint="eastAsia"/>
                <w:color w:val="000000"/>
                <w:sz w:val="21"/>
                <w:szCs w:val="21"/>
                <w:lang w:eastAsia="zh-CN"/>
              </w:rPr>
              <w:t>Verify AP</w:t>
            </w:r>
            <w:r>
              <w:rPr>
                <w:rFonts w:eastAsia="宋体"/>
                <w:color w:val="000000"/>
                <w:sz w:val="21"/>
                <w:szCs w:val="21"/>
                <w:lang w:eastAsia="zh-CN"/>
              </w:rPr>
              <w:t>’</w:t>
            </w:r>
            <w:r>
              <w:rPr>
                <w:rFonts w:eastAsia="宋体" w:hint="eastAsia"/>
                <w:color w:val="000000"/>
                <w:sz w:val="21"/>
                <w:szCs w:val="21"/>
                <w:lang w:eastAsia="zh-CN"/>
              </w:rPr>
              <w:t xml:space="preserve">s stress capacity. </w:t>
            </w:r>
          </w:p>
          <w:p w:rsidR="00A45DBE" w:rsidRDefault="00A45DBE" w:rsidP="00AE395F">
            <w:pPr>
              <w:pStyle w:val="Body"/>
              <w:rPr>
                <w:rFonts w:eastAsia="宋体"/>
                <w:color w:val="000000"/>
                <w:sz w:val="21"/>
                <w:szCs w:val="21"/>
                <w:lang w:eastAsia="zh-CN"/>
              </w:rPr>
            </w:pPr>
            <w:r>
              <w:rPr>
                <w:rFonts w:eastAsia="宋体" w:hint="eastAsia"/>
                <w:color w:val="000000"/>
                <w:sz w:val="21"/>
                <w:szCs w:val="21"/>
                <w:lang w:eastAsia="zh-CN"/>
              </w:rPr>
              <w:t>Simulate</w:t>
            </w:r>
            <w:r>
              <w:rPr>
                <w:rFonts w:eastAsia="Times New Roman"/>
                <w:color w:val="000000"/>
                <w:sz w:val="21"/>
                <w:szCs w:val="21"/>
              </w:rPr>
              <w:t xml:space="preserve"> traffic close to system </w:t>
            </w:r>
            <w:r>
              <w:rPr>
                <w:rFonts w:eastAsia="宋体" w:hint="eastAsia"/>
                <w:color w:val="000000"/>
                <w:sz w:val="21"/>
                <w:szCs w:val="21"/>
                <w:lang w:eastAsia="zh-CN"/>
              </w:rPr>
              <w:t>IP</w:t>
            </w:r>
            <w:r>
              <w:rPr>
                <w:rFonts w:eastAsia="Times New Roman"/>
                <w:color w:val="000000"/>
                <w:sz w:val="21"/>
                <w:szCs w:val="21"/>
              </w:rPr>
              <w:t xml:space="preserve"> session capacity for </w:t>
            </w:r>
            <w:r>
              <w:rPr>
                <w:rFonts w:eastAsia="宋体" w:hint="eastAsia"/>
                <w:color w:val="000000"/>
                <w:sz w:val="21"/>
                <w:szCs w:val="21"/>
                <w:lang w:eastAsia="zh-CN"/>
              </w:rPr>
              <w:t>long time.</w:t>
            </w:r>
          </w:p>
          <w:p w:rsidR="00A45DBE" w:rsidRPr="00A45DBE" w:rsidRDefault="00A45DBE" w:rsidP="00AE395F">
            <w:pPr>
              <w:pStyle w:val="Body"/>
              <w:rPr>
                <w:rFonts w:ascii="Arial" w:eastAsia="宋体" w:hAnsi="Arial" w:cs="Arial"/>
                <w:lang w:eastAsia="zh-CN"/>
              </w:rPr>
            </w:pPr>
            <w:r>
              <w:rPr>
                <w:rFonts w:ascii="Arial" w:eastAsia="宋体" w:hAnsi="Arial" w:cs="Arial" w:hint="eastAsia"/>
                <w:lang w:eastAsia="zh-CN"/>
              </w:rPr>
              <w:t>This case is specific for AP with only one eth interface.</w:t>
            </w:r>
          </w:p>
        </w:tc>
      </w:tr>
      <w:tr w:rsidR="00397C23" w:rsidRPr="00322E9D" w:rsidTr="00AE395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397C23" w:rsidRPr="00AE7A24" w:rsidRDefault="00A8542E" w:rsidP="00AE395F">
            <w:pPr>
              <w:rPr>
                <w:rFonts w:ascii="Arial" w:eastAsia="宋体" w:hAnsi="Arial" w:cs="Arial"/>
                <w:color w:val="auto"/>
                <w:lang w:eastAsia="zh-CN"/>
              </w:rPr>
            </w:pPr>
            <w:r w:rsidRPr="00AE7A2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97C23" w:rsidRPr="00AE7A24" w:rsidRDefault="00A45DBE" w:rsidP="00AE395F">
            <w:pPr>
              <w:pStyle w:val="Body"/>
              <w:rPr>
                <w:rFonts w:ascii="Arial" w:eastAsia="宋体" w:hAnsi="Arial" w:cs="Arial"/>
                <w:lang w:eastAsia="zh-CN"/>
              </w:rPr>
            </w:pPr>
            <w:r w:rsidRPr="00523D89">
              <w:rPr>
                <w:rFonts w:ascii="Arial" w:eastAsia="宋体" w:hAnsi="Arial" w:cs="Arial"/>
                <w:lang w:eastAsia="zh-CN"/>
              </w:rPr>
              <w:t>AP: AP110,AP120,AP121,AP141,AP170,</w:t>
            </w:r>
          </w:p>
        </w:tc>
      </w:tr>
      <w:tr w:rsidR="00397C23" w:rsidRPr="00322E9D" w:rsidTr="00AE395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97C23" w:rsidRPr="00AE7A24" w:rsidRDefault="00397C23" w:rsidP="00AE395F">
            <w:pPr>
              <w:rPr>
                <w:rFonts w:ascii="Arial" w:hAnsi="Arial" w:cs="Arial"/>
                <w:color w:val="auto"/>
              </w:rPr>
            </w:pPr>
            <w:r w:rsidRPr="00AE7A2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Pr="00523D89" w:rsidRDefault="00A45DBE" w:rsidP="00A45DBE">
            <w:pPr>
              <w:pStyle w:val="Body"/>
              <w:rPr>
                <w:rFonts w:ascii="Arial" w:eastAsia="宋体" w:hAnsi="Arial" w:cs="Arial"/>
                <w:lang w:eastAsia="zh-CN"/>
              </w:rPr>
            </w:pPr>
            <w:r w:rsidRPr="00523D89">
              <w:rPr>
                <w:rFonts w:ascii="Arial" w:eastAsia="宋体" w:hAnsi="Arial" w:cs="Arial"/>
                <w:lang w:eastAsia="zh-CN"/>
              </w:rPr>
              <w:t>AP330 and MP are managed by HM.</w:t>
            </w:r>
          </w:p>
          <w:p w:rsidR="00A45DBE" w:rsidRPr="00523D89" w:rsidRDefault="00A45DBE" w:rsidP="00A45DBE">
            <w:pPr>
              <w:pStyle w:val="Body"/>
              <w:rPr>
                <w:rFonts w:ascii="Arial" w:eastAsia="宋体" w:hAnsi="Arial" w:cs="Arial"/>
                <w:lang w:eastAsia="zh-CN"/>
              </w:rPr>
            </w:pPr>
            <w:r w:rsidRPr="00523D89">
              <w:rPr>
                <w:rFonts w:ascii="Arial" w:eastAsia="宋体" w:hAnsi="Arial" w:cs="Arial"/>
                <w:lang w:eastAsia="zh-CN"/>
              </w:rPr>
              <w:t>Set MP wifi1.1 as backhaul mode.</w:t>
            </w:r>
          </w:p>
          <w:p w:rsidR="002D293E" w:rsidRPr="00AE7A24" w:rsidRDefault="00A45DBE" w:rsidP="00AE395F">
            <w:pPr>
              <w:pStyle w:val="Body"/>
              <w:rPr>
                <w:rFonts w:ascii="Arial" w:eastAsia="宋体" w:hAnsi="Arial" w:cs="Arial"/>
                <w:lang w:eastAsia="zh-CN"/>
              </w:rPr>
            </w:pPr>
            <w:r w:rsidRPr="00523D89">
              <w:rPr>
                <w:rFonts w:ascii="Arial" w:eastAsia="宋体" w:hAnsi="Arial" w:cs="Arial"/>
                <w:lang w:eastAsia="zh-CN"/>
              </w:rPr>
              <w:t>IXIA connects with MP eth0.</w:t>
            </w:r>
          </w:p>
        </w:tc>
      </w:tr>
      <w:tr w:rsidR="00397C23" w:rsidRPr="00322E9D" w:rsidTr="00AE395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97C23" w:rsidRPr="00AE7A24" w:rsidRDefault="00397C23" w:rsidP="00AE395F">
            <w:pPr>
              <w:rPr>
                <w:rFonts w:ascii="Arial" w:hAnsi="Arial" w:cs="Arial"/>
                <w:color w:val="auto"/>
              </w:rPr>
            </w:pPr>
            <w:r w:rsidRPr="00AE7A2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2650C" w:rsidRDefault="00361A69" w:rsidP="00AE395F">
            <w:pPr>
              <w:pStyle w:val="Body"/>
              <w:rPr>
                <w:rFonts w:eastAsiaTheme="minorEastAsia"/>
                <w:color w:val="000000"/>
                <w:sz w:val="21"/>
                <w:szCs w:val="21"/>
                <w:lang w:eastAsia="zh-CN"/>
              </w:rPr>
            </w:pPr>
            <w:r>
              <w:rPr>
                <w:rFonts w:eastAsia="宋体" w:hint="eastAsia"/>
                <w:color w:val="000000"/>
                <w:sz w:val="21"/>
                <w:szCs w:val="21"/>
                <w:lang w:eastAsia="zh-CN"/>
              </w:rPr>
              <w:t>IXIA simulates</w:t>
            </w:r>
            <w:r w:rsidR="00A45DBE">
              <w:rPr>
                <w:rFonts w:eastAsia="Times New Roman"/>
                <w:color w:val="000000"/>
                <w:sz w:val="21"/>
                <w:szCs w:val="21"/>
              </w:rPr>
              <w:t xml:space="preserve"> traffic close to system's ip session capacity for 24 hours or over a week</w:t>
            </w:r>
            <w:r w:rsidR="0042650C">
              <w:rPr>
                <w:rFonts w:eastAsiaTheme="minorEastAsia" w:hint="eastAsia"/>
                <w:color w:val="000000"/>
                <w:sz w:val="21"/>
                <w:szCs w:val="21"/>
                <w:lang w:eastAsia="zh-CN"/>
              </w:rPr>
              <w:t>.</w:t>
            </w:r>
          </w:p>
          <w:p w:rsidR="003C0F6B" w:rsidRPr="0042650C" w:rsidRDefault="003C0F6B" w:rsidP="00AE395F">
            <w:pPr>
              <w:pStyle w:val="Body"/>
              <w:rPr>
                <w:rFonts w:eastAsiaTheme="minorEastAsia"/>
                <w:color w:val="000000"/>
                <w:sz w:val="21"/>
                <w:szCs w:val="21"/>
                <w:lang w:eastAsia="zh-CN"/>
              </w:rPr>
            </w:pPr>
            <w:r>
              <w:rPr>
                <w:rFonts w:eastAsiaTheme="minorEastAsia" w:hint="eastAsia"/>
                <w:color w:val="000000"/>
                <w:sz w:val="21"/>
                <w:szCs w:val="21"/>
                <w:lang w:eastAsia="zh-CN"/>
              </w:rPr>
              <w:t>Check application reporting accuracy of stress test period.</w:t>
            </w:r>
          </w:p>
        </w:tc>
      </w:tr>
      <w:tr w:rsidR="00397C23" w:rsidRPr="00322E9D" w:rsidTr="00AE395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397C23" w:rsidRPr="00AE7A24" w:rsidRDefault="00397C23" w:rsidP="00AE395F">
            <w:pPr>
              <w:rPr>
                <w:rFonts w:ascii="Arial" w:hAnsi="Arial" w:cs="Arial"/>
                <w:color w:val="auto"/>
              </w:rPr>
            </w:pPr>
            <w:r w:rsidRPr="00AE7A2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26835" w:rsidRPr="00AE7A24" w:rsidRDefault="004415FA" w:rsidP="0042650C">
            <w:pPr>
              <w:pStyle w:val="Body"/>
              <w:rPr>
                <w:rFonts w:ascii="Arial" w:eastAsia="宋体" w:hAnsi="Arial" w:cs="Arial"/>
                <w:lang w:eastAsia="zh-CN"/>
              </w:rPr>
            </w:pPr>
            <w:r w:rsidRPr="0039254A">
              <w:rPr>
                <w:rFonts w:ascii="Arial" w:eastAsia="宋体" w:hAnsi="Arial" w:cs="Arial"/>
                <w:lang w:eastAsia="zh-CN"/>
              </w:rPr>
              <w:t>No HiveOS device crash.</w:t>
            </w:r>
            <w:r w:rsidR="0042650C">
              <w:rPr>
                <w:rFonts w:ascii="Arial" w:eastAsia="宋体" w:hAnsi="Arial" w:cs="Arial"/>
                <w:lang w:eastAsia="zh-CN"/>
              </w:rPr>
              <w:t xml:space="preserve"> A</w:t>
            </w:r>
            <w:r w:rsidR="0042650C">
              <w:rPr>
                <w:rFonts w:ascii="Arial" w:eastAsia="宋体" w:hAnsi="Arial" w:cs="Arial" w:hint="eastAsia"/>
                <w:lang w:eastAsia="zh-CN"/>
              </w:rPr>
              <w:t>nd</w:t>
            </w:r>
            <w:r w:rsidR="0042650C">
              <w:rPr>
                <w:rFonts w:eastAsia="宋体" w:hint="eastAsia"/>
                <w:lang w:eastAsia="zh-CN"/>
              </w:rPr>
              <w:t xml:space="preserve"> record how much time HiveOS takes to resume to normal after stress test.</w:t>
            </w:r>
            <w:r w:rsidR="0042650C">
              <w:rPr>
                <w:rFonts w:ascii="Arial" w:eastAsia="宋体" w:hAnsi="Arial" w:cs="Arial" w:hint="eastAsia"/>
                <w:lang w:eastAsia="zh-CN"/>
              </w:rPr>
              <w:t xml:space="preserve"> </w:t>
            </w:r>
          </w:p>
        </w:tc>
      </w:tr>
      <w:tr w:rsidR="00397C23" w:rsidRPr="00322E9D" w:rsidTr="00AE395F">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397C23" w:rsidRPr="00AE7A24" w:rsidRDefault="00397C23" w:rsidP="00AE395F">
            <w:pPr>
              <w:rPr>
                <w:rFonts w:ascii="Arial" w:eastAsia="宋体" w:hAnsi="Arial" w:cs="Arial"/>
                <w:color w:val="auto"/>
                <w:lang w:eastAsia="zh-CN"/>
              </w:rPr>
            </w:pPr>
            <w:r w:rsidRPr="00AE7A24">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97C23" w:rsidRPr="00AE7A24" w:rsidRDefault="00397C23" w:rsidP="00AE395F">
            <w:pPr>
              <w:pStyle w:val="Body"/>
              <w:rPr>
                <w:rFonts w:ascii="Arial" w:eastAsia="宋体" w:hAnsi="Arial" w:cs="Arial"/>
                <w:lang w:eastAsia="zh-CN"/>
              </w:rPr>
            </w:pPr>
          </w:p>
        </w:tc>
      </w:tr>
      <w:tr w:rsidR="00397C23" w:rsidRPr="00322E9D" w:rsidTr="00AE395F">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397C23" w:rsidRPr="00AE7A24" w:rsidRDefault="00397C23" w:rsidP="00AE395F">
            <w:pPr>
              <w:rPr>
                <w:rFonts w:ascii="Arial" w:eastAsia="宋体" w:hAnsi="Arial" w:cs="Arial"/>
                <w:color w:val="auto"/>
                <w:lang w:eastAsia="zh-CN"/>
              </w:rPr>
            </w:pPr>
            <w:r w:rsidRPr="00AE7A24">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97C23" w:rsidRPr="00C84832" w:rsidRDefault="00FD12EE" w:rsidP="00AE395F">
            <w:pPr>
              <w:pStyle w:val="Body"/>
              <w:rPr>
                <w:rFonts w:eastAsia="宋体"/>
                <w:lang w:eastAsia="zh-CN"/>
              </w:rPr>
            </w:pPr>
            <w:r>
              <w:rPr>
                <w:rFonts w:eastAsia="宋体" w:hint="eastAsia"/>
                <w:lang w:eastAsia="zh-CN"/>
              </w:rPr>
              <w:t>As design, the AP maximum system IP session capacity is 8191.</w:t>
            </w:r>
          </w:p>
        </w:tc>
      </w:tr>
    </w:tbl>
    <w:p w:rsidR="0011578A" w:rsidRDefault="002D4751">
      <w:pPr>
        <w:pStyle w:val="Heading3"/>
        <w:rPr>
          <w:rFonts w:eastAsia="宋体"/>
          <w:lang w:eastAsia="zh-CN"/>
        </w:rPr>
        <w:pPrChange w:id="1948" w:author="lxu" w:date="2013-07-02T17:24:00Z">
          <w:pPr>
            <w:pStyle w:val="Heading3"/>
            <w:numPr>
              <w:numId w:val="76"/>
            </w:numPr>
          </w:pPr>
        </w:pPrChange>
      </w:pPr>
      <w:r>
        <w:rPr>
          <w:rFonts w:eastAsia="宋体" w:hint="eastAsia"/>
          <w:lang w:eastAsia="zh-CN"/>
        </w:rPr>
        <w:t>L7_Engine</w:t>
      </w:r>
      <w:r>
        <w:rPr>
          <w:rFonts w:eastAsia="宋体"/>
          <w:lang w:eastAsia="zh-CN"/>
        </w:rPr>
        <w:t>_Stress_0</w:t>
      </w:r>
      <w:r>
        <w:rPr>
          <w:rFonts w:eastAsia="宋体" w:hint="eastAsia"/>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361A69"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hAnsi="Arial" w:cs="Arial"/>
                <w:color w:val="auto"/>
              </w:rPr>
            </w:pPr>
            <w:r w:rsidRPr="00AE7A2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AE7A24" w:rsidRDefault="002D4751" w:rsidP="00CA55C1">
            <w:pPr>
              <w:pStyle w:val="Body"/>
              <w:rPr>
                <w:rFonts w:ascii="Arial" w:eastAsia="宋体" w:hAnsi="Arial" w:cs="Arial"/>
                <w:lang w:eastAsia="zh-CN"/>
              </w:rPr>
            </w:pPr>
            <w:r>
              <w:rPr>
                <w:rFonts w:ascii="Arial" w:eastAsia="宋体" w:hAnsi="Arial" w:cs="Arial" w:hint="eastAsia"/>
                <w:lang w:eastAsia="zh-CN"/>
              </w:rPr>
              <w:t>L7_Engine</w:t>
            </w:r>
            <w:r>
              <w:rPr>
                <w:rFonts w:ascii="Arial" w:eastAsia="宋体" w:hAnsi="Arial" w:cs="Arial"/>
                <w:lang w:eastAsia="zh-CN"/>
              </w:rPr>
              <w:t>_Stress_0</w:t>
            </w:r>
            <w:r>
              <w:rPr>
                <w:rFonts w:ascii="Arial" w:eastAsia="宋体" w:hAnsi="Arial" w:cs="Arial" w:hint="eastAsia"/>
                <w:lang w:eastAsia="zh-CN"/>
              </w:rPr>
              <w:t>2</w:t>
            </w:r>
          </w:p>
        </w:tc>
      </w:tr>
      <w:tr w:rsidR="00361A69"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hAnsi="Arial" w:cs="Arial"/>
                <w:color w:val="auto"/>
              </w:rPr>
            </w:pPr>
            <w:r w:rsidRPr="00AE7A2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eastAsia="宋体" w:hAnsi="Arial" w:cs="Arial"/>
                <w:color w:val="auto"/>
                <w:lang w:eastAsia="zh-CN"/>
              </w:rPr>
            </w:pPr>
            <w:r w:rsidRPr="00AE7A2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pStyle w:val="Body"/>
              <w:rPr>
                <w:rFonts w:ascii="Arial" w:eastAsia="宋体" w:hAnsi="Arial" w:cs="Arial"/>
                <w:lang w:eastAsia="zh-CN"/>
              </w:rPr>
            </w:pPr>
            <w:r w:rsidRPr="00AE7A24">
              <w:rPr>
                <w:rFonts w:ascii="Arial" w:eastAsia="宋体" w:hAnsi="Arial" w:cs="Arial"/>
                <w:lang w:eastAsia="zh-CN"/>
              </w:rPr>
              <w:t>No</w:t>
            </w:r>
          </w:p>
        </w:tc>
      </w:tr>
      <w:tr w:rsidR="00361A69"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hAnsi="Arial" w:cs="Arial"/>
                <w:color w:val="auto"/>
              </w:rPr>
            </w:pPr>
            <w:r w:rsidRPr="00AE7A2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pStyle w:val="Body"/>
              <w:rPr>
                <w:rFonts w:ascii="Arial" w:eastAsia="宋体" w:hAnsi="Arial" w:cs="Arial"/>
                <w:lang w:eastAsia="zh-CN"/>
              </w:rPr>
            </w:pPr>
            <w:r w:rsidRPr="00AE7A24">
              <w:rPr>
                <w:rFonts w:ascii="Arial" w:eastAsia="宋体" w:hAnsi="Arial" w:cs="Arial"/>
                <w:lang w:eastAsia="zh-CN"/>
              </w:rPr>
              <w:t>(eth0)MP(wifi1.1)-----AP</w:t>
            </w:r>
            <w:r>
              <w:rPr>
                <w:rFonts w:ascii="Arial" w:eastAsia="宋体" w:hAnsi="Arial" w:cs="Arial" w:hint="eastAsia"/>
                <w:lang w:eastAsia="zh-CN"/>
              </w:rPr>
              <w:t>330</w:t>
            </w:r>
            <w:r w:rsidRPr="00AE7A24">
              <w:rPr>
                <w:rFonts w:ascii="Arial" w:eastAsia="宋体" w:hAnsi="Arial" w:cs="Arial"/>
                <w:lang w:eastAsia="zh-CN"/>
              </w:rPr>
              <w:t>____SW____HM</w:t>
            </w:r>
          </w:p>
          <w:p w:rsidR="00361A69" w:rsidRPr="00AE7A24" w:rsidRDefault="00361A69" w:rsidP="00CA55C1">
            <w:pPr>
              <w:pStyle w:val="Body"/>
              <w:ind w:firstLine="210"/>
              <w:rPr>
                <w:rFonts w:ascii="Arial" w:eastAsia="宋体" w:hAnsi="Arial" w:cs="Arial"/>
                <w:lang w:eastAsia="zh-CN"/>
              </w:rPr>
            </w:pPr>
            <w:r w:rsidRPr="00AE7A24">
              <w:rPr>
                <w:rFonts w:ascii="Arial" w:eastAsia="宋体" w:hAnsi="Arial" w:cs="Arial"/>
                <w:lang w:eastAsia="zh-CN"/>
              </w:rPr>
              <w:t xml:space="preserve">|                                       </w:t>
            </w:r>
            <w:r>
              <w:rPr>
                <w:rFonts w:ascii="Arial" w:eastAsia="宋体" w:hAnsi="Arial" w:cs="Arial" w:hint="eastAsia"/>
                <w:lang w:eastAsia="zh-CN"/>
              </w:rPr>
              <w:t xml:space="preserve">      </w:t>
            </w:r>
            <w:r w:rsidRPr="00AE7A24">
              <w:rPr>
                <w:rFonts w:ascii="Arial" w:eastAsia="宋体" w:hAnsi="Arial" w:cs="Arial"/>
                <w:lang w:eastAsia="zh-CN"/>
              </w:rPr>
              <w:t xml:space="preserve">   |</w:t>
            </w:r>
          </w:p>
          <w:p w:rsidR="00361A69" w:rsidRPr="00AE7A24" w:rsidRDefault="00361A69" w:rsidP="00CA55C1">
            <w:pPr>
              <w:pStyle w:val="Body"/>
              <w:rPr>
                <w:rFonts w:ascii="Arial" w:eastAsia="宋体" w:hAnsi="Arial" w:cs="Arial"/>
                <w:lang w:eastAsia="zh-CN"/>
              </w:rPr>
            </w:pPr>
            <w:r w:rsidRPr="00AE7A24">
              <w:rPr>
                <w:rFonts w:ascii="Arial" w:eastAsia="宋体" w:hAnsi="Arial" w:cs="Arial"/>
                <w:lang w:eastAsia="zh-CN"/>
              </w:rPr>
              <w:t xml:space="preserve"> IXIA____________________</w:t>
            </w:r>
            <w:r>
              <w:rPr>
                <w:rFonts w:ascii="Arial" w:eastAsia="宋体" w:hAnsi="Arial" w:cs="Arial" w:hint="eastAsia"/>
                <w:lang w:eastAsia="zh-CN"/>
              </w:rPr>
              <w:t>___</w:t>
            </w:r>
            <w:r w:rsidRPr="00AE7A24">
              <w:rPr>
                <w:rFonts w:ascii="Arial" w:eastAsia="宋体" w:hAnsi="Arial" w:cs="Arial"/>
                <w:lang w:eastAsia="zh-CN"/>
              </w:rPr>
              <w:t>|</w:t>
            </w:r>
          </w:p>
        </w:tc>
      </w:tr>
      <w:tr w:rsidR="00361A69" w:rsidRPr="00322E9D" w:rsidTr="00CA55C1">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hAnsi="Arial" w:cs="Arial"/>
                <w:color w:val="auto"/>
              </w:rPr>
            </w:pPr>
            <w:r w:rsidRPr="00AE7A2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Default="00361A69" w:rsidP="00CA55C1">
            <w:pPr>
              <w:pStyle w:val="Body"/>
              <w:rPr>
                <w:rFonts w:eastAsia="宋体"/>
                <w:color w:val="000000"/>
                <w:sz w:val="21"/>
                <w:szCs w:val="21"/>
                <w:lang w:eastAsia="zh-CN"/>
              </w:rPr>
            </w:pPr>
            <w:r>
              <w:rPr>
                <w:rFonts w:eastAsia="宋体" w:hint="eastAsia"/>
                <w:color w:val="000000"/>
                <w:sz w:val="21"/>
                <w:szCs w:val="21"/>
                <w:lang w:eastAsia="zh-CN"/>
              </w:rPr>
              <w:t>Verify AP</w:t>
            </w:r>
            <w:r>
              <w:rPr>
                <w:rFonts w:eastAsia="宋体"/>
                <w:color w:val="000000"/>
                <w:sz w:val="21"/>
                <w:szCs w:val="21"/>
                <w:lang w:eastAsia="zh-CN"/>
              </w:rPr>
              <w:t>’</w:t>
            </w:r>
            <w:r>
              <w:rPr>
                <w:rFonts w:eastAsia="宋体" w:hint="eastAsia"/>
                <w:color w:val="000000"/>
                <w:sz w:val="21"/>
                <w:szCs w:val="21"/>
                <w:lang w:eastAsia="zh-CN"/>
              </w:rPr>
              <w:t xml:space="preserve">s stress load. </w:t>
            </w:r>
          </w:p>
          <w:p w:rsidR="00361A69" w:rsidRPr="00361A69" w:rsidRDefault="00361A69" w:rsidP="00CA55C1">
            <w:pPr>
              <w:pStyle w:val="Body"/>
              <w:rPr>
                <w:rFonts w:eastAsia="宋体"/>
                <w:color w:val="000000"/>
                <w:sz w:val="21"/>
                <w:szCs w:val="21"/>
                <w:lang w:eastAsia="zh-CN"/>
              </w:rPr>
            </w:pPr>
            <w:r>
              <w:rPr>
                <w:rFonts w:eastAsia="宋体" w:hint="eastAsia"/>
                <w:color w:val="000000"/>
                <w:sz w:val="21"/>
                <w:szCs w:val="21"/>
                <w:lang w:eastAsia="zh-CN"/>
              </w:rPr>
              <w:t xml:space="preserve">Simulate </w:t>
            </w:r>
            <w:r>
              <w:rPr>
                <w:rFonts w:eastAsia="Times New Roman"/>
                <w:color w:val="000000"/>
                <w:sz w:val="21"/>
                <w:szCs w:val="21"/>
              </w:rPr>
              <w:t xml:space="preserve">traffic with traffic rate close to </w:t>
            </w:r>
            <w:r>
              <w:rPr>
                <w:rFonts w:eastAsia="宋体" w:hint="eastAsia"/>
                <w:color w:val="000000"/>
                <w:sz w:val="21"/>
                <w:szCs w:val="21"/>
                <w:lang w:eastAsia="zh-CN"/>
              </w:rPr>
              <w:t xml:space="preserve">maximum </w:t>
            </w:r>
            <w:r>
              <w:rPr>
                <w:rFonts w:eastAsia="Times New Roman"/>
                <w:color w:val="000000"/>
                <w:sz w:val="21"/>
                <w:szCs w:val="21"/>
              </w:rPr>
              <w:t>tcp connection rate</w:t>
            </w:r>
            <w:r>
              <w:rPr>
                <w:rFonts w:eastAsia="宋体" w:hint="eastAsia"/>
                <w:color w:val="000000"/>
                <w:sz w:val="21"/>
                <w:szCs w:val="21"/>
                <w:lang w:eastAsia="zh-CN"/>
              </w:rPr>
              <w:t xml:space="preserve"> measured in performance test.</w:t>
            </w:r>
          </w:p>
          <w:p w:rsidR="00361A69" w:rsidRPr="00A45DBE" w:rsidRDefault="00361A69" w:rsidP="00CA55C1">
            <w:pPr>
              <w:pStyle w:val="Body"/>
              <w:rPr>
                <w:rFonts w:ascii="Arial" w:eastAsia="宋体" w:hAnsi="Arial" w:cs="Arial"/>
                <w:lang w:eastAsia="zh-CN"/>
              </w:rPr>
            </w:pPr>
            <w:r>
              <w:rPr>
                <w:rFonts w:ascii="Arial" w:eastAsia="宋体" w:hAnsi="Arial" w:cs="Arial" w:hint="eastAsia"/>
                <w:lang w:eastAsia="zh-CN"/>
              </w:rPr>
              <w:t>This case is specific for AP with only one eth interface.</w:t>
            </w:r>
          </w:p>
        </w:tc>
      </w:tr>
      <w:tr w:rsidR="00361A69"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eastAsia="宋体" w:hAnsi="Arial" w:cs="Arial"/>
                <w:color w:val="auto"/>
                <w:lang w:eastAsia="zh-CN"/>
              </w:rPr>
            </w:pPr>
            <w:r w:rsidRPr="00AE7A2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pStyle w:val="Body"/>
              <w:rPr>
                <w:rFonts w:ascii="Arial" w:eastAsia="宋体" w:hAnsi="Arial" w:cs="Arial"/>
                <w:lang w:eastAsia="zh-CN"/>
              </w:rPr>
            </w:pPr>
            <w:r w:rsidRPr="00523D89">
              <w:rPr>
                <w:rFonts w:ascii="Arial" w:eastAsia="宋体" w:hAnsi="Arial" w:cs="Arial"/>
                <w:lang w:eastAsia="zh-CN"/>
              </w:rPr>
              <w:t>AP: AP110,AP120,AP121,AP141,AP170,</w:t>
            </w:r>
          </w:p>
        </w:tc>
      </w:tr>
      <w:tr w:rsidR="00361A69"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hAnsi="Arial" w:cs="Arial"/>
                <w:color w:val="auto"/>
              </w:rPr>
            </w:pPr>
            <w:r w:rsidRPr="00AE7A2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523D89" w:rsidRDefault="00361A69" w:rsidP="00CA55C1">
            <w:pPr>
              <w:pStyle w:val="Body"/>
              <w:rPr>
                <w:rFonts w:ascii="Arial" w:eastAsia="宋体" w:hAnsi="Arial" w:cs="Arial"/>
                <w:lang w:eastAsia="zh-CN"/>
              </w:rPr>
            </w:pPr>
            <w:r w:rsidRPr="00523D89">
              <w:rPr>
                <w:rFonts w:ascii="Arial" w:eastAsia="宋体" w:hAnsi="Arial" w:cs="Arial"/>
                <w:lang w:eastAsia="zh-CN"/>
              </w:rPr>
              <w:t>AP330 and MP are managed by HM.</w:t>
            </w:r>
          </w:p>
          <w:p w:rsidR="00361A69" w:rsidRPr="00523D89" w:rsidRDefault="00361A69" w:rsidP="00CA55C1">
            <w:pPr>
              <w:pStyle w:val="Body"/>
              <w:rPr>
                <w:rFonts w:ascii="Arial" w:eastAsia="宋体" w:hAnsi="Arial" w:cs="Arial"/>
                <w:lang w:eastAsia="zh-CN"/>
              </w:rPr>
            </w:pPr>
            <w:r w:rsidRPr="00523D89">
              <w:rPr>
                <w:rFonts w:ascii="Arial" w:eastAsia="宋体" w:hAnsi="Arial" w:cs="Arial"/>
                <w:lang w:eastAsia="zh-CN"/>
              </w:rPr>
              <w:t>Set MP wifi1.1 as backhaul mode.</w:t>
            </w:r>
          </w:p>
          <w:p w:rsidR="00361A69" w:rsidRPr="00AE7A24" w:rsidRDefault="00361A69" w:rsidP="00CA55C1">
            <w:pPr>
              <w:pStyle w:val="Body"/>
              <w:rPr>
                <w:rFonts w:ascii="Arial" w:eastAsia="宋体" w:hAnsi="Arial" w:cs="Arial"/>
                <w:lang w:eastAsia="zh-CN"/>
              </w:rPr>
            </w:pPr>
            <w:r w:rsidRPr="00523D89">
              <w:rPr>
                <w:rFonts w:ascii="Arial" w:eastAsia="宋体" w:hAnsi="Arial" w:cs="Arial"/>
                <w:lang w:eastAsia="zh-CN"/>
              </w:rPr>
              <w:t>IXIA connects with MP eth0.</w:t>
            </w:r>
          </w:p>
        </w:tc>
      </w:tr>
      <w:tr w:rsidR="00361A69"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hAnsi="Arial" w:cs="Arial"/>
                <w:color w:val="auto"/>
              </w:rPr>
            </w:pPr>
            <w:r w:rsidRPr="00AE7A2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B3AB1" w:rsidRDefault="00DB3AB1" w:rsidP="00EB7D7A">
            <w:pPr>
              <w:pStyle w:val="Body"/>
              <w:numPr>
                <w:ilvl w:val="2"/>
                <w:numId w:val="69"/>
              </w:numPr>
              <w:ind w:left="268" w:hanging="268"/>
              <w:rPr>
                <w:rFonts w:ascii="Arial" w:eastAsia="宋体" w:hAnsi="Arial" w:cs="Arial"/>
                <w:lang w:eastAsia="zh-CN"/>
              </w:rPr>
            </w:pPr>
            <w:r>
              <w:rPr>
                <w:rFonts w:ascii="Arial" w:eastAsia="宋体" w:hAnsi="Arial" w:cs="Arial" w:hint="eastAsia"/>
                <w:lang w:eastAsia="zh-CN"/>
              </w:rPr>
              <w:t xml:space="preserve">Simulates HTTP1.1 without persistence by IXIA, and set HTTP page size as 1b. </w:t>
            </w:r>
          </w:p>
          <w:p w:rsidR="00DB3AB1" w:rsidRDefault="00361A69" w:rsidP="00EB7D7A">
            <w:pPr>
              <w:pStyle w:val="Body"/>
              <w:numPr>
                <w:ilvl w:val="2"/>
                <w:numId w:val="69"/>
              </w:numPr>
              <w:ind w:left="268" w:hanging="268"/>
              <w:rPr>
                <w:rFonts w:ascii="Arial" w:eastAsia="宋体" w:hAnsi="Arial" w:cs="Arial"/>
                <w:lang w:eastAsia="zh-CN"/>
              </w:rPr>
            </w:pPr>
            <w:r w:rsidRPr="00DB3AB1">
              <w:rPr>
                <w:rFonts w:eastAsia="宋体" w:hint="eastAsia"/>
                <w:color w:val="000000"/>
                <w:sz w:val="21"/>
                <w:szCs w:val="21"/>
                <w:lang w:eastAsia="zh-CN"/>
              </w:rPr>
              <w:t>IXIA simulates</w:t>
            </w:r>
            <w:r w:rsidRPr="00DB3AB1">
              <w:rPr>
                <w:rFonts w:eastAsia="Times New Roman"/>
                <w:color w:val="000000"/>
                <w:sz w:val="21"/>
                <w:szCs w:val="21"/>
              </w:rPr>
              <w:t xml:space="preserve"> traffic </w:t>
            </w:r>
            <w:r w:rsidRPr="00DB3AB1">
              <w:rPr>
                <w:rFonts w:eastAsia="宋体" w:hint="eastAsia"/>
                <w:color w:val="000000"/>
                <w:sz w:val="21"/>
                <w:szCs w:val="21"/>
                <w:lang w:eastAsia="zh-CN"/>
              </w:rPr>
              <w:t>close to maximum tcp connection rate</w:t>
            </w:r>
            <w:r w:rsidRPr="00DB3AB1">
              <w:rPr>
                <w:rFonts w:eastAsia="Times New Roman"/>
                <w:color w:val="000000"/>
                <w:sz w:val="21"/>
                <w:szCs w:val="21"/>
              </w:rPr>
              <w:t xml:space="preserve"> for 24 hours or over a week</w:t>
            </w:r>
            <w:r w:rsidR="003C0F6B" w:rsidRPr="00DB3AB1">
              <w:rPr>
                <w:rFonts w:eastAsiaTheme="minorEastAsia" w:hint="eastAsia"/>
                <w:color w:val="000000"/>
                <w:sz w:val="21"/>
                <w:szCs w:val="21"/>
                <w:lang w:eastAsia="zh-CN"/>
              </w:rPr>
              <w:t>.</w:t>
            </w:r>
          </w:p>
          <w:p w:rsidR="003C0F6B" w:rsidRPr="00DB3AB1" w:rsidRDefault="003C0F6B" w:rsidP="00EB7D7A">
            <w:pPr>
              <w:pStyle w:val="Body"/>
              <w:numPr>
                <w:ilvl w:val="2"/>
                <w:numId w:val="69"/>
              </w:numPr>
              <w:ind w:left="268" w:hanging="268"/>
              <w:rPr>
                <w:rFonts w:ascii="Arial" w:eastAsia="宋体" w:hAnsi="Arial" w:cs="Arial"/>
                <w:lang w:eastAsia="zh-CN"/>
              </w:rPr>
            </w:pPr>
            <w:r w:rsidRPr="00DB3AB1">
              <w:rPr>
                <w:rFonts w:eastAsiaTheme="minorEastAsia" w:hint="eastAsia"/>
                <w:color w:val="000000"/>
                <w:sz w:val="21"/>
                <w:szCs w:val="21"/>
                <w:lang w:eastAsia="zh-CN"/>
              </w:rPr>
              <w:t>Check application reporting accuracy of stress test period.</w:t>
            </w:r>
          </w:p>
        </w:tc>
      </w:tr>
      <w:tr w:rsidR="00361A69"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hAnsi="Arial" w:cs="Arial"/>
                <w:color w:val="auto"/>
              </w:rPr>
            </w:pPr>
            <w:r w:rsidRPr="00AE7A2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AE7A24" w:rsidRDefault="0042650C" w:rsidP="00CA55C1">
            <w:pPr>
              <w:pStyle w:val="Body"/>
              <w:rPr>
                <w:rFonts w:ascii="Arial" w:eastAsia="宋体" w:hAnsi="Arial" w:cs="Arial"/>
                <w:lang w:eastAsia="zh-CN"/>
              </w:rPr>
            </w:pPr>
            <w:r w:rsidRPr="0039254A">
              <w:rPr>
                <w:rFonts w:ascii="Arial" w:eastAsia="宋体" w:hAnsi="Arial" w:cs="Arial"/>
                <w:lang w:eastAsia="zh-CN"/>
              </w:rPr>
              <w:t>No HiveOS device crash.</w:t>
            </w:r>
            <w:r>
              <w:rPr>
                <w:rFonts w:ascii="Arial" w:eastAsia="宋体" w:hAnsi="Arial" w:cs="Arial"/>
                <w:lang w:eastAsia="zh-CN"/>
              </w:rPr>
              <w:t xml:space="preserve"> A</w:t>
            </w:r>
            <w:r>
              <w:rPr>
                <w:rFonts w:ascii="Arial" w:eastAsia="宋体" w:hAnsi="Arial" w:cs="Arial" w:hint="eastAsia"/>
                <w:lang w:eastAsia="zh-CN"/>
              </w:rPr>
              <w:t>nd</w:t>
            </w:r>
            <w:r>
              <w:rPr>
                <w:rFonts w:eastAsia="宋体" w:hint="eastAsia"/>
                <w:lang w:eastAsia="zh-CN"/>
              </w:rPr>
              <w:t xml:space="preserve"> record how much time HiveOS takes to resume to normal after stress test.</w:t>
            </w:r>
          </w:p>
        </w:tc>
      </w:tr>
      <w:tr w:rsidR="00361A69" w:rsidRPr="00322E9D" w:rsidTr="00CA55C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eastAsia="宋体" w:hAnsi="Arial" w:cs="Arial"/>
                <w:color w:val="auto"/>
                <w:lang w:eastAsia="zh-CN"/>
              </w:rPr>
            </w:pPr>
            <w:r w:rsidRPr="00AE7A24">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pStyle w:val="Body"/>
              <w:rPr>
                <w:rFonts w:ascii="Arial" w:eastAsia="宋体" w:hAnsi="Arial" w:cs="Arial"/>
                <w:lang w:eastAsia="zh-CN"/>
              </w:rPr>
            </w:pPr>
          </w:p>
        </w:tc>
      </w:tr>
      <w:tr w:rsidR="00361A69" w:rsidRPr="00322E9D" w:rsidTr="00CA55C1">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eastAsia="宋体" w:hAnsi="Arial" w:cs="Arial"/>
                <w:color w:val="auto"/>
                <w:lang w:eastAsia="zh-CN"/>
              </w:rPr>
            </w:pPr>
            <w:r w:rsidRPr="00AE7A24">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C84832" w:rsidRDefault="00361A69" w:rsidP="00CA55C1">
            <w:pPr>
              <w:pStyle w:val="Body"/>
              <w:rPr>
                <w:rFonts w:eastAsia="宋体"/>
                <w:lang w:eastAsia="zh-CN"/>
              </w:rPr>
            </w:pPr>
          </w:p>
        </w:tc>
      </w:tr>
    </w:tbl>
    <w:p w:rsidR="0011578A" w:rsidRDefault="002D4751">
      <w:pPr>
        <w:pStyle w:val="Heading3"/>
        <w:rPr>
          <w:rFonts w:eastAsia="宋体"/>
          <w:lang w:eastAsia="zh-CN"/>
        </w:rPr>
        <w:pPrChange w:id="1949" w:author="lxu" w:date="2013-07-02T17:24:00Z">
          <w:pPr>
            <w:pStyle w:val="Heading3"/>
            <w:numPr>
              <w:numId w:val="75"/>
            </w:numPr>
          </w:pPr>
        </w:pPrChange>
      </w:pPr>
      <w:r>
        <w:rPr>
          <w:rFonts w:eastAsia="宋体" w:hint="eastAsia"/>
          <w:lang w:eastAsia="zh-CN"/>
        </w:rPr>
        <w:lastRenderedPageBreak/>
        <w:t>L7_Engine</w:t>
      </w:r>
      <w:r>
        <w:rPr>
          <w:rFonts w:eastAsia="宋体"/>
          <w:lang w:eastAsia="zh-CN"/>
        </w:rPr>
        <w:t>_Stress_0</w:t>
      </w:r>
      <w:r>
        <w:rPr>
          <w:rFonts w:eastAsia="宋体" w:hint="eastAsia"/>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A45DB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45DBE" w:rsidRPr="00AE7A24" w:rsidRDefault="00A45DBE" w:rsidP="00CA55C1">
            <w:pPr>
              <w:rPr>
                <w:rFonts w:ascii="Arial" w:hAnsi="Arial" w:cs="Arial"/>
                <w:color w:val="auto"/>
              </w:rPr>
            </w:pPr>
            <w:r w:rsidRPr="00AE7A2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Pr="00AE7A24" w:rsidRDefault="002D4751" w:rsidP="00CA55C1">
            <w:pPr>
              <w:pStyle w:val="Body"/>
              <w:rPr>
                <w:rFonts w:ascii="Arial" w:eastAsia="宋体" w:hAnsi="Arial" w:cs="Arial"/>
                <w:lang w:eastAsia="zh-CN"/>
              </w:rPr>
            </w:pPr>
            <w:r>
              <w:rPr>
                <w:rFonts w:ascii="Arial" w:eastAsia="宋体" w:hAnsi="Arial" w:cs="Arial" w:hint="eastAsia"/>
                <w:lang w:eastAsia="zh-CN"/>
              </w:rPr>
              <w:t>L7_Engine</w:t>
            </w:r>
            <w:r w:rsidR="00A45DBE" w:rsidRPr="00AE7A24">
              <w:rPr>
                <w:rFonts w:ascii="Arial" w:eastAsia="宋体" w:hAnsi="Arial" w:cs="Arial"/>
                <w:lang w:eastAsia="zh-CN"/>
              </w:rPr>
              <w:t>_</w:t>
            </w:r>
            <w:r>
              <w:rPr>
                <w:rFonts w:ascii="Arial" w:eastAsia="宋体" w:hAnsi="Arial" w:cs="Arial" w:hint="eastAsia"/>
                <w:lang w:eastAsia="zh-CN"/>
              </w:rPr>
              <w:t>Stress_</w:t>
            </w:r>
            <w:r>
              <w:rPr>
                <w:rFonts w:ascii="Arial" w:eastAsia="宋体" w:hAnsi="Arial" w:cs="Arial"/>
                <w:lang w:eastAsia="zh-CN"/>
              </w:rPr>
              <w:t>0</w:t>
            </w:r>
            <w:r>
              <w:rPr>
                <w:rFonts w:ascii="Arial" w:eastAsia="宋体" w:hAnsi="Arial" w:cs="Arial" w:hint="eastAsia"/>
                <w:lang w:eastAsia="zh-CN"/>
              </w:rPr>
              <w:t>3</w:t>
            </w:r>
          </w:p>
        </w:tc>
      </w:tr>
      <w:tr w:rsidR="00A45DB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45DBE" w:rsidRPr="00AE7A24" w:rsidRDefault="00A45DBE" w:rsidP="00CA55C1">
            <w:pPr>
              <w:rPr>
                <w:rFonts w:ascii="Arial" w:hAnsi="Arial" w:cs="Arial"/>
                <w:color w:val="auto"/>
              </w:rPr>
            </w:pPr>
            <w:r w:rsidRPr="00AE7A2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A45DBE" w:rsidRPr="00AE7A24" w:rsidRDefault="00A45DBE" w:rsidP="00CA55C1">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A45DBE" w:rsidRPr="00AE7A24" w:rsidRDefault="00A45DBE" w:rsidP="00CA55C1">
            <w:pPr>
              <w:rPr>
                <w:rFonts w:ascii="Arial" w:eastAsia="宋体" w:hAnsi="Arial" w:cs="Arial"/>
                <w:color w:val="auto"/>
                <w:lang w:eastAsia="zh-CN"/>
              </w:rPr>
            </w:pPr>
            <w:r w:rsidRPr="00AE7A2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A45DBE" w:rsidRPr="00AE7A24" w:rsidRDefault="00A45DBE" w:rsidP="00CA55C1">
            <w:pPr>
              <w:pStyle w:val="Body"/>
              <w:rPr>
                <w:rFonts w:ascii="Arial" w:eastAsia="宋体" w:hAnsi="Arial" w:cs="Arial"/>
                <w:lang w:eastAsia="zh-CN"/>
              </w:rPr>
            </w:pPr>
            <w:r w:rsidRPr="00AE7A24">
              <w:rPr>
                <w:rFonts w:ascii="Arial" w:eastAsia="宋体" w:hAnsi="Arial" w:cs="Arial"/>
                <w:lang w:eastAsia="zh-CN"/>
              </w:rPr>
              <w:t>No</w:t>
            </w:r>
          </w:p>
        </w:tc>
      </w:tr>
      <w:tr w:rsidR="00A45DB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45DBE" w:rsidRPr="00AE7A24" w:rsidRDefault="00A45DBE" w:rsidP="00CA55C1">
            <w:pPr>
              <w:rPr>
                <w:rFonts w:ascii="Arial" w:hAnsi="Arial" w:cs="Arial"/>
                <w:color w:val="auto"/>
              </w:rPr>
            </w:pPr>
            <w:r w:rsidRPr="00AE7A2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Pr="00AE7A24" w:rsidRDefault="00A45DBE" w:rsidP="00CA55C1">
            <w:pPr>
              <w:pStyle w:val="Body"/>
              <w:rPr>
                <w:rFonts w:ascii="Arial" w:eastAsia="宋体" w:hAnsi="Arial" w:cs="Arial"/>
                <w:lang w:eastAsia="zh-CN"/>
              </w:rPr>
            </w:pPr>
            <w:r>
              <w:rPr>
                <w:rFonts w:ascii="Arial" w:eastAsia="宋体" w:hAnsi="Arial" w:cs="Arial"/>
                <w:lang w:eastAsia="zh-CN"/>
              </w:rPr>
              <w:t xml:space="preserve"> (eth</w:t>
            </w:r>
            <w:r>
              <w:rPr>
                <w:rFonts w:ascii="Arial" w:eastAsia="宋体" w:hAnsi="Arial" w:cs="Arial" w:hint="eastAsia"/>
                <w:lang w:eastAsia="zh-CN"/>
              </w:rPr>
              <w:t>1</w:t>
            </w:r>
            <w:r>
              <w:rPr>
                <w:rFonts w:ascii="Arial" w:eastAsia="宋体" w:hAnsi="Arial" w:cs="Arial"/>
                <w:lang w:eastAsia="zh-CN"/>
              </w:rPr>
              <w:t>)AP(eth</w:t>
            </w:r>
            <w:r>
              <w:rPr>
                <w:rFonts w:ascii="Arial" w:eastAsia="宋体" w:hAnsi="Arial" w:cs="Arial" w:hint="eastAsia"/>
                <w:lang w:eastAsia="zh-CN"/>
              </w:rPr>
              <w:t>0</w:t>
            </w:r>
            <w:r w:rsidRPr="00AE7A24">
              <w:rPr>
                <w:rFonts w:ascii="Arial" w:eastAsia="宋体" w:hAnsi="Arial" w:cs="Arial"/>
                <w:lang w:eastAsia="zh-CN"/>
              </w:rPr>
              <w:t>)____SW____HM</w:t>
            </w:r>
          </w:p>
          <w:p w:rsidR="00A45DBE" w:rsidRPr="00AE7A24" w:rsidRDefault="00A45DBE" w:rsidP="00CA55C1">
            <w:pPr>
              <w:pStyle w:val="Body"/>
              <w:ind w:firstLine="210"/>
              <w:rPr>
                <w:rFonts w:ascii="Arial" w:eastAsia="宋体" w:hAnsi="Arial" w:cs="Arial"/>
                <w:lang w:eastAsia="zh-CN"/>
              </w:rPr>
            </w:pPr>
            <w:r w:rsidRPr="00AE7A24">
              <w:rPr>
                <w:rFonts w:ascii="Arial" w:eastAsia="宋体" w:hAnsi="Arial" w:cs="Arial"/>
                <w:lang w:eastAsia="zh-CN"/>
              </w:rPr>
              <w:t>|                            |</w:t>
            </w:r>
          </w:p>
          <w:p w:rsidR="00A45DBE" w:rsidRPr="00AE7A24" w:rsidRDefault="00A45DBE" w:rsidP="00A45DBE">
            <w:pPr>
              <w:pStyle w:val="Body"/>
              <w:rPr>
                <w:rFonts w:ascii="Arial" w:eastAsia="宋体" w:hAnsi="Arial" w:cs="Arial"/>
                <w:lang w:eastAsia="zh-CN"/>
              </w:rPr>
            </w:pPr>
            <w:r w:rsidRPr="00AE7A24">
              <w:rPr>
                <w:rFonts w:ascii="Arial" w:eastAsia="宋体" w:hAnsi="Arial" w:cs="Arial"/>
                <w:lang w:eastAsia="zh-CN"/>
              </w:rPr>
              <w:t xml:space="preserve"> IXIA_____________|</w:t>
            </w:r>
          </w:p>
        </w:tc>
      </w:tr>
      <w:tr w:rsidR="00A45DBE" w:rsidRPr="00322E9D" w:rsidTr="00CA55C1">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A45DBE" w:rsidRPr="00AE7A24" w:rsidRDefault="00A45DBE" w:rsidP="00CA55C1">
            <w:pPr>
              <w:rPr>
                <w:rFonts w:ascii="Arial" w:hAnsi="Arial" w:cs="Arial"/>
                <w:color w:val="auto"/>
              </w:rPr>
            </w:pPr>
            <w:r w:rsidRPr="00AE7A2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Default="00361A69" w:rsidP="00361A69">
            <w:pPr>
              <w:pStyle w:val="Body"/>
              <w:rPr>
                <w:rFonts w:eastAsia="宋体"/>
                <w:color w:val="000000"/>
                <w:sz w:val="21"/>
                <w:szCs w:val="21"/>
                <w:lang w:eastAsia="zh-CN"/>
              </w:rPr>
            </w:pPr>
            <w:r>
              <w:rPr>
                <w:rFonts w:eastAsia="宋体" w:hint="eastAsia"/>
                <w:color w:val="000000"/>
                <w:sz w:val="21"/>
                <w:szCs w:val="21"/>
                <w:lang w:eastAsia="zh-CN"/>
              </w:rPr>
              <w:t>Verify AP</w:t>
            </w:r>
            <w:r>
              <w:rPr>
                <w:rFonts w:eastAsia="宋体"/>
                <w:color w:val="000000"/>
                <w:sz w:val="21"/>
                <w:szCs w:val="21"/>
                <w:lang w:eastAsia="zh-CN"/>
              </w:rPr>
              <w:t>’</w:t>
            </w:r>
            <w:r>
              <w:rPr>
                <w:rFonts w:eastAsia="宋体" w:hint="eastAsia"/>
                <w:color w:val="000000"/>
                <w:sz w:val="21"/>
                <w:szCs w:val="21"/>
                <w:lang w:eastAsia="zh-CN"/>
              </w:rPr>
              <w:t xml:space="preserve">s stress capacity. </w:t>
            </w:r>
          </w:p>
          <w:p w:rsidR="00361A69" w:rsidRDefault="00361A69" w:rsidP="00361A69">
            <w:pPr>
              <w:pStyle w:val="Body"/>
              <w:rPr>
                <w:rFonts w:eastAsia="宋体"/>
                <w:color w:val="000000"/>
                <w:sz w:val="21"/>
                <w:szCs w:val="21"/>
                <w:lang w:eastAsia="zh-CN"/>
              </w:rPr>
            </w:pPr>
            <w:r>
              <w:rPr>
                <w:rFonts w:eastAsia="宋体" w:hint="eastAsia"/>
                <w:color w:val="000000"/>
                <w:sz w:val="21"/>
                <w:szCs w:val="21"/>
                <w:lang w:eastAsia="zh-CN"/>
              </w:rPr>
              <w:t>Simulate</w:t>
            </w:r>
            <w:r>
              <w:rPr>
                <w:rFonts w:eastAsia="Times New Roman"/>
                <w:color w:val="000000"/>
                <w:sz w:val="21"/>
                <w:szCs w:val="21"/>
              </w:rPr>
              <w:t xml:space="preserve"> traffic close to system </w:t>
            </w:r>
            <w:r>
              <w:rPr>
                <w:rFonts w:eastAsia="宋体" w:hint="eastAsia"/>
                <w:color w:val="000000"/>
                <w:sz w:val="21"/>
                <w:szCs w:val="21"/>
                <w:lang w:eastAsia="zh-CN"/>
              </w:rPr>
              <w:t>IP</w:t>
            </w:r>
            <w:r>
              <w:rPr>
                <w:rFonts w:eastAsia="Times New Roman"/>
                <w:color w:val="000000"/>
                <w:sz w:val="21"/>
                <w:szCs w:val="21"/>
              </w:rPr>
              <w:t xml:space="preserve"> session capacity for </w:t>
            </w:r>
            <w:r>
              <w:rPr>
                <w:rFonts w:eastAsia="宋体" w:hint="eastAsia"/>
                <w:color w:val="000000"/>
                <w:sz w:val="21"/>
                <w:szCs w:val="21"/>
                <w:lang w:eastAsia="zh-CN"/>
              </w:rPr>
              <w:t>long time.</w:t>
            </w:r>
          </w:p>
          <w:p w:rsidR="00A45DBE" w:rsidRPr="00AE7A24" w:rsidRDefault="00361A69" w:rsidP="00361A69">
            <w:pPr>
              <w:pStyle w:val="Body"/>
              <w:rPr>
                <w:rFonts w:ascii="Arial" w:eastAsia="宋体" w:hAnsi="Arial" w:cs="Arial"/>
                <w:lang w:eastAsia="zh-CN"/>
              </w:rPr>
            </w:pPr>
            <w:r>
              <w:rPr>
                <w:rFonts w:ascii="Arial" w:eastAsia="宋体" w:hAnsi="Arial" w:cs="Arial" w:hint="eastAsia"/>
                <w:lang w:eastAsia="zh-CN"/>
              </w:rPr>
              <w:t>This case is specific for AP with 2 eth interfaces.</w:t>
            </w:r>
          </w:p>
        </w:tc>
      </w:tr>
      <w:tr w:rsidR="00361A69"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eastAsia="宋体" w:hAnsi="Arial" w:cs="Arial"/>
                <w:color w:val="auto"/>
                <w:lang w:eastAsia="zh-CN"/>
              </w:rPr>
            </w:pPr>
            <w:r w:rsidRPr="00AE7A2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523D89" w:rsidRDefault="00361A69" w:rsidP="00CA55C1">
            <w:pPr>
              <w:pStyle w:val="Body"/>
              <w:rPr>
                <w:rFonts w:ascii="Arial" w:eastAsia="宋体" w:hAnsi="Arial" w:cs="Arial"/>
                <w:lang w:eastAsia="zh-CN"/>
              </w:rPr>
            </w:pPr>
            <w:r w:rsidRPr="00523D89">
              <w:rPr>
                <w:rFonts w:ascii="Arial" w:eastAsia="宋体" w:hAnsi="Arial" w:cs="Arial"/>
                <w:lang w:eastAsia="zh-CN"/>
              </w:rPr>
              <w:t>AP: AP320,AP340,AP330,AP350,</w:t>
            </w:r>
          </w:p>
        </w:tc>
      </w:tr>
      <w:tr w:rsidR="00361A69"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hAnsi="Arial" w:cs="Arial"/>
                <w:color w:val="auto"/>
              </w:rPr>
            </w:pPr>
            <w:r w:rsidRPr="00AE7A2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523D89" w:rsidRDefault="00361A69" w:rsidP="00CA55C1">
            <w:pPr>
              <w:pStyle w:val="Body"/>
              <w:rPr>
                <w:rFonts w:ascii="Arial" w:eastAsia="宋体" w:hAnsi="Arial" w:cs="Arial"/>
                <w:lang w:eastAsia="zh-CN"/>
              </w:rPr>
            </w:pPr>
            <w:r w:rsidRPr="00523D89">
              <w:rPr>
                <w:rFonts w:ascii="Arial" w:eastAsia="宋体" w:hAnsi="Arial" w:cs="Arial"/>
                <w:lang w:eastAsia="zh-CN"/>
              </w:rPr>
              <w:t>AP is managed by HM.</w:t>
            </w:r>
          </w:p>
          <w:p w:rsidR="00361A69" w:rsidRPr="00523D89" w:rsidRDefault="00361A69" w:rsidP="00CA55C1">
            <w:pPr>
              <w:pStyle w:val="Body"/>
              <w:rPr>
                <w:rFonts w:ascii="Arial" w:eastAsia="宋体" w:hAnsi="Arial" w:cs="Arial"/>
                <w:lang w:eastAsia="zh-CN"/>
              </w:rPr>
            </w:pPr>
            <w:r w:rsidRPr="00523D89">
              <w:rPr>
                <w:rFonts w:ascii="Arial" w:eastAsia="宋体" w:hAnsi="Arial" w:cs="Arial"/>
                <w:lang w:eastAsia="zh-CN"/>
              </w:rPr>
              <w:t>IXIA connects with AP eth0.</w:t>
            </w:r>
          </w:p>
        </w:tc>
      </w:tr>
      <w:tr w:rsidR="00361A69"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hAnsi="Arial" w:cs="Arial"/>
                <w:color w:val="auto"/>
              </w:rPr>
            </w:pPr>
            <w:r w:rsidRPr="00AE7A2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pStyle w:val="Body"/>
              <w:rPr>
                <w:rFonts w:ascii="Arial" w:eastAsia="宋体" w:hAnsi="Arial" w:cs="Arial"/>
                <w:lang w:eastAsia="zh-CN"/>
              </w:rPr>
            </w:pPr>
            <w:r>
              <w:rPr>
                <w:rFonts w:eastAsia="宋体" w:hint="eastAsia"/>
                <w:color w:val="000000"/>
                <w:sz w:val="21"/>
                <w:szCs w:val="21"/>
                <w:lang w:eastAsia="zh-CN"/>
              </w:rPr>
              <w:t>IXIA simulates</w:t>
            </w:r>
            <w:r>
              <w:rPr>
                <w:rFonts w:eastAsia="Times New Roman"/>
                <w:color w:val="000000"/>
                <w:sz w:val="21"/>
                <w:szCs w:val="21"/>
              </w:rPr>
              <w:t xml:space="preserve"> traffic close to system's ip session capacity for 24 hours or over a week</w:t>
            </w:r>
          </w:p>
        </w:tc>
      </w:tr>
      <w:tr w:rsidR="00361A69"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hAnsi="Arial" w:cs="Arial"/>
                <w:color w:val="auto"/>
              </w:rPr>
            </w:pPr>
            <w:r w:rsidRPr="00AE7A2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AE7A24" w:rsidRDefault="0042650C" w:rsidP="00CA55C1">
            <w:pPr>
              <w:pStyle w:val="Body"/>
              <w:rPr>
                <w:rFonts w:ascii="Arial" w:eastAsia="宋体" w:hAnsi="Arial" w:cs="Arial"/>
                <w:lang w:eastAsia="zh-CN"/>
              </w:rPr>
            </w:pPr>
            <w:r w:rsidRPr="0039254A">
              <w:rPr>
                <w:rFonts w:ascii="Arial" w:eastAsia="宋体" w:hAnsi="Arial" w:cs="Arial"/>
                <w:lang w:eastAsia="zh-CN"/>
              </w:rPr>
              <w:t>No HiveOS device crash.</w:t>
            </w:r>
            <w:r>
              <w:rPr>
                <w:rFonts w:ascii="Arial" w:eastAsia="宋体" w:hAnsi="Arial" w:cs="Arial"/>
                <w:lang w:eastAsia="zh-CN"/>
              </w:rPr>
              <w:t xml:space="preserve"> A</w:t>
            </w:r>
            <w:r>
              <w:rPr>
                <w:rFonts w:ascii="Arial" w:eastAsia="宋体" w:hAnsi="Arial" w:cs="Arial" w:hint="eastAsia"/>
                <w:lang w:eastAsia="zh-CN"/>
              </w:rPr>
              <w:t>nd</w:t>
            </w:r>
            <w:r>
              <w:rPr>
                <w:rFonts w:eastAsia="宋体" w:hint="eastAsia"/>
                <w:lang w:eastAsia="zh-CN"/>
              </w:rPr>
              <w:t xml:space="preserve"> record how much time HiveOS takes to resume to normal after stress test.</w:t>
            </w:r>
          </w:p>
        </w:tc>
      </w:tr>
      <w:tr w:rsidR="00361A69" w:rsidRPr="00322E9D" w:rsidTr="00CA55C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eastAsia="宋体" w:hAnsi="Arial" w:cs="Arial"/>
                <w:color w:val="auto"/>
                <w:lang w:eastAsia="zh-CN"/>
              </w:rPr>
            </w:pPr>
            <w:r w:rsidRPr="00AE7A24">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pStyle w:val="Body"/>
              <w:rPr>
                <w:rFonts w:ascii="Arial" w:eastAsia="宋体" w:hAnsi="Arial" w:cs="Arial"/>
                <w:lang w:eastAsia="zh-CN"/>
              </w:rPr>
            </w:pPr>
          </w:p>
        </w:tc>
      </w:tr>
      <w:tr w:rsidR="00361A69" w:rsidRPr="00322E9D" w:rsidTr="00CA55C1">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eastAsia="宋体" w:hAnsi="Arial" w:cs="Arial"/>
                <w:color w:val="auto"/>
                <w:lang w:eastAsia="zh-CN"/>
              </w:rPr>
            </w:pPr>
            <w:r w:rsidRPr="00AE7A24">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C84832" w:rsidRDefault="00FD12EE" w:rsidP="00CA55C1">
            <w:pPr>
              <w:pStyle w:val="Body"/>
              <w:rPr>
                <w:rFonts w:eastAsia="宋体"/>
                <w:lang w:eastAsia="zh-CN"/>
              </w:rPr>
            </w:pPr>
            <w:r>
              <w:rPr>
                <w:rFonts w:eastAsia="宋体" w:hint="eastAsia"/>
                <w:lang w:eastAsia="zh-CN"/>
              </w:rPr>
              <w:t>As design, the AP maximum system IP session capacity is 8191.</w:t>
            </w:r>
          </w:p>
        </w:tc>
      </w:tr>
    </w:tbl>
    <w:p w:rsidR="0011578A" w:rsidRDefault="002D4751">
      <w:pPr>
        <w:pStyle w:val="Heading3"/>
        <w:rPr>
          <w:rFonts w:eastAsia="宋体"/>
          <w:lang w:eastAsia="zh-CN"/>
        </w:rPr>
        <w:pPrChange w:id="1950" w:author="lxu" w:date="2013-07-02T17:24:00Z">
          <w:pPr>
            <w:pStyle w:val="Heading3"/>
            <w:numPr>
              <w:numId w:val="77"/>
            </w:numPr>
          </w:pPr>
        </w:pPrChange>
      </w:pPr>
      <w:r>
        <w:rPr>
          <w:rFonts w:eastAsia="宋体" w:hint="eastAsia"/>
          <w:lang w:eastAsia="zh-CN"/>
        </w:rPr>
        <w:t>L7_Engine</w:t>
      </w:r>
      <w:r w:rsidR="00361A69" w:rsidRPr="00361A69">
        <w:rPr>
          <w:rFonts w:eastAsia="宋体"/>
          <w:lang w:eastAsia="zh-CN"/>
        </w:rPr>
        <w:t>_Str</w:t>
      </w:r>
      <w:r>
        <w:rPr>
          <w:rFonts w:eastAsia="宋体"/>
          <w:lang w:eastAsia="zh-CN"/>
        </w:rPr>
        <w:t>ess_0</w:t>
      </w:r>
      <w:r>
        <w:rPr>
          <w:rFonts w:eastAsia="宋体" w:hint="eastAsia"/>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361A69"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hAnsi="Arial" w:cs="Arial"/>
                <w:color w:val="auto"/>
              </w:rPr>
            </w:pPr>
            <w:r w:rsidRPr="00AE7A2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AE7A24" w:rsidRDefault="002D4751" w:rsidP="00CA55C1">
            <w:pPr>
              <w:pStyle w:val="Body"/>
              <w:rPr>
                <w:rFonts w:ascii="Arial" w:eastAsia="宋体" w:hAnsi="Arial" w:cs="Arial"/>
                <w:lang w:eastAsia="zh-CN"/>
              </w:rPr>
            </w:pPr>
            <w:r>
              <w:rPr>
                <w:rFonts w:ascii="Arial" w:eastAsia="宋体" w:hAnsi="Arial" w:cs="Arial" w:hint="eastAsia"/>
                <w:lang w:eastAsia="zh-CN"/>
              </w:rPr>
              <w:t>L7_Engine</w:t>
            </w:r>
            <w:r>
              <w:rPr>
                <w:rFonts w:ascii="Arial" w:eastAsia="宋体" w:hAnsi="Arial" w:cs="Arial"/>
                <w:lang w:eastAsia="zh-CN"/>
              </w:rPr>
              <w:t>_Stress_0</w:t>
            </w:r>
            <w:r>
              <w:rPr>
                <w:rFonts w:ascii="Arial" w:eastAsia="宋体" w:hAnsi="Arial" w:cs="Arial" w:hint="eastAsia"/>
                <w:lang w:eastAsia="zh-CN"/>
              </w:rPr>
              <w:t>4</w:t>
            </w:r>
          </w:p>
        </w:tc>
      </w:tr>
      <w:tr w:rsidR="00361A69"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hAnsi="Arial" w:cs="Arial"/>
                <w:color w:val="auto"/>
              </w:rPr>
            </w:pPr>
            <w:r w:rsidRPr="00AE7A2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eastAsia="宋体" w:hAnsi="Arial" w:cs="Arial"/>
                <w:color w:val="auto"/>
                <w:lang w:eastAsia="zh-CN"/>
              </w:rPr>
            </w:pPr>
            <w:r w:rsidRPr="00AE7A2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pStyle w:val="Body"/>
              <w:rPr>
                <w:rFonts w:ascii="Arial" w:eastAsia="宋体" w:hAnsi="Arial" w:cs="Arial"/>
                <w:lang w:eastAsia="zh-CN"/>
              </w:rPr>
            </w:pPr>
            <w:r w:rsidRPr="00AE7A24">
              <w:rPr>
                <w:rFonts w:ascii="Arial" w:eastAsia="宋体" w:hAnsi="Arial" w:cs="Arial"/>
                <w:lang w:eastAsia="zh-CN"/>
              </w:rPr>
              <w:t>No</w:t>
            </w:r>
          </w:p>
        </w:tc>
      </w:tr>
      <w:tr w:rsidR="00361A69"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hAnsi="Arial" w:cs="Arial"/>
                <w:color w:val="auto"/>
              </w:rPr>
            </w:pPr>
            <w:r w:rsidRPr="00AE7A2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AE7A24" w:rsidRDefault="00361A69" w:rsidP="00361A69">
            <w:pPr>
              <w:pStyle w:val="Body"/>
              <w:rPr>
                <w:rFonts w:ascii="Arial" w:eastAsia="宋体" w:hAnsi="Arial" w:cs="Arial"/>
                <w:lang w:eastAsia="zh-CN"/>
              </w:rPr>
            </w:pPr>
            <w:r>
              <w:rPr>
                <w:rFonts w:ascii="Arial" w:eastAsia="宋体" w:hAnsi="Arial" w:cs="Arial"/>
                <w:lang w:eastAsia="zh-CN"/>
              </w:rPr>
              <w:t>(eth</w:t>
            </w:r>
            <w:r>
              <w:rPr>
                <w:rFonts w:ascii="Arial" w:eastAsia="宋体" w:hAnsi="Arial" w:cs="Arial" w:hint="eastAsia"/>
                <w:lang w:eastAsia="zh-CN"/>
              </w:rPr>
              <w:t>1</w:t>
            </w:r>
            <w:r>
              <w:rPr>
                <w:rFonts w:ascii="Arial" w:eastAsia="宋体" w:hAnsi="Arial" w:cs="Arial"/>
                <w:lang w:eastAsia="zh-CN"/>
              </w:rPr>
              <w:t>)AP(eth</w:t>
            </w:r>
            <w:r>
              <w:rPr>
                <w:rFonts w:ascii="Arial" w:eastAsia="宋体" w:hAnsi="Arial" w:cs="Arial" w:hint="eastAsia"/>
                <w:lang w:eastAsia="zh-CN"/>
              </w:rPr>
              <w:t>0</w:t>
            </w:r>
            <w:r w:rsidRPr="00AE7A24">
              <w:rPr>
                <w:rFonts w:ascii="Arial" w:eastAsia="宋体" w:hAnsi="Arial" w:cs="Arial"/>
                <w:lang w:eastAsia="zh-CN"/>
              </w:rPr>
              <w:t>)____SW____HM</w:t>
            </w:r>
          </w:p>
          <w:p w:rsidR="00361A69" w:rsidRPr="00AE7A24" w:rsidRDefault="00361A69" w:rsidP="00361A69">
            <w:pPr>
              <w:pStyle w:val="Body"/>
              <w:ind w:firstLine="210"/>
              <w:rPr>
                <w:rFonts w:ascii="Arial" w:eastAsia="宋体" w:hAnsi="Arial" w:cs="Arial"/>
                <w:lang w:eastAsia="zh-CN"/>
              </w:rPr>
            </w:pPr>
            <w:r w:rsidRPr="00AE7A24">
              <w:rPr>
                <w:rFonts w:ascii="Arial" w:eastAsia="宋体" w:hAnsi="Arial" w:cs="Arial"/>
                <w:lang w:eastAsia="zh-CN"/>
              </w:rPr>
              <w:t>|                            |</w:t>
            </w:r>
          </w:p>
          <w:p w:rsidR="00361A69" w:rsidRPr="00AE7A24" w:rsidRDefault="00361A69" w:rsidP="00361A69">
            <w:pPr>
              <w:pStyle w:val="Body"/>
              <w:rPr>
                <w:rFonts w:ascii="Arial" w:eastAsia="宋体" w:hAnsi="Arial" w:cs="Arial"/>
                <w:lang w:eastAsia="zh-CN"/>
              </w:rPr>
            </w:pPr>
            <w:r w:rsidRPr="00AE7A24">
              <w:rPr>
                <w:rFonts w:ascii="Arial" w:eastAsia="宋体" w:hAnsi="Arial" w:cs="Arial"/>
                <w:lang w:eastAsia="zh-CN"/>
              </w:rPr>
              <w:t xml:space="preserve"> IXIA_____________|</w:t>
            </w:r>
          </w:p>
        </w:tc>
      </w:tr>
      <w:tr w:rsidR="00361A69" w:rsidRPr="00322E9D" w:rsidTr="00CA55C1">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hAnsi="Arial" w:cs="Arial"/>
                <w:color w:val="auto"/>
              </w:rPr>
            </w:pPr>
            <w:r w:rsidRPr="00AE7A2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Default="00361A69" w:rsidP="00CA55C1">
            <w:pPr>
              <w:pStyle w:val="Body"/>
              <w:rPr>
                <w:rFonts w:eastAsia="宋体"/>
                <w:color w:val="000000"/>
                <w:sz w:val="21"/>
                <w:szCs w:val="21"/>
                <w:lang w:eastAsia="zh-CN"/>
              </w:rPr>
            </w:pPr>
            <w:r>
              <w:rPr>
                <w:rFonts w:eastAsia="宋体" w:hint="eastAsia"/>
                <w:color w:val="000000"/>
                <w:sz w:val="21"/>
                <w:szCs w:val="21"/>
                <w:lang w:eastAsia="zh-CN"/>
              </w:rPr>
              <w:t>Verify AP</w:t>
            </w:r>
            <w:r>
              <w:rPr>
                <w:rFonts w:eastAsia="宋体"/>
                <w:color w:val="000000"/>
                <w:sz w:val="21"/>
                <w:szCs w:val="21"/>
                <w:lang w:eastAsia="zh-CN"/>
              </w:rPr>
              <w:t>’</w:t>
            </w:r>
            <w:r>
              <w:rPr>
                <w:rFonts w:eastAsia="宋体" w:hint="eastAsia"/>
                <w:color w:val="000000"/>
                <w:sz w:val="21"/>
                <w:szCs w:val="21"/>
                <w:lang w:eastAsia="zh-CN"/>
              </w:rPr>
              <w:t xml:space="preserve">s stress load. </w:t>
            </w:r>
          </w:p>
          <w:p w:rsidR="00361A69" w:rsidRPr="00361A69" w:rsidRDefault="00361A69" w:rsidP="00CA55C1">
            <w:pPr>
              <w:pStyle w:val="Body"/>
              <w:rPr>
                <w:rFonts w:eastAsia="宋体"/>
                <w:color w:val="000000"/>
                <w:sz w:val="21"/>
                <w:szCs w:val="21"/>
                <w:lang w:eastAsia="zh-CN"/>
              </w:rPr>
            </w:pPr>
            <w:r>
              <w:rPr>
                <w:rFonts w:eastAsia="宋体" w:hint="eastAsia"/>
                <w:color w:val="000000"/>
                <w:sz w:val="21"/>
                <w:szCs w:val="21"/>
                <w:lang w:eastAsia="zh-CN"/>
              </w:rPr>
              <w:t xml:space="preserve">Simulate </w:t>
            </w:r>
            <w:r>
              <w:rPr>
                <w:rFonts w:eastAsia="Times New Roman"/>
                <w:color w:val="000000"/>
                <w:sz w:val="21"/>
                <w:szCs w:val="21"/>
              </w:rPr>
              <w:t xml:space="preserve">traffic with traffic rate close to </w:t>
            </w:r>
            <w:r>
              <w:rPr>
                <w:rFonts w:eastAsia="宋体" w:hint="eastAsia"/>
                <w:color w:val="000000"/>
                <w:sz w:val="21"/>
                <w:szCs w:val="21"/>
                <w:lang w:eastAsia="zh-CN"/>
              </w:rPr>
              <w:t xml:space="preserve">maximum </w:t>
            </w:r>
            <w:r>
              <w:rPr>
                <w:rFonts w:eastAsia="Times New Roman"/>
                <w:color w:val="000000"/>
                <w:sz w:val="21"/>
                <w:szCs w:val="21"/>
              </w:rPr>
              <w:t>tcp connection rate</w:t>
            </w:r>
            <w:r>
              <w:rPr>
                <w:rFonts w:eastAsia="宋体" w:hint="eastAsia"/>
                <w:color w:val="000000"/>
                <w:sz w:val="21"/>
                <w:szCs w:val="21"/>
                <w:lang w:eastAsia="zh-CN"/>
              </w:rPr>
              <w:t xml:space="preserve"> measured in performance test.</w:t>
            </w:r>
          </w:p>
          <w:p w:rsidR="00361A69" w:rsidRPr="00A45DBE" w:rsidRDefault="00361A69" w:rsidP="00CA55C1">
            <w:pPr>
              <w:pStyle w:val="Body"/>
              <w:rPr>
                <w:rFonts w:ascii="Arial" w:eastAsia="宋体" w:hAnsi="Arial" w:cs="Arial"/>
                <w:lang w:eastAsia="zh-CN"/>
              </w:rPr>
            </w:pPr>
            <w:r>
              <w:rPr>
                <w:rFonts w:ascii="Arial" w:eastAsia="宋体" w:hAnsi="Arial" w:cs="Arial" w:hint="eastAsia"/>
                <w:lang w:eastAsia="zh-CN"/>
              </w:rPr>
              <w:t>This case is specif</w:t>
            </w:r>
            <w:r w:rsidR="001D0CAE">
              <w:rPr>
                <w:rFonts w:ascii="Arial" w:eastAsia="宋体" w:hAnsi="Arial" w:cs="Arial" w:hint="eastAsia"/>
                <w:lang w:eastAsia="zh-CN"/>
              </w:rPr>
              <w:t>ic for AP with 2</w:t>
            </w:r>
            <w:r>
              <w:rPr>
                <w:rFonts w:ascii="Arial" w:eastAsia="宋体" w:hAnsi="Arial" w:cs="Arial" w:hint="eastAsia"/>
                <w:lang w:eastAsia="zh-CN"/>
              </w:rPr>
              <w:t xml:space="preserve"> eth interfaces.</w:t>
            </w:r>
          </w:p>
        </w:tc>
      </w:tr>
      <w:tr w:rsidR="00361A69"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eastAsia="宋体" w:hAnsi="Arial" w:cs="Arial"/>
                <w:color w:val="auto"/>
                <w:lang w:eastAsia="zh-CN"/>
              </w:rPr>
            </w:pPr>
            <w:r w:rsidRPr="00AE7A2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AE7A24" w:rsidRDefault="001D0CAE" w:rsidP="00CA55C1">
            <w:pPr>
              <w:pStyle w:val="Body"/>
              <w:rPr>
                <w:rFonts w:ascii="Arial" w:eastAsia="宋体" w:hAnsi="Arial" w:cs="Arial"/>
                <w:lang w:eastAsia="zh-CN"/>
              </w:rPr>
            </w:pPr>
            <w:r w:rsidRPr="00523D89">
              <w:rPr>
                <w:rFonts w:ascii="Arial" w:eastAsia="宋体" w:hAnsi="Arial" w:cs="Arial"/>
                <w:lang w:eastAsia="zh-CN"/>
              </w:rPr>
              <w:t>AP: AP320,AP340,AP330,AP350,</w:t>
            </w:r>
          </w:p>
        </w:tc>
      </w:tr>
      <w:tr w:rsidR="00361A69"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hAnsi="Arial" w:cs="Arial"/>
                <w:color w:val="auto"/>
              </w:rPr>
            </w:pPr>
            <w:r w:rsidRPr="00AE7A2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378B" w:rsidRPr="00523D89" w:rsidRDefault="004A378B" w:rsidP="004A378B">
            <w:pPr>
              <w:pStyle w:val="Body"/>
              <w:rPr>
                <w:rFonts w:ascii="Arial" w:eastAsia="宋体" w:hAnsi="Arial" w:cs="Arial"/>
                <w:lang w:eastAsia="zh-CN"/>
              </w:rPr>
            </w:pPr>
            <w:r w:rsidRPr="00523D89">
              <w:rPr>
                <w:rFonts w:ascii="Arial" w:eastAsia="宋体" w:hAnsi="Arial" w:cs="Arial"/>
                <w:lang w:eastAsia="zh-CN"/>
              </w:rPr>
              <w:t>AP is managed by HM.</w:t>
            </w:r>
          </w:p>
          <w:p w:rsidR="00361A69" w:rsidRPr="00AE7A24" w:rsidRDefault="004A378B" w:rsidP="00CA55C1">
            <w:pPr>
              <w:pStyle w:val="Body"/>
              <w:rPr>
                <w:rFonts w:ascii="Arial" w:eastAsia="宋体" w:hAnsi="Arial" w:cs="Arial"/>
                <w:lang w:eastAsia="zh-CN"/>
              </w:rPr>
            </w:pPr>
            <w:r w:rsidRPr="00523D89">
              <w:rPr>
                <w:rFonts w:ascii="Arial" w:eastAsia="宋体" w:hAnsi="Arial" w:cs="Arial"/>
                <w:lang w:eastAsia="zh-CN"/>
              </w:rPr>
              <w:t>IXIA connects with AP eth0.</w:t>
            </w:r>
          </w:p>
        </w:tc>
      </w:tr>
      <w:tr w:rsidR="00361A69"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hAnsi="Arial" w:cs="Arial"/>
                <w:color w:val="auto"/>
              </w:rPr>
            </w:pPr>
            <w:r w:rsidRPr="00AE7A2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B3AB1" w:rsidRDefault="00DB3AB1" w:rsidP="00EB7D7A">
            <w:pPr>
              <w:pStyle w:val="Body"/>
              <w:numPr>
                <w:ilvl w:val="2"/>
                <w:numId w:val="86"/>
              </w:numPr>
              <w:ind w:left="268" w:hanging="268"/>
              <w:rPr>
                <w:rFonts w:ascii="Arial" w:eastAsia="宋体" w:hAnsi="Arial" w:cs="Arial"/>
                <w:lang w:eastAsia="zh-CN"/>
              </w:rPr>
            </w:pPr>
            <w:r>
              <w:rPr>
                <w:rFonts w:ascii="Arial" w:eastAsia="宋体" w:hAnsi="Arial" w:cs="Arial" w:hint="eastAsia"/>
                <w:lang w:eastAsia="zh-CN"/>
              </w:rPr>
              <w:t xml:space="preserve">Simulates HTTP1.1 without persistence by IXIA, and set HTTP page size as 1b. </w:t>
            </w:r>
          </w:p>
          <w:p w:rsidR="00DB3AB1" w:rsidRDefault="00DB3AB1" w:rsidP="00EB7D7A">
            <w:pPr>
              <w:pStyle w:val="Body"/>
              <w:numPr>
                <w:ilvl w:val="2"/>
                <w:numId w:val="86"/>
              </w:numPr>
              <w:ind w:left="268" w:hanging="268"/>
              <w:rPr>
                <w:rFonts w:ascii="Arial" w:eastAsia="宋体" w:hAnsi="Arial" w:cs="Arial"/>
                <w:lang w:eastAsia="zh-CN"/>
              </w:rPr>
            </w:pPr>
            <w:r w:rsidRPr="00DB3AB1">
              <w:rPr>
                <w:rFonts w:eastAsia="宋体" w:hint="eastAsia"/>
                <w:color w:val="000000"/>
                <w:sz w:val="21"/>
                <w:szCs w:val="21"/>
                <w:lang w:eastAsia="zh-CN"/>
              </w:rPr>
              <w:t>IXIA simulates</w:t>
            </w:r>
            <w:r w:rsidRPr="00DB3AB1">
              <w:rPr>
                <w:rFonts w:eastAsia="Times New Roman"/>
                <w:color w:val="000000"/>
                <w:sz w:val="21"/>
                <w:szCs w:val="21"/>
              </w:rPr>
              <w:t xml:space="preserve"> traffic </w:t>
            </w:r>
            <w:r w:rsidRPr="00DB3AB1">
              <w:rPr>
                <w:rFonts w:eastAsia="宋体" w:hint="eastAsia"/>
                <w:color w:val="000000"/>
                <w:sz w:val="21"/>
                <w:szCs w:val="21"/>
                <w:lang w:eastAsia="zh-CN"/>
              </w:rPr>
              <w:t>close to maximum tcp connection rate</w:t>
            </w:r>
            <w:r w:rsidRPr="00DB3AB1">
              <w:rPr>
                <w:rFonts w:eastAsia="Times New Roman"/>
                <w:color w:val="000000"/>
                <w:sz w:val="21"/>
                <w:szCs w:val="21"/>
              </w:rPr>
              <w:t xml:space="preserve"> for 24 hours or over a week</w:t>
            </w:r>
            <w:r w:rsidRPr="00DB3AB1">
              <w:rPr>
                <w:rFonts w:eastAsiaTheme="minorEastAsia" w:hint="eastAsia"/>
                <w:color w:val="000000"/>
                <w:sz w:val="21"/>
                <w:szCs w:val="21"/>
                <w:lang w:eastAsia="zh-CN"/>
              </w:rPr>
              <w:t>.</w:t>
            </w:r>
          </w:p>
          <w:p w:rsidR="003C0F6B" w:rsidRPr="00DB3AB1" w:rsidRDefault="00DB3AB1" w:rsidP="00EB7D7A">
            <w:pPr>
              <w:pStyle w:val="Body"/>
              <w:numPr>
                <w:ilvl w:val="2"/>
                <w:numId w:val="86"/>
              </w:numPr>
              <w:ind w:left="268" w:hanging="268"/>
              <w:rPr>
                <w:rFonts w:ascii="Arial" w:eastAsia="宋体" w:hAnsi="Arial" w:cs="Arial"/>
                <w:lang w:eastAsia="zh-CN"/>
              </w:rPr>
            </w:pPr>
            <w:r w:rsidRPr="00DB3AB1">
              <w:rPr>
                <w:rFonts w:eastAsiaTheme="minorEastAsia" w:hint="eastAsia"/>
                <w:color w:val="000000"/>
                <w:sz w:val="21"/>
                <w:szCs w:val="21"/>
                <w:lang w:eastAsia="zh-CN"/>
              </w:rPr>
              <w:t>Check application reporting accuracy of stress test period.</w:t>
            </w:r>
          </w:p>
        </w:tc>
      </w:tr>
      <w:tr w:rsidR="00361A69"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hAnsi="Arial" w:cs="Arial"/>
                <w:color w:val="auto"/>
              </w:rPr>
            </w:pPr>
            <w:r w:rsidRPr="00AE7A2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AE7A24" w:rsidRDefault="0042650C" w:rsidP="00CA55C1">
            <w:pPr>
              <w:pStyle w:val="Body"/>
              <w:rPr>
                <w:rFonts w:ascii="Arial" w:eastAsia="宋体" w:hAnsi="Arial" w:cs="Arial"/>
                <w:lang w:eastAsia="zh-CN"/>
              </w:rPr>
            </w:pPr>
            <w:r w:rsidRPr="0039254A">
              <w:rPr>
                <w:rFonts w:ascii="Arial" w:eastAsia="宋体" w:hAnsi="Arial" w:cs="Arial"/>
                <w:lang w:eastAsia="zh-CN"/>
              </w:rPr>
              <w:t>No HiveOS device crash.</w:t>
            </w:r>
            <w:r>
              <w:rPr>
                <w:rFonts w:ascii="Arial" w:eastAsia="宋体" w:hAnsi="Arial" w:cs="Arial"/>
                <w:lang w:eastAsia="zh-CN"/>
              </w:rPr>
              <w:t xml:space="preserve"> A</w:t>
            </w:r>
            <w:r>
              <w:rPr>
                <w:rFonts w:ascii="Arial" w:eastAsia="宋体" w:hAnsi="Arial" w:cs="Arial" w:hint="eastAsia"/>
                <w:lang w:eastAsia="zh-CN"/>
              </w:rPr>
              <w:t>nd</w:t>
            </w:r>
            <w:r>
              <w:rPr>
                <w:rFonts w:eastAsia="宋体" w:hint="eastAsia"/>
                <w:lang w:eastAsia="zh-CN"/>
              </w:rPr>
              <w:t xml:space="preserve"> record how much time HiveOS takes to resume to normal after stress test.</w:t>
            </w:r>
          </w:p>
        </w:tc>
      </w:tr>
      <w:tr w:rsidR="00361A69" w:rsidRPr="00322E9D" w:rsidTr="00CA55C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eastAsia="宋体" w:hAnsi="Arial" w:cs="Arial"/>
                <w:color w:val="auto"/>
                <w:lang w:eastAsia="zh-CN"/>
              </w:rPr>
            </w:pPr>
            <w:r w:rsidRPr="00AE7A24">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pStyle w:val="Body"/>
              <w:rPr>
                <w:rFonts w:ascii="Arial" w:eastAsia="宋体" w:hAnsi="Arial" w:cs="Arial"/>
                <w:lang w:eastAsia="zh-CN"/>
              </w:rPr>
            </w:pPr>
          </w:p>
        </w:tc>
      </w:tr>
      <w:tr w:rsidR="00361A69" w:rsidRPr="00322E9D" w:rsidTr="00CA55C1">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eastAsia="宋体" w:hAnsi="Arial" w:cs="Arial"/>
                <w:color w:val="auto"/>
                <w:lang w:eastAsia="zh-CN"/>
              </w:rPr>
            </w:pPr>
            <w:r w:rsidRPr="00AE7A24">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C84832" w:rsidRDefault="00361A69" w:rsidP="00CA55C1">
            <w:pPr>
              <w:pStyle w:val="Body"/>
              <w:rPr>
                <w:rFonts w:eastAsia="宋体"/>
                <w:lang w:eastAsia="zh-CN"/>
              </w:rPr>
            </w:pPr>
          </w:p>
        </w:tc>
      </w:tr>
    </w:tbl>
    <w:p w:rsidR="0011578A" w:rsidRDefault="002D4751">
      <w:pPr>
        <w:pStyle w:val="Heading3"/>
        <w:rPr>
          <w:rFonts w:eastAsia="宋体"/>
          <w:lang w:eastAsia="zh-CN"/>
        </w:rPr>
        <w:pPrChange w:id="1951" w:author="lxu" w:date="2013-07-02T17:25:00Z">
          <w:pPr>
            <w:pStyle w:val="Heading3"/>
            <w:numPr>
              <w:numId w:val="74"/>
            </w:numPr>
          </w:pPr>
        </w:pPrChange>
      </w:pPr>
      <w:r>
        <w:rPr>
          <w:rFonts w:eastAsia="宋体" w:hint="eastAsia"/>
          <w:lang w:eastAsia="zh-CN"/>
        </w:rPr>
        <w:t>L7_Engine</w:t>
      </w:r>
      <w:r>
        <w:rPr>
          <w:rFonts w:eastAsia="宋体"/>
          <w:lang w:eastAsia="zh-CN"/>
        </w:rPr>
        <w:t>_Stress_0</w:t>
      </w:r>
      <w:r>
        <w:rPr>
          <w:rFonts w:eastAsia="宋体" w:hint="eastAsia"/>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A45DB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45DBE" w:rsidRPr="00AE7A24" w:rsidRDefault="00A45DBE" w:rsidP="00CA55C1">
            <w:pPr>
              <w:rPr>
                <w:rFonts w:ascii="Arial" w:hAnsi="Arial" w:cs="Arial"/>
                <w:color w:val="auto"/>
              </w:rPr>
            </w:pPr>
            <w:r w:rsidRPr="00AE7A2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Pr="00AE7A24" w:rsidRDefault="002D4751" w:rsidP="00CA55C1">
            <w:pPr>
              <w:pStyle w:val="Body"/>
              <w:rPr>
                <w:rFonts w:ascii="Arial" w:eastAsia="宋体" w:hAnsi="Arial" w:cs="Arial"/>
                <w:lang w:eastAsia="zh-CN"/>
              </w:rPr>
            </w:pPr>
            <w:r>
              <w:rPr>
                <w:rFonts w:ascii="Arial" w:eastAsia="宋体" w:hAnsi="Arial" w:cs="Arial" w:hint="eastAsia"/>
                <w:lang w:eastAsia="zh-CN"/>
              </w:rPr>
              <w:t>L7_Engine</w:t>
            </w:r>
            <w:r>
              <w:rPr>
                <w:rFonts w:ascii="Arial" w:eastAsia="宋体" w:hAnsi="Arial" w:cs="Arial"/>
                <w:lang w:eastAsia="zh-CN"/>
              </w:rPr>
              <w:t>_Stress_0</w:t>
            </w:r>
            <w:r>
              <w:rPr>
                <w:rFonts w:ascii="Arial" w:eastAsia="宋体" w:hAnsi="Arial" w:cs="Arial" w:hint="eastAsia"/>
                <w:lang w:eastAsia="zh-CN"/>
              </w:rPr>
              <w:t>5</w:t>
            </w:r>
          </w:p>
        </w:tc>
      </w:tr>
      <w:tr w:rsidR="00A45DB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45DBE" w:rsidRPr="00AE7A24" w:rsidRDefault="00A45DBE" w:rsidP="00CA55C1">
            <w:pPr>
              <w:rPr>
                <w:rFonts w:ascii="Arial" w:hAnsi="Arial" w:cs="Arial"/>
                <w:color w:val="auto"/>
              </w:rPr>
            </w:pPr>
            <w:r w:rsidRPr="00AE7A24">
              <w:rPr>
                <w:rFonts w:ascii="Arial" w:hAnsi="Arial" w:cs="Arial"/>
                <w:color w:val="auto"/>
              </w:rPr>
              <w:lastRenderedPageBreak/>
              <w:t>Priority</w:t>
            </w:r>
          </w:p>
        </w:tc>
        <w:tc>
          <w:tcPr>
            <w:tcW w:w="2739" w:type="dxa"/>
            <w:tcBorders>
              <w:top w:val="single" w:sz="4" w:space="0" w:color="auto"/>
              <w:left w:val="single" w:sz="4" w:space="0" w:color="auto"/>
              <w:bottom w:val="single" w:sz="4" w:space="0" w:color="auto"/>
              <w:right w:val="single" w:sz="4" w:space="0" w:color="auto"/>
            </w:tcBorders>
            <w:vAlign w:val="center"/>
          </w:tcPr>
          <w:p w:rsidR="00A45DBE" w:rsidRPr="00AE7A24" w:rsidRDefault="00A45DBE" w:rsidP="00CA55C1">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A45DBE" w:rsidRPr="00AE7A24" w:rsidRDefault="00A45DBE" w:rsidP="00CA55C1">
            <w:pPr>
              <w:rPr>
                <w:rFonts w:ascii="Arial" w:eastAsia="宋体" w:hAnsi="Arial" w:cs="Arial"/>
                <w:color w:val="auto"/>
                <w:lang w:eastAsia="zh-CN"/>
              </w:rPr>
            </w:pPr>
            <w:r w:rsidRPr="00AE7A2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A45DBE" w:rsidRPr="00AE7A24" w:rsidRDefault="00A45DBE" w:rsidP="00CA55C1">
            <w:pPr>
              <w:pStyle w:val="Body"/>
              <w:rPr>
                <w:rFonts w:ascii="Arial" w:eastAsia="宋体" w:hAnsi="Arial" w:cs="Arial"/>
                <w:lang w:eastAsia="zh-CN"/>
              </w:rPr>
            </w:pPr>
            <w:r w:rsidRPr="00AE7A24">
              <w:rPr>
                <w:rFonts w:ascii="Arial" w:eastAsia="宋体" w:hAnsi="Arial" w:cs="Arial"/>
                <w:lang w:eastAsia="zh-CN"/>
              </w:rPr>
              <w:t>No</w:t>
            </w:r>
          </w:p>
        </w:tc>
      </w:tr>
      <w:tr w:rsidR="00A45DB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45DBE" w:rsidRPr="00AE7A24" w:rsidRDefault="00A45DBE" w:rsidP="00CA55C1">
            <w:pPr>
              <w:rPr>
                <w:rFonts w:ascii="Arial" w:hAnsi="Arial" w:cs="Arial"/>
                <w:color w:val="auto"/>
              </w:rPr>
            </w:pPr>
            <w:r w:rsidRPr="00AE7A2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BD6442" w:rsidRDefault="00361A69" w:rsidP="00361A69">
            <w:pPr>
              <w:pStyle w:val="Body"/>
              <w:rPr>
                <w:rFonts w:ascii="Arial" w:eastAsia="宋体" w:hAnsi="Arial" w:cs="Arial"/>
                <w:lang w:eastAsia="zh-CN"/>
              </w:rPr>
            </w:pPr>
            <w:r w:rsidRPr="00BD6442">
              <w:rPr>
                <w:rFonts w:ascii="Arial" w:eastAsia="宋体" w:hAnsi="Arial" w:cs="Arial"/>
                <w:lang w:eastAsia="zh-CN"/>
              </w:rPr>
              <w:t>(eth1)BR(eth0)_____Switch_____HM</w:t>
            </w:r>
          </w:p>
          <w:p w:rsidR="00361A69" w:rsidRPr="00BD6442" w:rsidRDefault="00361A69" w:rsidP="00361A69">
            <w:pPr>
              <w:pStyle w:val="Body"/>
              <w:rPr>
                <w:rFonts w:ascii="Arial" w:eastAsia="宋体" w:hAnsi="Arial" w:cs="Arial"/>
                <w:lang w:eastAsia="zh-CN"/>
              </w:rPr>
            </w:pPr>
            <w:r w:rsidRPr="00BD6442">
              <w:rPr>
                <w:rFonts w:ascii="Arial" w:eastAsia="宋体" w:hAnsi="Arial" w:cs="Arial"/>
                <w:lang w:eastAsia="zh-CN"/>
              </w:rPr>
              <w:t xml:space="preserve">      |                                 |</w:t>
            </w:r>
          </w:p>
          <w:p w:rsidR="00A45DBE" w:rsidRPr="00AE7A24" w:rsidRDefault="00361A69" w:rsidP="00361A69">
            <w:pPr>
              <w:pStyle w:val="Body"/>
              <w:ind w:firstLine="210"/>
              <w:rPr>
                <w:rFonts w:ascii="Arial" w:eastAsia="宋体" w:hAnsi="Arial" w:cs="Arial"/>
                <w:lang w:eastAsia="zh-CN"/>
              </w:rPr>
            </w:pPr>
            <w:r w:rsidRPr="00BD6442">
              <w:rPr>
                <w:rFonts w:ascii="Arial" w:eastAsia="宋体" w:hAnsi="Arial" w:cs="Arial"/>
                <w:lang w:eastAsia="zh-CN"/>
              </w:rPr>
              <w:t>IXIA_______________|</w:t>
            </w:r>
          </w:p>
        </w:tc>
      </w:tr>
      <w:tr w:rsidR="00A45DBE" w:rsidRPr="00322E9D" w:rsidTr="00CA55C1">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A45DBE" w:rsidRPr="00AE7A24" w:rsidRDefault="00A45DBE" w:rsidP="00CA55C1">
            <w:pPr>
              <w:rPr>
                <w:rFonts w:ascii="Arial" w:hAnsi="Arial" w:cs="Arial"/>
                <w:color w:val="auto"/>
              </w:rPr>
            </w:pPr>
            <w:r w:rsidRPr="00AE7A2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Default="00361A69" w:rsidP="00361A69">
            <w:pPr>
              <w:pStyle w:val="Body"/>
              <w:rPr>
                <w:rFonts w:eastAsia="宋体"/>
                <w:color w:val="000000"/>
                <w:sz w:val="21"/>
                <w:szCs w:val="21"/>
                <w:lang w:eastAsia="zh-CN"/>
              </w:rPr>
            </w:pPr>
            <w:r>
              <w:rPr>
                <w:rFonts w:eastAsia="宋体" w:hint="eastAsia"/>
                <w:color w:val="000000"/>
                <w:sz w:val="21"/>
                <w:szCs w:val="21"/>
                <w:lang w:eastAsia="zh-CN"/>
              </w:rPr>
              <w:t>Verify BR</w:t>
            </w:r>
            <w:r>
              <w:rPr>
                <w:rFonts w:eastAsia="宋体"/>
                <w:color w:val="000000"/>
                <w:sz w:val="21"/>
                <w:szCs w:val="21"/>
                <w:lang w:eastAsia="zh-CN"/>
              </w:rPr>
              <w:t>’</w:t>
            </w:r>
            <w:r>
              <w:rPr>
                <w:rFonts w:eastAsia="宋体" w:hint="eastAsia"/>
                <w:color w:val="000000"/>
                <w:sz w:val="21"/>
                <w:szCs w:val="21"/>
                <w:lang w:eastAsia="zh-CN"/>
              </w:rPr>
              <w:t xml:space="preserve">s stress capacity. </w:t>
            </w:r>
          </w:p>
          <w:p w:rsidR="00A45DBE" w:rsidRPr="00361A69" w:rsidRDefault="00361A69" w:rsidP="00361A69">
            <w:pPr>
              <w:pStyle w:val="Body"/>
              <w:rPr>
                <w:rFonts w:eastAsia="宋体"/>
                <w:color w:val="000000"/>
                <w:sz w:val="21"/>
                <w:szCs w:val="21"/>
                <w:lang w:eastAsia="zh-CN"/>
              </w:rPr>
            </w:pPr>
            <w:r>
              <w:rPr>
                <w:rFonts w:eastAsia="宋体" w:hint="eastAsia"/>
                <w:color w:val="000000"/>
                <w:sz w:val="21"/>
                <w:szCs w:val="21"/>
                <w:lang w:eastAsia="zh-CN"/>
              </w:rPr>
              <w:t>Simulate</w:t>
            </w:r>
            <w:r>
              <w:rPr>
                <w:rFonts w:eastAsia="Times New Roman"/>
                <w:color w:val="000000"/>
                <w:sz w:val="21"/>
                <w:szCs w:val="21"/>
              </w:rPr>
              <w:t xml:space="preserve"> traffic close to system </w:t>
            </w:r>
            <w:r>
              <w:rPr>
                <w:rFonts w:eastAsia="宋体" w:hint="eastAsia"/>
                <w:color w:val="000000"/>
                <w:sz w:val="21"/>
                <w:szCs w:val="21"/>
                <w:lang w:eastAsia="zh-CN"/>
              </w:rPr>
              <w:t>IP</w:t>
            </w:r>
            <w:r>
              <w:rPr>
                <w:rFonts w:eastAsia="Times New Roman"/>
                <w:color w:val="000000"/>
                <w:sz w:val="21"/>
                <w:szCs w:val="21"/>
              </w:rPr>
              <w:t xml:space="preserve"> session capacity for </w:t>
            </w:r>
            <w:r>
              <w:rPr>
                <w:rFonts w:eastAsia="宋体" w:hint="eastAsia"/>
                <w:color w:val="000000"/>
                <w:sz w:val="21"/>
                <w:szCs w:val="21"/>
                <w:lang w:eastAsia="zh-CN"/>
              </w:rPr>
              <w:t>long time.</w:t>
            </w:r>
          </w:p>
        </w:tc>
      </w:tr>
      <w:tr w:rsidR="00A45DBE"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A45DBE" w:rsidRPr="00AE7A24" w:rsidRDefault="00A45DBE" w:rsidP="00CA55C1">
            <w:pPr>
              <w:rPr>
                <w:rFonts w:ascii="Arial" w:eastAsia="宋体" w:hAnsi="Arial" w:cs="Arial"/>
                <w:color w:val="auto"/>
                <w:lang w:eastAsia="zh-CN"/>
              </w:rPr>
            </w:pPr>
            <w:r w:rsidRPr="00AE7A2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Pr="00AE7A24" w:rsidRDefault="00A45DBE" w:rsidP="00CA55C1">
            <w:pPr>
              <w:pStyle w:val="Body"/>
              <w:rPr>
                <w:rFonts w:ascii="Arial" w:eastAsia="宋体" w:hAnsi="Arial" w:cs="Arial"/>
                <w:lang w:eastAsia="zh-CN"/>
              </w:rPr>
            </w:pPr>
            <w:r w:rsidRPr="00AE7A24">
              <w:rPr>
                <w:rFonts w:ascii="Arial" w:eastAsia="宋体" w:hAnsi="Arial" w:cs="Arial"/>
                <w:lang w:eastAsia="zh-CN"/>
              </w:rPr>
              <w:t>BR: BR200,BR200-WP,BRAP330,BRAP350,</w:t>
            </w:r>
          </w:p>
        </w:tc>
      </w:tr>
      <w:tr w:rsidR="00A45DB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45DBE" w:rsidRPr="00AE7A24" w:rsidRDefault="00A45DBE" w:rsidP="00CA55C1">
            <w:pPr>
              <w:rPr>
                <w:rFonts w:ascii="Arial" w:hAnsi="Arial" w:cs="Arial"/>
                <w:color w:val="auto"/>
              </w:rPr>
            </w:pPr>
            <w:r w:rsidRPr="00AE7A2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BD6442" w:rsidRDefault="00361A69" w:rsidP="00361A69">
            <w:pPr>
              <w:pStyle w:val="Body"/>
              <w:rPr>
                <w:rFonts w:ascii="Arial" w:eastAsia="宋体" w:hAnsi="Arial" w:cs="Arial"/>
                <w:lang w:eastAsia="zh-CN"/>
              </w:rPr>
            </w:pPr>
            <w:r>
              <w:rPr>
                <w:rFonts w:ascii="Arial" w:eastAsia="宋体" w:hAnsi="Arial" w:cs="Arial" w:hint="eastAsia"/>
                <w:lang w:eastAsia="zh-CN"/>
              </w:rPr>
              <w:t>BR is</w:t>
            </w:r>
            <w:r>
              <w:rPr>
                <w:rFonts w:ascii="Arial" w:eastAsia="宋体" w:hAnsi="Arial" w:cs="Arial"/>
                <w:lang w:eastAsia="zh-CN"/>
              </w:rPr>
              <w:t xml:space="preserve"> managed by HM</w:t>
            </w:r>
            <w:r>
              <w:rPr>
                <w:rFonts w:ascii="Arial" w:eastAsia="宋体" w:hAnsi="Arial" w:cs="Arial" w:hint="eastAsia"/>
                <w:lang w:eastAsia="zh-CN"/>
              </w:rPr>
              <w:t>.</w:t>
            </w:r>
          </w:p>
          <w:p w:rsidR="00A45DBE" w:rsidRPr="00AE7A24" w:rsidRDefault="00361A69" w:rsidP="00361A69">
            <w:pPr>
              <w:pStyle w:val="Body"/>
              <w:rPr>
                <w:rFonts w:ascii="Arial" w:eastAsia="宋体" w:hAnsi="Arial" w:cs="Arial"/>
                <w:lang w:eastAsia="zh-CN"/>
              </w:rPr>
            </w:pPr>
            <w:r>
              <w:rPr>
                <w:rFonts w:ascii="Arial" w:eastAsia="宋体" w:hAnsi="Arial" w:cs="Arial" w:hint="eastAsia"/>
                <w:lang w:eastAsia="zh-CN"/>
              </w:rPr>
              <w:t>Set BR eth1 mode as bridge-access, and eth0 as wan.</w:t>
            </w:r>
          </w:p>
        </w:tc>
      </w:tr>
      <w:tr w:rsidR="00361A69"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hAnsi="Arial" w:cs="Arial"/>
                <w:color w:val="auto"/>
              </w:rPr>
            </w:pPr>
            <w:r w:rsidRPr="00AE7A2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pStyle w:val="Body"/>
              <w:rPr>
                <w:rFonts w:ascii="Arial" w:eastAsia="宋体" w:hAnsi="Arial" w:cs="Arial"/>
                <w:lang w:eastAsia="zh-CN"/>
              </w:rPr>
            </w:pPr>
            <w:r>
              <w:rPr>
                <w:rFonts w:eastAsia="宋体" w:hint="eastAsia"/>
                <w:color w:val="000000"/>
                <w:sz w:val="21"/>
                <w:szCs w:val="21"/>
                <w:lang w:eastAsia="zh-CN"/>
              </w:rPr>
              <w:t>IXIA simulates</w:t>
            </w:r>
            <w:r>
              <w:rPr>
                <w:rFonts w:eastAsia="Times New Roman"/>
                <w:color w:val="000000"/>
                <w:sz w:val="21"/>
                <w:szCs w:val="21"/>
              </w:rPr>
              <w:t xml:space="preserve"> traffic close to system's ip session capacity for 24 hours or over a week</w:t>
            </w:r>
          </w:p>
        </w:tc>
      </w:tr>
      <w:tr w:rsidR="00361A69"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hAnsi="Arial" w:cs="Arial"/>
                <w:color w:val="auto"/>
              </w:rPr>
            </w:pPr>
            <w:r w:rsidRPr="00AE7A2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AE7A24" w:rsidRDefault="0042650C" w:rsidP="00CA55C1">
            <w:pPr>
              <w:pStyle w:val="Body"/>
              <w:rPr>
                <w:rFonts w:ascii="Arial" w:eastAsia="宋体" w:hAnsi="Arial" w:cs="Arial"/>
                <w:lang w:eastAsia="zh-CN"/>
              </w:rPr>
            </w:pPr>
            <w:r w:rsidRPr="0039254A">
              <w:rPr>
                <w:rFonts w:ascii="Arial" w:eastAsia="宋体" w:hAnsi="Arial" w:cs="Arial"/>
                <w:lang w:eastAsia="zh-CN"/>
              </w:rPr>
              <w:t>No HiveOS device crash.</w:t>
            </w:r>
            <w:r>
              <w:rPr>
                <w:rFonts w:ascii="Arial" w:eastAsia="宋体" w:hAnsi="Arial" w:cs="Arial"/>
                <w:lang w:eastAsia="zh-CN"/>
              </w:rPr>
              <w:t xml:space="preserve"> A</w:t>
            </w:r>
            <w:r>
              <w:rPr>
                <w:rFonts w:ascii="Arial" w:eastAsia="宋体" w:hAnsi="Arial" w:cs="Arial" w:hint="eastAsia"/>
                <w:lang w:eastAsia="zh-CN"/>
              </w:rPr>
              <w:t>nd</w:t>
            </w:r>
            <w:r>
              <w:rPr>
                <w:rFonts w:eastAsia="宋体" w:hint="eastAsia"/>
                <w:lang w:eastAsia="zh-CN"/>
              </w:rPr>
              <w:t xml:space="preserve"> record how much time HiveOS takes to resume to normal after stress test.</w:t>
            </w:r>
          </w:p>
        </w:tc>
      </w:tr>
      <w:tr w:rsidR="00361A69" w:rsidRPr="00322E9D" w:rsidTr="00CA55C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eastAsia="宋体" w:hAnsi="Arial" w:cs="Arial"/>
                <w:color w:val="auto"/>
                <w:lang w:eastAsia="zh-CN"/>
              </w:rPr>
            </w:pPr>
            <w:r w:rsidRPr="00AE7A24">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pStyle w:val="Body"/>
              <w:rPr>
                <w:rFonts w:ascii="Arial" w:eastAsia="宋体" w:hAnsi="Arial" w:cs="Arial"/>
                <w:lang w:eastAsia="zh-CN"/>
              </w:rPr>
            </w:pPr>
          </w:p>
        </w:tc>
      </w:tr>
      <w:tr w:rsidR="00361A69" w:rsidRPr="00322E9D" w:rsidTr="00CA55C1">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361A69" w:rsidRPr="00AE7A24" w:rsidRDefault="00361A69" w:rsidP="00CA55C1">
            <w:pPr>
              <w:rPr>
                <w:rFonts w:ascii="Arial" w:eastAsia="宋体" w:hAnsi="Arial" w:cs="Arial"/>
                <w:color w:val="auto"/>
                <w:lang w:eastAsia="zh-CN"/>
              </w:rPr>
            </w:pPr>
            <w:r w:rsidRPr="00AE7A24">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61A69" w:rsidRPr="00C84832" w:rsidRDefault="00FD12EE" w:rsidP="00CA55C1">
            <w:pPr>
              <w:pStyle w:val="Body"/>
              <w:rPr>
                <w:rFonts w:eastAsia="宋体"/>
                <w:lang w:eastAsia="zh-CN"/>
              </w:rPr>
            </w:pPr>
            <w:r>
              <w:rPr>
                <w:rFonts w:eastAsia="宋体" w:hint="eastAsia"/>
                <w:lang w:eastAsia="zh-CN"/>
              </w:rPr>
              <w:t>No data on maximum system IP session capacity of BR</w:t>
            </w:r>
          </w:p>
        </w:tc>
      </w:tr>
    </w:tbl>
    <w:p w:rsidR="0011578A" w:rsidRDefault="002D4751">
      <w:pPr>
        <w:pStyle w:val="Heading3"/>
        <w:rPr>
          <w:rFonts w:eastAsia="宋体"/>
          <w:lang w:eastAsia="zh-CN"/>
        </w:rPr>
        <w:pPrChange w:id="1952" w:author="lxu" w:date="2013-07-02T17:25:00Z">
          <w:pPr>
            <w:pStyle w:val="Heading3"/>
            <w:numPr>
              <w:numId w:val="78"/>
            </w:numPr>
          </w:pPr>
        </w:pPrChange>
      </w:pPr>
      <w:r>
        <w:rPr>
          <w:rFonts w:eastAsia="宋体" w:hint="eastAsia"/>
          <w:lang w:eastAsia="zh-CN"/>
        </w:rPr>
        <w:t>L7_Engine</w:t>
      </w:r>
      <w:r>
        <w:rPr>
          <w:rFonts w:eastAsia="宋体"/>
          <w:lang w:eastAsia="zh-CN"/>
        </w:rPr>
        <w:t>_Stress_0</w:t>
      </w:r>
      <w:r>
        <w:rPr>
          <w:rFonts w:eastAsia="宋体" w:hint="eastAsia"/>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4A378B"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378B" w:rsidRPr="00AE7A24" w:rsidRDefault="004A378B" w:rsidP="00CA55C1">
            <w:pPr>
              <w:rPr>
                <w:rFonts w:ascii="Arial" w:hAnsi="Arial" w:cs="Arial"/>
                <w:color w:val="auto"/>
              </w:rPr>
            </w:pPr>
            <w:r w:rsidRPr="00AE7A24">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378B" w:rsidRPr="00AE7A24" w:rsidRDefault="002D4751" w:rsidP="00CA55C1">
            <w:pPr>
              <w:pStyle w:val="Body"/>
              <w:rPr>
                <w:rFonts w:ascii="Arial" w:eastAsia="宋体" w:hAnsi="Arial" w:cs="Arial"/>
                <w:lang w:eastAsia="zh-CN"/>
              </w:rPr>
            </w:pPr>
            <w:r>
              <w:rPr>
                <w:rFonts w:ascii="Arial" w:eastAsia="宋体" w:hAnsi="Arial" w:cs="Arial" w:hint="eastAsia"/>
                <w:lang w:eastAsia="zh-CN"/>
              </w:rPr>
              <w:t>L7_Engine</w:t>
            </w:r>
            <w:r w:rsidR="004A378B" w:rsidRPr="00AE7A24">
              <w:rPr>
                <w:rFonts w:ascii="Arial" w:eastAsia="宋体" w:hAnsi="Arial" w:cs="Arial"/>
                <w:lang w:eastAsia="zh-CN"/>
              </w:rPr>
              <w:t>_Stress_0</w:t>
            </w:r>
            <w:r>
              <w:rPr>
                <w:rFonts w:ascii="Arial" w:eastAsia="宋体" w:hAnsi="Arial" w:cs="Arial" w:hint="eastAsia"/>
                <w:lang w:eastAsia="zh-CN"/>
              </w:rPr>
              <w:t>6</w:t>
            </w:r>
          </w:p>
        </w:tc>
      </w:tr>
      <w:tr w:rsidR="004A378B"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378B" w:rsidRPr="00AE7A24" w:rsidRDefault="004A378B" w:rsidP="00CA55C1">
            <w:pPr>
              <w:rPr>
                <w:rFonts w:ascii="Arial" w:hAnsi="Arial" w:cs="Arial"/>
                <w:color w:val="auto"/>
              </w:rPr>
            </w:pPr>
            <w:r w:rsidRPr="00AE7A24">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4A378B" w:rsidRPr="00AE7A24" w:rsidRDefault="004A378B" w:rsidP="00CA55C1">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4A378B" w:rsidRPr="00AE7A24" w:rsidRDefault="004A378B" w:rsidP="00CA55C1">
            <w:pPr>
              <w:rPr>
                <w:rFonts w:ascii="Arial" w:eastAsia="宋体" w:hAnsi="Arial" w:cs="Arial"/>
                <w:color w:val="auto"/>
                <w:lang w:eastAsia="zh-CN"/>
              </w:rPr>
            </w:pPr>
            <w:r w:rsidRPr="00AE7A24">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4A378B" w:rsidRPr="00AE7A24" w:rsidRDefault="004A378B" w:rsidP="00CA55C1">
            <w:pPr>
              <w:pStyle w:val="Body"/>
              <w:rPr>
                <w:rFonts w:ascii="Arial" w:eastAsia="宋体" w:hAnsi="Arial" w:cs="Arial"/>
                <w:lang w:eastAsia="zh-CN"/>
              </w:rPr>
            </w:pPr>
            <w:r w:rsidRPr="00AE7A24">
              <w:rPr>
                <w:rFonts w:ascii="Arial" w:eastAsia="宋体" w:hAnsi="Arial" w:cs="Arial"/>
                <w:lang w:eastAsia="zh-CN"/>
              </w:rPr>
              <w:t>No</w:t>
            </w:r>
          </w:p>
        </w:tc>
      </w:tr>
      <w:tr w:rsidR="004A378B"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378B" w:rsidRPr="00AE7A24" w:rsidRDefault="004A378B" w:rsidP="00CA55C1">
            <w:pPr>
              <w:rPr>
                <w:rFonts w:ascii="Arial" w:hAnsi="Arial" w:cs="Arial"/>
                <w:color w:val="auto"/>
              </w:rPr>
            </w:pPr>
            <w:r w:rsidRPr="00AE7A24">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378B" w:rsidRPr="00BD6442" w:rsidRDefault="004A378B" w:rsidP="004A378B">
            <w:pPr>
              <w:pStyle w:val="Body"/>
              <w:rPr>
                <w:rFonts w:ascii="Arial" w:eastAsia="宋体" w:hAnsi="Arial" w:cs="Arial"/>
                <w:lang w:eastAsia="zh-CN"/>
              </w:rPr>
            </w:pPr>
            <w:r w:rsidRPr="00BD6442">
              <w:rPr>
                <w:rFonts w:ascii="Arial" w:eastAsia="宋体" w:hAnsi="Arial" w:cs="Arial"/>
                <w:lang w:eastAsia="zh-CN"/>
              </w:rPr>
              <w:t>(eth1)BR(eth0)_____Switch_____HM</w:t>
            </w:r>
          </w:p>
          <w:p w:rsidR="004A378B" w:rsidRPr="00BD6442" w:rsidRDefault="004A378B" w:rsidP="004A378B">
            <w:pPr>
              <w:pStyle w:val="Body"/>
              <w:rPr>
                <w:rFonts w:ascii="Arial" w:eastAsia="宋体" w:hAnsi="Arial" w:cs="Arial"/>
                <w:lang w:eastAsia="zh-CN"/>
              </w:rPr>
            </w:pPr>
            <w:r w:rsidRPr="00BD6442">
              <w:rPr>
                <w:rFonts w:ascii="Arial" w:eastAsia="宋体" w:hAnsi="Arial" w:cs="Arial"/>
                <w:lang w:eastAsia="zh-CN"/>
              </w:rPr>
              <w:t xml:space="preserve">   |                                 |</w:t>
            </w:r>
          </w:p>
          <w:p w:rsidR="004A378B" w:rsidRPr="00AE7A24" w:rsidRDefault="004A378B" w:rsidP="004A378B">
            <w:pPr>
              <w:pStyle w:val="Body"/>
              <w:rPr>
                <w:rFonts w:ascii="Arial" w:eastAsia="宋体" w:hAnsi="Arial" w:cs="Arial"/>
                <w:lang w:eastAsia="zh-CN"/>
              </w:rPr>
            </w:pPr>
            <w:r>
              <w:rPr>
                <w:rFonts w:ascii="Arial" w:eastAsia="宋体" w:hAnsi="Arial" w:cs="Arial" w:hint="eastAsia"/>
                <w:lang w:eastAsia="zh-CN"/>
              </w:rPr>
              <w:t xml:space="preserve"> </w:t>
            </w:r>
            <w:r w:rsidRPr="00BD6442">
              <w:rPr>
                <w:rFonts w:ascii="Arial" w:eastAsia="宋体" w:hAnsi="Arial" w:cs="Arial"/>
                <w:lang w:eastAsia="zh-CN"/>
              </w:rPr>
              <w:t>IXIA_______________|</w:t>
            </w:r>
          </w:p>
        </w:tc>
      </w:tr>
      <w:tr w:rsidR="004A378B" w:rsidRPr="00322E9D" w:rsidTr="00CA55C1">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4A378B" w:rsidRPr="00AE7A24" w:rsidRDefault="004A378B" w:rsidP="00CA55C1">
            <w:pPr>
              <w:rPr>
                <w:rFonts w:ascii="Arial" w:hAnsi="Arial" w:cs="Arial"/>
                <w:color w:val="auto"/>
              </w:rPr>
            </w:pPr>
            <w:r w:rsidRPr="00AE7A24">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378B" w:rsidRDefault="004A378B" w:rsidP="00CA55C1">
            <w:pPr>
              <w:pStyle w:val="Body"/>
              <w:rPr>
                <w:rFonts w:eastAsia="宋体"/>
                <w:color w:val="000000"/>
                <w:sz w:val="21"/>
                <w:szCs w:val="21"/>
                <w:lang w:eastAsia="zh-CN"/>
              </w:rPr>
            </w:pPr>
            <w:r>
              <w:rPr>
                <w:rFonts w:eastAsia="宋体" w:hint="eastAsia"/>
                <w:color w:val="000000"/>
                <w:sz w:val="21"/>
                <w:szCs w:val="21"/>
                <w:lang w:eastAsia="zh-CN"/>
              </w:rPr>
              <w:t>Verify BR</w:t>
            </w:r>
            <w:r>
              <w:rPr>
                <w:rFonts w:eastAsia="宋体"/>
                <w:color w:val="000000"/>
                <w:sz w:val="21"/>
                <w:szCs w:val="21"/>
                <w:lang w:eastAsia="zh-CN"/>
              </w:rPr>
              <w:t>’</w:t>
            </w:r>
            <w:r>
              <w:rPr>
                <w:rFonts w:eastAsia="宋体" w:hint="eastAsia"/>
                <w:color w:val="000000"/>
                <w:sz w:val="21"/>
                <w:szCs w:val="21"/>
                <w:lang w:eastAsia="zh-CN"/>
              </w:rPr>
              <w:t xml:space="preserve">s stress load. </w:t>
            </w:r>
          </w:p>
          <w:p w:rsidR="004A378B" w:rsidRPr="004A378B" w:rsidRDefault="004A378B" w:rsidP="00CA55C1">
            <w:pPr>
              <w:pStyle w:val="Body"/>
              <w:rPr>
                <w:rFonts w:eastAsia="宋体"/>
                <w:color w:val="000000"/>
                <w:sz w:val="21"/>
                <w:szCs w:val="21"/>
                <w:lang w:eastAsia="zh-CN"/>
              </w:rPr>
            </w:pPr>
            <w:r>
              <w:rPr>
                <w:rFonts w:eastAsia="宋体" w:hint="eastAsia"/>
                <w:color w:val="000000"/>
                <w:sz w:val="21"/>
                <w:szCs w:val="21"/>
                <w:lang w:eastAsia="zh-CN"/>
              </w:rPr>
              <w:t xml:space="preserve">Simulate </w:t>
            </w:r>
            <w:r>
              <w:rPr>
                <w:rFonts w:eastAsia="Times New Roman"/>
                <w:color w:val="000000"/>
                <w:sz w:val="21"/>
                <w:szCs w:val="21"/>
              </w:rPr>
              <w:t xml:space="preserve">traffic with traffic rate close to </w:t>
            </w:r>
            <w:r>
              <w:rPr>
                <w:rFonts w:eastAsia="宋体" w:hint="eastAsia"/>
                <w:color w:val="000000"/>
                <w:sz w:val="21"/>
                <w:szCs w:val="21"/>
                <w:lang w:eastAsia="zh-CN"/>
              </w:rPr>
              <w:t xml:space="preserve">maximum </w:t>
            </w:r>
            <w:r>
              <w:rPr>
                <w:rFonts w:eastAsia="Times New Roman"/>
                <w:color w:val="000000"/>
                <w:sz w:val="21"/>
                <w:szCs w:val="21"/>
              </w:rPr>
              <w:t>tcp connection rate</w:t>
            </w:r>
            <w:r>
              <w:rPr>
                <w:rFonts w:eastAsia="宋体" w:hint="eastAsia"/>
                <w:color w:val="000000"/>
                <w:sz w:val="21"/>
                <w:szCs w:val="21"/>
                <w:lang w:eastAsia="zh-CN"/>
              </w:rPr>
              <w:t xml:space="preserve"> measured in performance test.</w:t>
            </w:r>
          </w:p>
        </w:tc>
      </w:tr>
      <w:tr w:rsidR="004A378B"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4A378B" w:rsidRPr="00AE7A24" w:rsidRDefault="004A378B" w:rsidP="00CA55C1">
            <w:pPr>
              <w:rPr>
                <w:rFonts w:ascii="Arial" w:eastAsia="宋体" w:hAnsi="Arial" w:cs="Arial"/>
                <w:color w:val="auto"/>
                <w:lang w:eastAsia="zh-CN"/>
              </w:rPr>
            </w:pPr>
            <w:r w:rsidRPr="00AE7A24">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378B" w:rsidRPr="00AE7A24" w:rsidRDefault="004A378B" w:rsidP="00CA55C1">
            <w:pPr>
              <w:pStyle w:val="Body"/>
              <w:rPr>
                <w:rFonts w:ascii="Arial" w:eastAsia="宋体" w:hAnsi="Arial" w:cs="Arial"/>
                <w:lang w:eastAsia="zh-CN"/>
              </w:rPr>
            </w:pPr>
            <w:r w:rsidRPr="00AE7A24">
              <w:rPr>
                <w:rFonts w:ascii="Arial" w:eastAsia="宋体" w:hAnsi="Arial" w:cs="Arial"/>
                <w:lang w:eastAsia="zh-CN"/>
              </w:rPr>
              <w:t>BR: BR200,BR200-WP,BRAP330,BRAP350,</w:t>
            </w:r>
          </w:p>
        </w:tc>
      </w:tr>
      <w:tr w:rsidR="004A378B"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378B" w:rsidRPr="00AE7A24" w:rsidRDefault="004A378B" w:rsidP="00CA55C1">
            <w:pPr>
              <w:rPr>
                <w:rFonts w:ascii="Arial" w:hAnsi="Arial" w:cs="Arial"/>
                <w:color w:val="auto"/>
              </w:rPr>
            </w:pPr>
            <w:r w:rsidRPr="00AE7A24">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378B" w:rsidRPr="00BD6442" w:rsidRDefault="004A378B" w:rsidP="004A378B">
            <w:pPr>
              <w:pStyle w:val="Body"/>
              <w:rPr>
                <w:rFonts w:ascii="Arial" w:eastAsia="宋体" w:hAnsi="Arial" w:cs="Arial"/>
                <w:lang w:eastAsia="zh-CN"/>
              </w:rPr>
            </w:pPr>
            <w:r>
              <w:rPr>
                <w:rFonts w:ascii="Arial" w:eastAsia="宋体" w:hAnsi="Arial" w:cs="Arial" w:hint="eastAsia"/>
                <w:lang w:eastAsia="zh-CN"/>
              </w:rPr>
              <w:t>BR is</w:t>
            </w:r>
            <w:r>
              <w:rPr>
                <w:rFonts w:ascii="Arial" w:eastAsia="宋体" w:hAnsi="Arial" w:cs="Arial"/>
                <w:lang w:eastAsia="zh-CN"/>
              </w:rPr>
              <w:t xml:space="preserve"> managed by HM</w:t>
            </w:r>
            <w:r>
              <w:rPr>
                <w:rFonts w:ascii="Arial" w:eastAsia="宋体" w:hAnsi="Arial" w:cs="Arial" w:hint="eastAsia"/>
                <w:lang w:eastAsia="zh-CN"/>
              </w:rPr>
              <w:t>.</w:t>
            </w:r>
          </w:p>
          <w:p w:rsidR="004A378B" w:rsidRPr="00AE7A24" w:rsidRDefault="004A378B" w:rsidP="004A378B">
            <w:pPr>
              <w:pStyle w:val="Body"/>
              <w:rPr>
                <w:rFonts w:ascii="Arial" w:eastAsia="宋体" w:hAnsi="Arial" w:cs="Arial"/>
                <w:lang w:eastAsia="zh-CN"/>
              </w:rPr>
            </w:pPr>
            <w:r>
              <w:rPr>
                <w:rFonts w:ascii="Arial" w:eastAsia="宋体" w:hAnsi="Arial" w:cs="Arial" w:hint="eastAsia"/>
                <w:lang w:eastAsia="zh-CN"/>
              </w:rPr>
              <w:t>Set BR eth1 mode as bridge-access, and eth0 as wan.</w:t>
            </w:r>
          </w:p>
        </w:tc>
      </w:tr>
      <w:tr w:rsidR="004A378B"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378B" w:rsidRPr="00AE7A24" w:rsidRDefault="004A378B" w:rsidP="00CA55C1">
            <w:pPr>
              <w:rPr>
                <w:rFonts w:ascii="Arial" w:hAnsi="Arial" w:cs="Arial"/>
                <w:color w:val="auto"/>
              </w:rPr>
            </w:pPr>
            <w:r w:rsidRPr="00AE7A24">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B3AB1" w:rsidRDefault="00DB3AB1" w:rsidP="00EB7D7A">
            <w:pPr>
              <w:pStyle w:val="Body"/>
              <w:numPr>
                <w:ilvl w:val="2"/>
                <w:numId w:val="87"/>
              </w:numPr>
              <w:ind w:left="268" w:hanging="268"/>
              <w:rPr>
                <w:rFonts w:ascii="Arial" w:eastAsia="宋体" w:hAnsi="Arial" w:cs="Arial"/>
                <w:lang w:eastAsia="zh-CN"/>
              </w:rPr>
            </w:pPr>
            <w:r>
              <w:rPr>
                <w:rFonts w:ascii="Arial" w:eastAsia="宋体" w:hAnsi="Arial" w:cs="Arial" w:hint="eastAsia"/>
                <w:lang w:eastAsia="zh-CN"/>
              </w:rPr>
              <w:t xml:space="preserve">Simulates HTTP1.1 without persistence by IXIA, and set HTTP page size as 1b. </w:t>
            </w:r>
          </w:p>
          <w:p w:rsidR="00DB3AB1" w:rsidRDefault="00DB3AB1" w:rsidP="00EB7D7A">
            <w:pPr>
              <w:pStyle w:val="Body"/>
              <w:numPr>
                <w:ilvl w:val="2"/>
                <w:numId w:val="87"/>
              </w:numPr>
              <w:ind w:left="268" w:hanging="268"/>
              <w:rPr>
                <w:rFonts w:ascii="Arial" w:eastAsia="宋体" w:hAnsi="Arial" w:cs="Arial"/>
                <w:lang w:eastAsia="zh-CN"/>
              </w:rPr>
            </w:pPr>
            <w:r w:rsidRPr="00DB3AB1">
              <w:rPr>
                <w:rFonts w:eastAsia="宋体" w:hint="eastAsia"/>
                <w:color w:val="000000"/>
                <w:sz w:val="21"/>
                <w:szCs w:val="21"/>
                <w:lang w:eastAsia="zh-CN"/>
              </w:rPr>
              <w:t>IXIA simulates</w:t>
            </w:r>
            <w:r w:rsidRPr="00DB3AB1">
              <w:rPr>
                <w:rFonts w:eastAsia="Times New Roman"/>
                <w:color w:val="000000"/>
                <w:sz w:val="21"/>
                <w:szCs w:val="21"/>
              </w:rPr>
              <w:t xml:space="preserve"> traffic </w:t>
            </w:r>
            <w:r w:rsidRPr="00DB3AB1">
              <w:rPr>
                <w:rFonts w:eastAsia="宋体" w:hint="eastAsia"/>
                <w:color w:val="000000"/>
                <w:sz w:val="21"/>
                <w:szCs w:val="21"/>
                <w:lang w:eastAsia="zh-CN"/>
              </w:rPr>
              <w:t>close to maximum tcp connection rate</w:t>
            </w:r>
            <w:r w:rsidRPr="00DB3AB1">
              <w:rPr>
                <w:rFonts w:eastAsia="Times New Roman"/>
                <w:color w:val="000000"/>
                <w:sz w:val="21"/>
                <w:szCs w:val="21"/>
              </w:rPr>
              <w:t xml:space="preserve"> for 24 hours or over a week</w:t>
            </w:r>
            <w:r w:rsidRPr="00DB3AB1">
              <w:rPr>
                <w:rFonts w:eastAsiaTheme="minorEastAsia" w:hint="eastAsia"/>
                <w:color w:val="000000"/>
                <w:sz w:val="21"/>
                <w:szCs w:val="21"/>
                <w:lang w:eastAsia="zh-CN"/>
              </w:rPr>
              <w:t>.</w:t>
            </w:r>
          </w:p>
          <w:p w:rsidR="003C0F6B" w:rsidRPr="00DB3AB1" w:rsidRDefault="00DB3AB1" w:rsidP="00EB7D7A">
            <w:pPr>
              <w:pStyle w:val="Body"/>
              <w:numPr>
                <w:ilvl w:val="2"/>
                <w:numId w:val="87"/>
              </w:numPr>
              <w:ind w:left="268" w:hanging="268"/>
              <w:rPr>
                <w:rFonts w:ascii="Arial" w:eastAsia="宋体" w:hAnsi="Arial" w:cs="Arial"/>
                <w:lang w:eastAsia="zh-CN"/>
              </w:rPr>
            </w:pPr>
            <w:r w:rsidRPr="00DB3AB1">
              <w:rPr>
                <w:rFonts w:eastAsiaTheme="minorEastAsia" w:hint="eastAsia"/>
                <w:color w:val="000000"/>
                <w:sz w:val="21"/>
                <w:szCs w:val="21"/>
                <w:lang w:eastAsia="zh-CN"/>
              </w:rPr>
              <w:t>Check application reporting accuracy of stress test period.</w:t>
            </w:r>
          </w:p>
        </w:tc>
      </w:tr>
      <w:tr w:rsidR="004A378B"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4A378B" w:rsidRPr="00AE7A24" w:rsidRDefault="004A378B" w:rsidP="00CA55C1">
            <w:pPr>
              <w:rPr>
                <w:rFonts w:ascii="Arial" w:hAnsi="Arial" w:cs="Arial"/>
                <w:color w:val="auto"/>
              </w:rPr>
            </w:pPr>
            <w:r w:rsidRPr="00AE7A24">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378B" w:rsidRPr="00AE7A24" w:rsidRDefault="0042650C" w:rsidP="00CA55C1">
            <w:pPr>
              <w:pStyle w:val="Body"/>
              <w:rPr>
                <w:rFonts w:ascii="Arial" w:eastAsia="宋体" w:hAnsi="Arial" w:cs="Arial"/>
                <w:lang w:eastAsia="zh-CN"/>
              </w:rPr>
            </w:pPr>
            <w:r w:rsidRPr="0039254A">
              <w:rPr>
                <w:rFonts w:ascii="Arial" w:eastAsia="宋体" w:hAnsi="Arial" w:cs="Arial"/>
                <w:lang w:eastAsia="zh-CN"/>
              </w:rPr>
              <w:t>No HiveOS device crash.</w:t>
            </w:r>
            <w:r>
              <w:rPr>
                <w:rFonts w:ascii="Arial" w:eastAsia="宋体" w:hAnsi="Arial" w:cs="Arial"/>
                <w:lang w:eastAsia="zh-CN"/>
              </w:rPr>
              <w:t xml:space="preserve"> A</w:t>
            </w:r>
            <w:r>
              <w:rPr>
                <w:rFonts w:ascii="Arial" w:eastAsia="宋体" w:hAnsi="Arial" w:cs="Arial" w:hint="eastAsia"/>
                <w:lang w:eastAsia="zh-CN"/>
              </w:rPr>
              <w:t>nd</w:t>
            </w:r>
            <w:r>
              <w:rPr>
                <w:rFonts w:eastAsia="宋体" w:hint="eastAsia"/>
                <w:lang w:eastAsia="zh-CN"/>
              </w:rPr>
              <w:t xml:space="preserve"> record how much time HiveOS takes to resume to normal after stress test.</w:t>
            </w:r>
          </w:p>
        </w:tc>
      </w:tr>
      <w:tr w:rsidR="004A378B" w:rsidRPr="00322E9D" w:rsidTr="00CA55C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4A378B" w:rsidRPr="00AE7A24" w:rsidRDefault="004A378B" w:rsidP="00CA55C1">
            <w:pPr>
              <w:rPr>
                <w:rFonts w:ascii="Arial" w:eastAsia="宋体" w:hAnsi="Arial" w:cs="Arial"/>
                <w:color w:val="auto"/>
                <w:lang w:eastAsia="zh-CN"/>
              </w:rPr>
            </w:pPr>
            <w:r w:rsidRPr="00AE7A24">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378B" w:rsidRPr="00AE7A24" w:rsidRDefault="004A378B" w:rsidP="00CA55C1">
            <w:pPr>
              <w:pStyle w:val="Body"/>
              <w:rPr>
                <w:rFonts w:ascii="Arial" w:eastAsia="宋体" w:hAnsi="Arial" w:cs="Arial"/>
                <w:lang w:eastAsia="zh-CN"/>
              </w:rPr>
            </w:pPr>
          </w:p>
        </w:tc>
      </w:tr>
      <w:tr w:rsidR="004A378B" w:rsidRPr="00322E9D" w:rsidTr="00CA55C1">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4A378B" w:rsidRPr="00AE7A24" w:rsidRDefault="004A378B" w:rsidP="00CA55C1">
            <w:pPr>
              <w:rPr>
                <w:rFonts w:ascii="Arial" w:eastAsia="宋体" w:hAnsi="Arial" w:cs="Arial"/>
                <w:color w:val="auto"/>
                <w:lang w:eastAsia="zh-CN"/>
              </w:rPr>
            </w:pPr>
            <w:r w:rsidRPr="00AE7A24">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378B" w:rsidRPr="00C84832" w:rsidRDefault="004A378B" w:rsidP="00CA55C1">
            <w:pPr>
              <w:pStyle w:val="Body"/>
              <w:rPr>
                <w:rFonts w:eastAsia="宋体"/>
                <w:lang w:eastAsia="zh-CN"/>
              </w:rPr>
            </w:pPr>
          </w:p>
        </w:tc>
      </w:tr>
    </w:tbl>
    <w:p w:rsidR="00DC44AE" w:rsidRPr="00B3369C" w:rsidRDefault="00DC44AE" w:rsidP="00DC44AE">
      <w:pPr>
        <w:pStyle w:val="Heading3"/>
        <w:rPr>
          <w:ins w:id="1953" w:author="lxu" w:date="2013-07-02T17:30:00Z"/>
          <w:rFonts w:ascii="Arial" w:eastAsia="宋体" w:hAnsi="Arial"/>
          <w:b w:val="0"/>
          <w:sz w:val="24"/>
          <w:szCs w:val="24"/>
          <w:lang w:eastAsia="zh-CN"/>
        </w:rPr>
      </w:pPr>
      <w:ins w:id="1954" w:author="lxu" w:date="2013-07-02T17:30:00Z">
        <w:r>
          <w:rPr>
            <w:rFonts w:ascii="Arial" w:eastAsia="宋体" w:hAnsi="Arial" w:hint="eastAsia"/>
            <w:b w:val="0"/>
            <w:sz w:val="24"/>
            <w:szCs w:val="24"/>
            <w:lang w:eastAsia="zh-CN"/>
          </w:rPr>
          <w:t>L7_Engine</w:t>
        </w:r>
        <w:r>
          <w:rPr>
            <w:rFonts w:ascii="Arial" w:eastAsia="宋体" w:hAnsi="Arial"/>
            <w:b w:val="0"/>
            <w:sz w:val="24"/>
            <w:szCs w:val="24"/>
            <w:lang w:eastAsia="zh-CN"/>
          </w:rPr>
          <w:t>_Performance_0</w:t>
        </w:r>
        <w:r>
          <w:rPr>
            <w:rFonts w:ascii="Arial" w:eastAsia="宋体" w:hAnsi="Arial" w:hint="eastAsia"/>
            <w:b w:val="0"/>
            <w:sz w:val="24"/>
            <w:szCs w:val="24"/>
            <w:lang w:eastAsia="zh-CN"/>
          </w:rPr>
          <w:t>7</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DC44AE" w:rsidRPr="00322E9D" w:rsidTr="00A362F8">
        <w:trPr>
          <w:trHeight w:val="321"/>
          <w:ins w:id="1955" w:author="lxu" w:date="2013-07-02T17:30:00Z"/>
        </w:trPr>
        <w:tc>
          <w:tcPr>
            <w:tcW w:w="2284" w:type="dxa"/>
            <w:tcBorders>
              <w:top w:val="single" w:sz="4" w:space="0" w:color="auto"/>
              <w:left w:val="single" w:sz="4" w:space="0" w:color="auto"/>
              <w:bottom w:val="single" w:sz="4" w:space="0" w:color="auto"/>
              <w:right w:val="single" w:sz="4" w:space="0" w:color="auto"/>
            </w:tcBorders>
            <w:vAlign w:val="center"/>
          </w:tcPr>
          <w:p w:rsidR="00DC44AE" w:rsidRPr="00BD6442" w:rsidRDefault="00DC44AE" w:rsidP="00A362F8">
            <w:pPr>
              <w:rPr>
                <w:ins w:id="1956" w:author="lxu" w:date="2013-07-02T17:30:00Z"/>
                <w:rFonts w:ascii="Arial" w:hAnsi="Arial" w:cs="Arial"/>
                <w:color w:val="auto"/>
              </w:rPr>
            </w:pPr>
            <w:ins w:id="1957" w:author="lxu" w:date="2013-07-02T17:30:00Z">
              <w:r w:rsidRPr="00BD6442">
                <w:rPr>
                  <w:rFonts w:ascii="Arial" w:hAnsi="Arial" w:cs="Arial"/>
                  <w:color w:val="auto"/>
                </w:rPr>
                <w:t>Case ID</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C44AE" w:rsidRPr="00BD6442" w:rsidRDefault="00DC44AE" w:rsidP="00A362F8">
            <w:pPr>
              <w:pStyle w:val="Body"/>
              <w:rPr>
                <w:ins w:id="1958" w:author="lxu" w:date="2013-07-02T17:30:00Z"/>
                <w:rFonts w:ascii="Arial" w:eastAsia="宋体" w:hAnsi="Arial" w:cs="Arial"/>
                <w:lang w:eastAsia="zh-CN"/>
              </w:rPr>
            </w:pPr>
            <w:ins w:id="1959" w:author="lxu" w:date="2013-07-02T17:30:00Z">
              <w:r>
                <w:rPr>
                  <w:rFonts w:ascii="Arial" w:eastAsia="宋体" w:hAnsi="Arial" w:cs="Arial" w:hint="eastAsia"/>
                  <w:lang w:eastAsia="zh-CN"/>
                </w:rPr>
                <w:t>L7_Engine</w:t>
              </w:r>
              <w:r>
                <w:rPr>
                  <w:rFonts w:ascii="Arial" w:eastAsia="宋体" w:hAnsi="Arial" w:cs="Arial"/>
                  <w:lang w:eastAsia="zh-CN"/>
                </w:rPr>
                <w:t>_Perfremane_0</w:t>
              </w:r>
              <w:r>
                <w:rPr>
                  <w:rFonts w:ascii="Arial" w:eastAsia="宋体" w:hAnsi="Arial" w:cs="Arial" w:hint="eastAsia"/>
                  <w:lang w:eastAsia="zh-CN"/>
                </w:rPr>
                <w:t>7</w:t>
              </w:r>
            </w:ins>
          </w:p>
        </w:tc>
      </w:tr>
      <w:tr w:rsidR="00DC44AE" w:rsidRPr="00322E9D" w:rsidTr="00A362F8">
        <w:trPr>
          <w:trHeight w:val="321"/>
          <w:ins w:id="1960" w:author="lxu" w:date="2013-07-02T17:30:00Z"/>
        </w:trPr>
        <w:tc>
          <w:tcPr>
            <w:tcW w:w="2284" w:type="dxa"/>
            <w:tcBorders>
              <w:top w:val="single" w:sz="4" w:space="0" w:color="auto"/>
              <w:left w:val="single" w:sz="4" w:space="0" w:color="auto"/>
              <w:bottom w:val="single" w:sz="4" w:space="0" w:color="auto"/>
              <w:right w:val="single" w:sz="4" w:space="0" w:color="auto"/>
            </w:tcBorders>
            <w:vAlign w:val="center"/>
          </w:tcPr>
          <w:p w:rsidR="00DC44AE" w:rsidRPr="00BD6442" w:rsidRDefault="00DC44AE" w:rsidP="00A362F8">
            <w:pPr>
              <w:rPr>
                <w:ins w:id="1961" w:author="lxu" w:date="2013-07-02T17:30:00Z"/>
                <w:rFonts w:ascii="Arial" w:hAnsi="Arial" w:cs="Arial"/>
                <w:color w:val="auto"/>
              </w:rPr>
            </w:pPr>
            <w:ins w:id="1962" w:author="lxu" w:date="2013-07-02T17:30:00Z">
              <w:r w:rsidRPr="00BD6442">
                <w:rPr>
                  <w:rFonts w:ascii="Arial" w:hAnsi="Arial" w:cs="Arial"/>
                  <w:color w:val="auto"/>
                </w:rPr>
                <w:t>Priority</w:t>
              </w:r>
            </w:ins>
          </w:p>
        </w:tc>
        <w:tc>
          <w:tcPr>
            <w:tcW w:w="2739" w:type="dxa"/>
            <w:tcBorders>
              <w:top w:val="single" w:sz="4" w:space="0" w:color="auto"/>
              <w:left w:val="single" w:sz="4" w:space="0" w:color="auto"/>
              <w:bottom w:val="single" w:sz="4" w:space="0" w:color="auto"/>
              <w:right w:val="single" w:sz="4" w:space="0" w:color="auto"/>
            </w:tcBorders>
            <w:vAlign w:val="center"/>
          </w:tcPr>
          <w:p w:rsidR="00DC44AE" w:rsidRPr="00BD6442" w:rsidRDefault="00DC44AE" w:rsidP="00A362F8">
            <w:pPr>
              <w:pStyle w:val="Body"/>
              <w:rPr>
                <w:ins w:id="1963" w:author="lxu" w:date="2013-07-02T17:30:00Z"/>
                <w:rFonts w:ascii="Arial" w:eastAsia="宋体" w:hAnsi="Arial" w:cs="Arial"/>
                <w:lang w:eastAsia="zh-CN"/>
              </w:rPr>
            </w:pPr>
            <w:ins w:id="1964" w:author="lxu" w:date="2013-07-02T17:30:00Z">
              <w:r>
                <w:rPr>
                  <w:rFonts w:ascii="Arial" w:eastAsia="宋体" w:hAnsi="Arial" w:cs="Arial" w:hint="eastAsia"/>
                  <w:lang w:eastAsia="zh-CN"/>
                </w:rPr>
                <w:t>Middle</w:t>
              </w:r>
            </w:ins>
          </w:p>
        </w:tc>
        <w:tc>
          <w:tcPr>
            <w:tcW w:w="2739" w:type="dxa"/>
            <w:tcBorders>
              <w:top w:val="single" w:sz="4" w:space="0" w:color="auto"/>
              <w:left w:val="single" w:sz="4" w:space="0" w:color="auto"/>
              <w:bottom w:val="single" w:sz="4" w:space="0" w:color="auto"/>
              <w:right w:val="single" w:sz="4" w:space="0" w:color="auto"/>
            </w:tcBorders>
            <w:vAlign w:val="center"/>
          </w:tcPr>
          <w:p w:rsidR="00DC44AE" w:rsidRPr="00BD6442" w:rsidRDefault="00DC44AE" w:rsidP="00A362F8">
            <w:pPr>
              <w:rPr>
                <w:ins w:id="1965" w:author="lxu" w:date="2013-07-02T17:30:00Z"/>
                <w:rFonts w:ascii="Arial" w:eastAsia="宋体" w:hAnsi="Arial" w:cs="Arial"/>
                <w:color w:val="auto"/>
                <w:lang w:eastAsia="zh-CN"/>
              </w:rPr>
            </w:pPr>
            <w:ins w:id="1966" w:author="lxu" w:date="2013-07-02T17:30:00Z">
              <w:r w:rsidRPr="00BD6442">
                <w:rPr>
                  <w:rFonts w:ascii="Arial" w:eastAsia="宋体" w:hAnsi="Arial" w:cs="Arial"/>
                  <w:color w:val="auto"/>
                  <w:lang w:eastAsia="zh-CN"/>
                </w:rPr>
                <w:t>Automation Flag</w:t>
              </w:r>
            </w:ins>
          </w:p>
        </w:tc>
        <w:tc>
          <w:tcPr>
            <w:tcW w:w="2739" w:type="dxa"/>
            <w:tcBorders>
              <w:top w:val="single" w:sz="4" w:space="0" w:color="auto"/>
              <w:left w:val="single" w:sz="4" w:space="0" w:color="auto"/>
              <w:bottom w:val="single" w:sz="4" w:space="0" w:color="auto"/>
              <w:right w:val="single" w:sz="4" w:space="0" w:color="auto"/>
            </w:tcBorders>
            <w:vAlign w:val="center"/>
          </w:tcPr>
          <w:p w:rsidR="00DC44AE" w:rsidRPr="00BD6442" w:rsidRDefault="00DC44AE" w:rsidP="00A362F8">
            <w:pPr>
              <w:pStyle w:val="Body"/>
              <w:rPr>
                <w:ins w:id="1967" w:author="lxu" w:date="2013-07-02T17:30:00Z"/>
                <w:rFonts w:ascii="Arial" w:eastAsia="宋体" w:hAnsi="Arial" w:cs="Arial"/>
                <w:lang w:eastAsia="zh-CN"/>
              </w:rPr>
            </w:pPr>
            <w:ins w:id="1968" w:author="lxu" w:date="2013-07-02T17:30:00Z">
              <w:r w:rsidRPr="00BD6442">
                <w:rPr>
                  <w:rFonts w:ascii="Arial" w:eastAsia="宋体" w:hAnsi="Arial" w:cs="Arial"/>
                  <w:lang w:eastAsia="zh-CN"/>
                </w:rPr>
                <w:t>No</w:t>
              </w:r>
            </w:ins>
          </w:p>
        </w:tc>
      </w:tr>
      <w:tr w:rsidR="00DC44AE" w:rsidRPr="00322E9D" w:rsidTr="00A362F8">
        <w:trPr>
          <w:trHeight w:val="321"/>
          <w:ins w:id="1969" w:author="lxu" w:date="2013-07-02T17:30:00Z"/>
        </w:trPr>
        <w:tc>
          <w:tcPr>
            <w:tcW w:w="2284" w:type="dxa"/>
            <w:tcBorders>
              <w:top w:val="single" w:sz="4" w:space="0" w:color="auto"/>
              <w:left w:val="single" w:sz="4" w:space="0" w:color="auto"/>
              <w:bottom w:val="single" w:sz="4" w:space="0" w:color="auto"/>
              <w:right w:val="single" w:sz="4" w:space="0" w:color="auto"/>
            </w:tcBorders>
            <w:vAlign w:val="center"/>
          </w:tcPr>
          <w:p w:rsidR="00DC44AE" w:rsidRPr="00BD6442" w:rsidRDefault="00DC44AE" w:rsidP="00A362F8">
            <w:pPr>
              <w:rPr>
                <w:ins w:id="1970" w:author="lxu" w:date="2013-07-02T17:30:00Z"/>
                <w:rFonts w:ascii="Arial" w:hAnsi="Arial" w:cs="Arial"/>
                <w:color w:val="auto"/>
              </w:rPr>
            </w:pPr>
            <w:ins w:id="1971" w:author="lxu" w:date="2013-07-02T17:30:00Z">
              <w:r w:rsidRPr="00BD6442">
                <w:rPr>
                  <w:rFonts w:ascii="Arial" w:hAnsi="Arial" w:cs="Arial"/>
                  <w:color w:val="auto"/>
                </w:rPr>
                <w:t>Topology to use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C44AE" w:rsidRPr="00BD6442" w:rsidRDefault="00DC44AE">
            <w:pPr>
              <w:pStyle w:val="Body"/>
              <w:rPr>
                <w:ins w:id="1972" w:author="lxu" w:date="2013-07-02T17:30:00Z"/>
                <w:rFonts w:ascii="Arial" w:eastAsia="宋体" w:hAnsi="Arial" w:cs="Arial"/>
                <w:lang w:eastAsia="zh-CN"/>
              </w:rPr>
              <w:pPrChange w:id="1973" w:author="lxu" w:date="2013-07-09T09:54:00Z">
                <w:pPr>
                  <w:pStyle w:val="Body"/>
                  <w:ind w:firstLine="210"/>
                </w:pPr>
              </w:pPrChange>
            </w:pPr>
            <w:ins w:id="1974" w:author="lxu" w:date="2013-07-02T17:30:00Z">
              <w:r>
                <w:rPr>
                  <w:rFonts w:ascii="Arial" w:eastAsia="宋体" w:hAnsi="Arial" w:cs="Arial" w:hint="eastAsia"/>
                  <w:lang w:eastAsia="zh-CN"/>
                </w:rPr>
                <w:t>Office Network</w:t>
              </w:r>
            </w:ins>
          </w:p>
        </w:tc>
      </w:tr>
      <w:tr w:rsidR="00DC44AE" w:rsidRPr="00322E9D" w:rsidTr="00A362F8">
        <w:trPr>
          <w:trHeight w:val="315"/>
          <w:ins w:id="1975" w:author="lxu" w:date="2013-07-02T17:30:00Z"/>
        </w:trPr>
        <w:tc>
          <w:tcPr>
            <w:tcW w:w="2284" w:type="dxa"/>
            <w:tcBorders>
              <w:top w:val="single" w:sz="4" w:space="0" w:color="auto"/>
              <w:left w:val="single" w:sz="4" w:space="0" w:color="auto"/>
              <w:bottom w:val="single" w:sz="4" w:space="0" w:color="auto"/>
              <w:right w:val="single" w:sz="4" w:space="0" w:color="auto"/>
            </w:tcBorders>
            <w:vAlign w:val="center"/>
          </w:tcPr>
          <w:p w:rsidR="00DC44AE" w:rsidRPr="00BD6442" w:rsidRDefault="00DC44AE" w:rsidP="00A362F8">
            <w:pPr>
              <w:rPr>
                <w:ins w:id="1976" w:author="lxu" w:date="2013-07-02T17:30:00Z"/>
                <w:rFonts w:ascii="Arial" w:hAnsi="Arial" w:cs="Arial"/>
                <w:color w:val="auto"/>
              </w:rPr>
            </w:pPr>
            <w:ins w:id="1977" w:author="lxu" w:date="2013-07-02T17:30:00Z">
              <w:r w:rsidRPr="00BD6442">
                <w:rPr>
                  <w:rFonts w:ascii="Arial" w:hAnsi="Arial" w:cs="Arial"/>
                  <w:color w:val="auto"/>
                </w:rPr>
                <w:t>Description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C44AE" w:rsidRPr="00BD6442" w:rsidRDefault="00DC44AE" w:rsidP="00A362F8">
            <w:pPr>
              <w:pStyle w:val="Body"/>
              <w:rPr>
                <w:ins w:id="1978" w:author="lxu" w:date="2013-07-02T17:30:00Z"/>
                <w:rFonts w:ascii="Arial" w:eastAsia="宋体" w:hAnsi="Arial" w:cs="Arial"/>
                <w:lang w:eastAsia="zh-CN"/>
              </w:rPr>
            </w:pPr>
            <w:ins w:id="1979" w:author="lxu" w:date="2013-07-02T17:30:00Z">
              <w:r>
                <w:rPr>
                  <w:rFonts w:ascii="Arial" w:eastAsia="宋体" w:hAnsi="Arial" w:cs="Arial" w:hint="eastAsia"/>
                  <w:lang w:eastAsia="zh-CN"/>
                </w:rPr>
                <w:t>Enable application discovery at office network, and check whether it will impacts other feature.</w:t>
              </w:r>
            </w:ins>
          </w:p>
        </w:tc>
      </w:tr>
      <w:tr w:rsidR="00DC44AE" w:rsidRPr="00322E9D" w:rsidTr="00A362F8">
        <w:trPr>
          <w:trHeight w:val="345"/>
          <w:ins w:id="1980" w:author="lxu" w:date="2013-07-02T17:30:00Z"/>
        </w:trPr>
        <w:tc>
          <w:tcPr>
            <w:tcW w:w="2284" w:type="dxa"/>
            <w:tcBorders>
              <w:top w:val="single" w:sz="4" w:space="0" w:color="auto"/>
              <w:left w:val="single" w:sz="4" w:space="0" w:color="auto"/>
              <w:bottom w:val="single" w:sz="4" w:space="0" w:color="auto"/>
              <w:right w:val="single" w:sz="4" w:space="0" w:color="auto"/>
            </w:tcBorders>
            <w:vAlign w:val="center"/>
          </w:tcPr>
          <w:p w:rsidR="00DC44AE" w:rsidRPr="00BD6442" w:rsidRDefault="00DC44AE" w:rsidP="00A362F8">
            <w:pPr>
              <w:rPr>
                <w:ins w:id="1981" w:author="lxu" w:date="2013-07-02T17:30:00Z"/>
                <w:rFonts w:ascii="Arial" w:eastAsia="宋体" w:hAnsi="Arial" w:cs="Arial"/>
                <w:color w:val="auto"/>
                <w:lang w:eastAsia="zh-CN"/>
              </w:rPr>
            </w:pPr>
            <w:ins w:id="1982" w:author="lxu" w:date="2013-07-02T17:30:00Z">
              <w:r w:rsidRPr="00BD6442">
                <w:rPr>
                  <w:rFonts w:ascii="Arial" w:eastAsia="宋体" w:hAnsi="Arial" w:cs="Arial"/>
                  <w:color w:val="auto"/>
                  <w:lang w:eastAsia="zh-CN"/>
                </w:rPr>
                <w:lastRenderedPageBreak/>
                <w:t>PlatformDependence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27CEE" w:rsidRPr="00F30A6D" w:rsidRDefault="00C27CEE" w:rsidP="00C27CEE">
            <w:pPr>
              <w:pStyle w:val="Body"/>
              <w:rPr>
                <w:ins w:id="1983" w:author="lxu" w:date="2013-07-08T11:10:00Z"/>
                <w:rFonts w:ascii="Arial" w:eastAsia="宋体" w:hAnsi="Arial" w:cs="Arial"/>
                <w:lang w:eastAsia="zh-CN"/>
              </w:rPr>
            </w:pPr>
            <w:ins w:id="1984" w:author="lxu" w:date="2013-07-08T11:10:00Z">
              <w:r w:rsidRPr="00F30A6D">
                <w:rPr>
                  <w:rFonts w:ascii="Arial" w:eastAsia="宋体" w:hAnsi="Arial" w:cs="Arial"/>
                  <w:lang w:eastAsia="zh-CN"/>
                </w:rPr>
                <w:t>AP: AP110,AP120,AP121,AP141,AP170,</w:t>
              </w:r>
              <w:r>
                <w:rPr>
                  <w:rFonts w:ascii="Arial" w:eastAsia="宋体" w:hAnsi="Arial" w:cs="Arial"/>
                  <w:lang w:eastAsia="zh-CN"/>
                </w:rPr>
                <w:t>AP320,AP340,AP330,AP350,</w:t>
              </w:r>
            </w:ins>
          </w:p>
          <w:p w:rsidR="00C27CEE" w:rsidRDefault="00C27CEE" w:rsidP="00C27CEE">
            <w:pPr>
              <w:pStyle w:val="Body"/>
              <w:rPr>
                <w:ins w:id="1985" w:author="lxu" w:date="2013-07-08T11:10:00Z"/>
                <w:rFonts w:ascii="Arial" w:eastAsia="宋体" w:hAnsi="Arial" w:cs="Arial"/>
                <w:lang w:eastAsia="zh-CN"/>
              </w:rPr>
            </w:pPr>
            <w:ins w:id="1986" w:author="lxu" w:date="2013-07-08T11:10:00Z">
              <w:r w:rsidRPr="00F30A6D">
                <w:rPr>
                  <w:rFonts w:ascii="Arial" w:eastAsia="宋体" w:hAnsi="Arial" w:cs="Arial"/>
                  <w:lang w:eastAsia="zh-CN"/>
                </w:rPr>
                <w:t>BR: BR200,BR200-WP,BRAP330,BRAP350,</w:t>
              </w:r>
            </w:ins>
          </w:p>
          <w:p w:rsidR="00DC44AE" w:rsidRPr="00BD6442" w:rsidRDefault="00C27CEE" w:rsidP="00C27CEE">
            <w:pPr>
              <w:pStyle w:val="Body"/>
              <w:rPr>
                <w:ins w:id="1987" w:author="lxu" w:date="2013-07-02T17:30:00Z"/>
                <w:rFonts w:ascii="Arial" w:eastAsia="宋体" w:hAnsi="Arial" w:cs="Arial"/>
                <w:lang w:eastAsia="zh-CN"/>
              </w:rPr>
            </w:pPr>
            <w:ins w:id="1988" w:author="lxu" w:date="2013-07-08T11:10:00Z">
              <w:r>
                <w:rPr>
                  <w:rFonts w:ascii="Arial" w:eastAsia="宋体" w:hAnsi="Arial" w:cs="Arial" w:hint="eastAsia"/>
                  <w:lang w:eastAsia="zh-CN"/>
                </w:rPr>
                <w:t>Note: when draft this test case, HiveOS Millau 6.0r2c AP370/390 does not support application discovery. And HiveOS Geneva release is not related with AP370/390. As per plan, AP370/390 will support it by 2013 fall.</w:t>
              </w:r>
            </w:ins>
          </w:p>
        </w:tc>
      </w:tr>
      <w:tr w:rsidR="00DC44AE" w:rsidRPr="00322E9D" w:rsidTr="00A362F8">
        <w:trPr>
          <w:trHeight w:val="321"/>
          <w:ins w:id="1989" w:author="lxu" w:date="2013-07-02T17:30:00Z"/>
        </w:trPr>
        <w:tc>
          <w:tcPr>
            <w:tcW w:w="2284" w:type="dxa"/>
            <w:tcBorders>
              <w:top w:val="single" w:sz="4" w:space="0" w:color="auto"/>
              <w:left w:val="single" w:sz="4" w:space="0" w:color="auto"/>
              <w:bottom w:val="single" w:sz="4" w:space="0" w:color="auto"/>
              <w:right w:val="single" w:sz="4" w:space="0" w:color="auto"/>
            </w:tcBorders>
            <w:vAlign w:val="center"/>
          </w:tcPr>
          <w:p w:rsidR="00DC44AE" w:rsidRPr="00BD6442" w:rsidRDefault="00DC44AE" w:rsidP="00A362F8">
            <w:pPr>
              <w:rPr>
                <w:ins w:id="1990" w:author="lxu" w:date="2013-07-02T17:30:00Z"/>
                <w:rFonts w:ascii="Arial" w:hAnsi="Arial" w:cs="Arial"/>
                <w:color w:val="auto"/>
              </w:rPr>
            </w:pPr>
            <w:ins w:id="1991" w:author="lxu" w:date="2013-07-02T17:30:00Z">
              <w:r w:rsidRPr="00BD6442">
                <w:rPr>
                  <w:rFonts w:ascii="Arial" w:hAnsi="Arial" w:cs="Arial"/>
                  <w:color w:val="auto"/>
                </w:rPr>
                <w:t>Pre-condition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27CEE" w:rsidRDefault="00C27CEE" w:rsidP="00C27CEE">
            <w:pPr>
              <w:pStyle w:val="Body"/>
              <w:rPr>
                <w:ins w:id="1992" w:author="lxu" w:date="2013-07-08T11:11:00Z"/>
                <w:rFonts w:ascii="Arial" w:eastAsia="宋体" w:hAnsi="Arial" w:cs="Arial"/>
                <w:lang w:eastAsia="zh-CN"/>
              </w:rPr>
            </w:pPr>
            <w:ins w:id="1993" w:author="lxu" w:date="2013-07-08T11:11:00Z">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ins>
          </w:p>
          <w:p w:rsidR="00C27CEE" w:rsidRPr="00F30A6D" w:rsidRDefault="00C27CEE" w:rsidP="00C27CEE">
            <w:pPr>
              <w:pStyle w:val="Body"/>
              <w:rPr>
                <w:ins w:id="1994" w:author="lxu" w:date="2013-07-08T11:11:00Z"/>
                <w:rFonts w:ascii="Arial" w:eastAsia="宋体" w:hAnsi="Arial" w:cs="Arial"/>
                <w:lang w:eastAsia="zh-CN"/>
              </w:rPr>
            </w:pPr>
            <w:ins w:id="1995" w:author="lxu" w:date="2013-07-08T11:11:00Z">
              <w:r>
                <w:rPr>
                  <w:rFonts w:ascii="Arial" w:eastAsia="宋体" w:hAnsi="Arial" w:cs="Arial" w:hint="eastAsia"/>
                  <w:lang w:eastAsia="zh-CN"/>
                </w:rPr>
                <w:t>Set BR eth1 mode as bridge-802.1q, AP eth as backhaul.</w:t>
              </w:r>
            </w:ins>
          </w:p>
          <w:p w:rsidR="00C27CEE" w:rsidRDefault="00C27CEE" w:rsidP="00C27CEE">
            <w:pPr>
              <w:pStyle w:val="Body"/>
              <w:rPr>
                <w:ins w:id="1996" w:author="lxu" w:date="2013-07-08T11:11:00Z"/>
                <w:rFonts w:ascii="Arial" w:eastAsia="宋体" w:hAnsi="Arial" w:cs="Arial"/>
                <w:lang w:eastAsia="zh-CN"/>
              </w:rPr>
            </w:pPr>
            <w:ins w:id="1997" w:author="lxu" w:date="2013-07-08T11:11:00Z">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ins>
          </w:p>
          <w:p w:rsidR="00DC44AE" w:rsidRPr="00BD6442" w:rsidRDefault="00C27CEE" w:rsidP="00C27CEE">
            <w:pPr>
              <w:pStyle w:val="Body"/>
              <w:rPr>
                <w:ins w:id="1998" w:author="lxu" w:date="2013-07-02T17:30:00Z"/>
                <w:rFonts w:ascii="Arial" w:eastAsia="宋体" w:hAnsi="Arial" w:cs="Arial"/>
                <w:lang w:eastAsia="zh-CN"/>
              </w:rPr>
            </w:pPr>
            <w:ins w:id="1999" w:author="lxu" w:date="2013-07-08T11:11:00Z">
              <w:r>
                <w:rPr>
                  <w:rFonts w:ascii="Arial" w:eastAsia="宋体" w:hAnsi="Arial" w:cs="Arial" w:hint="eastAsia"/>
                  <w:lang w:eastAsia="zh-CN"/>
                </w:rPr>
                <w:t>Laptop1 connects with SSID, or with BR.</w:t>
              </w:r>
            </w:ins>
          </w:p>
        </w:tc>
      </w:tr>
      <w:tr w:rsidR="00DC44AE" w:rsidRPr="00322E9D" w:rsidTr="00A362F8">
        <w:trPr>
          <w:trHeight w:val="321"/>
          <w:ins w:id="2000" w:author="lxu" w:date="2013-07-02T17:30:00Z"/>
        </w:trPr>
        <w:tc>
          <w:tcPr>
            <w:tcW w:w="2284" w:type="dxa"/>
            <w:tcBorders>
              <w:top w:val="single" w:sz="4" w:space="0" w:color="auto"/>
              <w:left w:val="single" w:sz="4" w:space="0" w:color="auto"/>
              <w:bottom w:val="single" w:sz="4" w:space="0" w:color="auto"/>
              <w:right w:val="single" w:sz="4" w:space="0" w:color="auto"/>
            </w:tcBorders>
            <w:vAlign w:val="center"/>
          </w:tcPr>
          <w:p w:rsidR="00DC44AE" w:rsidRPr="00BD6442" w:rsidRDefault="00DC44AE" w:rsidP="00A362F8">
            <w:pPr>
              <w:rPr>
                <w:ins w:id="2001" w:author="lxu" w:date="2013-07-02T17:30:00Z"/>
                <w:rFonts w:ascii="Arial" w:hAnsi="Arial" w:cs="Arial"/>
                <w:color w:val="auto"/>
              </w:rPr>
            </w:pPr>
            <w:ins w:id="2002" w:author="lxu" w:date="2013-07-02T17:30:00Z">
              <w:r w:rsidRPr="00BD6442">
                <w:rPr>
                  <w:rFonts w:ascii="Arial" w:hAnsi="Arial" w:cs="Arial"/>
                  <w:color w:val="auto"/>
                </w:rPr>
                <w:t>Test procedure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C44AE" w:rsidRDefault="00DC44AE" w:rsidP="00A362F8">
            <w:pPr>
              <w:pStyle w:val="Body"/>
              <w:numPr>
                <w:ilvl w:val="2"/>
                <w:numId w:val="133"/>
              </w:numPr>
              <w:ind w:left="268" w:hanging="268"/>
              <w:rPr>
                <w:ins w:id="2003" w:author="lxu" w:date="2013-07-02T17:30:00Z"/>
                <w:rFonts w:ascii="Arial" w:eastAsia="宋体" w:hAnsi="Arial" w:cs="Arial"/>
                <w:lang w:eastAsia="zh-CN"/>
              </w:rPr>
            </w:pPr>
            <w:ins w:id="2004" w:author="lxu" w:date="2013-07-02T17:30:00Z">
              <w:r>
                <w:rPr>
                  <w:rFonts w:ascii="Arial" w:eastAsia="宋体" w:hAnsi="Arial" w:cs="Arial" w:hint="eastAsia"/>
                  <w:lang w:eastAsia="zh-CN"/>
                </w:rPr>
                <w:t xml:space="preserve">Enable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ins>
          </w:p>
          <w:p w:rsidR="00DC44AE" w:rsidRDefault="00DC44AE" w:rsidP="00A362F8">
            <w:pPr>
              <w:pStyle w:val="Body"/>
              <w:numPr>
                <w:ilvl w:val="2"/>
                <w:numId w:val="133"/>
              </w:numPr>
              <w:ind w:left="268" w:hanging="268"/>
              <w:rPr>
                <w:ins w:id="2005" w:author="lxu" w:date="2013-07-02T17:30:00Z"/>
                <w:rFonts w:ascii="Arial" w:eastAsia="宋体" w:hAnsi="Arial" w:cs="Arial"/>
                <w:lang w:eastAsia="zh-CN"/>
              </w:rPr>
            </w:pPr>
            <w:ins w:id="2006" w:author="lxu" w:date="2013-07-02T17:30:00Z">
              <w:r>
                <w:rPr>
                  <w:rFonts w:ascii="Arial" w:eastAsia="宋体" w:hAnsi="Arial" w:cs="Arial" w:hint="eastAsia"/>
                  <w:lang w:eastAsia="zh-CN"/>
                </w:rPr>
                <w:t>Enable application reporting and application discovery.</w:t>
              </w:r>
            </w:ins>
          </w:p>
          <w:p w:rsidR="0011578A" w:rsidRDefault="00DC44AE">
            <w:pPr>
              <w:pStyle w:val="Body"/>
              <w:numPr>
                <w:ilvl w:val="2"/>
                <w:numId w:val="133"/>
              </w:numPr>
              <w:ind w:left="268" w:hanging="268"/>
              <w:rPr>
                <w:ins w:id="2007" w:author="lxu" w:date="2013-07-02T17:30:00Z"/>
                <w:rFonts w:ascii="Arial" w:eastAsia="宋体" w:hAnsi="Arial" w:cs="Arial"/>
                <w:b/>
                <w:color w:val="000000"/>
                <w:lang w:eastAsia="zh-CN"/>
              </w:rPr>
              <w:pPrChange w:id="2008" w:author="lxu" w:date="2013-07-02T17:30:00Z">
                <w:pPr>
                  <w:pStyle w:val="Body"/>
                  <w:numPr>
                    <w:ilvl w:val="2"/>
                    <w:numId w:val="133"/>
                  </w:numPr>
                  <w:ind w:left="2160" w:hanging="360"/>
                </w:pPr>
              </w:pPrChange>
            </w:pPr>
            <w:ins w:id="2009" w:author="lxu" w:date="2013-07-02T17:30:00Z">
              <w:r>
                <w:rPr>
                  <w:rFonts w:ascii="Arial" w:eastAsia="宋体" w:hAnsi="Arial" w:cs="Arial" w:hint="eastAsia"/>
                  <w:lang w:eastAsia="zh-CN"/>
                </w:rPr>
                <w:t>Add some application into watchlist.</w:t>
              </w:r>
            </w:ins>
          </w:p>
        </w:tc>
      </w:tr>
      <w:tr w:rsidR="00DC44AE" w:rsidRPr="00322E9D" w:rsidTr="00A362F8">
        <w:trPr>
          <w:trHeight w:val="345"/>
          <w:ins w:id="2010" w:author="lxu" w:date="2013-07-02T17:30:00Z"/>
        </w:trPr>
        <w:tc>
          <w:tcPr>
            <w:tcW w:w="2284" w:type="dxa"/>
            <w:tcBorders>
              <w:top w:val="single" w:sz="4" w:space="0" w:color="auto"/>
              <w:left w:val="single" w:sz="4" w:space="0" w:color="auto"/>
              <w:bottom w:val="single" w:sz="4" w:space="0" w:color="auto"/>
              <w:right w:val="single" w:sz="4" w:space="0" w:color="auto"/>
            </w:tcBorders>
            <w:vAlign w:val="center"/>
          </w:tcPr>
          <w:p w:rsidR="00DC44AE" w:rsidRPr="00BD6442" w:rsidRDefault="00DC44AE" w:rsidP="00A362F8">
            <w:pPr>
              <w:rPr>
                <w:ins w:id="2011" w:author="lxu" w:date="2013-07-02T17:30:00Z"/>
                <w:rFonts w:ascii="Arial" w:hAnsi="Arial" w:cs="Arial"/>
                <w:color w:val="auto"/>
              </w:rPr>
            </w:pPr>
            <w:ins w:id="2012" w:author="lxu" w:date="2013-07-02T17:30:00Z">
              <w:r w:rsidRPr="00BD6442">
                <w:rPr>
                  <w:rFonts w:ascii="Arial" w:hAnsi="Arial" w:cs="Arial"/>
                  <w:color w:val="auto"/>
                </w:rPr>
                <w:t>Expect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65F94" w:rsidRDefault="00A65F94" w:rsidP="00A362F8">
            <w:pPr>
              <w:pStyle w:val="Body"/>
              <w:rPr>
                <w:ins w:id="2013" w:author="lxu" w:date="2013-07-08T20:58:00Z"/>
                <w:rFonts w:ascii="Arial" w:eastAsia="宋体" w:hAnsi="Arial" w:cs="Arial"/>
                <w:lang w:eastAsia="zh-CN"/>
              </w:rPr>
            </w:pPr>
            <w:ins w:id="2014" w:author="lxu" w:date="2013-07-08T20:57:00Z">
              <w:r>
                <w:rPr>
                  <w:rFonts w:ascii="Arial" w:eastAsia="宋体" w:hAnsi="Arial" w:cs="Arial"/>
                  <w:lang w:eastAsia="zh-CN"/>
                </w:rPr>
                <w:t>T</w:t>
              </w:r>
              <w:r>
                <w:rPr>
                  <w:rFonts w:ascii="Arial" w:eastAsia="宋体" w:hAnsi="Arial" w:cs="Arial" w:hint="eastAsia"/>
                  <w:lang w:eastAsia="zh-CN"/>
                </w:rPr>
                <w:t>rigger application minutely report frequently</w:t>
              </w:r>
            </w:ins>
            <w:ins w:id="2015" w:author="lxu" w:date="2013-07-08T20:59:00Z">
              <w:r>
                <w:rPr>
                  <w:rFonts w:ascii="Arial" w:eastAsia="宋体" w:hAnsi="Arial" w:cs="Arial" w:hint="eastAsia"/>
                  <w:lang w:eastAsia="zh-CN"/>
                </w:rPr>
                <w:t>, maybe 3 to 5 times every hour.</w:t>
              </w:r>
            </w:ins>
          </w:p>
          <w:p w:rsidR="00A65F94" w:rsidRDefault="00DC44AE" w:rsidP="00A362F8">
            <w:pPr>
              <w:pStyle w:val="Body"/>
              <w:rPr>
                <w:ins w:id="2016" w:author="lxu" w:date="2013-07-08T20:58:00Z"/>
                <w:rFonts w:ascii="Arial" w:eastAsia="宋体" w:hAnsi="Arial" w:cs="Arial"/>
                <w:lang w:eastAsia="zh-CN"/>
              </w:rPr>
            </w:pPr>
            <w:ins w:id="2017" w:author="lxu" w:date="2013-07-02T17:31:00Z">
              <w:r>
                <w:rPr>
                  <w:rFonts w:ascii="Arial" w:eastAsia="宋体" w:hAnsi="Arial" w:cs="Arial" w:hint="eastAsia"/>
                  <w:lang w:eastAsia="zh-CN"/>
                </w:rPr>
                <w:t>Obser</w:t>
              </w:r>
              <w:r w:rsidR="00A65F94">
                <w:rPr>
                  <w:rFonts w:ascii="Arial" w:eastAsia="宋体" w:hAnsi="Arial" w:cs="Arial" w:hint="eastAsia"/>
                  <w:lang w:eastAsia="zh-CN"/>
                </w:rPr>
                <w:t>ve office network for long time</w:t>
              </w:r>
            </w:ins>
            <w:ins w:id="2018" w:author="lxu" w:date="2013-07-08T20:58:00Z">
              <w:r w:rsidR="00A65F94">
                <w:rPr>
                  <w:rFonts w:ascii="Arial" w:eastAsia="宋体" w:hAnsi="Arial" w:cs="Arial" w:hint="eastAsia"/>
                  <w:lang w:eastAsia="zh-CN"/>
                </w:rPr>
                <w:t>, like 1 or 2 weeks.</w:t>
              </w:r>
            </w:ins>
          </w:p>
          <w:p w:rsidR="00DC44AE" w:rsidRPr="00BD6442" w:rsidRDefault="00A65F94" w:rsidP="00A362F8">
            <w:pPr>
              <w:pStyle w:val="Body"/>
              <w:rPr>
                <w:ins w:id="2019" w:author="lxu" w:date="2013-07-02T17:30:00Z"/>
                <w:rFonts w:ascii="Arial" w:eastAsia="宋体" w:hAnsi="Arial" w:cs="Arial"/>
                <w:lang w:eastAsia="zh-CN"/>
              </w:rPr>
            </w:pPr>
            <w:ins w:id="2020" w:author="lxu" w:date="2013-07-08T20:58:00Z">
              <w:r>
                <w:rPr>
                  <w:rFonts w:ascii="Arial" w:eastAsia="宋体" w:hAnsi="Arial" w:cs="Arial" w:hint="eastAsia"/>
                  <w:lang w:eastAsia="zh-CN"/>
                </w:rPr>
                <w:t>A</w:t>
              </w:r>
            </w:ins>
            <w:ins w:id="2021" w:author="lxu" w:date="2013-07-02T17:31:00Z">
              <w:r w:rsidR="00DC44AE">
                <w:rPr>
                  <w:rFonts w:ascii="Arial" w:eastAsia="宋体" w:hAnsi="Arial" w:cs="Arial" w:hint="eastAsia"/>
                  <w:lang w:eastAsia="zh-CN"/>
                </w:rPr>
                <w:t xml:space="preserve">pplication discovery should not </w:t>
              </w:r>
            </w:ins>
            <w:ins w:id="2022" w:author="lxu" w:date="2013-07-08T11:12:00Z">
              <w:r w:rsidR="00C27CEE">
                <w:rPr>
                  <w:rFonts w:ascii="Arial" w:eastAsia="宋体" w:hAnsi="Arial" w:cs="Arial"/>
                  <w:lang w:eastAsia="zh-CN"/>
                </w:rPr>
                <w:t>impact</w:t>
              </w:r>
            </w:ins>
            <w:ins w:id="2023" w:author="lxu" w:date="2013-07-02T17:31:00Z">
              <w:r w:rsidR="00DC44AE">
                <w:rPr>
                  <w:rFonts w:ascii="Arial" w:eastAsia="宋体" w:hAnsi="Arial" w:cs="Arial" w:hint="eastAsia"/>
                  <w:lang w:eastAsia="zh-CN"/>
                </w:rPr>
                <w:t xml:space="preserve"> other features.</w:t>
              </w:r>
            </w:ins>
          </w:p>
        </w:tc>
      </w:tr>
      <w:tr w:rsidR="00DC44AE" w:rsidRPr="00322E9D" w:rsidTr="00A362F8">
        <w:trPr>
          <w:trHeight w:val="165"/>
          <w:ins w:id="2024" w:author="lxu" w:date="2013-07-02T17:30:00Z"/>
        </w:trPr>
        <w:tc>
          <w:tcPr>
            <w:tcW w:w="2284" w:type="dxa"/>
            <w:tcBorders>
              <w:top w:val="single" w:sz="4" w:space="0" w:color="auto"/>
              <w:left w:val="single" w:sz="4" w:space="0" w:color="auto"/>
              <w:bottom w:val="single" w:sz="4" w:space="0" w:color="auto"/>
              <w:right w:val="single" w:sz="4" w:space="0" w:color="auto"/>
            </w:tcBorders>
            <w:vAlign w:val="center"/>
          </w:tcPr>
          <w:p w:rsidR="00DC44AE" w:rsidRPr="00BD6442" w:rsidRDefault="00DC44AE" w:rsidP="00A362F8">
            <w:pPr>
              <w:rPr>
                <w:ins w:id="2025" w:author="lxu" w:date="2013-07-02T17:30:00Z"/>
                <w:rFonts w:ascii="Arial" w:eastAsia="宋体" w:hAnsi="Arial" w:cs="Arial"/>
                <w:color w:val="auto"/>
                <w:lang w:eastAsia="zh-CN"/>
              </w:rPr>
            </w:pPr>
            <w:ins w:id="2026" w:author="lxu" w:date="2013-07-02T17:30:00Z">
              <w:r w:rsidRPr="00BD6442">
                <w:rPr>
                  <w:rFonts w:ascii="Arial" w:eastAsia="宋体" w:hAnsi="Arial" w:cs="Arial"/>
                  <w:color w:val="auto"/>
                  <w:lang w:eastAsia="zh-CN"/>
                </w:rPr>
                <w:t>Test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C44AE" w:rsidRPr="00BD6442" w:rsidRDefault="00DC44AE" w:rsidP="00A362F8">
            <w:pPr>
              <w:pStyle w:val="Body"/>
              <w:rPr>
                <w:ins w:id="2027" w:author="lxu" w:date="2013-07-02T17:30:00Z"/>
                <w:rFonts w:ascii="Arial" w:eastAsia="宋体" w:hAnsi="Arial" w:cs="Arial"/>
                <w:lang w:eastAsia="zh-CN"/>
              </w:rPr>
            </w:pPr>
          </w:p>
        </w:tc>
      </w:tr>
      <w:tr w:rsidR="00DC44AE" w:rsidRPr="00322E9D" w:rsidTr="00A362F8">
        <w:trPr>
          <w:trHeight w:val="142"/>
          <w:ins w:id="2028" w:author="lxu" w:date="2013-07-02T17:30:00Z"/>
        </w:trPr>
        <w:tc>
          <w:tcPr>
            <w:tcW w:w="2284" w:type="dxa"/>
            <w:tcBorders>
              <w:top w:val="single" w:sz="4" w:space="0" w:color="auto"/>
              <w:left w:val="single" w:sz="4" w:space="0" w:color="auto"/>
              <w:bottom w:val="single" w:sz="4" w:space="0" w:color="auto"/>
              <w:right w:val="single" w:sz="4" w:space="0" w:color="auto"/>
            </w:tcBorders>
            <w:vAlign w:val="center"/>
          </w:tcPr>
          <w:p w:rsidR="00DC44AE" w:rsidRPr="00BD6442" w:rsidRDefault="00DC44AE" w:rsidP="00A362F8">
            <w:pPr>
              <w:rPr>
                <w:ins w:id="2029" w:author="lxu" w:date="2013-07-02T17:30:00Z"/>
                <w:rFonts w:ascii="Arial" w:eastAsia="宋体" w:hAnsi="Arial" w:cs="Arial"/>
                <w:color w:val="auto"/>
                <w:lang w:eastAsia="zh-CN"/>
              </w:rPr>
            </w:pPr>
            <w:ins w:id="2030" w:author="lxu" w:date="2013-07-02T17:30:00Z">
              <w:r w:rsidRPr="00AE7A24">
                <w:rPr>
                  <w:rFonts w:ascii="Arial" w:eastAsia="宋体" w:hAnsi="Arial" w:cs="Arial"/>
                  <w:color w:val="auto"/>
                  <w:lang w:eastAsia="zh-CN"/>
                </w:rPr>
                <w:t>Comment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D586A" w:rsidRPr="00DC44AE" w:rsidRDefault="00DC44AE" w:rsidP="00A362F8">
            <w:pPr>
              <w:pStyle w:val="Body"/>
              <w:rPr>
                <w:ins w:id="2031" w:author="lxu" w:date="2013-07-02T17:30:00Z"/>
                <w:rFonts w:ascii="Arial" w:eastAsia="宋体" w:hAnsi="Arial" w:cs="Arial"/>
                <w:lang w:eastAsia="zh-CN"/>
              </w:rPr>
            </w:pPr>
            <w:ins w:id="2032" w:author="lxu" w:date="2013-07-02T17:30:00Z">
              <w:r>
                <w:rPr>
                  <w:rFonts w:ascii="Arial" w:eastAsia="宋体" w:hAnsi="Arial" w:cs="Arial" w:hint="eastAsia"/>
                  <w:lang w:eastAsia="zh-CN"/>
                </w:rPr>
                <w:t>Draft this case for application discovery which is a L7 application enhancement involved into HiveOS since Geneva release.</w:t>
              </w:r>
            </w:ins>
          </w:p>
        </w:tc>
      </w:tr>
    </w:tbl>
    <w:p w:rsidR="00DC44AE" w:rsidRPr="00DC44AE" w:rsidRDefault="00DC44AE" w:rsidP="00DC44AE">
      <w:pPr>
        <w:pStyle w:val="Body"/>
        <w:rPr>
          <w:ins w:id="2033" w:author="lxu" w:date="2013-07-02T17:24:00Z"/>
          <w:rFonts w:eastAsia="宋体"/>
          <w:lang w:eastAsia="zh-CN"/>
        </w:rPr>
      </w:pPr>
    </w:p>
    <w:p w:rsidR="000A51D2" w:rsidRPr="00F43570" w:rsidRDefault="00D57158"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hint="eastAsia"/>
          <w:color w:val="auto"/>
          <w:sz w:val="24"/>
          <w:szCs w:val="24"/>
          <w:lang w:eastAsia="zh-CN"/>
        </w:rPr>
        <w:t>Longevity</w:t>
      </w:r>
      <w:r w:rsidR="00D53AA6" w:rsidRPr="00F43570">
        <w:rPr>
          <w:rFonts w:eastAsia="宋体"/>
          <w:color w:val="auto"/>
          <w:sz w:val="24"/>
          <w:szCs w:val="24"/>
          <w:lang w:eastAsia="zh-CN"/>
        </w:rPr>
        <w:t xml:space="preserve"> Test Case</w:t>
      </w:r>
    </w:p>
    <w:p w:rsidR="00075EA0" w:rsidRPr="008E641E" w:rsidRDefault="00075EA0" w:rsidP="00075EA0">
      <w:pPr>
        <w:pStyle w:val="Body"/>
        <w:rPr>
          <w:rFonts w:ascii="Arial" w:hAnsi="Arial" w:cs="Arial"/>
          <w:sz w:val="21"/>
          <w:szCs w:val="21"/>
        </w:rPr>
      </w:pPr>
      <w:r w:rsidRPr="008E641E">
        <w:rPr>
          <w:rFonts w:ascii="Arial" w:hAnsi="Arial" w:cs="Arial"/>
          <w:sz w:val="21"/>
          <w:szCs w:val="21"/>
        </w:rPr>
        <w:t>NA</w:t>
      </w:r>
    </w:p>
    <w:p w:rsidR="00075EA0" w:rsidRPr="00F43570" w:rsidRDefault="00D53AA6"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color w:val="auto"/>
          <w:sz w:val="24"/>
          <w:szCs w:val="24"/>
          <w:lang w:eastAsia="zh-CN"/>
        </w:rPr>
        <w:t>Performance Test Case</w:t>
      </w:r>
    </w:p>
    <w:p w:rsidR="00B3369C" w:rsidRPr="00B3369C" w:rsidRDefault="00B3369C" w:rsidP="007D2755">
      <w:pPr>
        <w:pStyle w:val="ListParagraph"/>
        <w:numPr>
          <w:ilvl w:val="1"/>
          <w:numId w:val="15"/>
        </w:numPr>
        <w:tabs>
          <w:tab w:val="center" w:pos="4320"/>
          <w:tab w:val="right" w:pos="8640"/>
        </w:tabs>
        <w:spacing w:before="360" w:after="120"/>
        <w:outlineLvl w:val="1"/>
        <w:rPr>
          <w:rFonts w:ascii="Arial" w:hAnsi="Arial"/>
          <w:vanish/>
          <w:color w:val="002740"/>
          <w:sz w:val="22"/>
          <w:lang w:eastAsia="zh-CN"/>
        </w:rPr>
      </w:pPr>
    </w:p>
    <w:p w:rsidR="00B3369C" w:rsidRPr="00B3369C" w:rsidRDefault="00B3369C" w:rsidP="007D2755">
      <w:pPr>
        <w:pStyle w:val="ListParagraph"/>
        <w:numPr>
          <w:ilvl w:val="1"/>
          <w:numId w:val="15"/>
        </w:numPr>
        <w:tabs>
          <w:tab w:val="center" w:pos="4320"/>
          <w:tab w:val="right" w:pos="8640"/>
        </w:tabs>
        <w:spacing w:before="360" w:after="120"/>
        <w:outlineLvl w:val="1"/>
        <w:rPr>
          <w:rFonts w:ascii="Arial" w:hAnsi="Arial"/>
          <w:vanish/>
          <w:color w:val="002740"/>
          <w:sz w:val="22"/>
          <w:lang w:eastAsia="zh-CN"/>
        </w:rPr>
      </w:pPr>
    </w:p>
    <w:p w:rsidR="00AA31EF" w:rsidRPr="00B3369C" w:rsidRDefault="002D4751" w:rsidP="00AA31EF">
      <w:pPr>
        <w:pStyle w:val="Heading3"/>
        <w:rPr>
          <w:rFonts w:ascii="Arial" w:eastAsia="宋体" w:hAnsi="Arial"/>
          <w:b w:val="0"/>
          <w:sz w:val="24"/>
          <w:szCs w:val="24"/>
          <w:lang w:eastAsia="zh-CN"/>
        </w:rPr>
      </w:pPr>
      <w:r>
        <w:rPr>
          <w:rFonts w:ascii="Arial" w:eastAsia="宋体" w:hAnsi="Arial" w:hint="eastAsia"/>
          <w:b w:val="0"/>
          <w:sz w:val="24"/>
          <w:szCs w:val="24"/>
          <w:lang w:eastAsia="zh-CN"/>
        </w:rPr>
        <w:t>L7_Engine</w:t>
      </w:r>
      <w:r w:rsidR="008C6DDB">
        <w:rPr>
          <w:rFonts w:ascii="Arial" w:eastAsia="宋体" w:hAnsi="Arial"/>
          <w:b w:val="0"/>
          <w:sz w:val="24"/>
          <w:szCs w:val="24"/>
          <w:lang w:eastAsia="zh-CN"/>
        </w:rPr>
        <w:t>_Performance_0</w:t>
      </w:r>
      <w:r>
        <w:rPr>
          <w:rFonts w:ascii="Arial" w:eastAsia="宋体" w:hAnsi="Arial" w:hint="eastAsia"/>
          <w:b w:val="0"/>
          <w:sz w:val="24"/>
          <w:szCs w:val="24"/>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AA31EF"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hAnsi="Arial" w:cs="Arial"/>
                <w:color w:val="auto"/>
              </w:rPr>
            </w:pPr>
            <w:r w:rsidRPr="00BD6442">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A31EF" w:rsidRPr="00BD6442" w:rsidRDefault="002D4751" w:rsidP="00CA55C1">
            <w:pPr>
              <w:pStyle w:val="Body"/>
              <w:rPr>
                <w:rFonts w:ascii="Arial" w:eastAsia="宋体" w:hAnsi="Arial" w:cs="Arial"/>
                <w:lang w:eastAsia="zh-CN"/>
              </w:rPr>
            </w:pPr>
            <w:r>
              <w:rPr>
                <w:rFonts w:ascii="Arial" w:eastAsia="宋体" w:hAnsi="Arial" w:cs="Arial" w:hint="eastAsia"/>
                <w:lang w:eastAsia="zh-CN"/>
              </w:rPr>
              <w:t>L7_Engine</w:t>
            </w:r>
            <w:r w:rsidR="008C6DDB">
              <w:rPr>
                <w:rFonts w:ascii="Arial" w:eastAsia="宋体" w:hAnsi="Arial" w:cs="Arial"/>
                <w:lang w:eastAsia="zh-CN"/>
              </w:rPr>
              <w:t>_Perfremane_0</w:t>
            </w:r>
            <w:r>
              <w:rPr>
                <w:rFonts w:ascii="Arial" w:eastAsia="宋体" w:hAnsi="Arial" w:cs="Arial" w:hint="eastAsia"/>
                <w:lang w:eastAsia="zh-CN"/>
              </w:rPr>
              <w:t>1</w:t>
            </w:r>
          </w:p>
        </w:tc>
      </w:tr>
      <w:tr w:rsidR="00AA31EF"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hAnsi="Arial" w:cs="Arial"/>
                <w:color w:val="auto"/>
              </w:rPr>
            </w:pPr>
            <w:r w:rsidRPr="00BD6442">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eastAsia="宋体" w:hAnsi="Arial" w:cs="Arial"/>
                <w:color w:val="auto"/>
                <w:lang w:eastAsia="zh-CN"/>
              </w:rPr>
            </w:pPr>
            <w:r w:rsidRPr="00BD6442">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pStyle w:val="Body"/>
              <w:rPr>
                <w:rFonts w:ascii="Arial" w:eastAsia="宋体" w:hAnsi="Arial" w:cs="Arial"/>
                <w:lang w:eastAsia="zh-CN"/>
              </w:rPr>
            </w:pPr>
            <w:r w:rsidRPr="00BD6442">
              <w:rPr>
                <w:rFonts w:ascii="Arial" w:eastAsia="宋体" w:hAnsi="Arial" w:cs="Arial"/>
                <w:lang w:eastAsia="zh-CN"/>
              </w:rPr>
              <w:t>No</w:t>
            </w:r>
          </w:p>
        </w:tc>
      </w:tr>
      <w:tr w:rsidR="00AA31EF"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hAnsi="Arial" w:cs="Arial"/>
                <w:color w:val="auto"/>
              </w:rPr>
            </w:pPr>
            <w:r w:rsidRPr="00BD6442">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55BB5" w:rsidRPr="00523D89" w:rsidRDefault="00D55BB5" w:rsidP="00D55BB5">
            <w:pPr>
              <w:pStyle w:val="Body"/>
              <w:rPr>
                <w:rFonts w:ascii="Arial" w:eastAsia="宋体" w:hAnsi="Arial" w:cs="Arial"/>
                <w:noProof/>
                <w:lang w:eastAsia="zh-CN"/>
              </w:rPr>
            </w:pPr>
            <w:r w:rsidRPr="00523D89">
              <w:rPr>
                <w:rFonts w:ascii="Arial" w:eastAsia="宋体" w:hAnsi="Arial" w:cs="Arial"/>
                <w:lang w:eastAsia="zh-CN"/>
              </w:rPr>
              <w:t>(eth0)MP(wifi1.1)-----AP330____SW____HM</w:t>
            </w:r>
          </w:p>
          <w:p w:rsidR="00D55BB5" w:rsidRPr="00523D89" w:rsidRDefault="00D55BB5" w:rsidP="00D55BB5">
            <w:pPr>
              <w:pStyle w:val="Body"/>
              <w:ind w:firstLine="210"/>
              <w:rPr>
                <w:rFonts w:ascii="Arial" w:eastAsia="宋体" w:hAnsi="Arial" w:cs="Arial"/>
                <w:lang w:eastAsia="zh-CN"/>
              </w:rPr>
            </w:pPr>
            <w:r w:rsidRPr="00523D89">
              <w:rPr>
                <w:rFonts w:ascii="Arial" w:eastAsia="宋体" w:hAnsi="Arial" w:cs="Arial"/>
                <w:lang w:eastAsia="zh-CN"/>
              </w:rPr>
              <w:t>|                                                |</w:t>
            </w:r>
          </w:p>
          <w:p w:rsidR="00AA31EF" w:rsidRPr="00BD6442" w:rsidRDefault="00D55BB5" w:rsidP="00D55BB5">
            <w:pPr>
              <w:pStyle w:val="Body"/>
              <w:rPr>
                <w:rFonts w:ascii="Arial" w:eastAsia="宋体" w:hAnsi="Arial" w:cs="Arial"/>
                <w:lang w:eastAsia="zh-CN"/>
              </w:rPr>
            </w:pPr>
            <w:r w:rsidRPr="00523D89">
              <w:rPr>
                <w:rFonts w:ascii="Arial" w:eastAsia="宋体" w:hAnsi="Arial" w:cs="Arial"/>
                <w:lang w:eastAsia="zh-CN"/>
              </w:rPr>
              <w:t xml:space="preserve"> IXIA_______________________|</w:t>
            </w:r>
          </w:p>
        </w:tc>
      </w:tr>
      <w:tr w:rsidR="00AA31EF" w:rsidRPr="00322E9D" w:rsidTr="00CA55C1">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hAnsi="Arial" w:cs="Arial"/>
                <w:color w:val="auto"/>
              </w:rPr>
            </w:pPr>
            <w:r w:rsidRPr="00BD6442">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A31EF" w:rsidRDefault="00AA31EF" w:rsidP="00CA55C1">
            <w:pPr>
              <w:pStyle w:val="Body"/>
              <w:rPr>
                <w:rFonts w:ascii="Arial" w:eastAsia="宋体" w:hAnsi="Arial" w:cs="Arial"/>
                <w:lang w:eastAsia="zh-CN"/>
              </w:rPr>
            </w:pPr>
            <w:r>
              <w:rPr>
                <w:rFonts w:ascii="Arial" w:eastAsia="宋体" w:hAnsi="Arial" w:cs="Arial" w:hint="eastAsia"/>
                <w:lang w:eastAsia="zh-CN"/>
              </w:rPr>
              <w:t>Verify maximum TCP connection rate</w:t>
            </w:r>
            <w:r w:rsidR="00D55BB5">
              <w:rPr>
                <w:rFonts w:ascii="Arial" w:eastAsia="宋体" w:hAnsi="Arial" w:cs="Arial" w:hint="eastAsia"/>
                <w:lang w:eastAsia="zh-CN"/>
              </w:rPr>
              <w:t xml:space="preserve"> of AP</w:t>
            </w:r>
            <w:r w:rsidR="006D0C2D">
              <w:rPr>
                <w:rFonts w:ascii="Arial" w:eastAsia="宋体" w:hAnsi="Arial" w:cs="Arial" w:hint="eastAsia"/>
                <w:lang w:eastAsia="zh-CN"/>
              </w:rPr>
              <w:t xml:space="preserve"> and the maximum concurrent applications which AP can classify</w:t>
            </w:r>
            <w:r w:rsidRPr="00BD6442">
              <w:rPr>
                <w:rFonts w:ascii="Arial" w:hAnsi="Arial" w:cs="Arial"/>
              </w:rPr>
              <w:t>.</w:t>
            </w:r>
            <w:r>
              <w:rPr>
                <w:rFonts w:ascii="Arial" w:eastAsia="宋体" w:hAnsi="Arial" w:cs="Arial" w:hint="eastAsia"/>
                <w:lang w:eastAsia="zh-CN"/>
              </w:rPr>
              <w:t xml:space="preserve"> </w:t>
            </w:r>
            <w:r>
              <w:rPr>
                <w:rFonts w:ascii="Arial" w:eastAsia="宋体" w:hAnsi="Arial" w:cs="Arial"/>
                <w:lang w:eastAsia="zh-CN"/>
              </w:rPr>
              <w:t>(</w:t>
            </w:r>
            <w:r>
              <w:rPr>
                <w:rFonts w:ascii="Arial" w:eastAsia="宋体" w:hAnsi="Arial" w:cs="Arial" w:hint="eastAsia"/>
                <w:lang w:eastAsia="zh-CN"/>
              </w:rPr>
              <w:t>Based on</w:t>
            </w:r>
            <w:r>
              <w:rPr>
                <w:rFonts w:ascii="Arial" w:eastAsia="宋体" w:hAnsi="Arial" w:cs="Arial"/>
                <w:lang w:eastAsia="zh-CN"/>
              </w:rPr>
              <w:t xml:space="preserve"> HTTP </w:t>
            </w:r>
            <w:r>
              <w:rPr>
                <w:rFonts w:ascii="Arial" w:eastAsia="宋体" w:hAnsi="Arial" w:cs="Arial" w:hint="eastAsia"/>
                <w:lang w:eastAsia="zh-CN"/>
              </w:rPr>
              <w:t>session</w:t>
            </w:r>
            <w:r w:rsidRPr="00BD6442">
              <w:rPr>
                <w:rFonts w:ascii="Arial" w:eastAsia="宋体" w:hAnsi="Arial" w:cs="Arial"/>
                <w:lang w:eastAsia="zh-CN"/>
              </w:rPr>
              <w:t>)</w:t>
            </w:r>
          </w:p>
          <w:p w:rsidR="00D55BB5" w:rsidRPr="00BD6442" w:rsidRDefault="00D55BB5" w:rsidP="00CA55C1">
            <w:pPr>
              <w:pStyle w:val="Body"/>
              <w:rPr>
                <w:rFonts w:ascii="Arial" w:eastAsia="宋体" w:hAnsi="Arial" w:cs="Arial"/>
                <w:lang w:eastAsia="zh-CN"/>
              </w:rPr>
            </w:pPr>
            <w:r>
              <w:rPr>
                <w:rFonts w:ascii="Arial" w:eastAsia="宋体" w:hAnsi="Arial" w:cs="Arial" w:hint="eastAsia"/>
                <w:lang w:eastAsia="zh-CN"/>
              </w:rPr>
              <w:t>This case is specific for AP with only one eth interface.</w:t>
            </w:r>
          </w:p>
        </w:tc>
      </w:tr>
      <w:tr w:rsidR="00AA31EF"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eastAsia="宋体" w:hAnsi="Arial" w:cs="Arial"/>
                <w:color w:val="auto"/>
                <w:lang w:eastAsia="zh-CN"/>
              </w:rPr>
            </w:pPr>
            <w:r w:rsidRPr="00BD6442">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A31EF" w:rsidRPr="00BD6442" w:rsidRDefault="00D55BB5" w:rsidP="00CA55C1">
            <w:pPr>
              <w:pStyle w:val="Body"/>
              <w:rPr>
                <w:rFonts w:ascii="Arial" w:eastAsia="宋体" w:hAnsi="Arial" w:cs="Arial"/>
                <w:lang w:eastAsia="zh-CN"/>
              </w:rPr>
            </w:pPr>
            <w:r w:rsidRPr="00523D89">
              <w:rPr>
                <w:rFonts w:ascii="Arial" w:eastAsia="宋体" w:hAnsi="Arial" w:cs="Arial"/>
                <w:lang w:eastAsia="zh-CN"/>
              </w:rPr>
              <w:t>AP: AP110,AP120,AP121,AP141,AP170,</w:t>
            </w:r>
          </w:p>
        </w:tc>
      </w:tr>
      <w:tr w:rsidR="00AA31EF"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hAnsi="Arial" w:cs="Arial"/>
                <w:color w:val="auto"/>
              </w:rPr>
            </w:pPr>
            <w:r w:rsidRPr="00BD6442">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55BB5" w:rsidRPr="00523D89" w:rsidRDefault="00D55BB5" w:rsidP="00D55BB5">
            <w:pPr>
              <w:pStyle w:val="Body"/>
              <w:rPr>
                <w:rFonts w:ascii="Arial" w:eastAsia="宋体" w:hAnsi="Arial" w:cs="Arial"/>
                <w:lang w:eastAsia="zh-CN"/>
              </w:rPr>
            </w:pPr>
            <w:r w:rsidRPr="00523D89">
              <w:rPr>
                <w:rFonts w:ascii="Arial" w:eastAsia="宋体" w:hAnsi="Arial" w:cs="Arial"/>
                <w:lang w:eastAsia="zh-CN"/>
              </w:rPr>
              <w:t>AP330 and MP are managed by HM.</w:t>
            </w:r>
          </w:p>
          <w:p w:rsidR="00D55BB5" w:rsidRPr="00523D89" w:rsidRDefault="00D55BB5" w:rsidP="00D55BB5">
            <w:pPr>
              <w:pStyle w:val="Body"/>
              <w:rPr>
                <w:rFonts w:ascii="Arial" w:eastAsia="宋体" w:hAnsi="Arial" w:cs="Arial"/>
                <w:lang w:eastAsia="zh-CN"/>
              </w:rPr>
            </w:pPr>
            <w:r w:rsidRPr="00523D89">
              <w:rPr>
                <w:rFonts w:ascii="Arial" w:eastAsia="宋体" w:hAnsi="Arial" w:cs="Arial"/>
                <w:lang w:eastAsia="zh-CN"/>
              </w:rPr>
              <w:t>Set MP wifi1.1 as backhaul mode.</w:t>
            </w:r>
          </w:p>
          <w:p w:rsidR="00AA31EF" w:rsidRPr="00BD6442" w:rsidRDefault="00D55BB5" w:rsidP="00D55BB5">
            <w:pPr>
              <w:pStyle w:val="Body"/>
              <w:rPr>
                <w:rFonts w:ascii="Arial" w:eastAsia="宋体" w:hAnsi="Arial" w:cs="Arial"/>
                <w:lang w:eastAsia="zh-CN"/>
              </w:rPr>
            </w:pPr>
            <w:r w:rsidRPr="00523D89">
              <w:rPr>
                <w:rFonts w:ascii="Arial" w:eastAsia="宋体" w:hAnsi="Arial" w:cs="Arial"/>
                <w:lang w:eastAsia="zh-CN"/>
              </w:rPr>
              <w:t>IXIA connects with MP eth0.</w:t>
            </w:r>
          </w:p>
        </w:tc>
      </w:tr>
      <w:tr w:rsidR="00AA31EF"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hAnsi="Arial" w:cs="Arial"/>
                <w:color w:val="auto"/>
              </w:rPr>
            </w:pPr>
            <w:r w:rsidRPr="00BD6442">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D4751" w:rsidRDefault="002D4751" w:rsidP="00EB7D7A">
            <w:pPr>
              <w:pStyle w:val="Body"/>
              <w:numPr>
                <w:ilvl w:val="2"/>
                <w:numId w:val="91"/>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p>
          <w:p w:rsidR="00AA31EF" w:rsidRPr="007159A3" w:rsidRDefault="00AA31EF" w:rsidP="00EB7D7A">
            <w:pPr>
              <w:pStyle w:val="Body"/>
              <w:numPr>
                <w:ilvl w:val="2"/>
                <w:numId w:val="91"/>
              </w:numPr>
              <w:ind w:left="268" w:hanging="268"/>
              <w:rPr>
                <w:rFonts w:ascii="Arial" w:eastAsia="宋体" w:hAnsi="Arial" w:cs="Arial"/>
                <w:lang w:eastAsia="zh-CN"/>
              </w:rPr>
            </w:pPr>
            <w:r>
              <w:rPr>
                <w:rFonts w:ascii="Arial" w:eastAsia="宋体" w:hAnsi="Arial" w:cs="Arial"/>
                <w:lang w:eastAsia="zh-CN"/>
              </w:rPr>
              <w:t>Keep default settings</w:t>
            </w:r>
            <w:r>
              <w:rPr>
                <w:rFonts w:ascii="Arial" w:eastAsia="宋体" w:hAnsi="Arial" w:cs="Arial" w:hint="eastAsia"/>
                <w:lang w:eastAsia="zh-CN"/>
              </w:rPr>
              <w:t xml:space="preserve"> of application reporting for </w:t>
            </w:r>
            <w:r w:rsidR="00596865">
              <w:rPr>
                <w:rFonts w:ascii="Arial" w:eastAsia="宋体" w:hAnsi="Arial" w:cs="Arial" w:hint="eastAsia"/>
                <w:lang w:eastAsia="zh-CN"/>
              </w:rPr>
              <w:t>every individual interface at AP</w:t>
            </w:r>
          </w:p>
          <w:p w:rsidR="00AA31EF" w:rsidRPr="005D0E58" w:rsidRDefault="00AA31EF" w:rsidP="00EB7D7A">
            <w:pPr>
              <w:pStyle w:val="Body"/>
              <w:numPr>
                <w:ilvl w:val="2"/>
                <w:numId w:val="91"/>
              </w:numPr>
              <w:ind w:left="268" w:hanging="268"/>
              <w:rPr>
                <w:rFonts w:ascii="Arial" w:eastAsia="宋体" w:hAnsi="Arial" w:cs="Arial"/>
                <w:lang w:eastAsia="zh-CN"/>
              </w:rPr>
            </w:pPr>
            <w:r>
              <w:rPr>
                <w:rFonts w:ascii="Arial" w:eastAsia="宋体" w:hAnsi="Arial" w:cs="Arial" w:hint="eastAsia"/>
                <w:lang w:eastAsia="zh-CN"/>
              </w:rPr>
              <w:t xml:space="preserve">Simulates HTTP1.1 without persistence by IXIA, and set HTTP page size as 1b. </w:t>
            </w:r>
          </w:p>
          <w:p w:rsidR="00AA31EF" w:rsidRDefault="00AA31EF" w:rsidP="00EB7D7A">
            <w:pPr>
              <w:pStyle w:val="Body"/>
              <w:numPr>
                <w:ilvl w:val="2"/>
                <w:numId w:val="91"/>
              </w:numPr>
              <w:ind w:left="268" w:hanging="268"/>
              <w:rPr>
                <w:rFonts w:ascii="Arial" w:eastAsia="宋体" w:hAnsi="Arial" w:cs="Arial"/>
                <w:lang w:eastAsia="zh-CN"/>
              </w:rPr>
            </w:pPr>
            <w:r>
              <w:rPr>
                <w:rFonts w:ascii="Arial" w:eastAsia="宋体" w:hAnsi="Arial" w:cs="Arial" w:hint="eastAsia"/>
                <w:lang w:eastAsia="zh-CN"/>
              </w:rPr>
              <w:t>C</w:t>
            </w:r>
            <w:r w:rsidRPr="00984BD4">
              <w:rPr>
                <w:rFonts w:ascii="Arial" w:eastAsia="宋体" w:hAnsi="Arial" w:cs="Arial"/>
                <w:lang w:eastAsia="zh-CN"/>
              </w:rPr>
              <w:t xml:space="preserve">heck </w:t>
            </w:r>
            <w:r>
              <w:rPr>
                <w:rFonts w:ascii="Arial" w:eastAsia="宋体" w:hAnsi="Arial" w:cs="Arial" w:hint="eastAsia"/>
                <w:lang w:eastAsia="zh-CN"/>
              </w:rPr>
              <w:t>the maximum TCP connecti</w:t>
            </w:r>
            <w:r w:rsidR="0004590F">
              <w:rPr>
                <w:rFonts w:ascii="Arial" w:eastAsia="宋体" w:hAnsi="Arial" w:cs="Arial" w:hint="eastAsia"/>
                <w:lang w:eastAsia="zh-CN"/>
              </w:rPr>
              <w:t>on rate (connections/second). And the maximum concurrent applications AP</w:t>
            </w:r>
            <w:r w:rsidR="0004590F" w:rsidRPr="00BD6442">
              <w:rPr>
                <w:rFonts w:ascii="Arial" w:eastAsia="宋体" w:hAnsi="Arial" w:cs="Arial"/>
                <w:lang w:eastAsia="zh-CN"/>
              </w:rPr>
              <w:t xml:space="preserve"> </w:t>
            </w:r>
            <w:r w:rsidR="002B5506">
              <w:rPr>
                <w:rFonts w:ascii="Arial" w:eastAsia="宋体" w:hAnsi="Arial" w:cs="Arial" w:hint="eastAsia"/>
                <w:lang w:eastAsia="zh-CN"/>
              </w:rPr>
              <w:t>L7 engin</w:t>
            </w:r>
            <w:r w:rsidR="00A9760B">
              <w:rPr>
                <w:rFonts w:ascii="Arial" w:eastAsia="宋体" w:hAnsi="Arial" w:cs="Arial" w:hint="eastAsia"/>
                <w:lang w:eastAsia="zh-CN"/>
              </w:rPr>
              <w:t>e can</w:t>
            </w:r>
            <w:r w:rsidR="002B5506">
              <w:rPr>
                <w:rFonts w:ascii="Arial" w:eastAsia="宋体" w:hAnsi="Arial" w:cs="Arial" w:hint="eastAsia"/>
                <w:lang w:eastAsia="zh-CN"/>
              </w:rPr>
              <w:t xml:space="preserve"> classify</w:t>
            </w:r>
            <w:r w:rsidR="0004590F">
              <w:rPr>
                <w:rFonts w:ascii="Arial" w:eastAsia="宋体" w:hAnsi="Arial" w:cs="Arial" w:hint="eastAsia"/>
                <w:lang w:eastAsia="zh-CN"/>
              </w:rPr>
              <w:t xml:space="preserve"> (applications/second), which may be much less than maximum TCP connection rate.</w:t>
            </w:r>
          </w:p>
          <w:p w:rsidR="00AA31EF" w:rsidRPr="00A91D3E" w:rsidRDefault="00AA31EF" w:rsidP="00EB7D7A">
            <w:pPr>
              <w:pStyle w:val="Body"/>
              <w:numPr>
                <w:ilvl w:val="2"/>
                <w:numId w:val="91"/>
              </w:numPr>
              <w:ind w:left="268" w:hanging="268"/>
              <w:rPr>
                <w:rFonts w:ascii="Arial" w:eastAsia="宋体" w:hAnsi="Arial" w:cs="Arial"/>
                <w:lang w:eastAsia="zh-CN"/>
              </w:rPr>
            </w:pPr>
            <w:r>
              <w:rPr>
                <w:rFonts w:ascii="Arial" w:eastAsia="宋体" w:hAnsi="Arial" w:cs="Arial" w:hint="eastAsia"/>
                <w:lang w:eastAsia="zh-CN"/>
              </w:rPr>
              <w:t>Turn off L7 engine and repeat step 4 again</w:t>
            </w:r>
            <w:r w:rsidR="0004590F">
              <w:rPr>
                <w:rFonts w:ascii="Arial" w:eastAsia="宋体" w:hAnsi="Arial" w:cs="Arial" w:hint="eastAsia"/>
                <w:lang w:eastAsia="zh-CN"/>
              </w:rPr>
              <w:t xml:space="preserve"> to check maximum TCP connection rate.</w:t>
            </w:r>
          </w:p>
        </w:tc>
      </w:tr>
      <w:tr w:rsidR="00AA31EF"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hAnsi="Arial" w:cs="Arial"/>
                <w:color w:val="auto"/>
              </w:rPr>
            </w:pPr>
            <w:r w:rsidRPr="00BD6442">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pStyle w:val="Body"/>
              <w:rPr>
                <w:rFonts w:ascii="Arial" w:eastAsia="宋体" w:hAnsi="Arial" w:cs="Arial"/>
                <w:lang w:eastAsia="zh-CN"/>
              </w:rPr>
            </w:pPr>
          </w:p>
        </w:tc>
      </w:tr>
      <w:tr w:rsidR="00AA31EF" w:rsidRPr="00322E9D" w:rsidTr="00CA55C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eastAsia="宋体" w:hAnsi="Arial" w:cs="Arial"/>
                <w:color w:val="auto"/>
                <w:lang w:eastAsia="zh-CN"/>
              </w:rPr>
            </w:pPr>
            <w:r w:rsidRPr="00BD6442">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pStyle w:val="Body"/>
              <w:rPr>
                <w:rFonts w:ascii="Arial" w:eastAsia="宋体" w:hAnsi="Arial" w:cs="Arial"/>
                <w:lang w:eastAsia="zh-CN"/>
              </w:rPr>
            </w:pPr>
          </w:p>
        </w:tc>
      </w:tr>
      <w:tr w:rsidR="00AA31EF" w:rsidRPr="00322E9D" w:rsidTr="00CA55C1">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eastAsia="宋体" w:hAnsi="Arial" w:cs="Arial"/>
                <w:color w:val="auto"/>
                <w:lang w:eastAsia="zh-CN"/>
              </w:rPr>
            </w:pPr>
            <w:r w:rsidRPr="00BD6442">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4590F" w:rsidRPr="00FD12EE" w:rsidRDefault="00AA31EF" w:rsidP="00EB7D7A">
            <w:pPr>
              <w:pStyle w:val="Body"/>
              <w:numPr>
                <w:ilvl w:val="0"/>
                <w:numId w:val="70"/>
              </w:numPr>
              <w:ind w:left="268" w:hanging="268"/>
              <w:rPr>
                <w:rFonts w:ascii="Arial" w:eastAsia="宋体" w:hAnsi="Arial" w:cs="Arial"/>
                <w:lang w:eastAsia="zh-CN"/>
              </w:rPr>
            </w:pPr>
            <w:r>
              <w:rPr>
                <w:rFonts w:eastAsia="宋体" w:hint="eastAsia"/>
                <w:lang w:eastAsia="zh-CN"/>
              </w:rPr>
              <w:t>Due to lack of actual product performace target from PLM or developer, can NOT set quantitative data, like data rate and number of application sessions, for performance test case. We need to repeat test step for many times to check actual performance.</w:t>
            </w:r>
          </w:p>
          <w:p w:rsidR="006D0C2D" w:rsidRDefault="006D0C2D" w:rsidP="00EB7D7A">
            <w:pPr>
              <w:pStyle w:val="Body"/>
              <w:numPr>
                <w:ilvl w:val="0"/>
                <w:numId w:val="70"/>
              </w:numPr>
              <w:ind w:left="268" w:hanging="268"/>
              <w:rPr>
                <w:rFonts w:eastAsia="宋体"/>
                <w:lang w:eastAsia="zh-CN"/>
              </w:rPr>
            </w:pPr>
            <w:r>
              <w:rPr>
                <w:rFonts w:eastAsia="宋体" w:hint="eastAsia"/>
                <w:lang w:eastAsia="zh-CN"/>
              </w:rPr>
              <w:t>Record maximum TCP connection rate</w:t>
            </w:r>
            <w:r w:rsidR="00A9760B">
              <w:rPr>
                <w:rFonts w:eastAsia="宋体" w:hint="eastAsia"/>
                <w:lang w:eastAsia="zh-CN"/>
              </w:rPr>
              <w:t xml:space="preserve">, and </w:t>
            </w:r>
            <w:r>
              <w:rPr>
                <w:rFonts w:eastAsia="宋体" w:hint="eastAsia"/>
                <w:lang w:eastAsia="zh-CN"/>
              </w:rPr>
              <w:t xml:space="preserve">the percentage of </w:t>
            </w:r>
            <w:r>
              <w:rPr>
                <w:rFonts w:eastAsia="宋体"/>
                <w:lang w:eastAsia="zh-CN"/>
              </w:rPr>
              <w:t>application</w:t>
            </w:r>
            <w:r>
              <w:rPr>
                <w:rFonts w:eastAsia="宋体" w:hint="eastAsia"/>
                <w:lang w:eastAsia="zh-CN"/>
              </w:rPr>
              <w:t xml:space="preserve"> classification at maximum TCP connection rate</w:t>
            </w:r>
            <w:r w:rsidR="00A9760B">
              <w:rPr>
                <w:rFonts w:eastAsia="宋体" w:hint="eastAsia"/>
                <w:lang w:eastAsia="zh-CN"/>
              </w:rPr>
              <w:t>,</w:t>
            </w:r>
            <w:r w:rsidR="00280545">
              <w:rPr>
                <w:rFonts w:eastAsia="宋体" w:hint="eastAsia"/>
                <w:lang w:eastAsia="zh-CN"/>
              </w:rPr>
              <w:t xml:space="preserve"> which may be not 100%.</w:t>
            </w:r>
          </w:p>
          <w:p w:rsidR="006D0C2D" w:rsidRDefault="006D0C2D" w:rsidP="00EB7D7A">
            <w:pPr>
              <w:pStyle w:val="Body"/>
              <w:numPr>
                <w:ilvl w:val="0"/>
                <w:numId w:val="70"/>
              </w:numPr>
              <w:ind w:left="268" w:hanging="268"/>
              <w:rPr>
                <w:rFonts w:eastAsia="宋体"/>
                <w:lang w:eastAsia="zh-CN"/>
              </w:rPr>
            </w:pPr>
            <w:r>
              <w:rPr>
                <w:rFonts w:eastAsia="宋体" w:hint="eastAsia"/>
                <w:lang w:eastAsia="zh-CN"/>
              </w:rPr>
              <w:t>Record maximum concurrent a</w:t>
            </w:r>
            <w:r w:rsidR="00A9760B">
              <w:rPr>
                <w:rFonts w:eastAsia="宋体" w:hint="eastAsia"/>
                <w:lang w:eastAsia="zh-CN"/>
              </w:rPr>
              <w:t>pplications AP L7 engine can classify</w:t>
            </w:r>
            <w:r>
              <w:rPr>
                <w:rFonts w:eastAsia="宋体" w:hint="eastAsia"/>
                <w:lang w:eastAsia="zh-CN"/>
              </w:rPr>
              <w:t xml:space="preserve"> and the TCP connection rate at maximum concurrent applications.</w:t>
            </w:r>
          </w:p>
          <w:p w:rsidR="006D0C2D" w:rsidRDefault="00280545" w:rsidP="00EB7D7A">
            <w:pPr>
              <w:pStyle w:val="Body"/>
              <w:numPr>
                <w:ilvl w:val="0"/>
                <w:numId w:val="70"/>
              </w:numPr>
              <w:ind w:left="268" w:hanging="268"/>
              <w:rPr>
                <w:rFonts w:eastAsia="宋体"/>
                <w:lang w:eastAsia="zh-CN"/>
              </w:rPr>
            </w:pPr>
            <w:r>
              <w:rPr>
                <w:rFonts w:eastAsia="宋体" w:hint="eastAsia"/>
                <w:lang w:eastAsia="zh-CN"/>
              </w:rPr>
              <w:t>Check reporting accuracy during test, the calculation of percentage of application classification is based on it.</w:t>
            </w:r>
          </w:p>
          <w:p w:rsidR="00AA31EF" w:rsidRPr="00FD12EE" w:rsidRDefault="00AA31EF" w:rsidP="00EB7D7A">
            <w:pPr>
              <w:pStyle w:val="Body"/>
              <w:numPr>
                <w:ilvl w:val="0"/>
                <w:numId w:val="70"/>
              </w:numPr>
              <w:ind w:left="268" w:hanging="268"/>
              <w:rPr>
                <w:rFonts w:ascii="Arial" w:eastAsia="宋体" w:hAnsi="Arial" w:cs="Arial"/>
                <w:lang w:eastAsia="zh-CN"/>
              </w:rPr>
            </w:pPr>
            <w:r w:rsidRPr="00C650B2">
              <w:rPr>
                <w:rFonts w:eastAsia="宋体" w:hint="eastAsia"/>
                <w:lang w:eastAsia="zh-CN"/>
              </w:rPr>
              <w:t>Compare test results of enable L7 engine and disable it.</w:t>
            </w:r>
          </w:p>
          <w:p w:rsidR="00FD12EE" w:rsidRPr="00FD12EE" w:rsidRDefault="00FD12EE" w:rsidP="00EB7D7A">
            <w:pPr>
              <w:pStyle w:val="Body"/>
              <w:numPr>
                <w:ilvl w:val="0"/>
                <w:numId w:val="70"/>
              </w:numPr>
              <w:ind w:left="268" w:hanging="268"/>
              <w:rPr>
                <w:rFonts w:ascii="Arial" w:eastAsia="宋体" w:hAnsi="Arial" w:cs="Arial"/>
                <w:lang w:eastAsia="zh-CN"/>
              </w:rPr>
            </w:pPr>
            <w:r>
              <w:rPr>
                <w:rFonts w:eastAsia="宋体" w:hint="eastAsia"/>
                <w:lang w:eastAsia="zh-CN"/>
              </w:rPr>
              <w:t>Set test perorid as 5 minutes and overnight.</w:t>
            </w:r>
            <w:r>
              <w:rPr>
                <w:rFonts w:ascii="Arial" w:eastAsia="宋体" w:hAnsi="Arial" w:cs="Arial" w:hint="eastAsia"/>
                <w:lang w:eastAsia="zh-CN"/>
              </w:rPr>
              <w:t xml:space="preserve"> The result may be different.</w:t>
            </w:r>
          </w:p>
          <w:p w:rsidR="006D0C2D" w:rsidRPr="006D0C2D" w:rsidRDefault="006D0C2D" w:rsidP="00EB7D7A">
            <w:pPr>
              <w:pStyle w:val="Body"/>
              <w:numPr>
                <w:ilvl w:val="0"/>
                <w:numId w:val="70"/>
              </w:numPr>
              <w:ind w:left="268" w:hanging="268"/>
              <w:rPr>
                <w:rFonts w:eastAsia="宋体"/>
                <w:lang w:eastAsia="zh-CN"/>
              </w:rPr>
            </w:pPr>
            <w:r w:rsidRPr="00C650B2">
              <w:rPr>
                <w:rFonts w:eastAsia="宋体"/>
                <w:lang w:eastAsia="zh-CN"/>
              </w:rPr>
              <w:t>Recorde performace</w:t>
            </w:r>
            <w:r>
              <w:rPr>
                <w:rFonts w:eastAsia="宋体"/>
                <w:lang w:eastAsia="zh-CN"/>
              </w:rPr>
              <w:t xml:space="preserve"> test result for every platform</w:t>
            </w:r>
            <w:r>
              <w:rPr>
                <w:rFonts w:eastAsia="宋体" w:hint="eastAsia"/>
                <w:lang w:eastAsia="zh-CN"/>
              </w:rPr>
              <w:t>.</w:t>
            </w:r>
          </w:p>
        </w:tc>
      </w:tr>
    </w:tbl>
    <w:p w:rsidR="00AA31EF" w:rsidRDefault="00AA31EF" w:rsidP="00AA31EF">
      <w:pPr>
        <w:pStyle w:val="Body"/>
        <w:rPr>
          <w:rFonts w:eastAsia="宋体"/>
          <w:lang w:eastAsia="zh-CN"/>
        </w:rPr>
      </w:pPr>
    </w:p>
    <w:p w:rsidR="00AA31EF" w:rsidRPr="00B3369C" w:rsidRDefault="002D4751" w:rsidP="00AA31EF">
      <w:pPr>
        <w:pStyle w:val="Heading3"/>
        <w:rPr>
          <w:rFonts w:ascii="Arial" w:eastAsia="宋体" w:hAnsi="Arial"/>
          <w:b w:val="0"/>
          <w:sz w:val="24"/>
          <w:szCs w:val="24"/>
          <w:lang w:eastAsia="zh-CN"/>
        </w:rPr>
      </w:pPr>
      <w:r>
        <w:rPr>
          <w:rFonts w:ascii="Arial" w:eastAsia="宋体" w:hAnsi="Arial" w:hint="eastAsia"/>
          <w:b w:val="0"/>
          <w:sz w:val="24"/>
          <w:szCs w:val="24"/>
          <w:lang w:eastAsia="zh-CN"/>
        </w:rPr>
        <w:t>L7_Engine</w:t>
      </w:r>
      <w:r w:rsidR="008C6DDB">
        <w:rPr>
          <w:rFonts w:ascii="Arial" w:eastAsia="宋体" w:hAnsi="Arial"/>
          <w:b w:val="0"/>
          <w:sz w:val="24"/>
          <w:szCs w:val="24"/>
          <w:lang w:eastAsia="zh-CN"/>
        </w:rPr>
        <w:t>_Performance_0</w:t>
      </w:r>
      <w:r>
        <w:rPr>
          <w:rFonts w:ascii="Arial" w:eastAsia="宋体" w:hAnsi="Arial" w:hint="eastAsia"/>
          <w:b w:val="0"/>
          <w:sz w:val="24"/>
          <w:szCs w:val="24"/>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AA31EF"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hAnsi="Arial" w:cs="Arial"/>
                <w:color w:val="auto"/>
              </w:rPr>
            </w:pPr>
            <w:r w:rsidRPr="00BD6442">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A31EF" w:rsidRPr="00BD6442" w:rsidRDefault="002D4751" w:rsidP="00CA55C1">
            <w:pPr>
              <w:pStyle w:val="Body"/>
              <w:rPr>
                <w:rFonts w:ascii="Arial" w:eastAsia="宋体" w:hAnsi="Arial" w:cs="Arial"/>
                <w:lang w:eastAsia="zh-CN"/>
              </w:rPr>
            </w:pPr>
            <w:r>
              <w:rPr>
                <w:rFonts w:ascii="Arial" w:eastAsia="宋体" w:hAnsi="Arial" w:cs="Arial" w:hint="eastAsia"/>
                <w:lang w:eastAsia="zh-CN"/>
              </w:rPr>
              <w:t>L7_Engine</w:t>
            </w:r>
            <w:r w:rsidR="008C6DDB">
              <w:rPr>
                <w:rFonts w:ascii="Arial" w:eastAsia="宋体" w:hAnsi="Arial" w:cs="Arial"/>
                <w:lang w:eastAsia="zh-CN"/>
              </w:rPr>
              <w:t>_Perfremane_0</w:t>
            </w:r>
            <w:r>
              <w:rPr>
                <w:rFonts w:ascii="Arial" w:eastAsia="宋体" w:hAnsi="Arial" w:cs="Arial" w:hint="eastAsia"/>
                <w:lang w:eastAsia="zh-CN"/>
              </w:rPr>
              <w:t>2</w:t>
            </w:r>
          </w:p>
        </w:tc>
      </w:tr>
      <w:tr w:rsidR="00AA31EF"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hAnsi="Arial" w:cs="Arial"/>
                <w:color w:val="auto"/>
              </w:rPr>
            </w:pPr>
            <w:r w:rsidRPr="00BD6442">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eastAsia="宋体" w:hAnsi="Arial" w:cs="Arial"/>
                <w:color w:val="auto"/>
                <w:lang w:eastAsia="zh-CN"/>
              </w:rPr>
            </w:pPr>
            <w:r w:rsidRPr="00BD6442">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pStyle w:val="Body"/>
              <w:rPr>
                <w:rFonts w:ascii="Arial" w:eastAsia="宋体" w:hAnsi="Arial" w:cs="Arial"/>
                <w:lang w:eastAsia="zh-CN"/>
              </w:rPr>
            </w:pPr>
            <w:r w:rsidRPr="00BD6442">
              <w:rPr>
                <w:rFonts w:ascii="Arial" w:eastAsia="宋体" w:hAnsi="Arial" w:cs="Arial"/>
                <w:lang w:eastAsia="zh-CN"/>
              </w:rPr>
              <w:t>No</w:t>
            </w:r>
          </w:p>
        </w:tc>
      </w:tr>
      <w:tr w:rsidR="00AA31EF"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hAnsi="Arial" w:cs="Arial"/>
                <w:color w:val="auto"/>
              </w:rPr>
            </w:pPr>
            <w:r w:rsidRPr="00BD6442">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96865" w:rsidRPr="00523D89" w:rsidRDefault="00596865" w:rsidP="00596865">
            <w:pPr>
              <w:pStyle w:val="Body"/>
              <w:rPr>
                <w:rFonts w:ascii="Arial" w:eastAsia="宋体" w:hAnsi="Arial" w:cs="Arial"/>
                <w:noProof/>
                <w:lang w:eastAsia="zh-CN"/>
              </w:rPr>
            </w:pPr>
            <w:r w:rsidRPr="00523D89">
              <w:rPr>
                <w:rFonts w:ascii="Arial" w:eastAsia="宋体" w:hAnsi="Arial" w:cs="Arial"/>
                <w:lang w:eastAsia="zh-CN"/>
              </w:rPr>
              <w:t>(eth0)MP(wifi1.1)-----AP330____SW____HM</w:t>
            </w:r>
          </w:p>
          <w:p w:rsidR="00596865" w:rsidRDefault="00596865" w:rsidP="00596865">
            <w:pPr>
              <w:pStyle w:val="Body"/>
              <w:ind w:firstLine="210"/>
              <w:rPr>
                <w:rFonts w:ascii="Arial" w:eastAsia="宋体" w:hAnsi="Arial" w:cs="Arial"/>
                <w:lang w:eastAsia="zh-CN"/>
              </w:rPr>
            </w:pPr>
            <w:r w:rsidRPr="00523D89">
              <w:rPr>
                <w:rFonts w:ascii="Arial" w:eastAsia="宋体" w:hAnsi="Arial" w:cs="Arial"/>
                <w:lang w:eastAsia="zh-CN"/>
              </w:rPr>
              <w:t>|                                                |</w:t>
            </w:r>
          </w:p>
          <w:p w:rsidR="00AA31EF" w:rsidRPr="00BD6442" w:rsidRDefault="00596865" w:rsidP="00596865">
            <w:pPr>
              <w:pStyle w:val="Body"/>
              <w:rPr>
                <w:rFonts w:ascii="Arial" w:eastAsia="宋体" w:hAnsi="Arial" w:cs="Arial"/>
                <w:lang w:eastAsia="zh-CN"/>
              </w:rPr>
            </w:pPr>
            <w:r>
              <w:rPr>
                <w:rFonts w:ascii="Arial" w:eastAsia="宋体" w:hAnsi="Arial" w:cs="Arial" w:hint="eastAsia"/>
                <w:lang w:eastAsia="zh-CN"/>
              </w:rPr>
              <w:t xml:space="preserve"> </w:t>
            </w:r>
            <w:r w:rsidRPr="00523D89">
              <w:rPr>
                <w:rFonts w:ascii="Arial" w:eastAsia="宋体" w:hAnsi="Arial" w:cs="Arial"/>
                <w:lang w:eastAsia="zh-CN"/>
              </w:rPr>
              <w:t>IXIA_______________________|</w:t>
            </w:r>
          </w:p>
        </w:tc>
      </w:tr>
      <w:tr w:rsidR="00AA31EF" w:rsidRPr="00322E9D" w:rsidTr="00CA55C1">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hAnsi="Arial" w:cs="Arial"/>
                <w:color w:val="auto"/>
              </w:rPr>
            </w:pPr>
            <w:r w:rsidRPr="00BD6442">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96865" w:rsidRDefault="00596865" w:rsidP="00596865">
            <w:pPr>
              <w:pStyle w:val="Body"/>
              <w:rPr>
                <w:rFonts w:ascii="Arial" w:eastAsia="宋体" w:hAnsi="Arial" w:cs="Arial"/>
                <w:lang w:eastAsia="zh-CN"/>
              </w:rPr>
            </w:pPr>
            <w:r>
              <w:rPr>
                <w:rFonts w:ascii="Arial" w:eastAsia="宋体" w:hAnsi="Arial" w:cs="Arial" w:hint="eastAsia"/>
                <w:lang w:eastAsia="zh-CN"/>
              </w:rPr>
              <w:t>Verify maximum TCP throughput</w:t>
            </w:r>
            <w:r w:rsidR="0004590F">
              <w:rPr>
                <w:rFonts w:ascii="Arial" w:eastAsia="宋体" w:hAnsi="Arial" w:cs="Arial" w:hint="eastAsia"/>
                <w:lang w:eastAsia="zh-CN"/>
              </w:rPr>
              <w:t xml:space="preserve"> of AP and maximum concurrent applications which AP can </w:t>
            </w:r>
            <w:r w:rsidR="0004590F">
              <w:rPr>
                <w:rFonts w:ascii="Arial" w:eastAsia="宋体" w:hAnsi="Arial" w:cs="Arial"/>
                <w:lang w:eastAsia="zh-CN"/>
              </w:rPr>
              <w:t>classify</w:t>
            </w:r>
            <w:r w:rsidRPr="00BD6442">
              <w:rPr>
                <w:rFonts w:ascii="Arial" w:hAnsi="Arial" w:cs="Arial"/>
              </w:rPr>
              <w:t>.</w:t>
            </w:r>
            <w:r>
              <w:rPr>
                <w:rFonts w:ascii="Arial" w:eastAsia="宋体" w:hAnsi="Arial" w:cs="Arial" w:hint="eastAsia"/>
                <w:lang w:eastAsia="zh-CN"/>
              </w:rPr>
              <w:t xml:space="preserve"> </w:t>
            </w:r>
            <w:r>
              <w:rPr>
                <w:rFonts w:ascii="Arial" w:eastAsia="宋体" w:hAnsi="Arial" w:cs="Arial"/>
                <w:lang w:eastAsia="zh-CN"/>
              </w:rPr>
              <w:t>(</w:t>
            </w:r>
            <w:r>
              <w:rPr>
                <w:rFonts w:ascii="Arial" w:eastAsia="宋体" w:hAnsi="Arial" w:cs="Arial" w:hint="eastAsia"/>
                <w:lang w:eastAsia="zh-CN"/>
              </w:rPr>
              <w:t>Based on</w:t>
            </w:r>
            <w:r>
              <w:rPr>
                <w:rFonts w:ascii="Arial" w:eastAsia="宋体" w:hAnsi="Arial" w:cs="Arial"/>
                <w:lang w:eastAsia="zh-CN"/>
              </w:rPr>
              <w:t xml:space="preserve"> HTTP </w:t>
            </w:r>
            <w:r>
              <w:rPr>
                <w:rFonts w:ascii="Arial" w:eastAsia="宋体" w:hAnsi="Arial" w:cs="Arial" w:hint="eastAsia"/>
                <w:lang w:eastAsia="zh-CN"/>
              </w:rPr>
              <w:t>session</w:t>
            </w:r>
            <w:r w:rsidRPr="00BD6442">
              <w:rPr>
                <w:rFonts w:ascii="Arial" w:eastAsia="宋体" w:hAnsi="Arial" w:cs="Arial"/>
                <w:lang w:eastAsia="zh-CN"/>
              </w:rPr>
              <w:t>)</w:t>
            </w:r>
          </w:p>
          <w:p w:rsidR="00AA31EF" w:rsidRPr="00BD6442" w:rsidRDefault="00596865" w:rsidP="00596865">
            <w:pPr>
              <w:pStyle w:val="Body"/>
              <w:rPr>
                <w:rFonts w:ascii="Arial" w:eastAsia="宋体" w:hAnsi="Arial" w:cs="Arial"/>
                <w:lang w:eastAsia="zh-CN"/>
              </w:rPr>
            </w:pPr>
            <w:r>
              <w:rPr>
                <w:rFonts w:ascii="Arial" w:eastAsia="宋体" w:hAnsi="Arial" w:cs="Arial" w:hint="eastAsia"/>
                <w:lang w:eastAsia="zh-CN"/>
              </w:rPr>
              <w:t>This case is specific for AP with only one eth interface.</w:t>
            </w:r>
          </w:p>
        </w:tc>
      </w:tr>
      <w:tr w:rsidR="00AA31EF"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eastAsia="宋体" w:hAnsi="Arial" w:cs="Arial"/>
                <w:color w:val="auto"/>
                <w:lang w:eastAsia="zh-CN"/>
              </w:rPr>
            </w:pPr>
            <w:r w:rsidRPr="00BD6442">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A31EF" w:rsidRPr="00BD6442" w:rsidRDefault="00596865" w:rsidP="00CA55C1">
            <w:pPr>
              <w:pStyle w:val="Body"/>
              <w:rPr>
                <w:rFonts w:ascii="Arial" w:eastAsia="宋体" w:hAnsi="Arial" w:cs="Arial"/>
                <w:lang w:eastAsia="zh-CN"/>
              </w:rPr>
            </w:pPr>
            <w:r w:rsidRPr="00523D89">
              <w:rPr>
                <w:rFonts w:ascii="Arial" w:eastAsia="宋体" w:hAnsi="Arial" w:cs="Arial"/>
                <w:lang w:eastAsia="zh-CN"/>
              </w:rPr>
              <w:t>AP: AP110,AP120,AP121,AP141,AP170,</w:t>
            </w:r>
          </w:p>
        </w:tc>
      </w:tr>
      <w:tr w:rsidR="00AA31EF"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hAnsi="Arial" w:cs="Arial"/>
                <w:color w:val="auto"/>
              </w:rPr>
            </w:pPr>
            <w:r w:rsidRPr="00BD6442">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96865" w:rsidRPr="00523D89" w:rsidRDefault="00596865" w:rsidP="00596865">
            <w:pPr>
              <w:pStyle w:val="Body"/>
              <w:rPr>
                <w:rFonts w:ascii="Arial" w:eastAsia="宋体" w:hAnsi="Arial" w:cs="Arial"/>
                <w:lang w:eastAsia="zh-CN"/>
              </w:rPr>
            </w:pPr>
            <w:r w:rsidRPr="00523D89">
              <w:rPr>
                <w:rFonts w:ascii="Arial" w:eastAsia="宋体" w:hAnsi="Arial" w:cs="Arial"/>
                <w:lang w:eastAsia="zh-CN"/>
              </w:rPr>
              <w:t>AP330 and MP are managed by HM.</w:t>
            </w:r>
          </w:p>
          <w:p w:rsidR="00596865" w:rsidRPr="00523D89" w:rsidRDefault="00596865" w:rsidP="00596865">
            <w:pPr>
              <w:pStyle w:val="Body"/>
              <w:rPr>
                <w:rFonts w:ascii="Arial" w:eastAsia="宋体" w:hAnsi="Arial" w:cs="Arial"/>
                <w:lang w:eastAsia="zh-CN"/>
              </w:rPr>
            </w:pPr>
            <w:r w:rsidRPr="00523D89">
              <w:rPr>
                <w:rFonts w:ascii="Arial" w:eastAsia="宋体" w:hAnsi="Arial" w:cs="Arial"/>
                <w:lang w:eastAsia="zh-CN"/>
              </w:rPr>
              <w:t>Set MP wifi1.1 as backhaul mode.</w:t>
            </w:r>
          </w:p>
          <w:p w:rsidR="00AA31EF" w:rsidRPr="00BD6442" w:rsidRDefault="00596865" w:rsidP="00596865">
            <w:pPr>
              <w:pStyle w:val="Body"/>
              <w:rPr>
                <w:rFonts w:ascii="Arial" w:eastAsia="宋体" w:hAnsi="Arial" w:cs="Arial"/>
                <w:lang w:eastAsia="zh-CN"/>
              </w:rPr>
            </w:pPr>
            <w:r w:rsidRPr="00523D89">
              <w:rPr>
                <w:rFonts w:ascii="Arial" w:eastAsia="宋体" w:hAnsi="Arial" w:cs="Arial"/>
                <w:lang w:eastAsia="zh-CN"/>
              </w:rPr>
              <w:t>IXIA connects with MP eth0.</w:t>
            </w:r>
          </w:p>
        </w:tc>
      </w:tr>
      <w:tr w:rsidR="00AA31EF"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hAnsi="Arial" w:cs="Arial"/>
                <w:color w:val="auto"/>
              </w:rPr>
            </w:pPr>
            <w:r w:rsidRPr="00BD6442">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A31EF" w:rsidRDefault="00AA31EF" w:rsidP="00EB7D7A">
            <w:pPr>
              <w:pStyle w:val="Body"/>
              <w:numPr>
                <w:ilvl w:val="2"/>
                <w:numId w:val="71"/>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sidR="00596865">
              <w:rPr>
                <w:rFonts w:ascii="Arial" w:eastAsia="宋体" w:hAnsi="Arial" w:cs="Arial" w:hint="eastAsia"/>
                <w:lang w:eastAsia="zh-CN"/>
              </w:rPr>
              <w:t xml:space="preserve"> globally at AP</w:t>
            </w:r>
            <w:r>
              <w:rPr>
                <w:rFonts w:ascii="Arial" w:eastAsia="宋体" w:hAnsi="Arial" w:cs="Arial" w:hint="eastAsia"/>
                <w:lang w:eastAsia="zh-CN"/>
              </w:rPr>
              <w:t>.</w:t>
            </w:r>
          </w:p>
          <w:p w:rsidR="00AA31EF" w:rsidRPr="007159A3" w:rsidRDefault="00AA31EF" w:rsidP="00EB7D7A">
            <w:pPr>
              <w:pStyle w:val="Body"/>
              <w:numPr>
                <w:ilvl w:val="2"/>
                <w:numId w:val="71"/>
              </w:numPr>
              <w:ind w:left="268" w:hanging="268"/>
              <w:rPr>
                <w:rFonts w:ascii="Arial" w:eastAsia="宋体" w:hAnsi="Arial" w:cs="Arial"/>
                <w:lang w:eastAsia="zh-CN"/>
              </w:rPr>
            </w:pPr>
            <w:r>
              <w:rPr>
                <w:rFonts w:ascii="Arial" w:eastAsia="宋体" w:hAnsi="Arial" w:cs="Arial"/>
                <w:lang w:eastAsia="zh-CN"/>
              </w:rPr>
              <w:t>Keep default settings</w:t>
            </w:r>
            <w:r>
              <w:rPr>
                <w:rFonts w:ascii="Arial" w:eastAsia="宋体" w:hAnsi="Arial" w:cs="Arial" w:hint="eastAsia"/>
                <w:lang w:eastAsia="zh-CN"/>
              </w:rPr>
              <w:t xml:space="preserve"> of application reporting for </w:t>
            </w:r>
            <w:r w:rsidR="00596865">
              <w:rPr>
                <w:rFonts w:ascii="Arial" w:eastAsia="宋体" w:hAnsi="Arial" w:cs="Arial" w:hint="eastAsia"/>
                <w:lang w:eastAsia="zh-CN"/>
              </w:rPr>
              <w:t>every individual interface at AP</w:t>
            </w:r>
          </w:p>
          <w:p w:rsidR="00AA31EF" w:rsidRPr="005D0E58" w:rsidRDefault="00AA31EF" w:rsidP="00EB7D7A">
            <w:pPr>
              <w:pStyle w:val="Body"/>
              <w:numPr>
                <w:ilvl w:val="2"/>
                <w:numId w:val="71"/>
              </w:numPr>
              <w:ind w:left="268" w:hanging="268"/>
              <w:rPr>
                <w:rFonts w:ascii="Arial" w:eastAsia="宋体" w:hAnsi="Arial" w:cs="Arial"/>
                <w:lang w:eastAsia="zh-CN"/>
              </w:rPr>
            </w:pPr>
            <w:r>
              <w:rPr>
                <w:rFonts w:ascii="Arial" w:eastAsia="宋体" w:hAnsi="Arial" w:cs="Arial" w:hint="eastAsia"/>
                <w:lang w:eastAsia="zh-CN"/>
              </w:rPr>
              <w:t xml:space="preserve">Simulates HTTP1.1 with persistence by IXIA, and set HTTP page size as 5k. </w:t>
            </w:r>
          </w:p>
          <w:p w:rsidR="00AA31EF" w:rsidRDefault="00AA31EF" w:rsidP="00EB7D7A">
            <w:pPr>
              <w:pStyle w:val="Body"/>
              <w:numPr>
                <w:ilvl w:val="2"/>
                <w:numId w:val="71"/>
              </w:numPr>
              <w:ind w:left="268" w:hanging="268"/>
              <w:rPr>
                <w:rFonts w:ascii="Arial" w:eastAsia="宋体" w:hAnsi="Arial" w:cs="Arial"/>
                <w:lang w:eastAsia="zh-CN"/>
              </w:rPr>
            </w:pPr>
            <w:r>
              <w:rPr>
                <w:rFonts w:ascii="Arial" w:eastAsia="宋体" w:hAnsi="Arial" w:cs="Arial" w:hint="eastAsia"/>
                <w:lang w:eastAsia="zh-CN"/>
              </w:rPr>
              <w:t>C</w:t>
            </w:r>
            <w:r w:rsidRPr="00984BD4">
              <w:rPr>
                <w:rFonts w:ascii="Arial" w:eastAsia="宋体" w:hAnsi="Arial" w:cs="Arial"/>
                <w:lang w:eastAsia="zh-CN"/>
              </w:rPr>
              <w:t xml:space="preserve">heck </w:t>
            </w:r>
            <w:r w:rsidR="002B5506">
              <w:rPr>
                <w:rFonts w:ascii="Arial" w:eastAsia="宋体" w:hAnsi="Arial" w:cs="Arial" w:hint="eastAsia"/>
                <w:lang w:eastAsia="zh-CN"/>
              </w:rPr>
              <w:t>the maximum TCP throughput</w:t>
            </w:r>
            <w:r>
              <w:rPr>
                <w:rFonts w:ascii="Arial" w:eastAsia="宋体" w:hAnsi="Arial" w:cs="Arial" w:hint="eastAsia"/>
                <w:lang w:eastAsia="zh-CN"/>
              </w:rPr>
              <w:t>.</w:t>
            </w:r>
            <w:r w:rsidR="006D0C2D">
              <w:rPr>
                <w:rFonts w:ascii="Arial" w:eastAsia="宋体" w:hAnsi="Arial" w:cs="Arial" w:hint="eastAsia"/>
                <w:lang w:eastAsia="zh-CN"/>
              </w:rPr>
              <w:t xml:space="preserve"> And the maximum concurrent applications AP</w:t>
            </w:r>
            <w:r w:rsidR="006D0C2D" w:rsidRPr="00BD6442">
              <w:rPr>
                <w:rFonts w:ascii="Arial" w:eastAsia="宋体" w:hAnsi="Arial" w:cs="Arial"/>
                <w:lang w:eastAsia="zh-CN"/>
              </w:rPr>
              <w:t xml:space="preserve"> </w:t>
            </w:r>
            <w:r w:rsidR="006D0C2D">
              <w:rPr>
                <w:rFonts w:ascii="Arial" w:eastAsia="宋体" w:hAnsi="Arial" w:cs="Arial" w:hint="eastAsia"/>
                <w:lang w:eastAsia="zh-CN"/>
              </w:rPr>
              <w:t xml:space="preserve">L7 engine can </w:t>
            </w:r>
            <w:r w:rsidR="002B5506">
              <w:rPr>
                <w:rFonts w:ascii="Arial" w:eastAsia="宋体" w:hAnsi="Arial" w:cs="Arial" w:hint="eastAsia"/>
                <w:lang w:eastAsia="zh-CN"/>
              </w:rPr>
              <w:t>classify</w:t>
            </w:r>
            <w:r w:rsidR="006D0C2D">
              <w:rPr>
                <w:rFonts w:ascii="Arial" w:eastAsia="宋体" w:hAnsi="Arial" w:cs="Arial" w:hint="eastAsia"/>
                <w:lang w:eastAsia="zh-CN"/>
              </w:rPr>
              <w:t xml:space="preserve"> (applications/second).</w:t>
            </w:r>
          </w:p>
          <w:p w:rsidR="00AA31EF" w:rsidRDefault="00AA31EF" w:rsidP="00EB7D7A">
            <w:pPr>
              <w:pStyle w:val="Body"/>
              <w:numPr>
                <w:ilvl w:val="2"/>
                <w:numId w:val="71"/>
              </w:numPr>
              <w:ind w:left="268" w:hanging="268"/>
              <w:rPr>
                <w:rFonts w:ascii="Arial" w:eastAsia="宋体" w:hAnsi="Arial" w:cs="Arial"/>
                <w:lang w:eastAsia="zh-CN"/>
              </w:rPr>
            </w:pPr>
            <w:r>
              <w:rPr>
                <w:rFonts w:ascii="Arial" w:eastAsia="宋体" w:hAnsi="Arial" w:cs="Arial" w:hint="eastAsia"/>
                <w:lang w:eastAsia="zh-CN"/>
              </w:rPr>
              <w:t>Set HTTP page size as 64k, repeate step 4 again.</w:t>
            </w:r>
          </w:p>
          <w:p w:rsidR="00AA31EF" w:rsidRPr="00A91D3E" w:rsidRDefault="00AA31EF" w:rsidP="00EB7D7A">
            <w:pPr>
              <w:pStyle w:val="Body"/>
              <w:numPr>
                <w:ilvl w:val="2"/>
                <w:numId w:val="71"/>
              </w:numPr>
              <w:ind w:left="268" w:hanging="268"/>
              <w:rPr>
                <w:rFonts w:ascii="Arial" w:eastAsia="宋体" w:hAnsi="Arial" w:cs="Arial"/>
                <w:lang w:eastAsia="zh-CN"/>
              </w:rPr>
            </w:pPr>
            <w:r>
              <w:rPr>
                <w:rFonts w:ascii="Arial" w:eastAsia="宋体" w:hAnsi="Arial" w:cs="Arial" w:hint="eastAsia"/>
                <w:lang w:eastAsia="zh-CN"/>
              </w:rPr>
              <w:t>Turn off L7 engine and repeat step 4 and step 5 again</w:t>
            </w:r>
            <w:r w:rsidR="00280545">
              <w:rPr>
                <w:rFonts w:ascii="Arial" w:eastAsia="宋体" w:hAnsi="Arial" w:cs="Arial" w:hint="eastAsia"/>
                <w:lang w:eastAsia="zh-CN"/>
              </w:rPr>
              <w:t xml:space="preserve"> to check maximum TCP throughput.</w:t>
            </w:r>
          </w:p>
        </w:tc>
      </w:tr>
      <w:tr w:rsidR="00AA31EF"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hAnsi="Arial" w:cs="Arial"/>
                <w:color w:val="auto"/>
              </w:rPr>
            </w:pPr>
            <w:r w:rsidRPr="00BD6442">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pStyle w:val="Body"/>
              <w:rPr>
                <w:rFonts w:ascii="Arial" w:eastAsia="宋体" w:hAnsi="Arial" w:cs="Arial"/>
                <w:lang w:eastAsia="zh-CN"/>
              </w:rPr>
            </w:pPr>
          </w:p>
        </w:tc>
      </w:tr>
      <w:tr w:rsidR="00AA31EF" w:rsidRPr="00322E9D" w:rsidTr="00CA55C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eastAsia="宋体" w:hAnsi="Arial" w:cs="Arial"/>
                <w:color w:val="auto"/>
                <w:lang w:eastAsia="zh-CN"/>
              </w:rPr>
            </w:pPr>
            <w:r w:rsidRPr="00BD6442">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pStyle w:val="Body"/>
              <w:rPr>
                <w:rFonts w:ascii="Arial" w:eastAsia="宋体" w:hAnsi="Arial" w:cs="Arial"/>
                <w:lang w:eastAsia="zh-CN"/>
              </w:rPr>
            </w:pPr>
          </w:p>
        </w:tc>
      </w:tr>
      <w:tr w:rsidR="00AA31EF" w:rsidRPr="00322E9D" w:rsidTr="00CA55C1">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AA31EF" w:rsidRPr="00BD6442" w:rsidRDefault="00AA31EF" w:rsidP="00CA55C1">
            <w:pPr>
              <w:rPr>
                <w:rFonts w:ascii="Arial" w:eastAsia="宋体" w:hAnsi="Arial" w:cs="Arial"/>
                <w:color w:val="auto"/>
                <w:lang w:eastAsia="zh-CN"/>
              </w:rPr>
            </w:pPr>
            <w:r w:rsidRPr="00BD6442">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80545" w:rsidRPr="006D0C2D" w:rsidRDefault="00280545" w:rsidP="00EB7D7A">
            <w:pPr>
              <w:pStyle w:val="Body"/>
              <w:numPr>
                <w:ilvl w:val="0"/>
                <w:numId w:val="80"/>
              </w:numPr>
              <w:ind w:left="268" w:hanging="268"/>
              <w:rPr>
                <w:rFonts w:ascii="Arial" w:eastAsia="宋体" w:hAnsi="Arial" w:cs="Arial"/>
                <w:lang w:eastAsia="zh-CN"/>
              </w:rPr>
            </w:pPr>
            <w:r>
              <w:rPr>
                <w:rFonts w:eastAsia="宋体" w:hint="eastAsia"/>
                <w:lang w:eastAsia="zh-CN"/>
              </w:rPr>
              <w:t>Due to lack of actual product performace target from PLM or developer, can NOT set quantitative data, like data rate and number of application sessions, for performance test case. We need to repeat test step for many times to check actual performance.</w:t>
            </w:r>
          </w:p>
          <w:p w:rsidR="00280545" w:rsidRDefault="00280545" w:rsidP="00EB7D7A">
            <w:pPr>
              <w:pStyle w:val="Body"/>
              <w:numPr>
                <w:ilvl w:val="0"/>
                <w:numId w:val="80"/>
              </w:numPr>
              <w:ind w:left="268" w:hanging="268"/>
              <w:rPr>
                <w:rFonts w:eastAsia="宋体"/>
                <w:lang w:eastAsia="zh-CN"/>
              </w:rPr>
            </w:pPr>
            <w:r>
              <w:rPr>
                <w:rFonts w:eastAsia="宋体" w:hint="eastAsia"/>
                <w:lang w:eastAsia="zh-CN"/>
              </w:rPr>
              <w:t xml:space="preserve">Record maximum TCP </w:t>
            </w:r>
            <w:r w:rsidR="00C30E4A">
              <w:rPr>
                <w:rFonts w:eastAsia="宋体"/>
                <w:lang w:eastAsia="zh-CN"/>
              </w:rPr>
              <w:t>throughput</w:t>
            </w:r>
            <w:r>
              <w:rPr>
                <w:rFonts w:eastAsia="宋体" w:hint="eastAsia"/>
                <w:lang w:eastAsia="zh-CN"/>
              </w:rPr>
              <w:t xml:space="preserve"> and the percentage of </w:t>
            </w:r>
            <w:r>
              <w:rPr>
                <w:rFonts w:eastAsia="宋体"/>
                <w:lang w:eastAsia="zh-CN"/>
              </w:rPr>
              <w:t>application</w:t>
            </w:r>
            <w:r>
              <w:rPr>
                <w:rFonts w:eastAsia="宋体" w:hint="eastAsia"/>
                <w:lang w:eastAsia="zh-CN"/>
              </w:rPr>
              <w:t xml:space="preserve"> classification at maximum TCP throughput, which may be not 100%.</w:t>
            </w:r>
          </w:p>
          <w:p w:rsidR="00280545" w:rsidRDefault="00280545" w:rsidP="00EB7D7A">
            <w:pPr>
              <w:pStyle w:val="Body"/>
              <w:numPr>
                <w:ilvl w:val="0"/>
                <w:numId w:val="80"/>
              </w:numPr>
              <w:ind w:left="268" w:hanging="268"/>
              <w:rPr>
                <w:rFonts w:eastAsia="宋体"/>
                <w:lang w:eastAsia="zh-CN"/>
              </w:rPr>
            </w:pPr>
            <w:r>
              <w:rPr>
                <w:rFonts w:eastAsia="宋体" w:hint="eastAsia"/>
                <w:lang w:eastAsia="zh-CN"/>
              </w:rPr>
              <w:t>Record maximum concurrent applications AP L7 engine can</w:t>
            </w:r>
            <w:r w:rsidR="00C30E4A">
              <w:rPr>
                <w:rFonts w:eastAsia="宋体" w:hint="eastAsia"/>
                <w:lang w:eastAsia="zh-CN"/>
              </w:rPr>
              <w:t xml:space="preserve"> classify</w:t>
            </w:r>
            <w:r>
              <w:rPr>
                <w:rFonts w:eastAsia="宋体" w:hint="eastAsia"/>
                <w:lang w:eastAsia="zh-CN"/>
              </w:rPr>
              <w:t xml:space="preserve"> and the TCP throughput at maximum concurrent applications.</w:t>
            </w:r>
          </w:p>
          <w:p w:rsidR="00280545" w:rsidRDefault="00280545" w:rsidP="00EB7D7A">
            <w:pPr>
              <w:pStyle w:val="Body"/>
              <w:numPr>
                <w:ilvl w:val="0"/>
                <w:numId w:val="80"/>
              </w:numPr>
              <w:ind w:left="268" w:hanging="268"/>
              <w:rPr>
                <w:rFonts w:eastAsia="宋体"/>
                <w:lang w:eastAsia="zh-CN"/>
              </w:rPr>
            </w:pPr>
            <w:r>
              <w:rPr>
                <w:rFonts w:eastAsia="宋体" w:hint="eastAsia"/>
                <w:lang w:eastAsia="zh-CN"/>
              </w:rPr>
              <w:lastRenderedPageBreak/>
              <w:t>Check reporting accuracy during test, the calculation of percentage of application classification is based on it.</w:t>
            </w:r>
          </w:p>
          <w:p w:rsidR="00FD12EE" w:rsidRDefault="00280545" w:rsidP="00EB7D7A">
            <w:pPr>
              <w:pStyle w:val="Body"/>
              <w:numPr>
                <w:ilvl w:val="0"/>
                <w:numId w:val="80"/>
              </w:numPr>
              <w:ind w:left="268" w:hanging="268"/>
              <w:rPr>
                <w:rFonts w:ascii="Arial" w:eastAsia="宋体" w:hAnsi="Arial" w:cs="Arial"/>
                <w:lang w:eastAsia="zh-CN"/>
              </w:rPr>
            </w:pPr>
            <w:r w:rsidRPr="00C650B2">
              <w:rPr>
                <w:rFonts w:eastAsia="宋体" w:hint="eastAsia"/>
                <w:lang w:eastAsia="zh-CN"/>
              </w:rPr>
              <w:t>Compare test results of enable L7 engine and disable it.</w:t>
            </w:r>
          </w:p>
          <w:p w:rsidR="00FD12EE" w:rsidRPr="00FD12EE" w:rsidRDefault="00FD12EE" w:rsidP="00EB7D7A">
            <w:pPr>
              <w:pStyle w:val="Body"/>
              <w:numPr>
                <w:ilvl w:val="0"/>
                <w:numId w:val="80"/>
              </w:numPr>
              <w:ind w:left="268" w:hanging="268"/>
              <w:rPr>
                <w:rFonts w:ascii="Arial" w:eastAsia="宋体" w:hAnsi="Arial" w:cs="Arial"/>
                <w:lang w:eastAsia="zh-CN"/>
              </w:rPr>
            </w:pPr>
            <w:r w:rsidRPr="00FD12EE">
              <w:rPr>
                <w:rFonts w:eastAsia="宋体" w:hint="eastAsia"/>
                <w:lang w:eastAsia="zh-CN"/>
              </w:rPr>
              <w:t>Set test perorid as 5 minutes and overnight.</w:t>
            </w:r>
            <w:r w:rsidRPr="00FD12EE">
              <w:rPr>
                <w:rFonts w:ascii="Arial" w:eastAsia="宋体" w:hAnsi="Arial" w:cs="Arial" w:hint="eastAsia"/>
                <w:lang w:eastAsia="zh-CN"/>
              </w:rPr>
              <w:t xml:space="preserve"> The result may be different.</w:t>
            </w:r>
          </w:p>
          <w:p w:rsidR="00AA31EF" w:rsidRPr="00280545" w:rsidRDefault="00280545" w:rsidP="00EB7D7A">
            <w:pPr>
              <w:pStyle w:val="Body"/>
              <w:numPr>
                <w:ilvl w:val="0"/>
                <w:numId w:val="80"/>
              </w:numPr>
              <w:ind w:left="268" w:hanging="268"/>
              <w:rPr>
                <w:rFonts w:ascii="Arial" w:eastAsia="宋体" w:hAnsi="Arial" w:cs="Arial"/>
                <w:lang w:eastAsia="zh-CN"/>
              </w:rPr>
            </w:pPr>
            <w:r w:rsidRPr="00280545">
              <w:rPr>
                <w:rFonts w:eastAsia="宋体"/>
                <w:lang w:eastAsia="zh-CN"/>
              </w:rPr>
              <w:t>Recorde performace test result for every platform</w:t>
            </w:r>
            <w:r w:rsidRPr="00280545">
              <w:rPr>
                <w:rFonts w:eastAsia="宋体" w:hint="eastAsia"/>
                <w:lang w:eastAsia="zh-CN"/>
              </w:rPr>
              <w:t>.</w:t>
            </w:r>
          </w:p>
        </w:tc>
      </w:tr>
    </w:tbl>
    <w:p w:rsidR="006E0F51" w:rsidRPr="00B3369C" w:rsidRDefault="002D4751" w:rsidP="006E0F51">
      <w:pPr>
        <w:pStyle w:val="Heading3"/>
        <w:rPr>
          <w:rFonts w:ascii="Arial" w:eastAsia="宋体" w:hAnsi="Arial"/>
          <w:b w:val="0"/>
          <w:sz w:val="24"/>
          <w:szCs w:val="24"/>
          <w:lang w:eastAsia="zh-CN"/>
        </w:rPr>
      </w:pPr>
      <w:r>
        <w:rPr>
          <w:rFonts w:ascii="Arial" w:eastAsia="宋体" w:hAnsi="Arial" w:hint="eastAsia"/>
          <w:b w:val="0"/>
          <w:sz w:val="24"/>
          <w:szCs w:val="24"/>
          <w:lang w:eastAsia="zh-CN"/>
        </w:rPr>
        <w:lastRenderedPageBreak/>
        <w:t>L7_Engine</w:t>
      </w:r>
      <w:r>
        <w:rPr>
          <w:rFonts w:ascii="Arial" w:eastAsia="宋体" w:hAnsi="Arial"/>
          <w:b w:val="0"/>
          <w:sz w:val="24"/>
          <w:szCs w:val="24"/>
          <w:lang w:eastAsia="zh-CN"/>
        </w:rPr>
        <w:t>_Performance_0</w:t>
      </w:r>
      <w:r>
        <w:rPr>
          <w:rFonts w:ascii="Arial" w:eastAsia="宋体" w:hAnsi="Arial" w:hint="eastAsia"/>
          <w:b w:val="0"/>
          <w:sz w:val="24"/>
          <w:szCs w:val="24"/>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6E0F51"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hAnsi="Arial" w:cs="Arial"/>
                <w:color w:val="auto"/>
              </w:rPr>
            </w:pPr>
            <w:r w:rsidRPr="00BD6442">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E0F51" w:rsidRPr="00BD6442" w:rsidRDefault="002D4751" w:rsidP="00CA55C1">
            <w:pPr>
              <w:pStyle w:val="Body"/>
              <w:rPr>
                <w:rFonts w:ascii="Arial" w:eastAsia="宋体" w:hAnsi="Arial" w:cs="Arial"/>
                <w:lang w:eastAsia="zh-CN"/>
              </w:rPr>
            </w:pPr>
            <w:r>
              <w:rPr>
                <w:rFonts w:ascii="Arial" w:eastAsia="宋体" w:hAnsi="Arial" w:cs="Arial" w:hint="eastAsia"/>
                <w:lang w:eastAsia="zh-CN"/>
              </w:rPr>
              <w:t>L7_Engine</w:t>
            </w:r>
            <w:r w:rsidR="008C6DDB">
              <w:rPr>
                <w:rFonts w:ascii="Arial" w:eastAsia="宋体" w:hAnsi="Arial" w:cs="Arial"/>
                <w:lang w:eastAsia="zh-CN"/>
              </w:rPr>
              <w:t>_Perfremane_0</w:t>
            </w:r>
            <w:r>
              <w:rPr>
                <w:rFonts w:ascii="Arial" w:eastAsia="宋体" w:hAnsi="Arial" w:cs="Arial" w:hint="eastAsia"/>
                <w:lang w:eastAsia="zh-CN"/>
              </w:rPr>
              <w:t>3</w:t>
            </w:r>
          </w:p>
        </w:tc>
      </w:tr>
      <w:tr w:rsidR="006E0F51"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hAnsi="Arial" w:cs="Arial"/>
                <w:color w:val="auto"/>
              </w:rPr>
            </w:pPr>
            <w:r w:rsidRPr="00BD6442">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eastAsia="宋体" w:hAnsi="Arial" w:cs="Arial"/>
                <w:color w:val="auto"/>
                <w:lang w:eastAsia="zh-CN"/>
              </w:rPr>
            </w:pPr>
            <w:r w:rsidRPr="00BD6442">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pStyle w:val="Body"/>
              <w:rPr>
                <w:rFonts w:ascii="Arial" w:eastAsia="宋体" w:hAnsi="Arial" w:cs="Arial"/>
                <w:lang w:eastAsia="zh-CN"/>
              </w:rPr>
            </w:pPr>
            <w:r w:rsidRPr="00BD6442">
              <w:rPr>
                <w:rFonts w:ascii="Arial" w:eastAsia="宋体" w:hAnsi="Arial" w:cs="Arial"/>
                <w:lang w:eastAsia="zh-CN"/>
              </w:rPr>
              <w:t>No</w:t>
            </w:r>
          </w:p>
        </w:tc>
      </w:tr>
      <w:tr w:rsidR="006E0F51"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hAnsi="Arial" w:cs="Arial"/>
                <w:color w:val="auto"/>
              </w:rPr>
            </w:pPr>
            <w:r w:rsidRPr="00BD6442">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E0F51" w:rsidRPr="00523D89" w:rsidRDefault="006E0F51" w:rsidP="006E0F51">
            <w:pPr>
              <w:pStyle w:val="Body"/>
              <w:rPr>
                <w:rFonts w:ascii="Arial" w:eastAsia="宋体" w:hAnsi="Arial" w:cs="Arial"/>
                <w:lang w:eastAsia="zh-CN"/>
              </w:rPr>
            </w:pPr>
            <w:r w:rsidRPr="00523D89">
              <w:rPr>
                <w:rFonts w:ascii="Arial" w:eastAsia="宋体" w:hAnsi="Arial" w:cs="Arial"/>
                <w:lang w:eastAsia="zh-CN"/>
              </w:rPr>
              <w:t>(eth1)AP(eth0)____SW____HM</w:t>
            </w:r>
          </w:p>
          <w:p w:rsidR="006E0F51" w:rsidRPr="00523D89" w:rsidRDefault="006E0F51" w:rsidP="006E0F51">
            <w:pPr>
              <w:pStyle w:val="Body"/>
              <w:ind w:firstLine="210"/>
              <w:rPr>
                <w:rFonts w:ascii="Arial" w:eastAsia="宋体" w:hAnsi="Arial" w:cs="Arial"/>
                <w:lang w:eastAsia="zh-CN"/>
              </w:rPr>
            </w:pPr>
            <w:r w:rsidRPr="00523D89">
              <w:rPr>
                <w:rFonts w:ascii="Arial" w:eastAsia="宋体" w:hAnsi="Arial" w:cs="Arial"/>
                <w:lang w:eastAsia="zh-CN"/>
              </w:rPr>
              <w:t>|                            |</w:t>
            </w:r>
          </w:p>
          <w:p w:rsidR="006E0F51" w:rsidRPr="00BD6442" w:rsidRDefault="006E0F51" w:rsidP="006E0F51">
            <w:pPr>
              <w:pStyle w:val="Body"/>
              <w:rPr>
                <w:rFonts w:ascii="Arial" w:eastAsia="宋体" w:hAnsi="Arial" w:cs="Arial"/>
                <w:lang w:eastAsia="zh-CN"/>
              </w:rPr>
            </w:pPr>
            <w:r w:rsidRPr="00523D89">
              <w:rPr>
                <w:rFonts w:ascii="Arial" w:eastAsia="宋体" w:hAnsi="Arial" w:cs="Arial"/>
                <w:lang w:eastAsia="zh-CN"/>
              </w:rPr>
              <w:t xml:space="preserve"> IXIA_____________|</w:t>
            </w:r>
          </w:p>
        </w:tc>
      </w:tr>
      <w:tr w:rsidR="006E0F51" w:rsidRPr="00322E9D" w:rsidTr="00CA55C1">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hAnsi="Arial" w:cs="Arial"/>
                <w:color w:val="auto"/>
              </w:rPr>
            </w:pPr>
            <w:r w:rsidRPr="00BD6442">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80545" w:rsidRDefault="00280545" w:rsidP="00280545">
            <w:pPr>
              <w:pStyle w:val="Body"/>
              <w:rPr>
                <w:rFonts w:ascii="Arial" w:eastAsia="宋体" w:hAnsi="Arial" w:cs="Arial"/>
                <w:lang w:eastAsia="zh-CN"/>
              </w:rPr>
            </w:pPr>
            <w:r>
              <w:rPr>
                <w:rFonts w:ascii="Arial" w:eastAsia="宋体" w:hAnsi="Arial" w:cs="Arial" w:hint="eastAsia"/>
                <w:lang w:eastAsia="zh-CN"/>
              </w:rPr>
              <w:t>Verify maximum TCP connection rate of AP and the maximum concurrent applications which AP can classify</w:t>
            </w:r>
            <w:r w:rsidRPr="00BD6442">
              <w:rPr>
                <w:rFonts w:ascii="Arial" w:hAnsi="Arial" w:cs="Arial"/>
              </w:rPr>
              <w:t>.</w:t>
            </w:r>
            <w:r>
              <w:rPr>
                <w:rFonts w:ascii="Arial" w:eastAsia="宋体" w:hAnsi="Arial" w:cs="Arial" w:hint="eastAsia"/>
                <w:lang w:eastAsia="zh-CN"/>
              </w:rPr>
              <w:t xml:space="preserve"> </w:t>
            </w:r>
            <w:r>
              <w:rPr>
                <w:rFonts w:ascii="Arial" w:eastAsia="宋体" w:hAnsi="Arial" w:cs="Arial"/>
                <w:lang w:eastAsia="zh-CN"/>
              </w:rPr>
              <w:t>(</w:t>
            </w:r>
            <w:r>
              <w:rPr>
                <w:rFonts w:ascii="Arial" w:eastAsia="宋体" w:hAnsi="Arial" w:cs="Arial" w:hint="eastAsia"/>
                <w:lang w:eastAsia="zh-CN"/>
              </w:rPr>
              <w:t>Based on</w:t>
            </w:r>
            <w:r>
              <w:rPr>
                <w:rFonts w:ascii="Arial" w:eastAsia="宋体" w:hAnsi="Arial" w:cs="Arial"/>
                <w:lang w:eastAsia="zh-CN"/>
              </w:rPr>
              <w:t xml:space="preserve"> HTTP </w:t>
            </w:r>
            <w:r>
              <w:rPr>
                <w:rFonts w:ascii="Arial" w:eastAsia="宋体" w:hAnsi="Arial" w:cs="Arial" w:hint="eastAsia"/>
                <w:lang w:eastAsia="zh-CN"/>
              </w:rPr>
              <w:t>session</w:t>
            </w:r>
            <w:r w:rsidRPr="00BD6442">
              <w:rPr>
                <w:rFonts w:ascii="Arial" w:eastAsia="宋体" w:hAnsi="Arial" w:cs="Arial"/>
                <w:lang w:eastAsia="zh-CN"/>
              </w:rPr>
              <w:t>)</w:t>
            </w:r>
          </w:p>
          <w:p w:rsidR="006E0F51" w:rsidRPr="00BD6442" w:rsidRDefault="00280545" w:rsidP="00280545">
            <w:pPr>
              <w:pStyle w:val="Body"/>
              <w:rPr>
                <w:rFonts w:ascii="Arial" w:eastAsia="宋体" w:hAnsi="Arial" w:cs="Arial"/>
                <w:lang w:eastAsia="zh-CN"/>
              </w:rPr>
            </w:pPr>
            <w:r>
              <w:rPr>
                <w:rFonts w:ascii="Arial" w:eastAsia="宋体" w:hAnsi="Arial" w:cs="Arial" w:hint="eastAsia"/>
                <w:lang w:eastAsia="zh-CN"/>
              </w:rPr>
              <w:t>This case is specific for AP with 2 eth interfaces.</w:t>
            </w:r>
          </w:p>
        </w:tc>
      </w:tr>
      <w:tr w:rsidR="006E0F51"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eastAsia="宋体" w:hAnsi="Arial" w:cs="Arial"/>
                <w:color w:val="auto"/>
                <w:lang w:eastAsia="zh-CN"/>
              </w:rPr>
            </w:pPr>
            <w:r w:rsidRPr="00BD6442">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E0F51" w:rsidRPr="00523D89" w:rsidRDefault="006E0F51" w:rsidP="00CA55C1">
            <w:pPr>
              <w:pStyle w:val="Body"/>
              <w:rPr>
                <w:rFonts w:ascii="Arial" w:eastAsia="宋体" w:hAnsi="Arial" w:cs="Arial"/>
                <w:lang w:eastAsia="zh-CN"/>
              </w:rPr>
            </w:pPr>
            <w:r w:rsidRPr="00523D89">
              <w:rPr>
                <w:rFonts w:ascii="Arial" w:eastAsia="宋体" w:hAnsi="Arial" w:cs="Arial"/>
                <w:lang w:eastAsia="zh-CN"/>
              </w:rPr>
              <w:t>AP: AP320,AP340,AP330,AP350,</w:t>
            </w:r>
          </w:p>
        </w:tc>
      </w:tr>
      <w:tr w:rsidR="006E0F51"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hAnsi="Arial" w:cs="Arial"/>
                <w:color w:val="auto"/>
              </w:rPr>
            </w:pPr>
            <w:r w:rsidRPr="00BD6442">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E0F51" w:rsidRPr="00523D89" w:rsidRDefault="006E0F51" w:rsidP="00CA55C1">
            <w:pPr>
              <w:pStyle w:val="Body"/>
              <w:rPr>
                <w:rFonts w:ascii="Arial" w:eastAsia="宋体" w:hAnsi="Arial" w:cs="Arial"/>
                <w:lang w:eastAsia="zh-CN"/>
              </w:rPr>
            </w:pPr>
            <w:r w:rsidRPr="00523D89">
              <w:rPr>
                <w:rFonts w:ascii="Arial" w:eastAsia="宋体" w:hAnsi="Arial" w:cs="Arial"/>
                <w:lang w:eastAsia="zh-CN"/>
              </w:rPr>
              <w:t>AP is managed by HM.</w:t>
            </w:r>
          </w:p>
          <w:p w:rsidR="006E0F51" w:rsidRPr="00523D89" w:rsidRDefault="006E0F51" w:rsidP="00CA55C1">
            <w:pPr>
              <w:pStyle w:val="Body"/>
              <w:rPr>
                <w:rFonts w:ascii="Arial" w:eastAsia="宋体" w:hAnsi="Arial" w:cs="Arial"/>
                <w:lang w:eastAsia="zh-CN"/>
              </w:rPr>
            </w:pPr>
            <w:r w:rsidRPr="00523D89">
              <w:rPr>
                <w:rFonts w:ascii="Arial" w:eastAsia="宋体" w:hAnsi="Arial" w:cs="Arial"/>
                <w:lang w:eastAsia="zh-CN"/>
              </w:rPr>
              <w:t>IXIA connects with AP eth0.</w:t>
            </w:r>
          </w:p>
        </w:tc>
      </w:tr>
      <w:tr w:rsidR="006E0F51"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hAnsi="Arial" w:cs="Arial"/>
                <w:color w:val="auto"/>
              </w:rPr>
            </w:pPr>
            <w:r w:rsidRPr="00BD6442">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E0F51" w:rsidRDefault="006E0F51" w:rsidP="00EB7D7A">
            <w:pPr>
              <w:pStyle w:val="Body"/>
              <w:numPr>
                <w:ilvl w:val="2"/>
                <w:numId w:val="72"/>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p>
          <w:p w:rsidR="006E0F51" w:rsidRPr="0035013C" w:rsidRDefault="001F4EA1" w:rsidP="00EB7D7A">
            <w:pPr>
              <w:pStyle w:val="Body"/>
              <w:numPr>
                <w:ilvl w:val="2"/>
                <w:numId w:val="72"/>
              </w:numPr>
              <w:shd w:val="clear" w:color="auto" w:fill="000080"/>
              <w:ind w:left="268" w:hanging="268"/>
              <w:rPr>
                <w:rFonts w:ascii="Arial" w:eastAsia="宋体" w:hAnsi="Arial" w:cs="Arial"/>
                <w:strike/>
                <w:lang w:eastAsia="zh-CN"/>
              </w:rPr>
            </w:pPr>
            <w:r w:rsidRPr="001F4EA1">
              <w:rPr>
                <w:rFonts w:ascii="Arial" w:eastAsia="宋体" w:hAnsi="Arial" w:cs="Arial"/>
                <w:strike/>
                <w:lang w:eastAsia="zh-CN"/>
              </w:rPr>
              <w:t>Keep default settings of application reporting for every individual interface at AP</w:t>
            </w:r>
          </w:p>
          <w:p w:rsidR="006E0F51" w:rsidRPr="005D0E58" w:rsidRDefault="006E0F51" w:rsidP="00EB7D7A">
            <w:pPr>
              <w:pStyle w:val="Body"/>
              <w:numPr>
                <w:ilvl w:val="2"/>
                <w:numId w:val="72"/>
              </w:numPr>
              <w:ind w:left="268" w:hanging="268"/>
              <w:rPr>
                <w:rFonts w:ascii="Arial" w:eastAsia="宋体" w:hAnsi="Arial" w:cs="Arial"/>
                <w:lang w:eastAsia="zh-CN"/>
              </w:rPr>
            </w:pPr>
            <w:r>
              <w:rPr>
                <w:rFonts w:ascii="Arial" w:eastAsia="宋体" w:hAnsi="Arial" w:cs="Arial" w:hint="eastAsia"/>
                <w:lang w:eastAsia="zh-CN"/>
              </w:rPr>
              <w:t xml:space="preserve">Simulates HTTP1.1 without persistence by IXIA, and set HTTP page size as 1b. </w:t>
            </w:r>
          </w:p>
          <w:p w:rsidR="006E0F51" w:rsidRDefault="006E0F51" w:rsidP="00EB7D7A">
            <w:pPr>
              <w:pStyle w:val="Body"/>
              <w:numPr>
                <w:ilvl w:val="2"/>
                <w:numId w:val="72"/>
              </w:numPr>
              <w:ind w:left="268" w:hanging="268"/>
              <w:rPr>
                <w:rFonts w:ascii="Arial" w:eastAsia="宋体" w:hAnsi="Arial" w:cs="Arial"/>
                <w:lang w:eastAsia="zh-CN"/>
              </w:rPr>
            </w:pPr>
            <w:r>
              <w:rPr>
                <w:rFonts w:ascii="Arial" w:eastAsia="宋体" w:hAnsi="Arial" w:cs="Arial" w:hint="eastAsia"/>
                <w:lang w:eastAsia="zh-CN"/>
              </w:rPr>
              <w:t>C</w:t>
            </w:r>
            <w:r w:rsidRPr="00984BD4">
              <w:rPr>
                <w:rFonts w:ascii="Arial" w:eastAsia="宋体" w:hAnsi="Arial" w:cs="Arial"/>
                <w:lang w:eastAsia="zh-CN"/>
              </w:rPr>
              <w:t xml:space="preserve">heck </w:t>
            </w:r>
            <w:r>
              <w:rPr>
                <w:rFonts w:ascii="Arial" w:eastAsia="宋体" w:hAnsi="Arial" w:cs="Arial" w:hint="eastAsia"/>
                <w:lang w:eastAsia="zh-CN"/>
              </w:rPr>
              <w:t>the maximum TCP connection rate (connections/second).</w:t>
            </w:r>
            <w:r w:rsidR="00280545">
              <w:rPr>
                <w:rFonts w:ascii="Arial" w:eastAsia="宋体" w:hAnsi="Arial" w:cs="Arial" w:hint="eastAsia"/>
                <w:lang w:eastAsia="zh-CN"/>
              </w:rPr>
              <w:t xml:space="preserve"> And the maximum concurrent applications AP</w:t>
            </w:r>
            <w:r w:rsidR="00280545" w:rsidRPr="00BD6442">
              <w:rPr>
                <w:rFonts w:ascii="Arial" w:eastAsia="宋体" w:hAnsi="Arial" w:cs="Arial"/>
                <w:lang w:eastAsia="zh-CN"/>
              </w:rPr>
              <w:t xml:space="preserve"> </w:t>
            </w:r>
            <w:r w:rsidR="00C30E4A">
              <w:rPr>
                <w:rFonts w:ascii="Arial" w:eastAsia="宋体" w:hAnsi="Arial" w:cs="Arial" w:hint="eastAsia"/>
                <w:lang w:eastAsia="zh-CN"/>
              </w:rPr>
              <w:t>L7 engine can classify</w:t>
            </w:r>
            <w:r w:rsidR="00280545">
              <w:rPr>
                <w:rFonts w:ascii="Arial" w:eastAsia="宋体" w:hAnsi="Arial" w:cs="Arial" w:hint="eastAsia"/>
                <w:lang w:eastAsia="zh-CN"/>
              </w:rPr>
              <w:t xml:space="preserve"> (applications/second), which may be much less than maximum TCP connection rate.</w:t>
            </w:r>
          </w:p>
          <w:p w:rsidR="006E0F51" w:rsidRPr="00A91D3E" w:rsidRDefault="006E0F51" w:rsidP="00EB7D7A">
            <w:pPr>
              <w:pStyle w:val="Body"/>
              <w:numPr>
                <w:ilvl w:val="2"/>
                <w:numId w:val="72"/>
              </w:numPr>
              <w:ind w:left="268" w:hanging="268"/>
              <w:rPr>
                <w:rFonts w:ascii="Arial" w:eastAsia="宋体" w:hAnsi="Arial" w:cs="Arial"/>
                <w:lang w:eastAsia="zh-CN"/>
              </w:rPr>
            </w:pPr>
            <w:r>
              <w:rPr>
                <w:rFonts w:ascii="Arial" w:eastAsia="宋体" w:hAnsi="Arial" w:cs="Arial" w:hint="eastAsia"/>
                <w:lang w:eastAsia="zh-CN"/>
              </w:rPr>
              <w:t>Turn off L7 engine and repeat step 4 again</w:t>
            </w:r>
            <w:r w:rsidR="00A2746D">
              <w:rPr>
                <w:rFonts w:ascii="Arial" w:eastAsia="宋体" w:hAnsi="Arial" w:cs="Arial" w:hint="eastAsia"/>
                <w:lang w:eastAsia="zh-CN"/>
              </w:rPr>
              <w:t xml:space="preserve"> to check the maximum TCP connection rate.</w:t>
            </w:r>
          </w:p>
        </w:tc>
      </w:tr>
      <w:tr w:rsidR="006E0F51"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hAnsi="Arial" w:cs="Arial"/>
                <w:color w:val="auto"/>
              </w:rPr>
            </w:pPr>
            <w:r w:rsidRPr="00BD6442">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pStyle w:val="Body"/>
              <w:rPr>
                <w:rFonts w:ascii="Arial" w:eastAsia="宋体" w:hAnsi="Arial" w:cs="Arial"/>
                <w:lang w:eastAsia="zh-CN"/>
              </w:rPr>
            </w:pPr>
          </w:p>
        </w:tc>
      </w:tr>
      <w:tr w:rsidR="006E0F51" w:rsidRPr="00322E9D" w:rsidTr="00CA55C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eastAsia="宋体" w:hAnsi="Arial" w:cs="Arial"/>
                <w:color w:val="auto"/>
                <w:lang w:eastAsia="zh-CN"/>
              </w:rPr>
            </w:pPr>
            <w:r w:rsidRPr="00BD6442">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pStyle w:val="Body"/>
              <w:rPr>
                <w:rFonts w:ascii="Arial" w:eastAsia="宋体" w:hAnsi="Arial" w:cs="Arial"/>
                <w:lang w:eastAsia="zh-CN"/>
              </w:rPr>
            </w:pPr>
          </w:p>
        </w:tc>
      </w:tr>
      <w:tr w:rsidR="00280545" w:rsidRPr="00322E9D" w:rsidTr="00CA55C1">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280545" w:rsidRPr="00BD6442" w:rsidRDefault="00280545" w:rsidP="00CA55C1">
            <w:pPr>
              <w:rPr>
                <w:rFonts w:ascii="Arial" w:eastAsia="宋体" w:hAnsi="Arial" w:cs="Arial"/>
                <w:color w:val="auto"/>
                <w:lang w:eastAsia="zh-CN"/>
              </w:rPr>
            </w:pPr>
            <w:r w:rsidRPr="00BD6442">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80545" w:rsidRPr="006D0C2D" w:rsidRDefault="00280545" w:rsidP="00EB7D7A">
            <w:pPr>
              <w:pStyle w:val="Body"/>
              <w:numPr>
                <w:ilvl w:val="0"/>
                <w:numId w:val="81"/>
              </w:numPr>
              <w:ind w:left="268" w:hanging="268"/>
              <w:rPr>
                <w:rFonts w:ascii="Arial" w:eastAsia="宋体" w:hAnsi="Arial" w:cs="Arial"/>
                <w:lang w:eastAsia="zh-CN"/>
              </w:rPr>
            </w:pPr>
            <w:r>
              <w:rPr>
                <w:rFonts w:eastAsia="宋体" w:hint="eastAsia"/>
                <w:lang w:eastAsia="zh-CN"/>
              </w:rPr>
              <w:t>Due to lack of actual product performace target from PLM or developer, can NOT set quantitative data, like data rate and number of application sessions, for performance test case. We need to repeat test step for many times to check actual performance.</w:t>
            </w:r>
          </w:p>
          <w:p w:rsidR="00280545" w:rsidRDefault="00280545" w:rsidP="00EB7D7A">
            <w:pPr>
              <w:pStyle w:val="Body"/>
              <w:numPr>
                <w:ilvl w:val="0"/>
                <w:numId w:val="81"/>
              </w:numPr>
              <w:ind w:left="268" w:hanging="268"/>
              <w:rPr>
                <w:rFonts w:eastAsia="宋体"/>
                <w:lang w:eastAsia="zh-CN"/>
              </w:rPr>
            </w:pPr>
            <w:r>
              <w:rPr>
                <w:rFonts w:eastAsia="宋体" w:hint="eastAsia"/>
                <w:lang w:eastAsia="zh-CN"/>
              </w:rPr>
              <w:t>Record maximum TCP connection rate</w:t>
            </w:r>
            <w:r w:rsidR="00C30E4A">
              <w:rPr>
                <w:rFonts w:eastAsia="宋体" w:hint="eastAsia"/>
                <w:lang w:eastAsia="zh-CN"/>
              </w:rPr>
              <w:t>,</w:t>
            </w:r>
            <w:r>
              <w:rPr>
                <w:rFonts w:eastAsia="宋体" w:hint="eastAsia"/>
                <w:lang w:eastAsia="zh-CN"/>
              </w:rPr>
              <w:t xml:space="preserve"> and the percentage of </w:t>
            </w:r>
            <w:r>
              <w:rPr>
                <w:rFonts w:eastAsia="宋体"/>
                <w:lang w:eastAsia="zh-CN"/>
              </w:rPr>
              <w:t>application</w:t>
            </w:r>
            <w:r>
              <w:rPr>
                <w:rFonts w:eastAsia="宋体" w:hint="eastAsia"/>
                <w:lang w:eastAsia="zh-CN"/>
              </w:rPr>
              <w:t xml:space="preserve"> classification at maximum TCP connection rate</w:t>
            </w:r>
            <w:r w:rsidR="00C30E4A">
              <w:rPr>
                <w:rFonts w:eastAsia="宋体" w:hint="eastAsia"/>
                <w:lang w:eastAsia="zh-CN"/>
              </w:rPr>
              <w:t>,</w:t>
            </w:r>
            <w:r>
              <w:rPr>
                <w:rFonts w:eastAsia="宋体" w:hint="eastAsia"/>
                <w:lang w:eastAsia="zh-CN"/>
              </w:rPr>
              <w:t xml:space="preserve"> which may be not 100%.</w:t>
            </w:r>
          </w:p>
          <w:p w:rsidR="00280545" w:rsidRDefault="00280545" w:rsidP="00EB7D7A">
            <w:pPr>
              <w:pStyle w:val="Body"/>
              <w:numPr>
                <w:ilvl w:val="0"/>
                <w:numId w:val="81"/>
              </w:numPr>
              <w:ind w:left="268" w:hanging="268"/>
              <w:rPr>
                <w:rFonts w:eastAsia="宋体"/>
                <w:lang w:eastAsia="zh-CN"/>
              </w:rPr>
            </w:pPr>
            <w:r>
              <w:rPr>
                <w:rFonts w:eastAsia="宋体" w:hint="eastAsia"/>
                <w:lang w:eastAsia="zh-CN"/>
              </w:rPr>
              <w:t>Record maximum concurrent a</w:t>
            </w:r>
            <w:r w:rsidR="00C30E4A">
              <w:rPr>
                <w:rFonts w:eastAsia="宋体" w:hint="eastAsia"/>
                <w:lang w:eastAsia="zh-CN"/>
              </w:rPr>
              <w:t>pplications AP L7 engine can classify</w:t>
            </w:r>
            <w:r>
              <w:rPr>
                <w:rFonts w:eastAsia="宋体" w:hint="eastAsia"/>
                <w:lang w:eastAsia="zh-CN"/>
              </w:rPr>
              <w:t xml:space="preserve"> and the TCP connection rate at maximum concurrent applications.</w:t>
            </w:r>
          </w:p>
          <w:p w:rsidR="00280545" w:rsidRDefault="00280545" w:rsidP="00EB7D7A">
            <w:pPr>
              <w:pStyle w:val="Body"/>
              <w:numPr>
                <w:ilvl w:val="0"/>
                <w:numId w:val="81"/>
              </w:numPr>
              <w:ind w:left="268" w:hanging="268"/>
              <w:rPr>
                <w:rFonts w:eastAsia="宋体"/>
                <w:lang w:eastAsia="zh-CN"/>
              </w:rPr>
            </w:pPr>
            <w:r>
              <w:rPr>
                <w:rFonts w:eastAsia="宋体" w:hint="eastAsia"/>
                <w:lang w:eastAsia="zh-CN"/>
              </w:rPr>
              <w:t>Check reporting accuracy during test, the calculation of percentage of application classification is based on it.</w:t>
            </w:r>
          </w:p>
          <w:p w:rsidR="00FD12EE" w:rsidRDefault="00280545" w:rsidP="00EB7D7A">
            <w:pPr>
              <w:pStyle w:val="Body"/>
              <w:numPr>
                <w:ilvl w:val="0"/>
                <w:numId w:val="81"/>
              </w:numPr>
              <w:ind w:left="268" w:hanging="268"/>
              <w:rPr>
                <w:rFonts w:ascii="Arial" w:eastAsia="宋体" w:hAnsi="Arial" w:cs="Arial"/>
                <w:lang w:eastAsia="zh-CN"/>
              </w:rPr>
            </w:pPr>
            <w:r w:rsidRPr="00C650B2">
              <w:rPr>
                <w:rFonts w:eastAsia="宋体" w:hint="eastAsia"/>
                <w:lang w:eastAsia="zh-CN"/>
              </w:rPr>
              <w:t>Compare test results of enable L7 engine and disable it.</w:t>
            </w:r>
          </w:p>
          <w:p w:rsidR="00FD12EE" w:rsidRPr="00FD12EE" w:rsidRDefault="00FD12EE" w:rsidP="00EB7D7A">
            <w:pPr>
              <w:pStyle w:val="Body"/>
              <w:numPr>
                <w:ilvl w:val="0"/>
                <w:numId w:val="81"/>
              </w:numPr>
              <w:ind w:left="268" w:hanging="268"/>
              <w:rPr>
                <w:rFonts w:ascii="Arial" w:eastAsia="宋体" w:hAnsi="Arial" w:cs="Arial"/>
                <w:lang w:eastAsia="zh-CN"/>
              </w:rPr>
            </w:pPr>
            <w:r w:rsidRPr="00FD12EE">
              <w:rPr>
                <w:rFonts w:eastAsia="宋体" w:hint="eastAsia"/>
                <w:lang w:eastAsia="zh-CN"/>
              </w:rPr>
              <w:t>Set test perorid as 5 minutes and overnight.</w:t>
            </w:r>
            <w:r w:rsidRPr="00FD12EE">
              <w:rPr>
                <w:rFonts w:ascii="Arial" w:eastAsia="宋体" w:hAnsi="Arial" w:cs="Arial" w:hint="eastAsia"/>
                <w:lang w:eastAsia="zh-CN"/>
              </w:rPr>
              <w:t xml:space="preserve"> The result may be different.</w:t>
            </w:r>
          </w:p>
          <w:p w:rsidR="00280545" w:rsidRPr="006D0C2D" w:rsidRDefault="00280545" w:rsidP="00EB7D7A">
            <w:pPr>
              <w:pStyle w:val="Body"/>
              <w:numPr>
                <w:ilvl w:val="0"/>
                <w:numId w:val="81"/>
              </w:numPr>
              <w:ind w:left="268" w:hanging="268"/>
              <w:rPr>
                <w:rFonts w:eastAsia="宋体"/>
                <w:lang w:eastAsia="zh-CN"/>
              </w:rPr>
            </w:pPr>
            <w:r w:rsidRPr="00C650B2">
              <w:rPr>
                <w:rFonts w:eastAsia="宋体"/>
                <w:lang w:eastAsia="zh-CN"/>
              </w:rPr>
              <w:t>Recorde performace</w:t>
            </w:r>
            <w:r>
              <w:rPr>
                <w:rFonts w:eastAsia="宋体"/>
                <w:lang w:eastAsia="zh-CN"/>
              </w:rPr>
              <w:t xml:space="preserve"> test result for every platform</w:t>
            </w:r>
            <w:r>
              <w:rPr>
                <w:rFonts w:eastAsia="宋体" w:hint="eastAsia"/>
                <w:lang w:eastAsia="zh-CN"/>
              </w:rPr>
              <w:t>.</w:t>
            </w:r>
          </w:p>
        </w:tc>
      </w:tr>
    </w:tbl>
    <w:p w:rsidR="006E0F51" w:rsidRDefault="006E0F51" w:rsidP="006E0F51">
      <w:pPr>
        <w:pStyle w:val="Body"/>
        <w:rPr>
          <w:rFonts w:eastAsia="宋体"/>
          <w:lang w:eastAsia="zh-CN"/>
        </w:rPr>
      </w:pPr>
    </w:p>
    <w:p w:rsidR="006E0F51" w:rsidRPr="00B3369C" w:rsidRDefault="002D4751" w:rsidP="006E0F51">
      <w:pPr>
        <w:pStyle w:val="Heading3"/>
        <w:rPr>
          <w:rFonts w:ascii="Arial" w:eastAsia="宋体" w:hAnsi="Arial"/>
          <w:b w:val="0"/>
          <w:sz w:val="24"/>
          <w:szCs w:val="24"/>
          <w:lang w:eastAsia="zh-CN"/>
        </w:rPr>
      </w:pPr>
      <w:r>
        <w:rPr>
          <w:rFonts w:ascii="Arial" w:eastAsia="宋体" w:hAnsi="Arial" w:hint="eastAsia"/>
          <w:b w:val="0"/>
          <w:sz w:val="24"/>
          <w:szCs w:val="24"/>
          <w:lang w:eastAsia="zh-CN"/>
        </w:rPr>
        <w:t>L7_Engine</w:t>
      </w:r>
      <w:r w:rsidR="008C6DDB">
        <w:rPr>
          <w:rFonts w:ascii="Arial" w:eastAsia="宋体" w:hAnsi="Arial"/>
          <w:b w:val="0"/>
          <w:sz w:val="24"/>
          <w:szCs w:val="24"/>
          <w:lang w:eastAsia="zh-CN"/>
        </w:rPr>
        <w:t>_Performance_0</w:t>
      </w:r>
      <w:r>
        <w:rPr>
          <w:rFonts w:ascii="Arial" w:eastAsia="宋体" w:hAnsi="Arial" w:hint="eastAsia"/>
          <w:b w:val="0"/>
          <w:sz w:val="24"/>
          <w:szCs w:val="24"/>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6E0F51"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hAnsi="Arial" w:cs="Arial"/>
                <w:color w:val="auto"/>
              </w:rPr>
            </w:pPr>
            <w:r w:rsidRPr="00BD6442">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E0F51" w:rsidRPr="00BD6442" w:rsidRDefault="002D4751" w:rsidP="00CA55C1">
            <w:pPr>
              <w:pStyle w:val="Body"/>
              <w:rPr>
                <w:rFonts w:ascii="Arial" w:eastAsia="宋体" w:hAnsi="Arial" w:cs="Arial"/>
                <w:lang w:eastAsia="zh-CN"/>
              </w:rPr>
            </w:pPr>
            <w:r>
              <w:rPr>
                <w:rFonts w:ascii="Arial" w:eastAsia="宋体" w:hAnsi="Arial" w:cs="Arial" w:hint="eastAsia"/>
                <w:lang w:eastAsia="zh-CN"/>
              </w:rPr>
              <w:t>L7_Engine</w:t>
            </w:r>
            <w:r w:rsidR="008C6DDB">
              <w:rPr>
                <w:rFonts w:ascii="Arial" w:eastAsia="宋体" w:hAnsi="Arial" w:cs="Arial"/>
                <w:lang w:eastAsia="zh-CN"/>
              </w:rPr>
              <w:t>_Perfremane_0</w:t>
            </w:r>
            <w:r>
              <w:rPr>
                <w:rFonts w:ascii="Arial" w:eastAsia="宋体" w:hAnsi="Arial" w:cs="Arial" w:hint="eastAsia"/>
                <w:lang w:eastAsia="zh-CN"/>
              </w:rPr>
              <w:t>4</w:t>
            </w:r>
          </w:p>
        </w:tc>
      </w:tr>
      <w:tr w:rsidR="006E0F51"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hAnsi="Arial" w:cs="Arial"/>
                <w:color w:val="auto"/>
              </w:rPr>
            </w:pPr>
            <w:r w:rsidRPr="00BD6442">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eastAsia="宋体" w:hAnsi="Arial" w:cs="Arial"/>
                <w:color w:val="auto"/>
                <w:lang w:eastAsia="zh-CN"/>
              </w:rPr>
            </w:pPr>
            <w:r w:rsidRPr="00BD6442">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pStyle w:val="Body"/>
              <w:rPr>
                <w:rFonts w:ascii="Arial" w:eastAsia="宋体" w:hAnsi="Arial" w:cs="Arial"/>
                <w:lang w:eastAsia="zh-CN"/>
              </w:rPr>
            </w:pPr>
            <w:r w:rsidRPr="00BD6442">
              <w:rPr>
                <w:rFonts w:ascii="Arial" w:eastAsia="宋体" w:hAnsi="Arial" w:cs="Arial"/>
                <w:lang w:eastAsia="zh-CN"/>
              </w:rPr>
              <w:t>No</w:t>
            </w:r>
          </w:p>
        </w:tc>
      </w:tr>
      <w:tr w:rsidR="006E0F51"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hAnsi="Arial" w:cs="Arial"/>
                <w:color w:val="auto"/>
              </w:rPr>
            </w:pPr>
            <w:r w:rsidRPr="00BD6442">
              <w:rPr>
                <w:rFonts w:ascii="Arial" w:hAnsi="Arial" w:cs="Arial"/>
                <w:color w:val="auto"/>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E0F51" w:rsidRPr="00523D89" w:rsidRDefault="006E0F51" w:rsidP="006E0F51">
            <w:pPr>
              <w:pStyle w:val="Body"/>
              <w:rPr>
                <w:rFonts w:ascii="Arial" w:eastAsia="宋体" w:hAnsi="Arial" w:cs="Arial"/>
                <w:lang w:eastAsia="zh-CN"/>
              </w:rPr>
            </w:pPr>
            <w:r w:rsidRPr="00523D89">
              <w:rPr>
                <w:rFonts w:ascii="Arial" w:eastAsia="宋体" w:hAnsi="Arial" w:cs="Arial"/>
                <w:lang w:eastAsia="zh-CN"/>
              </w:rPr>
              <w:t>(eth1)AP(eth0)____SW____HM</w:t>
            </w:r>
          </w:p>
          <w:p w:rsidR="006E0F51" w:rsidRPr="00523D89" w:rsidRDefault="006E0F51" w:rsidP="006E0F51">
            <w:pPr>
              <w:pStyle w:val="Body"/>
              <w:ind w:firstLine="210"/>
              <w:rPr>
                <w:rFonts w:ascii="Arial" w:eastAsia="宋体" w:hAnsi="Arial" w:cs="Arial"/>
                <w:lang w:eastAsia="zh-CN"/>
              </w:rPr>
            </w:pPr>
            <w:r w:rsidRPr="00523D89">
              <w:rPr>
                <w:rFonts w:ascii="Arial" w:eastAsia="宋体" w:hAnsi="Arial" w:cs="Arial"/>
                <w:lang w:eastAsia="zh-CN"/>
              </w:rPr>
              <w:t>|                            |</w:t>
            </w:r>
          </w:p>
          <w:p w:rsidR="006E0F51" w:rsidRPr="00BD6442" w:rsidRDefault="006E0F51" w:rsidP="006E0F51">
            <w:pPr>
              <w:pStyle w:val="Body"/>
              <w:rPr>
                <w:rFonts w:ascii="Arial" w:eastAsia="宋体" w:hAnsi="Arial" w:cs="Arial"/>
                <w:lang w:eastAsia="zh-CN"/>
              </w:rPr>
            </w:pPr>
            <w:r w:rsidRPr="00523D89">
              <w:rPr>
                <w:rFonts w:ascii="Arial" w:eastAsia="宋体" w:hAnsi="Arial" w:cs="Arial"/>
                <w:lang w:eastAsia="zh-CN"/>
              </w:rPr>
              <w:t xml:space="preserve"> IXIA_____________|</w:t>
            </w:r>
          </w:p>
        </w:tc>
      </w:tr>
      <w:tr w:rsidR="006E0F51" w:rsidRPr="00322E9D" w:rsidTr="00CA55C1">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hAnsi="Arial" w:cs="Arial"/>
                <w:color w:val="auto"/>
              </w:rPr>
            </w:pPr>
            <w:r w:rsidRPr="00BD6442">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E0F51" w:rsidRDefault="006E0F51" w:rsidP="00CA55C1">
            <w:pPr>
              <w:pStyle w:val="Body"/>
              <w:rPr>
                <w:rFonts w:ascii="Arial" w:eastAsia="宋体" w:hAnsi="Arial" w:cs="Arial"/>
                <w:lang w:eastAsia="zh-CN"/>
              </w:rPr>
            </w:pPr>
            <w:r>
              <w:rPr>
                <w:rFonts w:ascii="Arial" w:eastAsia="宋体" w:hAnsi="Arial" w:cs="Arial" w:hint="eastAsia"/>
                <w:lang w:eastAsia="zh-CN"/>
              </w:rPr>
              <w:t>Verify maximum TCP throughput of AP</w:t>
            </w:r>
            <w:r w:rsidR="00A2746D">
              <w:rPr>
                <w:rFonts w:ascii="Arial" w:eastAsia="宋体" w:hAnsi="Arial" w:cs="Arial" w:hint="eastAsia"/>
                <w:lang w:eastAsia="zh-CN"/>
              </w:rPr>
              <w:t xml:space="preserve"> and the maximum concurrent applicationswhich AP can classify</w:t>
            </w:r>
            <w:r w:rsidRPr="00BD6442">
              <w:rPr>
                <w:rFonts w:ascii="Arial" w:hAnsi="Arial" w:cs="Arial"/>
              </w:rPr>
              <w:t>.</w:t>
            </w:r>
            <w:r>
              <w:rPr>
                <w:rFonts w:ascii="Arial" w:eastAsia="宋体" w:hAnsi="Arial" w:cs="Arial" w:hint="eastAsia"/>
                <w:lang w:eastAsia="zh-CN"/>
              </w:rPr>
              <w:t xml:space="preserve"> </w:t>
            </w:r>
            <w:r>
              <w:rPr>
                <w:rFonts w:ascii="Arial" w:eastAsia="宋体" w:hAnsi="Arial" w:cs="Arial"/>
                <w:lang w:eastAsia="zh-CN"/>
              </w:rPr>
              <w:t>(</w:t>
            </w:r>
            <w:r>
              <w:rPr>
                <w:rFonts w:ascii="Arial" w:eastAsia="宋体" w:hAnsi="Arial" w:cs="Arial" w:hint="eastAsia"/>
                <w:lang w:eastAsia="zh-CN"/>
              </w:rPr>
              <w:t>Based on</w:t>
            </w:r>
            <w:r>
              <w:rPr>
                <w:rFonts w:ascii="Arial" w:eastAsia="宋体" w:hAnsi="Arial" w:cs="Arial"/>
                <w:lang w:eastAsia="zh-CN"/>
              </w:rPr>
              <w:t xml:space="preserve"> HTTP </w:t>
            </w:r>
            <w:r>
              <w:rPr>
                <w:rFonts w:ascii="Arial" w:eastAsia="宋体" w:hAnsi="Arial" w:cs="Arial" w:hint="eastAsia"/>
                <w:lang w:eastAsia="zh-CN"/>
              </w:rPr>
              <w:t>session</w:t>
            </w:r>
            <w:r w:rsidRPr="00BD6442">
              <w:rPr>
                <w:rFonts w:ascii="Arial" w:eastAsia="宋体" w:hAnsi="Arial" w:cs="Arial"/>
                <w:lang w:eastAsia="zh-CN"/>
              </w:rPr>
              <w:t>)</w:t>
            </w:r>
          </w:p>
          <w:p w:rsidR="006E0F51" w:rsidRPr="00BD6442" w:rsidRDefault="006E0F51" w:rsidP="00CA55C1">
            <w:pPr>
              <w:pStyle w:val="Body"/>
              <w:rPr>
                <w:rFonts w:ascii="Arial" w:eastAsia="宋体" w:hAnsi="Arial" w:cs="Arial"/>
                <w:lang w:eastAsia="zh-CN"/>
              </w:rPr>
            </w:pPr>
            <w:r>
              <w:rPr>
                <w:rFonts w:ascii="Arial" w:eastAsia="宋体" w:hAnsi="Arial" w:cs="Arial" w:hint="eastAsia"/>
                <w:lang w:eastAsia="zh-CN"/>
              </w:rPr>
              <w:t>This case is specific for AP with 2 eth interfaces.</w:t>
            </w:r>
          </w:p>
        </w:tc>
      </w:tr>
      <w:tr w:rsidR="006E0F51"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eastAsia="宋体" w:hAnsi="Arial" w:cs="Arial"/>
                <w:color w:val="auto"/>
                <w:lang w:eastAsia="zh-CN"/>
              </w:rPr>
            </w:pPr>
            <w:r w:rsidRPr="00BD6442">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E0F51" w:rsidRPr="00523D89" w:rsidRDefault="006E0F51" w:rsidP="00CA55C1">
            <w:pPr>
              <w:pStyle w:val="Body"/>
              <w:rPr>
                <w:rFonts w:ascii="Arial" w:eastAsia="宋体" w:hAnsi="Arial" w:cs="Arial"/>
                <w:lang w:eastAsia="zh-CN"/>
              </w:rPr>
            </w:pPr>
            <w:r w:rsidRPr="00523D89">
              <w:rPr>
                <w:rFonts w:ascii="Arial" w:eastAsia="宋体" w:hAnsi="Arial" w:cs="Arial"/>
                <w:lang w:eastAsia="zh-CN"/>
              </w:rPr>
              <w:t>AP: AP320,AP340,AP330,AP350,</w:t>
            </w:r>
          </w:p>
        </w:tc>
      </w:tr>
      <w:tr w:rsidR="006E0F51"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hAnsi="Arial" w:cs="Arial"/>
                <w:color w:val="auto"/>
              </w:rPr>
            </w:pPr>
            <w:r w:rsidRPr="00BD6442">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E0F51" w:rsidRPr="00523D89" w:rsidRDefault="006E0F51" w:rsidP="00CA55C1">
            <w:pPr>
              <w:pStyle w:val="Body"/>
              <w:rPr>
                <w:rFonts w:ascii="Arial" w:eastAsia="宋体" w:hAnsi="Arial" w:cs="Arial"/>
                <w:lang w:eastAsia="zh-CN"/>
              </w:rPr>
            </w:pPr>
            <w:r w:rsidRPr="00523D89">
              <w:rPr>
                <w:rFonts w:ascii="Arial" w:eastAsia="宋体" w:hAnsi="Arial" w:cs="Arial"/>
                <w:lang w:eastAsia="zh-CN"/>
              </w:rPr>
              <w:t>AP is managed by HM.</w:t>
            </w:r>
          </w:p>
          <w:p w:rsidR="006E0F51" w:rsidRPr="00523D89" w:rsidRDefault="006E0F51" w:rsidP="00CA55C1">
            <w:pPr>
              <w:pStyle w:val="Body"/>
              <w:rPr>
                <w:rFonts w:ascii="Arial" w:eastAsia="宋体" w:hAnsi="Arial" w:cs="Arial"/>
                <w:lang w:eastAsia="zh-CN"/>
              </w:rPr>
            </w:pPr>
            <w:r w:rsidRPr="00523D89">
              <w:rPr>
                <w:rFonts w:ascii="Arial" w:eastAsia="宋体" w:hAnsi="Arial" w:cs="Arial"/>
                <w:lang w:eastAsia="zh-CN"/>
              </w:rPr>
              <w:t>IXIA connects with AP eth0.</w:t>
            </w:r>
          </w:p>
        </w:tc>
      </w:tr>
      <w:tr w:rsidR="006E0F51"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hAnsi="Arial" w:cs="Arial"/>
                <w:color w:val="auto"/>
              </w:rPr>
            </w:pPr>
            <w:r w:rsidRPr="00BD6442">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E0F51" w:rsidRDefault="006E0F51" w:rsidP="00EB7D7A">
            <w:pPr>
              <w:pStyle w:val="Body"/>
              <w:numPr>
                <w:ilvl w:val="2"/>
                <w:numId w:val="73"/>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AP.</w:t>
            </w:r>
          </w:p>
          <w:p w:rsidR="006E0F51" w:rsidRPr="007159A3" w:rsidRDefault="006E0F51" w:rsidP="00EB7D7A">
            <w:pPr>
              <w:pStyle w:val="Body"/>
              <w:numPr>
                <w:ilvl w:val="2"/>
                <w:numId w:val="73"/>
              </w:numPr>
              <w:ind w:left="268" w:hanging="268"/>
              <w:rPr>
                <w:rFonts w:ascii="Arial" w:eastAsia="宋体" w:hAnsi="Arial" w:cs="Arial"/>
                <w:lang w:eastAsia="zh-CN"/>
              </w:rPr>
            </w:pPr>
            <w:r>
              <w:rPr>
                <w:rFonts w:ascii="Arial" w:eastAsia="宋体" w:hAnsi="Arial" w:cs="Arial"/>
                <w:lang w:eastAsia="zh-CN"/>
              </w:rPr>
              <w:t>Keep default settings</w:t>
            </w:r>
            <w:r>
              <w:rPr>
                <w:rFonts w:ascii="Arial" w:eastAsia="宋体" w:hAnsi="Arial" w:cs="Arial" w:hint="eastAsia"/>
                <w:lang w:eastAsia="zh-CN"/>
              </w:rPr>
              <w:t xml:space="preserve"> of application reporting for every individual interface at AP</w:t>
            </w:r>
          </w:p>
          <w:p w:rsidR="006E0F51" w:rsidRPr="005D0E58" w:rsidRDefault="006E0F51" w:rsidP="00EB7D7A">
            <w:pPr>
              <w:pStyle w:val="Body"/>
              <w:numPr>
                <w:ilvl w:val="2"/>
                <w:numId w:val="73"/>
              </w:numPr>
              <w:ind w:left="268" w:hanging="268"/>
              <w:rPr>
                <w:rFonts w:ascii="Arial" w:eastAsia="宋体" w:hAnsi="Arial" w:cs="Arial"/>
                <w:lang w:eastAsia="zh-CN"/>
              </w:rPr>
            </w:pPr>
            <w:r>
              <w:rPr>
                <w:rFonts w:ascii="Arial" w:eastAsia="宋体" w:hAnsi="Arial" w:cs="Arial" w:hint="eastAsia"/>
                <w:lang w:eastAsia="zh-CN"/>
              </w:rPr>
              <w:t xml:space="preserve">Simulates HTTP1.1 with persistence by IXIA, and set HTTP page size as 5k. </w:t>
            </w:r>
          </w:p>
          <w:p w:rsidR="006E0F51" w:rsidRDefault="006E0F51" w:rsidP="00EB7D7A">
            <w:pPr>
              <w:pStyle w:val="Body"/>
              <w:numPr>
                <w:ilvl w:val="2"/>
                <w:numId w:val="73"/>
              </w:numPr>
              <w:ind w:left="268" w:hanging="268"/>
              <w:rPr>
                <w:rFonts w:ascii="Arial" w:eastAsia="宋体" w:hAnsi="Arial" w:cs="Arial"/>
                <w:lang w:eastAsia="zh-CN"/>
              </w:rPr>
            </w:pPr>
            <w:r>
              <w:rPr>
                <w:rFonts w:ascii="Arial" w:eastAsia="宋体" w:hAnsi="Arial" w:cs="Arial" w:hint="eastAsia"/>
                <w:lang w:eastAsia="zh-CN"/>
              </w:rPr>
              <w:t>C</w:t>
            </w:r>
            <w:r w:rsidRPr="00984BD4">
              <w:rPr>
                <w:rFonts w:ascii="Arial" w:eastAsia="宋体" w:hAnsi="Arial" w:cs="Arial"/>
                <w:lang w:eastAsia="zh-CN"/>
              </w:rPr>
              <w:t xml:space="preserve">heck </w:t>
            </w:r>
            <w:r>
              <w:rPr>
                <w:rFonts w:ascii="Arial" w:eastAsia="宋体" w:hAnsi="Arial" w:cs="Arial" w:hint="eastAsia"/>
                <w:lang w:eastAsia="zh-CN"/>
              </w:rPr>
              <w:t xml:space="preserve">the maximum </w:t>
            </w:r>
            <w:r w:rsidR="002B5506">
              <w:rPr>
                <w:rFonts w:ascii="Arial" w:eastAsia="宋体" w:hAnsi="Arial" w:cs="Arial" w:hint="eastAsia"/>
                <w:lang w:eastAsia="zh-CN"/>
              </w:rPr>
              <w:t>TCP throughput</w:t>
            </w:r>
            <w:r w:rsidR="00C30E4A">
              <w:rPr>
                <w:rFonts w:ascii="Arial" w:eastAsia="宋体" w:hAnsi="Arial" w:cs="Arial" w:hint="eastAsia"/>
                <w:lang w:eastAsia="zh-CN"/>
              </w:rPr>
              <w:t>. And</w:t>
            </w:r>
            <w:r w:rsidR="00280545">
              <w:rPr>
                <w:rFonts w:ascii="Arial" w:eastAsia="宋体" w:hAnsi="Arial" w:cs="Arial" w:hint="eastAsia"/>
                <w:lang w:eastAsia="zh-CN"/>
              </w:rPr>
              <w:t xml:space="preserve"> the maximum concurrent applications AP</w:t>
            </w:r>
            <w:r w:rsidR="00280545" w:rsidRPr="00BD6442">
              <w:rPr>
                <w:rFonts w:ascii="Arial" w:eastAsia="宋体" w:hAnsi="Arial" w:cs="Arial"/>
                <w:lang w:eastAsia="zh-CN"/>
              </w:rPr>
              <w:t xml:space="preserve"> </w:t>
            </w:r>
            <w:r w:rsidR="002B5506">
              <w:rPr>
                <w:rFonts w:ascii="Arial" w:eastAsia="宋体" w:hAnsi="Arial" w:cs="Arial" w:hint="eastAsia"/>
                <w:lang w:eastAsia="zh-CN"/>
              </w:rPr>
              <w:t>L7 engine can classify</w:t>
            </w:r>
            <w:r w:rsidR="00280545">
              <w:rPr>
                <w:rFonts w:ascii="Arial" w:eastAsia="宋体" w:hAnsi="Arial" w:cs="Arial" w:hint="eastAsia"/>
                <w:lang w:eastAsia="zh-CN"/>
              </w:rPr>
              <w:t xml:space="preserve"> (applications/second).</w:t>
            </w:r>
          </w:p>
          <w:p w:rsidR="006E0F51" w:rsidRDefault="006E0F51" w:rsidP="00EB7D7A">
            <w:pPr>
              <w:pStyle w:val="Body"/>
              <w:numPr>
                <w:ilvl w:val="2"/>
                <w:numId w:val="73"/>
              </w:numPr>
              <w:ind w:left="268" w:hanging="268"/>
              <w:rPr>
                <w:rFonts w:ascii="Arial" w:eastAsia="宋体" w:hAnsi="Arial" w:cs="Arial"/>
                <w:lang w:eastAsia="zh-CN"/>
              </w:rPr>
            </w:pPr>
            <w:r>
              <w:rPr>
                <w:rFonts w:ascii="Arial" w:eastAsia="宋体" w:hAnsi="Arial" w:cs="Arial" w:hint="eastAsia"/>
                <w:lang w:eastAsia="zh-CN"/>
              </w:rPr>
              <w:t>Set HTTP page size as 64k, repeate step 4 again.</w:t>
            </w:r>
          </w:p>
          <w:p w:rsidR="006E0F51" w:rsidRPr="00A91D3E" w:rsidRDefault="006E0F51" w:rsidP="00EB7D7A">
            <w:pPr>
              <w:pStyle w:val="Body"/>
              <w:numPr>
                <w:ilvl w:val="2"/>
                <w:numId w:val="73"/>
              </w:numPr>
              <w:ind w:left="268" w:hanging="268"/>
              <w:rPr>
                <w:rFonts w:ascii="Arial" w:eastAsia="宋体" w:hAnsi="Arial" w:cs="Arial"/>
                <w:lang w:eastAsia="zh-CN"/>
              </w:rPr>
            </w:pPr>
            <w:r>
              <w:rPr>
                <w:rFonts w:ascii="Arial" w:eastAsia="宋体" w:hAnsi="Arial" w:cs="Arial" w:hint="eastAsia"/>
                <w:lang w:eastAsia="zh-CN"/>
              </w:rPr>
              <w:t>Turn off L7 engine and repeat step 4 and step 5 again</w:t>
            </w:r>
            <w:r w:rsidR="002B5506">
              <w:rPr>
                <w:rFonts w:ascii="Arial" w:eastAsia="宋体" w:hAnsi="Arial" w:cs="Arial" w:hint="eastAsia"/>
                <w:lang w:eastAsia="zh-CN"/>
              </w:rPr>
              <w:t xml:space="preserve"> to check the maximum TCP throughput.</w:t>
            </w:r>
          </w:p>
        </w:tc>
      </w:tr>
      <w:tr w:rsidR="006E0F51"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hAnsi="Arial" w:cs="Arial"/>
                <w:color w:val="auto"/>
              </w:rPr>
            </w:pPr>
            <w:r w:rsidRPr="00BD6442">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pStyle w:val="Body"/>
              <w:rPr>
                <w:rFonts w:ascii="Arial" w:eastAsia="宋体" w:hAnsi="Arial" w:cs="Arial"/>
                <w:lang w:eastAsia="zh-CN"/>
              </w:rPr>
            </w:pPr>
          </w:p>
        </w:tc>
      </w:tr>
      <w:tr w:rsidR="006E0F51" w:rsidRPr="00322E9D" w:rsidTr="00CA55C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eastAsia="宋体" w:hAnsi="Arial" w:cs="Arial"/>
                <w:color w:val="auto"/>
                <w:lang w:eastAsia="zh-CN"/>
              </w:rPr>
            </w:pPr>
            <w:r w:rsidRPr="00BD6442">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pStyle w:val="Body"/>
              <w:rPr>
                <w:rFonts w:ascii="Arial" w:eastAsia="宋体" w:hAnsi="Arial" w:cs="Arial"/>
                <w:lang w:eastAsia="zh-CN"/>
              </w:rPr>
            </w:pPr>
          </w:p>
        </w:tc>
      </w:tr>
      <w:tr w:rsidR="006E0F51" w:rsidRPr="00322E9D" w:rsidTr="00CA55C1">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6E0F51" w:rsidRPr="00BD6442" w:rsidRDefault="006E0F51" w:rsidP="00CA55C1">
            <w:pPr>
              <w:rPr>
                <w:rFonts w:ascii="Arial" w:eastAsia="宋体" w:hAnsi="Arial" w:cs="Arial"/>
                <w:color w:val="auto"/>
                <w:lang w:eastAsia="zh-CN"/>
              </w:rPr>
            </w:pPr>
            <w:r w:rsidRPr="00BD6442">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B5506" w:rsidRPr="006D0C2D" w:rsidRDefault="002B5506" w:rsidP="00EB7D7A">
            <w:pPr>
              <w:pStyle w:val="Body"/>
              <w:numPr>
                <w:ilvl w:val="0"/>
                <w:numId w:val="83"/>
              </w:numPr>
              <w:ind w:left="268" w:hanging="268"/>
              <w:rPr>
                <w:rFonts w:ascii="Arial" w:eastAsia="宋体" w:hAnsi="Arial" w:cs="Arial"/>
                <w:lang w:eastAsia="zh-CN"/>
              </w:rPr>
            </w:pPr>
            <w:r>
              <w:rPr>
                <w:rFonts w:eastAsia="宋体" w:hint="eastAsia"/>
                <w:lang w:eastAsia="zh-CN"/>
              </w:rPr>
              <w:t>Due to lack of actual product performace target from PLM or developer, can NOT set quantitative data, like data rate and number of application sessions, for performance test case. We need to repeat test step for many times to check actual performance.</w:t>
            </w:r>
          </w:p>
          <w:p w:rsidR="002B5506" w:rsidRDefault="002B5506" w:rsidP="00EB7D7A">
            <w:pPr>
              <w:pStyle w:val="Body"/>
              <w:numPr>
                <w:ilvl w:val="0"/>
                <w:numId w:val="83"/>
              </w:numPr>
              <w:ind w:left="268" w:hanging="268"/>
              <w:rPr>
                <w:rFonts w:eastAsia="宋体"/>
                <w:lang w:eastAsia="zh-CN"/>
              </w:rPr>
            </w:pPr>
            <w:r>
              <w:rPr>
                <w:rFonts w:eastAsia="宋体" w:hint="eastAsia"/>
                <w:lang w:eastAsia="zh-CN"/>
              </w:rPr>
              <w:t xml:space="preserve">Record maximum TCP </w:t>
            </w:r>
            <w:r w:rsidR="00C30E4A">
              <w:rPr>
                <w:rFonts w:eastAsia="宋体"/>
                <w:lang w:eastAsia="zh-CN"/>
              </w:rPr>
              <w:t>throughput</w:t>
            </w:r>
            <w:r w:rsidR="00C30E4A">
              <w:rPr>
                <w:rFonts w:eastAsia="宋体" w:hint="eastAsia"/>
                <w:lang w:eastAsia="zh-CN"/>
              </w:rPr>
              <w:t xml:space="preserve"> a</w:t>
            </w:r>
            <w:r>
              <w:rPr>
                <w:rFonts w:eastAsia="宋体" w:hint="eastAsia"/>
                <w:lang w:eastAsia="zh-CN"/>
              </w:rPr>
              <w:t xml:space="preserve">nd the percentage of </w:t>
            </w:r>
            <w:r>
              <w:rPr>
                <w:rFonts w:eastAsia="宋体"/>
                <w:lang w:eastAsia="zh-CN"/>
              </w:rPr>
              <w:t>application</w:t>
            </w:r>
            <w:r>
              <w:rPr>
                <w:rFonts w:eastAsia="宋体" w:hint="eastAsia"/>
                <w:lang w:eastAsia="zh-CN"/>
              </w:rPr>
              <w:t xml:space="preserve"> classification at maximum TCP throughput, which may be not 100%.</w:t>
            </w:r>
          </w:p>
          <w:p w:rsidR="002B5506" w:rsidRDefault="002B5506" w:rsidP="00EB7D7A">
            <w:pPr>
              <w:pStyle w:val="Body"/>
              <w:numPr>
                <w:ilvl w:val="0"/>
                <w:numId w:val="83"/>
              </w:numPr>
              <w:ind w:left="268" w:hanging="268"/>
              <w:rPr>
                <w:rFonts w:eastAsia="宋体"/>
                <w:lang w:eastAsia="zh-CN"/>
              </w:rPr>
            </w:pPr>
            <w:r>
              <w:rPr>
                <w:rFonts w:eastAsia="宋体" w:hint="eastAsia"/>
                <w:lang w:eastAsia="zh-CN"/>
              </w:rPr>
              <w:t>Record maximum concurrent a</w:t>
            </w:r>
            <w:r w:rsidR="009161DD">
              <w:rPr>
                <w:rFonts w:eastAsia="宋体" w:hint="eastAsia"/>
                <w:lang w:eastAsia="zh-CN"/>
              </w:rPr>
              <w:t xml:space="preserve">pplications AP L7 engine can </w:t>
            </w:r>
            <w:r>
              <w:rPr>
                <w:rFonts w:eastAsia="宋体" w:hint="eastAsia"/>
                <w:lang w:eastAsia="zh-CN"/>
              </w:rPr>
              <w:t>c</w:t>
            </w:r>
            <w:r w:rsidR="009161DD">
              <w:rPr>
                <w:rFonts w:eastAsia="宋体" w:hint="eastAsia"/>
                <w:lang w:eastAsia="zh-CN"/>
              </w:rPr>
              <w:t>lassify and the TCP throughput</w:t>
            </w:r>
            <w:r>
              <w:rPr>
                <w:rFonts w:eastAsia="宋体" w:hint="eastAsia"/>
                <w:lang w:eastAsia="zh-CN"/>
              </w:rPr>
              <w:t xml:space="preserve"> at maximum concurrent applications.</w:t>
            </w:r>
          </w:p>
          <w:p w:rsidR="002B5506" w:rsidRDefault="002B5506" w:rsidP="00EB7D7A">
            <w:pPr>
              <w:pStyle w:val="Body"/>
              <w:numPr>
                <w:ilvl w:val="0"/>
                <w:numId w:val="83"/>
              </w:numPr>
              <w:ind w:left="268" w:hanging="268"/>
              <w:rPr>
                <w:rFonts w:eastAsia="宋体"/>
                <w:lang w:eastAsia="zh-CN"/>
              </w:rPr>
            </w:pPr>
            <w:r>
              <w:rPr>
                <w:rFonts w:eastAsia="宋体" w:hint="eastAsia"/>
                <w:lang w:eastAsia="zh-CN"/>
              </w:rPr>
              <w:t>Check reporting accuracy during test, the calculation of percentage of application classification is based on it.</w:t>
            </w:r>
          </w:p>
          <w:p w:rsidR="00FD12EE" w:rsidRDefault="002B5506" w:rsidP="00EB7D7A">
            <w:pPr>
              <w:pStyle w:val="Body"/>
              <w:numPr>
                <w:ilvl w:val="0"/>
                <w:numId w:val="83"/>
              </w:numPr>
              <w:ind w:left="268" w:hanging="268"/>
              <w:rPr>
                <w:rFonts w:ascii="Arial" w:eastAsia="宋体" w:hAnsi="Arial" w:cs="Arial"/>
                <w:lang w:eastAsia="zh-CN"/>
              </w:rPr>
            </w:pPr>
            <w:r w:rsidRPr="00C650B2">
              <w:rPr>
                <w:rFonts w:eastAsia="宋体" w:hint="eastAsia"/>
                <w:lang w:eastAsia="zh-CN"/>
              </w:rPr>
              <w:t>Compare test results of enable L7 engine and disable it.</w:t>
            </w:r>
          </w:p>
          <w:p w:rsidR="00FD12EE" w:rsidRPr="00FD12EE" w:rsidRDefault="00FD12EE" w:rsidP="00EB7D7A">
            <w:pPr>
              <w:pStyle w:val="Body"/>
              <w:numPr>
                <w:ilvl w:val="0"/>
                <w:numId w:val="83"/>
              </w:numPr>
              <w:ind w:left="268" w:hanging="268"/>
              <w:rPr>
                <w:rFonts w:ascii="Arial" w:eastAsia="宋体" w:hAnsi="Arial" w:cs="Arial"/>
                <w:lang w:eastAsia="zh-CN"/>
              </w:rPr>
            </w:pPr>
            <w:r>
              <w:rPr>
                <w:rFonts w:ascii="Arial" w:eastAsia="宋体" w:hAnsi="Arial" w:cs="Arial" w:hint="eastAsia"/>
                <w:lang w:eastAsia="zh-CN"/>
              </w:rPr>
              <w:t xml:space="preserve">Set </w:t>
            </w:r>
            <w:r w:rsidRPr="00FD12EE">
              <w:rPr>
                <w:rFonts w:eastAsia="宋体" w:hint="eastAsia"/>
                <w:lang w:eastAsia="zh-CN"/>
              </w:rPr>
              <w:t>test perorid as 5 minutes and overnight.</w:t>
            </w:r>
            <w:r w:rsidRPr="00FD12EE">
              <w:rPr>
                <w:rFonts w:ascii="Arial" w:eastAsia="宋体" w:hAnsi="Arial" w:cs="Arial" w:hint="eastAsia"/>
                <w:lang w:eastAsia="zh-CN"/>
              </w:rPr>
              <w:t xml:space="preserve"> The result may be different.</w:t>
            </w:r>
          </w:p>
          <w:p w:rsidR="006E0F51" w:rsidRPr="009161DD" w:rsidRDefault="002B5506" w:rsidP="00EB7D7A">
            <w:pPr>
              <w:pStyle w:val="Body"/>
              <w:numPr>
                <w:ilvl w:val="0"/>
                <w:numId w:val="83"/>
              </w:numPr>
              <w:ind w:left="268" w:hanging="268"/>
              <w:rPr>
                <w:rFonts w:ascii="Arial" w:eastAsia="宋体" w:hAnsi="Arial" w:cs="Arial"/>
                <w:lang w:eastAsia="zh-CN"/>
              </w:rPr>
            </w:pPr>
            <w:r w:rsidRPr="009161DD">
              <w:rPr>
                <w:rFonts w:eastAsia="宋体"/>
                <w:lang w:eastAsia="zh-CN"/>
              </w:rPr>
              <w:t>Recorde performace test result for every platform</w:t>
            </w:r>
            <w:r w:rsidRPr="009161DD">
              <w:rPr>
                <w:rFonts w:eastAsia="宋体" w:hint="eastAsia"/>
                <w:lang w:eastAsia="zh-CN"/>
              </w:rPr>
              <w:t>.</w:t>
            </w:r>
          </w:p>
        </w:tc>
      </w:tr>
    </w:tbl>
    <w:p w:rsidR="00A45DBE" w:rsidRPr="00B3369C" w:rsidRDefault="00B16893" w:rsidP="00A45DBE">
      <w:pPr>
        <w:pStyle w:val="Heading3"/>
        <w:rPr>
          <w:rFonts w:ascii="Arial" w:eastAsia="宋体" w:hAnsi="Arial"/>
          <w:b w:val="0"/>
          <w:sz w:val="24"/>
          <w:szCs w:val="24"/>
          <w:lang w:eastAsia="zh-CN"/>
        </w:rPr>
      </w:pPr>
      <w:r>
        <w:rPr>
          <w:rFonts w:ascii="Arial" w:eastAsia="宋体" w:hAnsi="Arial" w:hint="eastAsia"/>
          <w:b w:val="0"/>
          <w:sz w:val="24"/>
          <w:szCs w:val="24"/>
          <w:lang w:eastAsia="zh-CN"/>
        </w:rPr>
        <w:t>L7_Engine</w:t>
      </w:r>
      <w:r w:rsidR="00A45DBE">
        <w:rPr>
          <w:rFonts w:ascii="Arial" w:eastAsia="宋体" w:hAnsi="Arial"/>
          <w:b w:val="0"/>
          <w:sz w:val="24"/>
          <w:szCs w:val="24"/>
          <w:lang w:eastAsia="zh-CN"/>
        </w:rPr>
        <w:t>_Performance_0</w:t>
      </w:r>
      <w:r>
        <w:rPr>
          <w:rFonts w:ascii="Arial" w:eastAsia="宋体" w:hAnsi="Arial" w:hint="eastAsia"/>
          <w:b w:val="0"/>
          <w:sz w:val="24"/>
          <w:szCs w:val="24"/>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A45DB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hAnsi="Arial" w:cs="Arial"/>
                <w:color w:val="auto"/>
              </w:rPr>
            </w:pPr>
            <w:r w:rsidRPr="00BD6442">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Pr="00BD6442" w:rsidRDefault="00B16893" w:rsidP="00CA55C1">
            <w:pPr>
              <w:pStyle w:val="Body"/>
              <w:rPr>
                <w:rFonts w:ascii="Arial" w:eastAsia="宋体" w:hAnsi="Arial" w:cs="Arial"/>
                <w:lang w:eastAsia="zh-CN"/>
              </w:rPr>
            </w:pPr>
            <w:r>
              <w:rPr>
                <w:rFonts w:ascii="Arial" w:eastAsia="宋体" w:hAnsi="Arial" w:cs="Arial" w:hint="eastAsia"/>
                <w:lang w:eastAsia="zh-CN"/>
              </w:rPr>
              <w:t>L7_Engine</w:t>
            </w:r>
            <w:r w:rsidR="00A45DBE">
              <w:rPr>
                <w:rFonts w:ascii="Arial" w:eastAsia="宋体" w:hAnsi="Arial" w:cs="Arial"/>
                <w:lang w:eastAsia="zh-CN"/>
              </w:rPr>
              <w:t>_Perfremane_0</w:t>
            </w:r>
            <w:r>
              <w:rPr>
                <w:rFonts w:ascii="Arial" w:eastAsia="宋体" w:hAnsi="Arial" w:cs="Arial" w:hint="eastAsia"/>
                <w:lang w:eastAsia="zh-CN"/>
              </w:rPr>
              <w:t>5</w:t>
            </w:r>
          </w:p>
        </w:tc>
      </w:tr>
      <w:tr w:rsidR="00A45DB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hAnsi="Arial" w:cs="Arial"/>
                <w:color w:val="auto"/>
              </w:rPr>
            </w:pPr>
            <w:r w:rsidRPr="00BD6442">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eastAsia="宋体" w:hAnsi="Arial" w:cs="Arial"/>
                <w:color w:val="auto"/>
                <w:lang w:eastAsia="zh-CN"/>
              </w:rPr>
            </w:pPr>
            <w:r w:rsidRPr="00BD6442">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pStyle w:val="Body"/>
              <w:rPr>
                <w:rFonts w:ascii="Arial" w:eastAsia="宋体" w:hAnsi="Arial" w:cs="Arial"/>
                <w:lang w:eastAsia="zh-CN"/>
              </w:rPr>
            </w:pPr>
            <w:r w:rsidRPr="00BD6442">
              <w:rPr>
                <w:rFonts w:ascii="Arial" w:eastAsia="宋体" w:hAnsi="Arial" w:cs="Arial"/>
                <w:lang w:eastAsia="zh-CN"/>
              </w:rPr>
              <w:t>No</w:t>
            </w:r>
          </w:p>
        </w:tc>
      </w:tr>
      <w:tr w:rsidR="00A45DB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hAnsi="Arial" w:cs="Arial"/>
                <w:color w:val="auto"/>
              </w:rPr>
            </w:pPr>
            <w:r w:rsidRPr="00BD6442">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pStyle w:val="Body"/>
              <w:rPr>
                <w:rFonts w:ascii="Arial" w:eastAsia="宋体" w:hAnsi="Arial" w:cs="Arial"/>
                <w:lang w:eastAsia="zh-CN"/>
              </w:rPr>
            </w:pPr>
            <w:r w:rsidRPr="00BD6442">
              <w:rPr>
                <w:rFonts w:ascii="Arial" w:eastAsia="宋体" w:hAnsi="Arial" w:cs="Arial"/>
                <w:lang w:eastAsia="zh-CN"/>
              </w:rPr>
              <w:t>(eth1)BR(eth0)_____Switch_____HM</w:t>
            </w:r>
          </w:p>
          <w:p w:rsidR="00A45DBE" w:rsidRPr="00BD6442" w:rsidRDefault="00A45DBE" w:rsidP="00CA55C1">
            <w:pPr>
              <w:pStyle w:val="Body"/>
              <w:rPr>
                <w:rFonts w:ascii="Arial" w:eastAsia="宋体" w:hAnsi="Arial" w:cs="Arial"/>
                <w:lang w:eastAsia="zh-CN"/>
              </w:rPr>
            </w:pPr>
            <w:r w:rsidRPr="00BD6442">
              <w:rPr>
                <w:rFonts w:ascii="Arial" w:eastAsia="宋体" w:hAnsi="Arial" w:cs="Arial"/>
                <w:lang w:eastAsia="zh-CN"/>
              </w:rPr>
              <w:t xml:space="preserve">      |                                 |</w:t>
            </w:r>
          </w:p>
          <w:p w:rsidR="00A45DBE" w:rsidRPr="00BD6442" w:rsidRDefault="00A45DBE" w:rsidP="00CA55C1">
            <w:pPr>
              <w:pStyle w:val="Body"/>
              <w:ind w:firstLine="210"/>
              <w:rPr>
                <w:rFonts w:ascii="Arial" w:eastAsia="宋体" w:hAnsi="Arial" w:cs="Arial"/>
                <w:lang w:eastAsia="zh-CN"/>
              </w:rPr>
            </w:pPr>
            <w:r w:rsidRPr="00BD6442">
              <w:rPr>
                <w:rFonts w:ascii="Arial" w:eastAsia="宋体" w:hAnsi="Arial" w:cs="Arial"/>
                <w:lang w:eastAsia="zh-CN"/>
              </w:rPr>
              <w:t>IXIA_______________|</w:t>
            </w:r>
          </w:p>
        </w:tc>
      </w:tr>
      <w:tr w:rsidR="00A45DBE" w:rsidRPr="00322E9D" w:rsidTr="00CA55C1">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hAnsi="Arial" w:cs="Arial"/>
                <w:color w:val="auto"/>
              </w:rPr>
            </w:pPr>
            <w:r w:rsidRPr="00BD6442">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pStyle w:val="Body"/>
              <w:rPr>
                <w:rFonts w:ascii="Arial" w:eastAsia="宋体" w:hAnsi="Arial" w:cs="Arial"/>
                <w:lang w:eastAsia="zh-CN"/>
              </w:rPr>
            </w:pPr>
            <w:r>
              <w:rPr>
                <w:rFonts w:ascii="Arial" w:eastAsia="宋体" w:hAnsi="Arial" w:cs="Arial" w:hint="eastAsia"/>
                <w:lang w:eastAsia="zh-CN"/>
              </w:rPr>
              <w:t>Verify maximum TCP connection rate of BR</w:t>
            </w:r>
            <w:r w:rsidR="009161DD">
              <w:rPr>
                <w:rFonts w:ascii="Arial" w:eastAsia="宋体" w:hAnsi="Arial" w:cs="Arial" w:hint="eastAsia"/>
                <w:lang w:eastAsia="zh-CN"/>
              </w:rPr>
              <w:t>, and the maximum concurrent applications</w:t>
            </w:r>
            <w:r w:rsidR="00A9760B">
              <w:rPr>
                <w:rFonts w:ascii="Arial" w:eastAsia="宋体" w:hAnsi="Arial" w:cs="Arial" w:hint="eastAsia"/>
                <w:lang w:eastAsia="zh-CN"/>
              </w:rPr>
              <w:t xml:space="preserve"> </w:t>
            </w:r>
            <w:r w:rsidR="009161DD">
              <w:rPr>
                <w:rFonts w:ascii="Arial" w:eastAsia="宋体" w:hAnsi="Arial" w:cs="Arial" w:hint="eastAsia"/>
                <w:lang w:eastAsia="zh-CN"/>
              </w:rPr>
              <w:t>which BR can classify</w:t>
            </w:r>
            <w:r w:rsidRPr="00BD6442">
              <w:rPr>
                <w:rFonts w:ascii="Arial" w:hAnsi="Arial" w:cs="Arial"/>
              </w:rPr>
              <w:t>.</w:t>
            </w:r>
            <w:r>
              <w:rPr>
                <w:rFonts w:ascii="Arial" w:eastAsia="宋体" w:hAnsi="Arial" w:cs="Arial" w:hint="eastAsia"/>
                <w:lang w:eastAsia="zh-CN"/>
              </w:rPr>
              <w:t xml:space="preserve"> </w:t>
            </w:r>
            <w:r>
              <w:rPr>
                <w:rFonts w:ascii="Arial" w:eastAsia="宋体" w:hAnsi="Arial" w:cs="Arial"/>
                <w:lang w:eastAsia="zh-CN"/>
              </w:rPr>
              <w:t>(</w:t>
            </w:r>
            <w:r>
              <w:rPr>
                <w:rFonts w:ascii="Arial" w:eastAsia="宋体" w:hAnsi="Arial" w:cs="Arial" w:hint="eastAsia"/>
                <w:lang w:eastAsia="zh-CN"/>
              </w:rPr>
              <w:t>Based on</w:t>
            </w:r>
            <w:r>
              <w:rPr>
                <w:rFonts w:ascii="Arial" w:eastAsia="宋体" w:hAnsi="Arial" w:cs="Arial"/>
                <w:lang w:eastAsia="zh-CN"/>
              </w:rPr>
              <w:t xml:space="preserve"> HTTP </w:t>
            </w:r>
            <w:r>
              <w:rPr>
                <w:rFonts w:ascii="Arial" w:eastAsia="宋体" w:hAnsi="Arial" w:cs="Arial" w:hint="eastAsia"/>
                <w:lang w:eastAsia="zh-CN"/>
              </w:rPr>
              <w:t>session</w:t>
            </w:r>
            <w:r w:rsidRPr="00BD6442">
              <w:rPr>
                <w:rFonts w:ascii="Arial" w:eastAsia="宋体" w:hAnsi="Arial" w:cs="Arial"/>
                <w:lang w:eastAsia="zh-CN"/>
              </w:rPr>
              <w:t>)</w:t>
            </w:r>
          </w:p>
        </w:tc>
      </w:tr>
      <w:tr w:rsidR="00A45DBE"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eastAsia="宋体" w:hAnsi="Arial" w:cs="Arial"/>
                <w:color w:val="auto"/>
                <w:lang w:eastAsia="zh-CN"/>
              </w:rPr>
            </w:pPr>
            <w:r w:rsidRPr="00BD6442">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A45DB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hAnsi="Arial" w:cs="Arial"/>
                <w:color w:val="auto"/>
              </w:rPr>
            </w:pPr>
            <w:r w:rsidRPr="00BD6442">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pStyle w:val="Body"/>
              <w:rPr>
                <w:rFonts w:ascii="Arial" w:eastAsia="宋体" w:hAnsi="Arial" w:cs="Arial"/>
                <w:lang w:eastAsia="zh-CN"/>
              </w:rPr>
            </w:pPr>
            <w:r>
              <w:rPr>
                <w:rFonts w:ascii="Arial" w:eastAsia="宋体" w:hAnsi="Arial" w:cs="Arial" w:hint="eastAsia"/>
                <w:lang w:eastAsia="zh-CN"/>
              </w:rPr>
              <w:t>BR is</w:t>
            </w:r>
            <w:r>
              <w:rPr>
                <w:rFonts w:ascii="Arial" w:eastAsia="宋体" w:hAnsi="Arial" w:cs="Arial"/>
                <w:lang w:eastAsia="zh-CN"/>
              </w:rPr>
              <w:t xml:space="preserve"> managed by HM</w:t>
            </w:r>
            <w:r>
              <w:rPr>
                <w:rFonts w:ascii="Arial" w:eastAsia="宋体" w:hAnsi="Arial" w:cs="Arial" w:hint="eastAsia"/>
                <w:lang w:eastAsia="zh-CN"/>
              </w:rPr>
              <w:t>.</w:t>
            </w:r>
          </w:p>
          <w:p w:rsidR="00A45DBE" w:rsidRPr="00BD6442" w:rsidRDefault="00A45DBE" w:rsidP="00CA55C1">
            <w:pPr>
              <w:pStyle w:val="Body"/>
              <w:rPr>
                <w:rFonts w:ascii="Arial" w:eastAsia="宋体" w:hAnsi="Arial" w:cs="Arial"/>
                <w:lang w:eastAsia="zh-CN"/>
              </w:rPr>
            </w:pPr>
            <w:r>
              <w:rPr>
                <w:rFonts w:ascii="Arial" w:eastAsia="宋体" w:hAnsi="Arial" w:cs="Arial" w:hint="eastAsia"/>
                <w:lang w:eastAsia="zh-CN"/>
              </w:rPr>
              <w:t>Set BR eth1 mode as bridge-access, and eth0 as wan.</w:t>
            </w:r>
          </w:p>
        </w:tc>
      </w:tr>
      <w:tr w:rsidR="00A45DB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hAnsi="Arial" w:cs="Arial"/>
                <w:color w:val="auto"/>
              </w:rPr>
            </w:pPr>
            <w:r w:rsidRPr="00BD6442">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Default="00A45DBE" w:rsidP="00EB7D7A">
            <w:pPr>
              <w:pStyle w:val="Body"/>
              <w:numPr>
                <w:ilvl w:val="2"/>
                <w:numId w:val="67"/>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BR.</w:t>
            </w:r>
          </w:p>
          <w:p w:rsidR="00A45DBE" w:rsidRPr="007159A3" w:rsidRDefault="00A45DBE" w:rsidP="00EB7D7A">
            <w:pPr>
              <w:pStyle w:val="Body"/>
              <w:numPr>
                <w:ilvl w:val="2"/>
                <w:numId w:val="67"/>
              </w:numPr>
              <w:ind w:left="268" w:hanging="268"/>
              <w:rPr>
                <w:rFonts w:ascii="Arial" w:eastAsia="宋体" w:hAnsi="Arial" w:cs="Arial"/>
                <w:lang w:eastAsia="zh-CN"/>
              </w:rPr>
            </w:pPr>
            <w:r>
              <w:rPr>
                <w:rFonts w:ascii="Arial" w:eastAsia="宋体" w:hAnsi="Arial" w:cs="Arial"/>
                <w:lang w:eastAsia="zh-CN"/>
              </w:rPr>
              <w:t>Keep default settings</w:t>
            </w:r>
            <w:r>
              <w:rPr>
                <w:rFonts w:ascii="Arial" w:eastAsia="宋体" w:hAnsi="Arial" w:cs="Arial" w:hint="eastAsia"/>
                <w:lang w:eastAsia="zh-CN"/>
              </w:rPr>
              <w:t xml:space="preserve"> of application reporting for every individual interface at BR</w:t>
            </w:r>
          </w:p>
          <w:p w:rsidR="009161DD" w:rsidRDefault="00A45DBE" w:rsidP="00EB7D7A">
            <w:pPr>
              <w:pStyle w:val="Body"/>
              <w:numPr>
                <w:ilvl w:val="2"/>
                <w:numId w:val="67"/>
              </w:numPr>
              <w:ind w:left="268" w:hanging="268"/>
              <w:rPr>
                <w:rFonts w:ascii="Arial" w:eastAsia="宋体" w:hAnsi="Arial" w:cs="Arial"/>
                <w:lang w:eastAsia="zh-CN"/>
              </w:rPr>
            </w:pPr>
            <w:r>
              <w:rPr>
                <w:rFonts w:ascii="Arial" w:eastAsia="宋体" w:hAnsi="Arial" w:cs="Arial" w:hint="eastAsia"/>
                <w:lang w:eastAsia="zh-CN"/>
              </w:rPr>
              <w:t xml:space="preserve">Simulates HTTP1.1 without persistence by IXIA, and set HTTP page size as 1b. </w:t>
            </w:r>
          </w:p>
          <w:p w:rsidR="00A45DBE" w:rsidRPr="009161DD" w:rsidRDefault="00A45DBE" w:rsidP="00EB7D7A">
            <w:pPr>
              <w:pStyle w:val="Body"/>
              <w:numPr>
                <w:ilvl w:val="2"/>
                <w:numId w:val="67"/>
              </w:numPr>
              <w:ind w:left="268" w:hanging="268"/>
              <w:rPr>
                <w:rFonts w:ascii="Arial" w:eastAsia="宋体" w:hAnsi="Arial" w:cs="Arial"/>
                <w:lang w:eastAsia="zh-CN"/>
              </w:rPr>
            </w:pPr>
            <w:r w:rsidRPr="009161DD">
              <w:rPr>
                <w:rFonts w:ascii="Arial" w:eastAsia="宋体" w:hAnsi="Arial" w:cs="Arial" w:hint="eastAsia"/>
                <w:lang w:eastAsia="zh-CN"/>
              </w:rPr>
              <w:lastRenderedPageBreak/>
              <w:t>C</w:t>
            </w:r>
            <w:r w:rsidRPr="009161DD">
              <w:rPr>
                <w:rFonts w:ascii="Arial" w:eastAsia="宋体" w:hAnsi="Arial" w:cs="Arial"/>
                <w:lang w:eastAsia="zh-CN"/>
              </w:rPr>
              <w:t xml:space="preserve">heck </w:t>
            </w:r>
            <w:r w:rsidRPr="009161DD">
              <w:rPr>
                <w:rFonts w:ascii="Arial" w:eastAsia="宋体" w:hAnsi="Arial" w:cs="Arial" w:hint="eastAsia"/>
                <w:lang w:eastAsia="zh-CN"/>
              </w:rPr>
              <w:t>the maximum TCP connection rate (connections/second).</w:t>
            </w:r>
            <w:r w:rsidR="009161DD" w:rsidRPr="009161DD">
              <w:rPr>
                <w:rFonts w:ascii="Arial" w:eastAsia="宋体" w:hAnsi="Arial" w:cs="Arial" w:hint="eastAsia"/>
                <w:lang w:eastAsia="zh-CN"/>
              </w:rPr>
              <w:t xml:space="preserve"> And the maximum concurrent applications AP</w:t>
            </w:r>
            <w:r w:rsidR="009161DD" w:rsidRPr="009161DD">
              <w:rPr>
                <w:rFonts w:ascii="Arial" w:eastAsia="宋体" w:hAnsi="Arial" w:cs="Arial"/>
                <w:lang w:eastAsia="zh-CN"/>
              </w:rPr>
              <w:t xml:space="preserve"> </w:t>
            </w:r>
            <w:r w:rsidR="009161DD" w:rsidRPr="009161DD">
              <w:rPr>
                <w:rFonts w:ascii="Arial" w:eastAsia="宋体" w:hAnsi="Arial" w:cs="Arial" w:hint="eastAsia"/>
                <w:lang w:eastAsia="zh-CN"/>
              </w:rPr>
              <w:t>L7 engine can classify (applications/second</w:t>
            </w:r>
            <w:r w:rsidR="00A9760B">
              <w:rPr>
                <w:rFonts w:ascii="Arial" w:eastAsia="宋体" w:hAnsi="Arial" w:cs="Arial" w:hint="eastAsia"/>
                <w:lang w:eastAsia="zh-CN"/>
              </w:rPr>
              <w:t>), which may be much less than maximum TCP connection rate.</w:t>
            </w:r>
          </w:p>
          <w:p w:rsidR="00A45DBE" w:rsidRPr="00A91D3E" w:rsidRDefault="00A45DBE" w:rsidP="00EB7D7A">
            <w:pPr>
              <w:pStyle w:val="Body"/>
              <w:numPr>
                <w:ilvl w:val="2"/>
                <w:numId w:val="67"/>
              </w:numPr>
              <w:ind w:left="268" w:hanging="268"/>
              <w:rPr>
                <w:rFonts w:ascii="Arial" w:eastAsia="宋体" w:hAnsi="Arial" w:cs="Arial"/>
                <w:lang w:eastAsia="zh-CN"/>
              </w:rPr>
            </w:pPr>
            <w:r>
              <w:rPr>
                <w:rFonts w:ascii="Arial" w:eastAsia="宋体" w:hAnsi="Arial" w:cs="Arial" w:hint="eastAsia"/>
                <w:lang w:eastAsia="zh-CN"/>
              </w:rPr>
              <w:t>Turn off L7 engine and repeat step 4 again.</w:t>
            </w:r>
          </w:p>
        </w:tc>
      </w:tr>
      <w:tr w:rsidR="00A45DBE"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hAnsi="Arial" w:cs="Arial"/>
                <w:color w:val="auto"/>
              </w:rPr>
            </w:pPr>
            <w:r w:rsidRPr="00BD6442">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pStyle w:val="Body"/>
              <w:rPr>
                <w:rFonts w:ascii="Arial" w:eastAsia="宋体" w:hAnsi="Arial" w:cs="Arial"/>
                <w:lang w:eastAsia="zh-CN"/>
              </w:rPr>
            </w:pPr>
          </w:p>
        </w:tc>
      </w:tr>
      <w:tr w:rsidR="00A45DBE" w:rsidRPr="00322E9D" w:rsidTr="00CA55C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eastAsia="宋体" w:hAnsi="Arial" w:cs="Arial"/>
                <w:color w:val="auto"/>
                <w:lang w:eastAsia="zh-CN"/>
              </w:rPr>
            </w:pPr>
            <w:r w:rsidRPr="00BD6442">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pStyle w:val="Body"/>
              <w:rPr>
                <w:rFonts w:ascii="Arial" w:eastAsia="宋体" w:hAnsi="Arial" w:cs="Arial"/>
                <w:lang w:eastAsia="zh-CN"/>
              </w:rPr>
            </w:pPr>
          </w:p>
        </w:tc>
      </w:tr>
      <w:tr w:rsidR="00A45DBE" w:rsidRPr="00322E9D" w:rsidTr="00CA55C1">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eastAsia="宋体" w:hAnsi="Arial" w:cs="Arial"/>
                <w:color w:val="auto"/>
                <w:lang w:eastAsia="zh-CN"/>
              </w:rPr>
            </w:pPr>
            <w:r w:rsidRPr="00BD6442">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161DD" w:rsidRPr="006D0C2D" w:rsidRDefault="009161DD" w:rsidP="00EB7D7A">
            <w:pPr>
              <w:pStyle w:val="Body"/>
              <w:numPr>
                <w:ilvl w:val="0"/>
                <w:numId w:val="84"/>
              </w:numPr>
              <w:ind w:left="268" w:hanging="268"/>
              <w:rPr>
                <w:rFonts w:ascii="Arial" w:eastAsia="宋体" w:hAnsi="Arial" w:cs="Arial"/>
                <w:lang w:eastAsia="zh-CN"/>
              </w:rPr>
            </w:pPr>
            <w:r>
              <w:rPr>
                <w:rFonts w:eastAsia="宋体" w:hint="eastAsia"/>
                <w:lang w:eastAsia="zh-CN"/>
              </w:rPr>
              <w:t>Due to lack of actual product performace target from PLM or developer, can NOT set quantitative data, like data rate and number of application sessions, for performance test case. We need to repeat test step for many times to check actual performance.</w:t>
            </w:r>
          </w:p>
          <w:p w:rsidR="009161DD" w:rsidRDefault="009161DD" w:rsidP="00EB7D7A">
            <w:pPr>
              <w:pStyle w:val="Body"/>
              <w:numPr>
                <w:ilvl w:val="0"/>
                <w:numId w:val="84"/>
              </w:numPr>
              <w:ind w:left="268" w:hanging="268"/>
              <w:rPr>
                <w:rFonts w:eastAsia="宋体"/>
                <w:lang w:eastAsia="zh-CN"/>
              </w:rPr>
            </w:pPr>
            <w:r>
              <w:rPr>
                <w:rFonts w:eastAsia="宋体" w:hint="eastAsia"/>
                <w:lang w:eastAsia="zh-CN"/>
              </w:rPr>
              <w:t xml:space="preserve">Record maximum TCP connection rate and the percentage of </w:t>
            </w:r>
            <w:r>
              <w:rPr>
                <w:rFonts w:eastAsia="宋体"/>
                <w:lang w:eastAsia="zh-CN"/>
              </w:rPr>
              <w:t>application</w:t>
            </w:r>
            <w:r>
              <w:rPr>
                <w:rFonts w:eastAsia="宋体" w:hint="eastAsia"/>
                <w:lang w:eastAsia="zh-CN"/>
              </w:rPr>
              <w:t xml:space="preserve"> classification at maximum TCP connection rate which may be not 100%.</w:t>
            </w:r>
          </w:p>
          <w:p w:rsidR="009161DD" w:rsidRDefault="009161DD" w:rsidP="00EB7D7A">
            <w:pPr>
              <w:pStyle w:val="Body"/>
              <w:numPr>
                <w:ilvl w:val="0"/>
                <w:numId w:val="84"/>
              </w:numPr>
              <w:ind w:left="268" w:hanging="268"/>
              <w:rPr>
                <w:rFonts w:eastAsia="宋体"/>
                <w:lang w:eastAsia="zh-CN"/>
              </w:rPr>
            </w:pPr>
            <w:r>
              <w:rPr>
                <w:rFonts w:eastAsia="宋体" w:hint="eastAsia"/>
                <w:lang w:eastAsia="zh-CN"/>
              </w:rPr>
              <w:t>Record maximum concurrent applicatio</w:t>
            </w:r>
            <w:r w:rsidR="00A9760B">
              <w:rPr>
                <w:rFonts w:eastAsia="宋体" w:hint="eastAsia"/>
                <w:lang w:eastAsia="zh-CN"/>
              </w:rPr>
              <w:t>ns AP L7 engine can classify</w:t>
            </w:r>
            <w:r>
              <w:rPr>
                <w:rFonts w:eastAsia="宋体" w:hint="eastAsia"/>
                <w:lang w:eastAsia="zh-CN"/>
              </w:rPr>
              <w:t xml:space="preserve"> and the TCP connection rate at maximum concurrent applications.</w:t>
            </w:r>
          </w:p>
          <w:p w:rsidR="009161DD" w:rsidRDefault="009161DD" w:rsidP="00EB7D7A">
            <w:pPr>
              <w:pStyle w:val="Body"/>
              <w:numPr>
                <w:ilvl w:val="0"/>
                <w:numId w:val="84"/>
              </w:numPr>
              <w:ind w:left="268" w:hanging="268"/>
              <w:rPr>
                <w:rFonts w:eastAsia="宋体"/>
                <w:lang w:eastAsia="zh-CN"/>
              </w:rPr>
            </w:pPr>
            <w:r>
              <w:rPr>
                <w:rFonts w:eastAsia="宋体" w:hint="eastAsia"/>
                <w:lang w:eastAsia="zh-CN"/>
              </w:rPr>
              <w:t>Check reporting accuracy during test, the calculation of percentage of application classification is based on it.</w:t>
            </w:r>
          </w:p>
          <w:p w:rsidR="00FD12EE" w:rsidRDefault="009161DD" w:rsidP="00EB7D7A">
            <w:pPr>
              <w:pStyle w:val="Body"/>
              <w:numPr>
                <w:ilvl w:val="0"/>
                <w:numId w:val="84"/>
              </w:numPr>
              <w:ind w:left="268" w:hanging="268"/>
              <w:rPr>
                <w:rFonts w:ascii="Arial" w:eastAsia="宋体" w:hAnsi="Arial" w:cs="Arial"/>
                <w:lang w:eastAsia="zh-CN"/>
              </w:rPr>
            </w:pPr>
            <w:r w:rsidRPr="00C650B2">
              <w:rPr>
                <w:rFonts w:eastAsia="宋体" w:hint="eastAsia"/>
                <w:lang w:eastAsia="zh-CN"/>
              </w:rPr>
              <w:t>Compare test results of enable L7 engine and disable it.</w:t>
            </w:r>
          </w:p>
          <w:p w:rsidR="00FD12EE" w:rsidRDefault="00FD12EE" w:rsidP="00EB7D7A">
            <w:pPr>
              <w:pStyle w:val="Body"/>
              <w:numPr>
                <w:ilvl w:val="0"/>
                <w:numId w:val="84"/>
              </w:numPr>
              <w:ind w:left="268" w:hanging="268"/>
              <w:rPr>
                <w:rFonts w:ascii="Arial" w:eastAsia="宋体" w:hAnsi="Arial" w:cs="Arial"/>
                <w:lang w:eastAsia="zh-CN"/>
              </w:rPr>
            </w:pPr>
            <w:r w:rsidRPr="00FD12EE">
              <w:rPr>
                <w:rFonts w:eastAsia="宋体" w:hint="eastAsia"/>
                <w:lang w:eastAsia="zh-CN"/>
              </w:rPr>
              <w:t>Set test perorid as 5 minutes and overnight.</w:t>
            </w:r>
            <w:r w:rsidRPr="00FD12EE">
              <w:rPr>
                <w:rFonts w:ascii="Arial" w:eastAsia="宋体" w:hAnsi="Arial" w:cs="Arial" w:hint="eastAsia"/>
                <w:lang w:eastAsia="zh-CN"/>
              </w:rPr>
              <w:t xml:space="preserve"> The result may be different.</w:t>
            </w:r>
          </w:p>
          <w:p w:rsidR="00A45DBE" w:rsidRPr="00FD12EE" w:rsidRDefault="009161DD" w:rsidP="00EB7D7A">
            <w:pPr>
              <w:pStyle w:val="Body"/>
              <w:numPr>
                <w:ilvl w:val="0"/>
                <w:numId w:val="84"/>
              </w:numPr>
              <w:ind w:left="268" w:hanging="268"/>
              <w:rPr>
                <w:rFonts w:ascii="Arial" w:eastAsia="宋体" w:hAnsi="Arial" w:cs="Arial"/>
                <w:lang w:eastAsia="zh-CN"/>
              </w:rPr>
            </w:pPr>
            <w:r w:rsidRPr="00FD12EE">
              <w:rPr>
                <w:rFonts w:eastAsia="宋体"/>
                <w:lang w:eastAsia="zh-CN"/>
              </w:rPr>
              <w:t>Recorde performace test result for every platform</w:t>
            </w:r>
            <w:r w:rsidRPr="00FD12EE">
              <w:rPr>
                <w:rFonts w:eastAsia="宋体" w:hint="eastAsia"/>
                <w:lang w:eastAsia="zh-CN"/>
              </w:rPr>
              <w:t>.</w:t>
            </w:r>
          </w:p>
        </w:tc>
      </w:tr>
    </w:tbl>
    <w:p w:rsidR="00A45DBE" w:rsidRPr="00B3369C" w:rsidRDefault="00B16893" w:rsidP="00A45DBE">
      <w:pPr>
        <w:pStyle w:val="Heading3"/>
        <w:rPr>
          <w:rFonts w:ascii="Arial" w:eastAsia="宋体" w:hAnsi="Arial"/>
          <w:b w:val="0"/>
          <w:sz w:val="24"/>
          <w:szCs w:val="24"/>
          <w:lang w:eastAsia="zh-CN"/>
        </w:rPr>
      </w:pPr>
      <w:r>
        <w:rPr>
          <w:rFonts w:ascii="Arial" w:eastAsia="宋体" w:hAnsi="Arial" w:hint="eastAsia"/>
          <w:b w:val="0"/>
          <w:sz w:val="24"/>
          <w:szCs w:val="24"/>
          <w:lang w:eastAsia="zh-CN"/>
        </w:rPr>
        <w:t>L7_Engine</w:t>
      </w:r>
      <w:r w:rsidR="00A45DBE">
        <w:rPr>
          <w:rFonts w:ascii="Arial" w:eastAsia="宋体" w:hAnsi="Arial"/>
          <w:b w:val="0"/>
          <w:sz w:val="24"/>
          <w:szCs w:val="24"/>
          <w:lang w:eastAsia="zh-CN"/>
        </w:rPr>
        <w:t>_Performance_0</w:t>
      </w:r>
      <w:r>
        <w:rPr>
          <w:rFonts w:ascii="Arial" w:eastAsia="宋体" w:hAnsi="Arial" w:hint="eastAsia"/>
          <w:b w:val="0"/>
          <w:sz w:val="24"/>
          <w:szCs w:val="24"/>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A45DB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hAnsi="Arial" w:cs="Arial"/>
                <w:color w:val="auto"/>
              </w:rPr>
            </w:pPr>
            <w:r w:rsidRPr="00BD6442">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Pr="00BD6442" w:rsidRDefault="00B16893" w:rsidP="00CA55C1">
            <w:pPr>
              <w:pStyle w:val="Body"/>
              <w:rPr>
                <w:rFonts w:ascii="Arial" w:eastAsia="宋体" w:hAnsi="Arial" w:cs="Arial"/>
                <w:lang w:eastAsia="zh-CN"/>
              </w:rPr>
            </w:pPr>
            <w:r>
              <w:rPr>
                <w:rFonts w:ascii="Arial" w:eastAsia="宋体" w:hAnsi="Arial" w:cs="Arial" w:hint="eastAsia"/>
                <w:lang w:eastAsia="zh-CN"/>
              </w:rPr>
              <w:t>L7_Engine</w:t>
            </w:r>
            <w:r w:rsidR="00A45DBE">
              <w:rPr>
                <w:rFonts w:ascii="Arial" w:eastAsia="宋体" w:hAnsi="Arial" w:cs="Arial"/>
                <w:lang w:eastAsia="zh-CN"/>
              </w:rPr>
              <w:t>_Perfremane_0</w:t>
            </w:r>
            <w:r>
              <w:rPr>
                <w:rFonts w:ascii="Arial" w:eastAsia="宋体" w:hAnsi="Arial" w:cs="Arial" w:hint="eastAsia"/>
                <w:lang w:eastAsia="zh-CN"/>
              </w:rPr>
              <w:t>6</w:t>
            </w:r>
          </w:p>
        </w:tc>
      </w:tr>
      <w:tr w:rsidR="00A45DB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hAnsi="Arial" w:cs="Arial"/>
                <w:color w:val="auto"/>
              </w:rPr>
            </w:pPr>
            <w:r w:rsidRPr="00BD6442">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eastAsia="宋体" w:hAnsi="Arial" w:cs="Arial"/>
                <w:color w:val="auto"/>
                <w:lang w:eastAsia="zh-CN"/>
              </w:rPr>
            </w:pPr>
            <w:r w:rsidRPr="00BD6442">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pStyle w:val="Body"/>
              <w:rPr>
                <w:rFonts w:ascii="Arial" w:eastAsia="宋体" w:hAnsi="Arial" w:cs="Arial"/>
                <w:lang w:eastAsia="zh-CN"/>
              </w:rPr>
            </w:pPr>
            <w:r w:rsidRPr="00BD6442">
              <w:rPr>
                <w:rFonts w:ascii="Arial" w:eastAsia="宋体" w:hAnsi="Arial" w:cs="Arial"/>
                <w:lang w:eastAsia="zh-CN"/>
              </w:rPr>
              <w:t>No</w:t>
            </w:r>
          </w:p>
        </w:tc>
      </w:tr>
      <w:tr w:rsidR="00A45DB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hAnsi="Arial" w:cs="Arial"/>
                <w:color w:val="auto"/>
              </w:rPr>
            </w:pPr>
            <w:r w:rsidRPr="00BD6442">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pStyle w:val="Body"/>
              <w:rPr>
                <w:rFonts w:ascii="Arial" w:eastAsia="宋体" w:hAnsi="Arial" w:cs="Arial"/>
                <w:lang w:eastAsia="zh-CN"/>
              </w:rPr>
            </w:pPr>
            <w:r w:rsidRPr="00BD6442">
              <w:rPr>
                <w:rFonts w:ascii="Arial" w:eastAsia="宋体" w:hAnsi="Arial" w:cs="Arial"/>
                <w:lang w:eastAsia="zh-CN"/>
              </w:rPr>
              <w:t>(eth1)BR(eth0)_____Switch_____HM</w:t>
            </w:r>
          </w:p>
          <w:p w:rsidR="00A45DBE" w:rsidRPr="00BD6442" w:rsidRDefault="00A45DBE" w:rsidP="00CA55C1">
            <w:pPr>
              <w:pStyle w:val="Body"/>
              <w:rPr>
                <w:rFonts w:ascii="Arial" w:eastAsia="宋体" w:hAnsi="Arial" w:cs="Arial"/>
                <w:lang w:eastAsia="zh-CN"/>
              </w:rPr>
            </w:pPr>
            <w:r w:rsidRPr="00BD6442">
              <w:rPr>
                <w:rFonts w:ascii="Arial" w:eastAsia="宋体" w:hAnsi="Arial" w:cs="Arial"/>
                <w:lang w:eastAsia="zh-CN"/>
              </w:rPr>
              <w:t xml:space="preserve">      |                                 |</w:t>
            </w:r>
          </w:p>
          <w:p w:rsidR="00A45DBE" w:rsidRPr="00BD6442" w:rsidRDefault="00A45DBE" w:rsidP="00CA55C1">
            <w:pPr>
              <w:pStyle w:val="Body"/>
              <w:ind w:firstLine="210"/>
              <w:rPr>
                <w:rFonts w:ascii="Arial" w:eastAsia="宋体" w:hAnsi="Arial" w:cs="Arial"/>
                <w:lang w:eastAsia="zh-CN"/>
              </w:rPr>
            </w:pPr>
            <w:r w:rsidRPr="00BD6442">
              <w:rPr>
                <w:rFonts w:ascii="Arial" w:eastAsia="宋体" w:hAnsi="Arial" w:cs="Arial"/>
                <w:lang w:eastAsia="zh-CN"/>
              </w:rPr>
              <w:t>IXIA_______________|</w:t>
            </w:r>
          </w:p>
        </w:tc>
      </w:tr>
      <w:tr w:rsidR="00A45DBE" w:rsidRPr="00322E9D" w:rsidTr="00CA55C1">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hAnsi="Arial" w:cs="Arial"/>
                <w:color w:val="auto"/>
              </w:rPr>
            </w:pPr>
            <w:r w:rsidRPr="00BD6442">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pStyle w:val="Body"/>
              <w:rPr>
                <w:rFonts w:ascii="Arial" w:eastAsia="宋体" w:hAnsi="Arial" w:cs="Arial"/>
                <w:lang w:eastAsia="zh-CN"/>
              </w:rPr>
            </w:pPr>
            <w:r>
              <w:rPr>
                <w:rFonts w:ascii="Arial" w:eastAsia="宋体" w:hAnsi="Arial" w:cs="Arial" w:hint="eastAsia"/>
                <w:lang w:eastAsia="zh-CN"/>
              </w:rPr>
              <w:t>Verify maximum</w:t>
            </w:r>
            <w:r w:rsidR="00A9760B">
              <w:rPr>
                <w:rFonts w:ascii="Arial" w:eastAsia="宋体" w:hAnsi="Arial" w:cs="Arial" w:hint="eastAsia"/>
                <w:lang w:eastAsia="zh-CN"/>
              </w:rPr>
              <w:t xml:space="preserve"> TCP</w:t>
            </w:r>
            <w:r>
              <w:rPr>
                <w:rFonts w:ascii="Arial" w:eastAsia="宋体" w:hAnsi="Arial" w:cs="Arial" w:hint="eastAsia"/>
                <w:lang w:eastAsia="zh-CN"/>
              </w:rPr>
              <w:t xml:space="preserve"> throughput of BR</w:t>
            </w:r>
            <w:r w:rsidR="00A9760B">
              <w:rPr>
                <w:rFonts w:ascii="Arial" w:eastAsia="宋体" w:hAnsi="Arial" w:cs="Arial" w:hint="eastAsia"/>
                <w:lang w:eastAsia="zh-CN"/>
              </w:rPr>
              <w:t xml:space="preserve"> and the maximum concurrent applications which BR can classify</w:t>
            </w:r>
            <w:r w:rsidRPr="00BD6442">
              <w:rPr>
                <w:rFonts w:ascii="Arial" w:hAnsi="Arial" w:cs="Arial"/>
              </w:rPr>
              <w:t>.</w:t>
            </w:r>
            <w:r>
              <w:rPr>
                <w:rFonts w:ascii="Arial" w:eastAsia="宋体" w:hAnsi="Arial" w:cs="Arial" w:hint="eastAsia"/>
                <w:lang w:eastAsia="zh-CN"/>
              </w:rPr>
              <w:t xml:space="preserve"> </w:t>
            </w:r>
            <w:r>
              <w:rPr>
                <w:rFonts w:ascii="Arial" w:eastAsia="宋体" w:hAnsi="Arial" w:cs="Arial"/>
                <w:lang w:eastAsia="zh-CN"/>
              </w:rPr>
              <w:t>(</w:t>
            </w:r>
            <w:r>
              <w:rPr>
                <w:rFonts w:ascii="Arial" w:eastAsia="宋体" w:hAnsi="Arial" w:cs="Arial" w:hint="eastAsia"/>
                <w:lang w:eastAsia="zh-CN"/>
              </w:rPr>
              <w:t>Based on</w:t>
            </w:r>
            <w:r>
              <w:rPr>
                <w:rFonts w:ascii="Arial" w:eastAsia="宋体" w:hAnsi="Arial" w:cs="Arial"/>
                <w:lang w:eastAsia="zh-CN"/>
              </w:rPr>
              <w:t xml:space="preserve"> HTTP </w:t>
            </w:r>
            <w:r>
              <w:rPr>
                <w:rFonts w:ascii="Arial" w:eastAsia="宋体" w:hAnsi="Arial" w:cs="Arial" w:hint="eastAsia"/>
                <w:lang w:eastAsia="zh-CN"/>
              </w:rPr>
              <w:t>session</w:t>
            </w:r>
            <w:r w:rsidRPr="00BD6442">
              <w:rPr>
                <w:rFonts w:ascii="Arial" w:eastAsia="宋体" w:hAnsi="Arial" w:cs="Arial"/>
                <w:lang w:eastAsia="zh-CN"/>
              </w:rPr>
              <w:t>)</w:t>
            </w:r>
          </w:p>
        </w:tc>
      </w:tr>
      <w:tr w:rsidR="00A45DBE"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eastAsia="宋体" w:hAnsi="Arial" w:cs="Arial"/>
                <w:color w:val="auto"/>
                <w:lang w:eastAsia="zh-CN"/>
              </w:rPr>
            </w:pPr>
            <w:r w:rsidRPr="00BD6442">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A45DB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hAnsi="Arial" w:cs="Arial"/>
                <w:color w:val="auto"/>
              </w:rPr>
            </w:pPr>
            <w:r w:rsidRPr="00BD6442">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pStyle w:val="Body"/>
              <w:rPr>
                <w:rFonts w:ascii="Arial" w:eastAsia="宋体" w:hAnsi="Arial" w:cs="Arial"/>
                <w:lang w:eastAsia="zh-CN"/>
              </w:rPr>
            </w:pPr>
            <w:r>
              <w:rPr>
                <w:rFonts w:ascii="Arial" w:eastAsia="宋体" w:hAnsi="Arial" w:cs="Arial" w:hint="eastAsia"/>
                <w:lang w:eastAsia="zh-CN"/>
              </w:rPr>
              <w:t>BR is</w:t>
            </w:r>
            <w:r>
              <w:rPr>
                <w:rFonts w:ascii="Arial" w:eastAsia="宋体" w:hAnsi="Arial" w:cs="Arial"/>
                <w:lang w:eastAsia="zh-CN"/>
              </w:rPr>
              <w:t xml:space="preserve"> managed by HM</w:t>
            </w:r>
            <w:r>
              <w:rPr>
                <w:rFonts w:ascii="Arial" w:eastAsia="宋体" w:hAnsi="Arial" w:cs="Arial" w:hint="eastAsia"/>
                <w:lang w:eastAsia="zh-CN"/>
              </w:rPr>
              <w:t>.</w:t>
            </w:r>
          </w:p>
          <w:p w:rsidR="00A45DBE" w:rsidRPr="00BD6442" w:rsidRDefault="00A45DBE" w:rsidP="00CA55C1">
            <w:pPr>
              <w:pStyle w:val="Body"/>
              <w:rPr>
                <w:rFonts w:ascii="Arial" w:eastAsia="宋体" w:hAnsi="Arial" w:cs="Arial"/>
                <w:lang w:eastAsia="zh-CN"/>
              </w:rPr>
            </w:pPr>
            <w:r>
              <w:rPr>
                <w:rFonts w:ascii="Arial" w:eastAsia="宋体" w:hAnsi="Arial" w:cs="Arial" w:hint="eastAsia"/>
                <w:lang w:eastAsia="zh-CN"/>
              </w:rPr>
              <w:t>Set BR eth1 mode as bridge-access, and eth0 as wan.</w:t>
            </w:r>
          </w:p>
        </w:tc>
      </w:tr>
      <w:tr w:rsidR="00A45DB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hAnsi="Arial" w:cs="Arial"/>
                <w:color w:val="auto"/>
              </w:rPr>
            </w:pPr>
            <w:r w:rsidRPr="00BD6442">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Default="00A45DBE" w:rsidP="00EB7D7A">
            <w:pPr>
              <w:pStyle w:val="Body"/>
              <w:numPr>
                <w:ilvl w:val="2"/>
                <w:numId w:val="68"/>
              </w:numPr>
              <w:ind w:left="268" w:hanging="268"/>
              <w:rPr>
                <w:rFonts w:ascii="Arial" w:eastAsia="宋体" w:hAnsi="Arial" w:cs="Arial"/>
                <w:lang w:eastAsia="zh-CN"/>
              </w:rPr>
            </w:pPr>
            <w:r>
              <w:rPr>
                <w:rFonts w:ascii="Arial" w:eastAsia="宋体" w:hAnsi="Arial" w:cs="Arial" w:hint="eastAsia"/>
                <w:lang w:eastAsia="zh-CN"/>
              </w:rPr>
              <w:t xml:space="preserve">Turn on L7 engine and set application reporting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Pr>
                <w:rFonts w:ascii="Arial" w:eastAsia="宋体" w:hAnsi="Arial" w:cs="Arial" w:hint="eastAsia"/>
                <w:lang w:eastAsia="zh-CN"/>
              </w:rPr>
              <w:t xml:space="preserve"> globally at BR.</w:t>
            </w:r>
          </w:p>
          <w:p w:rsidR="00A45DBE" w:rsidRPr="00FD3DF3" w:rsidRDefault="001F4EA1" w:rsidP="00EB7D7A">
            <w:pPr>
              <w:pStyle w:val="Body"/>
              <w:numPr>
                <w:ilvl w:val="2"/>
                <w:numId w:val="68"/>
              </w:numPr>
              <w:shd w:val="clear" w:color="auto" w:fill="000080"/>
              <w:ind w:left="268" w:hanging="268"/>
              <w:rPr>
                <w:rFonts w:ascii="Arial" w:eastAsia="宋体" w:hAnsi="Arial" w:cs="Arial"/>
                <w:strike/>
                <w:lang w:eastAsia="zh-CN"/>
              </w:rPr>
            </w:pPr>
            <w:r w:rsidRPr="001F4EA1">
              <w:rPr>
                <w:rFonts w:ascii="Arial" w:eastAsia="宋体" w:hAnsi="Arial" w:cs="Arial"/>
                <w:strike/>
                <w:lang w:eastAsia="zh-CN"/>
              </w:rPr>
              <w:t>Keep default settings of application reporting for every individual interface at BR</w:t>
            </w:r>
          </w:p>
          <w:p w:rsidR="00A9760B" w:rsidRDefault="00A45DBE" w:rsidP="00EB7D7A">
            <w:pPr>
              <w:pStyle w:val="Body"/>
              <w:numPr>
                <w:ilvl w:val="2"/>
                <w:numId w:val="68"/>
              </w:numPr>
              <w:ind w:left="268" w:hanging="268"/>
              <w:rPr>
                <w:rFonts w:ascii="Arial" w:eastAsia="宋体" w:hAnsi="Arial" w:cs="Arial"/>
                <w:lang w:eastAsia="zh-CN"/>
              </w:rPr>
            </w:pPr>
            <w:r>
              <w:rPr>
                <w:rFonts w:ascii="Arial" w:eastAsia="宋体" w:hAnsi="Arial" w:cs="Arial" w:hint="eastAsia"/>
                <w:lang w:eastAsia="zh-CN"/>
              </w:rPr>
              <w:t xml:space="preserve">Simulates HTTP1.1 with persistence by IXIA, and set HTTP page size as 5k. </w:t>
            </w:r>
          </w:p>
          <w:p w:rsidR="00A45DBE" w:rsidRPr="00A9760B" w:rsidRDefault="00A45DBE" w:rsidP="00EB7D7A">
            <w:pPr>
              <w:pStyle w:val="Body"/>
              <w:numPr>
                <w:ilvl w:val="2"/>
                <w:numId w:val="68"/>
              </w:numPr>
              <w:ind w:left="268" w:hanging="268"/>
              <w:rPr>
                <w:rFonts w:ascii="Arial" w:eastAsia="宋体" w:hAnsi="Arial" w:cs="Arial"/>
                <w:lang w:eastAsia="zh-CN"/>
              </w:rPr>
            </w:pPr>
            <w:r w:rsidRPr="00A9760B">
              <w:rPr>
                <w:rFonts w:ascii="Arial" w:eastAsia="宋体" w:hAnsi="Arial" w:cs="Arial" w:hint="eastAsia"/>
                <w:lang w:eastAsia="zh-CN"/>
              </w:rPr>
              <w:t>C</w:t>
            </w:r>
            <w:r w:rsidRPr="00A9760B">
              <w:rPr>
                <w:rFonts w:ascii="Arial" w:eastAsia="宋体" w:hAnsi="Arial" w:cs="Arial"/>
                <w:lang w:eastAsia="zh-CN"/>
              </w:rPr>
              <w:t xml:space="preserve">heck </w:t>
            </w:r>
            <w:r w:rsidRPr="00A9760B">
              <w:rPr>
                <w:rFonts w:ascii="Arial" w:eastAsia="宋体" w:hAnsi="Arial" w:cs="Arial" w:hint="eastAsia"/>
                <w:lang w:eastAsia="zh-CN"/>
              </w:rPr>
              <w:t xml:space="preserve">the maximum TCP </w:t>
            </w:r>
            <w:r w:rsidR="00C30E4A">
              <w:rPr>
                <w:rFonts w:ascii="Arial" w:eastAsia="宋体" w:hAnsi="Arial" w:cs="Arial" w:hint="eastAsia"/>
                <w:lang w:eastAsia="zh-CN"/>
              </w:rPr>
              <w:t>throughput.</w:t>
            </w:r>
            <w:r w:rsidR="00A9760B" w:rsidRPr="00A9760B">
              <w:rPr>
                <w:rFonts w:ascii="Arial" w:eastAsia="宋体" w:hAnsi="Arial" w:cs="Arial" w:hint="eastAsia"/>
                <w:lang w:eastAsia="zh-CN"/>
              </w:rPr>
              <w:t xml:space="preserve"> And the maximum concurrent applications AP</w:t>
            </w:r>
            <w:r w:rsidR="00A9760B" w:rsidRPr="00A9760B">
              <w:rPr>
                <w:rFonts w:ascii="Arial" w:eastAsia="宋体" w:hAnsi="Arial" w:cs="Arial"/>
                <w:lang w:eastAsia="zh-CN"/>
              </w:rPr>
              <w:t xml:space="preserve"> </w:t>
            </w:r>
            <w:r w:rsidR="00A9760B" w:rsidRPr="00A9760B">
              <w:rPr>
                <w:rFonts w:ascii="Arial" w:eastAsia="宋体" w:hAnsi="Arial" w:cs="Arial" w:hint="eastAsia"/>
                <w:lang w:eastAsia="zh-CN"/>
              </w:rPr>
              <w:t>L7 engine can classify (applications/second).</w:t>
            </w:r>
          </w:p>
          <w:p w:rsidR="00A45DBE" w:rsidRDefault="00A45DBE" w:rsidP="00EB7D7A">
            <w:pPr>
              <w:pStyle w:val="Body"/>
              <w:numPr>
                <w:ilvl w:val="2"/>
                <w:numId w:val="68"/>
              </w:numPr>
              <w:ind w:left="268" w:hanging="268"/>
              <w:rPr>
                <w:rFonts w:ascii="Arial" w:eastAsia="宋体" w:hAnsi="Arial" w:cs="Arial"/>
                <w:lang w:eastAsia="zh-CN"/>
              </w:rPr>
            </w:pPr>
            <w:r>
              <w:rPr>
                <w:rFonts w:ascii="Arial" w:eastAsia="宋体" w:hAnsi="Arial" w:cs="Arial" w:hint="eastAsia"/>
                <w:lang w:eastAsia="zh-CN"/>
              </w:rPr>
              <w:t>Set HTTP page size as 64k, repeate step 4 again.</w:t>
            </w:r>
          </w:p>
          <w:p w:rsidR="00A45DBE" w:rsidRPr="00A91D3E" w:rsidRDefault="00A45DBE" w:rsidP="00EB7D7A">
            <w:pPr>
              <w:pStyle w:val="Body"/>
              <w:numPr>
                <w:ilvl w:val="2"/>
                <w:numId w:val="68"/>
              </w:numPr>
              <w:ind w:left="268" w:hanging="268"/>
              <w:rPr>
                <w:rFonts w:ascii="Arial" w:eastAsia="宋体" w:hAnsi="Arial" w:cs="Arial"/>
                <w:lang w:eastAsia="zh-CN"/>
              </w:rPr>
            </w:pPr>
            <w:r>
              <w:rPr>
                <w:rFonts w:ascii="Arial" w:eastAsia="宋体" w:hAnsi="Arial" w:cs="Arial" w:hint="eastAsia"/>
                <w:lang w:eastAsia="zh-CN"/>
              </w:rPr>
              <w:t>Turn off L7 engine and</w:t>
            </w:r>
            <w:r w:rsidR="00A9760B">
              <w:rPr>
                <w:rFonts w:ascii="Arial" w:eastAsia="宋体" w:hAnsi="Arial" w:cs="Arial" w:hint="eastAsia"/>
                <w:lang w:eastAsia="zh-CN"/>
              </w:rPr>
              <w:t xml:space="preserve"> repeat step 4 and step 5 again to check maximum TCP throughput.</w:t>
            </w:r>
          </w:p>
        </w:tc>
      </w:tr>
      <w:tr w:rsidR="00A45DBE"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hAnsi="Arial" w:cs="Arial"/>
                <w:color w:val="auto"/>
              </w:rPr>
            </w:pPr>
            <w:r w:rsidRPr="00BD6442">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pStyle w:val="Body"/>
              <w:rPr>
                <w:rFonts w:ascii="Arial" w:eastAsia="宋体" w:hAnsi="Arial" w:cs="Arial"/>
                <w:lang w:eastAsia="zh-CN"/>
              </w:rPr>
            </w:pPr>
          </w:p>
        </w:tc>
      </w:tr>
      <w:tr w:rsidR="00A45DBE" w:rsidRPr="00322E9D" w:rsidTr="00CA55C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eastAsia="宋体" w:hAnsi="Arial" w:cs="Arial"/>
                <w:color w:val="auto"/>
                <w:lang w:eastAsia="zh-CN"/>
              </w:rPr>
            </w:pPr>
            <w:r w:rsidRPr="00BD6442">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pStyle w:val="Body"/>
              <w:rPr>
                <w:rFonts w:ascii="Arial" w:eastAsia="宋体" w:hAnsi="Arial" w:cs="Arial"/>
                <w:lang w:eastAsia="zh-CN"/>
              </w:rPr>
            </w:pPr>
          </w:p>
        </w:tc>
      </w:tr>
      <w:tr w:rsidR="00A45DBE" w:rsidRPr="00322E9D" w:rsidTr="00CA55C1">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A45DBE" w:rsidRPr="00BD6442" w:rsidRDefault="00A45DBE" w:rsidP="00CA55C1">
            <w:pPr>
              <w:rPr>
                <w:rFonts w:ascii="Arial" w:eastAsia="宋体" w:hAnsi="Arial" w:cs="Arial"/>
                <w:color w:val="auto"/>
                <w:lang w:eastAsia="zh-CN"/>
              </w:rPr>
            </w:pPr>
            <w:r w:rsidRPr="00BD6442">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9760B" w:rsidRPr="006D0C2D" w:rsidRDefault="00A9760B" w:rsidP="00EB7D7A">
            <w:pPr>
              <w:pStyle w:val="Body"/>
              <w:numPr>
                <w:ilvl w:val="0"/>
                <w:numId w:val="85"/>
              </w:numPr>
              <w:ind w:left="268" w:hanging="268"/>
              <w:rPr>
                <w:rFonts w:ascii="Arial" w:eastAsia="宋体" w:hAnsi="Arial" w:cs="Arial"/>
                <w:lang w:eastAsia="zh-CN"/>
              </w:rPr>
            </w:pPr>
            <w:r>
              <w:rPr>
                <w:rFonts w:eastAsia="宋体" w:hint="eastAsia"/>
                <w:lang w:eastAsia="zh-CN"/>
              </w:rPr>
              <w:t>Due to lack of actual product performace target from PLM or developer, can NOT set quantitative data, like data rate and number of application sessions, for performance test case. We need to repeat test step for many times to check actual performance.</w:t>
            </w:r>
          </w:p>
          <w:p w:rsidR="00A9760B" w:rsidRDefault="00A9760B" w:rsidP="00EB7D7A">
            <w:pPr>
              <w:pStyle w:val="Body"/>
              <w:numPr>
                <w:ilvl w:val="0"/>
                <w:numId w:val="85"/>
              </w:numPr>
              <w:ind w:left="268" w:hanging="268"/>
              <w:rPr>
                <w:rFonts w:eastAsia="宋体"/>
                <w:lang w:eastAsia="zh-CN"/>
              </w:rPr>
            </w:pPr>
            <w:r>
              <w:rPr>
                <w:rFonts w:eastAsia="宋体" w:hint="eastAsia"/>
                <w:lang w:eastAsia="zh-CN"/>
              </w:rPr>
              <w:t xml:space="preserve">Record maximum TCP </w:t>
            </w:r>
            <w:r w:rsidR="000A5366">
              <w:rPr>
                <w:rFonts w:eastAsia="宋体"/>
                <w:lang w:eastAsia="zh-CN"/>
              </w:rPr>
              <w:t>throughput</w:t>
            </w:r>
            <w:r>
              <w:rPr>
                <w:rFonts w:eastAsia="宋体" w:hint="eastAsia"/>
                <w:lang w:eastAsia="zh-CN"/>
              </w:rPr>
              <w:t xml:space="preserve"> </w:t>
            </w:r>
            <w:r w:rsidR="000A5366">
              <w:rPr>
                <w:rFonts w:eastAsia="宋体" w:hint="eastAsia"/>
                <w:lang w:eastAsia="zh-CN"/>
              </w:rPr>
              <w:t>a</w:t>
            </w:r>
            <w:r>
              <w:rPr>
                <w:rFonts w:eastAsia="宋体" w:hint="eastAsia"/>
                <w:lang w:eastAsia="zh-CN"/>
              </w:rPr>
              <w:t xml:space="preserve">nd the percentage of </w:t>
            </w:r>
            <w:r>
              <w:rPr>
                <w:rFonts w:eastAsia="宋体"/>
                <w:lang w:eastAsia="zh-CN"/>
              </w:rPr>
              <w:t>application</w:t>
            </w:r>
            <w:r>
              <w:rPr>
                <w:rFonts w:eastAsia="宋体" w:hint="eastAsia"/>
                <w:lang w:eastAsia="zh-CN"/>
              </w:rPr>
              <w:t xml:space="preserve"> classification at maximum TCP throughput, which may be not 100%.</w:t>
            </w:r>
          </w:p>
          <w:p w:rsidR="00A9760B" w:rsidRDefault="00A9760B" w:rsidP="00EB7D7A">
            <w:pPr>
              <w:pStyle w:val="Body"/>
              <w:numPr>
                <w:ilvl w:val="0"/>
                <w:numId w:val="85"/>
              </w:numPr>
              <w:ind w:left="268" w:hanging="268"/>
              <w:rPr>
                <w:rFonts w:eastAsia="宋体"/>
                <w:lang w:eastAsia="zh-CN"/>
              </w:rPr>
            </w:pPr>
            <w:r>
              <w:rPr>
                <w:rFonts w:eastAsia="宋体" w:hint="eastAsia"/>
                <w:lang w:eastAsia="zh-CN"/>
              </w:rPr>
              <w:t xml:space="preserve">Record maximum concurrent applications AP L7 engine can classify and the TCP </w:t>
            </w:r>
            <w:r>
              <w:rPr>
                <w:rFonts w:eastAsia="宋体" w:hint="eastAsia"/>
                <w:lang w:eastAsia="zh-CN"/>
              </w:rPr>
              <w:lastRenderedPageBreak/>
              <w:t>throughput at maximum concurrent applications.</w:t>
            </w:r>
          </w:p>
          <w:p w:rsidR="00A9760B" w:rsidRDefault="00A9760B" w:rsidP="00EB7D7A">
            <w:pPr>
              <w:pStyle w:val="Body"/>
              <w:numPr>
                <w:ilvl w:val="0"/>
                <w:numId w:val="85"/>
              </w:numPr>
              <w:ind w:left="268" w:hanging="268"/>
              <w:rPr>
                <w:rFonts w:eastAsia="宋体"/>
                <w:lang w:eastAsia="zh-CN"/>
              </w:rPr>
            </w:pPr>
            <w:r>
              <w:rPr>
                <w:rFonts w:eastAsia="宋体" w:hint="eastAsia"/>
                <w:lang w:eastAsia="zh-CN"/>
              </w:rPr>
              <w:t>Check reporting accuracy during test, the calculation of percentage of application classification is based on it.</w:t>
            </w:r>
          </w:p>
          <w:p w:rsidR="00FD12EE" w:rsidRDefault="00A9760B" w:rsidP="00EB7D7A">
            <w:pPr>
              <w:pStyle w:val="Body"/>
              <w:numPr>
                <w:ilvl w:val="0"/>
                <w:numId w:val="85"/>
              </w:numPr>
              <w:ind w:left="268" w:hanging="268"/>
              <w:rPr>
                <w:rFonts w:ascii="Arial" w:eastAsia="宋体" w:hAnsi="Arial" w:cs="Arial"/>
                <w:lang w:eastAsia="zh-CN"/>
              </w:rPr>
            </w:pPr>
            <w:r w:rsidRPr="00C650B2">
              <w:rPr>
                <w:rFonts w:eastAsia="宋体" w:hint="eastAsia"/>
                <w:lang w:eastAsia="zh-CN"/>
              </w:rPr>
              <w:t>Compare test results of enable L7 engine and disable it.</w:t>
            </w:r>
          </w:p>
          <w:p w:rsidR="00FD12EE" w:rsidRPr="00FD12EE" w:rsidRDefault="00FD12EE" w:rsidP="00EB7D7A">
            <w:pPr>
              <w:pStyle w:val="Body"/>
              <w:numPr>
                <w:ilvl w:val="0"/>
                <w:numId w:val="85"/>
              </w:numPr>
              <w:ind w:left="268" w:hanging="268"/>
              <w:rPr>
                <w:rFonts w:ascii="Arial" w:eastAsia="宋体" w:hAnsi="Arial" w:cs="Arial"/>
                <w:lang w:eastAsia="zh-CN"/>
              </w:rPr>
            </w:pPr>
            <w:r w:rsidRPr="00FD12EE">
              <w:rPr>
                <w:rFonts w:eastAsia="宋体" w:hint="eastAsia"/>
                <w:lang w:eastAsia="zh-CN"/>
              </w:rPr>
              <w:t>Set test perorid as 5 minutes and overnight.</w:t>
            </w:r>
            <w:r w:rsidRPr="00FD12EE">
              <w:rPr>
                <w:rFonts w:ascii="Arial" w:eastAsia="宋体" w:hAnsi="Arial" w:cs="Arial" w:hint="eastAsia"/>
                <w:lang w:eastAsia="zh-CN"/>
              </w:rPr>
              <w:t xml:space="preserve"> The result may be different.</w:t>
            </w:r>
          </w:p>
          <w:p w:rsidR="00A45DBE" w:rsidRPr="00A9760B" w:rsidRDefault="00A9760B" w:rsidP="00EB7D7A">
            <w:pPr>
              <w:pStyle w:val="Body"/>
              <w:numPr>
                <w:ilvl w:val="0"/>
                <w:numId w:val="85"/>
              </w:numPr>
              <w:ind w:left="268" w:hanging="268"/>
              <w:rPr>
                <w:rFonts w:ascii="Arial" w:eastAsia="宋体" w:hAnsi="Arial" w:cs="Arial"/>
                <w:lang w:eastAsia="zh-CN"/>
              </w:rPr>
            </w:pPr>
            <w:r w:rsidRPr="00A9760B">
              <w:rPr>
                <w:rFonts w:eastAsia="宋体"/>
                <w:lang w:eastAsia="zh-CN"/>
              </w:rPr>
              <w:t>Recorde performace test result for every platform</w:t>
            </w:r>
            <w:r w:rsidRPr="00A9760B">
              <w:rPr>
                <w:rFonts w:eastAsia="宋体" w:hint="eastAsia"/>
                <w:lang w:eastAsia="zh-CN"/>
              </w:rPr>
              <w:t>.</w:t>
            </w:r>
          </w:p>
        </w:tc>
      </w:tr>
    </w:tbl>
    <w:p w:rsidR="00A45DBE" w:rsidRPr="00DC44AE" w:rsidDel="00DC44AE" w:rsidRDefault="00A45DBE" w:rsidP="00A45DBE">
      <w:pPr>
        <w:pStyle w:val="Body"/>
        <w:rPr>
          <w:del w:id="2034" w:author="lxu" w:date="2013-07-02T17:24:00Z"/>
          <w:rFonts w:eastAsia="宋体"/>
          <w:lang w:eastAsia="zh-CN"/>
        </w:rPr>
      </w:pPr>
    </w:p>
    <w:p w:rsidR="00D53AA6" w:rsidRPr="00F43570" w:rsidRDefault="00B95B5F"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color w:val="auto"/>
          <w:sz w:val="24"/>
          <w:szCs w:val="24"/>
          <w:lang w:eastAsia="zh-CN"/>
        </w:rPr>
        <w:t xml:space="preserve">Capacity </w:t>
      </w:r>
      <w:r w:rsidR="00D53AA6" w:rsidRPr="00F43570">
        <w:rPr>
          <w:rFonts w:eastAsia="宋体"/>
          <w:color w:val="auto"/>
          <w:sz w:val="24"/>
          <w:szCs w:val="24"/>
          <w:lang w:eastAsia="zh-CN"/>
        </w:rPr>
        <w:t>Test Case</w:t>
      </w:r>
    </w:p>
    <w:p w:rsidR="00B06AB6" w:rsidRPr="00F43570" w:rsidRDefault="00B06AB6" w:rsidP="00F43570">
      <w:pPr>
        <w:rPr>
          <w:rFonts w:ascii="Arial" w:eastAsia="宋体" w:hAnsi="Arial" w:cs="Arial"/>
          <w:b w:val="0"/>
          <w:color w:val="auto"/>
          <w:sz w:val="21"/>
          <w:szCs w:val="21"/>
          <w:lang w:eastAsia="zh-CN"/>
        </w:rPr>
      </w:pPr>
      <w:r w:rsidRPr="00F43570">
        <w:rPr>
          <w:rFonts w:ascii="Arial" w:eastAsia="宋体" w:hAnsi="Arial" w:cs="Arial" w:hint="eastAsia"/>
          <w:b w:val="0"/>
          <w:color w:val="auto"/>
          <w:sz w:val="21"/>
          <w:szCs w:val="21"/>
          <w:lang w:eastAsia="zh-CN"/>
        </w:rPr>
        <w:t>NA</w:t>
      </w:r>
    </w:p>
    <w:p w:rsidR="00D53AA6" w:rsidRPr="00F43570" w:rsidRDefault="00D53AA6"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color w:val="auto"/>
          <w:sz w:val="24"/>
          <w:szCs w:val="24"/>
          <w:lang w:eastAsia="zh-CN"/>
        </w:rPr>
        <w:t>Compatibility Test Case</w:t>
      </w:r>
    </w:p>
    <w:p w:rsidR="00331278" w:rsidRPr="00F43570" w:rsidRDefault="00331278" w:rsidP="00F43570">
      <w:pPr>
        <w:rPr>
          <w:rFonts w:ascii="Arial" w:eastAsia="宋体" w:hAnsi="Arial" w:cs="Arial"/>
          <w:b w:val="0"/>
          <w:color w:val="auto"/>
          <w:sz w:val="21"/>
          <w:szCs w:val="21"/>
          <w:lang w:eastAsia="zh-CN"/>
        </w:rPr>
      </w:pPr>
      <w:r w:rsidRPr="00F43570">
        <w:rPr>
          <w:rFonts w:ascii="Arial" w:eastAsia="宋体" w:hAnsi="Arial" w:cs="Arial"/>
          <w:b w:val="0"/>
          <w:color w:val="auto"/>
          <w:sz w:val="21"/>
          <w:szCs w:val="21"/>
          <w:lang w:eastAsia="zh-CN"/>
        </w:rPr>
        <w:t>N</w:t>
      </w:r>
      <w:r w:rsidRPr="00F43570">
        <w:rPr>
          <w:rFonts w:ascii="Arial" w:eastAsia="宋体" w:hAnsi="Arial" w:cs="Arial" w:hint="eastAsia"/>
          <w:b w:val="0"/>
          <w:color w:val="auto"/>
          <w:sz w:val="21"/>
          <w:szCs w:val="21"/>
          <w:lang w:eastAsia="zh-CN"/>
        </w:rPr>
        <w:t>A</w:t>
      </w:r>
    </w:p>
    <w:p w:rsidR="00116A1D" w:rsidRPr="00F43570" w:rsidRDefault="00116A1D"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hint="eastAsia"/>
          <w:color w:val="auto"/>
          <w:sz w:val="24"/>
          <w:szCs w:val="24"/>
          <w:lang w:eastAsia="zh-CN"/>
        </w:rPr>
        <w:t>Negative Test Case</w:t>
      </w:r>
    </w:p>
    <w:p w:rsidR="001F7B82" w:rsidRPr="001F7B82" w:rsidRDefault="001F7B82" w:rsidP="001F7B82">
      <w:pPr>
        <w:pStyle w:val="ListParagraph"/>
        <w:numPr>
          <w:ilvl w:val="1"/>
          <w:numId w:val="15"/>
        </w:numPr>
        <w:tabs>
          <w:tab w:val="center" w:pos="4320"/>
          <w:tab w:val="right" w:pos="8640"/>
        </w:tabs>
        <w:spacing w:before="360" w:after="120"/>
        <w:outlineLvl w:val="1"/>
        <w:rPr>
          <w:rFonts w:ascii="Arial" w:hAnsi="Arial"/>
          <w:vanish/>
          <w:color w:val="002740"/>
          <w:sz w:val="22"/>
          <w:lang w:eastAsia="zh-CN"/>
        </w:rPr>
      </w:pPr>
    </w:p>
    <w:p w:rsidR="001F7B82" w:rsidRPr="001F7B82" w:rsidRDefault="001F7B82" w:rsidP="001F7B82">
      <w:pPr>
        <w:pStyle w:val="ListParagraph"/>
        <w:numPr>
          <w:ilvl w:val="1"/>
          <w:numId w:val="15"/>
        </w:numPr>
        <w:tabs>
          <w:tab w:val="center" w:pos="4320"/>
          <w:tab w:val="right" w:pos="8640"/>
        </w:tabs>
        <w:spacing w:before="360" w:after="120"/>
        <w:outlineLvl w:val="1"/>
        <w:rPr>
          <w:rFonts w:ascii="Arial" w:hAnsi="Arial"/>
          <w:vanish/>
          <w:color w:val="002740"/>
          <w:sz w:val="22"/>
          <w:lang w:eastAsia="zh-CN"/>
        </w:rPr>
      </w:pPr>
    </w:p>
    <w:p w:rsidR="001F7B82" w:rsidRPr="001F7B82" w:rsidRDefault="001F7B82" w:rsidP="001F7B82">
      <w:pPr>
        <w:pStyle w:val="ListParagraph"/>
        <w:numPr>
          <w:ilvl w:val="1"/>
          <w:numId w:val="15"/>
        </w:numPr>
        <w:tabs>
          <w:tab w:val="center" w:pos="4320"/>
          <w:tab w:val="right" w:pos="8640"/>
        </w:tabs>
        <w:spacing w:before="360" w:after="120"/>
        <w:outlineLvl w:val="1"/>
        <w:rPr>
          <w:rFonts w:ascii="Arial" w:hAnsi="Arial"/>
          <w:vanish/>
          <w:color w:val="002740"/>
          <w:sz w:val="22"/>
          <w:lang w:eastAsia="zh-CN"/>
        </w:rPr>
      </w:pPr>
    </w:p>
    <w:p w:rsidR="0073009E" w:rsidRPr="0073009E" w:rsidRDefault="00B16893" w:rsidP="001F7B82">
      <w:pPr>
        <w:pStyle w:val="Heading3"/>
        <w:rPr>
          <w:rFonts w:eastAsia="宋体"/>
          <w:lang w:eastAsia="zh-CN"/>
        </w:rPr>
      </w:pPr>
      <w:r>
        <w:rPr>
          <w:rFonts w:eastAsia="宋体" w:hint="eastAsia"/>
          <w:lang w:eastAsia="zh-CN"/>
        </w:rPr>
        <w:t>L7_Engine</w:t>
      </w:r>
      <w:r w:rsidR="0073009E">
        <w:rPr>
          <w:rFonts w:eastAsia="宋体" w:hint="eastAsia"/>
          <w:lang w:eastAsia="zh-CN"/>
        </w:rPr>
        <w:t>_Negative</w:t>
      </w:r>
      <w:r w:rsidR="0073009E" w:rsidRPr="0073009E">
        <w:rPr>
          <w:rFonts w:eastAsia="宋体" w:hint="eastAsia"/>
          <w:lang w:eastAsia="zh-CN"/>
        </w:rPr>
        <w:t>_0</w:t>
      </w:r>
      <w:r w:rsidR="0073009E">
        <w:rPr>
          <w:rFonts w:eastAsia="宋体" w:hint="eastAsia"/>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73009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3009E" w:rsidRPr="00523D89" w:rsidRDefault="0073009E" w:rsidP="00CA55C1">
            <w:pPr>
              <w:rPr>
                <w:rFonts w:ascii="Arial" w:hAnsi="Arial" w:cs="Arial"/>
                <w:color w:val="auto"/>
              </w:rPr>
            </w:pPr>
            <w:r w:rsidRPr="00523D89">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3009E" w:rsidRPr="00523D89" w:rsidRDefault="00B16893" w:rsidP="00CA55C1">
            <w:pPr>
              <w:pStyle w:val="Body"/>
              <w:rPr>
                <w:rFonts w:ascii="Arial" w:eastAsia="宋体" w:hAnsi="Arial" w:cs="Arial"/>
                <w:lang w:eastAsia="zh-CN"/>
              </w:rPr>
            </w:pPr>
            <w:r>
              <w:rPr>
                <w:rFonts w:ascii="Arial" w:eastAsia="宋体" w:hAnsi="Arial" w:cs="Arial" w:hint="eastAsia"/>
                <w:lang w:eastAsia="zh-CN"/>
              </w:rPr>
              <w:t>L7_Engine</w:t>
            </w:r>
            <w:r w:rsidR="0073009E">
              <w:rPr>
                <w:rFonts w:ascii="Arial" w:eastAsia="宋体" w:hAnsi="Arial" w:cs="Arial"/>
                <w:lang w:eastAsia="zh-CN"/>
              </w:rPr>
              <w:t>_</w:t>
            </w:r>
            <w:r w:rsidR="0073009E">
              <w:rPr>
                <w:rFonts w:ascii="Arial" w:eastAsia="宋体" w:hAnsi="Arial" w:cs="Arial" w:hint="eastAsia"/>
                <w:lang w:eastAsia="zh-CN"/>
              </w:rPr>
              <w:t>Negative</w:t>
            </w:r>
            <w:r w:rsidR="0073009E">
              <w:rPr>
                <w:rFonts w:ascii="Arial" w:eastAsia="宋体" w:hAnsi="Arial" w:cs="Arial"/>
                <w:lang w:eastAsia="zh-CN"/>
              </w:rPr>
              <w:t>_0</w:t>
            </w:r>
            <w:r w:rsidR="0073009E">
              <w:rPr>
                <w:rFonts w:ascii="Arial" w:eastAsia="宋体" w:hAnsi="Arial" w:cs="Arial" w:hint="eastAsia"/>
                <w:lang w:eastAsia="zh-CN"/>
              </w:rPr>
              <w:t>1</w:t>
            </w:r>
          </w:p>
        </w:tc>
      </w:tr>
      <w:tr w:rsidR="0073009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3009E" w:rsidRPr="00523D89" w:rsidRDefault="0073009E" w:rsidP="00CA55C1">
            <w:pPr>
              <w:rPr>
                <w:rFonts w:ascii="Arial" w:hAnsi="Arial" w:cs="Arial"/>
                <w:color w:val="auto"/>
              </w:rPr>
            </w:pPr>
            <w:r w:rsidRPr="00523D89">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73009E" w:rsidRPr="00523D89" w:rsidRDefault="0073009E" w:rsidP="00CA55C1">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73009E" w:rsidRPr="00523D89" w:rsidRDefault="0073009E" w:rsidP="00CA55C1">
            <w:pPr>
              <w:rPr>
                <w:rFonts w:ascii="Arial" w:eastAsia="宋体" w:hAnsi="Arial" w:cs="Arial"/>
                <w:color w:val="auto"/>
                <w:lang w:eastAsia="zh-CN"/>
              </w:rPr>
            </w:pPr>
            <w:r w:rsidRPr="00523D89">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73009E" w:rsidRPr="00523D89" w:rsidRDefault="0073009E" w:rsidP="00CA55C1">
            <w:pPr>
              <w:pStyle w:val="Body"/>
              <w:rPr>
                <w:rFonts w:ascii="Arial" w:eastAsia="宋体" w:hAnsi="Arial" w:cs="Arial"/>
                <w:lang w:eastAsia="zh-CN"/>
              </w:rPr>
            </w:pPr>
            <w:r w:rsidRPr="00523D89">
              <w:rPr>
                <w:rFonts w:ascii="Arial" w:eastAsia="宋体" w:hAnsi="Arial" w:cs="Arial"/>
                <w:lang w:eastAsia="zh-CN"/>
              </w:rPr>
              <w:t>No</w:t>
            </w:r>
          </w:p>
        </w:tc>
      </w:tr>
      <w:tr w:rsidR="0073009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3009E" w:rsidRPr="00523D89" w:rsidRDefault="0073009E" w:rsidP="00CA55C1">
            <w:pPr>
              <w:rPr>
                <w:rFonts w:ascii="Arial" w:hAnsi="Arial" w:cs="Arial"/>
                <w:color w:val="auto"/>
              </w:rPr>
            </w:pPr>
            <w:r w:rsidRPr="00523D89">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3009E" w:rsidRPr="00AE7A24" w:rsidRDefault="0073009E" w:rsidP="0073009E">
            <w:pPr>
              <w:pStyle w:val="Body"/>
              <w:rPr>
                <w:rFonts w:ascii="Arial" w:eastAsia="宋体" w:hAnsi="Arial" w:cs="Arial"/>
                <w:lang w:eastAsia="zh-CN"/>
              </w:rPr>
            </w:pPr>
            <w:r w:rsidRPr="00AE7A24">
              <w:rPr>
                <w:rFonts w:ascii="Arial" w:eastAsia="宋体" w:hAnsi="Arial" w:cs="Arial"/>
                <w:lang w:eastAsia="zh-CN"/>
              </w:rPr>
              <w:t>For AP only 1 eth interface:</w:t>
            </w:r>
          </w:p>
          <w:p w:rsidR="0073009E" w:rsidRPr="00AE7A24" w:rsidRDefault="0073009E" w:rsidP="0073009E">
            <w:pPr>
              <w:pStyle w:val="Body"/>
              <w:rPr>
                <w:rFonts w:ascii="Arial" w:eastAsia="宋体" w:hAnsi="Arial" w:cs="Arial"/>
                <w:lang w:eastAsia="zh-CN"/>
              </w:rPr>
            </w:pPr>
            <w:r w:rsidRPr="00AE7A24">
              <w:rPr>
                <w:rFonts w:ascii="Arial" w:eastAsia="宋体" w:hAnsi="Arial" w:cs="Arial"/>
                <w:lang w:eastAsia="zh-CN"/>
              </w:rPr>
              <w:t>(eth0)MP(wifi1.1)-----AP____SW____HM</w:t>
            </w:r>
          </w:p>
          <w:p w:rsidR="0073009E" w:rsidRPr="00AE7A24" w:rsidRDefault="0073009E" w:rsidP="0073009E">
            <w:pPr>
              <w:pStyle w:val="Body"/>
              <w:ind w:firstLine="210"/>
              <w:rPr>
                <w:rFonts w:ascii="Arial" w:eastAsia="宋体" w:hAnsi="Arial" w:cs="Arial"/>
                <w:lang w:eastAsia="zh-CN"/>
              </w:rPr>
            </w:pPr>
            <w:r w:rsidRPr="00AE7A24">
              <w:rPr>
                <w:rFonts w:ascii="Arial" w:eastAsia="宋体" w:hAnsi="Arial" w:cs="Arial"/>
                <w:lang w:eastAsia="zh-CN"/>
              </w:rPr>
              <w:t>|                                          |</w:t>
            </w:r>
          </w:p>
          <w:p w:rsidR="0073009E" w:rsidRPr="00AE7A24" w:rsidRDefault="0073009E" w:rsidP="0073009E">
            <w:pPr>
              <w:pStyle w:val="Body"/>
              <w:rPr>
                <w:rFonts w:ascii="Arial" w:eastAsia="宋体" w:hAnsi="Arial" w:cs="Arial"/>
                <w:lang w:eastAsia="zh-CN"/>
              </w:rPr>
            </w:pPr>
            <w:r w:rsidRPr="00AE7A24">
              <w:rPr>
                <w:rFonts w:ascii="Arial" w:eastAsia="宋体" w:hAnsi="Arial" w:cs="Arial"/>
                <w:lang w:eastAsia="zh-CN"/>
              </w:rPr>
              <w:t xml:space="preserve"> IXIA____________________|</w:t>
            </w:r>
          </w:p>
          <w:p w:rsidR="0073009E" w:rsidRPr="00AE7A24" w:rsidRDefault="0073009E" w:rsidP="0073009E">
            <w:pPr>
              <w:pStyle w:val="Body"/>
              <w:rPr>
                <w:rFonts w:ascii="Arial" w:eastAsia="宋体" w:hAnsi="Arial" w:cs="Arial"/>
                <w:lang w:eastAsia="zh-CN"/>
              </w:rPr>
            </w:pPr>
          </w:p>
          <w:p w:rsidR="0073009E" w:rsidRPr="00AE7A24" w:rsidRDefault="0073009E" w:rsidP="0073009E">
            <w:pPr>
              <w:pStyle w:val="Body"/>
              <w:rPr>
                <w:rFonts w:ascii="Arial" w:eastAsia="宋体" w:hAnsi="Arial" w:cs="Arial"/>
                <w:lang w:eastAsia="zh-CN"/>
              </w:rPr>
            </w:pPr>
            <w:r w:rsidRPr="00AE7A24">
              <w:rPr>
                <w:rFonts w:ascii="Arial" w:eastAsia="宋体" w:hAnsi="Arial" w:cs="Arial"/>
                <w:lang w:eastAsia="zh-CN"/>
              </w:rPr>
              <w:t>For AP with 2 eth interfaces:</w:t>
            </w:r>
          </w:p>
          <w:p w:rsidR="0073009E" w:rsidRPr="00AE7A24" w:rsidRDefault="0073009E" w:rsidP="0073009E">
            <w:pPr>
              <w:pStyle w:val="Body"/>
              <w:rPr>
                <w:rFonts w:ascii="Arial" w:eastAsia="宋体" w:hAnsi="Arial" w:cs="Arial"/>
                <w:lang w:eastAsia="zh-CN"/>
              </w:rPr>
            </w:pPr>
            <w:r>
              <w:rPr>
                <w:rFonts w:ascii="Arial" w:eastAsia="宋体" w:hAnsi="Arial" w:cs="Arial"/>
                <w:lang w:eastAsia="zh-CN"/>
              </w:rPr>
              <w:t>(eth</w:t>
            </w:r>
            <w:r>
              <w:rPr>
                <w:rFonts w:ascii="Arial" w:eastAsia="宋体" w:hAnsi="Arial" w:cs="Arial" w:hint="eastAsia"/>
                <w:lang w:eastAsia="zh-CN"/>
              </w:rPr>
              <w:t>1</w:t>
            </w:r>
            <w:r>
              <w:rPr>
                <w:rFonts w:ascii="Arial" w:eastAsia="宋体" w:hAnsi="Arial" w:cs="Arial"/>
                <w:lang w:eastAsia="zh-CN"/>
              </w:rPr>
              <w:t>)AP(eth</w:t>
            </w:r>
            <w:r>
              <w:rPr>
                <w:rFonts w:ascii="Arial" w:eastAsia="宋体" w:hAnsi="Arial" w:cs="Arial" w:hint="eastAsia"/>
                <w:lang w:eastAsia="zh-CN"/>
              </w:rPr>
              <w:t>0</w:t>
            </w:r>
            <w:r w:rsidRPr="00AE7A24">
              <w:rPr>
                <w:rFonts w:ascii="Arial" w:eastAsia="宋体" w:hAnsi="Arial" w:cs="Arial"/>
                <w:lang w:eastAsia="zh-CN"/>
              </w:rPr>
              <w:t>)____SW____HM</w:t>
            </w:r>
          </w:p>
          <w:p w:rsidR="0073009E" w:rsidRPr="00AE7A24" w:rsidRDefault="0073009E" w:rsidP="0073009E">
            <w:pPr>
              <w:pStyle w:val="Body"/>
              <w:ind w:firstLine="210"/>
              <w:rPr>
                <w:rFonts w:ascii="Arial" w:eastAsia="宋体" w:hAnsi="Arial" w:cs="Arial"/>
                <w:lang w:eastAsia="zh-CN"/>
              </w:rPr>
            </w:pPr>
            <w:r w:rsidRPr="00AE7A24">
              <w:rPr>
                <w:rFonts w:ascii="Arial" w:eastAsia="宋体" w:hAnsi="Arial" w:cs="Arial"/>
                <w:lang w:eastAsia="zh-CN"/>
              </w:rPr>
              <w:t>|                            |</w:t>
            </w:r>
          </w:p>
          <w:p w:rsidR="0073009E" w:rsidRPr="00AE7A24" w:rsidRDefault="0073009E" w:rsidP="0073009E">
            <w:pPr>
              <w:pStyle w:val="Body"/>
              <w:rPr>
                <w:rFonts w:ascii="Arial" w:eastAsia="宋体" w:hAnsi="Arial" w:cs="Arial"/>
                <w:lang w:eastAsia="zh-CN"/>
              </w:rPr>
            </w:pPr>
            <w:r w:rsidRPr="00AE7A24">
              <w:rPr>
                <w:rFonts w:ascii="Arial" w:eastAsia="宋体" w:hAnsi="Arial" w:cs="Arial"/>
                <w:lang w:eastAsia="zh-CN"/>
              </w:rPr>
              <w:t xml:space="preserve"> IXIA_____________|</w:t>
            </w:r>
          </w:p>
          <w:p w:rsidR="0073009E" w:rsidRPr="00AE7A24" w:rsidRDefault="0073009E" w:rsidP="0073009E">
            <w:pPr>
              <w:pStyle w:val="Body"/>
              <w:rPr>
                <w:rFonts w:ascii="Arial" w:eastAsia="宋体" w:hAnsi="Arial" w:cs="Arial"/>
                <w:lang w:eastAsia="zh-CN"/>
              </w:rPr>
            </w:pPr>
          </w:p>
          <w:p w:rsidR="0073009E" w:rsidRPr="00AE7A24" w:rsidRDefault="0073009E" w:rsidP="0073009E">
            <w:pPr>
              <w:pStyle w:val="Body"/>
              <w:rPr>
                <w:rFonts w:ascii="Arial" w:eastAsia="宋体" w:hAnsi="Arial" w:cs="Arial"/>
                <w:lang w:eastAsia="zh-CN"/>
              </w:rPr>
            </w:pPr>
            <w:r w:rsidRPr="00AE7A24">
              <w:rPr>
                <w:rFonts w:ascii="Arial" w:eastAsia="宋体" w:hAnsi="Arial" w:cs="Arial"/>
                <w:lang w:eastAsia="zh-CN"/>
              </w:rPr>
              <w:t>For BR:</w:t>
            </w:r>
          </w:p>
          <w:p w:rsidR="0073009E" w:rsidRPr="00AE7A24" w:rsidRDefault="0073009E" w:rsidP="0073009E">
            <w:pPr>
              <w:pStyle w:val="Body"/>
              <w:rPr>
                <w:rFonts w:ascii="Arial" w:eastAsia="宋体" w:hAnsi="Arial" w:cs="Arial"/>
                <w:lang w:eastAsia="zh-CN"/>
              </w:rPr>
            </w:pPr>
            <w:r w:rsidRPr="00AE7A24">
              <w:rPr>
                <w:rFonts w:ascii="Arial" w:eastAsia="宋体" w:hAnsi="Arial" w:cs="Arial"/>
                <w:lang w:eastAsia="zh-CN"/>
              </w:rPr>
              <w:t xml:space="preserve"> (eth1)BR(eth0)_____Switch_____HM</w:t>
            </w:r>
          </w:p>
          <w:p w:rsidR="0073009E" w:rsidRPr="00AE7A24" w:rsidRDefault="0073009E" w:rsidP="0073009E">
            <w:pPr>
              <w:pStyle w:val="Body"/>
              <w:rPr>
                <w:rFonts w:ascii="Arial" w:eastAsia="宋体" w:hAnsi="Arial" w:cs="Arial"/>
                <w:lang w:eastAsia="zh-CN"/>
              </w:rPr>
            </w:pPr>
            <w:r w:rsidRPr="00AE7A24">
              <w:rPr>
                <w:rFonts w:ascii="Arial" w:eastAsia="宋体" w:hAnsi="Arial" w:cs="Arial"/>
                <w:lang w:eastAsia="zh-CN"/>
              </w:rPr>
              <w:t xml:space="preserve">      |                                 |</w:t>
            </w:r>
          </w:p>
          <w:p w:rsidR="0073009E" w:rsidRPr="00523D89" w:rsidRDefault="0073009E" w:rsidP="0073009E">
            <w:pPr>
              <w:pStyle w:val="Body"/>
              <w:ind w:firstLine="210"/>
              <w:rPr>
                <w:rFonts w:ascii="Arial" w:eastAsia="宋体" w:hAnsi="Arial" w:cs="Arial"/>
                <w:lang w:eastAsia="zh-CN"/>
              </w:rPr>
            </w:pPr>
            <w:r w:rsidRPr="00AE7A24">
              <w:rPr>
                <w:rFonts w:ascii="Arial" w:eastAsia="宋体" w:hAnsi="Arial" w:cs="Arial"/>
                <w:lang w:eastAsia="zh-CN"/>
              </w:rPr>
              <w:t>IXIA_______________|</w:t>
            </w:r>
          </w:p>
        </w:tc>
      </w:tr>
      <w:tr w:rsidR="0073009E" w:rsidRPr="00322E9D" w:rsidTr="00CA55C1">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73009E" w:rsidRPr="00523D89" w:rsidRDefault="0073009E" w:rsidP="00CA55C1">
            <w:pPr>
              <w:rPr>
                <w:rFonts w:ascii="Arial" w:hAnsi="Arial" w:cs="Arial"/>
                <w:color w:val="auto"/>
              </w:rPr>
            </w:pPr>
            <w:r w:rsidRPr="00523D89">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3009E" w:rsidRDefault="0073009E" w:rsidP="00CA55C1">
            <w:pPr>
              <w:pStyle w:val="Body"/>
              <w:rPr>
                <w:rFonts w:ascii="Arial" w:eastAsia="宋体" w:hAnsi="Arial" w:cs="Arial"/>
                <w:lang w:eastAsia="zh-CN"/>
              </w:rPr>
            </w:pPr>
            <w:r>
              <w:rPr>
                <w:rFonts w:ascii="Arial" w:eastAsia="宋体" w:hAnsi="Arial" w:cs="Arial" w:hint="eastAsia"/>
                <w:lang w:eastAsia="zh-CN"/>
              </w:rPr>
              <w:t>Verify scenario as following:</w:t>
            </w:r>
          </w:p>
          <w:p w:rsidR="0073009E" w:rsidRPr="00523D89" w:rsidRDefault="0073009E" w:rsidP="00CA55C1">
            <w:pPr>
              <w:pStyle w:val="Body"/>
              <w:rPr>
                <w:rFonts w:ascii="Arial" w:eastAsia="宋体" w:hAnsi="Arial" w:cs="Arial"/>
                <w:lang w:eastAsia="zh-CN"/>
              </w:rPr>
            </w:pPr>
            <w:r>
              <w:rPr>
                <w:rFonts w:eastAsia="宋体" w:hint="eastAsia"/>
                <w:color w:val="000000"/>
                <w:sz w:val="21"/>
                <w:szCs w:val="21"/>
                <w:lang w:eastAsia="zh-CN"/>
              </w:rPr>
              <w:t>Pump HiveOS device</w:t>
            </w:r>
            <w:r>
              <w:rPr>
                <w:rFonts w:eastAsia="Times New Roman"/>
                <w:color w:val="000000"/>
                <w:sz w:val="21"/>
                <w:szCs w:val="21"/>
              </w:rPr>
              <w:t xml:space="preserve"> with heavy traffic load over </w:t>
            </w:r>
            <w:r>
              <w:rPr>
                <w:rFonts w:eastAsia="宋体" w:hint="eastAsia"/>
                <w:color w:val="000000"/>
                <w:sz w:val="21"/>
                <w:szCs w:val="21"/>
                <w:lang w:eastAsia="zh-CN"/>
              </w:rPr>
              <w:t>TCP</w:t>
            </w:r>
            <w:r>
              <w:rPr>
                <w:rFonts w:eastAsia="Times New Roman"/>
                <w:color w:val="000000"/>
                <w:sz w:val="21"/>
                <w:szCs w:val="21"/>
              </w:rPr>
              <w:t xml:space="preserve"> connection rate</w:t>
            </w:r>
            <w:r>
              <w:rPr>
                <w:rFonts w:eastAsia="宋体" w:hint="eastAsia"/>
                <w:color w:val="000000"/>
                <w:sz w:val="21"/>
                <w:szCs w:val="21"/>
                <w:lang w:eastAsia="zh-CN"/>
              </w:rPr>
              <w:t xml:space="preserve"> measured in performance test</w:t>
            </w:r>
            <w:r>
              <w:rPr>
                <w:rFonts w:eastAsia="Times New Roman"/>
                <w:color w:val="000000"/>
                <w:sz w:val="21"/>
                <w:szCs w:val="21"/>
              </w:rPr>
              <w:t xml:space="preserve">, </w:t>
            </w:r>
            <w:r>
              <w:rPr>
                <w:rFonts w:eastAsia="宋体" w:hint="eastAsia"/>
                <w:color w:val="000000"/>
                <w:sz w:val="21"/>
                <w:szCs w:val="21"/>
                <w:lang w:eastAsia="zh-CN"/>
              </w:rPr>
              <w:t>HiveOS device</w:t>
            </w:r>
            <w:r>
              <w:rPr>
                <w:rFonts w:eastAsia="Times New Roman"/>
                <w:color w:val="000000"/>
                <w:sz w:val="21"/>
                <w:szCs w:val="21"/>
              </w:rPr>
              <w:t xml:space="preserve"> should be able to resume after traffic load back to normal</w:t>
            </w:r>
            <w:r>
              <w:rPr>
                <w:rFonts w:ascii="Arial" w:eastAsia="宋体" w:hAnsi="Arial" w:cs="Arial" w:hint="eastAsia"/>
                <w:lang w:eastAsia="zh-CN"/>
              </w:rPr>
              <w:t xml:space="preserve"> </w:t>
            </w:r>
          </w:p>
        </w:tc>
      </w:tr>
      <w:tr w:rsidR="0073009E"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73009E" w:rsidRPr="00523D89" w:rsidRDefault="0073009E" w:rsidP="00CA55C1">
            <w:pPr>
              <w:rPr>
                <w:rFonts w:ascii="Arial" w:eastAsia="宋体" w:hAnsi="Arial" w:cs="Arial"/>
                <w:color w:val="auto"/>
                <w:lang w:eastAsia="zh-CN"/>
              </w:rPr>
            </w:pPr>
            <w:r w:rsidRPr="00523D89">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3009E" w:rsidRPr="00F30A6D" w:rsidRDefault="0073009E" w:rsidP="0073009E">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73009E" w:rsidRPr="00523D89" w:rsidRDefault="0073009E" w:rsidP="0073009E">
            <w:pPr>
              <w:pStyle w:val="Body"/>
              <w:rPr>
                <w:rFonts w:ascii="Arial" w:eastAsia="宋体" w:hAnsi="Arial" w:cs="Arial"/>
                <w:lang w:eastAsia="zh-CN"/>
              </w:rPr>
            </w:pPr>
            <w:r w:rsidRPr="00F30A6D">
              <w:rPr>
                <w:rFonts w:ascii="Arial" w:eastAsia="宋体" w:hAnsi="Arial" w:cs="Arial"/>
                <w:lang w:eastAsia="zh-CN"/>
              </w:rPr>
              <w:t>BR: BR200,BR200-WP,BRAP330,BRAP350,</w:t>
            </w:r>
          </w:p>
        </w:tc>
      </w:tr>
      <w:tr w:rsidR="0073009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3009E" w:rsidRPr="00523D89" w:rsidRDefault="0073009E" w:rsidP="00CA55C1">
            <w:pPr>
              <w:rPr>
                <w:rFonts w:ascii="Arial" w:hAnsi="Arial" w:cs="Arial"/>
                <w:color w:val="auto"/>
              </w:rPr>
            </w:pPr>
            <w:r w:rsidRPr="00523D89">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3009E" w:rsidRPr="00AE7A24" w:rsidRDefault="0073009E" w:rsidP="0073009E">
            <w:pPr>
              <w:pStyle w:val="Body"/>
              <w:rPr>
                <w:rFonts w:ascii="Arial" w:eastAsia="宋体" w:hAnsi="Arial" w:cs="Arial"/>
                <w:lang w:eastAsia="zh-CN"/>
              </w:rPr>
            </w:pPr>
            <w:r w:rsidRPr="00AE7A24">
              <w:rPr>
                <w:rFonts w:ascii="Arial" w:eastAsia="宋体" w:hAnsi="Arial" w:cs="Arial"/>
                <w:lang w:eastAsia="zh-CN"/>
              </w:rPr>
              <w:t>AP and MP are managed by HM.</w:t>
            </w:r>
          </w:p>
          <w:p w:rsidR="0073009E" w:rsidRPr="00AE7A24" w:rsidRDefault="0073009E" w:rsidP="0073009E">
            <w:pPr>
              <w:pStyle w:val="Body"/>
              <w:rPr>
                <w:rFonts w:ascii="Arial" w:eastAsia="宋体" w:hAnsi="Arial" w:cs="Arial"/>
                <w:lang w:eastAsia="zh-CN"/>
              </w:rPr>
            </w:pPr>
            <w:r w:rsidRPr="00AE7A24">
              <w:rPr>
                <w:rFonts w:ascii="Arial" w:eastAsia="宋体" w:hAnsi="Arial" w:cs="Arial"/>
                <w:lang w:eastAsia="zh-CN"/>
              </w:rPr>
              <w:t>Set MP eth0 as bridge-access mode, and wifi1.1 as backhaul mode.</w:t>
            </w:r>
          </w:p>
          <w:p w:rsidR="0073009E" w:rsidRPr="00523D89" w:rsidRDefault="0073009E" w:rsidP="0073009E">
            <w:pPr>
              <w:pStyle w:val="Body"/>
              <w:rPr>
                <w:rFonts w:ascii="Arial" w:eastAsia="宋体" w:hAnsi="Arial" w:cs="Arial"/>
                <w:lang w:eastAsia="zh-CN"/>
              </w:rPr>
            </w:pPr>
            <w:r>
              <w:rPr>
                <w:rFonts w:ascii="Arial" w:eastAsia="宋体" w:hAnsi="Arial" w:cs="Arial"/>
                <w:lang w:eastAsia="zh-CN"/>
              </w:rPr>
              <w:t>Create a SSID and</w:t>
            </w:r>
            <w:r>
              <w:rPr>
                <w:rFonts w:ascii="Arial" w:eastAsia="宋体" w:hAnsi="Arial" w:cs="Arial" w:hint="eastAsia"/>
                <w:lang w:eastAsia="zh-CN"/>
              </w:rPr>
              <w:t xml:space="preserve"> </w:t>
            </w:r>
            <w:r w:rsidRPr="00AE7A24">
              <w:rPr>
                <w:rFonts w:ascii="Arial" w:eastAsia="宋体" w:hAnsi="Arial" w:cs="Arial"/>
                <w:lang w:eastAsia="zh-CN"/>
              </w:rPr>
              <w:t>bind it with AP’s sub-</w:t>
            </w:r>
            <w:r>
              <w:rPr>
                <w:rFonts w:ascii="Arial" w:eastAsia="宋体" w:hAnsi="Arial" w:cs="Arial"/>
                <w:lang w:eastAsia="zh-CN"/>
              </w:rPr>
              <w:t>interface</w:t>
            </w:r>
            <w:r w:rsidRPr="00AE7A24">
              <w:rPr>
                <w:rFonts w:ascii="Arial" w:eastAsia="宋体" w:hAnsi="Arial" w:cs="Arial"/>
                <w:lang w:eastAsia="zh-CN"/>
              </w:rPr>
              <w:t>, which is set as access mode.</w:t>
            </w:r>
          </w:p>
        </w:tc>
      </w:tr>
      <w:tr w:rsidR="0073009E" w:rsidRPr="00322E9D" w:rsidTr="00CA55C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3009E" w:rsidRPr="00523D89" w:rsidRDefault="0073009E" w:rsidP="00CA55C1">
            <w:pPr>
              <w:rPr>
                <w:rFonts w:ascii="Arial" w:hAnsi="Arial" w:cs="Arial"/>
                <w:color w:val="auto"/>
              </w:rPr>
            </w:pPr>
            <w:r w:rsidRPr="00523D89">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3009E" w:rsidRDefault="0073009E" w:rsidP="00EB7D7A">
            <w:pPr>
              <w:pStyle w:val="Body"/>
              <w:numPr>
                <w:ilvl w:val="2"/>
                <w:numId w:val="79"/>
              </w:numPr>
              <w:ind w:left="268" w:hanging="268"/>
              <w:rPr>
                <w:rFonts w:ascii="Arial" w:eastAsia="宋体" w:hAnsi="Arial" w:cs="Arial"/>
                <w:lang w:eastAsia="zh-CN"/>
              </w:rPr>
            </w:pPr>
            <w:r>
              <w:rPr>
                <w:rFonts w:ascii="Arial" w:eastAsia="宋体" w:hAnsi="Arial" w:cs="Arial" w:hint="eastAsia"/>
                <w:lang w:eastAsia="zh-CN"/>
              </w:rPr>
              <w:t>Pump HiveOS device with heavy traffic load over TCP connection rate measured in performance.</w:t>
            </w:r>
          </w:p>
          <w:p w:rsidR="0073009E" w:rsidRPr="0073009E" w:rsidRDefault="0073009E" w:rsidP="00EB7D7A">
            <w:pPr>
              <w:pStyle w:val="Body"/>
              <w:numPr>
                <w:ilvl w:val="2"/>
                <w:numId w:val="79"/>
              </w:numPr>
              <w:ind w:left="268" w:hanging="268"/>
              <w:rPr>
                <w:rFonts w:ascii="Arial" w:eastAsia="宋体" w:hAnsi="Arial" w:cs="Arial"/>
                <w:lang w:eastAsia="zh-CN"/>
              </w:rPr>
            </w:pPr>
            <w:r>
              <w:rPr>
                <w:rFonts w:ascii="Arial" w:eastAsia="宋体" w:hAnsi="Arial" w:cs="Arial" w:hint="eastAsia"/>
                <w:lang w:eastAsia="zh-CN"/>
              </w:rPr>
              <w:lastRenderedPageBreak/>
              <w:t>Traffic load returns back to normal</w:t>
            </w:r>
            <w:r w:rsidR="00AC3BDC">
              <w:rPr>
                <w:rFonts w:ascii="Arial" w:eastAsia="宋体" w:hAnsi="Arial" w:cs="Arial" w:hint="eastAsia"/>
                <w:lang w:eastAsia="zh-CN"/>
              </w:rPr>
              <w:t>. Check HiveOS memory and CPU u</w:t>
            </w:r>
            <w:r w:rsidR="00AC3BDC" w:rsidRPr="00AC3BDC">
              <w:rPr>
                <w:rFonts w:ascii="Arial" w:eastAsia="宋体" w:hAnsi="Arial" w:cs="Arial"/>
                <w:lang w:eastAsia="zh-CN"/>
              </w:rPr>
              <w:t>tilization</w:t>
            </w:r>
            <w:r w:rsidR="00AC3BDC" w:rsidRPr="00AC3BDC">
              <w:rPr>
                <w:rFonts w:ascii="Arial" w:eastAsia="宋体" w:hAnsi="Arial" w:cs="Arial" w:hint="eastAsia"/>
                <w:lang w:eastAsia="zh-CN"/>
              </w:rPr>
              <w:t>.</w:t>
            </w:r>
          </w:p>
        </w:tc>
      </w:tr>
      <w:tr w:rsidR="0073009E" w:rsidRPr="00322E9D" w:rsidTr="00CA55C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73009E" w:rsidRPr="00523D89" w:rsidRDefault="0073009E" w:rsidP="00CA55C1">
            <w:pPr>
              <w:rPr>
                <w:rFonts w:ascii="Arial" w:hAnsi="Arial" w:cs="Arial"/>
                <w:color w:val="auto"/>
              </w:rPr>
            </w:pPr>
            <w:r w:rsidRPr="00523D89">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3009E" w:rsidRPr="00523D89" w:rsidRDefault="0073009E" w:rsidP="00CA55C1">
            <w:pPr>
              <w:pStyle w:val="Body"/>
              <w:rPr>
                <w:rFonts w:ascii="Arial" w:eastAsia="宋体" w:hAnsi="Arial" w:cs="Arial"/>
                <w:lang w:eastAsia="zh-CN"/>
              </w:rPr>
            </w:pPr>
            <w:r>
              <w:rPr>
                <w:rFonts w:ascii="Arial" w:eastAsia="宋体" w:hAnsi="Arial" w:cs="Arial" w:hint="eastAsia"/>
                <w:lang w:eastAsia="zh-CN"/>
              </w:rPr>
              <w:t xml:space="preserve">Step 2. HiveOS </w:t>
            </w:r>
            <w:r w:rsidR="00AC3BDC">
              <w:rPr>
                <w:rFonts w:ascii="Arial" w:eastAsia="宋体" w:hAnsi="Arial" w:cs="Arial" w:hint="eastAsia"/>
                <w:lang w:eastAsia="zh-CN"/>
              </w:rPr>
              <w:t>device can resume to normal.</w:t>
            </w:r>
            <w:r w:rsidR="005A2862">
              <w:rPr>
                <w:rFonts w:ascii="Arial" w:eastAsia="宋体" w:hAnsi="Arial" w:cs="Arial" w:hint="eastAsia"/>
                <w:lang w:eastAsia="zh-CN"/>
              </w:rPr>
              <w:t xml:space="preserve"> </w:t>
            </w:r>
          </w:p>
        </w:tc>
      </w:tr>
      <w:tr w:rsidR="0073009E" w:rsidRPr="00322E9D" w:rsidTr="00CA55C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73009E" w:rsidRPr="00523D89" w:rsidRDefault="0073009E" w:rsidP="00CA55C1">
            <w:pPr>
              <w:rPr>
                <w:rFonts w:ascii="Arial" w:eastAsia="宋体" w:hAnsi="Arial" w:cs="Arial"/>
                <w:color w:val="auto"/>
                <w:lang w:eastAsia="zh-CN"/>
              </w:rPr>
            </w:pPr>
            <w:r w:rsidRPr="00523D89">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3009E" w:rsidRPr="00523D89" w:rsidRDefault="0073009E" w:rsidP="00CA55C1">
            <w:pPr>
              <w:pStyle w:val="Body"/>
              <w:rPr>
                <w:rFonts w:ascii="Arial" w:eastAsia="宋体" w:hAnsi="Arial" w:cs="Arial"/>
                <w:lang w:eastAsia="zh-CN"/>
              </w:rPr>
            </w:pPr>
          </w:p>
        </w:tc>
      </w:tr>
      <w:tr w:rsidR="0073009E" w:rsidRPr="00322E9D" w:rsidTr="00CA55C1">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73009E" w:rsidRPr="00523D89" w:rsidRDefault="0073009E" w:rsidP="00CA55C1">
            <w:pPr>
              <w:rPr>
                <w:rFonts w:ascii="Arial" w:eastAsia="宋体" w:hAnsi="Arial" w:cs="Arial"/>
                <w:color w:val="auto"/>
                <w:lang w:eastAsia="zh-CN"/>
              </w:rPr>
            </w:pPr>
            <w:r w:rsidRPr="00523D89">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3009E" w:rsidRPr="00AA31EF" w:rsidRDefault="005A2862" w:rsidP="0073009E">
            <w:pPr>
              <w:pStyle w:val="Body"/>
              <w:rPr>
                <w:rFonts w:eastAsia="宋体"/>
                <w:lang w:eastAsia="zh-CN"/>
              </w:rPr>
            </w:pPr>
            <w:r>
              <w:rPr>
                <w:rFonts w:eastAsia="宋体" w:hint="eastAsia"/>
                <w:lang w:eastAsia="zh-CN"/>
              </w:rPr>
              <w:t>Should record how much time HiveOS takes to resume to normal.</w:t>
            </w:r>
          </w:p>
        </w:tc>
      </w:tr>
    </w:tbl>
    <w:p w:rsidR="00116A1D" w:rsidRPr="00F43570" w:rsidRDefault="00116A1D"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hint="eastAsia"/>
          <w:color w:val="auto"/>
          <w:sz w:val="24"/>
          <w:szCs w:val="24"/>
          <w:lang w:eastAsia="zh-CN"/>
        </w:rPr>
        <w:t>Other Test Case</w:t>
      </w:r>
    </w:p>
    <w:p w:rsidR="006C4D7A" w:rsidRPr="00F43570" w:rsidRDefault="006C4D7A" w:rsidP="008E641E">
      <w:pPr>
        <w:pStyle w:val="Heading2"/>
        <w:numPr>
          <w:ilvl w:val="1"/>
          <w:numId w:val="1"/>
        </w:numPr>
        <w:tabs>
          <w:tab w:val="clear" w:pos="792"/>
          <w:tab w:val="clear" w:pos="4320"/>
          <w:tab w:val="clear" w:pos="8640"/>
          <w:tab w:val="right" w:pos="567"/>
        </w:tabs>
        <w:ind w:left="0" w:firstLine="0"/>
        <w:rPr>
          <w:rFonts w:eastAsia="宋体"/>
          <w:color w:val="auto"/>
          <w:sz w:val="24"/>
          <w:szCs w:val="24"/>
          <w:lang w:eastAsia="zh-CN"/>
        </w:rPr>
      </w:pPr>
      <w:r w:rsidRPr="00F43570">
        <w:rPr>
          <w:rFonts w:eastAsia="宋体"/>
          <w:color w:val="auto"/>
          <w:sz w:val="24"/>
          <w:szCs w:val="24"/>
          <w:lang w:eastAsia="zh-CN"/>
        </w:rPr>
        <w:t xml:space="preserve">CLI </w:t>
      </w:r>
      <w:r w:rsidR="00F17FD2" w:rsidRPr="00F43570">
        <w:rPr>
          <w:rFonts w:eastAsia="宋体"/>
          <w:color w:val="auto"/>
          <w:sz w:val="24"/>
          <w:szCs w:val="24"/>
          <w:lang w:eastAsia="zh-CN"/>
        </w:rPr>
        <w:t xml:space="preserve">Management </w:t>
      </w:r>
      <w:r w:rsidRPr="00F43570">
        <w:rPr>
          <w:rFonts w:eastAsia="宋体"/>
          <w:color w:val="auto"/>
          <w:sz w:val="24"/>
          <w:szCs w:val="24"/>
          <w:lang w:eastAsia="zh-CN"/>
        </w:rPr>
        <w:t>(Automation Status: Yes/No)</w:t>
      </w:r>
    </w:p>
    <w:p w:rsidR="00DA0C79" w:rsidRDefault="00DA0C79" w:rsidP="00DA0C79">
      <w:pPr>
        <w:pStyle w:val="Body"/>
        <w:rPr>
          <w:rFonts w:ascii="Calibri" w:eastAsia="宋体" w:hAnsi="Calibri" w:cs="Calibri"/>
          <w:sz w:val="22"/>
          <w:szCs w:val="22"/>
          <w:lang w:eastAsia="zh-CN"/>
        </w:rPr>
      </w:pPr>
      <w:r>
        <w:rPr>
          <w:rFonts w:ascii="Calibri" w:eastAsia="宋体" w:hAnsi="Calibri" w:cs="Calibri"/>
          <w:sz w:val="22"/>
          <w:szCs w:val="22"/>
          <w:lang w:eastAsia="zh-CN"/>
        </w:rPr>
        <w:t>&lt;</w:t>
      </w:r>
      <w:r w:rsidR="001C550D">
        <w:rPr>
          <w:rFonts w:ascii="Calibri" w:eastAsia="宋体" w:hAnsi="Calibri" w:cs="Calibri"/>
          <w:sz w:val="22"/>
          <w:szCs w:val="22"/>
          <w:lang w:eastAsia="zh-CN"/>
        </w:rPr>
        <w:t>Firstly</w:t>
      </w:r>
      <w:r>
        <w:rPr>
          <w:rFonts w:ascii="Calibri" w:eastAsia="宋体" w:hAnsi="Calibri" w:cs="Calibri"/>
          <w:sz w:val="22"/>
          <w:szCs w:val="22"/>
          <w:lang w:eastAsia="zh-CN"/>
        </w:rPr>
        <w:t>, list all cli that this feature has one by one&gt;</w:t>
      </w:r>
    </w:p>
    <w:p w:rsidR="00DA0C79" w:rsidRDefault="00DA0C79" w:rsidP="00DA0C79">
      <w:pPr>
        <w:pStyle w:val="Body"/>
        <w:rPr>
          <w:rFonts w:ascii="Calibri" w:eastAsia="宋体" w:hAnsi="Calibri" w:cs="Calibri"/>
          <w:sz w:val="22"/>
          <w:szCs w:val="22"/>
          <w:lang w:eastAsia="zh-CN"/>
        </w:rPr>
      </w:pPr>
      <w:r>
        <w:rPr>
          <w:rFonts w:ascii="Calibri" w:eastAsia="宋体" w:hAnsi="Calibri" w:cs="Calibri"/>
          <w:sz w:val="22"/>
          <w:szCs w:val="22"/>
          <w:lang w:eastAsia="zh-CN"/>
        </w:rPr>
        <w:t>&lt;CLI test case&gt;</w:t>
      </w:r>
    </w:p>
    <w:p w:rsidR="00DA0C79" w:rsidRPr="00210EE9" w:rsidRDefault="00DA0C79" w:rsidP="00DA0C79">
      <w:pPr>
        <w:pStyle w:val="Body"/>
        <w:rPr>
          <w:rFonts w:ascii="Calibri" w:eastAsia="宋体" w:hAnsi="Calibri" w:cs="Calibri"/>
          <w:b/>
          <w:sz w:val="22"/>
          <w:szCs w:val="22"/>
          <w:lang w:eastAsia="zh-CN"/>
        </w:rPr>
      </w:pPr>
      <w:r w:rsidRPr="00210EE9">
        <w:rPr>
          <w:rFonts w:ascii="Calibri" w:eastAsia="宋体" w:hAnsi="Calibri" w:cs="Calibri" w:hint="eastAsia"/>
          <w:b/>
          <w:sz w:val="22"/>
          <w:szCs w:val="22"/>
          <w:lang w:eastAsia="zh-CN"/>
        </w:rPr>
        <w:t>Enable L7 engine</w:t>
      </w:r>
    </w:p>
    <w:p w:rsidR="00DA0C79" w:rsidRPr="00DA0C79" w:rsidRDefault="00B80BAD" w:rsidP="00DA0C79">
      <w:pPr>
        <w:pStyle w:val="Body"/>
        <w:rPr>
          <w:rFonts w:ascii="Calibri" w:eastAsia="宋体" w:hAnsi="Calibri" w:cs="Calibri"/>
          <w:sz w:val="22"/>
          <w:szCs w:val="22"/>
          <w:lang w:eastAsia="zh-CN"/>
        </w:rPr>
      </w:pPr>
      <w:r>
        <w:rPr>
          <w:rFonts w:ascii="Calibri" w:eastAsia="宋体" w:hAnsi="Calibri" w:cs="Calibri" w:hint="eastAsia"/>
          <w:i/>
          <w:color w:val="FF0000"/>
          <w:sz w:val="22"/>
          <w:szCs w:val="22"/>
          <w:lang w:eastAsia="zh-CN"/>
        </w:rPr>
        <w:t xml:space="preserve">[no] </w:t>
      </w:r>
      <w:r w:rsidR="00DA0C79" w:rsidRPr="007D6822">
        <w:rPr>
          <w:rFonts w:ascii="Calibri" w:eastAsia="宋体" w:hAnsi="Calibri" w:cs="Calibri"/>
          <w:i/>
          <w:color w:val="FF0000"/>
          <w:sz w:val="22"/>
          <w:szCs w:val="22"/>
          <w:lang w:eastAsia="zh-CN"/>
        </w:rPr>
        <w:t>application identification</w:t>
      </w:r>
      <w:r w:rsidR="00051C77">
        <w:rPr>
          <w:rFonts w:ascii="Calibri" w:eastAsia="宋体" w:hAnsi="Calibri" w:cs="Calibri" w:hint="eastAsia"/>
          <w:i/>
          <w:color w:val="FF0000"/>
          <w:sz w:val="22"/>
          <w:szCs w:val="22"/>
          <w:lang w:eastAsia="zh-CN"/>
        </w:rPr>
        <w:t xml:space="preserve"> </w:t>
      </w:r>
      <w:r>
        <w:rPr>
          <w:rFonts w:ascii="Calibri" w:eastAsia="宋体" w:hAnsi="Calibri" w:cs="Calibri" w:hint="eastAsia"/>
          <w:i/>
          <w:color w:val="FF0000"/>
          <w:sz w:val="22"/>
          <w:szCs w:val="22"/>
          <w:lang w:eastAsia="zh-CN"/>
        </w:rPr>
        <w:t>shutdown</w:t>
      </w:r>
      <w:r w:rsidR="00051C77">
        <w:rPr>
          <w:rFonts w:ascii="Calibri" w:eastAsia="宋体" w:hAnsi="Calibri" w:cs="Calibri" w:hint="eastAsia"/>
          <w:i/>
          <w:color w:val="FF0000"/>
          <w:sz w:val="22"/>
          <w:szCs w:val="22"/>
          <w:lang w:eastAsia="zh-CN"/>
        </w:rPr>
        <w:t xml:space="preserve"> </w:t>
      </w:r>
    </w:p>
    <w:p w:rsidR="00DA0C79" w:rsidRPr="00210EE9" w:rsidRDefault="00DA0C79" w:rsidP="00DA0C79">
      <w:pPr>
        <w:pStyle w:val="Body"/>
        <w:rPr>
          <w:rFonts w:ascii="Calibri" w:eastAsia="宋体" w:hAnsi="Calibri" w:cs="Calibri"/>
          <w:b/>
          <w:sz w:val="22"/>
          <w:szCs w:val="22"/>
          <w:lang w:eastAsia="zh-CN"/>
        </w:rPr>
      </w:pPr>
      <w:r w:rsidRPr="00210EE9">
        <w:rPr>
          <w:rFonts w:ascii="Calibri" w:eastAsia="宋体" w:hAnsi="Calibri" w:cs="Calibri" w:hint="eastAsia"/>
          <w:b/>
          <w:sz w:val="22"/>
          <w:szCs w:val="22"/>
          <w:lang w:eastAsia="zh-CN"/>
        </w:rPr>
        <w:t>Enable application reporting globally</w:t>
      </w:r>
    </w:p>
    <w:p w:rsidR="00DA0C79" w:rsidRDefault="00DA0C79" w:rsidP="00DA0C79">
      <w:pPr>
        <w:pStyle w:val="Body"/>
        <w:rPr>
          <w:rFonts w:ascii="Calibri" w:eastAsia="宋体" w:hAnsi="Calibri" w:cs="Calibri"/>
          <w:sz w:val="22"/>
          <w:szCs w:val="22"/>
          <w:lang w:eastAsia="zh-CN"/>
        </w:rPr>
      </w:pPr>
      <w:r w:rsidRPr="007D6822">
        <w:rPr>
          <w:rFonts w:ascii="Arial" w:eastAsia="Times New Roman" w:hAnsi="Arial" w:cs="Arial"/>
          <w:i/>
          <w:iCs/>
          <w:color w:val="FF0000"/>
          <w:lang w:eastAsia="zh-CN"/>
        </w:rPr>
        <w:t>[no</w:t>
      </w:r>
      <w:r w:rsidRPr="007D6822">
        <w:rPr>
          <w:rFonts w:ascii="Calibri" w:eastAsia="宋体" w:hAnsi="Calibri" w:cs="Calibri"/>
          <w:i/>
          <w:color w:val="FF0000"/>
          <w:sz w:val="22"/>
          <w:szCs w:val="22"/>
          <w:lang w:eastAsia="zh-CN"/>
        </w:rPr>
        <w:t>] application reporting enable</w:t>
      </w:r>
      <w:r w:rsidRPr="00DA0C79">
        <w:rPr>
          <w:rFonts w:ascii="Calibri" w:eastAsia="宋体" w:hAnsi="Calibri" w:cs="Calibri"/>
          <w:sz w:val="22"/>
          <w:szCs w:val="22"/>
          <w:lang w:eastAsia="zh-CN"/>
        </w:rPr>
        <w:t xml:space="preserve"> (enable/disable/auto) (Default to "disable")</w:t>
      </w:r>
    </w:p>
    <w:p w:rsidR="00210EE9" w:rsidRPr="00210EE9" w:rsidRDefault="00210EE9" w:rsidP="00210EE9">
      <w:pPr>
        <w:pStyle w:val="Body"/>
        <w:rPr>
          <w:rFonts w:ascii="Calibri" w:eastAsia="宋体" w:hAnsi="Calibri" w:cs="Calibri"/>
          <w:b/>
          <w:sz w:val="22"/>
          <w:szCs w:val="22"/>
          <w:lang w:eastAsia="zh-CN"/>
        </w:rPr>
      </w:pPr>
      <w:r w:rsidRPr="00210EE9">
        <w:rPr>
          <w:rFonts w:ascii="Calibri" w:eastAsia="宋体" w:hAnsi="Calibri" w:cs="Calibri" w:hint="eastAsia"/>
          <w:b/>
          <w:sz w:val="22"/>
          <w:szCs w:val="22"/>
          <w:lang w:eastAsia="zh-CN"/>
        </w:rPr>
        <w:t>Enable application for reporting</w:t>
      </w:r>
    </w:p>
    <w:p w:rsidR="00210EE9" w:rsidRPr="007D6822" w:rsidRDefault="00210EE9" w:rsidP="00210EE9">
      <w:pPr>
        <w:pStyle w:val="Body"/>
        <w:rPr>
          <w:rFonts w:ascii="Calibri" w:eastAsia="宋体" w:hAnsi="Calibri" w:cs="Calibri"/>
          <w:i/>
          <w:color w:val="FF0000"/>
          <w:sz w:val="22"/>
          <w:szCs w:val="22"/>
          <w:lang w:eastAsia="zh-CN"/>
        </w:rPr>
      </w:pPr>
      <w:r w:rsidRPr="007D6822">
        <w:rPr>
          <w:rFonts w:ascii="Calibri" w:eastAsia="宋体" w:hAnsi="Calibri" w:cs="Calibri"/>
          <w:i/>
          <w:color w:val="FF0000"/>
          <w:sz w:val="22"/>
          <w:szCs w:val="22"/>
          <w:lang w:eastAsia="zh-CN"/>
        </w:rPr>
        <w:t>[no] application reporting app-id &lt;string&gt; enable</w:t>
      </w:r>
    </w:p>
    <w:p w:rsidR="00210EE9" w:rsidRPr="00210EE9" w:rsidRDefault="00210EE9" w:rsidP="00DA0C79">
      <w:pPr>
        <w:pStyle w:val="Body"/>
        <w:rPr>
          <w:rFonts w:ascii="Calibri" w:eastAsia="宋体" w:hAnsi="Calibri" w:cs="Calibri"/>
          <w:b/>
          <w:sz w:val="22"/>
          <w:szCs w:val="22"/>
          <w:lang w:eastAsia="zh-CN"/>
        </w:rPr>
      </w:pPr>
      <w:r w:rsidRPr="00210EE9">
        <w:rPr>
          <w:rFonts w:ascii="Calibri" w:eastAsia="宋体" w:hAnsi="Calibri" w:cs="Calibri" w:hint="eastAsia"/>
          <w:b/>
          <w:sz w:val="22"/>
          <w:szCs w:val="22"/>
          <w:lang w:eastAsia="zh-CN"/>
        </w:rPr>
        <w:t>Set application collection period and report period</w:t>
      </w:r>
    </w:p>
    <w:p w:rsidR="00DA0C79" w:rsidRPr="007D6822" w:rsidRDefault="00DA0C79" w:rsidP="00DA0C79">
      <w:pPr>
        <w:pStyle w:val="Body"/>
        <w:rPr>
          <w:rFonts w:ascii="Calibri" w:eastAsia="宋体" w:hAnsi="Calibri" w:cs="Calibri"/>
          <w:i/>
          <w:color w:val="FF0000"/>
          <w:sz w:val="22"/>
          <w:szCs w:val="22"/>
          <w:lang w:eastAsia="zh-CN"/>
        </w:rPr>
      </w:pPr>
      <w:r w:rsidRPr="007D6822">
        <w:rPr>
          <w:rFonts w:ascii="Calibri" w:eastAsia="宋体" w:hAnsi="Calibri" w:cs="Calibri"/>
          <w:i/>
          <w:color w:val="FF0000"/>
          <w:sz w:val="22"/>
          <w:szCs w:val="22"/>
          <w:lang w:eastAsia="zh-CN"/>
        </w:rPr>
        <w:t>application reporting collection-period &lt;num&gt; report-period &lt;num&gt;</w:t>
      </w:r>
    </w:p>
    <w:p w:rsidR="00210EE9" w:rsidRPr="00DA0C79" w:rsidRDefault="00210EE9" w:rsidP="00DA0C79">
      <w:pPr>
        <w:pStyle w:val="Body"/>
        <w:rPr>
          <w:rFonts w:ascii="Calibri" w:eastAsia="宋体" w:hAnsi="Calibri" w:cs="Calibri"/>
          <w:b/>
          <w:sz w:val="22"/>
          <w:szCs w:val="22"/>
          <w:lang w:eastAsia="zh-CN"/>
        </w:rPr>
      </w:pPr>
      <w:r w:rsidRPr="00210EE9">
        <w:rPr>
          <w:rFonts w:ascii="Calibri" w:eastAsia="宋体" w:hAnsi="Calibri" w:cs="Calibri" w:hint="eastAsia"/>
          <w:b/>
          <w:sz w:val="22"/>
          <w:szCs w:val="22"/>
          <w:lang w:eastAsia="zh-CN"/>
        </w:rPr>
        <w:t>Show application reporting configuration</w:t>
      </w:r>
    </w:p>
    <w:p w:rsidR="003E3D1D" w:rsidRPr="007D6822" w:rsidRDefault="00DA0C79" w:rsidP="00C11A93">
      <w:pPr>
        <w:pStyle w:val="Body"/>
        <w:rPr>
          <w:rFonts w:ascii="Calibri" w:eastAsia="宋体" w:hAnsi="Calibri" w:cs="Calibri"/>
          <w:i/>
          <w:color w:val="FF0000"/>
          <w:sz w:val="22"/>
          <w:szCs w:val="22"/>
          <w:lang w:eastAsia="zh-CN"/>
        </w:rPr>
      </w:pPr>
      <w:r w:rsidRPr="007D6822">
        <w:rPr>
          <w:rFonts w:ascii="Calibri" w:eastAsia="宋体" w:hAnsi="Calibri" w:cs="Calibri"/>
          <w:i/>
          <w:color w:val="FF0000"/>
          <w:sz w:val="22"/>
          <w:szCs w:val="22"/>
          <w:lang w:eastAsia="zh-CN"/>
        </w:rPr>
        <w:t>show application reporting configuration</w:t>
      </w:r>
    </w:p>
    <w:p w:rsidR="001F7B82" w:rsidRPr="001F7B82" w:rsidRDefault="001F7B82" w:rsidP="001F7B82">
      <w:pPr>
        <w:pStyle w:val="ListParagraph"/>
        <w:numPr>
          <w:ilvl w:val="1"/>
          <w:numId w:val="15"/>
        </w:numPr>
        <w:tabs>
          <w:tab w:val="center" w:pos="4320"/>
          <w:tab w:val="right" w:pos="8640"/>
        </w:tabs>
        <w:spacing w:before="360" w:after="120"/>
        <w:outlineLvl w:val="1"/>
        <w:rPr>
          <w:rFonts w:ascii="Arial" w:hAnsi="Arial"/>
          <w:vanish/>
          <w:color w:val="002740"/>
          <w:sz w:val="22"/>
          <w:lang w:eastAsia="zh-CN"/>
        </w:rPr>
      </w:pPr>
    </w:p>
    <w:p w:rsidR="001F7B82" w:rsidRPr="001F7B82" w:rsidRDefault="001F7B82" w:rsidP="001F7B82">
      <w:pPr>
        <w:pStyle w:val="ListParagraph"/>
        <w:numPr>
          <w:ilvl w:val="1"/>
          <w:numId w:val="15"/>
        </w:numPr>
        <w:tabs>
          <w:tab w:val="center" w:pos="4320"/>
          <w:tab w:val="right" w:pos="8640"/>
        </w:tabs>
        <w:spacing w:before="360" w:after="120"/>
        <w:outlineLvl w:val="1"/>
        <w:rPr>
          <w:rFonts w:ascii="Arial" w:hAnsi="Arial"/>
          <w:vanish/>
          <w:color w:val="002740"/>
          <w:sz w:val="22"/>
          <w:lang w:eastAsia="zh-CN"/>
        </w:rPr>
      </w:pPr>
    </w:p>
    <w:p w:rsidR="00267F0C" w:rsidRPr="008E641E" w:rsidRDefault="00B80BAD" w:rsidP="001F7B82">
      <w:pPr>
        <w:pStyle w:val="Heading3"/>
        <w:rPr>
          <w:rFonts w:eastAsia="宋体"/>
          <w:lang w:eastAsia="zh-CN"/>
        </w:rPr>
      </w:pPr>
      <w:r>
        <w:rPr>
          <w:rFonts w:eastAsia="宋体" w:hint="eastAsia"/>
          <w:lang w:eastAsia="zh-CN"/>
        </w:rPr>
        <w:t>[no] a</w:t>
      </w:r>
      <w:r w:rsidR="004472EC" w:rsidRPr="008E641E">
        <w:rPr>
          <w:rFonts w:eastAsia="宋体"/>
          <w:lang w:eastAsia="zh-CN"/>
        </w:rPr>
        <w:t>pplication i</w:t>
      </w:r>
      <w:r>
        <w:rPr>
          <w:rFonts w:eastAsia="宋体"/>
          <w:lang w:eastAsia="zh-CN"/>
        </w:rPr>
        <w:t xml:space="preserve">dentification </w:t>
      </w:r>
      <w:r>
        <w:rPr>
          <w:rFonts w:eastAsia="宋体" w:hint="eastAsia"/>
          <w:lang w:eastAsia="zh-CN"/>
        </w:rPr>
        <w:t>shutdown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B0BF2" w:rsidRPr="00322E9D" w:rsidTr="00BE430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B0BF2" w:rsidRPr="00BE430A" w:rsidRDefault="00CB0BF2" w:rsidP="00BE430A">
            <w:pPr>
              <w:rPr>
                <w:rFonts w:ascii="Arial" w:hAnsi="Arial" w:cs="Arial"/>
                <w:color w:val="auto"/>
              </w:rPr>
            </w:pPr>
            <w:r w:rsidRPr="00BE430A">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B0BF2" w:rsidRPr="00BE430A" w:rsidRDefault="00B16893" w:rsidP="00BE430A">
            <w:pPr>
              <w:pStyle w:val="Body"/>
              <w:rPr>
                <w:rFonts w:ascii="Arial" w:eastAsia="宋体" w:hAnsi="Arial" w:cs="Arial"/>
                <w:lang w:eastAsia="zh-CN"/>
              </w:rPr>
            </w:pPr>
            <w:r>
              <w:rPr>
                <w:rFonts w:ascii="Arial" w:eastAsia="宋体" w:hAnsi="Arial" w:cs="Arial" w:hint="eastAsia"/>
                <w:lang w:eastAsia="zh-CN"/>
              </w:rPr>
              <w:t>L7_Engine</w:t>
            </w:r>
            <w:r w:rsidR="00CB0BF2" w:rsidRPr="00BE430A">
              <w:rPr>
                <w:rFonts w:ascii="Arial" w:eastAsia="宋体" w:hAnsi="Arial" w:cs="Arial"/>
                <w:lang w:eastAsia="zh-CN"/>
              </w:rPr>
              <w:t>_CLI_01</w:t>
            </w:r>
          </w:p>
        </w:tc>
      </w:tr>
      <w:tr w:rsidR="00CB0BF2" w:rsidRPr="00322E9D" w:rsidTr="00BE430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B0BF2" w:rsidRPr="00BE430A" w:rsidRDefault="00CB0BF2" w:rsidP="00BE430A">
            <w:pPr>
              <w:rPr>
                <w:rFonts w:ascii="Arial" w:hAnsi="Arial" w:cs="Arial"/>
                <w:color w:val="auto"/>
              </w:rPr>
            </w:pPr>
            <w:r w:rsidRPr="00BE430A">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B0BF2" w:rsidRPr="00BE430A" w:rsidRDefault="008879C9" w:rsidP="00BE430A">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CB0BF2" w:rsidRPr="00BE430A" w:rsidRDefault="00CB0BF2" w:rsidP="00BE430A">
            <w:pPr>
              <w:rPr>
                <w:rFonts w:ascii="Arial" w:eastAsia="宋体" w:hAnsi="Arial" w:cs="Arial"/>
                <w:color w:val="auto"/>
                <w:lang w:eastAsia="zh-CN"/>
              </w:rPr>
            </w:pPr>
            <w:r w:rsidRPr="00BE430A">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B0BF2" w:rsidRPr="00BE430A" w:rsidRDefault="00CB0BF2" w:rsidP="00BE430A">
            <w:pPr>
              <w:pStyle w:val="Body"/>
              <w:rPr>
                <w:rFonts w:ascii="Arial" w:eastAsia="宋体" w:hAnsi="Arial" w:cs="Arial"/>
                <w:lang w:eastAsia="zh-CN"/>
              </w:rPr>
            </w:pPr>
            <w:r w:rsidRPr="00BE430A">
              <w:rPr>
                <w:rFonts w:ascii="Arial" w:eastAsia="宋体" w:hAnsi="Arial" w:cs="Arial"/>
                <w:lang w:eastAsia="zh-CN"/>
              </w:rPr>
              <w:t>No</w:t>
            </w:r>
          </w:p>
        </w:tc>
      </w:tr>
      <w:tr w:rsidR="00CB0BF2" w:rsidRPr="00322E9D" w:rsidTr="00BE430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B0BF2" w:rsidRPr="00BE430A" w:rsidRDefault="00CB0BF2" w:rsidP="00BE430A">
            <w:pPr>
              <w:rPr>
                <w:rFonts w:ascii="Arial" w:hAnsi="Arial" w:cs="Arial"/>
                <w:color w:val="auto"/>
              </w:rPr>
            </w:pPr>
            <w:r w:rsidRPr="00BE430A">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B0BF2" w:rsidRPr="00BE430A" w:rsidRDefault="00CB0BF2" w:rsidP="00BE430A">
            <w:pPr>
              <w:pStyle w:val="Body"/>
              <w:rPr>
                <w:rFonts w:ascii="Arial" w:eastAsia="宋体" w:hAnsi="Arial" w:cs="Arial"/>
                <w:lang w:eastAsia="zh-CN"/>
              </w:rPr>
            </w:pPr>
            <w:r w:rsidRPr="00BE430A">
              <w:rPr>
                <w:rFonts w:ascii="Arial" w:eastAsia="宋体" w:hAnsi="Arial" w:cs="Arial"/>
                <w:lang w:eastAsia="zh-CN"/>
              </w:rPr>
              <w:t xml:space="preserve"> </w:t>
            </w:r>
          </w:p>
        </w:tc>
      </w:tr>
      <w:tr w:rsidR="00CB0BF2" w:rsidRPr="00322E9D" w:rsidTr="00BE430A">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CB0BF2" w:rsidRPr="00BE430A" w:rsidRDefault="00CB0BF2" w:rsidP="00BE430A">
            <w:pPr>
              <w:rPr>
                <w:rFonts w:ascii="Arial" w:hAnsi="Arial" w:cs="Arial"/>
                <w:color w:val="auto"/>
              </w:rPr>
            </w:pPr>
            <w:r w:rsidRPr="00BE430A">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B0BF2" w:rsidRPr="00BE430A" w:rsidRDefault="00CB0BF2" w:rsidP="00BE430A">
            <w:pPr>
              <w:pStyle w:val="Body"/>
              <w:rPr>
                <w:rFonts w:ascii="Arial" w:eastAsia="宋体" w:hAnsi="Arial" w:cs="Arial"/>
                <w:lang w:eastAsia="zh-CN"/>
              </w:rPr>
            </w:pPr>
            <w:r w:rsidRPr="00BE430A">
              <w:rPr>
                <w:rFonts w:ascii="Arial" w:eastAsia="宋体" w:hAnsi="Arial" w:cs="Arial"/>
                <w:lang w:eastAsia="zh-CN"/>
              </w:rPr>
              <w:t xml:space="preserve">CLI </w:t>
            </w:r>
            <w:r w:rsidR="004472EC" w:rsidRPr="00BE430A">
              <w:rPr>
                <w:rFonts w:ascii="Arial" w:eastAsia="宋体" w:hAnsi="Arial" w:cs="Arial"/>
                <w:lang w:eastAsia="zh-CN"/>
              </w:rPr>
              <w:t xml:space="preserve">verification: </w:t>
            </w:r>
            <w:r w:rsidR="00C84832">
              <w:rPr>
                <w:rFonts w:ascii="Arial" w:eastAsia="宋体" w:hAnsi="Arial" w:cs="Arial" w:hint="eastAsia"/>
                <w:lang w:eastAsia="zh-CN"/>
              </w:rPr>
              <w:t xml:space="preserve">[no] </w:t>
            </w:r>
            <w:r w:rsidR="00BE430A">
              <w:rPr>
                <w:rFonts w:ascii="Arial" w:eastAsia="宋体" w:hAnsi="Arial" w:cs="Arial" w:hint="eastAsia"/>
                <w:lang w:eastAsia="zh-CN"/>
              </w:rPr>
              <w:t>a</w:t>
            </w:r>
            <w:r w:rsidR="004472EC" w:rsidRPr="00BE430A">
              <w:rPr>
                <w:rFonts w:ascii="Arial" w:eastAsia="宋体" w:hAnsi="Arial" w:cs="Arial"/>
                <w:lang w:eastAsia="zh-CN"/>
              </w:rPr>
              <w:t xml:space="preserve">pplication identification </w:t>
            </w:r>
            <w:r w:rsidR="00C84832">
              <w:rPr>
                <w:rFonts w:ascii="Arial" w:eastAsia="宋体" w:hAnsi="Arial" w:cs="Arial" w:hint="eastAsia"/>
                <w:lang w:eastAsia="zh-CN"/>
              </w:rPr>
              <w:t>shutdown</w:t>
            </w:r>
          </w:p>
        </w:tc>
      </w:tr>
      <w:tr w:rsidR="00CB0BF2" w:rsidRPr="00322E9D" w:rsidTr="00BE430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B0BF2" w:rsidRPr="00BE430A" w:rsidRDefault="00A8542E" w:rsidP="00BE430A">
            <w:pPr>
              <w:rPr>
                <w:rFonts w:ascii="Arial" w:eastAsia="宋体" w:hAnsi="Arial" w:cs="Arial"/>
                <w:color w:val="auto"/>
                <w:lang w:eastAsia="zh-CN"/>
              </w:rPr>
            </w:pPr>
            <w:r w:rsidRPr="00BE430A">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472EC" w:rsidRPr="00BE430A" w:rsidRDefault="004472EC" w:rsidP="00BE430A">
            <w:pPr>
              <w:pStyle w:val="Body"/>
              <w:rPr>
                <w:rFonts w:ascii="Arial" w:eastAsia="宋体" w:hAnsi="Arial" w:cs="Arial"/>
                <w:lang w:eastAsia="zh-CN"/>
              </w:rPr>
            </w:pPr>
            <w:r w:rsidRPr="00BE430A">
              <w:rPr>
                <w:rFonts w:ascii="Arial" w:eastAsia="宋体" w:hAnsi="Arial" w:cs="Arial"/>
                <w:lang w:eastAsia="zh-CN"/>
              </w:rPr>
              <w:t>AP: AP110,AP120,AP121,AP141,AP170,AP320,AP340,AP330,AP350,</w:t>
            </w:r>
          </w:p>
          <w:p w:rsidR="00CB0BF2" w:rsidRPr="00BE430A" w:rsidRDefault="004472EC" w:rsidP="00BE430A">
            <w:pPr>
              <w:pStyle w:val="Body"/>
              <w:rPr>
                <w:rFonts w:ascii="Arial" w:eastAsia="宋体" w:hAnsi="Arial" w:cs="Arial"/>
                <w:lang w:eastAsia="zh-CN"/>
              </w:rPr>
            </w:pPr>
            <w:r w:rsidRPr="00BE430A">
              <w:rPr>
                <w:rFonts w:ascii="Arial" w:eastAsia="宋体" w:hAnsi="Arial" w:cs="Arial"/>
                <w:lang w:eastAsia="zh-CN"/>
              </w:rPr>
              <w:t>BR: BR200,BR200-WP,BRAP330,BRAP350,</w:t>
            </w:r>
          </w:p>
        </w:tc>
      </w:tr>
      <w:tr w:rsidR="00B33860" w:rsidRPr="00322E9D" w:rsidTr="00BE430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33860" w:rsidRPr="00BE430A" w:rsidRDefault="00B33860" w:rsidP="00BE430A">
            <w:pPr>
              <w:rPr>
                <w:rFonts w:ascii="Arial" w:hAnsi="Arial" w:cs="Arial"/>
                <w:color w:val="auto"/>
              </w:rPr>
            </w:pPr>
            <w:r w:rsidRPr="00BE430A">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33860" w:rsidRPr="00BE430A" w:rsidRDefault="00B33860" w:rsidP="00BE430A">
            <w:pPr>
              <w:pStyle w:val="Body"/>
              <w:rPr>
                <w:rFonts w:ascii="Arial" w:eastAsia="宋体" w:hAnsi="Arial" w:cs="Arial"/>
                <w:lang w:eastAsia="zh-CN"/>
              </w:rPr>
            </w:pPr>
          </w:p>
        </w:tc>
      </w:tr>
      <w:tr w:rsidR="00B33860" w:rsidRPr="00322E9D" w:rsidTr="00BE430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33860" w:rsidRPr="00BE430A" w:rsidRDefault="00B33860" w:rsidP="00BE430A">
            <w:pPr>
              <w:rPr>
                <w:rFonts w:ascii="Arial" w:hAnsi="Arial" w:cs="Arial"/>
                <w:color w:val="auto"/>
              </w:rPr>
            </w:pPr>
            <w:r w:rsidRPr="00BE430A">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E5161" w:rsidRDefault="007E5161" w:rsidP="008C21A2">
            <w:pPr>
              <w:pStyle w:val="Body"/>
              <w:numPr>
                <w:ilvl w:val="0"/>
                <w:numId w:val="39"/>
              </w:numPr>
              <w:ind w:left="268" w:hanging="268"/>
              <w:rPr>
                <w:rFonts w:ascii="Arial" w:eastAsia="宋体" w:hAnsi="Arial" w:cs="Arial"/>
                <w:lang w:eastAsia="zh-CN"/>
              </w:rPr>
            </w:pPr>
            <w:r>
              <w:rPr>
                <w:rFonts w:ascii="Arial" w:eastAsia="宋体" w:hAnsi="Arial" w:cs="Arial" w:hint="eastAsia"/>
                <w:lang w:eastAsia="zh-CN"/>
              </w:rPr>
              <w:t>Check default setting of L7 engine</w:t>
            </w:r>
          </w:p>
          <w:p w:rsidR="004472EC" w:rsidRPr="00BE430A" w:rsidRDefault="00B33860" w:rsidP="008C21A2">
            <w:pPr>
              <w:pStyle w:val="Body"/>
              <w:numPr>
                <w:ilvl w:val="0"/>
                <w:numId w:val="39"/>
              </w:numPr>
              <w:ind w:left="268" w:hanging="268"/>
              <w:rPr>
                <w:rFonts w:ascii="Arial" w:eastAsia="宋体" w:hAnsi="Arial" w:cs="Arial"/>
                <w:lang w:eastAsia="zh-CN"/>
              </w:rPr>
            </w:pPr>
            <w:r w:rsidRPr="00BE430A">
              <w:rPr>
                <w:rFonts w:ascii="Arial" w:eastAsia="宋体" w:hAnsi="Arial" w:cs="Arial"/>
                <w:lang w:eastAsia="zh-CN"/>
              </w:rPr>
              <w:t xml:space="preserve">Turn </w:t>
            </w:r>
            <w:r w:rsidR="00C84832">
              <w:rPr>
                <w:rFonts w:ascii="Arial" w:eastAsia="宋体" w:hAnsi="Arial" w:cs="Arial" w:hint="eastAsia"/>
                <w:lang w:eastAsia="zh-CN"/>
              </w:rPr>
              <w:t>off</w:t>
            </w:r>
            <w:r w:rsidR="007E5161">
              <w:rPr>
                <w:rFonts w:ascii="Arial" w:eastAsia="宋体" w:hAnsi="Arial" w:cs="Arial"/>
                <w:lang w:eastAsia="zh-CN"/>
              </w:rPr>
              <w:t xml:space="preserve"> L7 engine</w:t>
            </w:r>
            <w:r w:rsidR="004472EC" w:rsidRPr="00BE430A">
              <w:rPr>
                <w:rFonts w:ascii="Arial" w:eastAsia="宋体" w:hAnsi="Arial" w:cs="Arial"/>
                <w:lang w:eastAsia="zh-CN"/>
              </w:rPr>
              <w:t>:</w:t>
            </w:r>
          </w:p>
          <w:p w:rsidR="004472EC" w:rsidRPr="00BE430A" w:rsidRDefault="00BD0B5C" w:rsidP="00BE430A">
            <w:pPr>
              <w:pStyle w:val="Body"/>
              <w:ind w:left="268"/>
              <w:rPr>
                <w:rFonts w:ascii="Arial" w:eastAsia="宋体" w:hAnsi="Arial" w:cs="Arial"/>
                <w:lang w:eastAsia="zh-CN"/>
              </w:rPr>
            </w:pPr>
            <w:r>
              <w:rPr>
                <w:rFonts w:ascii="Arial" w:eastAsia="宋体" w:hAnsi="Arial" w:cs="Arial" w:hint="eastAsia"/>
                <w:lang w:eastAsia="zh-CN"/>
              </w:rPr>
              <w:t xml:space="preserve">CLI: </w:t>
            </w:r>
            <w:r w:rsidR="00C84832">
              <w:rPr>
                <w:rFonts w:ascii="Arial" w:eastAsia="宋体" w:hAnsi="Arial" w:cs="Arial" w:hint="eastAsia"/>
                <w:lang w:eastAsia="zh-CN"/>
              </w:rPr>
              <w:t>a</w:t>
            </w:r>
            <w:r w:rsidR="00C84832">
              <w:rPr>
                <w:rFonts w:ascii="Arial" w:eastAsia="宋体" w:hAnsi="Arial" w:cs="Arial"/>
                <w:lang w:eastAsia="zh-CN"/>
              </w:rPr>
              <w:t xml:space="preserve">pplication identification </w:t>
            </w:r>
            <w:r w:rsidR="00C84832">
              <w:rPr>
                <w:rFonts w:ascii="Arial" w:eastAsia="宋体" w:hAnsi="Arial" w:cs="Arial" w:hint="eastAsia"/>
                <w:lang w:eastAsia="zh-CN"/>
              </w:rPr>
              <w:t>shutdown</w:t>
            </w:r>
          </w:p>
          <w:p w:rsidR="00B33860" w:rsidRPr="00BE430A" w:rsidRDefault="004472EC" w:rsidP="008C21A2">
            <w:pPr>
              <w:pStyle w:val="Body"/>
              <w:numPr>
                <w:ilvl w:val="0"/>
                <w:numId w:val="39"/>
              </w:numPr>
              <w:ind w:left="268" w:hanging="268"/>
              <w:rPr>
                <w:rFonts w:ascii="Arial" w:eastAsia="宋体" w:hAnsi="Arial" w:cs="Arial"/>
                <w:lang w:eastAsia="zh-CN"/>
              </w:rPr>
            </w:pPr>
            <w:r w:rsidRPr="00BE430A">
              <w:rPr>
                <w:rFonts w:ascii="Arial" w:eastAsia="宋体" w:hAnsi="Arial" w:cs="Arial"/>
                <w:lang w:eastAsia="zh-CN"/>
              </w:rPr>
              <w:t>Show running configuration to check L7 en</w:t>
            </w:r>
            <w:r w:rsidR="00C84832">
              <w:rPr>
                <w:rFonts w:ascii="Arial" w:eastAsia="宋体" w:hAnsi="Arial" w:cs="Arial"/>
                <w:lang w:eastAsia="zh-CN"/>
              </w:rPr>
              <w:t xml:space="preserve">gine is </w:t>
            </w:r>
            <w:r w:rsidR="00C84832">
              <w:rPr>
                <w:rFonts w:ascii="Arial" w:eastAsia="宋体" w:hAnsi="Arial" w:cs="Arial" w:hint="eastAsia"/>
                <w:lang w:eastAsia="zh-CN"/>
              </w:rPr>
              <w:t>dis</w:t>
            </w:r>
            <w:r w:rsidRPr="00BE430A">
              <w:rPr>
                <w:rFonts w:ascii="Arial" w:eastAsia="宋体" w:hAnsi="Arial" w:cs="Arial"/>
                <w:lang w:eastAsia="zh-CN"/>
              </w:rPr>
              <w:t>abled.</w:t>
            </w:r>
          </w:p>
          <w:p w:rsidR="00B33860" w:rsidRPr="00BE430A" w:rsidRDefault="004472EC" w:rsidP="008C21A2">
            <w:pPr>
              <w:pStyle w:val="Body"/>
              <w:numPr>
                <w:ilvl w:val="0"/>
                <w:numId w:val="39"/>
              </w:numPr>
              <w:ind w:left="268" w:hanging="268"/>
              <w:rPr>
                <w:rFonts w:ascii="Arial" w:eastAsia="宋体" w:hAnsi="Arial" w:cs="Arial"/>
                <w:lang w:eastAsia="zh-CN"/>
              </w:rPr>
            </w:pPr>
            <w:r w:rsidRPr="00BE430A">
              <w:rPr>
                <w:rFonts w:ascii="Arial" w:eastAsia="宋体" w:hAnsi="Arial" w:cs="Arial"/>
                <w:lang w:eastAsia="zh-CN"/>
              </w:rPr>
              <w:t>Save running configuration, and reboot HiveOS device.</w:t>
            </w:r>
          </w:p>
          <w:p w:rsidR="00B33860" w:rsidRPr="00BE430A" w:rsidRDefault="004472EC" w:rsidP="008C21A2">
            <w:pPr>
              <w:pStyle w:val="Body"/>
              <w:numPr>
                <w:ilvl w:val="0"/>
                <w:numId w:val="39"/>
              </w:numPr>
              <w:ind w:left="268" w:hanging="268"/>
              <w:rPr>
                <w:rFonts w:ascii="Arial" w:eastAsia="宋体" w:hAnsi="Arial" w:cs="Arial"/>
                <w:lang w:eastAsia="zh-CN"/>
              </w:rPr>
            </w:pPr>
            <w:r w:rsidRPr="00BE430A">
              <w:rPr>
                <w:rFonts w:ascii="Arial" w:eastAsia="宋体" w:hAnsi="Arial" w:cs="Arial"/>
                <w:lang w:eastAsia="zh-CN"/>
              </w:rPr>
              <w:t>After reboot, show running configuratio</w:t>
            </w:r>
            <w:r w:rsidR="00C84832">
              <w:rPr>
                <w:rFonts w:ascii="Arial" w:eastAsia="宋体" w:hAnsi="Arial" w:cs="Arial"/>
                <w:lang w:eastAsia="zh-CN"/>
              </w:rPr>
              <w:t xml:space="preserve">n again to check L7 engine is </w:t>
            </w:r>
            <w:r w:rsidR="00C84832">
              <w:rPr>
                <w:rFonts w:ascii="Arial" w:eastAsia="宋体" w:hAnsi="Arial" w:cs="Arial" w:hint="eastAsia"/>
                <w:lang w:eastAsia="zh-CN"/>
              </w:rPr>
              <w:t>dis</w:t>
            </w:r>
            <w:r w:rsidRPr="00BE430A">
              <w:rPr>
                <w:rFonts w:ascii="Arial" w:eastAsia="宋体" w:hAnsi="Arial" w:cs="Arial"/>
                <w:lang w:eastAsia="zh-CN"/>
              </w:rPr>
              <w:t>abled.</w:t>
            </w:r>
          </w:p>
          <w:p w:rsidR="00B33860" w:rsidRPr="00BE430A" w:rsidRDefault="00C84832" w:rsidP="008C21A2">
            <w:pPr>
              <w:pStyle w:val="Body"/>
              <w:numPr>
                <w:ilvl w:val="0"/>
                <w:numId w:val="39"/>
              </w:numPr>
              <w:ind w:left="268" w:hanging="268"/>
              <w:rPr>
                <w:rFonts w:ascii="Arial" w:eastAsia="宋体" w:hAnsi="Arial" w:cs="Arial"/>
                <w:lang w:eastAsia="zh-CN"/>
              </w:rPr>
            </w:pPr>
            <w:r>
              <w:rPr>
                <w:rFonts w:ascii="Arial" w:eastAsia="宋体" w:hAnsi="Arial" w:cs="Arial"/>
                <w:lang w:eastAsia="zh-CN"/>
              </w:rPr>
              <w:t>Turn o</w:t>
            </w:r>
            <w:r>
              <w:rPr>
                <w:rFonts w:ascii="Arial" w:eastAsia="宋体" w:hAnsi="Arial" w:cs="Arial" w:hint="eastAsia"/>
                <w:lang w:eastAsia="zh-CN"/>
              </w:rPr>
              <w:t>n</w:t>
            </w:r>
            <w:r w:rsidR="004472EC" w:rsidRPr="00BE430A">
              <w:rPr>
                <w:rFonts w:ascii="Arial" w:eastAsia="宋体" w:hAnsi="Arial" w:cs="Arial"/>
                <w:lang w:eastAsia="zh-CN"/>
              </w:rPr>
              <w:t xml:space="preserve"> L7 engine:</w:t>
            </w:r>
          </w:p>
          <w:p w:rsidR="004472EC" w:rsidRPr="00BE430A" w:rsidRDefault="00BD0B5C" w:rsidP="00BE430A">
            <w:pPr>
              <w:pStyle w:val="Body"/>
              <w:ind w:left="268"/>
              <w:rPr>
                <w:rFonts w:ascii="Arial" w:eastAsia="宋体" w:hAnsi="Arial" w:cs="Arial"/>
                <w:lang w:eastAsia="zh-CN"/>
              </w:rPr>
            </w:pPr>
            <w:r>
              <w:rPr>
                <w:rFonts w:ascii="Arial" w:eastAsia="宋体" w:hAnsi="Arial" w:cs="Arial" w:hint="eastAsia"/>
                <w:lang w:eastAsia="zh-CN"/>
              </w:rPr>
              <w:t xml:space="preserve">CLI: </w:t>
            </w:r>
            <w:r w:rsidR="00C84832">
              <w:rPr>
                <w:rFonts w:ascii="Arial" w:eastAsia="宋体" w:hAnsi="Arial" w:cs="Arial" w:hint="eastAsia"/>
                <w:lang w:eastAsia="zh-CN"/>
              </w:rPr>
              <w:t>no a</w:t>
            </w:r>
            <w:r w:rsidR="004472EC" w:rsidRPr="00BE430A">
              <w:rPr>
                <w:rFonts w:ascii="Arial" w:eastAsia="宋体" w:hAnsi="Arial" w:cs="Arial"/>
                <w:lang w:eastAsia="zh-CN"/>
              </w:rPr>
              <w:t>p</w:t>
            </w:r>
            <w:r w:rsidR="00C84832">
              <w:rPr>
                <w:rFonts w:ascii="Arial" w:eastAsia="宋体" w:hAnsi="Arial" w:cs="Arial"/>
                <w:lang w:eastAsia="zh-CN"/>
              </w:rPr>
              <w:t xml:space="preserve">plication identification </w:t>
            </w:r>
            <w:r w:rsidR="00C84832">
              <w:rPr>
                <w:rFonts w:ascii="Arial" w:eastAsia="宋体" w:hAnsi="Arial" w:cs="Arial" w:hint="eastAsia"/>
                <w:lang w:eastAsia="zh-CN"/>
              </w:rPr>
              <w:t>shutdown</w:t>
            </w:r>
          </w:p>
          <w:p w:rsidR="004472EC" w:rsidRPr="00BE430A" w:rsidRDefault="004472EC" w:rsidP="008C21A2">
            <w:pPr>
              <w:pStyle w:val="Body"/>
              <w:numPr>
                <w:ilvl w:val="0"/>
                <w:numId w:val="39"/>
              </w:numPr>
              <w:ind w:left="268" w:hanging="268"/>
              <w:rPr>
                <w:rFonts w:ascii="Arial" w:eastAsia="宋体" w:hAnsi="Arial" w:cs="Arial"/>
                <w:lang w:eastAsia="zh-CN"/>
              </w:rPr>
            </w:pPr>
            <w:r w:rsidRPr="00BE430A">
              <w:rPr>
                <w:rFonts w:ascii="Arial" w:eastAsia="宋体" w:hAnsi="Arial" w:cs="Arial"/>
                <w:lang w:eastAsia="zh-CN"/>
              </w:rPr>
              <w:t>Show running configu</w:t>
            </w:r>
            <w:r w:rsidR="00C84832">
              <w:rPr>
                <w:rFonts w:ascii="Arial" w:eastAsia="宋体" w:hAnsi="Arial" w:cs="Arial"/>
                <w:lang w:eastAsia="zh-CN"/>
              </w:rPr>
              <w:t xml:space="preserve">ration to check L7 engine is </w:t>
            </w:r>
            <w:r w:rsidR="00C84832">
              <w:rPr>
                <w:rFonts w:ascii="Arial" w:eastAsia="宋体" w:hAnsi="Arial" w:cs="Arial" w:hint="eastAsia"/>
                <w:lang w:eastAsia="zh-CN"/>
              </w:rPr>
              <w:t>en</w:t>
            </w:r>
            <w:r w:rsidRPr="00BE430A">
              <w:rPr>
                <w:rFonts w:ascii="Arial" w:eastAsia="宋体" w:hAnsi="Arial" w:cs="Arial"/>
                <w:lang w:eastAsia="zh-CN"/>
              </w:rPr>
              <w:t>abled.</w:t>
            </w:r>
          </w:p>
          <w:p w:rsidR="004472EC" w:rsidRPr="00BE430A" w:rsidRDefault="004472EC" w:rsidP="008C21A2">
            <w:pPr>
              <w:pStyle w:val="Body"/>
              <w:numPr>
                <w:ilvl w:val="0"/>
                <w:numId w:val="39"/>
              </w:numPr>
              <w:ind w:left="268" w:hanging="268"/>
              <w:rPr>
                <w:rFonts w:ascii="Arial" w:eastAsia="宋体" w:hAnsi="Arial" w:cs="Arial"/>
                <w:lang w:eastAsia="zh-CN"/>
              </w:rPr>
            </w:pPr>
            <w:r w:rsidRPr="00BE430A">
              <w:rPr>
                <w:rFonts w:ascii="Arial" w:eastAsia="宋体" w:hAnsi="Arial" w:cs="Arial"/>
                <w:lang w:eastAsia="zh-CN"/>
              </w:rPr>
              <w:t>Save running configuration, and reboot HiveOS device.</w:t>
            </w:r>
          </w:p>
          <w:p w:rsidR="00B33860" w:rsidRPr="00BE430A" w:rsidRDefault="004472EC" w:rsidP="008C21A2">
            <w:pPr>
              <w:pStyle w:val="Body"/>
              <w:numPr>
                <w:ilvl w:val="0"/>
                <w:numId w:val="39"/>
              </w:numPr>
              <w:ind w:left="268" w:hanging="268"/>
              <w:rPr>
                <w:rFonts w:ascii="Arial" w:eastAsia="宋体" w:hAnsi="Arial" w:cs="Arial"/>
                <w:lang w:eastAsia="zh-CN"/>
              </w:rPr>
            </w:pPr>
            <w:r w:rsidRPr="00BE430A">
              <w:rPr>
                <w:rFonts w:ascii="Arial" w:eastAsia="宋体" w:hAnsi="Arial" w:cs="Arial"/>
                <w:lang w:eastAsia="zh-CN"/>
              </w:rPr>
              <w:t>After reboot, show running configuration</w:t>
            </w:r>
            <w:r w:rsidR="00C84832">
              <w:rPr>
                <w:rFonts w:ascii="Arial" w:eastAsia="宋体" w:hAnsi="Arial" w:cs="Arial"/>
                <w:lang w:eastAsia="zh-CN"/>
              </w:rPr>
              <w:t xml:space="preserve"> again to check L7 engine is </w:t>
            </w:r>
            <w:r w:rsidR="00C84832">
              <w:rPr>
                <w:rFonts w:ascii="Arial" w:eastAsia="宋体" w:hAnsi="Arial" w:cs="Arial" w:hint="eastAsia"/>
                <w:lang w:eastAsia="zh-CN"/>
              </w:rPr>
              <w:t>en</w:t>
            </w:r>
            <w:r w:rsidRPr="00BE430A">
              <w:rPr>
                <w:rFonts w:ascii="Arial" w:eastAsia="宋体" w:hAnsi="Arial" w:cs="Arial"/>
                <w:lang w:eastAsia="zh-CN"/>
              </w:rPr>
              <w:t>abled.</w:t>
            </w:r>
          </w:p>
        </w:tc>
      </w:tr>
      <w:tr w:rsidR="00B33860" w:rsidRPr="00322E9D" w:rsidTr="00BE430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B33860" w:rsidRPr="00BE430A" w:rsidRDefault="00B33860" w:rsidP="00BE430A">
            <w:pPr>
              <w:rPr>
                <w:rFonts w:ascii="Arial" w:hAnsi="Arial" w:cs="Arial"/>
                <w:color w:val="auto"/>
              </w:rPr>
            </w:pPr>
            <w:r w:rsidRPr="00BE430A">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E5161" w:rsidRDefault="007E5161" w:rsidP="00BE430A">
            <w:pPr>
              <w:pStyle w:val="Body"/>
              <w:rPr>
                <w:rFonts w:ascii="Arial" w:eastAsia="宋体" w:hAnsi="Arial" w:cs="Arial"/>
                <w:lang w:eastAsia="zh-CN"/>
              </w:rPr>
            </w:pPr>
            <w:r>
              <w:rPr>
                <w:rFonts w:ascii="Arial" w:eastAsia="宋体" w:hAnsi="Arial" w:cs="Arial" w:hint="eastAsia"/>
                <w:lang w:eastAsia="zh-CN"/>
              </w:rPr>
              <w:t xml:space="preserve">Step 1: The default setting of L7 engine is </w:t>
            </w:r>
            <w:r>
              <w:rPr>
                <w:rFonts w:ascii="Arial" w:eastAsia="宋体" w:hAnsi="Arial" w:cs="Arial"/>
                <w:lang w:eastAsia="zh-CN"/>
              </w:rPr>
              <w:t>“</w:t>
            </w:r>
            <w:r w:rsidR="00C84832">
              <w:rPr>
                <w:rFonts w:ascii="Arial" w:eastAsia="宋体" w:hAnsi="Arial" w:cs="Arial" w:hint="eastAsia"/>
                <w:lang w:eastAsia="zh-CN"/>
              </w:rPr>
              <w:t>en</w:t>
            </w:r>
            <w:r>
              <w:rPr>
                <w:rFonts w:ascii="Arial" w:eastAsia="宋体" w:hAnsi="Arial" w:cs="Arial" w:hint="eastAsia"/>
                <w:lang w:eastAsia="zh-CN"/>
              </w:rPr>
              <w:t>able</w:t>
            </w:r>
            <w:r>
              <w:rPr>
                <w:rFonts w:ascii="Arial" w:eastAsia="宋体" w:hAnsi="Arial" w:cs="Arial"/>
                <w:lang w:eastAsia="zh-CN"/>
              </w:rPr>
              <w:t>”</w:t>
            </w:r>
            <w:r>
              <w:rPr>
                <w:rFonts w:ascii="Arial" w:eastAsia="宋体" w:hAnsi="Arial" w:cs="Arial" w:hint="eastAsia"/>
                <w:lang w:eastAsia="zh-CN"/>
              </w:rPr>
              <w:t>.</w:t>
            </w:r>
          </w:p>
          <w:p w:rsidR="00B33860" w:rsidRPr="00BE430A" w:rsidRDefault="00B33860" w:rsidP="00BE430A">
            <w:pPr>
              <w:pStyle w:val="Body"/>
              <w:rPr>
                <w:rFonts w:ascii="Arial" w:eastAsia="宋体" w:hAnsi="Arial" w:cs="Arial"/>
                <w:lang w:eastAsia="zh-CN"/>
              </w:rPr>
            </w:pPr>
            <w:r w:rsidRPr="00BE430A">
              <w:rPr>
                <w:rFonts w:ascii="Arial" w:eastAsia="宋体" w:hAnsi="Arial" w:cs="Arial"/>
                <w:lang w:eastAsia="zh-CN"/>
              </w:rPr>
              <w:t xml:space="preserve">Step </w:t>
            </w:r>
            <w:r w:rsidR="007E5161">
              <w:rPr>
                <w:rFonts w:ascii="Arial" w:eastAsia="宋体" w:hAnsi="Arial" w:cs="Arial" w:hint="eastAsia"/>
                <w:lang w:eastAsia="zh-CN"/>
              </w:rPr>
              <w:t>3</w:t>
            </w:r>
            <w:r w:rsidR="004472EC" w:rsidRPr="00BE430A">
              <w:rPr>
                <w:rFonts w:ascii="Arial" w:eastAsia="宋体" w:hAnsi="Arial" w:cs="Arial"/>
                <w:lang w:eastAsia="zh-CN"/>
              </w:rPr>
              <w:t>: As per running configuration, the L7 e</w:t>
            </w:r>
            <w:r w:rsidR="00C84832">
              <w:rPr>
                <w:rFonts w:ascii="Arial" w:eastAsia="宋体" w:hAnsi="Arial" w:cs="Arial"/>
                <w:lang w:eastAsia="zh-CN"/>
              </w:rPr>
              <w:t xml:space="preserve">ngine has been </w:t>
            </w:r>
            <w:r w:rsidR="00C84832">
              <w:rPr>
                <w:rFonts w:ascii="Arial" w:eastAsia="宋体" w:hAnsi="Arial" w:cs="Arial" w:hint="eastAsia"/>
                <w:lang w:eastAsia="zh-CN"/>
              </w:rPr>
              <w:t>dis</w:t>
            </w:r>
            <w:r w:rsidR="004472EC" w:rsidRPr="00BE430A">
              <w:rPr>
                <w:rFonts w:ascii="Arial" w:eastAsia="宋体" w:hAnsi="Arial" w:cs="Arial"/>
                <w:lang w:eastAsia="zh-CN"/>
              </w:rPr>
              <w:t>abled.</w:t>
            </w:r>
          </w:p>
          <w:p w:rsidR="004472EC" w:rsidRPr="00BE430A" w:rsidRDefault="007E5161" w:rsidP="00BE430A">
            <w:pPr>
              <w:pStyle w:val="Body"/>
              <w:rPr>
                <w:rFonts w:ascii="Arial" w:eastAsia="宋体" w:hAnsi="Arial" w:cs="Arial"/>
                <w:lang w:eastAsia="zh-CN"/>
              </w:rPr>
            </w:pPr>
            <w:r>
              <w:rPr>
                <w:rFonts w:ascii="Arial" w:eastAsia="宋体" w:hAnsi="Arial" w:cs="Arial"/>
                <w:lang w:eastAsia="zh-CN"/>
              </w:rPr>
              <w:lastRenderedPageBreak/>
              <w:t xml:space="preserve">Step </w:t>
            </w:r>
            <w:r>
              <w:rPr>
                <w:rFonts w:ascii="Arial" w:eastAsia="宋体" w:hAnsi="Arial" w:cs="Arial" w:hint="eastAsia"/>
                <w:lang w:eastAsia="zh-CN"/>
              </w:rPr>
              <w:t>4</w:t>
            </w:r>
            <w:r w:rsidR="004472EC" w:rsidRPr="00BE430A">
              <w:rPr>
                <w:rFonts w:ascii="Arial" w:eastAsia="宋体" w:hAnsi="Arial" w:cs="Arial"/>
                <w:lang w:eastAsia="zh-CN"/>
              </w:rPr>
              <w:t>. As per running configur</w:t>
            </w:r>
            <w:r w:rsidR="00C84832">
              <w:rPr>
                <w:rFonts w:ascii="Arial" w:eastAsia="宋体" w:hAnsi="Arial" w:cs="Arial"/>
                <w:lang w:eastAsia="zh-CN"/>
              </w:rPr>
              <w:t xml:space="preserve">ation, the L7 engine has been </w:t>
            </w:r>
            <w:r w:rsidR="00C84832">
              <w:rPr>
                <w:rFonts w:ascii="Arial" w:eastAsia="宋体" w:hAnsi="Arial" w:cs="Arial" w:hint="eastAsia"/>
                <w:lang w:eastAsia="zh-CN"/>
              </w:rPr>
              <w:t>dis</w:t>
            </w:r>
            <w:r w:rsidR="004472EC" w:rsidRPr="00BE430A">
              <w:rPr>
                <w:rFonts w:ascii="Arial" w:eastAsia="宋体" w:hAnsi="Arial" w:cs="Arial"/>
                <w:lang w:eastAsia="zh-CN"/>
              </w:rPr>
              <w:t>abled.</w:t>
            </w:r>
          </w:p>
          <w:p w:rsidR="004472EC" w:rsidRPr="00BE430A" w:rsidRDefault="007E5161" w:rsidP="00BE430A">
            <w:pPr>
              <w:pStyle w:val="Body"/>
              <w:rPr>
                <w:rFonts w:ascii="Arial" w:eastAsia="宋体" w:hAnsi="Arial" w:cs="Arial"/>
                <w:lang w:eastAsia="zh-CN"/>
              </w:rPr>
            </w:pPr>
            <w:r>
              <w:rPr>
                <w:rFonts w:ascii="Arial" w:eastAsia="宋体" w:hAnsi="Arial" w:cs="Arial"/>
                <w:lang w:eastAsia="zh-CN"/>
              </w:rPr>
              <w:t xml:space="preserve">Step </w:t>
            </w:r>
            <w:r w:rsidR="003820A1">
              <w:rPr>
                <w:rFonts w:ascii="Arial" w:eastAsia="宋体" w:hAnsi="Arial" w:cs="Arial" w:hint="eastAsia"/>
                <w:lang w:eastAsia="zh-CN"/>
              </w:rPr>
              <w:t>7</w:t>
            </w:r>
            <w:r w:rsidR="004472EC" w:rsidRPr="00BE430A">
              <w:rPr>
                <w:rFonts w:ascii="Arial" w:eastAsia="宋体" w:hAnsi="Arial" w:cs="Arial"/>
                <w:lang w:eastAsia="zh-CN"/>
              </w:rPr>
              <w:t>. As per running configur</w:t>
            </w:r>
            <w:r w:rsidR="00C84832">
              <w:rPr>
                <w:rFonts w:ascii="Arial" w:eastAsia="宋体" w:hAnsi="Arial" w:cs="Arial"/>
                <w:lang w:eastAsia="zh-CN"/>
              </w:rPr>
              <w:t xml:space="preserve">ation, the L7 engine has been </w:t>
            </w:r>
            <w:r w:rsidR="00C84832">
              <w:rPr>
                <w:rFonts w:ascii="Arial" w:eastAsia="宋体" w:hAnsi="Arial" w:cs="Arial" w:hint="eastAsia"/>
                <w:lang w:eastAsia="zh-CN"/>
              </w:rPr>
              <w:t>en</w:t>
            </w:r>
            <w:r w:rsidR="004472EC" w:rsidRPr="00BE430A">
              <w:rPr>
                <w:rFonts w:ascii="Arial" w:eastAsia="宋体" w:hAnsi="Arial" w:cs="Arial"/>
                <w:lang w:eastAsia="zh-CN"/>
              </w:rPr>
              <w:t>abled.</w:t>
            </w:r>
          </w:p>
          <w:p w:rsidR="004472EC" w:rsidRPr="00BE430A" w:rsidRDefault="007E5161" w:rsidP="00BE430A">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9</w:t>
            </w:r>
            <w:r w:rsidR="004472EC" w:rsidRPr="00BE430A">
              <w:rPr>
                <w:rFonts w:ascii="Arial" w:eastAsia="宋体" w:hAnsi="Arial" w:cs="Arial"/>
                <w:lang w:eastAsia="zh-CN"/>
              </w:rPr>
              <w:t>. As per running configura</w:t>
            </w:r>
            <w:r w:rsidR="00C84832">
              <w:rPr>
                <w:rFonts w:ascii="Arial" w:eastAsia="宋体" w:hAnsi="Arial" w:cs="Arial"/>
                <w:lang w:eastAsia="zh-CN"/>
              </w:rPr>
              <w:t xml:space="preserve">tion, the L7 engine has been </w:t>
            </w:r>
            <w:r w:rsidR="00C84832">
              <w:rPr>
                <w:rFonts w:ascii="Arial" w:eastAsia="宋体" w:hAnsi="Arial" w:cs="Arial" w:hint="eastAsia"/>
                <w:lang w:eastAsia="zh-CN"/>
              </w:rPr>
              <w:t>en</w:t>
            </w:r>
            <w:r w:rsidR="004472EC" w:rsidRPr="00BE430A">
              <w:rPr>
                <w:rFonts w:ascii="Arial" w:eastAsia="宋体" w:hAnsi="Arial" w:cs="Arial"/>
                <w:lang w:eastAsia="zh-CN"/>
              </w:rPr>
              <w:t>abled.</w:t>
            </w:r>
          </w:p>
        </w:tc>
      </w:tr>
      <w:tr w:rsidR="00CB0BF2" w:rsidRPr="00322E9D" w:rsidTr="00BE430A">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B0BF2" w:rsidRPr="00BE430A" w:rsidRDefault="00CB0BF2" w:rsidP="00BE430A">
            <w:pPr>
              <w:rPr>
                <w:rFonts w:ascii="Arial" w:eastAsia="宋体" w:hAnsi="Arial" w:cs="Arial"/>
                <w:color w:val="auto"/>
                <w:lang w:eastAsia="zh-CN"/>
              </w:rPr>
            </w:pPr>
            <w:r w:rsidRPr="00BE430A">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B0BF2" w:rsidRPr="00BE430A" w:rsidRDefault="00CB0BF2" w:rsidP="00BE430A">
            <w:pPr>
              <w:pStyle w:val="Body"/>
              <w:rPr>
                <w:rFonts w:ascii="Arial" w:eastAsia="宋体" w:hAnsi="Arial" w:cs="Arial"/>
                <w:lang w:eastAsia="zh-CN"/>
              </w:rPr>
            </w:pPr>
          </w:p>
        </w:tc>
      </w:tr>
      <w:tr w:rsidR="00CB0BF2" w:rsidRPr="00322E9D" w:rsidTr="00BE430A">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CB0BF2" w:rsidRPr="00BE430A" w:rsidRDefault="00CB0BF2" w:rsidP="00BE430A">
            <w:pPr>
              <w:rPr>
                <w:rFonts w:ascii="Arial" w:eastAsia="宋体" w:hAnsi="Arial" w:cs="Arial"/>
                <w:color w:val="auto"/>
                <w:lang w:eastAsia="zh-CN"/>
              </w:rPr>
            </w:pPr>
            <w:r w:rsidRPr="00BE430A">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B0BF2" w:rsidRPr="00BE430A" w:rsidRDefault="00CB0BF2" w:rsidP="00BE430A">
            <w:pPr>
              <w:pStyle w:val="Body"/>
              <w:rPr>
                <w:rFonts w:ascii="Arial" w:eastAsia="宋体" w:hAnsi="Arial" w:cs="Arial"/>
                <w:lang w:eastAsia="zh-CN"/>
              </w:rPr>
            </w:pPr>
          </w:p>
        </w:tc>
      </w:tr>
    </w:tbl>
    <w:p w:rsidR="00CB0BF2" w:rsidRDefault="00CB0BF2" w:rsidP="00CB0BF2">
      <w:pPr>
        <w:pStyle w:val="Body"/>
        <w:rPr>
          <w:rFonts w:eastAsia="宋体"/>
          <w:lang w:eastAsia="zh-CN"/>
        </w:rPr>
      </w:pPr>
    </w:p>
    <w:p w:rsidR="004472EC" w:rsidRPr="001C550D" w:rsidRDefault="004472EC" w:rsidP="001C550D">
      <w:pPr>
        <w:pStyle w:val="Heading3"/>
        <w:rPr>
          <w:rFonts w:ascii="Arial" w:eastAsia="宋体" w:hAnsi="Arial"/>
          <w:b w:val="0"/>
          <w:sz w:val="24"/>
          <w:szCs w:val="24"/>
          <w:lang w:eastAsia="zh-CN"/>
        </w:rPr>
      </w:pPr>
      <w:r w:rsidRPr="001C550D">
        <w:rPr>
          <w:rFonts w:ascii="Arial" w:eastAsia="宋体" w:hAnsi="Arial"/>
          <w:b w:val="0"/>
          <w:sz w:val="24"/>
          <w:szCs w:val="24"/>
          <w:lang w:eastAsia="zh-CN"/>
        </w:rPr>
        <w:t>[no] application reporting enable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4472EC" w:rsidRPr="00322E9D" w:rsidTr="00BE430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472EC" w:rsidRPr="00BE430A" w:rsidRDefault="004472EC" w:rsidP="00BE430A">
            <w:pPr>
              <w:rPr>
                <w:rFonts w:ascii="Arial" w:hAnsi="Arial" w:cs="Arial"/>
                <w:color w:val="auto"/>
              </w:rPr>
            </w:pPr>
            <w:r w:rsidRPr="00BE430A">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472EC" w:rsidRPr="00BE430A" w:rsidRDefault="006A1B24" w:rsidP="00BE430A">
            <w:pPr>
              <w:pStyle w:val="Body"/>
              <w:rPr>
                <w:rFonts w:ascii="Arial" w:eastAsia="宋体" w:hAnsi="Arial" w:cs="Arial"/>
                <w:lang w:eastAsia="zh-CN"/>
              </w:rPr>
            </w:pPr>
            <w:r>
              <w:rPr>
                <w:rFonts w:ascii="Arial" w:eastAsia="宋体" w:hAnsi="Arial" w:cs="Arial"/>
                <w:lang w:eastAsia="zh-CN"/>
              </w:rPr>
              <w:t>ApplicationReporting_CLI_0</w:t>
            </w:r>
            <w:r w:rsidR="00B16893">
              <w:rPr>
                <w:rFonts w:ascii="Arial" w:eastAsia="宋体" w:hAnsi="Arial" w:cs="Arial" w:hint="eastAsia"/>
                <w:lang w:eastAsia="zh-CN"/>
              </w:rPr>
              <w:t>1</w:t>
            </w:r>
          </w:p>
        </w:tc>
      </w:tr>
      <w:tr w:rsidR="004472EC" w:rsidRPr="00322E9D" w:rsidTr="00BE430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472EC" w:rsidRPr="00BE430A" w:rsidRDefault="004472EC" w:rsidP="00BE430A">
            <w:pPr>
              <w:rPr>
                <w:rFonts w:ascii="Arial" w:hAnsi="Arial" w:cs="Arial"/>
                <w:color w:val="auto"/>
              </w:rPr>
            </w:pPr>
            <w:r w:rsidRPr="00BE430A">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4472EC" w:rsidRPr="00BE430A" w:rsidRDefault="008879C9" w:rsidP="00BE430A">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4472EC" w:rsidRPr="00BE430A" w:rsidRDefault="004472EC" w:rsidP="00BE430A">
            <w:pPr>
              <w:rPr>
                <w:rFonts w:ascii="Arial" w:eastAsia="宋体" w:hAnsi="Arial" w:cs="Arial"/>
                <w:color w:val="auto"/>
                <w:lang w:eastAsia="zh-CN"/>
              </w:rPr>
            </w:pPr>
            <w:r w:rsidRPr="00BE430A">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4472EC" w:rsidRPr="00BE430A" w:rsidRDefault="004472EC" w:rsidP="00BE430A">
            <w:pPr>
              <w:pStyle w:val="Body"/>
              <w:rPr>
                <w:rFonts w:ascii="Arial" w:eastAsia="宋体" w:hAnsi="Arial" w:cs="Arial"/>
                <w:lang w:eastAsia="zh-CN"/>
              </w:rPr>
            </w:pPr>
            <w:r w:rsidRPr="00BE430A">
              <w:rPr>
                <w:rFonts w:ascii="Arial" w:eastAsia="宋体" w:hAnsi="Arial" w:cs="Arial"/>
                <w:lang w:eastAsia="zh-CN"/>
              </w:rPr>
              <w:t>No</w:t>
            </w:r>
          </w:p>
        </w:tc>
      </w:tr>
      <w:tr w:rsidR="004472EC" w:rsidRPr="00322E9D" w:rsidTr="008867FC">
        <w:trPr>
          <w:trHeight w:val="283"/>
        </w:trPr>
        <w:tc>
          <w:tcPr>
            <w:tcW w:w="2284" w:type="dxa"/>
            <w:tcBorders>
              <w:top w:val="single" w:sz="4" w:space="0" w:color="auto"/>
              <w:left w:val="single" w:sz="4" w:space="0" w:color="auto"/>
              <w:bottom w:val="single" w:sz="4" w:space="0" w:color="auto"/>
              <w:right w:val="single" w:sz="4" w:space="0" w:color="auto"/>
            </w:tcBorders>
            <w:vAlign w:val="center"/>
          </w:tcPr>
          <w:p w:rsidR="004472EC" w:rsidRPr="00BE430A" w:rsidRDefault="004472EC" w:rsidP="00BE430A">
            <w:pPr>
              <w:rPr>
                <w:rFonts w:ascii="Arial" w:hAnsi="Arial" w:cs="Arial"/>
                <w:color w:val="auto"/>
              </w:rPr>
            </w:pPr>
            <w:r w:rsidRPr="00BE430A">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472EC" w:rsidRPr="00BE430A" w:rsidRDefault="004472EC" w:rsidP="00BE430A">
            <w:pPr>
              <w:pStyle w:val="Body"/>
              <w:rPr>
                <w:rFonts w:ascii="Arial" w:eastAsia="宋体" w:hAnsi="Arial" w:cs="Arial"/>
                <w:lang w:eastAsia="zh-CN"/>
              </w:rPr>
            </w:pPr>
            <w:r w:rsidRPr="00BE430A">
              <w:rPr>
                <w:rFonts w:ascii="Arial" w:eastAsia="宋体" w:hAnsi="Arial" w:cs="Arial"/>
                <w:lang w:eastAsia="zh-CN"/>
              </w:rPr>
              <w:t xml:space="preserve"> </w:t>
            </w:r>
          </w:p>
        </w:tc>
      </w:tr>
      <w:tr w:rsidR="004472EC" w:rsidRPr="00322E9D" w:rsidTr="00BE430A">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4472EC" w:rsidRPr="00BE430A" w:rsidRDefault="004472EC" w:rsidP="00BE430A">
            <w:pPr>
              <w:rPr>
                <w:rFonts w:ascii="Arial" w:hAnsi="Arial" w:cs="Arial"/>
                <w:color w:val="auto"/>
              </w:rPr>
            </w:pPr>
            <w:r w:rsidRPr="00BE430A">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472EC" w:rsidRPr="00BE430A" w:rsidRDefault="00BE430A" w:rsidP="00BE430A">
            <w:pPr>
              <w:pStyle w:val="Body"/>
              <w:rPr>
                <w:rFonts w:ascii="Arial" w:eastAsia="宋体" w:hAnsi="Arial" w:cs="Arial"/>
                <w:lang w:eastAsia="zh-CN"/>
              </w:rPr>
            </w:pPr>
            <w:r w:rsidRPr="00BE430A">
              <w:rPr>
                <w:rFonts w:ascii="Arial" w:eastAsia="宋体" w:hAnsi="Arial" w:cs="Arial"/>
                <w:lang w:eastAsia="zh-CN"/>
              </w:rPr>
              <w:t xml:space="preserve">CLI verification: </w:t>
            </w:r>
            <w:r w:rsidRPr="008867FC">
              <w:rPr>
                <w:rFonts w:ascii="Arial" w:eastAsia="Times New Roman" w:hAnsi="Arial" w:cs="Arial"/>
                <w:iCs/>
                <w:color w:val="010101"/>
                <w:lang w:eastAsia="zh-CN"/>
              </w:rPr>
              <w:t>[no</w:t>
            </w:r>
            <w:r w:rsidRPr="008867FC">
              <w:rPr>
                <w:rFonts w:ascii="Calibri" w:eastAsia="宋体" w:hAnsi="Calibri" w:cs="Calibri"/>
                <w:sz w:val="22"/>
                <w:szCs w:val="22"/>
                <w:lang w:eastAsia="zh-CN"/>
              </w:rPr>
              <w:t>]</w:t>
            </w:r>
            <w:r w:rsidRPr="00DA0C79">
              <w:rPr>
                <w:rFonts w:ascii="Calibri" w:eastAsia="宋体" w:hAnsi="Calibri" w:cs="Calibri"/>
                <w:sz w:val="22"/>
                <w:szCs w:val="22"/>
                <w:lang w:eastAsia="zh-CN"/>
              </w:rPr>
              <w:t xml:space="preserve"> application reporting enable (enable/disable/auto)</w:t>
            </w:r>
          </w:p>
        </w:tc>
      </w:tr>
      <w:tr w:rsidR="004472EC" w:rsidRPr="00322E9D" w:rsidTr="00BE430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4472EC" w:rsidRPr="00BE430A" w:rsidRDefault="004472EC" w:rsidP="00BE430A">
            <w:pPr>
              <w:rPr>
                <w:rFonts w:ascii="Arial" w:eastAsia="宋体" w:hAnsi="Arial" w:cs="Arial"/>
                <w:color w:val="auto"/>
                <w:lang w:eastAsia="zh-CN"/>
              </w:rPr>
            </w:pPr>
            <w:r w:rsidRPr="00BE430A">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E430A" w:rsidRPr="00BE430A" w:rsidRDefault="00BE430A" w:rsidP="00BE430A">
            <w:pPr>
              <w:pStyle w:val="Body"/>
              <w:rPr>
                <w:rFonts w:ascii="Arial" w:eastAsia="宋体" w:hAnsi="Arial" w:cs="Arial"/>
                <w:lang w:eastAsia="zh-CN"/>
              </w:rPr>
            </w:pPr>
            <w:r w:rsidRPr="00BE430A">
              <w:rPr>
                <w:rFonts w:ascii="Arial" w:eastAsia="宋体" w:hAnsi="Arial" w:cs="Arial"/>
                <w:lang w:eastAsia="zh-CN"/>
              </w:rPr>
              <w:t>AP: AP110,AP120,AP121,AP141,AP170,AP320,AP340,AP330,AP350,</w:t>
            </w:r>
          </w:p>
          <w:p w:rsidR="004472EC" w:rsidRPr="00BE430A" w:rsidRDefault="00BE430A" w:rsidP="00BE430A">
            <w:pPr>
              <w:pStyle w:val="Body"/>
              <w:rPr>
                <w:rFonts w:ascii="Arial" w:eastAsia="宋体" w:hAnsi="Arial" w:cs="Arial"/>
                <w:lang w:eastAsia="zh-CN"/>
              </w:rPr>
            </w:pPr>
            <w:r w:rsidRPr="00BE430A">
              <w:rPr>
                <w:rFonts w:ascii="Arial" w:eastAsia="宋体" w:hAnsi="Arial" w:cs="Arial"/>
                <w:lang w:eastAsia="zh-CN"/>
              </w:rPr>
              <w:t>BR: BR200,BR200-WP,BRAP330,BRAP350,</w:t>
            </w:r>
          </w:p>
        </w:tc>
      </w:tr>
      <w:tr w:rsidR="004472EC" w:rsidRPr="00322E9D" w:rsidTr="00BE430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472EC" w:rsidRPr="00BE430A" w:rsidRDefault="004472EC" w:rsidP="00BE430A">
            <w:pPr>
              <w:rPr>
                <w:rFonts w:ascii="Arial" w:hAnsi="Arial" w:cs="Arial"/>
                <w:color w:val="auto"/>
              </w:rPr>
            </w:pPr>
            <w:r w:rsidRPr="00BE430A">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472EC" w:rsidRPr="00BE430A" w:rsidRDefault="004472EC" w:rsidP="00BE430A">
            <w:pPr>
              <w:pStyle w:val="Body"/>
              <w:rPr>
                <w:rFonts w:ascii="Arial" w:eastAsia="宋体" w:hAnsi="Arial" w:cs="Arial"/>
                <w:lang w:eastAsia="zh-CN"/>
              </w:rPr>
            </w:pPr>
          </w:p>
        </w:tc>
      </w:tr>
      <w:tr w:rsidR="004472EC" w:rsidRPr="00322E9D" w:rsidTr="00BE430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472EC" w:rsidRPr="00BE430A" w:rsidRDefault="004472EC" w:rsidP="00BE430A">
            <w:pPr>
              <w:rPr>
                <w:rFonts w:ascii="Arial" w:hAnsi="Arial" w:cs="Arial"/>
                <w:color w:val="auto"/>
              </w:rPr>
            </w:pPr>
            <w:r w:rsidRPr="00BE430A">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E5161" w:rsidRDefault="007E5161" w:rsidP="008C21A2">
            <w:pPr>
              <w:pStyle w:val="Body"/>
              <w:numPr>
                <w:ilvl w:val="0"/>
                <w:numId w:val="41"/>
              </w:numPr>
              <w:ind w:left="268" w:hanging="268"/>
              <w:rPr>
                <w:rFonts w:ascii="Arial" w:eastAsia="宋体" w:hAnsi="Arial" w:cs="Arial"/>
                <w:lang w:eastAsia="zh-CN"/>
              </w:rPr>
            </w:pPr>
            <w:r>
              <w:rPr>
                <w:rFonts w:ascii="Arial" w:eastAsia="宋体" w:hAnsi="Arial" w:cs="Arial" w:hint="eastAsia"/>
                <w:lang w:eastAsia="zh-CN"/>
              </w:rPr>
              <w:t>Check default setting of application reporting global mode.</w:t>
            </w:r>
          </w:p>
          <w:p w:rsidR="004472EC" w:rsidRPr="00BE430A" w:rsidRDefault="007E5161" w:rsidP="008C21A2">
            <w:pPr>
              <w:pStyle w:val="Body"/>
              <w:numPr>
                <w:ilvl w:val="0"/>
                <w:numId w:val="41"/>
              </w:numPr>
              <w:ind w:left="268" w:hanging="268"/>
              <w:rPr>
                <w:rFonts w:ascii="Arial" w:eastAsia="宋体" w:hAnsi="Arial" w:cs="Arial"/>
                <w:lang w:eastAsia="zh-CN"/>
              </w:rPr>
            </w:pPr>
            <w:r>
              <w:rPr>
                <w:rFonts w:ascii="Arial" w:eastAsia="宋体" w:hAnsi="Arial" w:cs="Arial" w:hint="eastAsia"/>
                <w:lang w:eastAsia="zh-CN"/>
              </w:rPr>
              <w:t xml:space="preserve">Set application reporting global mode as </w:t>
            </w:r>
            <w:r>
              <w:rPr>
                <w:rFonts w:ascii="Arial" w:eastAsia="宋体" w:hAnsi="Arial" w:cs="Arial"/>
                <w:lang w:eastAsia="zh-CN"/>
              </w:rPr>
              <w:t>“</w:t>
            </w:r>
            <w:r>
              <w:rPr>
                <w:rFonts w:ascii="Arial" w:eastAsia="宋体" w:hAnsi="Arial" w:cs="Arial" w:hint="eastAsia"/>
                <w:lang w:eastAsia="zh-CN"/>
              </w:rPr>
              <w:t>enable</w:t>
            </w:r>
            <w:r>
              <w:rPr>
                <w:rFonts w:ascii="Arial" w:eastAsia="宋体" w:hAnsi="Arial" w:cs="Arial"/>
                <w:lang w:eastAsia="zh-CN"/>
              </w:rPr>
              <w:t>”</w:t>
            </w:r>
          </w:p>
          <w:p w:rsidR="004472EC" w:rsidRPr="00BE430A" w:rsidRDefault="004472EC" w:rsidP="00BE430A">
            <w:pPr>
              <w:pStyle w:val="Body"/>
              <w:ind w:left="268"/>
              <w:rPr>
                <w:rFonts w:ascii="Arial" w:eastAsia="宋体" w:hAnsi="Arial" w:cs="Arial"/>
                <w:lang w:eastAsia="zh-CN"/>
              </w:rPr>
            </w:pPr>
            <w:r w:rsidRPr="00BE430A">
              <w:rPr>
                <w:rFonts w:ascii="Arial" w:eastAsia="宋体" w:hAnsi="Arial" w:cs="Arial"/>
                <w:lang w:eastAsia="zh-CN"/>
              </w:rPr>
              <w:t xml:space="preserve">Application </w:t>
            </w:r>
            <w:r w:rsidR="007E5161">
              <w:rPr>
                <w:rFonts w:ascii="Arial" w:eastAsia="宋体" w:hAnsi="Arial" w:cs="Arial" w:hint="eastAsia"/>
                <w:lang w:eastAsia="zh-CN"/>
              </w:rPr>
              <w:t>reporting</w:t>
            </w:r>
            <w:r w:rsidRPr="00BE430A">
              <w:rPr>
                <w:rFonts w:ascii="Arial" w:eastAsia="宋体" w:hAnsi="Arial" w:cs="Arial"/>
                <w:lang w:eastAsia="zh-CN"/>
              </w:rPr>
              <w:t xml:space="preserve"> enable</w:t>
            </w:r>
          </w:p>
          <w:p w:rsidR="004472EC" w:rsidRPr="00BE430A" w:rsidRDefault="004472EC" w:rsidP="008C21A2">
            <w:pPr>
              <w:pStyle w:val="Body"/>
              <w:numPr>
                <w:ilvl w:val="0"/>
                <w:numId w:val="41"/>
              </w:numPr>
              <w:ind w:left="268" w:hanging="268"/>
              <w:rPr>
                <w:rFonts w:ascii="Arial" w:eastAsia="宋体" w:hAnsi="Arial" w:cs="Arial"/>
                <w:lang w:eastAsia="zh-CN"/>
              </w:rPr>
            </w:pPr>
            <w:r w:rsidRPr="00BE430A">
              <w:rPr>
                <w:rFonts w:ascii="Arial" w:eastAsia="宋体" w:hAnsi="Arial" w:cs="Arial"/>
                <w:lang w:eastAsia="zh-CN"/>
              </w:rPr>
              <w:t xml:space="preserve">Show running configuration to check </w:t>
            </w:r>
            <w:r w:rsidR="007E5161">
              <w:rPr>
                <w:rFonts w:ascii="Arial" w:eastAsia="宋体" w:hAnsi="Arial" w:cs="Arial" w:hint="eastAsia"/>
                <w:lang w:eastAsia="zh-CN"/>
              </w:rPr>
              <w:t xml:space="preserve">applicaton reporting </w:t>
            </w:r>
            <w:r w:rsidR="007E5161">
              <w:rPr>
                <w:rFonts w:ascii="Arial" w:eastAsia="宋体" w:hAnsi="Arial" w:cs="Arial"/>
                <w:lang w:eastAsia="zh-CN"/>
              </w:rPr>
              <w:t>global</w:t>
            </w:r>
            <w:r w:rsidR="007E5161">
              <w:rPr>
                <w:rFonts w:ascii="Arial" w:eastAsia="宋体" w:hAnsi="Arial" w:cs="Arial" w:hint="eastAsia"/>
                <w:lang w:eastAsia="zh-CN"/>
              </w:rPr>
              <w:t xml:space="preserve"> mode is </w:t>
            </w:r>
            <w:r w:rsidR="00D95CA1">
              <w:rPr>
                <w:rFonts w:ascii="Arial" w:eastAsia="宋体" w:hAnsi="Arial" w:cs="Arial"/>
                <w:lang w:eastAsia="zh-CN"/>
              </w:rPr>
              <w:t>“</w:t>
            </w:r>
            <w:r w:rsidR="007E5161">
              <w:rPr>
                <w:rFonts w:ascii="Arial" w:eastAsia="宋体" w:hAnsi="Arial" w:cs="Arial" w:hint="eastAsia"/>
                <w:lang w:eastAsia="zh-CN"/>
              </w:rPr>
              <w:t>enable</w:t>
            </w:r>
            <w:r w:rsidR="00D95CA1">
              <w:rPr>
                <w:rFonts w:ascii="Arial" w:eastAsia="宋体" w:hAnsi="Arial" w:cs="Arial"/>
                <w:lang w:eastAsia="zh-CN"/>
              </w:rPr>
              <w:t>”</w:t>
            </w:r>
            <w:r w:rsidRPr="00BE430A">
              <w:rPr>
                <w:rFonts w:ascii="Arial" w:eastAsia="宋体" w:hAnsi="Arial" w:cs="Arial"/>
                <w:lang w:eastAsia="zh-CN"/>
              </w:rPr>
              <w:t>.</w:t>
            </w:r>
          </w:p>
          <w:p w:rsidR="004472EC" w:rsidRPr="00BE430A" w:rsidRDefault="004472EC" w:rsidP="008C21A2">
            <w:pPr>
              <w:pStyle w:val="Body"/>
              <w:numPr>
                <w:ilvl w:val="0"/>
                <w:numId w:val="41"/>
              </w:numPr>
              <w:ind w:left="268" w:hanging="268"/>
              <w:rPr>
                <w:rFonts w:ascii="Arial" w:eastAsia="宋体" w:hAnsi="Arial" w:cs="Arial"/>
                <w:lang w:eastAsia="zh-CN"/>
              </w:rPr>
            </w:pPr>
            <w:r w:rsidRPr="00BE430A">
              <w:rPr>
                <w:rFonts w:ascii="Arial" w:eastAsia="宋体" w:hAnsi="Arial" w:cs="Arial"/>
                <w:lang w:eastAsia="zh-CN"/>
              </w:rPr>
              <w:t>Save running configuration, and reboot HiveOS device.</w:t>
            </w:r>
          </w:p>
          <w:p w:rsidR="004472EC" w:rsidRDefault="004472EC" w:rsidP="008C21A2">
            <w:pPr>
              <w:pStyle w:val="Body"/>
              <w:numPr>
                <w:ilvl w:val="0"/>
                <w:numId w:val="41"/>
              </w:numPr>
              <w:ind w:left="268" w:hanging="268"/>
              <w:rPr>
                <w:rFonts w:ascii="Arial" w:eastAsia="宋体" w:hAnsi="Arial" w:cs="Arial"/>
                <w:lang w:eastAsia="zh-CN"/>
              </w:rPr>
            </w:pPr>
            <w:r w:rsidRPr="00BE430A">
              <w:rPr>
                <w:rFonts w:ascii="Arial" w:eastAsia="宋体" w:hAnsi="Arial" w:cs="Arial"/>
                <w:lang w:eastAsia="zh-CN"/>
              </w:rPr>
              <w:t>After reboot, show running config</w:t>
            </w:r>
            <w:r w:rsidR="007E5161">
              <w:rPr>
                <w:rFonts w:ascii="Arial" w:eastAsia="宋体" w:hAnsi="Arial" w:cs="Arial"/>
                <w:lang w:eastAsia="zh-CN"/>
              </w:rPr>
              <w:t xml:space="preserve">uration again to check </w:t>
            </w:r>
            <w:r w:rsidR="007E5161">
              <w:rPr>
                <w:rFonts w:ascii="Arial" w:eastAsia="宋体" w:hAnsi="Arial" w:cs="Arial" w:hint="eastAsia"/>
                <w:lang w:eastAsia="zh-CN"/>
              </w:rPr>
              <w:t>application reporting global mode</w:t>
            </w:r>
            <w:r w:rsidR="007E5161">
              <w:rPr>
                <w:rFonts w:ascii="Arial" w:eastAsia="宋体" w:hAnsi="Arial" w:cs="Arial"/>
                <w:lang w:eastAsia="zh-CN"/>
              </w:rPr>
              <w:t xml:space="preserve"> is </w:t>
            </w:r>
            <w:r w:rsidR="00D95CA1">
              <w:rPr>
                <w:rFonts w:ascii="Arial" w:eastAsia="宋体" w:hAnsi="Arial" w:cs="Arial"/>
                <w:lang w:eastAsia="zh-CN"/>
              </w:rPr>
              <w:t>“</w:t>
            </w:r>
            <w:r w:rsidR="007E5161">
              <w:rPr>
                <w:rFonts w:ascii="Arial" w:eastAsia="宋体" w:hAnsi="Arial" w:cs="Arial"/>
                <w:lang w:eastAsia="zh-CN"/>
              </w:rPr>
              <w:t>enable</w:t>
            </w:r>
            <w:r w:rsidR="00D95CA1">
              <w:rPr>
                <w:rFonts w:ascii="Arial" w:eastAsia="宋体" w:hAnsi="Arial" w:cs="Arial"/>
                <w:lang w:eastAsia="zh-CN"/>
              </w:rPr>
              <w:t>”</w:t>
            </w:r>
            <w:r w:rsidRPr="00BE430A">
              <w:rPr>
                <w:rFonts w:ascii="Arial" w:eastAsia="宋体" w:hAnsi="Arial" w:cs="Arial"/>
                <w:lang w:eastAsia="zh-CN"/>
              </w:rPr>
              <w:t>.</w:t>
            </w:r>
          </w:p>
          <w:p w:rsidR="001D3C5F" w:rsidRPr="001D3C5F" w:rsidRDefault="001D3C5F" w:rsidP="001D3C5F">
            <w:pPr>
              <w:pStyle w:val="Body"/>
              <w:numPr>
                <w:ilvl w:val="0"/>
                <w:numId w:val="41"/>
              </w:numPr>
              <w:ind w:left="268" w:hanging="268"/>
              <w:rPr>
                <w:rFonts w:ascii="Arial" w:eastAsia="宋体" w:hAnsi="Arial" w:cs="Arial"/>
                <w:lang w:eastAsia="zh-CN"/>
              </w:rPr>
            </w:pPr>
            <w:r>
              <w:rPr>
                <w:rFonts w:ascii="Arial" w:eastAsia="宋体" w:hAnsi="Arial" w:cs="Arial" w:hint="eastAsia"/>
                <w:lang w:eastAsia="zh-CN"/>
              </w:rPr>
              <w:t xml:space="preserve">Issue CLI </w:t>
            </w:r>
            <w:r>
              <w:rPr>
                <w:rFonts w:ascii="Arial" w:eastAsia="宋体" w:hAnsi="Arial" w:cs="Arial"/>
                <w:lang w:eastAsia="zh-CN"/>
              </w:rPr>
              <w:t>“</w:t>
            </w:r>
            <w:r>
              <w:rPr>
                <w:rFonts w:ascii="Arial" w:eastAsia="宋体" w:hAnsi="Arial" w:cs="Arial" w:hint="eastAsia"/>
                <w:lang w:eastAsia="zh-CN"/>
              </w:rPr>
              <w:t>no application reporting enable</w:t>
            </w:r>
            <w:r>
              <w:rPr>
                <w:rFonts w:ascii="Arial" w:eastAsia="宋体" w:hAnsi="Arial" w:cs="Arial"/>
                <w:lang w:eastAsia="zh-CN"/>
              </w:rPr>
              <w:t>”</w:t>
            </w:r>
            <w:r>
              <w:rPr>
                <w:rFonts w:ascii="Arial" w:eastAsia="宋体" w:hAnsi="Arial" w:cs="Arial" w:hint="eastAsia"/>
                <w:lang w:eastAsia="zh-CN"/>
              </w:rPr>
              <w:t xml:space="preserve"> to disable application reporting.</w:t>
            </w:r>
          </w:p>
          <w:p w:rsidR="001D3C5F" w:rsidRPr="00BE430A" w:rsidRDefault="001D3C5F" w:rsidP="001D3C5F">
            <w:pPr>
              <w:pStyle w:val="Body"/>
              <w:numPr>
                <w:ilvl w:val="0"/>
                <w:numId w:val="41"/>
              </w:numPr>
              <w:ind w:left="268" w:hanging="268"/>
              <w:rPr>
                <w:rFonts w:ascii="Arial" w:eastAsia="宋体" w:hAnsi="Arial" w:cs="Arial"/>
                <w:lang w:eastAsia="zh-CN"/>
              </w:rPr>
            </w:pPr>
            <w:r w:rsidRPr="00BE430A">
              <w:rPr>
                <w:rFonts w:ascii="Arial" w:eastAsia="宋体" w:hAnsi="Arial" w:cs="Arial"/>
                <w:lang w:eastAsia="zh-CN"/>
              </w:rPr>
              <w:t xml:space="preserve">Show running configuration to check </w:t>
            </w:r>
            <w:r>
              <w:rPr>
                <w:rFonts w:ascii="Arial" w:eastAsia="宋体" w:hAnsi="Arial" w:cs="Arial" w:hint="eastAsia"/>
                <w:lang w:eastAsia="zh-CN"/>
              </w:rPr>
              <w:t xml:space="preserve">application reporting </w:t>
            </w:r>
            <w:r w:rsidRPr="00BE430A">
              <w:rPr>
                <w:rFonts w:ascii="Arial" w:eastAsia="宋体" w:hAnsi="Arial" w:cs="Arial"/>
                <w:lang w:eastAsia="zh-CN"/>
              </w:rPr>
              <w:t xml:space="preserve">is </w:t>
            </w:r>
            <w:r>
              <w:rPr>
                <w:rFonts w:ascii="Arial" w:eastAsia="宋体" w:hAnsi="Arial" w:cs="Arial" w:hint="eastAsia"/>
                <w:lang w:eastAsia="zh-CN"/>
              </w:rPr>
              <w:t>disabled</w:t>
            </w:r>
            <w:r w:rsidRPr="00BE430A">
              <w:rPr>
                <w:rFonts w:ascii="Arial" w:eastAsia="宋体" w:hAnsi="Arial" w:cs="Arial"/>
                <w:lang w:eastAsia="zh-CN"/>
              </w:rPr>
              <w:t>.</w:t>
            </w:r>
          </w:p>
          <w:p w:rsidR="001D3C5F" w:rsidRPr="00BE430A" w:rsidRDefault="001D3C5F" w:rsidP="001D3C5F">
            <w:pPr>
              <w:pStyle w:val="Body"/>
              <w:numPr>
                <w:ilvl w:val="0"/>
                <w:numId w:val="41"/>
              </w:numPr>
              <w:ind w:left="268" w:hanging="268"/>
              <w:rPr>
                <w:rFonts w:ascii="Arial" w:eastAsia="宋体" w:hAnsi="Arial" w:cs="Arial"/>
                <w:lang w:eastAsia="zh-CN"/>
              </w:rPr>
            </w:pPr>
            <w:r w:rsidRPr="00BE430A">
              <w:rPr>
                <w:rFonts w:ascii="Arial" w:eastAsia="宋体" w:hAnsi="Arial" w:cs="Arial"/>
                <w:lang w:eastAsia="zh-CN"/>
              </w:rPr>
              <w:t>Save running configuration, and reboot HiveOS device.</w:t>
            </w:r>
          </w:p>
          <w:p w:rsidR="001D3C5F" w:rsidRPr="001D3C5F" w:rsidRDefault="001D3C5F" w:rsidP="001D3C5F">
            <w:pPr>
              <w:pStyle w:val="Body"/>
              <w:numPr>
                <w:ilvl w:val="0"/>
                <w:numId w:val="41"/>
              </w:numPr>
              <w:ind w:left="268" w:hanging="268"/>
              <w:rPr>
                <w:rFonts w:ascii="Arial" w:eastAsia="宋体" w:hAnsi="Arial" w:cs="Arial"/>
                <w:lang w:eastAsia="zh-CN"/>
              </w:rPr>
            </w:pPr>
            <w:r w:rsidRPr="00BE430A">
              <w:rPr>
                <w:rFonts w:ascii="Arial" w:eastAsia="宋体" w:hAnsi="Arial" w:cs="Arial"/>
                <w:lang w:eastAsia="zh-CN"/>
              </w:rPr>
              <w:t>After reboot, show running configuratio</w:t>
            </w:r>
            <w:r>
              <w:rPr>
                <w:rFonts w:ascii="Arial" w:eastAsia="宋体" w:hAnsi="Arial" w:cs="Arial"/>
                <w:lang w:eastAsia="zh-CN"/>
              </w:rPr>
              <w:t xml:space="preserve">n again to check </w:t>
            </w:r>
            <w:r>
              <w:rPr>
                <w:rFonts w:ascii="Arial" w:eastAsia="宋体" w:hAnsi="Arial" w:cs="Arial" w:hint="eastAsia"/>
                <w:lang w:eastAsia="zh-CN"/>
              </w:rPr>
              <w:t>application reporting</w:t>
            </w:r>
            <w:r w:rsidRPr="00BE430A">
              <w:rPr>
                <w:rFonts w:ascii="Arial" w:eastAsia="宋体" w:hAnsi="Arial" w:cs="Arial"/>
                <w:lang w:eastAsia="zh-CN"/>
              </w:rPr>
              <w:t xml:space="preserve"> is </w:t>
            </w:r>
            <w:r>
              <w:rPr>
                <w:rFonts w:ascii="Arial" w:eastAsia="宋体" w:hAnsi="Arial" w:cs="Arial" w:hint="eastAsia"/>
                <w:lang w:eastAsia="zh-CN"/>
              </w:rPr>
              <w:t>disabled</w:t>
            </w:r>
            <w:r w:rsidRPr="00BE430A">
              <w:rPr>
                <w:rFonts w:ascii="Arial" w:eastAsia="宋体" w:hAnsi="Arial" w:cs="Arial"/>
                <w:lang w:eastAsia="zh-CN"/>
              </w:rPr>
              <w:t>.</w:t>
            </w:r>
          </w:p>
          <w:p w:rsidR="004472EC" w:rsidRPr="00BE430A" w:rsidRDefault="007E5161" w:rsidP="001D3C5F">
            <w:pPr>
              <w:pStyle w:val="Body"/>
              <w:numPr>
                <w:ilvl w:val="0"/>
                <w:numId w:val="41"/>
              </w:numPr>
              <w:ind w:left="410" w:hanging="410"/>
              <w:rPr>
                <w:rFonts w:ascii="Arial" w:eastAsia="宋体" w:hAnsi="Arial" w:cs="Arial"/>
                <w:lang w:eastAsia="zh-CN"/>
              </w:rPr>
            </w:pPr>
            <w:r>
              <w:rPr>
                <w:rFonts w:ascii="Arial" w:eastAsia="宋体" w:hAnsi="Arial" w:cs="Arial" w:hint="eastAsia"/>
                <w:lang w:eastAsia="zh-CN"/>
              </w:rPr>
              <w:t xml:space="preserve">Set application reporting global mode as </w:t>
            </w:r>
            <w:r>
              <w:rPr>
                <w:rFonts w:ascii="Arial" w:eastAsia="宋体" w:hAnsi="Arial" w:cs="Arial"/>
                <w:lang w:eastAsia="zh-CN"/>
              </w:rPr>
              <w:t>“</w:t>
            </w:r>
            <w:r>
              <w:rPr>
                <w:rFonts w:ascii="Arial" w:eastAsia="宋体" w:hAnsi="Arial" w:cs="Arial" w:hint="eastAsia"/>
                <w:lang w:eastAsia="zh-CN"/>
              </w:rPr>
              <w:t>disable</w:t>
            </w:r>
            <w:r>
              <w:rPr>
                <w:rFonts w:ascii="Arial" w:eastAsia="宋体" w:hAnsi="Arial" w:cs="Arial"/>
                <w:lang w:eastAsia="zh-CN"/>
              </w:rPr>
              <w:t>”</w:t>
            </w:r>
            <w:r w:rsidR="004472EC" w:rsidRPr="00BE430A">
              <w:rPr>
                <w:rFonts w:ascii="Arial" w:eastAsia="宋体" w:hAnsi="Arial" w:cs="Arial"/>
                <w:lang w:eastAsia="zh-CN"/>
              </w:rPr>
              <w:t>:</w:t>
            </w:r>
          </w:p>
          <w:p w:rsidR="007E5161" w:rsidRPr="00BE430A" w:rsidRDefault="007E5161" w:rsidP="007E5161">
            <w:pPr>
              <w:pStyle w:val="Body"/>
              <w:ind w:left="268"/>
              <w:rPr>
                <w:rFonts w:ascii="Arial" w:eastAsia="宋体" w:hAnsi="Arial" w:cs="Arial"/>
                <w:lang w:eastAsia="zh-CN"/>
              </w:rPr>
            </w:pPr>
            <w:r>
              <w:rPr>
                <w:rFonts w:ascii="Arial" w:eastAsia="宋体" w:hAnsi="Arial" w:cs="Arial" w:hint="eastAsia"/>
                <w:lang w:eastAsia="zh-CN"/>
              </w:rPr>
              <w:t>a</w:t>
            </w:r>
            <w:r w:rsidRPr="00BE430A">
              <w:rPr>
                <w:rFonts w:ascii="Arial" w:eastAsia="宋体" w:hAnsi="Arial" w:cs="Arial"/>
                <w:lang w:eastAsia="zh-CN"/>
              </w:rPr>
              <w:t xml:space="preserve">pplication </w:t>
            </w:r>
            <w:r>
              <w:rPr>
                <w:rFonts w:ascii="Arial" w:eastAsia="宋体" w:hAnsi="Arial" w:cs="Arial" w:hint="eastAsia"/>
                <w:lang w:eastAsia="zh-CN"/>
              </w:rPr>
              <w:t>reporting</w:t>
            </w:r>
            <w:r>
              <w:rPr>
                <w:rFonts w:ascii="Arial" w:eastAsia="宋体" w:hAnsi="Arial" w:cs="Arial"/>
                <w:lang w:eastAsia="zh-CN"/>
              </w:rPr>
              <w:t xml:space="preserve"> </w:t>
            </w:r>
            <w:r>
              <w:rPr>
                <w:rFonts w:ascii="Arial" w:eastAsia="宋体" w:hAnsi="Arial" w:cs="Arial" w:hint="eastAsia"/>
                <w:lang w:eastAsia="zh-CN"/>
              </w:rPr>
              <w:t>disable</w:t>
            </w:r>
          </w:p>
          <w:p w:rsidR="004472EC" w:rsidRPr="00BE430A" w:rsidRDefault="004472EC" w:rsidP="001D3C5F">
            <w:pPr>
              <w:pStyle w:val="Body"/>
              <w:numPr>
                <w:ilvl w:val="0"/>
                <w:numId w:val="41"/>
              </w:numPr>
              <w:ind w:left="410" w:hanging="410"/>
              <w:rPr>
                <w:rFonts w:ascii="Arial" w:eastAsia="宋体" w:hAnsi="Arial" w:cs="Arial"/>
                <w:lang w:eastAsia="zh-CN"/>
              </w:rPr>
            </w:pPr>
            <w:r w:rsidRPr="00BE430A">
              <w:rPr>
                <w:rFonts w:ascii="Arial" w:eastAsia="宋体" w:hAnsi="Arial" w:cs="Arial"/>
                <w:lang w:eastAsia="zh-CN"/>
              </w:rPr>
              <w:t xml:space="preserve">Show running configuration to check </w:t>
            </w:r>
            <w:r w:rsidR="007E5161">
              <w:rPr>
                <w:rFonts w:ascii="Arial" w:eastAsia="宋体" w:hAnsi="Arial" w:cs="Arial" w:hint="eastAsia"/>
                <w:lang w:eastAsia="zh-CN"/>
              </w:rPr>
              <w:t>application reporting</w:t>
            </w:r>
            <w:r w:rsidRPr="00BE430A">
              <w:rPr>
                <w:rFonts w:ascii="Arial" w:eastAsia="宋体" w:hAnsi="Arial" w:cs="Arial"/>
                <w:lang w:eastAsia="zh-CN"/>
              </w:rPr>
              <w:t xml:space="preserve"> </w:t>
            </w:r>
            <w:r w:rsidR="007E5161">
              <w:rPr>
                <w:rFonts w:ascii="Arial" w:eastAsia="宋体" w:hAnsi="Arial" w:cs="Arial" w:hint="eastAsia"/>
                <w:lang w:eastAsia="zh-CN"/>
              </w:rPr>
              <w:t xml:space="preserve">global mode </w:t>
            </w:r>
            <w:r w:rsidRPr="00BE430A">
              <w:rPr>
                <w:rFonts w:ascii="Arial" w:eastAsia="宋体" w:hAnsi="Arial" w:cs="Arial"/>
                <w:lang w:eastAsia="zh-CN"/>
              </w:rPr>
              <w:t xml:space="preserve">is </w:t>
            </w:r>
            <w:r w:rsidR="007E5161">
              <w:rPr>
                <w:rFonts w:ascii="Arial" w:eastAsia="宋体" w:hAnsi="Arial" w:cs="Arial"/>
                <w:lang w:eastAsia="zh-CN"/>
              </w:rPr>
              <w:t>“</w:t>
            </w:r>
            <w:r w:rsidRPr="00BE430A">
              <w:rPr>
                <w:rFonts w:ascii="Arial" w:eastAsia="宋体" w:hAnsi="Arial" w:cs="Arial"/>
                <w:lang w:eastAsia="zh-CN"/>
              </w:rPr>
              <w:t>di</w:t>
            </w:r>
            <w:r w:rsidR="007E5161">
              <w:rPr>
                <w:rFonts w:ascii="Arial" w:eastAsia="宋体" w:hAnsi="Arial" w:cs="Arial"/>
                <w:lang w:eastAsia="zh-CN"/>
              </w:rPr>
              <w:t>sable”</w:t>
            </w:r>
            <w:r w:rsidRPr="00BE430A">
              <w:rPr>
                <w:rFonts w:ascii="Arial" w:eastAsia="宋体" w:hAnsi="Arial" w:cs="Arial"/>
                <w:lang w:eastAsia="zh-CN"/>
              </w:rPr>
              <w:t>.</w:t>
            </w:r>
          </w:p>
          <w:p w:rsidR="004472EC" w:rsidRPr="00BE430A" w:rsidRDefault="004472EC" w:rsidP="001D3C5F">
            <w:pPr>
              <w:pStyle w:val="Body"/>
              <w:numPr>
                <w:ilvl w:val="0"/>
                <w:numId w:val="41"/>
              </w:numPr>
              <w:ind w:left="410" w:hanging="410"/>
              <w:rPr>
                <w:rFonts w:ascii="Arial" w:eastAsia="宋体" w:hAnsi="Arial" w:cs="Arial"/>
                <w:lang w:eastAsia="zh-CN"/>
              </w:rPr>
            </w:pPr>
            <w:r w:rsidRPr="00BE430A">
              <w:rPr>
                <w:rFonts w:ascii="Arial" w:eastAsia="宋体" w:hAnsi="Arial" w:cs="Arial"/>
                <w:lang w:eastAsia="zh-CN"/>
              </w:rPr>
              <w:t>Save running configuration, and reboot HiveOS device.</w:t>
            </w:r>
          </w:p>
          <w:p w:rsidR="004472EC" w:rsidRDefault="004472EC" w:rsidP="001D3C5F">
            <w:pPr>
              <w:pStyle w:val="Body"/>
              <w:numPr>
                <w:ilvl w:val="0"/>
                <w:numId w:val="41"/>
              </w:numPr>
              <w:ind w:left="410" w:hanging="410"/>
              <w:rPr>
                <w:rFonts w:ascii="Arial" w:eastAsia="宋体" w:hAnsi="Arial" w:cs="Arial"/>
                <w:lang w:eastAsia="zh-CN"/>
              </w:rPr>
            </w:pPr>
            <w:r w:rsidRPr="00BE430A">
              <w:rPr>
                <w:rFonts w:ascii="Arial" w:eastAsia="宋体" w:hAnsi="Arial" w:cs="Arial"/>
                <w:lang w:eastAsia="zh-CN"/>
              </w:rPr>
              <w:t>After reboot, show running configuratio</w:t>
            </w:r>
            <w:r w:rsidR="007E5161">
              <w:rPr>
                <w:rFonts w:ascii="Arial" w:eastAsia="宋体" w:hAnsi="Arial" w:cs="Arial"/>
                <w:lang w:eastAsia="zh-CN"/>
              </w:rPr>
              <w:t xml:space="preserve">n again to check </w:t>
            </w:r>
            <w:r w:rsidR="007E5161">
              <w:rPr>
                <w:rFonts w:ascii="Arial" w:eastAsia="宋体" w:hAnsi="Arial" w:cs="Arial" w:hint="eastAsia"/>
                <w:lang w:eastAsia="zh-CN"/>
              </w:rPr>
              <w:t>application reporting</w:t>
            </w:r>
            <w:r w:rsidRPr="00BE430A">
              <w:rPr>
                <w:rFonts w:ascii="Arial" w:eastAsia="宋体" w:hAnsi="Arial" w:cs="Arial"/>
                <w:lang w:eastAsia="zh-CN"/>
              </w:rPr>
              <w:t xml:space="preserve"> </w:t>
            </w:r>
            <w:r w:rsidR="007E5161">
              <w:rPr>
                <w:rFonts w:ascii="Arial" w:eastAsia="宋体" w:hAnsi="Arial" w:cs="Arial" w:hint="eastAsia"/>
                <w:lang w:eastAsia="zh-CN"/>
              </w:rPr>
              <w:t xml:space="preserve">global mode </w:t>
            </w:r>
            <w:r w:rsidRPr="00BE430A">
              <w:rPr>
                <w:rFonts w:ascii="Arial" w:eastAsia="宋体" w:hAnsi="Arial" w:cs="Arial"/>
                <w:lang w:eastAsia="zh-CN"/>
              </w:rPr>
              <w:t xml:space="preserve">is </w:t>
            </w:r>
            <w:r w:rsidR="007E5161">
              <w:rPr>
                <w:rFonts w:ascii="Arial" w:eastAsia="宋体" w:hAnsi="Arial" w:cs="Arial"/>
                <w:lang w:eastAsia="zh-CN"/>
              </w:rPr>
              <w:t>“</w:t>
            </w:r>
            <w:r w:rsidRPr="00BE430A">
              <w:rPr>
                <w:rFonts w:ascii="Arial" w:eastAsia="宋体" w:hAnsi="Arial" w:cs="Arial"/>
                <w:lang w:eastAsia="zh-CN"/>
              </w:rPr>
              <w:t>dis</w:t>
            </w:r>
            <w:r w:rsidR="007E5161">
              <w:rPr>
                <w:rFonts w:ascii="Arial" w:eastAsia="宋体" w:hAnsi="Arial" w:cs="Arial"/>
                <w:lang w:eastAsia="zh-CN"/>
              </w:rPr>
              <w:t>able”</w:t>
            </w:r>
            <w:r w:rsidRPr="00BE430A">
              <w:rPr>
                <w:rFonts w:ascii="Arial" w:eastAsia="宋体" w:hAnsi="Arial" w:cs="Arial"/>
                <w:lang w:eastAsia="zh-CN"/>
              </w:rPr>
              <w:t>.</w:t>
            </w:r>
          </w:p>
          <w:p w:rsidR="001D3C5F" w:rsidRPr="00BE430A" w:rsidRDefault="001D3C5F" w:rsidP="001D3C5F">
            <w:pPr>
              <w:pStyle w:val="Body"/>
              <w:numPr>
                <w:ilvl w:val="0"/>
                <w:numId w:val="41"/>
              </w:numPr>
              <w:ind w:left="410" w:hanging="410"/>
              <w:rPr>
                <w:rFonts w:ascii="Arial" w:eastAsia="宋体" w:hAnsi="Arial" w:cs="Arial"/>
                <w:lang w:eastAsia="zh-CN"/>
              </w:rPr>
            </w:pPr>
            <w:r>
              <w:rPr>
                <w:rFonts w:ascii="Arial" w:eastAsia="宋体" w:hAnsi="Arial" w:cs="Arial" w:hint="eastAsia"/>
                <w:lang w:eastAsia="zh-CN"/>
              </w:rPr>
              <w:t xml:space="preserve">Set application reporting global mode as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sidRPr="00BE430A">
              <w:rPr>
                <w:rFonts w:ascii="Arial" w:eastAsia="宋体" w:hAnsi="Arial" w:cs="Arial"/>
                <w:lang w:eastAsia="zh-CN"/>
              </w:rPr>
              <w:t>:</w:t>
            </w:r>
          </w:p>
          <w:p w:rsidR="001D3C5F" w:rsidRPr="00BE430A" w:rsidRDefault="001D3C5F" w:rsidP="001D3C5F">
            <w:pPr>
              <w:pStyle w:val="Body"/>
              <w:ind w:left="410" w:hanging="410"/>
              <w:rPr>
                <w:rFonts w:ascii="Arial" w:eastAsia="宋体" w:hAnsi="Arial" w:cs="Arial"/>
                <w:lang w:eastAsia="zh-CN"/>
              </w:rPr>
            </w:pPr>
            <w:r>
              <w:rPr>
                <w:rFonts w:ascii="Arial" w:eastAsia="宋体" w:hAnsi="Arial" w:cs="Arial" w:hint="eastAsia"/>
                <w:lang w:eastAsia="zh-CN"/>
              </w:rPr>
              <w:t xml:space="preserve">        a</w:t>
            </w:r>
            <w:r w:rsidRPr="00BE430A">
              <w:rPr>
                <w:rFonts w:ascii="Arial" w:eastAsia="宋体" w:hAnsi="Arial" w:cs="Arial"/>
                <w:lang w:eastAsia="zh-CN"/>
              </w:rPr>
              <w:t xml:space="preserve">pplication </w:t>
            </w:r>
            <w:r>
              <w:rPr>
                <w:rFonts w:ascii="Arial" w:eastAsia="宋体" w:hAnsi="Arial" w:cs="Arial" w:hint="eastAsia"/>
                <w:lang w:eastAsia="zh-CN"/>
              </w:rPr>
              <w:t>reporting</w:t>
            </w:r>
            <w:r>
              <w:rPr>
                <w:rFonts w:ascii="Arial" w:eastAsia="宋体" w:hAnsi="Arial" w:cs="Arial"/>
                <w:lang w:eastAsia="zh-CN"/>
              </w:rPr>
              <w:t xml:space="preserve"> </w:t>
            </w:r>
            <w:r>
              <w:rPr>
                <w:rFonts w:ascii="Arial" w:eastAsia="宋体" w:hAnsi="Arial" w:cs="Arial" w:hint="eastAsia"/>
                <w:lang w:eastAsia="zh-CN"/>
              </w:rPr>
              <w:t>auto</w:t>
            </w:r>
          </w:p>
          <w:p w:rsidR="001D3C5F" w:rsidRPr="00BE430A" w:rsidRDefault="001D3C5F" w:rsidP="001D3C5F">
            <w:pPr>
              <w:pStyle w:val="Body"/>
              <w:numPr>
                <w:ilvl w:val="0"/>
                <w:numId w:val="41"/>
              </w:numPr>
              <w:ind w:left="410" w:hanging="410"/>
              <w:rPr>
                <w:rFonts w:ascii="Arial" w:eastAsia="宋体" w:hAnsi="Arial" w:cs="Arial"/>
                <w:lang w:eastAsia="zh-CN"/>
              </w:rPr>
            </w:pPr>
            <w:r w:rsidRPr="00BE430A">
              <w:rPr>
                <w:rFonts w:ascii="Arial" w:eastAsia="宋体" w:hAnsi="Arial" w:cs="Arial"/>
                <w:lang w:eastAsia="zh-CN"/>
              </w:rPr>
              <w:t xml:space="preserve">Show running configuration to check </w:t>
            </w:r>
            <w:r>
              <w:rPr>
                <w:rFonts w:ascii="Arial" w:eastAsia="宋体" w:hAnsi="Arial" w:cs="Arial" w:hint="eastAsia"/>
                <w:lang w:eastAsia="zh-CN"/>
              </w:rPr>
              <w:t>application reporting</w:t>
            </w:r>
            <w:r w:rsidRPr="00BE430A">
              <w:rPr>
                <w:rFonts w:ascii="Arial" w:eastAsia="宋体" w:hAnsi="Arial" w:cs="Arial"/>
                <w:lang w:eastAsia="zh-CN"/>
              </w:rPr>
              <w:t xml:space="preserve"> </w:t>
            </w:r>
            <w:r>
              <w:rPr>
                <w:rFonts w:ascii="Arial" w:eastAsia="宋体" w:hAnsi="Arial" w:cs="Arial" w:hint="eastAsia"/>
                <w:lang w:eastAsia="zh-CN"/>
              </w:rPr>
              <w:t xml:space="preserve">global mode </w:t>
            </w:r>
            <w:r w:rsidRPr="00BE430A">
              <w:rPr>
                <w:rFonts w:ascii="Arial" w:eastAsia="宋体" w:hAnsi="Arial" w:cs="Arial"/>
                <w:lang w:eastAsia="zh-CN"/>
              </w:rPr>
              <w:t xml:space="preserve">is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sidRPr="00BE430A">
              <w:rPr>
                <w:rFonts w:ascii="Arial" w:eastAsia="宋体" w:hAnsi="Arial" w:cs="Arial"/>
                <w:lang w:eastAsia="zh-CN"/>
              </w:rPr>
              <w:t>.</w:t>
            </w:r>
          </w:p>
          <w:p w:rsidR="001D3C5F" w:rsidRPr="00BE430A" w:rsidRDefault="001D3C5F" w:rsidP="001D3C5F">
            <w:pPr>
              <w:pStyle w:val="Body"/>
              <w:numPr>
                <w:ilvl w:val="0"/>
                <w:numId w:val="41"/>
              </w:numPr>
              <w:ind w:left="410" w:hanging="410"/>
              <w:rPr>
                <w:rFonts w:ascii="Arial" w:eastAsia="宋体" w:hAnsi="Arial" w:cs="Arial"/>
                <w:lang w:eastAsia="zh-CN"/>
              </w:rPr>
            </w:pPr>
            <w:r w:rsidRPr="00BE430A">
              <w:rPr>
                <w:rFonts w:ascii="Arial" w:eastAsia="宋体" w:hAnsi="Arial" w:cs="Arial"/>
                <w:lang w:eastAsia="zh-CN"/>
              </w:rPr>
              <w:t>Save running configuration, and reboot HiveOS device.</w:t>
            </w:r>
          </w:p>
          <w:p w:rsidR="001D3C5F" w:rsidRPr="00BE430A" w:rsidRDefault="001D3C5F" w:rsidP="001D3C5F">
            <w:pPr>
              <w:pStyle w:val="Body"/>
              <w:numPr>
                <w:ilvl w:val="0"/>
                <w:numId w:val="41"/>
              </w:numPr>
              <w:ind w:left="410" w:hanging="410"/>
              <w:rPr>
                <w:rFonts w:ascii="Arial" w:eastAsia="宋体" w:hAnsi="Arial" w:cs="Arial"/>
                <w:lang w:eastAsia="zh-CN"/>
              </w:rPr>
            </w:pPr>
            <w:r w:rsidRPr="00BE430A">
              <w:rPr>
                <w:rFonts w:ascii="Arial" w:eastAsia="宋体" w:hAnsi="Arial" w:cs="Arial"/>
                <w:lang w:eastAsia="zh-CN"/>
              </w:rPr>
              <w:t>After reboot, show running configuratio</w:t>
            </w:r>
            <w:r>
              <w:rPr>
                <w:rFonts w:ascii="Arial" w:eastAsia="宋体" w:hAnsi="Arial" w:cs="Arial"/>
                <w:lang w:eastAsia="zh-CN"/>
              </w:rPr>
              <w:t xml:space="preserve">n again to check </w:t>
            </w:r>
            <w:r>
              <w:rPr>
                <w:rFonts w:ascii="Arial" w:eastAsia="宋体" w:hAnsi="Arial" w:cs="Arial" w:hint="eastAsia"/>
                <w:lang w:eastAsia="zh-CN"/>
              </w:rPr>
              <w:t>application reporting</w:t>
            </w:r>
            <w:r w:rsidRPr="00BE430A">
              <w:rPr>
                <w:rFonts w:ascii="Arial" w:eastAsia="宋体" w:hAnsi="Arial" w:cs="Arial"/>
                <w:lang w:eastAsia="zh-CN"/>
              </w:rPr>
              <w:t xml:space="preserve"> </w:t>
            </w:r>
            <w:r>
              <w:rPr>
                <w:rFonts w:ascii="Arial" w:eastAsia="宋体" w:hAnsi="Arial" w:cs="Arial" w:hint="eastAsia"/>
                <w:lang w:eastAsia="zh-CN"/>
              </w:rPr>
              <w:t xml:space="preserve">global mode </w:t>
            </w:r>
            <w:r w:rsidRPr="00BE430A">
              <w:rPr>
                <w:rFonts w:ascii="Arial" w:eastAsia="宋体" w:hAnsi="Arial" w:cs="Arial"/>
                <w:lang w:eastAsia="zh-CN"/>
              </w:rPr>
              <w:t xml:space="preserve">is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sidRPr="00BE430A">
              <w:rPr>
                <w:rFonts w:ascii="Arial" w:eastAsia="宋体" w:hAnsi="Arial" w:cs="Arial"/>
                <w:lang w:eastAsia="zh-CN"/>
              </w:rPr>
              <w:t>.</w:t>
            </w:r>
          </w:p>
        </w:tc>
      </w:tr>
      <w:tr w:rsidR="004472EC" w:rsidRPr="00322E9D" w:rsidTr="00BE430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4472EC" w:rsidRPr="00BE430A" w:rsidRDefault="004472EC" w:rsidP="00BE430A">
            <w:pPr>
              <w:rPr>
                <w:rFonts w:ascii="Arial" w:hAnsi="Arial" w:cs="Arial"/>
                <w:color w:val="auto"/>
              </w:rPr>
            </w:pPr>
            <w:r w:rsidRPr="00BE430A">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E5161" w:rsidRDefault="007E5161" w:rsidP="00BE430A">
            <w:pPr>
              <w:pStyle w:val="Body"/>
              <w:rPr>
                <w:rFonts w:ascii="Arial" w:eastAsia="宋体" w:hAnsi="Arial" w:cs="Arial"/>
                <w:lang w:eastAsia="zh-CN"/>
              </w:rPr>
            </w:pPr>
            <w:r>
              <w:rPr>
                <w:rFonts w:ascii="Arial" w:eastAsia="宋体" w:hAnsi="Arial" w:cs="Arial" w:hint="eastAsia"/>
                <w:lang w:eastAsia="zh-CN"/>
              </w:rPr>
              <w:t xml:space="preserve">Step1: The default value of application reporting global mode is </w:t>
            </w:r>
            <w:r>
              <w:rPr>
                <w:rFonts w:ascii="Arial" w:eastAsia="宋体" w:hAnsi="Arial" w:cs="Arial"/>
                <w:lang w:eastAsia="zh-CN"/>
              </w:rPr>
              <w:t>“</w:t>
            </w:r>
            <w:r w:rsidR="00BD0B5C">
              <w:rPr>
                <w:rFonts w:ascii="Arial" w:eastAsia="宋体" w:hAnsi="Arial" w:cs="Arial" w:hint="eastAsia"/>
                <w:lang w:eastAsia="zh-CN"/>
              </w:rPr>
              <w:t>disable</w:t>
            </w:r>
            <w:r>
              <w:rPr>
                <w:rFonts w:ascii="Arial" w:eastAsia="宋体" w:hAnsi="Arial" w:cs="Arial"/>
                <w:lang w:eastAsia="zh-CN"/>
              </w:rPr>
              <w:t>”</w:t>
            </w:r>
          </w:p>
          <w:p w:rsidR="004472EC" w:rsidRPr="00BE430A" w:rsidRDefault="004472EC" w:rsidP="00BE430A">
            <w:pPr>
              <w:pStyle w:val="Body"/>
              <w:rPr>
                <w:rFonts w:ascii="Arial" w:eastAsia="宋体" w:hAnsi="Arial" w:cs="Arial"/>
                <w:lang w:eastAsia="zh-CN"/>
              </w:rPr>
            </w:pPr>
            <w:r w:rsidRPr="00BE430A">
              <w:rPr>
                <w:rFonts w:ascii="Arial" w:eastAsia="宋体" w:hAnsi="Arial" w:cs="Arial"/>
                <w:lang w:eastAsia="zh-CN"/>
              </w:rPr>
              <w:t xml:space="preserve">Step </w:t>
            </w:r>
            <w:r w:rsidR="003820A1">
              <w:rPr>
                <w:rFonts w:ascii="Arial" w:eastAsia="宋体" w:hAnsi="Arial" w:cs="Arial" w:hint="eastAsia"/>
                <w:lang w:eastAsia="zh-CN"/>
              </w:rPr>
              <w:t>3</w:t>
            </w:r>
            <w:r w:rsidRPr="00BE430A">
              <w:rPr>
                <w:rFonts w:ascii="Arial" w:eastAsia="宋体" w:hAnsi="Arial" w:cs="Arial"/>
                <w:lang w:eastAsia="zh-CN"/>
              </w:rPr>
              <w:t xml:space="preserve">: As per running configuration, the </w:t>
            </w:r>
            <w:r w:rsidR="003820A1">
              <w:rPr>
                <w:rFonts w:ascii="Arial" w:eastAsia="宋体" w:hAnsi="Arial" w:cs="Arial" w:hint="eastAsia"/>
                <w:lang w:eastAsia="zh-CN"/>
              </w:rPr>
              <w:t>application reporting global mode</w:t>
            </w:r>
            <w:r w:rsidR="003820A1">
              <w:rPr>
                <w:rFonts w:ascii="Arial" w:eastAsia="宋体" w:hAnsi="Arial" w:cs="Arial"/>
                <w:lang w:eastAsia="zh-CN"/>
              </w:rPr>
              <w:t xml:space="preserve"> </w:t>
            </w:r>
            <w:r w:rsidR="003820A1">
              <w:rPr>
                <w:rFonts w:ascii="Arial" w:eastAsia="宋体" w:hAnsi="Arial" w:cs="Arial" w:hint="eastAsia"/>
                <w:lang w:eastAsia="zh-CN"/>
              </w:rPr>
              <w:t xml:space="preserve">is </w:t>
            </w:r>
            <w:r w:rsidR="003820A1">
              <w:rPr>
                <w:rFonts w:ascii="Arial" w:eastAsia="宋体" w:hAnsi="Arial" w:cs="Arial"/>
                <w:lang w:eastAsia="zh-CN"/>
              </w:rPr>
              <w:t>“</w:t>
            </w:r>
            <w:r w:rsidR="003820A1">
              <w:rPr>
                <w:rFonts w:ascii="Arial" w:eastAsia="宋体" w:hAnsi="Arial" w:cs="Arial" w:hint="eastAsia"/>
                <w:lang w:eastAsia="zh-CN"/>
              </w:rPr>
              <w:t>enable</w:t>
            </w:r>
            <w:r w:rsidR="003820A1">
              <w:rPr>
                <w:rFonts w:ascii="Arial" w:eastAsia="宋体" w:hAnsi="Arial" w:cs="Arial"/>
                <w:lang w:eastAsia="zh-CN"/>
              </w:rPr>
              <w:t>”</w:t>
            </w:r>
            <w:r w:rsidRPr="00BE430A">
              <w:rPr>
                <w:rFonts w:ascii="Arial" w:eastAsia="宋体" w:hAnsi="Arial" w:cs="Arial"/>
                <w:lang w:eastAsia="zh-CN"/>
              </w:rPr>
              <w:t>.</w:t>
            </w:r>
          </w:p>
          <w:p w:rsidR="003820A1" w:rsidRDefault="003820A1" w:rsidP="00BE430A">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5</w:t>
            </w:r>
            <w:r w:rsidR="004472EC" w:rsidRPr="00BE430A">
              <w:rPr>
                <w:rFonts w:ascii="Arial" w:eastAsia="宋体" w:hAnsi="Arial" w:cs="Arial"/>
                <w:lang w:eastAsia="zh-CN"/>
              </w:rPr>
              <w:t xml:space="preserve">. </w:t>
            </w:r>
            <w:r w:rsidRPr="00BE430A">
              <w:rPr>
                <w:rFonts w:ascii="Arial" w:eastAsia="宋体" w:hAnsi="Arial" w:cs="Arial"/>
                <w:lang w:eastAsia="zh-CN"/>
              </w:rPr>
              <w:t xml:space="preserve">As per running configuration, the </w:t>
            </w:r>
            <w:r>
              <w:rPr>
                <w:rFonts w:ascii="Arial" w:eastAsia="宋体" w:hAnsi="Arial" w:cs="Arial" w:hint="eastAsia"/>
                <w:lang w:eastAsia="zh-CN"/>
              </w:rPr>
              <w:t>application reporting global mode</w:t>
            </w:r>
            <w:r>
              <w:rPr>
                <w:rFonts w:ascii="Arial" w:eastAsia="宋体" w:hAnsi="Arial" w:cs="Arial"/>
                <w:lang w:eastAsia="zh-CN"/>
              </w:rPr>
              <w:t xml:space="preserve"> </w:t>
            </w:r>
            <w:r>
              <w:rPr>
                <w:rFonts w:ascii="Arial" w:eastAsia="宋体" w:hAnsi="Arial" w:cs="Arial" w:hint="eastAsia"/>
                <w:lang w:eastAsia="zh-CN"/>
              </w:rPr>
              <w:t xml:space="preserve">is </w:t>
            </w:r>
            <w:r>
              <w:rPr>
                <w:rFonts w:ascii="Arial" w:eastAsia="宋体" w:hAnsi="Arial" w:cs="Arial"/>
                <w:lang w:eastAsia="zh-CN"/>
              </w:rPr>
              <w:t>“</w:t>
            </w:r>
            <w:r>
              <w:rPr>
                <w:rFonts w:ascii="Arial" w:eastAsia="宋体" w:hAnsi="Arial" w:cs="Arial" w:hint="eastAsia"/>
                <w:lang w:eastAsia="zh-CN"/>
              </w:rPr>
              <w:t>enable</w:t>
            </w:r>
            <w:r>
              <w:rPr>
                <w:rFonts w:ascii="Arial" w:eastAsia="宋体" w:hAnsi="Arial" w:cs="Arial"/>
                <w:lang w:eastAsia="zh-CN"/>
              </w:rPr>
              <w:t>”</w:t>
            </w:r>
            <w:r w:rsidRPr="00BE430A">
              <w:rPr>
                <w:rFonts w:ascii="Arial" w:eastAsia="宋体" w:hAnsi="Arial" w:cs="Arial"/>
                <w:lang w:eastAsia="zh-CN"/>
              </w:rPr>
              <w:t>.</w:t>
            </w:r>
          </w:p>
          <w:p w:rsidR="004472EC" w:rsidRPr="00BE430A" w:rsidRDefault="003820A1" w:rsidP="00BE430A">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7</w:t>
            </w:r>
            <w:r w:rsidR="004472EC" w:rsidRPr="00BE430A">
              <w:rPr>
                <w:rFonts w:ascii="Arial" w:eastAsia="宋体" w:hAnsi="Arial" w:cs="Arial"/>
                <w:lang w:eastAsia="zh-CN"/>
              </w:rPr>
              <w:t xml:space="preserve">. </w:t>
            </w:r>
            <w:r w:rsidRPr="00BE430A">
              <w:rPr>
                <w:rFonts w:ascii="Arial" w:eastAsia="宋体" w:hAnsi="Arial" w:cs="Arial"/>
                <w:lang w:eastAsia="zh-CN"/>
              </w:rPr>
              <w:t xml:space="preserve">As per running configuration, the </w:t>
            </w:r>
            <w:r>
              <w:rPr>
                <w:rFonts w:ascii="Arial" w:eastAsia="宋体" w:hAnsi="Arial" w:cs="Arial" w:hint="eastAsia"/>
                <w:lang w:eastAsia="zh-CN"/>
              </w:rPr>
              <w:t>a</w:t>
            </w:r>
            <w:r w:rsidR="001D3C5F">
              <w:rPr>
                <w:rFonts w:ascii="Arial" w:eastAsia="宋体" w:hAnsi="Arial" w:cs="Arial" w:hint="eastAsia"/>
                <w:lang w:eastAsia="zh-CN"/>
              </w:rPr>
              <w:t xml:space="preserve">pplication reporting </w:t>
            </w:r>
            <w:r>
              <w:rPr>
                <w:rFonts w:ascii="Arial" w:eastAsia="宋体" w:hAnsi="Arial" w:cs="Arial" w:hint="eastAsia"/>
                <w:lang w:eastAsia="zh-CN"/>
              </w:rPr>
              <w:t>is disable</w:t>
            </w:r>
            <w:r w:rsidR="001D3C5F">
              <w:rPr>
                <w:rFonts w:ascii="Arial" w:eastAsia="宋体" w:hAnsi="Arial" w:cs="Arial" w:hint="eastAsia"/>
                <w:lang w:eastAsia="zh-CN"/>
              </w:rPr>
              <w:t>d</w:t>
            </w:r>
            <w:r w:rsidRPr="00BE430A">
              <w:rPr>
                <w:rFonts w:ascii="Arial" w:eastAsia="宋体" w:hAnsi="Arial" w:cs="Arial"/>
                <w:lang w:eastAsia="zh-CN"/>
              </w:rPr>
              <w:t>.</w:t>
            </w:r>
          </w:p>
          <w:p w:rsidR="004472EC" w:rsidRDefault="003820A1" w:rsidP="00BE430A">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9</w:t>
            </w:r>
            <w:r w:rsidR="004472EC" w:rsidRPr="00BE430A">
              <w:rPr>
                <w:rFonts w:ascii="Arial" w:eastAsia="宋体" w:hAnsi="Arial" w:cs="Arial"/>
                <w:lang w:eastAsia="zh-CN"/>
              </w:rPr>
              <w:t xml:space="preserve">. </w:t>
            </w:r>
            <w:r w:rsidRPr="00BE430A">
              <w:rPr>
                <w:rFonts w:ascii="Arial" w:eastAsia="宋体" w:hAnsi="Arial" w:cs="Arial"/>
                <w:lang w:eastAsia="zh-CN"/>
              </w:rPr>
              <w:t xml:space="preserve">As per running configuration, the </w:t>
            </w:r>
            <w:r>
              <w:rPr>
                <w:rFonts w:ascii="Arial" w:eastAsia="宋体" w:hAnsi="Arial" w:cs="Arial" w:hint="eastAsia"/>
                <w:lang w:eastAsia="zh-CN"/>
              </w:rPr>
              <w:t>application re</w:t>
            </w:r>
            <w:r w:rsidR="001D3C5F">
              <w:rPr>
                <w:rFonts w:ascii="Arial" w:eastAsia="宋体" w:hAnsi="Arial" w:cs="Arial" w:hint="eastAsia"/>
                <w:lang w:eastAsia="zh-CN"/>
              </w:rPr>
              <w:t>porting</w:t>
            </w:r>
            <w:r>
              <w:rPr>
                <w:rFonts w:ascii="Arial" w:eastAsia="宋体" w:hAnsi="Arial" w:cs="Arial"/>
                <w:lang w:eastAsia="zh-CN"/>
              </w:rPr>
              <w:t xml:space="preserve"> </w:t>
            </w:r>
            <w:r>
              <w:rPr>
                <w:rFonts w:ascii="Arial" w:eastAsia="宋体" w:hAnsi="Arial" w:cs="Arial" w:hint="eastAsia"/>
                <w:lang w:eastAsia="zh-CN"/>
              </w:rPr>
              <w:t>is disable</w:t>
            </w:r>
            <w:r w:rsidR="001D3C5F">
              <w:rPr>
                <w:rFonts w:ascii="Arial" w:eastAsia="宋体" w:hAnsi="Arial" w:cs="Arial" w:hint="eastAsia"/>
                <w:lang w:eastAsia="zh-CN"/>
              </w:rPr>
              <w:t>d</w:t>
            </w:r>
            <w:r w:rsidRPr="00BE430A">
              <w:rPr>
                <w:rFonts w:ascii="Arial" w:eastAsia="宋体" w:hAnsi="Arial" w:cs="Arial"/>
                <w:lang w:eastAsia="zh-CN"/>
              </w:rPr>
              <w:t>.</w:t>
            </w:r>
          </w:p>
          <w:p w:rsidR="003820A1" w:rsidRPr="00BE430A" w:rsidRDefault="003820A1" w:rsidP="003820A1">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11</w:t>
            </w:r>
            <w:r w:rsidRPr="00BE430A">
              <w:rPr>
                <w:rFonts w:ascii="Arial" w:eastAsia="宋体" w:hAnsi="Arial" w:cs="Arial"/>
                <w:lang w:eastAsia="zh-CN"/>
              </w:rPr>
              <w:t xml:space="preserve">. As per running configuration, the </w:t>
            </w:r>
            <w:r>
              <w:rPr>
                <w:rFonts w:ascii="Arial" w:eastAsia="宋体" w:hAnsi="Arial" w:cs="Arial" w:hint="eastAsia"/>
                <w:lang w:eastAsia="zh-CN"/>
              </w:rPr>
              <w:t>application reporting global mode</w:t>
            </w:r>
            <w:r>
              <w:rPr>
                <w:rFonts w:ascii="Arial" w:eastAsia="宋体" w:hAnsi="Arial" w:cs="Arial"/>
                <w:lang w:eastAsia="zh-CN"/>
              </w:rPr>
              <w:t xml:space="preserve"> </w:t>
            </w:r>
            <w:r>
              <w:rPr>
                <w:rFonts w:ascii="Arial" w:eastAsia="宋体" w:hAnsi="Arial" w:cs="Arial" w:hint="eastAsia"/>
                <w:lang w:eastAsia="zh-CN"/>
              </w:rPr>
              <w:t xml:space="preserve">is </w:t>
            </w:r>
            <w:r>
              <w:rPr>
                <w:rFonts w:ascii="Arial" w:eastAsia="宋体" w:hAnsi="Arial" w:cs="Arial"/>
                <w:lang w:eastAsia="zh-CN"/>
              </w:rPr>
              <w:t>“</w:t>
            </w:r>
            <w:r>
              <w:rPr>
                <w:rFonts w:ascii="Arial" w:eastAsia="宋体" w:hAnsi="Arial" w:cs="Arial" w:hint="eastAsia"/>
                <w:lang w:eastAsia="zh-CN"/>
              </w:rPr>
              <w:t>disable</w:t>
            </w:r>
            <w:r>
              <w:rPr>
                <w:rFonts w:ascii="Arial" w:eastAsia="宋体" w:hAnsi="Arial" w:cs="Arial"/>
                <w:lang w:eastAsia="zh-CN"/>
              </w:rPr>
              <w:t>”</w:t>
            </w:r>
            <w:r w:rsidRPr="00BE430A">
              <w:rPr>
                <w:rFonts w:ascii="Arial" w:eastAsia="宋体" w:hAnsi="Arial" w:cs="Arial"/>
                <w:lang w:eastAsia="zh-CN"/>
              </w:rPr>
              <w:t>.</w:t>
            </w:r>
          </w:p>
          <w:p w:rsidR="003820A1" w:rsidRDefault="003820A1" w:rsidP="003820A1">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 xml:space="preserve">13. </w:t>
            </w:r>
            <w:r w:rsidRPr="00BE430A">
              <w:rPr>
                <w:rFonts w:ascii="Arial" w:eastAsia="宋体" w:hAnsi="Arial" w:cs="Arial"/>
                <w:lang w:eastAsia="zh-CN"/>
              </w:rPr>
              <w:t xml:space="preserve">As per running configuration, the </w:t>
            </w:r>
            <w:r>
              <w:rPr>
                <w:rFonts w:ascii="Arial" w:eastAsia="宋体" w:hAnsi="Arial" w:cs="Arial" w:hint="eastAsia"/>
                <w:lang w:eastAsia="zh-CN"/>
              </w:rPr>
              <w:t>application reporting global mode</w:t>
            </w:r>
            <w:r>
              <w:rPr>
                <w:rFonts w:ascii="Arial" w:eastAsia="宋体" w:hAnsi="Arial" w:cs="Arial"/>
                <w:lang w:eastAsia="zh-CN"/>
              </w:rPr>
              <w:t xml:space="preserve"> </w:t>
            </w:r>
            <w:r>
              <w:rPr>
                <w:rFonts w:ascii="Arial" w:eastAsia="宋体" w:hAnsi="Arial" w:cs="Arial" w:hint="eastAsia"/>
                <w:lang w:eastAsia="zh-CN"/>
              </w:rPr>
              <w:t xml:space="preserve">is </w:t>
            </w:r>
            <w:r>
              <w:rPr>
                <w:rFonts w:ascii="Arial" w:eastAsia="宋体" w:hAnsi="Arial" w:cs="Arial"/>
                <w:lang w:eastAsia="zh-CN"/>
              </w:rPr>
              <w:t>“</w:t>
            </w:r>
            <w:r>
              <w:rPr>
                <w:rFonts w:ascii="Arial" w:eastAsia="宋体" w:hAnsi="Arial" w:cs="Arial" w:hint="eastAsia"/>
                <w:lang w:eastAsia="zh-CN"/>
              </w:rPr>
              <w:t>disable</w:t>
            </w:r>
            <w:r>
              <w:rPr>
                <w:rFonts w:ascii="Arial" w:eastAsia="宋体" w:hAnsi="Arial" w:cs="Arial"/>
                <w:lang w:eastAsia="zh-CN"/>
              </w:rPr>
              <w:t>”</w:t>
            </w:r>
            <w:r w:rsidRPr="00BE430A">
              <w:rPr>
                <w:rFonts w:ascii="Arial" w:eastAsia="宋体" w:hAnsi="Arial" w:cs="Arial"/>
                <w:lang w:eastAsia="zh-CN"/>
              </w:rPr>
              <w:t>.</w:t>
            </w:r>
          </w:p>
          <w:p w:rsidR="001D3C5F" w:rsidRPr="00BE430A" w:rsidRDefault="001D3C5F" w:rsidP="001D3C5F">
            <w:pPr>
              <w:pStyle w:val="Body"/>
              <w:rPr>
                <w:rFonts w:ascii="Arial" w:eastAsia="宋体" w:hAnsi="Arial" w:cs="Arial"/>
                <w:lang w:eastAsia="zh-CN"/>
              </w:rPr>
            </w:pPr>
            <w:r>
              <w:rPr>
                <w:rFonts w:ascii="Arial" w:eastAsia="宋体" w:hAnsi="Arial" w:cs="Arial"/>
                <w:lang w:eastAsia="zh-CN"/>
              </w:rPr>
              <w:t xml:space="preserve">Step </w:t>
            </w:r>
            <w:r>
              <w:rPr>
                <w:rFonts w:ascii="Arial" w:eastAsia="宋体" w:hAnsi="Arial" w:cs="Arial" w:hint="eastAsia"/>
                <w:lang w:eastAsia="zh-CN"/>
              </w:rPr>
              <w:t>15</w:t>
            </w:r>
            <w:r w:rsidRPr="00BE430A">
              <w:rPr>
                <w:rFonts w:ascii="Arial" w:eastAsia="宋体" w:hAnsi="Arial" w:cs="Arial"/>
                <w:lang w:eastAsia="zh-CN"/>
              </w:rPr>
              <w:t xml:space="preserve">. As per running configuration, the </w:t>
            </w:r>
            <w:r>
              <w:rPr>
                <w:rFonts w:ascii="Arial" w:eastAsia="宋体" w:hAnsi="Arial" w:cs="Arial" w:hint="eastAsia"/>
                <w:lang w:eastAsia="zh-CN"/>
              </w:rPr>
              <w:t>application reporting global mode</w:t>
            </w:r>
            <w:r>
              <w:rPr>
                <w:rFonts w:ascii="Arial" w:eastAsia="宋体" w:hAnsi="Arial" w:cs="Arial"/>
                <w:lang w:eastAsia="zh-CN"/>
              </w:rPr>
              <w:t xml:space="preserve"> </w:t>
            </w:r>
            <w:r>
              <w:rPr>
                <w:rFonts w:ascii="Arial" w:eastAsia="宋体" w:hAnsi="Arial" w:cs="Arial" w:hint="eastAsia"/>
                <w:lang w:eastAsia="zh-CN"/>
              </w:rPr>
              <w:t xml:space="preserve">is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sidRPr="00BE430A">
              <w:rPr>
                <w:rFonts w:ascii="Arial" w:eastAsia="宋体" w:hAnsi="Arial" w:cs="Arial"/>
                <w:lang w:eastAsia="zh-CN"/>
              </w:rPr>
              <w:t>.</w:t>
            </w:r>
          </w:p>
          <w:p w:rsidR="001D3C5F" w:rsidRPr="00BE430A" w:rsidRDefault="001D3C5F" w:rsidP="001D3C5F">
            <w:pPr>
              <w:pStyle w:val="Body"/>
              <w:rPr>
                <w:rFonts w:ascii="Arial" w:eastAsia="宋体" w:hAnsi="Arial" w:cs="Arial"/>
                <w:lang w:eastAsia="zh-CN"/>
              </w:rPr>
            </w:pPr>
            <w:r>
              <w:rPr>
                <w:rFonts w:ascii="Arial" w:eastAsia="宋体" w:hAnsi="Arial" w:cs="Arial"/>
                <w:lang w:eastAsia="zh-CN"/>
              </w:rPr>
              <w:lastRenderedPageBreak/>
              <w:t xml:space="preserve">Step </w:t>
            </w:r>
            <w:r>
              <w:rPr>
                <w:rFonts w:ascii="Arial" w:eastAsia="宋体" w:hAnsi="Arial" w:cs="Arial" w:hint="eastAsia"/>
                <w:lang w:eastAsia="zh-CN"/>
              </w:rPr>
              <w:t xml:space="preserve">17. </w:t>
            </w:r>
            <w:r w:rsidRPr="00BE430A">
              <w:rPr>
                <w:rFonts w:ascii="Arial" w:eastAsia="宋体" w:hAnsi="Arial" w:cs="Arial"/>
                <w:lang w:eastAsia="zh-CN"/>
              </w:rPr>
              <w:t xml:space="preserve">As per running configuration, the </w:t>
            </w:r>
            <w:r>
              <w:rPr>
                <w:rFonts w:ascii="Arial" w:eastAsia="宋体" w:hAnsi="Arial" w:cs="Arial" w:hint="eastAsia"/>
                <w:lang w:eastAsia="zh-CN"/>
              </w:rPr>
              <w:t>application reporting global mode</w:t>
            </w:r>
            <w:r>
              <w:rPr>
                <w:rFonts w:ascii="Arial" w:eastAsia="宋体" w:hAnsi="Arial" w:cs="Arial"/>
                <w:lang w:eastAsia="zh-CN"/>
              </w:rPr>
              <w:t xml:space="preserve"> </w:t>
            </w:r>
            <w:r>
              <w:rPr>
                <w:rFonts w:ascii="Arial" w:eastAsia="宋体" w:hAnsi="Arial" w:cs="Arial" w:hint="eastAsia"/>
                <w:lang w:eastAsia="zh-CN"/>
              </w:rPr>
              <w:t xml:space="preserve">is </w:t>
            </w:r>
            <w:r>
              <w:rPr>
                <w:rFonts w:ascii="Arial" w:eastAsia="宋体" w:hAnsi="Arial" w:cs="Arial"/>
                <w:lang w:eastAsia="zh-CN"/>
              </w:rPr>
              <w:t>“</w:t>
            </w:r>
            <w:r>
              <w:rPr>
                <w:rFonts w:ascii="Arial" w:eastAsia="宋体" w:hAnsi="Arial" w:cs="Arial" w:hint="eastAsia"/>
                <w:lang w:eastAsia="zh-CN"/>
              </w:rPr>
              <w:t>auto</w:t>
            </w:r>
            <w:r>
              <w:rPr>
                <w:rFonts w:ascii="Arial" w:eastAsia="宋体" w:hAnsi="Arial" w:cs="Arial"/>
                <w:lang w:eastAsia="zh-CN"/>
              </w:rPr>
              <w:t>”</w:t>
            </w:r>
            <w:r w:rsidRPr="00BE430A">
              <w:rPr>
                <w:rFonts w:ascii="Arial" w:eastAsia="宋体" w:hAnsi="Arial" w:cs="Arial"/>
                <w:lang w:eastAsia="zh-CN"/>
              </w:rPr>
              <w:t>.</w:t>
            </w:r>
          </w:p>
        </w:tc>
      </w:tr>
      <w:tr w:rsidR="004472EC" w:rsidRPr="00322E9D" w:rsidTr="00BE430A">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4472EC" w:rsidRPr="00BE430A" w:rsidRDefault="004472EC" w:rsidP="00BE430A">
            <w:pPr>
              <w:rPr>
                <w:rFonts w:ascii="Arial" w:eastAsia="宋体" w:hAnsi="Arial" w:cs="Arial"/>
                <w:color w:val="auto"/>
                <w:lang w:eastAsia="zh-CN"/>
              </w:rPr>
            </w:pPr>
            <w:r w:rsidRPr="00BE430A">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472EC" w:rsidRPr="00BE430A" w:rsidRDefault="004472EC" w:rsidP="00BE430A">
            <w:pPr>
              <w:pStyle w:val="Body"/>
              <w:rPr>
                <w:rFonts w:ascii="Arial" w:eastAsia="宋体" w:hAnsi="Arial" w:cs="Arial"/>
                <w:lang w:eastAsia="zh-CN"/>
              </w:rPr>
            </w:pPr>
          </w:p>
        </w:tc>
      </w:tr>
      <w:tr w:rsidR="004472EC" w:rsidRPr="00322E9D" w:rsidTr="00BE430A">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4472EC" w:rsidRPr="00BE430A" w:rsidRDefault="004472EC" w:rsidP="00BE430A">
            <w:pPr>
              <w:rPr>
                <w:rFonts w:ascii="Arial" w:eastAsia="宋体" w:hAnsi="Arial" w:cs="Arial"/>
                <w:color w:val="auto"/>
                <w:lang w:eastAsia="zh-CN"/>
              </w:rPr>
            </w:pPr>
            <w:r w:rsidRPr="00BE430A">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472EC" w:rsidRPr="00BE430A" w:rsidRDefault="004472EC" w:rsidP="00BE430A">
            <w:pPr>
              <w:pStyle w:val="Body"/>
              <w:rPr>
                <w:rFonts w:ascii="Arial" w:eastAsia="宋体" w:hAnsi="Arial" w:cs="Arial"/>
                <w:lang w:eastAsia="zh-CN"/>
              </w:rPr>
            </w:pPr>
          </w:p>
        </w:tc>
      </w:tr>
    </w:tbl>
    <w:p w:rsidR="007605E8" w:rsidRPr="001C550D" w:rsidRDefault="007D2609" w:rsidP="001C550D">
      <w:pPr>
        <w:pStyle w:val="Heading3"/>
        <w:rPr>
          <w:rFonts w:ascii="Arial" w:eastAsia="宋体" w:hAnsi="Arial"/>
          <w:b w:val="0"/>
          <w:sz w:val="24"/>
          <w:szCs w:val="24"/>
          <w:lang w:eastAsia="zh-CN"/>
        </w:rPr>
      </w:pPr>
      <w:r w:rsidRPr="001C550D">
        <w:rPr>
          <w:rFonts w:ascii="Arial" w:eastAsia="宋体" w:hAnsi="Arial"/>
          <w:b w:val="0"/>
          <w:sz w:val="24"/>
          <w:szCs w:val="24"/>
          <w:lang w:eastAsia="zh-CN"/>
        </w:rPr>
        <w:t xml:space="preserve"> </w:t>
      </w:r>
      <w:r w:rsidR="007605E8" w:rsidRPr="001C550D">
        <w:rPr>
          <w:rFonts w:ascii="Arial" w:eastAsia="宋体" w:hAnsi="Arial"/>
          <w:b w:val="0"/>
          <w:sz w:val="24"/>
          <w:szCs w:val="24"/>
          <w:lang w:eastAsia="zh-CN"/>
        </w:rPr>
        <w:t>[no] application reporting app-id &lt;string&gt; enable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B0BF2" w:rsidRPr="00322E9D" w:rsidTr="0068247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B0BF2" w:rsidRPr="0068247E" w:rsidRDefault="00CB0BF2" w:rsidP="0068247E">
            <w:pPr>
              <w:rPr>
                <w:rFonts w:ascii="Arial" w:hAnsi="Arial" w:cs="Arial"/>
                <w:color w:val="auto"/>
              </w:rPr>
            </w:pPr>
            <w:r w:rsidRPr="0068247E">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B0BF2" w:rsidRPr="0068247E" w:rsidRDefault="00CB0BF2" w:rsidP="0068247E">
            <w:pPr>
              <w:pStyle w:val="Body"/>
              <w:rPr>
                <w:rFonts w:ascii="Arial" w:eastAsia="宋体" w:hAnsi="Arial" w:cs="Arial"/>
                <w:lang w:eastAsia="zh-CN"/>
              </w:rPr>
            </w:pPr>
            <w:r w:rsidRPr="0068247E">
              <w:rPr>
                <w:rFonts w:ascii="Arial" w:eastAsia="宋体" w:hAnsi="Arial" w:cs="Arial"/>
                <w:lang w:eastAsia="zh-CN"/>
              </w:rPr>
              <w:t>ApplicationReporting_CLI_0</w:t>
            </w:r>
            <w:r w:rsidR="007D2609">
              <w:rPr>
                <w:rFonts w:ascii="Arial" w:eastAsia="宋体" w:hAnsi="Arial" w:cs="Arial" w:hint="eastAsia"/>
                <w:lang w:eastAsia="zh-CN"/>
              </w:rPr>
              <w:t>2</w:t>
            </w:r>
          </w:p>
        </w:tc>
      </w:tr>
      <w:tr w:rsidR="00CB0BF2" w:rsidRPr="00322E9D" w:rsidTr="0068247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B0BF2" w:rsidRPr="0068247E" w:rsidRDefault="00CB0BF2" w:rsidP="0068247E">
            <w:pPr>
              <w:rPr>
                <w:rFonts w:ascii="Arial" w:hAnsi="Arial" w:cs="Arial"/>
                <w:color w:val="auto"/>
              </w:rPr>
            </w:pPr>
            <w:r w:rsidRPr="0068247E">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B0BF2" w:rsidRPr="0068247E" w:rsidRDefault="008879C9" w:rsidP="0068247E">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CB0BF2" w:rsidRPr="0068247E" w:rsidRDefault="00CB0BF2" w:rsidP="0068247E">
            <w:pPr>
              <w:rPr>
                <w:rFonts w:ascii="Arial" w:hAnsi="Arial" w:cs="Arial"/>
                <w:color w:val="auto"/>
              </w:rPr>
            </w:pPr>
            <w:r w:rsidRPr="0068247E">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B0BF2" w:rsidRPr="0068247E" w:rsidRDefault="00CB0BF2" w:rsidP="0068247E">
            <w:pPr>
              <w:pStyle w:val="Body"/>
              <w:rPr>
                <w:rFonts w:ascii="Arial" w:eastAsia="宋体" w:hAnsi="Arial" w:cs="Arial"/>
                <w:lang w:eastAsia="zh-CN"/>
              </w:rPr>
            </w:pPr>
            <w:r w:rsidRPr="0068247E">
              <w:rPr>
                <w:rFonts w:ascii="Arial" w:eastAsia="宋体" w:hAnsi="Arial" w:cs="Arial"/>
                <w:lang w:eastAsia="zh-CN"/>
              </w:rPr>
              <w:t>No</w:t>
            </w:r>
          </w:p>
        </w:tc>
      </w:tr>
      <w:tr w:rsidR="00CB0BF2" w:rsidRPr="00322E9D" w:rsidTr="0068247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B0BF2" w:rsidRPr="0068247E" w:rsidRDefault="00CB0BF2" w:rsidP="0068247E">
            <w:pPr>
              <w:rPr>
                <w:rFonts w:ascii="Arial" w:hAnsi="Arial" w:cs="Arial"/>
                <w:color w:val="auto"/>
              </w:rPr>
            </w:pPr>
            <w:r w:rsidRPr="0068247E">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B0BF2" w:rsidRPr="0068247E" w:rsidRDefault="00CB0BF2" w:rsidP="0068247E">
            <w:pPr>
              <w:pStyle w:val="Body"/>
              <w:rPr>
                <w:rFonts w:ascii="Arial" w:eastAsia="宋体" w:hAnsi="Arial" w:cs="Arial"/>
                <w:lang w:eastAsia="zh-CN"/>
              </w:rPr>
            </w:pPr>
          </w:p>
        </w:tc>
      </w:tr>
      <w:tr w:rsidR="00E9257C" w:rsidRPr="00322E9D" w:rsidTr="0068247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9257C" w:rsidRPr="0068247E" w:rsidRDefault="00E9257C" w:rsidP="0068247E">
            <w:pPr>
              <w:rPr>
                <w:rFonts w:ascii="Arial" w:hAnsi="Arial" w:cs="Arial"/>
                <w:color w:val="auto"/>
              </w:rPr>
            </w:pPr>
            <w:r w:rsidRPr="0068247E">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9257C" w:rsidRPr="0068247E" w:rsidRDefault="00E9257C" w:rsidP="0068247E">
            <w:pPr>
              <w:pStyle w:val="Body"/>
              <w:rPr>
                <w:rFonts w:ascii="Arial" w:eastAsia="宋体" w:hAnsi="Arial" w:cs="Arial"/>
                <w:lang w:eastAsia="zh-CN"/>
              </w:rPr>
            </w:pPr>
            <w:r w:rsidRPr="0068247E">
              <w:rPr>
                <w:rFonts w:ascii="Arial" w:eastAsia="宋体" w:hAnsi="Arial" w:cs="Arial"/>
                <w:lang w:eastAsia="zh-CN"/>
              </w:rPr>
              <w:t>CLI verification:</w:t>
            </w:r>
            <w:r w:rsidRPr="0068247E">
              <w:rPr>
                <w:rFonts w:ascii="Arial" w:hAnsi="Arial" w:cs="Arial"/>
              </w:rPr>
              <w:t xml:space="preserve"> </w:t>
            </w:r>
            <w:r w:rsidRPr="0068247E">
              <w:rPr>
                <w:rFonts w:ascii="Arial" w:eastAsia="宋体" w:hAnsi="Arial" w:cs="Arial"/>
                <w:lang w:eastAsia="zh-CN"/>
              </w:rPr>
              <w:t>[no] application reporting app-id &lt;string&gt; enable</w:t>
            </w:r>
          </w:p>
        </w:tc>
      </w:tr>
      <w:tr w:rsidR="00E9257C" w:rsidRPr="00322E9D" w:rsidTr="0068247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9257C" w:rsidRPr="0068247E" w:rsidRDefault="00E9257C" w:rsidP="0068247E">
            <w:pPr>
              <w:rPr>
                <w:rFonts w:ascii="Arial" w:eastAsia="宋体" w:hAnsi="Arial" w:cs="Arial"/>
                <w:color w:val="auto"/>
                <w:lang w:eastAsia="zh-CN"/>
              </w:rPr>
            </w:pPr>
            <w:r w:rsidRPr="0068247E">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9257C" w:rsidRPr="0068247E" w:rsidRDefault="00E9257C" w:rsidP="0068247E">
            <w:pPr>
              <w:pStyle w:val="Body"/>
              <w:rPr>
                <w:rFonts w:ascii="Arial" w:eastAsia="宋体" w:hAnsi="Arial" w:cs="Arial"/>
                <w:lang w:eastAsia="zh-CN"/>
              </w:rPr>
            </w:pPr>
            <w:r w:rsidRPr="0068247E">
              <w:rPr>
                <w:rFonts w:ascii="Arial" w:eastAsia="宋体" w:hAnsi="Arial" w:cs="Arial"/>
                <w:lang w:eastAsia="zh-CN"/>
              </w:rPr>
              <w:t>AP: AP110,AP120,AP121,AP141,AP170,AP320,AP340,AP330,AP350,</w:t>
            </w:r>
          </w:p>
          <w:p w:rsidR="00E9257C" w:rsidRPr="0068247E" w:rsidRDefault="00E9257C" w:rsidP="0068247E">
            <w:pPr>
              <w:pStyle w:val="Body"/>
              <w:rPr>
                <w:rFonts w:ascii="Arial" w:eastAsia="宋体" w:hAnsi="Arial" w:cs="Arial"/>
                <w:lang w:eastAsia="zh-CN"/>
              </w:rPr>
            </w:pPr>
            <w:r w:rsidRPr="0068247E">
              <w:rPr>
                <w:rFonts w:ascii="Arial" w:eastAsia="宋体" w:hAnsi="Arial" w:cs="Arial"/>
                <w:lang w:eastAsia="zh-CN"/>
              </w:rPr>
              <w:t>BR: BR200-WP,BRAP330,BRAP350,</w:t>
            </w:r>
          </w:p>
        </w:tc>
      </w:tr>
      <w:tr w:rsidR="00E9257C" w:rsidRPr="00322E9D" w:rsidTr="0068247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9257C" w:rsidRPr="0068247E" w:rsidRDefault="00E9257C" w:rsidP="0068247E">
            <w:pPr>
              <w:rPr>
                <w:rFonts w:ascii="Arial" w:hAnsi="Arial" w:cs="Arial"/>
                <w:color w:val="auto"/>
              </w:rPr>
            </w:pPr>
            <w:r w:rsidRPr="0068247E">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9257C" w:rsidRPr="0068247E" w:rsidRDefault="00E9257C" w:rsidP="0068247E">
            <w:pPr>
              <w:pStyle w:val="Body"/>
              <w:rPr>
                <w:rFonts w:ascii="Arial" w:eastAsia="宋体" w:hAnsi="Arial" w:cs="Arial"/>
                <w:lang w:eastAsia="zh-CN"/>
              </w:rPr>
            </w:pPr>
          </w:p>
        </w:tc>
      </w:tr>
      <w:tr w:rsidR="00E9257C" w:rsidRPr="00322E9D" w:rsidTr="0068247E">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9257C" w:rsidRPr="0068247E" w:rsidRDefault="00E9257C" w:rsidP="0068247E">
            <w:pPr>
              <w:rPr>
                <w:rFonts w:ascii="Arial" w:hAnsi="Arial" w:cs="Arial"/>
                <w:color w:val="auto"/>
              </w:rPr>
            </w:pPr>
            <w:r w:rsidRPr="0068247E">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9257C" w:rsidRPr="0068247E" w:rsidRDefault="0068247E" w:rsidP="00EB7D7A">
            <w:pPr>
              <w:pStyle w:val="Body"/>
              <w:numPr>
                <w:ilvl w:val="0"/>
                <w:numId w:val="42"/>
              </w:numPr>
              <w:ind w:left="268" w:hanging="268"/>
              <w:rPr>
                <w:rFonts w:ascii="Arial" w:eastAsia="宋体" w:hAnsi="Arial" w:cs="Arial"/>
                <w:lang w:eastAsia="zh-CN"/>
              </w:rPr>
            </w:pPr>
            <w:r w:rsidRPr="0068247E">
              <w:rPr>
                <w:rFonts w:ascii="Arial" w:eastAsia="宋体" w:hAnsi="Arial" w:cs="Arial"/>
                <w:lang w:eastAsia="zh-CN"/>
              </w:rPr>
              <w:t>Enable a application for reporting</w:t>
            </w:r>
          </w:p>
          <w:p w:rsidR="0068247E" w:rsidRPr="0068247E" w:rsidRDefault="0068247E" w:rsidP="0068247E">
            <w:pPr>
              <w:pStyle w:val="Body"/>
              <w:ind w:left="268"/>
              <w:rPr>
                <w:rFonts w:ascii="Arial" w:eastAsia="宋体" w:hAnsi="Arial" w:cs="Arial"/>
                <w:lang w:eastAsia="zh-CN"/>
              </w:rPr>
            </w:pPr>
            <w:r w:rsidRPr="0068247E">
              <w:rPr>
                <w:rFonts w:ascii="Arial" w:eastAsia="宋体" w:hAnsi="Arial" w:cs="Arial"/>
                <w:lang w:eastAsia="zh-CN"/>
              </w:rPr>
              <w:t xml:space="preserve">application reporting app-id &lt;string&gt; enable </w:t>
            </w:r>
          </w:p>
          <w:p w:rsidR="00E9257C" w:rsidRPr="0068247E" w:rsidRDefault="00E9257C" w:rsidP="00EB7D7A">
            <w:pPr>
              <w:pStyle w:val="Body"/>
              <w:numPr>
                <w:ilvl w:val="0"/>
                <w:numId w:val="42"/>
              </w:numPr>
              <w:ind w:left="268" w:hanging="268"/>
              <w:rPr>
                <w:rFonts w:ascii="Arial" w:eastAsia="宋体" w:hAnsi="Arial" w:cs="Arial"/>
                <w:lang w:eastAsia="zh-CN"/>
              </w:rPr>
            </w:pPr>
            <w:r w:rsidRPr="0068247E">
              <w:rPr>
                <w:rFonts w:ascii="Arial" w:eastAsia="宋体" w:hAnsi="Arial" w:cs="Arial"/>
                <w:lang w:eastAsia="zh-CN"/>
              </w:rPr>
              <w:t>Show</w:t>
            </w:r>
            <w:r w:rsidR="0068247E" w:rsidRPr="0068247E">
              <w:rPr>
                <w:rFonts w:ascii="Arial" w:eastAsia="宋体" w:hAnsi="Arial" w:cs="Arial"/>
                <w:lang w:eastAsia="zh-CN"/>
              </w:rPr>
              <w:t xml:space="preserve"> running configuration to check application has been enabled for reporting.</w:t>
            </w:r>
          </w:p>
          <w:p w:rsidR="00E9257C" w:rsidRPr="0068247E" w:rsidRDefault="00E9257C" w:rsidP="00EB7D7A">
            <w:pPr>
              <w:pStyle w:val="Body"/>
              <w:numPr>
                <w:ilvl w:val="0"/>
                <w:numId w:val="42"/>
              </w:numPr>
              <w:ind w:left="268" w:hanging="268"/>
              <w:rPr>
                <w:rFonts w:ascii="Arial" w:eastAsia="宋体" w:hAnsi="Arial" w:cs="Arial"/>
                <w:lang w:eastAsia="zh-CN"/>
              </w:rPr>
            </w:pPr>
            <w:r w:rsidRPr="0068247E">
              <w:rPr>
                <w:rFonts w:ascii="Arial" w:eastAsia="宋体" w:hAnsi="Arial" w:cs="Arial"/>
                <w:lang w:eastAsia="zh-CN"/>
              </w:rPr>
              <w:t>Save running configuration, and reboot HiveOS device.</w:t>
            </w:r>
          </w:p>
          <w:p w:rsidR="00E9257C" w:rsidRPr="0068247E" w:rsidRDefault="00E9257C" w:rsidP="00EB7D7A">
            <w:pPr>
              <w:pStyle w:val="Body"/>
              <w:numPr>
                <w:ilvl w:val="0"/>
                <w:numId w:val="42"/>
              </w:numPr>
              <w:ind w:left="268" w:hanging="268"/>
              <w:rPr>
                <w:rFonts w:ascii="Arial" w:eastAsia="宋体" w:hAnsi="Arial" w:cs="Arial"/>
                <w:lang w:eastAsia="zh-CN"/>
              </w:rPr>
            </w:pPr>
            <w:r w:rsidRPr="0068247E">
              <w:rPr>
                <w:rFonts w:ascii="Arial" w:eastAsia="宋体" w:hAnsi="Arial" w:cs="Arial"/>
                <w:lang w:eastAsia="zh-CN"/>
              </w:rPr>
              <w:t>After reboot, show running configurat</w:t>
            </w:r>
            <w:r w:rsidR="0068247E" w:rsidRPr="0068247E">
              <w:rPr>
                <w:rFonts w:ascii="Arial" w:eastAsia="宋体" w:hAnsi="Arial" w:cs="Arial"/>
                <w:lang w:eastAsia="zh-CN"/>
              </w:rPr>
              <w:t>ion again to check application has been enabled for reporting.</w:t>
            </w:r>
          </w:p>
          <w:p w:rsidR="00E9257C" w:rsidRPr="0068247E" w:rsidRDefault="0068247E" w:rsidP="00EB7D7A">
            <w:pPr>
              <w:pStyle w:val="Body"/>
              <w:numPr>
                <w:ilvl w:val="0"/>
                <w:numId w:val="42"/>
              </w:numPr>
              <w:ind w:left="268" w:hanging="268"/>
              <w:rPr>
                <w:rFonts w:ascii="Arial" w:eastAsia="宋体" w:hAnsi="Arial" w:cs="Arial"/>
                <w:lang w:eastAsia="zh-CN"/>
              </w:rPr>
            </w:pPr>
            <w:r w:rsidRPr="0068247E">
              <w:rPr>
                <w:rFonts w:ascii="Arial" w:eastAsia="宋体" w:hAnsi="Arial" w:cs="Arial"/>
                <w:lang w:eastAsia="zh-CN"/>
              </w:rPr>
              <w:t>Disable a application for reporting</w:t>
            </w:r>
          </w:p>
          <w:p w:rsidR="0068247E" w:rsidRPr="0068247E" w:rsidRDefault="0068247E" w:rsidP="0068247E">
            <w:pPr>
              <w:pStyle w:val="Body"/>
              <w:ind w:left="268"/>
              <w:rPr>
                <w:rFonts w:ascii="Arial" w:eastAsia="宋体" w:hAnsi="Arial" w:cs="Arial"/>
                <w:lang w:eastAsia="zh-CN"/>
              </w:rPr>
            </w:pPr>
            <w:r w:rsidRPr="0068247E">
              <w:rPr>
                <w:rFonts w:ascii="Arial" w:eastAsia="宋体" w:hAnsi="Arial" w:cs="Arial"/>
                <w:lang w:eastAsia="zh-CN"/>
              </w:rPr>
              <w:t xml:space="preserve">no application reporting app-id &lt;string&gt; enable </w:t>
            </w:r>
          </w:p>
          <w:p w:rsidR="00E9257C" w:rsidRPr="0068247E" w:rsidRDefault="00E9257C" w:rsidP="00EB7D7A">
            <w:pPr>
              <w:pStyle w:val="Body"/>
              <w:numPr>
                <w:ilvl w:val="0"/>
                <w:numId w:val="42"/>
              </w:numPr>
              <w:ind w:left="268" w:hanging="268"/>
              <w:rPr>
                <w:rFonts w:ascii="Arial" w:eastAsia="宋体" w:hAnsi="Arial" w:cs="Arial"/>
                <w:lang w:eastAsia="zh-CN"/>
              </w:rPr>
            </w:pPr>
            <w:r w:rsidRPr="0068247E">
              <w:rPr>
                <w:rFonts w:ascii="Arial" w:eastAsia="宋体" w:hAnsi="Arial" w:cs="Arial"/>
                <w:lang w:eastAsia="zh-CN"/>
              </w:rPr>
              <w:t xml:space="preserve">Show running configuration to check application </w:t>
            </w:r>
            <w:r w:rsidR="0068247E" w:rsidRPr="0068247E">
              <w:rPr>
                <w:rFonts w:ascii="Arial" w:eastAsia="宋体" w:hAnsi="Arial" w:cs="Arial"/>
                <w:lang w:eastAsia="zh-CN"/>
              </w:rPr>
              <w:t>has been disabled for reporting.</w:t>
            </w:r>
          </w:p>
          <w:p w:rsidR="00E9257C" w:rsidRPr="0068247E" w:rsidRDefault="00E9257C" w:rsidP="00EB7D7A">
            <w:pPr>
              <w:pStyle w:val="Body"/>
              <w:numPr>
                <w:ilvl w:val="0"/>
                <w:numId w:val="42"/>
              </w:numPr>
              <w:ind w:left="268" w:hanging="268"/>
              <w:rPr>
                <w:rFonts w:ascii="Arial" w:eastAsia="宋体" w:hAnsi="Arial" w:cs="Arial"/>
                <w:lang w:eastAsia="zh-CN"/>
              </w:rPr>
            </w:pPr>
            <w:r w:rsidRPr="0068247E">
              <w:rPr>
                <w:rFonts w:ascii="Arial" w:eastAsia="宋体" w:hAnsi="Arial" w:cs="Arial"/>
                <w:lang w:eastAsia="zh-CN"/>
              </w:rPr>
              <w:t>Save running configuration, and reboot HiveOS device.</w:t>
            </w:r>
          </w:p>
          <w:p w:rsidR="00E9257C" w:rsidRDefault="00E9257C" w:rsidP="00EB7D7A">
            <w:pPr>
              <w:pStyle w:val="Body"/>
              <w:numPr>
                <w:ilvl w:val="0"/>
                <w:numId w:val="42"/>
              </w:numPr>
              <w:ind w:left="268" w:hanging="268"/>
              <w:rPr>
                <w:rFonts w:ascii="Arial" w:eastAsia="宋体" w:hAnsi="Arial" w:cs="Arial"/>
                <w:lang w:eastAsia="zh-CN"/>
              </w:rPr>
            </w:pPr>
            <w:r w:rsidRPr="0068247E">
              <w:rPr>
                <w:rFonts w:ascii="Arial" w:eastAsia="宋体" w:hAnsi="Arial" w:cs="Arial"/>
                <w:lang w:eastAsia="zh-CN"/>
              </w:rPr>
              <w:t>After reboot, show running configuration again to check applicatio</w:t>
            </w:r>
            <w:r w:rsidR="0068247E" w:rsidRPr="0068247E">
              <w:rPr>
                <w:rFonts w:ascii="Arial" w:eastAsia="宋体" w:hAnsi="Arial" w:cs="Arial"/>
                <w:lang w:eastAsia="zh-CN"/>
              </w:rPr>
              <w:t>n has been disabled for reporting.</w:t>
            </w:r>
          </w:p>
          <w:p w:rsidR="00CA6DBF" w:rsidRPr="0068247E" w:rsidRDefault="00CA6DBF" w:rsidP="00EB7D7A">
            <w:pPr>
              <w:pStyle w:val="Body"/>
              <w:numPr>
                <w:ilvl w:val="0"/>
                <w:numId w:val="42"/>
              </w:numPr>
              <w:ind w:left="268" w:hanging="268"/>
              <w:rPr>
                <w:rFonts w:ascii="Arial" w:eastAsia="宋体" w:hAnsi="Arial" w:cs="Arial"/>
                <w:lang w:eastAsia="zh-CN"/>
              </w:rPr>
            </w:pPr>
            <w:r>
              <w:rPr>
                <w:rFonts w:ascii="Arial" w:eastAsia="宋体" w:hAnsi="Arial" w:cs="Arial" w:hint="eastAsia"/>
                <w:lang w:eastAsia="zh-CN"/>
              </w:rPr>
              <w:t>Repeat step 1 to 8 with CSV format.</w:t>
            </w:r>
          </w:p>
        </w:tc>
      </w:tr>
      <w:tr w:rsidR="00E9257C" w:rsidRPr="00322E9D" w:rsidTr="0068247E">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E9257C" w:rsidRPr="0068247E" w:rsidRDefault="00E9257C" w:rsidP="0068247E">
            <w:pPr>
              <w:rPr>
                <w:rFonts w:ascii="Arial" w:hAnsi="Arial" w:cs="Arial"/>
                <w:color w:val="auto"/>
              </w:rPr>
            </w:pPr>
            <w:r w:rsidRPr="0068247E">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9257C" w:rsidRPr="0068247E" w:rsidRDefault="0068247E" w:rsidP="0068247E">
            <w:pPr>
              <w:pStyle w:val="Body"/>
              <w:rPr>
                <w:rFonts w:ascii="Arial" w:eastAsia="宋体" w:hAnsi="Arial" w:cs="Arial"/>
                <w:lang w:eastAsia="zh-CN"/>
              </w:rPr>
            </w:pPr>
            <w:r w:rsidRPr="0068247E">
              <w:rPr>
                <w:rFonts w:ascii="Arial" w:eastAsia="宋体" w:hAnsi="Arial" w:cs="Arial"/>
                <w:lang w:eastAsia="zh-CN"/>
              </w:rPr>
              <w:t>Step 2</w:t>
            </w:r>
            <w:r w:rsidR="00E9257C" w:rsidRPr="0068247E">
              <w:rPr>
                <w:rFonts w:ascii="Arial" w:eastAsia="宋体" w:hAnsi="Arial" w:cs="Arial"/>
                <w:lang w:eastAsia="zh-CN"/>
              </w:rPr>
              <w:t xml:space="preserve">: As per running configuration, the application </w:t>
            </w:r>
            <w:r w:rsidRPr="0068247E">
              <w:rPr>
                <w:rFonts w:ascii="Arial" w:eastAsia="宋体" w:hAnsi="Arial" w:cs="Arial"/>
                <w:lang w:eastAsia="zh-CN"/>
              </w:rPr>
              <w:t xml:space="preserve">has been enabled for </w:t>
            </w:r>
            <w:r w:rsidR="00E9257C" w:rsidRPr="0068247E">
              <w:rPr>
                <w:rFonts w:ascii="Arial" w:eastAsia="宋体" w:hAnsi="Arial" w:cs="Arial"/>
                <w:lang w:eastAsia="zh-CN"/>
              </w:rPr>
              <w:t>r</w:t>
            </w:r>
            <w:r w:rsidRPr="0068247E">
              <w:rPr>
                <w:rFonts w:ascii="Arial" w:eastAsia="宋体" w:hAnsi="Arial" w:cs="Arial"/>
                <w:lang w:eastAsia="zh-CN"/>
              </w:rPr>
              <w:t>eporting.</w:t>
            </w:r>
          </w:p>
          <w:p w:rsidR="00E9257C" w:rsidRPr="0068247E" w:rsidRDefault="00E9257C" w:rsidP="0068247E">
            <w:pPr>
              <w:pStyle w:val="Body"/>
              <w:rPr>
                <w:rFonts w:ascii="Arial" w:eastAsia="宋体" w:hAnsi="Arial" w:cs="Arial"/>
                <w:lang w:eastAsia="zh-CN"/>
              </w:rPr>
            </w:pPr>
            <w:r w:rsidRPr="0068247E">
              <w:rPr>
                <w:rFonts w:ascii="Arial" w:eastAsia="宋体" w:hAnsi="Arial" w:cs="Arial"/>
                <w:lang w:eastAsia="zh-CN"/>
              </w:rPr>
              <w:t xml:space="preserve">Step </w:t>
            </w:r>
            <w:r w:rsidR="0068247E" w:rsidRPr="0068247E">
              <w:rPr>
                <w:rFonts w:ascii="Arial" w:eastAsia="宋体" w:hAnsi="Arial" w:cs="Arial"/>
                <w:lang w:eastAsia="zh-CN"/>
              </w:rPr>
              <w:t>4</w:t>
            </w:r>
            <w:r w:rsidRPr="0068247E">
              <w:rPr>
                <w:rFonts w:ascii="Arial" w:eastAsia="宋体" w:hAnsi="Arial" w:cs="Arial"/>
                <w:lang w:eastAsia="zh-CN"/>
              </w:rPr>
              <w:t xml:space="preserve">: As per running </w:t>
            </w:r>
            <w:r w:rsidR="0068247E" w:rsidRPr="0068247E">
              <w:rPr>
                <w:rFonts w:ascii="Arial" w:eastAsia="宋体" w:hAnsi="Arial" w:cs="Arial"/>
                <w:lang w:eastAsia="zh-CN"/>
              </w:rPr>
              <w:t>configuration, the application has been enabled for reporting</w:t>
            </w:r>
            <w:r w:rsidRPr="0068247E">
              <w:rPr>
                <w:rFonts w:ascii="Arial" w:eastAsia="宋体" w:hAnsi="Arial" w:cs="Arial"/>
                <w:lang w:eastAsia="zh-CN"/>
              </w:rPr>
              <w:t>.</w:t>
            </w:r>
          </w:p>
          <w:p w:rsidR="0068247E" w:rsidRPr="0068247E" w:rsidRDefault="0068247E" w:rsidP="0068247E">
            <w:pPr>
              <w:pStyle w:val="Body"/>
              <w:rPr>
                <w:rFonts w:ascii="Arial" w:eastAsia="宋体" w:hAnsi="Arial" w:cs="Arial"/>
                <w:lang w:eastAsia="zh-CN"/>
              </w:rPr>
            </w:pPr>
            <w:r w:rsidRPr="0068247E">
              <w:rPr>
                <w:rFonts w:ascii="Arial" w:eastAsia="宋体" w:hAnsi="Arial" w:cs="Arial"/>
                <w:lang w:eastAsia="zh-CN"/>
              </w:rPr>
              <w:t>Step 5: As per running configuration, the application has been disabled for reporting.</w:t>
            </w:r>
          </w:p>
          <w:p w:rsidR="00E9257C" w:rsidRDefault="0068247E" w:rsidP="0068247E">
            <w:pPr>
              <w:pStyle w:val="Body"/>
              <w:rPr>
                <w:rFonts w:ascii="Arial" w:eastAsia="宋体" w:hAnsi="Arial" w:cs="Arial"/>
                <w:lang w:eastAsia="zh-CN"/>
              </w:rPr>
            </w:pPr>
            <w:r w:rsidRPr="0068247E">
              <w:rPr>
                <w:rFonts w:ascii="Arial" w:eastAsia="宋体" w:hAnsi="Arial" w:cs="Arial"/>
                <w:lang w:eastAsia="zh-CN"/>
              </w:rPr>
              <w:t>Step 7: As per running configuration, the application has been disabled for reporting.</w:t>
            </w:r>
          </w:p>
          <w:p w:rsidR="00CA6DBF" w:rsidRPr="0068247E" w:rsidRDefault="00CA6DBF" w:rsidP="0068247E">
            <w:pPr>
              <w:pStyle w:val="Body"/>
              <w:rPr>
                <w:rFonts w:ascii="Arial" w:eastAsia="宋体" w:hAnsi="Arial" w:cs="Arial"/>
                <w:lang w:eastAsia="zh-CN"/>
              </w:rPr>
            </w:pPr>
            <w:r>
              <w:rPr>
                <w:rFonts w:ascii="Arial" w:eastAsia="宋体" w:hAnsi="Arial" w:cs="Arial" w:hint="eastAsia"/>
                <w:lang w:eastAsia="zh-CN"/>
              </w:rPr>
              <w:t>Step 9: As previous expected results.</w:t>
            </w:r>
          </w:p>
        </w:tc>
      </w:tr>
      <w:tr w:rsidR="00CB0BF2" w:rsidRPr="00322E9D" w:rsidTr="0068247E">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CB0BF2" w:rsidRPr="0068247E" w:rsidRDefault="00CB0BF2" w:rsidP="0068247E">
            <w:pPr>
              <w:rPr>
                <w:rFonts w:ascii="Arial" w:eastAsia="宋体" w:hAnsi="Arial" w:cs="Arial"/>
                <w:color w:val="auto"/>
                <w:lang w:eastAsia="zh-CN"/>
              </w:rPr>
            </w:pPr>
            <w:r w:rsidRPr="0068247E">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B0BF2" w:rsidRPr="0068247E" w:rsidRDefault="00CB0BF2" w:rsidP="0068247E">
            <w:pPr>
              <w:pStyle w:val="Body"/>
              <w:rPr>
                <w:rFonts w:ascii="Arial" w:eastAsia="宋体" w:hAnsi="Arial" w:cs="Arial"/>
                <w:lang w:eastAsia="zh-CN"/>
              </w:rPr>
            </w:pPr>
          </w:p>
        </w:tc>
      </w:tr>
      <w:tr w:rsidR="00CB0BF2" w:rsidRPr="00322E9D" w:rsidTr="0068247E">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CB0BF2" w:rsidRPr="0068247E" w:rsidRDefault="00CB0BF2" w:rsidP="0068247E">
            <w:pPr>
              <w:rPr>
                <w:rFonts w:ascii="Arial" w:eastAsia="宋体" w:hAnsi="Arial" w:cs="Arial"/>
                <w:color w:val="auto"/>
                <w:lang w:eastAsia="zh-CN"/>
              </w:rPr>
            </w:pP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B0BF2" w:rsidRPr="0068247E" w:rsidRDefault="00CB0BF2" w:rsidP="0068247E">
            <w:pPr>
              <w:pStyle w:val="Body"/>
              <w:rPr>
                <w:rFonts w:ascii="Arial" w:eastAsia="宋体" w:hAnsi="Arial" w:cs="Arial"/>
                <w:lang w:eastAsia="zh-CN"/>
              </w:rPr>
            </w:pPr>
          </w:p>
        </w:tc>
      </w:tr>
    </w:tbl>
    <w:p w:rsidR="00CB0BF2" w:rsidRPr="00CB0BF2" w:rsidRDefault="00CB0BF2" w:rsidP="00CB0BF2">
      <w:pPr>
        <w:pStyle w:val="Body"/>
        <w:rPr>
          <w:rFonts w:eastAsia="宋体"/>
          <w:lang w:eastAsia="zh-CN"/>
        </w:rPr>
      </w:pPr>
    </w:p>
    <w:p w:rsidR="007605E8" w:rsidRPr="001C550D" w:rsidRDefault="0068247E" w:rsidP="001C550D">
      <w:pPr>
        <w:pStyle w:val="Heading3"/>
        <w:rPr>
          <w:rFonts w:ascii="Arial" w:eastAsia="宋体" w:hAnsi="Arial"/>
          <w:b w:val="0"/>
          <w:sz w:val="24"/>
          <w:szCs w:val="24"/>
          <w:lang w:eastAsia="zh-CN"/>
        </w:rPr>
      </w:pPr>
      <w:r w:rsidRPr="001C550D">
        <w:rPr>
          <w:rFonts w:ascii="Arial" w:eastAsia="宋体" w:hAnsi="Arial"/>
          <w:b w:val="0"/>
          <w:sz w:val="24"/>
          <w:szCs w:val="24"/>
          <w:lang w:eastAsia="zh-CN"/>
        </w:rPr>
        <w:t>application reporting collection-period &lt;num&gt; report-period &lt;num&gt;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BB494D" w:rsidRPr="00322E9D" w:rsidTr="00E150E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B494D" w:rsidRPr="00E150E6" w:rsidRDefault="00BB494D" w:rsidP="00E150E6">
            <w:pPr>
              <w:rPr>
                <w:rFonts w:ascii="Arial" w:hAnsi="Arial" w:cs="Arial"/>
                <w:color w:val="auto"/>
              </w:rPr>
            </w:pPr>
            <w:r w:rsidRPr="00E150E6">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B494D" w:rsidRPr="00E150E6" w:rsidRDefault="006A1B24" w:rsidP="00E150E6">
            <w:pPr>
              <w:pStyle w:val="Body"/>
              <w:rPr>
                <w:rFonts w:ascii="Arial" w:eastAsia="宋体" w:hAnsi="Arial" w:cs="Arial"/>
                <w:lang w:eastAsia="zh-CN"/>
              </w:rPr>
            </w:pPr>
            <w:r>
              <w:rPr>
                <w:rFonts w:ascii="Arial" w:eastAsia="宋体" w:hAnsi="Arial" w:cs="Arial"/>
                <w:lang w:eastAsia="zh-CN"/>
              </w:rPr>
              <w:t>ApplicationReporting_CLI_0</w:t>
            </w:r>
            <w:r w:rsidR="007D2609">
              <w:rPr>
                <w:rFonts w:ascii="Arial" w:eastAsia="宋体" w:hAnsi="Arial" w:cs="Arial" w:hint="eastAsia"/>
                <w:lang w:eastAsia="zh-CN"/>
              </w:rPr>
              <w:t>3</w:t>
            </w:r>
          </w:p>
        </w:tc>
      </w:tr>
      <w:tr w:rsidR="00BB494D" w:rsidRPr="00322E9D" w:rsidTr="00E150E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B494D" w:rsidRPr="00E150E6" w:rsidRDefault="00BB494D" w:rsidP="00E150E6">
            <w:pPr>
              <w:rPr>
                <w:rFonts w:ascii="Arial" w:hAnsi="Arial" w:cs="Arial"/>
                <w:color w:val="auto"/>
              </w:rPr>
            </w:pPr>
            <w:r w:rsidRPr="00E150E6">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BB494D" w:rsidRPr="00E150E6" w:rsidRDefault="008879C9" w:rsidP="00E150E6">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BB494D" w:rsidRPr="00E150E6" w:rsidRDefault="00BB494D" w:rsidP="00E150E6">
            <w:pPr>
              <w:rPr>
                <w:rFonts w:ascii="Arial" w:hAnsi="Arial" w:cs="Arial"/>
                <w:color w:val="auto"/>
              </w:rPr>
            </w:pPr>
            <w:r w:rsidRPr="00E150E6">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BB494D" w:rsidRPr="00E150E6" w:rsidRDefault="00BB494D" w:rsidP="00E150E6">
            <w:pPr>
              <w:pStyle w:val="Body"/>
              <w:rPr>
                <w:rFonts w:ascii="Arial" w:eastAsia="宋体" w:hAnsi="Arial" w:cs="Arial"/>
                <w:lang w:eastAsia="zh-CN"/>
              </w:rPr>
            </w:pPr>
            <w:r w:rsidRPr="00E150E6">
              <w:rPr>
                <w:rFonts w:ascii="Arial" w:eastAsia="宋体" w:hAnsi="Arial" w:cs="Arial"/>
                <w:lang w:eastAsia="zh-CN"/>
              </w:rPr>
              <w:t>No</w:t>
            </w:r>
          </w:p>
        </w:tc>
      </w:tr>
      <w:tr w:rsidR="00BB494D" w:rsidRPr="00322E9D" w:rsidTr="00E150E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B494D" w:rsidRPr="00E150E6" w:rsidRDefault="00BB494D" w:rsidP="00E150E6">
            <w:pPr>
              <w:rPr>
                <w:rFonts w:ascii="Arial" w:hAnsi="Arial" w:cs="Arial"/>
                <w:color w:val="auto"/>
              </w:rPr>
            </w:pPr>
            <w:r w:rsidRPr="00E150E6">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B494D" w:rsidRPr="00E150E6" w:rsidRDefault="00BB494D" w:rsidP="00E150E6">
            <w:pPr>
              <w:pStyle w:val="Body"/>
              <w:rPr>
                <w:rFonts w:ascii="Arial" w:eastAsia="宋体" w:hAnsi="Arial" w:cs="Arial"/>
                <w:lang w:eastAsia="zh-CN"/>
              </w:rPr>
            </w:pPr>
          </w:p>
        </w:tc>
      </w:tr>
      <w:tr w:rsidR="0068247E" w:rsidRPr="00322E9D" w:rsidTr="00E150E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8247E" w:rsidRPr="00E150E6" w:rsidRDefault="0068247E" w:rsidP="00E150E6">
            <w:pPr>
              <w:rPr>
                <w:rFonts w:ascii="Arial" w:hAnsi="Arial" w:cs="Arial"/>
                <w:color w:val="auto"/>
              </w:rPr>
            </w:pPr>
            <w:r w:rsidRPr="00E150E6">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8247E" w:rsidRPr="00E150E6" w:rsidRDefault="0068247E" w:rsidP="00E150E6">
            <w:pPr>
              <w:pStyle w:val="Body"/>
              <w:rPr>
                <w:rFonts w:ascii="Arial" w:eastAsia="宋体" w:hAnsi="Arial" w:cs="Arial"/>
                <w:lang w:eastAsia="zh-CN"/>
              </w:rPr>
            </w:pPr>
            <w:r w:rsidRPr="00E150E6">
              <w:rPr>
                <w:rFonts w:ascii="Arial" w:eastAsia="宋体" w:hAnsi="Arial" w:cs="Arial"/>
                <w:lang w:eastAsia="zh-CN"/>
              </w:rPr>
              <w:t>CLI verification: application reporting collection-period &lt;num&gt; report-period &lt;num&gt;</w:t>
            </w:r>
            <w:r w:rsidR="006175D1" w:rsidRPr="00E150E6">
              <w:rPr>
                <w:rFonts w:ascii="Arial" w:eastAsia="宋体" w:hAnsi="Arial" w:cs="Arial"/>
                <w:lang w:eastAsia="zh-CN"/>
              </w:rPr>
              <w:t xml:space="preserve"> (Default: 3600 seconds, Range: [60 – 3600])</w:t>
            </w:r>
          </w:p>
        </w:tc>
      </w:tr>
      <w:tr w:rsidR="0068247E" w:rsidRPr="00322E9D" w:rsidTr="00E150E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8247E" w:rsidRPr="00E150E6" w:rsidRDefault="0068247E" w:rsidP="00E150E6">
            <w:pPr>
              <w:rPr>
                <w:rFonts w:ascii="Arial" w:eastAsia="宋体" w:hAnsi="Arial" w:cs="Arial"/>
                <w:color w:val="auto"/>
                <w:lang w:eastAsia="zh-CN"/>
              </w:rPr>
            </w:pPr>
            <w:r w:rsidRPr="00E150E6">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8247E" w:rsidRPr="00E150E6" w:rsidRDefault="0068247E" w:rsidP="00E150E6">
            <w:pPr>
              <w:pStyle w:val="Body"/>
              <w:rPr>
                <w:rFonts w:ascii="Arial" w:eastAsia="宋体" w:hAnsi="Arial" w:cs="Arial"/>
                <w:lang w:eastAsia="zh-CN"/>
              </w:rPr>
            </w:pPr>
            <w:r w:rsidRPr="00E150E6">
              <w:rPr>
                <w:rFonts w:ascii="Arial" w:eastAsia="宋体" w:hAnsi="Arial" w:cs="Arial"/>
                <w:lang w:eastAsia="zh-CN"/>
              </w:rPr>
              <w:t>AP: AP110,AP120,AP121,AP141,AP170,AP320,AP340,AP330,AP350,</w:t>
            </w:r>
          </w:p>
          <w:p w:rsidR="0068247E" w:rsidRPr="00E150E6" w:rsidRDefault="0068247E" w:rsidP="00E150E6">
            <w:pPr>
              <w:pStyle w:val="Body"/>
              <w:rPr>
                <w:rFonts w:ascii="Arial" w:eastAsia="宋体" w:hAnsi="Arial" w:cs="Arial"/>
                <w:lang w:eastAsia="zh-CN"/>
              </w:rPr>
            </w:pPr>
            <w:r w:rsidRPr="00E150E6">
              <w:rPr>
                <w:rFonts w:ascii="Arial" w:eastAsia="宋体" w:hAnsi="Arial" w:cs="Arial"/>
                <w:lang w:eastAsia="zh-CN"/>
              </w:rPr>
              <w:t>BR: BR200-WP,BRAP330,BRAP350,</w:t>
            </w:r>
          </w:p>
        </w:tc>
      </w:tr>
      <w:tr w:rsidR="0068247E" w:rsidRPr="00322E9D" w:rsidTr="00E150E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8247E" w:rsidRPr="00E150E6" w:rsidRDefault="0068247E" w:rsidP="00E150E6">
            <w:pPr>
              <w:rPr>
                <w:rFonts w:ascii="Arial" w:hAnsi="Arial" w:cs="Arial"/>
                <w:color w:val="auto"/>
              </w:rPr>
            </w:pPr>
            <w:r w:rsidRPr="00E150E6">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8247E" w:rsidRPr="00E150E6" w:rsidRDefault="0068247E" w:rsidP="00E150E6">
            <w:pPr>
              <w:pStyle w:val="Body"/>
              <w:rPr>
                <w:rFonts w:ascii="Arial" w:eastAsia="宋体" w:hAnsi="Arial" w:cs="Arial"/>
                <w:lang w:eastAsia="zh-CN"/>
              </w:rPr>
            </w:pPr>
          </w:p>
        </w:tc>
      </w:tr>
      <w:tr w:rsidR="0068247E" w:rsidRPr="00322E9D" w:rsidTr="00E150E6">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68247E" w:rsidRPr="00E150E6" w:rsidRDefault="0068247E" w:rsidP="00E150E6">
            <w:pPr>
              <w:rPr>
                <w:rFonts w:ascii="Arial" w:hAnsi="Arial" w:cs="Arial"/>
                <w:color w:val="auto"/>
              </w:rPr>
            </w:pPr>
            <w:r w:rsidRPr="00E150E6">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175D1" w:rsidRPr="00E150E6" w:rsidRDefault="006175D1" w:rsidP="00EB7D7A">
            <w:pPr>
              <w:pStyle w:val="Body"/>
              <w:numPr>
                <w:ilvl w:val="0"/>
                <w:numId w:val="43"/>
              </w:numPr>
              <w:ind w:left="268" w:hanging="268"/>
              <w:rPr>
                <w:rFonts w:ascii="Arial" w:eastAsia="宋体" w:hAnsi="Arial" w:cs="Arial"/>
                <w:lang w:eastAsia="zh-CN"/>
              </w:rPr>
            </w:pPr>
            <w:r w:rsidRPr="00E150E6">
              <w:rPr>
                <w:rFonts w:ascii="Arial" w:eastAsia="宋体" w:hAnsi="Arial" w:cs="Arial"/>
                <w:lang w:eastAsia="zh-CN"/>
              </w:rPr>
              <w:t>Check default setting of collection period and report period.</w:t>
            </w:r>
          </w:p>
          <w:p w:rsidR="0068247E" w:rsidRPr="00E150E6" w:rsidRDefault="006175D1" w:rsidP="00EB7D7A">
            <w:pPr>
              <w:pStyle w:val="Body"/>
              <w:numPr>
                <w:ilvl w:val="0"/>
                <w:numId w:val="43"/>
              </w:numPr>
              <w:ind w:left="268" w:hanging="268"/>
              <w:rPr>
                <w:rFonts w:ascii="Arial" w:eastAsia="宋体" w:hAnsi="Arial" w:cs="Arial"/>
                <w:lang w:eastAsia="zh-CN"/>
              </w:rPr>
            </w:pPr>
            <w:r w:rsidRPr="00E150E6">
              <w:rPr>
                <w:rFonts w:ascii="Arial" w:eastAsia="宋体" w:hAnsi="Arial" w:cs="Arial"/>
                <w:lang w:eastAsia="zh-CN"/>
              </w:rPr>
              <w:lastRenderedPageBreak/>
              <w:t>Set application reporting both collection period and report period as 60</w:t>
            </w:r>
          </w:p>
          <w:p w:rsidR="0068247E" w:rsidRPr="00E150E6" w:rsidRDefault="006175D1" w:rsidP="00E150E6">
            <w:pPr>
              <w:pStyle w:val="Body"/>
              <w:ind w:left="268"/>
              <w:rPr>
                <w:rFonts w:ascii="Arial" w:eastAsia="宋体" w:hAnsi="Arial" w:cs="Arial"/>
                <w:lang w:eastAsia="zh-CN"/>
              </w:rPr>
            </w:pPr>
            <w:r w:rsidRPr="00E150E6">
              <w:rPr>
                <w:rFonts w:ascii="Arial" w:eastAsia="宋体" w:hAnsi="Arial" w:cs="Arial"/>
                <w:lang w:eastAsia="zh-CN"/>
              </w:rPr>
              <w:t>Application reporting collection-period 60 report-period 60</w:t>
            </w:r>
          </w:p>
          <w:p w:rsidR="0068247E" w:rsidRPr="00E150E6" w:rsidRDefault="0068247E" w:rsidP="00EB7D7A">
            <w:pPr>
              <w:pStyle w:val="Body"/>
              <w:numPr>
                <w:ilvl w:val="0"/>
                <w:numId w:val="43"/>
              </w:numPr>
              <w:ind w:left="268" w:hanging="268"/>
              <w:rPr>
                <w:rFonts w:ascii="Arial" w:eastAsia="宋体" w:hAnsi="Arial" w:cs="Arial"/>
                <w:lang w:eastAsia="zh-CN"/>
              </w:rPr>
            </w:pPr>
            <w:r w:rsidRPr="00E150E6">
              <w:rPr>
                <w:rFonts w:ascii="Arial" w:eastAsia="宋体" w:hAnsi="Arial" w:cs="Arial"/>
                <w:lang w:eastAsia="zh-CN"/>
              </w:rPr>
              <w:t xml:space="preserve">Show running configuration to check </w:t>
            </w:r>
            <w:r w:rsidR="006175D1" w:rsidRPr="00E150E6">
              <w:rPr>
                <w:rFonts w:ascii="Arial" w:eastAsia="宋体" w:hAnsi="Arial" w:cs="Arial"/>
                <w:lang w:eastAsia="zh-CN"/>
              </w:rPr>
              <w:t>application reporting collection period and report period</w:t>
            </w:r>
            <w:r w:rsidRPr="00E150E6">
              <w:rPr>
                <w:rFonts w:ascii="Arial" w:eastAsia="宋体" w:hAnsi="Arial" w:cs="Arial"/>
                <w:lang w:eastAsia="zh-CN"/>
              </w:rPr>
              <w:t>.</w:t>
            </w:r>
          </w:p>
          <w:p w:rsidR="0068247E" w:rsidRPr="00E150E6" w:rsidRDefault="0068247E" w:rsidP="00EB7D7A">
            <w:pPr>
              <w:pStyle w:val="Body"/>
              <w:numPr>
                <w:ilvl w:val="0"/>
                <w:numId w:val="43"/>
              </w:numPr>
              <w:ind w:left="268" w:hanging="268"/>
              <w:rPr>
                <w:rFonts w:ascii="Arial" w:eastAsia="宋体" w:hAnsi="Arial" w:cs="Arial"/>
                <w:lang w:eastAsia="zh-CN"/>
              </w:rPr>
            </w:pPr>
            <w:r w:rsidRPr="00E150E6">
              <w:rPr>
                <w:rFonts w:ascii="Arial" w:eastAsia="宋体" w:hAnsi="Arial" w:cs="Arial"/>
                <w:lang w:eastAsia="zh-CN"/>
              </w:rPr>
              <w:t>Save running configuration, and reboot HiveOS device.</w:t>
            </w:r>
          </w:p>
          <w:p w:rsidR="0068247E" w:rsidRPr="00E150E6" w:rsidRDefault="0068247E" w:rsidP="00EB7D7A">
            <w:pPr>
              <w:pStyle w:val="Body"/>
              <w:numPr>
                <w:ilvl w:val="0"/>
                <w:numId w:val="43"/>
              </w:numPr>
              <w:ind w:left="268" w:hanging="268"/>
              <w:rPr>
                <w:rFonts w:ascii="Arial" w:eastAsia="宋体" w:hAnsi="Arial" w:cs="Arial"/>
                <w:lang w:eastAsia="zh-CN"/>
              </w:rPr>
            </w:pPr>
            <w:r w:rsidRPr="00E150E6">
              <w:rPr>
                <w:rFonts w:ascii="Arial" w:eastAsia="宋体" w:hAnsi="Arial" w:cs="Arial"/>
                <w:lang w:eastAsia="zh-CN"/>
              </w:rPr>
              <w:t>After reboot, show running configurat</w:t>
            </w:r>
            <w:r w:rsidR="006175D1" w:rsidRPr="00E150E6">
              <w:rPr>
                <w:rFonts w:ascii="Arial" w:eastAsia="宋体" w:hAnsi="Arial" w:cs="Arial"/>
                <w:lang w:eastAsia="zh-CN"/>
              </w:rPr>
              <w:t>ion again to check application reporting collection period and report period</w:t>
            </w:r>
            <w:r w:rsidRPr="00E150E6">
              <w:rPr>
                <w:rFonts w:ascii="Arial" w:eastAsia="宋体" w:hAnsi="Arial" w:cs="Arial"/>
                <w:lang w:eastAsia="zh-CN"/>
              </w:rPr>
              <w:t>.</w:t>
            </w:r>
          </w:p>
          <w:p w:rsidR="006175D1" w:rsidRPr="00E150E6" w:rsidRDefault="006175D1" w:rsidP="00EB7D7A">
            <w:pPr>
              <w:pStyle w:val="Body"/>
              <w:numPr>
                <w:ilvl w:val="0"/>
                <w:numId w:val="43"/>
              </w:numPr>
              <w:ind w:left="268" w:hanging="268"/>
              <w:rPr>
                <w:rFonts w:ascii="Arial" w:eastAsia="宋体" w:hAnsi="Arial" w:cs="Arial"/>
                <w:lang w:eastAsia="zh-CN"/>
              </w:rPr>
            </w:pPr>
            <w:r w:rsidRPr="00E150E6">
              <w:rPr>
                <w:rFonts w:ascii="Arial" w:eastAsia="宋体" w:hAnsi="Arial" w:cs="Arial"/>
                <w:lang w:eastAsia="zh-CN"/>
              </w:rPr>
              <w:t>Set application reporting both collection period and report period as 3600</w:t>
            </w:r>
          </w:p>
          <w:p w:rsidR="006175D1" w:rsidRPr="00E150E6" w:rsidRDefault="006175D1" w:rsidP="00E150E6">
            <w:pPr>
              <w:pStyle w:val="Body"/>
              <w:ind w:left="268"/>
              <w:rPr>
                <w:rFonts w:ascii="Arial" w:eastAsia="宋体" w:hAnsi="Arial" w:cs="Arial"/>
                <w:lang w:eastAsia="zh-CN"/>
              </w:rPr>
            </w:pPr>
            <w:r w:rsidRPr="00E150E6">
              <w:rPr>
                <w:rFonts w:ascii="Arial" w:eastAsia="宋体" w:hAnsi="Arial" w:cs="Arial"/>
                <w:lang w:eastAsia="zh-CN"/>
              </w:rPr>
              <w:t>Application reporting collection-period 3600 report-period 3600</w:t>
            </w:r>
          </w:p>
          <w:p w:rsidR="006175D1" w:rsidRPr="00E150E6" w:rsidRDefault="006175D1" w:rsidP="00EB7D7A">
            <w:pPr>
              <w:pStyle w:val="Body"/>
              <w:numPr>
                <w:ilvl w:val="0"/>
                <w:numId w:val="43"/>
              </w:numPr>
              <w:ind w:left="268" w:hanging="268"/>
              <w:rPr>
                <w:rFonts w:ascii="Arial" w:eastAsia="宋体" w:hAnsi="Arial" w:cs="Arial"/>
                <w:lang w:eastAsia="zh-CN"/>
              </w:rPr>
            </w:pPr>
            <w:r w:rsidRPr="00E150E6">
              <w:rPr>
                <w:rFonts w:ascii="Arial" w:eastAsia="宋体" w:hAnsi="Arial" w:cs="Arial"/>
                <w:lang w:eastAsia="zh-CN"/>
              </w:rPr>
              <w:t>Show running configuration to check application reporting collection period and report period.</w:t>
            </w:r>
          </w:p>
          <w:p w:rsidR="006175D1" w:rsidRPr="00E150E6" w:rsidRDefault="006175D1" w:rsidP="00EB7D7A">
            <w:pPr>
              <w:pStyle w:val="Body"/>
              <w:numPr>
                <w:ilvl w:val="0"/>
                <w:numId w:val="43"/>
              </w:numPr>
              <w:ind w:left="268" w:hanging="268"/>
              <w:rPr>
                <w:rFonts w:ascii="Arial" w:eastAsia="宋体" w:hAnsi="Arial" w:cs="Arial"/>
                <w:lang w:eastAsia="zh-CN"/>
              </w:rPr>
            </w:pPr>
            <w:r w:rsidRPr="00E150E6">
              <w:rPr>
                <w:rFonts w:ascii="Arial" w:eastAsia="宋体" w:hAnsi="Arial" w:cs="Arial"/>
                <w:lang w:eastAsia="zh-CN"/>
              </w:rPr>
              <w:t>Save running configuration, and reboot HiveOS device.</w:t>
            </w:r>
          </w:p>
          <w:p w:rsidR="006175D1" w:rsidRPr="00E150E6" w:rsidRDefault="006175D1" w:rsidP="00EB7D7A">
            <w:pPr>
              <w:pStyle w:val="Body"/>
              <w:numPr>
                <w:ilvl w:val="0"/>
                <w:numId w:val="43"/>
              </w:numPr>
              <w:ind w:left="268" w:hanging="268"/>
              <w:rPr>
                <w:rFonts w:ascii="Arial" w:eastAsia="宋体" w:hAnsi="Arial" w:cs="Arial"/>
                <w:lang w:eastAsia="zh-CN"/>
              </w:rPr>
            </w:pPr>
            <w:r w:rsidRPr="00E150E6">
              <w:rPr>
                <w:rFonts w:ascii="Arial" w:eastAsia="宋体" w:hAnsi="Arial" w:cs="Arial"/>
                <w:lang w:eastAsia="zh-CN"/>
              </w:rPr>
              <w:t>After reboot, show running configuration again to check application reporting collection period and report period.</w:t>
            </w:r>
          </w:p>
          <w:p w:rsidR="006175D1" w:rsidRPr="00E150E6" w:rsidRDefault="006175D1" w:rsidP="00EB7D7A">
            <w:pPr>
              <w:pStyle w:val="Body"/>
              <w:numPr>
                <w:ilvl w:val="0"/>
                <w:numId w:val="43"/>
              </w:numPr>
              <w:ind w:left="410" w:hanging="410"/>
              <w:rPr>
                <w:rFonts w:ascii="Arial" w:eastAsia="宋体" w:hAnsi="Arial" w:cs="Arial"/>
                <w:lang w:eastAsia="zh-CN"/>
              </w:rPr>
            </w:pPr>
            <w:r w:rsidRPr="00E150E6">
              <w:rPr>
                <w:rFonts w:ascii="Arial" w:eastAsia="宋体" w:hAnsi="Arial" w:cs="Arial"/>
                <w:lang w:eastAsia="zh-CN"/>
              </w:rPr>
              <w:t>Set application reporting both collection period and report period as 600</w:t>
            </w:r>
          </w:p>
          <w:p w:rsidR="006175D1" w:rsidRPr="00E150E6" w:rsidRDefault="006175D1" w:rsidP="00E150E6">
            <w:pPr>
              <w:pStyle w:val="Body"/>
              <w:ind w:left="410" w:hanging="410"/>
              <w:rPr>
                <w:rFonts w:ascii="Arial" w:eastAsia="宋体" w:hAnsi="Arial" w:cs="Arial"/>
                <w:lang w:eastAsia="zh-CN"/>
              </w:rPr>
            </w:pPr>
            <w:r w:rsidRPr="00E150E6">
              <w:rPr>
                <w:rFonts w:ascii="Arial" w:eastAsia="宋体" w:hAnsi="Arial" w:cs="Arial"/>
                <w:lang w:eastAsia="zh-CN"/>
              </w:rPr>
              <w:t xml:space="preserve">        Application reporting collection-period 600 report-period 600</w:t>
            </w:r>
          </w:p>
          <w:p w:rsidR="006175D1" w:rsidRPr="00E150E6" w:rsidRDefault="006175D1" w:rsidP="00EB7D7A">
            <w:pPr>
              <w:pStyle w:val="Body"/>
              <w:numPr>
                <w:ilvl w:val="0"/>
                <w:numId w:val="43"/>
              </w:numPr>
              <w:ind w:left="410" w:hanging="410"/>
              <w:rPr>
                <w:rFonts w:ascii="Arial" w:eastAsia="宋体" w:hAnsi="Arial" w:cs="Arial"/>
                <w:lang w:eastAsia="zh-CN"/>
              </w:rPr>
            </w:pPr>
            <w:r w:rsidRPr="00E150E6">
              <w:rPr>
                <w:rFonts w:ascii="Arial" w:eastAsia="宋体" w:hAnsi="Arial" w:cs="Arial"/>
                <w:lang w:eastAsia="zh-CN"/>
              </w:rPr>
              <w:t>Show running configuration to check application reporting collection period and report period.</w:t>
            </w:r>
          </w:p>
          <w:p w:rsidR="006175D1" w:rsidRPr="00E150E6" w:rsidRDefault="006175D1" w:rsidP="00EB7D7A">
            <w:pPr>
              <w:pStyle w:val="Body"/>
              <w:numPr>
                <w:ilvl w:val="0"/>
                <w:numId w:val="43"/>
              </w:numPr>
              <w:ind w:left="410" w:hanging="410"/>
              <w:rPr>
                <w:rFonts w:ascii="Arial" w:eastAsia="宋体" w:hAnsi="Arial" w:cs="Arial"/>
                <w:lang w:eastAsia="zh-CN"/>
              </w:rPr>
            </w:pPr>
            <w:r w:rsidRPr="00E150E6">
              <w:rPr>
                <w:rFonts w:ascii="Arial" w:eastAsia="宋体" w:hAnsi="Arial" w:cs="Arial"/>
                <w:lang w:eastAsia="zh-CN"/>
              </w:rPr>
              <w:t>Save running configuration, and reboot HiveOS device.</w:t>
            </w:r>
          </w:p>
          <w:p w:rsidR="006175D1" w:rsidRPr="00E150E6" w:rsidRDefault="006175D1" w:rsidP="00EB7D7A">
            <w:pPr>
              <w:pStyle w:val="Body"/>
              <w:numPr>
                <w:ilvl w:val="0"/>
                <w:numId w:val="43"/>
              </w:numPr>
              <w:ind w:left="410" w:hanging="410"/>
              <w:rPr>
                <w:rFonts w:ascii="Arial" w:eastAsia="宋体" w:hAnsi="Arial" w:cs="Arial"/>
                <w:lang w:eastAsia="zh-CN"/>
              </w:rPr>
            </w:pPr>
            <w:r w:rsidRPr="00E150E6">
              <w:rPr>
                <w:rFonts w:ascii="Arial" w:eastAsia="宋体" w:hAnsi="Arial" w:cs="Arial"/>
                <w:lang w:eastAsia="zh-CN"/>
              </w:rPr>
              <w:t>After reboot, show running configuration again to check application reporting collection period and report period.</w:t>
            </w:r>
          </w:p>
          <w:p w:rsidR="006175D1" w:rsidRPr="00E150E6" w:rsidRDefault="006175D1" w:rsidP="00EB7D7A">
            <w:pPr>
              <w:pStyle w:val="Body"/>
              <w:numPr>
                <w:ilvl w:val="0"/>
                <w:numId w:val="43"/>
              </w:numPr>
              <w:ind w:left="410" w:hanging="410"/>
              <w:rPr>
                <w:rFonts w:ascii="Arial" w:eastAsia="宋体" w:hAnsi="Arial" w:cs="Arial"/>
                <w:lang w:eastAsia="zh-CN"/>
              </w:rPr>
            </w:pPr>
            <w:r w:rsidRPr="00E150E6">
              <w:rPr>
                <w:rFonts w:ascii="Arial" w:eastAsia="宋体" w:hAnsi="Arial" w:cs="Arial"/>
                <w:lang w:eastAsia="zh-CN"/>
              </w:rPr>
              <w:t>Set application reporting both collection period and report period as 700</w:t>
            </w:r>
          </w:p>
          <w:p w:rsidR="006175D1" w:rsidRPr="00E150E6" w:rsidRDefault="006175D1" w:rsidP="00E150E6">
            <w:pPr>
              <w:pStyle w:val="Body"/>
              <w:ind w:left="410" w:hanging="410"/>
              <w:rPr>
                <w:rFonts w:ascii="Arial" w:eastAsia="宋体" w:hAnsi="Arial" w:cs="Arial"/>
                <w:lang w:eastAsia="zh-CN"/>
              </w:rPr>
            </w:pPr>
            <w:r w:rsidRPr="00E150E6">
              <w:rPr>
                <w:rFonts w:ascii="Arial" w:eastAsia="宋体" w:hAnsi="Arial" w:cs="Arial"/>
                <w:lang w:eastAsia="zh-CN"/>
              </w:rPr>
              <w:t xml:space="preserve">        Application reporting collection-period 700 report-period 700</w:t>
            </w:r>
          </w:p>
          <w:p w:rsidR="0068247E" w:rsidRDefault="006175D1" w:rsidP="00EB7D7A">
            <w:pPr>
              <w:pStyle w:val="Body"/>
              <w:numPr>
                <w:ilvl w:val="0"/>
                <w:numId w:val="43"/>
              </w:numPr>
              <w:ind w:left="410" w:hanging="410"/>
              <w:rPr>
                <w:rFonts w:ascii="Arial" w:eastAsia="宋体" w:hAnsi="Arial" w:cs="Arial"/>
                <w:lang w:eastAsia="zh-CN"/>
              </w:rPr>
            </w:pPr>
            <w:r w:rsidRPr="00E150E6">
              <w:rPr>
                <w:rFonts w:ascii="Arial" w:eastAsia="宋体" w:hAnsi="Arial" w:cs="Arial"/>
                <w:lang w:eastAsia="zh-CN"/>
              </w:rPr>
              <w:t>Show running configuration to check application reporting collection period and report period.</w:t>
            </w:r>
          </w:p>
          <w:p w:rsidR="00336FCA" w:rsidRPr="00E150E6" w:rsidRDefault="00336FCA" w:rsidP="00EB7D7A">
            <w:pPr>
              <w:pStyle w:val="Body"/>
              <w:numPr>
                <w:ilvl w:val="0"/>
                <w:numId w:val="43"/>
              </w:numPr>
              <w:ind w:left="410" w:hanging="410"/>
              <w:rPr>
                <w:rFonts w:ascii="Arial" w:eastAsia="宋体" w:hAnsi="Arial" w:cs="Arial"/>
                <w:lang w:eastAsia="zh-CN"/>
              </w:rPr>
            </w:pPr>
            <w:r>
              <w:rPr>
                <w:rFonts w:ascii="Arial" w:eastAsia="宋体" w:hAnsi="Arial" w:cs="Arial"/>
                <w:lang w:eastAsia="zh-CN"/>
              </w:rPr>
              <w:t xml:space="preserve">Set </w:t>
            </w:r>
            <w:r w:rsidRPr="00E150E6">
              <w:rPr>
                <w:rFonts w:ascii="Arial" w:eastAsia="宋体" w:hAnsi="Arial" w:cs="Arial"/>
                <w:lang w:eastAsia="zh-CN"/>
              </w:rPr>
              <w:t xml:space="preserve">collection period </w:t>
            </w:r>
            <w:r>
              <w:rPr>
                <w:rFonts w:ascii="Arial" w:eastAsia="宋体" w:hAnsi="Arial" w:cs="Arial" w:hint="eastAsia"/>
                <w:lang w:eastAsia="zh-CN"/>
              </w:rPr>
              <w:t xml:space="preserve">as 600 </w:t>
            </w:r>
            <w:r w:rsidRPr="00E150E6">
              <w:rPr>
                <w:rFonts w:ascii="Arial" w:eastAsia="宋体" w:hAnsi="Arial" w:cs="Arial"/>
                <w:lang w:eastAsia="zh-CN"/>
              </w:rPr>
              <w:t>and report period as 700</w:t>
            </w:r>
          </w:p>
          <w:p w:rsidR="00336FCA" w:rsidRPr="00E150E6" w:rsidRDefault="00336FCA" w:rsidP="00336FCA">
            <w:pPr>
              <w:pStyle w:val="Body"/>
              <w:ind w:left="410" w:hanging="410"/>
              <w:rPr>
                <w:rFonts w:ascii="Arial" w:eastAsia="宋体" w:hAnsi="Arial" w:cs="Arial"/>
                <w:lang w:eastAsia="zh-CN"/>
              </w:rPr>
            </w:pPr>
            <w:r w:rsidRPr="00E150E6">
              <w:rPr>
                <w:rFonts w:ascii="Arial" w:eastAsia="宋体" w:hAnsi="Arial" w:cs="Arial"/>
                <w:lang w:eastAsia="zh-CN"/>
              </w:rPr>
              <w:t xml:space="preserve">        Applicatio</w:t>
            </w:r>
            <w:r>
              <w:rPr>
                <w:rFonts w:ascii="Arial" w:eastAsia="宋体" w:hAnsi="Arial" w:cs="Arial"/>
                <w:lang w:eastAsia="zh-CN"/>
              </w:rPr>
              <w:t xml:space="preserve">n reporting collection-period </w:t>
            </w:r>
            <w:r>
              <w:rPr>
                <w:rFonts w:ascii="Arial" w:eastAsia="宋体" w:hAnsi="Arial" w:cs="Arial" w:hint="eastAsia"/>
                <w:lang w:eastAsia="zh-CN"/>
              </w:rPr>
              <w:t>60</w:t>
            </w:r>
            <w:r w:rsidRPr="00E150E6">
              <w:rPr>
                <w:rFonts w:ascii="Arial" w:eastAsia="宋体" w:hAnsi="Arial" w:cs="Arial"/>
                <w:lang w:eastAsia="zh-CN"/>
              </w:rPr>
              <w:t>0 report-period 700</w:t>
            </w:r>
          </w:p>
          <w:p w:rsidR="00336FCA" w:rsidRDefault="00336FCA" w:rsidP="00EB7D7A">
            <w:pPr>
              <w:pStyle w:val="Body"/>
              <w:numPr>
                <w:ilvl w:val="0"/>
                <w:numId w:val="43"/>
              </w:numPr>
              <w:ind w:left="410" w:hanging="410"/>
              <w:rPr>
                <w:rFonts w:ascii="Arial" w:eastAsia="宋体" w:hAnsi="Arial" w:cs="Arial"/>
                <w:lang w:eastAsia="zh-CN"/>
              </w:rPr>
            </w:pPr>
            <w:r w:rsidRPr="00E150E6">
              <w:rPr>
                <w:rFonts w:ascii="Arial" w:eastAsia="宋体" w:hAnsi="Arial" w:cs="Arial"/>
                <w:lang w:eastAsia="zh-CN"/>
              </w:rPr>
              <w:t>Show running configuration to check application reporting collection period and report period.</w:t>
            </w:r>
          </w:p>
          <w:p w:rsidR="00BD20A3" w:rsidRPr="00E150E6" w:rsidRDefault="00BD20A3" w:rsidP="00EB7D7A">
            <w:pPr>
              <w:pStyle w:val="Body"/>
              <w:numPr>
                <w:ilvl w:val="0"/>
                <w:numId w:val="43"/>
              </w:numPr>
              <w:ind w:left="410" w:hanging="410"/>
              <w:rPr>
                <w:rFonts w:ascii="Arial" w:eastAsia="宋体" w:hAnsi="Arial" w:cs="Arial"/>
                <w:lang w:eastAsia="zh-CN"/>
              </w:rPr>
            </w:pPr>
            <w:r>
              <w:rPr>
                <w:rFonts w:ascii="Arial" w:eastAsia="宋体" w:hAnsi="Arial" w:cs="Arial"/>
                <w:lang w:eastAsia="zh-CN"/>
              </w:rPr>
              <w:t xml:space="preserve">Set </w:t>
            </w:r>
            <w:r>
              <w:rPr>
                <w:rFonts w:ascii="Arial" w:eastAsia="宋体" w:hAnsi="Arial" w:cs="Arial" w:hint="eastAsia"/>
                <w:lang w:eastAsia="zh-CN"/>
              </w:rPr>
              <w:t xml:space="preserve">application reporting both </w:t>
            </w:r>
            <w:r w:rsidRPr="00E150E6">
              <w:rPr>
                <w:rFonts w:ascii="Arial" w:eastAsia="宋体" w:hAnsi="Arial" w:cs="Arial"/>
                <w:lang w:eastAsia="zh-CN"/>
              </w:rPr>
              <w:t xml:space="preserve">collection period </w:t>
            </w:r>
            <w:r>
              <w:rPr>
                <w:rFonts w:ascii="Arial" w:eastAsia="宋体" w:hAnsi="Arial" w:cs="Arial" w:hint="eastAsia"/>
                <w:lang w:eastAsia="zh-CN"/>
              </w:rPr>
              <w:t>and reporting period as 90.</w:t>
            </w:r>
          </w:p>
          <w:p w:rsidR="00BD20A3" w:rsidRPr="00E150E6" w:rsidRDefault="00BD20A3" w:rsidP="00BD20A3">
            <w:pPr>
              <w:pStyle w:val="Body"/>
              <w:ind w:left="410" w:hanging="410"/>
              <w:rPr>
                <w:rFonts w:ascii="Arial" w:eastAsia="宋体" w:hAnsi="Arial" w:cs="Arial"/>
                <w:lang w:eastAsia="zh-CN"/>
              </w:rPr>
            </w:pPr>
            <w:r w:rsidRPr="00E150E6">
              <w:rPr>
                <w:rFonts w:ascii="Arial" w:eastAsia="宋体" w:hAnsi="Arial" w:cs="Arial"/>
                <w:lang w:eastAsia="zh-CN"/>
              </w:rPr>
              <w:t xml:space="preserve">        Applicatio</w:t>
            </w:r>
            <w:r>
              <w:rPr>
                <w:rFonts w:ascii="Arial" w:eastAsia="宋体" w:hAnsi="Arial" w:cs="Arial"/>
                <w:lang w:eastAsia="zh-CN"/>
              </w:rPr>
              <w:t xml:space="preserve">n reporting collection-period </w:t>
            </w:r>
            <w:r>
              <w:rPr>
                <w:rFonts w:ascii="Arial" w:eastAsia="宋体" w:hAnsi="Arial" w:cs="Arial" w:hint="eastAsia"/>
                <w:lang w:eastAsia="zh-CN"/>
              </w:rPr>
              <w:t>9</w:t>
            </w:r>
            <w:r>
              <w:rPr>
                <w:rFonts w:ascii="Arial" w:eastAsia="宋体" w:hAnsi="Arial" w:cs="Arial"/>
                <w:lang w:eastAsia="zh-CN"/>
              </w:rPr>
              <w:t xml:space="preserve">0 report-period </w:t>
            </w:r>
            <w:r>
              <w:rPr>
                <w:rFonts w:ascii="Arial" w:eastAsia="宋体" w:hAnsi="Arial" w:cs="Arial" w:hint="eastAsia"/>
                <w:lang w:eastAsia="zh-CN"/>
              </w:rPr>
              <w:t>9</w:t>
            </w:r>
            <w:r w:rsidRPr="00E150E6">
              <w:rPr>
                <w:rFonts w:ascii="Arial" w:eastAsia="宋体" w:hAnsi="Arial" w:cs="Arial"/>
                <w:lang w:eastAsia="zh-CN"/>
              </w:rPr>
              <w:t>0</w:t>
            </w:r>
          </w:p>
          <w:p w:rsidR="00BD20A3" w:rsidRPr="00E150E6" w:rsidRDefault="00BD20A3" w:rsidP="00EB7D7A">
            <w:pPr>
              <w:pStyle w:val="Body"/>
              <w:numPr>
                <w:ilvl w:val="0"/>
                <w:numId w:val="43"/>
              </w:numPr>
              <w:ind w:left="410" w:hanging="410"/>
              <w:rPr>
                <w:rFonts w:ascii="Arial" w:eastAsia="宋体" w:hAnsi="Arial" w:cs="Arial"/>
                <w:lang w:eastAsia="zh-CN"/>
              </w:rPr>
            </w:pPr>
            <w:r w:rsidRPr="00E150E6">
              <w:rPr>
                <w:rFonts w:ascii="Arial" w:eastAsia="宋体" w:hAnsi="Arial" w:cs="Arial"/>
                <w:lang w:eastAsia="zh-CN"/>
              </w:rPr>
              <w:t>Show running configuration to check application reporting collection period and report period.</w:t>
            </w:r>
          </w:p>
        </w:tc>
      </w:tr>
      <w:tr w:rsidR="0068247E" w:rsidRPr="00322E9D" w:rsidTr="00E150E6">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68247E" w:rsidRPr="00E150E6" w:rsidRDefault="0068247E" w:rsidP="00E150E6">
            <w:pPr>
              <w:rPr>
                <w:rFonts w:ascii="Arial" w:hAnsi="Arial" w:cs="Arial"/>
                <w:color w:val="auto"/>
              </w:rPr>
            </w:pPr>
            <w:r w:rsidRPr="00E150E6">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175D1" w:rsidRPr="00E150E6" w:rsidRDefault="0068247E" w:rsidP="00E150E6">
            <w:pPr>
              <w:pStyle w:val="Body"/>
              <w:rPr>
                <w:rFonts w:ascii="Arial" w:eastAsia="宋体" w:hAnsi="Arial" w:cs="Arial"/>
                <w:lang w:eastAsia="zh-CN"/>
              </w:rPr>
            </w:pPr>
            <w:r w:rsidRPr="00E150E6">
              <w:rPr>
                <w:rFonts w:ascii="Arial" w:eastAsia="宋体" w:hAnsi="Arial" w:cs="Arial"/>
                <w:lang w:eastAsia="zh-CN"/>
              </w:rPr>
              <w:t xml:space="preserve">Step </w:t>
            </w:r>
            <w:r w:rsidR="006175D1" w:rsidRPr="00E150E6">
              <w:rPr>
                <w:rFonts w:ascii="Arial" w:eastAsia="宋体" w:hAnsi="Arial" w:cs="Arial"/>
                <w:lang w:eastAsia="zh-CN"/>
              </w:rPr>
              <w:t>1: The default setting of both collection period and report period are 3600.</w:t>
            </w:r>
          </w:p>
          <w:p w:rsidR="0068247E" w:rsidRPr="00E150E6" w:rsidRDefault="006175D1" w:rsidP="00E150E6">
            <w:pPr>
              <w:pStyle w:val="Body"/>
              <w:rPr>
                <w:rFonts w:ascii="Arial" w:eastAsia="宋体" w:hAnsi="Arial" w:cs="Arial"/>
                <w:lang w:eastAsia="zh-CN"/>
              </w:rPr>
            </w:pPr>
            <w:r w:rsidRPr="00E150E6">
              <w:rPr>
                <w:rFonts w:ascii="Arial" w:eastAsia="宋体" w:hAnsi="Arial" w:cs="Arial"/>
                <w:lang w:eastAsia="zh-CN"/>
              </w:rPr>
              <w:t xml:space="preserve">Step </w:t>
            </w:r>
            <w:r w:rsidR="00782F6E" w:rsidRPr="00E150E6">
              <w:rPr>
                <w:rFonts w:ascii="Arial" w:eastAsia="宋体" w:hAnsi="Arial" w:cs="Arial"/>
                <w:lang w:eastAsia="zh-CN"/>
              </w:rPr>
              <w:t>3</w:t>
            </w:r>
            <w:r w:rsidR="0068247E" w:rsidRPr="00E150E6">
              <w:rPr>
                <w:rFonts w:ascii="Arial" w:eastAsia="宋体" w:hAnsi="Arial" w:cs="Arial"/>
                <w:lang w:eastAsia="zh-CN"/>
              </w:rPr>
              <w:t xml:space="preserve">: As per </w:t>
            </w:r>
            <w:r w:rsidR="00782F6E" w:rsidRPr="00E150E6">
              <w:rPr>
                <w:rFonts w:ascii="Arial" w:eastAsia="宋体" w:hAnsi="Arial" w:cs="Arial"/>
                <w:lang w:eastAsia="zh-CN"/>
              </w:rPr>
              <w:t xml:space="preserve">running configuration, both </w:t>
            </w:r>
            <w:r w:rsidR="0068247E" w:rsidRPr="00E150E6">
              <w:rPr>
                <w:rFonts w:ascii="Arial" w:eastAsia="宋体" w:hAnsi="Arial" w:cs="Arial"/>
                <w:lang w:eastAsia="zh-CN"/>
              </w:rPr>
              <w:t xml:space="preserve">application </w:t>
            </w:r>
            <w:r w:rsidRPr="00E150E6">
              <w:rPr>
                <w:rFonts w:ascii="Arial" w:eastAsia="宋体" w:hAnsi="Arial" w:cs="Arial"/>
                <w:lang w:eastAsia="zh-CN"/>
              </w:rPr>
              <w:t xml:space="preserve">reporting collection period and report period </w:t>
            </w:r>
            <w:r w:rsidR="00782F6E" w:rsidRPr="00E150E6">
              <w:rPr>
                <w:rFonts w:ascii="Arial" w:eastAsia="宋体" w:hAnsi="Arial" w:cs="Arial"/>
                <w:lang w:eastAsia="zh-CN"/>
              </w:rPr>
              <w:t>are 60</w:t>
            </w:r>
            <w:r w:rsidR="0068247E" w:rsidRPr="00E150E6">
              <w:rPr>
                <w:rFonts w:ascii="Arial" w:eastAsia="宋体" w:hAnsi="Arial" w:cs="Arial"/>
                <w:lang w:eastAsia="zh-CN"/>
              </w:rPr>
              <w:t>.</w:t>
            </w:r>
          </w:p>
          <w:p w:rsidR="0068247E" w:rsidRPr="00E150E6" w:rsidRDefault="0068247E" w:rsidP="00E150E6">
            <w:pPr>
              <w:pStyle w:val="Body"/>
              <w:rPr>
                <w:rFonts w:ascii="Arial" w:eastAsia="宋体" w:hAnsi="Arial" w:cs="Arial"/>
                <w:lang w:eastAsia="zh-CN"/>
              </w:rPr>
            </w:pPr>
            <w:r w:rsidRPr="00E150E6">
              <w:rPr>
                <w:rFonts w:ascii="Arial" w:eastAsia="宋体" w:hAnsi="Arial" w:cs="Arial"/>
                <w:lang w:eastAsia="zh-CN"/>
              </w:rPr>
              <w:t xml:space="preserve">Step </w:t>
            </w:r>
            <w:r w:rsidR="00782F6E" w:rsidRPr="00E150E6">
              <w:rPr>
                <w:rFonts w:ascii="Arial" w:eastAsia="宋体" w:hAnsi="Arial" w:cs="Arial"/>
                <w:lang w:eastAsia="zh-CN"/>
              </w:rPr>
              <w:t>5</w:t>
            </w:r>
            <w:r w:rsidRPr="00E150E6">
              <w:rPr>
                <w:rFonts w:ascii="Arial" w:eastAsia="宋体" w:hAnsi="Arial" w:cs="Arial"/>
                <w:lang w:eastAsia="zh-CN"/>
              </w:rPr>
              <w:t xml:space="preserve">: </w:t>
            </w:r>
            <w:r w:rsidR="00782F6E" w:rsidRPr="00E150E6">
              <w:rPr>
                <w:rFonts w:ascii="Arial" w:eastAsia="宋体" w:hAnsi="Arial" w:cs="Arial"/>
                <w:lang w:eastAsia="zh-CN"/>
              </w:rPr>
              <w:t>As per running configuration, both application reporting collection period and report period are 60.</w:t>
            </w:r>
          </w:p>
          <w:p w:rsidR="00E150E6" w:rsidRPr="00E150E6" w:rsidRDefault="00E150E6" w:rsidP="00E150E6">
            <w:pPr>
              <w:pStyle w:val="Body"/>
              <w:rPr>
                <w:rFonts w:ascii="Arial" w:eastAsia="宋体" w:hAnsi="Arial" w:cs="Arial"/>
                <w:lang w:eastAsia="zh-CN"/>
              </w:rPr>
            </w:pPr>
            <w:r w:rsidRPr="00E150E6">
              <w:rPr>
                <w:rFonts w:ascii="Arial" w:eastAsia="宋体" w:hAnsi="Arial" w:cs="Arial"/>
                <w:lang w:eastAsia="zh-CN"/>
              </w:rPr>
              <w:t>Step 7: As per running configuration, both application reporting collection period and report period are 3600.</w:t>
            </w:r>
          </w:p>
          <w:p w:rsidR="00E150E6" w:rsidRPr="00E150E6" w:rsidRDefault="00E150E6" w:rsidP="00E150E6">
            <w:pPr>
              <w:pStyle w:val="Body"/>
              <w:rPr>
                <w:rFonts w:ascii="Arial" w:eastAsia="宋体" w:hAnsi="Arial" w:cs="Arial"/>
                <w:lang w:eastAsia="zh-CN"/>
              </w:rPr>
            </w:pPr>
            <w:r w:rsidRPr="00E150E6">
              <w:rPr>
                <w:rFonts w:ascii="Arial" w:eastAsia="宋体" w:hAnsi="Arial" w:cs="Arial"/>
                <w:lang w:eastAsia="zh-CN"/>
              </w:rPr>
              <w:t>Step 9: As per running configuration, both application reporting collection period and report period are 3600.</w:t>
            </w:r>
          </w:p>
          <w:p w:rsidR="00E150E6" w:rsidRPr="00E150E6" w:rsidRDefault="00E150E6" w:rsidP="00E150E6">
            <w:pPr>
              <w:pStyle w:val="Body"/>
              <w:rPr>
                <w:rFonts w:ascii="Arial" w:eastAsia="宋体" w:hAnsi="Arial" w:cs="Arial"/>
                <w:lang w:eastAsia="zh-CN"/>
              </w:rPr>
            </w:pPr>
            <w:r w:rsidRPr="00E150E6">
              <w:rPr>
                <w:rFonts w:ascii="Arial" w:eastAsia="宋体" w:hAnsi="Arial" w:cs="Arial"/>
                <w:lang w:eastAsia="zh-CN"/>
              </w:rPr>
              <w:t>Step 11: As per running configuration, both application reporting collection period and report period are 600.</w:t>
            </w:r>
          </w:p>
          <w:p w:rsidR="00E150E6" w:rsidRPr="00E150E6" w:rsidRDefault="00E150E6" w:rsidP="00E150E6">
            <w:pPr>
              <w:pStyle w:val="Body"/>
              <w:rPr>
                <w:rFonts w:ascii="Arial" w:eastAsia="宋体" w:hAnsi="Arial" w:cs="Arial"/>
                <w:lang w:eastAsia="zh-CN"/>
              </w:rPr>
            </w:pPr>
            <w:r w:rsidRPr="00E150E6">
              <w:rPr>
                <w:rFonts w:ascii="Arial" w:eastAsia="宋体" w:hAnsi="Arial" w:cs="Arial"/>
                <w:lang w:eastAsia="zh-CN"/>
              </w:rPr>
              <w:t>Step 13: As per running configuration, both application reporting collection period and report period are 600.</w:t>
            </w:r>
          </w:p>
          <w:p w:rsidR="00E150E6" w:rsidRPr="00E150E6" w:rsidRDefault="00E150E6" w:rsidP="00E150E6">
            <w:pPr>
              <w:pStyle w:val="Body"/>
              <w:rPr>
                <w:rFonts w:ascii="Arial" w:eastAsia="宋体" w:hAnsi="Arial" w:cs="Arial"/>
                <w:lang w:eastAsia="zh-CN"/>
              </w:rPr>
            </w:pPr>
            <w:r w:rsidRPr="00E150E6">
              <w:rPr>
                <w:rFonts w:ascii="Arial" w:eastAsia="宋体" w:hAnsi="Arial" w:cs="Arial"/>
                <w:lang w:eastAsia="zh-CN"/>
              </w:rPr>
              <w:t xml:space="preserve">Step 14: HiveOS </w:t>
            </w:r>
            <w:r w:rsidR="00336FCA">
              <w:rPr>
                <w:rFonts w:ascii="Arial" w:eastAsia="宋体" w:hAnsi="Arial" w:cs="Arial" w:hint="eastAsia"/>
                <w:lang w:eastAsia="zh-CN"/>
              </w:rPr>
              <w:t xml:space="preserve">only receive integer divisor of 3600 as collection and report interval, it </w:t>
            </w:r>
            <w:r w:rsidRPr="00E150E6">
              <w:rPr>
                <w:rFonts w:ascii="Arial" w:eastAsia="宋体" w:hAnsi="Arial" w:cs="Arial"/>
                <w:lang w:eastAsia="zh-CN"/>
              </w:rPr>
              <w:t>prompts this is a</w:t>
            </w:r>
            <w:r w:rsidR="00336FCA">
              <w:rPr>
                <w:rFonts w:ascii="Arial" w:eastAsia="宋体" w:hAnsi="Arial" w:cs="Arial" w:hint="eastAsia"/>
                <w:lang w:eastAsia="zh-CN"/>
              </w:rPr>
              <w:t>n</w:t>
            </w:r>
            <w:r w:rsidR="00336FCA">
              <w:rPr>
                <w:rFonts w:ascii="Arial" w:eastAsia="宋体" w:hAnsi="Arial" w:cs="Arial"/>
                <w:lang w:eastAsia="zh-CN"/>
              </w:rPr>
              <w:t xml:space="preserve"> invalid parameter</w:t>
            </w:r>
            <w:r w:rsidRPr="00E150E6">
              <w:rPr>
                <w:rFonts w:ascii="Arial" w:eastAsia="宋体" w:hAnsi="Arial" w:cs="Arial"/>
                <w:lang w:eastAsia="zh-CN"/>
              </w:rPr>
              <w:t>.</w:t>
            </w:r>
          </w:p>
          <w:p w:rsidR="0068247E" w:rsidRDefault="00E150E6" w:rsidP="00E150E6">
            <w:pPr>
              <w:pStyle w:val="Body"/>
              <w:rPr>
                <w:rFonts w:ascii="Arial" w:eastAsia="宋体" w:hAnsi="Arial" w:cs="Arial"/>
                <w:lang w:eastAsia="zh-CN"/>
              </w:rPr>
            </w:pPr>
            <w:r w:rsidRPr="00E150E6">
              <w:rPr>
                <w:rFonts w:ascii="Arial" w:eastAsia="宋体" w:hAnsi="Arial" w:cs="Arial"/>
                <w:lang w:eastAsia="zh-CN"/>
              </w:rPr>
              <w:t xml:space="preserve">Step 15: As per running configuration, both application reporting collection period and </w:t>
            </w:r>
            <w:r w:rsidRPr="00E150E6">
              <w:rPr>
                <w:rFonts w:ascii="Arial" w:eastAsia="宋体" w:hAnsi="Arial" w:cs="Arial"/>
                <w:lang w:eastAsia="zh-CN"/>
              </w:rPr>
              <w:lastRenderedPageBreak/>
              <w:t>report period are 600.</w:t>
            </w:r>
          </w:p>
          <w:p w:rsidR="00336FCA" w:rsidRPr="00E150E6" w:rsidRDefault="00336FCA" w:rsidP="00336FCA">
            <w:pPr>
              <w:pStyle w:val="Body"/>
              <w:rPr>
                <w:rFonts w:ascii="Arial" w:eastAsia="宋体" w:hAnsi="Arial" w:cs="Arial"/>
                <w:lang w:eastAsia="zh-CN"/>
              </w:rPr>
            </w:pPr>
            <w:r>
              <w:rPr>
                <w:rFonts w:ascii="Arial" w:eastAsia="宋体" w:hAnsi="Arial" w:cs="Arial"/>
                <w:lang w:eastAsia="zh-CN"/>
              </w:rPr>
              <w:t>Step 1</w:t>
            </w:r>
            <w:r>
              <w:rPr>
                <w:rFonts w:ascii="Arial" w:eastAsia="宋体" w:hAnsi="Arial" w:cs="Arial" w:hint="eastAsia"/>
                <w:lang w:eastAsia="zh-CN"/>
              </w:rPr>
              <w:t>6</w:t>
            </w:r>
            <w:r>
              <w:rPr>
                <w:rFonts w:ascii="Arial" w:eastAsia="宋体" w:hAnsi="Arial" w:cs="Arial"/>
                <w:lang w:eastAsia="zh-CN"/>
              </w:rPr>
              <w:t xml:space="preserve">: </w:t>
            </w:r>
            <w:r>
              <w:rPr>
                <w:rFonts w:ascii="Arial" w:eastAsia="宋体" w:hAnsi="Arial" w:cs="Arial" w:hint="eastAsia"/>
                <w:lang w:eastAsia="zh-CN"/>
              </w:rPr>
              <w:t xml:space="preserve">The collection interval should be the integer divisor of report interval, HiveOS </w:t>
            </w:r>
            <w:r w:rsidRPr="00E150E6">
              <w:rPr>
                <w:rFonts w:ascii="Arial" w:eastAsia="宋体" w:hAnsi="Arial" w:cs="Arial"/>
                <w:lang w:eastAsia="zh-CN"/>
              </w:rPr>
              <w:t>prompts this is a</w:t>
            </w:r>
            <w:r>
              <w:rPr>
                <w:rFonts w:ascii="Arial" w:eastAsia="宋体" w:hAnsi="Arial" w:cs="Arial" w:hint="eastAsia"/>
                <w:lang w:eastAsia="zh-CN"/>
              </w:rPr>
              <w:t>n</w:t>
            </w:r>
            <w:r>
              <w:rPr>
                <w:rFonts w:ascii="Arial" w:eastAsia="宋体" w:hAnsi="Arial" w:cs="Arial"/>
                <w:lang w:eastAsia="zh-CN"/>
              </w:rPr>
              <w:t xml:space="preserve"> invalid parameter</w:t>
            </w:r>
            <w:r w:rsidRPr="00E150E6">
              <w:rPr>
                <w:rFonts w:ascii="Arial" w:eastAsia="宋体" w:hAnsi="Arial" w:cs="Arial"/>
                <w:lang w:eastAsia="zh-CN"/>
              </w:rPr>
              <w:t>.</w:t>
            </w:r>
          </w:p>
          <w:p w:rsidR="00336FCA" w:rsidRDefault="00336FCA" w:rsidP="00336FCA">
            <w:pPr>
              <w:pStyle w:val="Body"/>
              <w:rPr>
                <w:rFonts w:ascii="Arial" w:eastAsia="宋体" w:hAnsi="Arial" w:cs="Arial"/>
                <w:lang w:eastAsia="zh-CN"/>
              </w:rPr>
            </w:pPr>
            <w:r>
              <w:rPr>
                <w:rFonts w:ascii="Arial" w:eastAsia="宋体" w:hAnsi="Arial" w:cs="Arial"/>
                <w:lang w:eastAsia="zh-CN"/>
              </w:rPr>
              <w:t>Step 1</w:t>
            </w:r>
            <w:r>
              <w:rPr>
                <w:rFonts w:ascii="Arial" w:eastAsia="宋体" w:hAnsi="Arial" w:cs="Arial" w:hint="eastAsia"/>
                <w:lang w:eastAsia="zh-CN"/>
              </w:rPr>
              <w:t>7</w:t>
            </w:r>
            <w:r w:rsidRPr="00E150E6">
              <w:rPr>
                <w:rFonts w:ascii="Arial" w:eastAsia="宋体" w:hAnsi="Arial" w:cs="Arial"/>
                <w:lang w:eastAsia="zh-CN"/>
              </w:rPr>
              <w:t>: As per running configuration, both application reporting collection period and report period are 600.</w:t>
            </w:r>
          </w:p>
          <w:p w:rsidR="00BD20A3" w:rsidRPr="00E150E6" w:rsidRDefault="00BD20A3" w:rsidP="00BD20A3">
            <w:pPr>
              <w:pStyle w:val="Body"/>
              <w:rPr>
                <w:rFonts w:ascii="Arial" w:eastAsia="宋体" w:hAnsi="Arial" w:cs="Arial"/>
                <w:lang w:eastAsia="zh-CN"/>
              </w:rPr>
            </w:pPr>
            <w:r>
              <w:rPr>
                <w:rFonts w:ascii="Arial" w:eastAsia="宋体" w:hAnsi="Arial" w:cs="Arial"/>
                <w:lang w:eastAsia="zh-CN"/>
              </w:rPr>
              <w:t>Step 1</w:t>
            </w:r>
            <w:r>
              <w:rPr>
                <w:rFonts w:ascii="Arial" w:eastAsia="宋体" w:hAnsi="Arial" w:cs="Arial" w:hint="eastAsia"/>
                <w:lang w:eastAsia="zh-CN"/>
              </w:rPr>
              <w:t>8</w:t>
            </w:r>
            <w:r>
              <w:rPr>
                <w:rFonts w:ascii="Arial" w:eastAsia="宋体" w:hAnsi="Arial" w:cs="Arial"/>
                <w:lang w:eastAsia="zh-CN"/>
              </w:rPr>
              <w:t xml:space="preserve">: </w:t>
            </w:r>
            <w:r>
              <w:rPr>
                <w:rFonts w:ascii="Arial" w:eastAsia="宋体" w:hAnsi="Arial" w:cs="Arial" w:hint="eastAsia"/>
                <w:lang w:eastAsia="zh-CN"/>
              </w:rPr>
              <w:t xml:space="preserve">The collection interval and report interval should be the multiple of 60. HiveOS </w:t>
            </w:r>
            <w:r w:rsidRPr="00E150E6">
              <w:rPr>
                <w:rFonts w:ascii="Arial" w:eastAsia="宋体" w:hAnsi="Arial" w:cs="Arial"/>
                <w:lang w:eastAsia="zh-CN"/>
              </w:rPr>
              <w:t>prompts this is a</w:t>
            </w:r>
            <w:r>
              <w:rPr>
                <w:rFonts w:ascii="Arial" w:eastAsia="宋体" w:hAnsi="Arial" w:cs="Arial" w:hint="eastAsia"/>
                <w:lang w:eastAsia="zh-CN"/>
              </w:rPr>
              <w:t>n</w:t>
            </w:r>
            <w:r>
              <w:rPr>
                <w:rFonts w:ascii="Arial" w:eastAsia="宋体" w:hAnsi="Arial" w:cs="Arial"/>
                <w:lang w:eastAsia="zh-CN"/>
              </w:rPr>
              <w:t xml:space="preserve"> invalid parameter</w:t>
            </w:r>
            <w:r w:rsidRPr="00E150E6">
              <w:rPr>
                <w:rFonts w:ascii="Arial" w:eastAsia="宋体" w:hAnsi="Arial" w:cs="Arial"/>
                <w:lang w:eastAsia="zh-CN"/>
              </w:rPr>
              <w:t>.</w:t>
            </w:r>
          </w:p>
          <w:p w:rsidR="00BD20A3" w:rsidRPr="00E150E6" w:rsidRDefault="00BD20A3" w:rsidP="00BD20A3">
            <w:pPr>
              <w:pStyle w:val="Body"/>
              <w:rPr>
                <w:rFonts w:ascii="Arial" w:eastAsia="宋体" w:hAnsi="Arial" w:cs="Arial"/>
                <w:lang w:eastAsia="zh-CN"/>
              </w:rPr>
            </w:pPr>
            <w:r>
              <w:rPr>
                <w:rFonts w:ascii="Arial" w:eastAsia="宋体" w:hAnsi="Arial" w:cs="Arial"/>
                <w:lang w:eastAsia="zh-CN"/>
              </w:rPr>
              <w:t>Step 1</w:t>
            </w:r>
            <w:r>
              <w:rPr>
                <w:rFonts w:ascii="Arial" w:eastAsia="宋体" w:hAnsi="Arial" w:cs="Arial" w:hint="eastAsia"/>
                <w:lang w:eastAsia="zh-CN"/>
              </w:rPr>
              <w:t>9</w:t>
            </w:r>
            <w:r w:rsidRPr="00E150E6">
              <w:rPr>
                <w:rFonts w:ascii="Arial" w:eastAsia="宋体" w:hAnsi="Arial" w:cs="Arial"/>
                <w:lang w:eastAsia="zh-CN"/>
              </w:rPr>
              <w:t>: As per running configuration, both application reporting collection period and report period are 600.</w:t>
            </w:r>
          </w:p>
        </w:tc>
      </w:tr>
      <w:tr w:rsidR="00BB494D" w:rsidRPr="00322E9D" w:rsidTr="00E150E6">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BB494D" w:rsidRPr="00E150E6" w:rsidRDefault="00BB494D" w:rsidP="00E150E6">
            <w:pPr>
              <w:rPr>
                <w:rFonts w:ascii="Arial" w:eastAsia="宋体" w:hAnsi="Arial" w:cs="Arial"/>
                <w:color w:val="auto"/>
                <w:lang w:eastAsia="zh-CN"/>
              </w:rPr>
            </w:pPr>
            <w:r w:rsidRPr="00E150E6">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B494D" w:rsidRPr="00E150E6" w:rsidRDefault="00BB494D" w:rsidP="00E150E6">
            <w:pPr>
              <w:pStyle w:val="Body"/>
              <w:rPr>
                <w:rFonts w:ascii="Arial" w:eastAsia="宋体" w:hAnsi="Arial" w:cs="Arial"/>
                <w:lang w:eastAsia="zh-CN"/>
              </w:rPr>
            </w:pPr>
          </w:p>
        </w:tc>
      </w:tr>
      <w:tr w:rsidR="00BB494D" w:rsidRPr="00322E9D" w:rsidTr="00E150E6">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BB494D" w:rsidRPr="00E150E6" w:rsidRDefault="00BB494D" w:rsidP="00E150E6">
            <w:pPr>
              <w:rPr>
                <w:rFonts w:ascii="Arial" w:eastAsia="宋体" w:hAnsi="Arial" w:cs="Arial"/>
                <w:color w:val="auto"/>
                <w:lang w:eastAsia="zh-CN"/>
              </w:rPr>
            </w:pP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B494D" w:rsidRPr="00E150E6" w:rsidRDefault="00BB494D" w:rsidP="00E150E6">
            <w:pPr>
              <w:pStyle w:val="Body"/>
              <w:rPr>
                <w:rFonts w:ascii="Arial" w:eastAsia="宋体" w:hAnsi="Arial" w:cs="Arial"/>
                <w:lang w:eastAsia="zh-CN"/>
              </w:rPr>
            </w:pPr>
          </w:p>
        </w:tc>
      </w:tr>
    </w:tbl>
    <w:p w:rsidR="009728E9" w:rsidRPr="009728E9" w:rsidRDefault="009728E9" w:rsidP="009728E9">
      <w:pPr>
        <w:pStyle w:val="Body"/>
        <w:rPr>
          <w:rFonts w:eastAsia="宋体"/>
          <w:lang w:eastAsia="zh-CN"/>
        </w:rPr>
      </w:pPr>
    </w:p>
    <w:p w:rsidR="007605E8" w:rsidRPr="001C550D" w:rsidRDefault="007605E8" w:rsidP="001C550D">
      <w:pPr>
        <w:pStyle w:val="Heading3"/>
        <w:rPr>
          <w:rFonts w:ascii="Arial" w:eastAsia="宋体" w:hAnsi="Arial"/>
          <w:b w:val="0"/>
          <w:sz w:val="24"/>
          <w:szCs w:val="24"/>
          <w:lang w:eastAsia="zh-CN"/>
        </w:rPr>
      </w:pPr>
      <w:r w:rsidRPr="001C550D">
        <w:rPr>
          <w:rFonts w:ascii="Arial" w:eastAsia="宋体" w:hAnsi="Arial"/>
          <w:b w:val="0"/>
          <w:sz w:val="24"/>
          <w:szCs w:val="24"/>
          <w:lang w:eastAsia="zh-CN"/>
        </w:rPr>
        <w:t xml:space="preserve">Show application reporting </w:t>
      </w:r>
      <w:r w:rsidR="00E150E6" w:rsidRPr="001C550D">
        <w:rPr>
          <w:rFonts w:ascii="Arial" w:eastAsia="宋体" w:hAnsi="Arial" w:hint="eastAsia"/>
          <w:b w:val="0"/>
          <w:sz w:val="24"/>
          <w:szCs w:val="24"/>
          <w:lang w:eastAsia="zh-CN"/>
        </w:rPr>
        <w:t>configuration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50C26" w:rsidRPr="00322E9D" w:rsidTr="00E150E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50C26" w:rsidRPr="00E150E6" w:rsidRDefault="00150C26" w:rsidP="00E150E6">
            <w:pPr>
              <w:rPr>
                <w:rFonts w:ascii="Arial" w:hAnsi="Arial" w:cs="Arial"/>
                <w:color w:val="auto"/>
              </w:rPr>
            </w:pPr>
            <w:r w:rsidRPr="00E150E6">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50C26" w:rsidRPr="00E150E6" w:rsidRDefault="00B16893" w:rsidP="00E150E6">
            <w:pPr>
              <w:pStyle w:val="Body"/>
              <w:rPr>
                <w:rFonts w:ascii="Arial" w:eastAsia="宋体" w:hAnsi="Arial" w:cs="Arial"/>
                <w:lang w:eastAsia="zh-CN"/>
              </w:rPr>
            </w:pPr>
            <w:r>
              <w:rPr>
                <w:rFonts w:ascii="Arial" w:eastAsia="宋体" w:hAnsi="Arial" w:cs="Arial"/>
                <w:lang w:eastAsia="zh-CN"/>
              </w:rPr>
              <w:t>ApplicationReporting_CLI_</w:t>
            </w:r>
            <w:r w:rsidR="007D2609">
              <w:rPr>
                <w:rFonts w:ascii="Arial" w:eastAsia="宋体" w:hAnsi="Arial" w:cs="Arial" w:hint="eastAsia"/>
                <w:lang w:eastAsia="zh-CN"/>
              </w:rPr>
              <w:t>04</w:t>
            </w:r>
          </w:p>
        </w:tc>
      </w:tr>
      <w:tr w:rsidR="00150C26" w:rsidRPr="00322E9D" w:rsidTr="00E150E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50C26" w:rsidRPr="00E150E6" w:rsidRDefault="00150C26" w:rsidP="00E150E6">
            <w:pPr>
              <w:rPr>
                <w:rFonts w:ascii="Arial" w:hAnsi="Arial" w:cs="Arial"/>
                <w:color w:val="auto"/>
              </w:rPr>
            </w:pPr>
            <w:r w:rsidRPr="00E150E6">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150C26" w:rsidRPr="00E150E6" w:rsidRDefault="008879C9" w:rsidP="00E150E6">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150C26" w:rsidRPr="00E150E6" w:rsidRDefault="00150C26" w:rsidP="00E150E6">
            <w:pPr>
              <w:rPr>
                <w:rFonts w:ascii="Arial" w:eastAsia="宋体" w:hAnsi="Arial" w:cs="Arial"/>
                <w:color w:val="auto"/>
                <w:lang w:eastAsia="zh-CN"/>
              </w:rPr>
            </w:pPr>
            <w:r w:rsidRPr="00E150E6">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150C26" w:rsidRPr="00E150E6" w:rsidRDefault="00150C26" w:rsidP="00E150E6">
            <w:pPr>
              <w:pStyle w:val="Body"/>
              <w:rPr>
                <w:rFonts w:ascii="Arial" w:eastAsia="宋体" w:hAnsi="Arial" w:cs="Arial"/>
                <w:lang w:eastAsia="zh-CN"/>
              </w:rPr>
            </w:pPr>
            <w:r w:rsidRPr="00E150E6">
              <w:rPr>
                <w:rFonts w:ascii="Arial" w:eastAsia="宋体" w:hAnsi="Arial" w:cs="Arial"/>
                <w:lang w:eastAsia="zh-CN"/>
              </w:rPr>
              <w:t>No</w:t>
            </w:r>
          </w:p>
        </w:tc>
      </w:tr>
      <w:tr w:rsidR="00150C26" w:rsidRPr="00322E9D" w:rsidTr="00E150E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50C26" w:rsidRPr="00E150E6" w:rsidRDefault="00150C26" w:rsidP="00E150E6">
            <w:pPr>
              <w:rPr>
                <w:rFonts w:ascii="Arial" w:hAnsi="Arial" w:cs="Arial"/>
                <w:color w:val="auto"/>
              </w:rPr>
            </w:pPr>
            <w:r w:rsidRPr="00E150E6">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50C26" w:rsidRPr="00E150E6" w:rsidRDefault="00150C26" w:rsidP="00E150E6">
            <w:pPr>
              <w:pStyle w:val="Body"/>
              <w:rPr>
                <w:rFonts w:ascii="Arial" w:eastAsia="宋体" w:hAnsi="Arial" w:cs="Arial"/>
                <w:lang w:eastAsia="zh-CN"/>
              </w:rPr>
            </w:pPr>
          </w:p>
        </w:tc>
      </w:tr>
      <w:tr w:rsidR="00E150E6" w:rsidRPr="00322E9D" w:rsidTr="00E150E6">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E150E6" w:rsidRPr="00E150E6" w:rsidRDefault="00E150E6" w:rsidP="00E150E6">
            <w:pPr>
              <w:rPr>
                <w:rFonts w:ascii="Arial" w:hAnsi="Arial" w:cs="Arial"/>
                <w:color w:val="auto"/>
              </w:rPr>
            </w:pPr>
            <w:r w:rsidRPr="00E150E6">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50E6" w:rsidRPr="00E150E6" w:rsidRDefault="00E150E6" w:rsidP="00E150E6">
            <w:pPr>
              <w:pStyle w:val="Body"/>
              <w:rPr>
                <w:rFonts w:ascii="Arial" w:eastAsia="宋体" w:hAnsi="Arial" w:cs="Arial"/>
                <w:lang w:eastAsia="zh-CN"/>
              </w:rPr>
            </w:pPr>
            <w:r w:rsidRPr="00E150E6">
              <w:rPr>
                <w:rFonts w:ascii="Arial" w:eastAsia="宋体" w:hAnsi="Arial" w:cs="Arial"/>
                <w:lang w:eastAsia="zh-CN"/>
              </w:rPr>
              <w:t>CLI verification: show application reporting configuration</w:t>
            </w:r>
          </w:p>
        </w:tc>
      </w:tr>
      <w:tr w:rsidR="00E150E6" w:rsidRPr="00322E9D" w:rsidTr="00E150E6">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150E6" w:rsidRPr="00E150E6" w:rsidRDefault="00E150E6" w:rsidP="00E150E6">
            <w:pPr>
              <w:rPr>
                <w:rFonts w:ascii="Arial" w:eastAsia="宋体" w:hAnsi="Arial" w:cs="Arial"/>
                <w:color w:val="auto"/>
                <w:lang w:eastAsia="zh-CN"/>
              </w:rPr>
            </w:pPr>
            <w:r w:rsidRPr="00E150E6">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50E6" w:rsidRPr="00E150E6" w:rsidRDefault="00E150E6" w:rsidP="00E150E6">
            <w:pPr>
              <w:pStyle w:val="Body"/>
              <w:rPr>
                <w:rFonts w:ascii="Arial" w:eastAsia="宋体" w:hAnsi="Arial" w:cs="Arial"/>
                <w:lang w:eastAsia="zh-CN"/>
              </w:rPr>
            </w:pPr>
            <w:r w:rsidRPr="00E150E6">
              <w:rPr>
                <w:rFonts w:ascii="Arial" w:eastAsia="宋体" w:hAnsi="Arial" w:cs="Arial"/>
                <w:lang w:eastAsia="zh-CN"/>
              </w:rPr>
              <w:t>AP: AP110,AP120,AP121,AP141,AP170,AP320,AP340,AP330,AP350,</w:t>
            </w:r>
          </w:p>
          <w:p w:rsidR="00E150E6" w:rsidRPr="00E150E6" w:rsidRDefault="00E150E6" w:rsidP="00E150E6">
            <w:pPr>
              <w:pStyle w:val="Body"/>
              <w:rPr>
                <w:rFonts w:ascii="Arial" w:eastAsia="宋体" w:hAnsi="Arial" w:cs="Arial"/>
                <w:lang w:eastAsia="zh-CN"/>
              </w:rPr>
            </w:pPr>
            <w:r w:rsidRPr="00E150E6">
              <w:rPr>
                <w:rFonts w:ascii="Arial" w:eastAsia="宋体" w:hAnsi="Arial" w:cs="Arial"/>
                <w:lang w:eastAsia="zh-CN"/>
              </w:rPr>
              <w:t>BR: BR200-WP,BRAP330,BRAP350,</w:t>
            </w:r>
          </w:p>
        </w:tc>
      </w:tr>
      <w:tr w:rsidR="00E150E6" w:rsidRPr="00322E9D" w:rsidTr="00E150E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150E6" w:rsidRPr="00E150E6" w:rsidRDefault="00E150E6" w:rsidP="00E150E6">
            <w:pPr>
              <w:rPr>
                <w:rFonts w:ascii="Arial" w:hAnsi="Arial" w:cs="Arial"/>
                <w:color w:val="auto"/>
              </w:rPr>
            </w:pPr>
            <w:r w:rsidRPr="00E150E6">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50E6" w:rsidRPr="00E150E6" w:rsidRDefault="00E150E6" w:rsidP="00E150E6">
            <w:pPr>
              <w:pStyle w:val="Body"/>
              <w:rPr>
                <w:rFonts w:ascii="Arial" w:eastAsia="宋体" w:hAnsi="Arial" w:cs="Arial"/>
                <w:lang w:eastAsia="zh-CN"/>
              </w:rPr>
            </w:pPr>
          </w:p>
        </w:tc>
      </w:tr>
      <w:tr w:rsidR="00E150E6" w:rsidRPr="00322E9D" w:rsidTr="00E150E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150E6" w:rsidRPr="00E150E6" w:rsidRDefault="00E150E6" w:rsidP="00E150E6">
            <w:pPr>
              <w:rPr>
                <w:rFonts w:ascii="Arial" w:hAnsi="Arial" w:cs="Arial"/>
                <w:color w:val="auto"/>
              </w:rPr>
            </w:pPr>
            <w:r w:rsidRPr="00E150E6">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50E6" w:rsidRPr="00E150E6" w:rsidRDefault="00E150E6" w:rsidP="00EB7D7A">
            <w:pPr>
              <w:pStyle w:val="Body"/>
              <w:numPr>
                <w:ilvl w:val="0"/>
                <w:numId w:val="44"/>
              </w:numPr>
              <w:ind w:left="268" w:hanging="268"/>
              <w:rPr>
                <w:rFonts w:ascii="Arial" w:eastAsia="宋体" w:hAnsi="Arial" w:cs="Arial"/>
                <w:lang w:eastAsia="zh-CN"/>
              </w:rPr>
            </w:pPr>
            <w:r w:rsidRPr="00E150E6">
              <w:rPr>
                <w:rFonts w:ascii="Arial" w:eastAsia="宋体" w:hAnsi="Arial" w:cs="Arial"/>
                <w:lang w:eastAsia="zh-CN"/>
              </w:rPr>
              <w:t>D</w:t>
            </w:r>
            <w:r w:rsidRPr="00E150E6">
              <w:rPr>
                <w:rFonts w:ascii="Arial" w:hAnsi="Arial" w:cs="Arial"/>
              </w:rPr>
              <w:t>isplay L7 application reporting configuration</w:t>
            </w:r>
          </w:p>
          <w:p w:rsidR="00E150E6" w:rsidRPr="00E150E6" w:rsidRDefault="00E150E6" w:rsidP="008867FC">
            <w:pPr>
              <w:pStyle w:val="Body"/>
              <w:ind w:left="268"/>
              <w:rPr>
                <w:rFonts w:ascii="Arial" w:eastAsia="宋体" w:hAnsi="Arial" w:cs="Arial"/>
                <w:lang w:eastAsia="zh-CN"/>
              </w:rPr>
            </w:pPr>
            <w:r w:rsidRPr="00E150E6">
              <w:rPr>
                <w:rFonts w:ascii="Arial" w:eastAsia="宋体" w:hAnsi="Arial" w:cs="Arial"/>
                <w:lang w:eastAsia="zh-CN"/>
              </w:rPr>
              <w:t>Show application reporting configuration</w:t>
            </w:r>
          </w:p>
        </w:tc>
      </w:tr>
      <w:tr w:rsidR="00E150E6" w:rsidRPr="00322E9D" w:rsidTr="00E150E6">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150E6" w:rsidRPr="00E150E6" w:rsidRDefault="00E150E6" w:rsidP="00E150E6">
            <w:pPr>
              <w:rPr>
                <w:rFonts w:ascii="Arial" w:hAnsi="Arial" w:cs="Arial"/>
                <w:color w:val="auto"/>
              </w:rPr>
            </w:pPr>
            <w:r w:rsidRPr="00E150E6">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50E6" w:rsidRPr="00E150E6" w:rsidRDefault="00E150E6" w:rsidP="00E150E6">
            <w:pPr>
              <w:pStyle w:val="Body"/>
              <w:rPr>
                <w:rFonts w:ascii="Arial" w:eastAsia="宋体" w:hAnsi="Arial" w:cs="Arial"/>
                <w:lang w:eastAsia="zh-CN"/>
              </w:rPr>
            </w:pPr>
            <w:r w:rsidRPr="00E150E6">
              <w:rPr>
                <w:rFonts w:ascii="Arial" w:eastAsia="宋体" w:hAnsi="Arial" w:cs="Arial"/>
                <w:lang w:eastAsia="zh-CN"/>
              </w:rPr>
              <w:t>Step 1: Display L7 application reporting configuration like following:</w:t>
            </w:r>
          </w:p>
          <w:p w:rsidR="006B7739" w:rsidRPr="006B7739" w:rsidRDefault="006B7739" w:rsidP="006B7739">
            <w:pPr>
              <w:ind w:left="1807" w:hangingChars="900" w:hanging="1807"/>
              <w:rPr>
                <w:rFonts w:ascii="Arial" w:hAnsi="Arial" w:cs="Arial"/>
              </w:rPr>
            </w:pPr>
            <w:r w:rsidRPr="006B7739">
              <w:rPr>
                <w:rFonts w:ascii="Arial" w:hAnsi="Arial" w:cs="Arial"/>
              </w:rPr>
              <w:t xml:space="preserve">AP330_L7#show application reporting configuration </w:t>
            </w:r>
          </w:p>
          <w:p w:rsidR="006B7739" w:rsidRPr="006B7739" w:rsidRDefault="006B7739" w:rsidP="006B7739">
            <w:pPr>
              <w:ind w:left="1807" w:hangingChars="900" w:hanging="1807"/>
              <w:rPr>
                <w:rFonts w:ascii="Arial" w:hAnsi="Arial" w:cs="Arial"/>
              </w:rPr>
            </w:pPr>
            <w:r w:rsidRPr="006B7739">
              <w:rPr>
                <w:rFonts w:ascii="Arial" w:hAnsi="Arial" w:cs="Arial"/>
              </w:rPr>
              <w:t>Application reporting:                                  automated</w:t>
            </w:r>
          </w:p>
          <w:p w:rsidR="006B7739" w:rsidRPr="006B7739" w:rsidRDefault="006B7739" w:rsidP="006B7739">
            <w:pPr>
              <w:ind w:left="1807" w:hangingChars="900" w:hanging="1807"/>
              <w:rPr>
                <w:rFonts w:ascii="Arial" w:hAnsi="Arial" w:cs="Arial"/>
              </w:rPr>
            </w:pPr>
            <w:r w:rsidRPr="006B7739">
              <w:rPr>
                <w:rFonts w:ascii="Arial" w:hAnsi="Arial" w:cs="Arial"/>
              </w:rPr>
              <w:t>Application reporting collection-interval:               600</w:t>
            </w:r>
          </w:p>
          <w:p w:rsidR="006B7739" w:rsidRPr="006B7739" w:rsidRDefault="006B7739" w:rsidP="006B7739">
            <w:pPr>
              <w:ind w:left="1807" w:hangingChars="900" w:hanging="1807"/>
              <w:rPr>
                <w:rFonts w:ascii="Arial" w:hAnsi="Arial" w:cs="Arial"/>
              </w:rPr>
            </w:pPr>
            <w:r w:rsidRPr="006B7739">
              <w:rPr>
                <w:rFonts w:ascii="Arial" w:hAnsi="Arial" w:cs="Arial"/>
              </w:rPr>
              <w:t>Application reporting report-interval:                   600</w:t>
            </w:r>
          </w:p>
          <w:p w:rsidR="006B7739" w:rsidRPr="006B7739" w:rsidRDefault="006B7739" w:rsidP="006B7739">
            <w:pPr>
              <w:ind w:left="1807" w:hangingChars="900" w:hanging="1807"/>
              <w:rPr>
                <w:rFonts w:ascii="Arial" w:hAnsi="Arial" w:cs="Arial"/>
              </w:rPr>
            </w:pPr>
          </w:p>
          <w:p w:rsidR="006B7739" w:rsidRPr="006B7739" w:rsidRDefault="006B7739" w:rsidP="006B7739">
            <w:pPr>
              <w:ind w:left="1807" w:hangingChars="900" w:hanging="1807"/>
              <w:rPr>
                <w:rFonts w:ascii="Arial" w:hAnsi="Arial" w:cs="Arial"/>
              </w:rPr>
            </w:pPr>
            <w:r w:rsidRPr="006B7739">
              <w:rPr>
                <w:rFonts w:ascii="Arial" w:hAnsi="Arial" w:cs="Arial"/>
              </w:rPr>
              <w:t>Application enabled:</w:t>
            </w:r>
          </w:p>
          <w:p w:rsidR="006B7739" w:rsidRPr="006B7739" w:rsidRDefault="006B7739" w:rsidP="006B7739">
            <w:pPr>
              <w:ind w:left="1807" w:hangingChars="900" w:hanging="1807"/>
              <w:rPr>
                <w:rFonts w:ascii="Arial" w:hAnsi="Arial" w:cs="Arial"/>
              </w:rPr>
            </w:pPr>
            <w:r w:rsidRPr="006B7739">
              <w:rPr>
                <w:rFonts w:ascii="Arial" w:hAnsi="Arial" w:cs="Arial"/>
              </w:rPr>
              <w:t>1:      12306.cn</w:t>
            </w:r>
          </w:p>
          <w:p w:rsidR="006B7739" w:rsidRPr="006B7739" w:rsidRDefault="006B7739" w:rsidP="006B7739">
            <w:pPr>
              <w:ind w:left="1807" w:hangingChars="900" w:hanging="1807"/>
              <w:rPr>
                <w:rFonts w:ascii="Arial" w:hAnsi="Arial" w:cs="Arial"/>
              </w:rPr>
            </w:pPr>
            <w:r w:rsidRPr="006B7739">
              <w:rPr>
                <w:rFonts w:ascii="Arial" w:hAnsi="Arial" w:cs="Arial"/>
              </w:rPr>
              <w:t>2:      126.com</w:t>
            </w:r>
          </w:p>
          <w:p w:rsidR="006B7739" w:rsidRPr="006B7739" w:rsidRDefault="006B7739" w:rsidP="006B7739">
            <w:pPr>
              <w:ind w:left="1807" w:hangingChars="900" w:hanging="1807"/>
              <w:rPr>
                <w:rFonts w:ascii="Arial" w:hAnsi="Arial" w:cs="Arial"/>
              </w:rPr>
            </w:pPr>
            <w:r w:rsidRPr="006B7739">
              <w:rPr>
                <w:rFonts w:ascii="Arial" w:hAnsi="Arial" w:cs="Arial"/>
              </w:rPr>
              <w:t>3:      2345.com</w:t>
            </w:r>
          </w:p>
          <w:p w:rsidR="006B7739" w:rsidRPr="006B7739" w:rsidRDefault="006B7739" w:rsidP="006B7739">
            <w:pPr>
              <w:ind w:left="1807" w:hangingChars="900" w:hanging="1807"/>
              <w:rPr>
                <w:rFonts w:ascii="Arial" w:hAnsi="Arial" w:cs="Arial"/>
              </w:rPr>
            </w:pPr>
            <w:r w:rsidRPr="006B7739">
              <w:rPr>
                <w:rFonts w:ascii="Arial" w:hAnsi="Arial" w:cs="Arial"/>
              </w:rPr>
              <w:t>4:      39.net</w:t>
            </w:r>
          </w:p>
          <w:p w:rsidR="00E150E6" w:rsidRPr="00E150E6" w:rsidRDefault="006B7739" w:rsidP="006B7739">
            <w:pPr>
              <w:pStyle w:val="Body"/>
              <w:rPr>
                <w:rFonts w:ascii="Arial" w:hAnsi="Arial" w:cs="Arial"/>
              </w:rPr>
            </w:pPr>
            <w:r w:rsidRPr="006B7739">
              <w:rPr>
                <w:rFonts w:ascii="Arial" w:hAnsi="Arial" w:cs="Arial"/>
                <w:b/>
              </w:rPr>
              <w:t>5:      3COM-TSMUX</w:t>
            </w:r>
          </w:p>
        </w:tc>
      </w:tr>
      <w:tr w:rsidR="00E150E6" w:rsidRPr="00322E9D" w:rsidTr="00E150E6">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E150E6" w:rsidRPr="00E150E6" w:rsidRDefault="00E150E6" w:rsidP="00E150E6">
            <w:pPr>
              <w:rPr>
                <w:rFonts w:ascii="Arial" w:eastAsia="宋体" w:hAnsi="Arial" w:cs="Arial"/>
                <w:color w:val="auto"/>
                <w:lang w:eastAsia="zh-CN"/>
              </w:rPr>
            </w:pPr>
            <w:r w:rsidRPr="00E150E6">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150E6" w:rsidRPr="00E150E6" w:rsidRDefault="00E150E6" w:rsidP="00E150E6">
            <w:pPr>
              <w:pStyle w:val="Body"/>
              <w:rPr>
                <w:rFonts w:ascii="Arial" w:eastAsia="宋体" w:hAnsi="Arial" w:cs="Arial"/>
                <w:lang w:eastAsia="zh-CN"/>
              </w:rPr>
            </w:pPr>
          </w:p>
        </w:tc>
      </w:tr>
      <w:tr w:rsidR="00150C26" w:rsidRPr="00322E9D" w:rsidTr="00E150E6">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150C26" w:rsidRPr="00E150E6" w:rsidRDefault="00150C26" w:rsidP="00E150E6">
            <w:pPr>
              <w:rPr>
                <w:rFonts w:ascii="Arial" w:eastAsia="宋体" w:hAnsi="Arial" w:cs="Arial"/>
                <w:color w:val="auto"/>
                <w:lang w:eastAsia="zh-CN"/>
              </w:rPr>
            </w:pPr>
            <w:r w:rsidRPr="00E150E6">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50C26" w:rsidRPr="00E150E6" w:rsidRDefault="00150C26" w:rsidP="00E150E6">
            <w:pPr>
              <w:pStyle w:val="Body"/>
              <w:rPr>
                <w:rFonts w:ascii="Arial" w:eastAsia="宋体" w:hAnsi="Arial" w:cs="Arial"/>
                <w:lang w:eastAsia="zh-CN"/>
              </w:rPr>
            </w:pPr>
          </w:p>
        </w:tc>
      </w:tr>
    </w:tbl>
    <w:p w:rsidR="00A917AB" w:rsidRPr="001C550D" w:rsidRDefault="00A917AB" w:rsidP="00A917AB">
      <w:pPr>
        <w:pStyle w:val="Heading3"/>
        <w:rPr>
          <w:ins w:id="2035" w:author="lxu" w:date="2013-07-04T14:47:00Z"/>
          <w:rFonts w:ascii="Arial" w:eastAsia="宋体" w:hAnsi="Arial"/>
          <w:b w:val="0"/>
          <w:sz w:val="24"/>
          <w:szCs w:val="24"/>
          <w:lang w:eastAsia="zh-CN"/>
        </w:rPr>
      </w:pPr>
      <w:ins w:id="2036" w:author="lxu" w:date="2013-07-04T14:49:00Z">
        <w:r>
          <w:rPr>
            <w:rFonts w:ascii="Arial" w:eastAsia="宋体" w:hAnsi="Arial" w:hint="eastAsia"/>
            <w:b w:val="0"/>
            <w:sz w:val="24"/>
            <w:szCs w:val="24"/>
            <w:lang w:eastAsia="zh-CN"/>
          </w:rPr>
          <w:t xml:space="preserve">[no] </w:t>
        </w:r>
      </w:ins>
      <w:ins w:id="2037" w:author="lxu" w:date="2013-07-04T14:48:00Z">
        <w:r w:rsidR="0011578A" w:rsidRPr="0011578A">
          <w:rPr>
            <w:rFonts w:ascii="Arial" w:eastAsia="宋体" w:hAnsi="Arial"/>
            <w:b w:val="0"/>
            <w:sz w:val="24"/>
            <w:szCs w:val="24"/>
            <w:lang w:eastAsia="zh-CN"/>
            <w:rPrChange w:id="2038" w:author="lxu" w:date="2013-07-04T14:48:00Z">
              <w:rPr>
                <w:rFonts w:ascii="Courier New" w:eastAsiaTheme="minorEastAsia" w:hAnsi="Courier New" w:cs="Courier New"/>
                <w:color w:val="0000FF"/>
                <w:sz w:val="20"/>
                <w:szCs w:val="20"/>
                <w:u w:val="single"/>
              </w:rPr>
            </w:rPrChange>
          </w:rPr>
          <w:t>application reporting watch-list &lt;string_256&gt; enable</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A917AB" w:rsidRPr="00322E9D" w:rsidTr="00A362F8">
        <w:trPr>
          <w:trHeight w:val="321"/>
          <w:ins w:id="2039" w:author="lxu" w:date="2013-07-04T14:47:00Z"/>
        </w:trPr>
        <w:tc>
          <w:tcPr>
            <w:tcW w:w="2284" w:type="dxa"/>
            <w:tcBorders>
              <w:top w:val="single" w:sz="4" w:space="0" w:color="auto"/>
              <w:left w:val="single" w:sz="4" w:space="0" w:color="auto"/>
              <w:bottom w:val="single" w:sz="4" w:space="0" w:color="auto"/>
              <w:right w:val="single" w:sz="4" w:space="0" w:color="auto"/>
            </w:tcBorders>
            <w:vAlign w:val="center"/>
          </w:tcPr>
          <w:p w:rsidR="00A917AB" w:rsidRPr="00E150E6" w:rsidRDefault="00A917AB" w:rsidP="00A362F8">
            <w:pPr>
              <w:rPr>
                <w:ins w:id="2040" w:author="lxu" w:date="2013-07-04T14:47:00Z"/>
                <w:rFonts w:ascii="Arial" w:hAnsi="Arial" w:cs="Arial"/>
                <w:color w:val="auto"/>
              </w:rPr>
            </w:pPr>
            <w:ins w:id="2041" w:author="lxu" w:date="2013-07-04T14:47:00Z">
              <w:r w:rsidRPr="00E150E6">
                <w:rPr>
                  <w:rFonts w:ascii="Arial" w:hAnsi="Arial" w:cs="Arial"/>
                  <w:color w:val="auto"/>
                </w:rPr>
                <w:t>Case ID</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917AB" w:rsidRPr="00E150E6" w:rsidRDefault="00A917AB" w:rsidP="00A362F8">
            <w:pPr>
              <w:pStyle w:val="Body"/>
              <w:rPr>
                <w:ins w:id="2042" w:author="lxu" w:date="2013-07-04T14:47:00Z"/>
                <w:rFonts w:ascii="Arial" w:eastAsia="宋体" w:hAnsi="Arial" w:cs="Arial"/>
                <w:lang w:eastAsia="zh-CN"/>
              </w:rPr>
            </w:pPr>
            <w:ins w:id="2043" w:author="lxu" w:date="2013-07-04T14:47:00Z">
              <w:r>
                <w:rPr>
                  <w:rFonts w:ascii="Arial" w:eastAsia="宋体" w:hAnsi="Arial" w:cs="Arial"/>
                  <w:lang w:eastAsia="zh-CN"/>
                </w:rPr>
                <w:t>ApplicationReporting_CLI_</w:t>
              </w:r>
              <w:r>
                <w:rPr>
                  <w:rFonts w:ascii="Arial" w:eastAsia="宋体" w:hAnsi="Arial" w:cs="Arial" w:hint="eastAsia"/>
                  <w:lang w:eastAsia="zh-CN"/>
                </w:rPr>
                <w:t>0</w:t>
              </w:r>
            </w:ins>
            <w:ins w:id="2044" w:author="lxu" w:date="2013-07-04T14:48:00Z">
              <w:r>
                <w:rPr>
                  <w:rFonts w:ascii="Arial" w:eastAsia="宋体" w:hAnsi="Arial" w:cs="Arial" w:hint="eastAsia"/>
                  <w:lang w:eastAsia="zh-CN"/>
                </w:rPr>
                <w:t>5</w:t>
              </w:r>
            </w:ins>
          </w:p>
        </w:tc>
      </w:tr>
      <w:tr w:rsidR="00A917AB" w:rsidRPr="00322E9D" w:rsidTr="00A362F8">
        <w:trPr>
          <w:trHeight w:val="321"/>
          <w:ins w:id="2045" w:author="lxu" w:date="2013-07-04T14:47:00Z"/>
        </w:trPr>
        <w:tc>
          <w:tcPr>
            <w:tcW w:w="2284" w:type="dxa"/>
            <w:tcBorders>
              <w:top w:val="single" w:sz="4" w:space="0" w:color="auto"/>
              <w:left w:val="single" w:sz="4" w:space="0" w:color="auto"/>
              <w:bottom w:val="single" w:sz="4" w:space="0" w:color="auto"/>
              <w:right w:val="single" w:sz="4" w:space="0" w:color="auto"/>
            </w:tcBorders>
            <w:vAlign w:val="center"/>
          </w:tcPr>
          <w:p w:rsidR="00A917AB" w:rsidRPr="00E150E6" w:rsidRDefault="00A917AB" w:rsidP="00A362F8">
            <w:pPr>
              <w:rPr>
                <w:ins w:id="2046" w:author="lxu" w:date="2013-07-04T14:47:00Z"/>
                <w:rFonts w:ascii="Arial" w:hAnsi="Arial" w:cs="Arial"/>
                <w:color w:val="auto"/>
              </w:rPr>
            </w:pPr>
            <w:ins w:id="2047" w:author="lxu" w:date="2013-07-04T14:47:00Z">
              <w:r w:rsidRPr="00E150E6">
                <w:rPr>
                  <w:rFonts w:ascii="Arial" w:hAnsi="Arial" w:cs="Arial"/>
                  <w:color w:val="auto"/>
                </w:rPr>
                <w:t>Priority</w:t>
              </w:r>
            </w:ins>
          </w:p>
        </w:tc>
        <w:tc>
          <w:tcPr>
            <w:tcW w:w="2739" w:type="dxa"/>
            <w:tcBorders>
              <w:top w:val="single" w:sz="4" w:space="0" w:color="auto"/>
              <w:left w:val="single" w:sz="4" w:space="0" w:color="auto"/>
              <w:bottom w:val="single" w:sz="4" w:space="0" w:color="auto"/>
              <w:right w:val="single" w:sz="4" w:space="0" w:color="auto"/>
            </w:tcBorders>
            <w:vAlign w:val="center"/>
          </w:tcPr>
          <w:p w:rsidR="00A917AB" w:rsidRPr="00E150E6" w:rsidRDefault="00A917AB" w:rsidP="00A362F8">
            <w:pPr>
              <w:pStyle w:val="Body"/>
              <w:rPr>
                <w:ins w:id="2048" w:author="lxu" w:date="2013-07-04T14:47:00Z"/>
                <w:rFonts w:ascii="Arial" w:eastAsia="宋体" w:hAnsi="Arial" w:cs="Arial"/>
                <w:lang w:eastAsia="zh-CN"/>
              </w:rPr>
            </w:pPr>
            <w:ins w:id="2049" w:author="lxu" w:date="2013-07-04T14:47:00Z">
              <w:r>
                <w:rPr>
                  <w:rFonts w:ascii="Arial" w:eastAsia="宋体" w:hAnsi="Arial" w:cs="Arial" w:hint="eastAsia"/>
                  <w:lang w:eastAsia="zh-CN"/>
                </w:rPr>
                <w:t>Middle</w:t>
              </w:r>
            </w:ins>
          </w:p>
        </w:tc>
        <w:tc>
          <w:tcPr>
            <w:tcW w:w="2739" w:type="dxa"/>
            <w:tcBorders>
              <w:top w:val="single" w:sz="4" w:space="0" w:color="auto"/>
              <w:left w:val="single" w:sz="4" w:space="0" w:color="auto"/>
              <w:bottom w:val="single" w:sz="4" w:space="0" w:color="auto"/>
              <w:right w:val="single" w:sz="4" w:space="0" w:color="auto"/>
            </w:tcBorders>
            <w:vAlign w:val="center"/>
          </w:tcPr>
          <w:p w:rsidR="00A917AB" w:rsidRPr="00E150E6" w:rsidRDefault="00A917AB" w:rsidP="00A362F8">
            <w:pPr>
              <w:rPr>
                <w:ins w:id="2050" w:author="lxu" w:date="2013-07-04T14:47:00Z"/>
                <w:rFonts w:ascii="Arial" w:eastAsia="宋体" w:hAnsi="Arial" w:cs="Arial"/>
                <w:color w:val="auto"/>
                <w:lang w:eastAsia="zh-CN"/>
              </w:rPr>
            </w:pPr>
            <w:ins w:id="2051" w:author="lxu" w:date="2013-07-04T14:47:00Z">
              <w:r w:rsidRPr="00E150E6">
                <w:rPr>
                  <w:rFonts w:ascii="Arial" w:eastAsia="宋体" w:hAnsi="Arial" w:cs="Arial"/>
                  <w:color w:val="auto"/>
                  <w:lang w:eastAsia="zh-CN"/>
                </w:rPr>
                <w:t>Automation Flag</w:t>
              </w:r>
            </w:ins>
          </w:p>
        </w:tc>
        <w:tc>
          <w:tcPr>
            <w:tcW w:w="2739" w:type="dxa"/>
            <w:tcBorders>
              <w:top w:val="single" w:sz="4" w:space="0" w:color="auto"/>
              <w:left w:val="single" w:sz="4" w:space="0" w:color="auto"/>
              <w:bottom w:val="single" w:sz="4" w:space="0" w:color="auto"/>
              <w:right w:val="single" w:sz="4" w:space="0" w:color="auto"/>
            </w:tcBorders>
            <w:vAlign w:val="center"/>
          </w:tcPr>
          <w:p w:rsidR="00A917AB" w:rsidRPr="00E150E6" w:rsidRDefault="00A917AB" w:rsidP="00A362F8">
            <w:pPr>
              <w:pStyle w:val="Body"/>
              <w:rPr>
                <w:ins w:id="2052" w:author="lxu" w:date="2013-07-04T14:47:00Z"/>
                <w:rFonts w:ascii="Arial" w:eastAsia="宋体" w:hAnsi="Arial" w:cs="Arial"/>
                <w:lang w:eastAsia="zh-CN"/>
              </w:rPr>
            </w:pPr>
            <w:ins w:id="2053" w:author="lxu" w:date="2013-07-04T14:47:00Z">
              <w:r w:rsidRPr="00E150E6">
                <w:rPr>
                  <w:rFonts w:ascii="Arial" w:eastAsia="宋体" w:hAnsi="Arial" w:cs="Arial"/>
                  <w:lang w:eastAsia="zh-CN"/>
                </w:rPr>
                <w:t>No</w:t>
              </w:r>
            </w:ins>
          </w:p>
        </w:tc>
      </w:tr>
      <w:tr w:rsidR="00A917AB" w:rsidRPr="00322E9D" w:rsidTr="00A362F8">
        <w:trPr>
          <w:trHeight w:val="321"/>
          <w:ins w:id="2054" w:author="lxu" w:date="2013-07-04T14:47:00Z"/>
        </w:trPr>
        <w:tc>
          <w:tcPr>
            <w:tcW w:w="2284" w:type="dxa"/>
            <w:tcBorders>
              <w:top w:val="single" w:sz="4" w:space="0" w:color="auto"/>
              <w:left w:val="single" w:sz="4" w:space="0" w:color="auto"/>
              <w:bottom w:val="single" w:sz="4" w:space="0" w:color="auto"/>
              <w:right w:val="single" w:sz="4" w:space="0" w:color="auto"/>
            </w:tcBorders>
            <w:vAlign w:val="center"/>
          </w:tcPr>
          <w:p w:rsidR="00A917AB" w:rsidRPr="00E150E6" w:rsidRDefault="00A917AB" w:rsidP="00A362F8">
            <w:pPr>
              <w:rPr>
                <w:ins w:id="2055" w:author="lxu" w:date="2013-07-04T14:47:00Z"/>
                <w:rFonts w:ascii="Arial" w:hAnsi="Arial" w:cs="Arial"/>
                <w:color w:val="auto"/>
              </w:rPr>
            </w:pPr>
            <w:ins w:id="2056" w:author="lxu" w:date="2013-07-04T14:47:00Z">
              <w:r w:rsidRPr="00E150E6">
                <w:rPr>
                  <w:rFonts w:ascii="Arial" w:hAnsi="Arial" w:cs="Arial"/>
                  <w:color w:val="auto"/>
                </w:rPr>
                <w:t>Topology to use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917AB" w:rsidRPr="00E150E6" w:rsidRDefault="00A917AB" w:rsidP="00A362F8">
            <w:pPr>
              <w:pStyle w:val="Body"/>
              <w:rPr>
                <w:ins w:id="2057" w:author="lxu" w:date="2013-07-04T14:47:00Z"/>
                <w:rFonts w:ascii="Arial" w:eastAsia="宋体" w:hAnsi="Arial" w:cs="Arial"/>
                <w:lang w:eastAsia="zh-CN"/>
              </w:rPr>
            </w:pPr>
          </w:p>
        </w:tc>
      </w:tr>
      <w:tr w:rsidR="00A917AB" w:rsidRPr="00322E9D" w:rsidTr="00A362F8">
        <w:trPr>
          <w:trHeight w:val="315"/>
          <w:ins w:id="2058" w:author="lxu" w:date="2013-07-04T14:47:00Z"/>
        </w:trPr>
        <w:tc>
          <w:tcPr>
            <w:tcW w:w="2284" w:type="dxa"/>
            <w:tcBorders>
              <w:top w:val="single" w:sz="4" w:space="0" w:color="auto"/>
              <w:left w:val="single" w:sz="4" w:space="0" w:color="auto"/>
              <w:bottom w:val="single" w:sz="4" w:space="0" w:color="auto"/>
              <w:right w:val="single" w:sz="4" w:space="0" w:color="auto"/>
            </w:tcBorders>
            <w:vAlign w:val="center"/>
          </w:tcPr>
          <w:p w:rsidR="00A917AB" w:rsidRPr="00E150E6" w:rsidRDefault="00A917AB" w:rsidP="00A362F8">
            <w:pPr>
              <w:rPr>
                <w:ins w:id="2059" w:author="lxu" w:date="2013-07-04T14:47:00Z"/>
                <w:rFonts w:ascii="Arial" w:hAnsi="Arial" w:cs="Arial"/>
                <w:color w:val="auto"/>
              </w:rPr>
            </w:pPr>
            <w:ins w:id="2060" w:author="lxu" w:date="2013-07-04T14:47:00Z">
              <w:r w:rsidRPr="00E150E6">
                <w:rPr>
                  <w:rFonts w:ascii="Arial" w:hAnsi="Arial" w:cs="Arial"/>
                  <w:color w:val="auto"/>
                </w:rPr>
                <w:t>Description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917AB" w:rsidRPr="00E150E6" w:rsidRDefault="00A917AB" w:rsidP="00A362F8">
            <w:pPr>
              <w:pStyle w:val="Body"/>
              <w:rPr>
                <w:ins w:id="2061" w:author="lxu" w:date="2013-07-04T14:47:00Z"/>
                <w:rFonts w:ascii="Arial" w:eastAsia="宋体" w:hAnsi="Arial" w:cs="Arial"/>
                <w:lang w:eastAsia="zh-CN"/>
              </w:rPr>
            </w:pPr>
            <w:ins w:id="2062" w:author="lxu" w:date="2013-07-04T14:47:00Z">
              <w:r w:rsidRPr="00E150E6">
                <w:rPr>
                  <w:rFonts w:ascii="Arial" w:eastAsia="宋体" w:hAnsi="Arial" w:cs="Arial"/>
                  <w:lang w:eastAsia="zh-CN"/>
                </w:rPr>
                <w:t xml:space="preserve">CLI verification: </w:t>
              </w:r>
            </w:ins>
            <w:ins w:id="2063" w:author="lxu" w:date="2013-07-04T14:49:00Z">
              <w:r w:rsidR="0011578A" w:rsidRPr="0011578A">
                <w:rPr>
                  <w:rFonts w:ascii="Arial" w:eastAsia="宋体" w:hAnsi="Arial" w:cs="Arial"/>
                  <w:lang w:eastAsia="zh-CN"/>
                  <w:rPrChange w:id="2064" w:author="lxu" w:date="2013-07-04T14:49:00Z">
                    <w:rPr>
                      <w:rFonts w:ascii="Arial" w:eastAsia="宋体" w:hAnsi="Arial" w:cs="Arial"/>
                      <w:b/>
                      <w:color w:val="0000FF"/>
                      <w:sz w:val="24"/>
                      <w:szCs w:val="24"/>
                      <w:u w:val="single"/>
                      <w:lang w:eastAsia="zh-CN"/>
                    </w:rPr>
                  </w:rPrChange>
                </w:rPr>
                <w:t>application reporting watch-list &lt;string_256&gt; enable</w:t>
              </w:r>
            </w:ins>
          </w:p>
        </w:tc>
      </w:tr>
      <w:tr w:rsidR="00A917AB" w:rsidRPr="00322E9D" w:rsidTr="00A362F8">
        <w:trPr>
          <w:trHeight w:val="345"/>
          <w:ins w:id="2065" w:author="lxu" w:date="2013-07-04T14:47:00Z"/>
        </w:trPr>
        <w:tc>
          <w:tcPr>
            <w:tcW w:w="2284" w:type="dxa"/>
            <w:tcBorders>
              <w:top w:val="single" w:sz="4" w:space="0" w:color="auto"/>
              <w:left w:val="single" w:sz="4" w:space="0" w:color="auto"/>
              <w:bottom w:val="single" w:sz="4" w:space="0" w:color="auto"/>
              <w:right w:val="single" w:sz="4" w:space="0" w:color="auto"/>
            </w:tcBorders>
            <w:vAlign w:val="center"/>
          </w:tcPr>
          <w:p w:rsidR="00A917AB" w:rsidRPr="00E150E6" w:rsidRDefault="00A917AB" w:rsidP="00A362F8">
            <w:pPr>
              <w:rPr>
                <w:ins w:id="2066" w:author="lxu" w:date="2013-07-04T14:47:00Z"/>
                <w:rFonts w:ascii="Arial" w:eastAsia="宋体" w:hAnsi="Arial" w:cs="Arial"/>
                <w:color w:val="auto"/>
                <w:lang w:eastAsia="zh-CN"/>
              </w:rPr>
            </w:pPr>
            <w:ins w:id="2067" w:author="lxu" w:date="2013-07-04T14:47:00Z">
              <w:r w:rsidRPr="00E150E6">
                <w:rPr>
                  <w:rFonts w:ascii="Arial" w:eastAsia="宋体" w:hAnsi="Arial" w:cs="Arial"/>
                  <w:color w:val="auto"/>
                  <w:lang w:eastAsia="zh-CN"/>
                </w:rPr>
                <w:t>PlatformDependence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917AB" w:rsidRPr="00F30A6D" w:rsidRDefault="00A917AB" w:rsidP="00A917AB">
            <w:pPr>
              <w:pStyle w:val="Body"/>
              <w:rPr>
                <w:ins w:id="2068" w:author="lxu" w:date="2013-07-04T14:49:00Z"/>
                <w:rFonts w:ascii="Arial" w:eastAsia="宋体" w:hAnsi="Arial" w:cs="Arial"/>
                <w:lang w:eastAsia="zh-CN"/>
              </w:rPr>
            </w:pPr>
            <w:ins w:id="2069" w:author="lxu" w:date="2013-07-04T14:49:00Z">
              <w:r w:rsidRPr="00F30A6D">
                <w:rPr>
                  <w:rFonts w:ascii="Arial" w:eastAsia="宋体" w:hAnsi="Arial" w:cs="Arial"/>
                  <w:lang w:eastAsia="zh-CN"/>
                </w:rPr>
                <w:t>AP: AP110,AP120,AP121,AP141,AP170,</w:t>
              </w:r>
              <w:r>
                <w:rPr>
                  <w:rFonts w:ascii="Arial" w:eastAsia="宋体" w:hAnsi="Arial" w:cs="Arial"/>
                  <w:lang w:eastAsia="zh-CN"/>
                </w:rPr>
                <w:t>AP320,AP340,AP330,AP350,</w:t>
              </w:r>
            </w:ins>
          </w:p>
          <w:p w:rsidR="00A917AB" w:rsidRDefault="00A917AB" w:rsidP="00A917AB">
            <w:pPr>
              <w:pStyle w:val="Body"/>
              <w:rPr>
                <w:ins w:id="2070" w:author="lxu" w:date="2013-07-04T14:49:00Z"/>
                <w:rFonts w:ascii="Arial" w:eastAsia="宋体" w:hAnsi="Arial" w:cs="Arial"/>
                <w:lang w:eastAsia="zh-CN"/>
              </w:rPr>
            </w:pPr>
            <w:ins w:id="2071" w:author="lxu" w:date="2013-07-04T14:49:00Z">
              <w:r w:rsidRPr="00F30A6D">
                <w:rPr>
                  <w:rFonts w:ascii="Arial" w:eastAsia="宋体" w:hAnsi="Arial" w:cs="Arial"/>
                  <w:lang w:eastAsia="zh-CN"/>
                </w:rPr>
                <w:t>BR: BR200,BR200-WP,BRAP330,BRAP350,</w:t>
              </w:r>
            </w:ins>
          </w:p>
          <w:p w:rsidR="00A917AB" w:rsidRPr="00E150E6" w:rsidRDefault="00A917AB" w:rsidP="00A917AB">
            <w:pPr>
              <w:pStyle w:val="Body"/>
              <w:rPr>
                <w:ins w:id="2072" w:author="lxu" w:date="2013-07-04T14:47:00Z"/>
                <w:rFonts w:ascii="Arial" w:eastAsia="宋体" w:hAnsi="Arial" w:cs="Arial"/>
                <w:lang w:eastAsia="zh-CN"/>
              </w:rPr>
            </w:pPr>
            <w:ins w:id="2073" w:author="lxu" w:date="2013-07-04T14:49:00Z">
              <w:r>
                <w:rPr>
                  <w:rFonts w:ascii="Arial" w:eastAsia="宋体" w:hAnsi="Arial" w:cs="Arial" w:hint="eastAsia"/>
                  <w:lang w:eastAsia="zh-CN"/>
                </w:rPr>
                <w:lastRenderedPageBreak/>
                <w:t>Note: when draft this test case, HiveOS Millau 6.0r2c AP370/390 does not support application discovery. And HiveOS Geneva release is not related with AP370/390. As per plan, AP370/390 will support it by 2013 fall.</w:t>
              </w:r>
            </w:ins>
          </w:p>
        </w:tc>
      </w:tr>
      <w:tr w:rsidR="00A917AB" w:rsidRPr="00322E9D" w:rsidTr="00A362F8">
        <w:trPr>
          <w:trHeight w:val="321"/>
          <w:ins w:id="2074" w:author="lxu" w:date="2013-07-04T14:47:00Z"/>
        </w:trPr>
        <w:tc>
          <w:tcPr>
            <w:tcW w:w="2284" w:type="dxa"/>
            <w:tcBorders>
              <w:top w:val="single" w:sz="4" w:space="0" w:color="auto"/>
              <w:left w:val="single" w:sz="4" w:space="0" w:color="auto"/>
              <w:bottom w:val="single" w:sz="4" w:space="0" w:color="auto"/>
              <w:right w:val="single" w:sz="4" w:space="0" w:color="auto"/>
            </w:tcBorders>
            <w:vAlign w:val="center"/>
          </w:tcPr>
          <w:p w:rsidR="00A917AB" w:rsidRPr="00E150E6" w:rsidRDefault="00A917AB" w:rsidP="00A362F8">
            <w:pPr>
              <w:rPr>
                <w:ins w:id="2075" w:author="lxu" w:date="2013-07-04T14:47:00Z"/>
                <w:rFonts w:ascii="Arial" w:hAnsi="Arial" w:cs="Arial"/>
                <w:color w:val="auto"/>
              </w:rPr>
            </w:pPr>
            <w:ins w:id="2076" w:author="lxu" w:date="2013-07-04T14:47:00Z">
              <w:r w:rsidRPr="00E150E6">
                <w:rPr>
                  <w:rFonts w:ascii="Arial" w:hAnsi="Arial" w:cs="Arial"/>
                  <w:color w:val="auto"/>
                </w:rPr>
                <w:lastRenderedPageBreak/>
                <w:t>Pre-condition</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917AB" w:rsidRPr="00E150E6" w:rsidRDefault="00A917AB" w:rsidP="00A362F8">
            <w:pPr>
              <w:pStyle w:val="Body"/>
              <w:rPr>
                <w:ins w:id="2077" w:author="lxu" w:date="2013-07-04T14:47:00Z"/>
                <w:rFonts w:ascii="Arial" w:eastAsia="宋体" w:hAnsi="Arial" w:cs="Arial"/>
                <w:lang w:eastAsia="zh-CN"/>
              </w:rPr>
            </w:pPr>
          </w:p>
        </w:tc>
      </w:tr>
      <w:tr w:rsidR="00A917AB" w:rsidRPr="00322E9D" w:rsidTr="00A362F8">
        <w:trPr>
          <w:trHeight w:val="321"/>
          <w:ins w:id="2078" w:author="lxu" w:date="2013-07-04T14:47:00Z"/>
        </w:trPr>
        <w:tc>
          <w:tcPr>
            <w:tcW w:w="2284" w:type="dxa"/>
            <w:tcBorders>
              <w:top w:val="single" w:sz="4" w:space="0" w:color="auto"/>
              <w:left w:val="single" w:sz="4" w:space="0" w:color="auto"/>
              <w:bottom w:val="single" w:sz="4" w:space="0" w:color="auto"/>
              <w:right w:val="single" w:sz="4" w:space="0" w:color="auto"/>
            </w:tcBorders>
            <w:vAlign w:val="center"/>
          </w:tcPr>
          <w:p w:rsidR="00A917AB" w:rsidRPr="00E150E6" w:rsidRDefault="00A917AB" w:rsidP="00A362F8">
            <w:pPr>
              <w:rPr>
                <w:ins w:id="2079" w:author="lxu" w:date="2013-07-04T14:47:00Z"/>
                <w:rFonts w:ascii="Arial" w:hAnsi="Arial" w:cs="Arial"/>
                <w:color w:val="auto"/>
              </w:rPr>
            </w:pPr>
            <w:ins w:id="2080" w:author="lxu" w:date="2013-07-04T14:47:00Z">
              <w:r w:rsidRPr="00E150E6">
                <w:rPr>
                  <w:rFonts w:ascii="Arial" w:hAnsi="Arial" w:cs="Arial"/>
                  <w:color w:val="auto"/>
                </w:rPr>
                <w:t>Test procedure</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1578A" w:rsidRDefault="0011578A">
            <w:pPr>
              <w:pStyle w:val="Body"/>
              <w:numPr>
                <w:ilvl w:val="0"/>
                <w:numId w:val="134"/>
              </w:numPr>
              <w:ind w:left="268" w:hanging="268"/>
              <w:rPr>
                <w:ins w:id="2081" w:author="lxu" w:date="2013-07-04T14:47:00Z"/>
                <w:rFonts w:ascii="Arial" w:eastAsia="宋体" w:hAnsi="Arial" w:cs="Arial"/>
                <w:lang w:eastAsia="zh-CN"/>
              </w:rPr>
              <w:pPrChange w:id="2082" w:author="lxu" w:date="2013-07-04T14:54:00Z">
                <w:pPr>
                  <w:pStyle w:val="Body"/>
                  <w:numPr>
                    <w:numId w:val="44"/>
                  </w:numPr>
                  <w:ind w:left="268" w:hanging="268"/>
                </w:pPr>
              </w:pPrChange>
            </w:pPr>
            <w:ins w:id="2083" w:author="lxu" w:date="2013-07-04T14:52:00Z">
              <w:r w:rsidRPr="0011578A">
                <w:rPr>
                  <w:rFonts w:ascii="Arial" w:eastAsiaTheme="minorEastAsia" w:hAnsi="Arial" w:cs="Arial"/>
                  <w:rPrChange w:id="2084" w:author="lxu" w:date="2013-07-04T14:54:00Z">
                    <w:rPr>
                      <w:rFonts w:ascii="Courier New" w:eastAsiaTheme="minorEastAsia" w:hAnsi="Courier New" w:cs="Courier New"/>
                      <w:color w:val="0000FF"/>
                      <w:u w:val="single"/>
                    </w:rPr>
                  </w:rPrChange>
                </w:rPr>
                <w:t>Set a watch list for application discovery to report relevant app-ids forcibly</w:t>
              </w:r>
            </w:ins>
          </w:p>
          <w:p w:rsidR="00A917AB" w:rsidRDefault="00A917AB" w:rsidP="00A362F8">
            <w:pPr>
              <w:pStyle w:val="Body"/>
              <w:ind w:left="268"/>
              <w:rPr>
                <w:ins w:id="2085" w:author="lxu" w:date="2013-07-04T14:53:00Z"/>
                <w:rFonts w:ascii="Arial" w:eastAsia="宋体" w:hAnsi="Arial" w:cs="Arial"/>
                <w:lang w:eastAsia="zh-CN"/>
              </w:rPr>
            </w:pPr>
            <w:ins w:id="2086" w:author="lxu" w:date="2013-07-04T14:53:00Z">
              <w:r>
                <w:rPr>
                  <w:rFonts w:ascii="Arial" w:eastAsia="宋体" w:hAnsi="Arial" w:cs="Arial" w:hint="eastAsia"/>
                  <w:lang w:eastAsia="zh-CN"/>
                </w:rPr>
                <w:t>a</w:t>
              </w:r>
            </w:ins>
            <w:ins w:id="2087" w:author="lxu" w:date="2013-07-04T14:52:00Z">
              <w:r>
                <w:rPr>
                  <w:rFonts w:ascii="Arial" w:eastAsia="宋体" w:hAnsi="Arial" w:cs="Arial" w:hint="eastAsia"/>
                  <w:lang w:eastAsia="zh-CN"/>
                </w:rPr>
                <w:t>pplication reporting watch-list 1 enable</w:t>
              </w:r>
            </w:ins>
          </w:p>
          <w:p w:rsidR="0011578A" w:rsidRDefault="0011578A">
            <w:pPr>
              <w:pStyle w:val="Body"/>
              <w:numPr>
                <w:ilvl w:val="0"/>
                <w:numId w:val="134"/>
              </w:numPr>
              <w:ind w:left="268" w:hanging="268"/>
              <w:rPr>
                <w:ins w:id="2088" w:author="lxu" w:date="2013-07-04T14:53:00Z"/>
                <w:rFonts w:ascii="Arial" w:eastAsia="宋体" w:hAnsi="Arial" w:cs="Arial"/>
                <w:lang w:eastAsia="zh-CN"/>
              </w:rPr>
              <w:pPrChange w:id="2089" w:author="lxu" w:date="2013-07-04T14:55:00Z">
                <w:pPr>
                  <w:pStyle w:val="Body"/>
                  <w:numPr>
                    <w:numId w:val="134"/>
                  </w:numPr>
                  <w:ind w:left="360" w:hanging="360"/>
                </w:pPr>
              </w:pPrChange>
            </w:pPr>
            <w:ins w:id="2090" w:author="lxu" w:date="2013-07-04T14:53:00Z">
              <w:r w:rsidRPr="0011578A">
                <w:rPr>
                  <w:rFonts w:ascii="Arial" w:eastAsiaTheme="minorEastAsia" w:hAnsi="Arial" w:cs="Arial"/>
                  <w:lang w:eastAsia="zh-CN"/>
                  <w:rPrChange w:id="2091" w:author="lxu" w:date="2013-07-04T14:54:00Z">
                    <w:rPr>
                      <w:rFonts w:ascii="Courier New" w:eastAsiaTheme="minorEastAsia" w:hAnsi="Courier New" w:cs="Courier New"/>
                      <w:color w:val="0000FF"/>
                      <w:u w:val="single"/>
                      <w:lang w:eastAsia="zh-CN"/>
                    </w:rPr>
                  </w:rPrChange>
                </w:rPr>
                <w:t>Remove application from</w:t>
              </w:r>
              <w:r w:rsidRPr="0011578A">
                <w:rPr>
                  <w:rFonts w:ascii="Arial" w:eastAsiaTheme="minorEastAsia" w:hAnsi="Arial" w:cs="Arial"/>
                  <w:rPrChange w:id="2092" w:author="lxu" w:date="2013-07-04T14:54:00Z">
                    <w:rPr>
                      <w:rFonts w:ascii="Courier New" w:eastAsiaTheme="minorEastAsia" w:hAnsi="Courier New" w:cs="Courier New"/>
                      <w:color w:val="0000FF"/>
                      <w:u w:val="single"/>
                    </w:rPr>
                  </w:rPrChange>
                </w:rPr>
                <w:t xml:space="preserve"> watch lis</w:t>
              </w:r>
            </w:ins>
            <w:ins w:id="2093" w:author="lxu" w:date="2013-07-04T14:54:00Z">
              <w:r w:rsidRPr="0011578A">
                <w:rPr>
                  <w:rFonts w:ascii="Arial" w:eastAsiaTheme="minorEastAsia" w:hAnsi="Arial" w:cs="Arial"/>
                  <w:lang w:eastAsia="zh-CN"/>
                  <w:rPrChange w:id="2094" w:author="lxu" w:date="2013-07-04T14:54:00Z">
                    <w:rPr>
                      <w:rFonts w:ascii="Courier New" w:eastAsiaTheme="minorEastAsia" w:hAnsi="Courier New" w:cs="Courier New"/>
                      <w:color w:val="0000FF"/>
                      <w:u w:val="single"/>
                      <w:lang w:eastAsia="zh-CN"/>
                    </w:rPr>
                  </w:rPrChange>
                </w:rPr>
                <w:t>t</w:t>
              </w:r>
            </w:ins>
          </w:p>
          <w:p w:rsidR="0011578A" w:rsidRDefault="00A917AB">
            <w:pPr>
              <w:pStyle w:val="Body"/>
              <w:ind w:firstLineChars="150" w:firstLine="300"/>
              <w:rPr>
                <w:ins w:id="2095" w:author="lxu" w:date="2013-07-04T14:55:00Z"/>
                <w:rFonts w:ascii="Arial" w:eastAsia="宋体" w:hAnsi="Arial" w:cs="Arial"/>
                <w:lang w:eastAsia="zh-CN"/>
              </w:rPr>
              <w:pPrChange w:id="2096" w:author="lxu" w:date="2013-07-04T14:54:00Z">
                <w:pPr>
                  <w:pStyle w:val="Body"/>
                  <w:ind w:left="268"/>
                </w:pPr>
              </w:pPrChange>
            </w:pPr>
            <w:ins w:id="2097" w:author="lxu" w:date="2013-07-04T14:54:00Z">
              <w:r>
                <w:rPr>
                  <w:rFonts w:ascii="Arial" w:eastAsia="宋体" w:hAnsi="Arial" w:cs="Arial"/>
                  <w:lang w:eastAsia="zh-CN"/>
                </w:rPr>
                <w:t xml:space="preserve">no </w:t>
              </w:r>
            </w:ins>
            <w:ins w:id="2098" w:author="lxu" w:date="2013-07-04T14:53:00Z">
              <w:r>
                <w:rPr>
                  <w:rFonts w:ascii="Arial" w:eastAsia="宋体" w:hAnsi="Arial" w:cs="Arial" w:hint="eastAsia"/>
                  <w:lang w:eastAsia="zh-CN"/>
                </w:rPr>
                <w:t>application reporting watch-list 1 enable</w:t>
              </w:r>
            </w:ins>
          </w:p>
          <w:p w:rsidR="000E1178" w:rsidRPr="00611FE7" w:rsidRDefault="00A917AB">
            <w:pPr>
              <w:pStyle w:val="Body"/>
              <w:numPr>
                <w:ilvl w:val="0"/>
                <w:numId w:val="134"/>
              </w:numPr>
              <w:ind w:left="268" w:hanging="268"/>
              <w:rPr>
                <w:ins w:id="2099" w:author="lxu" w:date="2013-07-04T14:47:00Z"/>
                <w:rFonts w:ascii="Arial" w:eastAsia="宋体" w:hAnsi="Arial" w:cs="Arial"/>
                <w:lang w:eastAsia="zh-CN"/>
              </w:rPr>
              <w:pPrChange w:id="2100" w:author="lxu" w:date="2013-07-09T09:54:00Z">
                <w:pPr>
                  <w:pStyle w:val="Body"/>
                </w:pPr>
              </w:pPrChange>
            </w:pPr>
            <w:ins w:id="2101" w:author="lxu" w:date="2013-07-04T14:55:00Z">
              <w:r>
                <w:rPr>
                  <w:rFonts w:ascii="Arial" w:eastAsia="宋体" w:hAnsi="Arial" w:cs="Arial" w:hint="eastAsia"/>
                  <w:lang w:eastAsia="zh-CN"/>
                </w:rPr>
                <w:t xml:space="preserve">Check the maximum number of applications which watchlist can </w:t>
              </w:r>
            </w:ins>
            <w:ins w:id="2102" w:author="lxu" w:date="2013-07-04T14:56:00Z">
              <w:r>
                <w:rPr>
                  <w:rFonts w:ascii="Arial" w:eastAsia="宋体" w:hAnsi="Arial" w:cs="Arial" w:hint="eastAsia"/>
                  <w:lang w:eastAsia="zh-CN"/>
                </w:rPr>
                <w:t>affor</w:t>
              </w:r>
            </w:ins>
            <w:ins w:id="2103" w:author="lxu" w:date="2013-07-09T09:54:00Z">
              <w:r w:rsidR="00611FE7">
                <w:rPr>
                  <w:rFonts w:ascii="Arial" w:eastAsia="宋体" w:hAnsi="Arial" w:cs="Arial" w:hint="eastAsia"/>
                  <w:lang w:eastAsia="zh-CN"/>
                </w:rPr>
                <w:t>d</w:t>
              </w:r>
            </w:ins>
          </w:p>
        </w:tc>
      </w:tr>
      <w:tr w:rsidR="00A917AB" w:rsidRPr="00322E9D" w:rsidTr="00A362F8">
        <w:trPr>
          <w:trHeight w:val="345"/>
          <w:ins w:id="2104" w:author="lxu" w:date="2013-07-04T14:47:00Z"/>
        </w:trPr>
        <w:tc>
          <w:tcPr>
            <w:tcW w:w="2284" w:type="dxa"/>
            <w:tcBorders>
              <w:top w:val="single" w:sz="4" w:space="0" w:color="auto"/>
              <w:left w:val="single" w:sz="4" w:space="0" w:color="auto"/>
              <w:bottom w:val="single" w:sz="4" w:space="0" w:color="auto"/>
              <w:right w:val="single" w:sz="4" w:space="0" w:color="auto"/>
            </w:tcBorders>
            <w:vAlign w:val="center"/>
          </w:tcPr>
          <w:p w:rsidR="00A917AB" w:rsidRPr="00E150E6" w:rsidRDefault="00A917AB" w:rsidP="00A362F8">
            <w:pPr>
              <w:rPr>
                <w:ins w:id="2105" w:author="lxu" w:date="2013-07-04T14:47:00Z"/>
                <w:rFonts w:ascii="Arial" w:hAnsi="Arial" w:cs="Arial"/>
                <w:color w:val="auto"/>
              </w:rPr>
            </w:pPr>
            <w:ins w:id="2106" w:author="lxu" w:date="2013-07-04T14:47:00Z">
              <w:r w:rsidRPr="00E150E6">
                <w:rPr>
                  <w:rFonts w:ascii="Arial" w:hAnsi="Arial" w:cs="Arial"/>
                  <w:color w:val="auto"/>
                </w:rPr>
                <w:t>Expect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917AB" w:rsidRDefault="00611FE7" w:rsidP="00A362F8">
            <w:pPr>
              <w:pStyle w:val="Body"/>
              <w:rPr>
                <w:ins w:id="2107" w:author="lxu" w:date="2013-07-09T09:55:00Z"/>
                <w:rFonts w:ascii="Arial" w:eastAsiaTheme="minorEastAsia" w:hAnsi="Arial" w:cs="Arial"/>
                <w:lang w:eastAsia="zh-CN"/>
              </w:rPr>
            </w:pPr>
            <w:ins w:id="2108" w:author="lxu" w:date="2013-07-09T09:55:00Z">
              <w:r>
                <w:rPr>
                  <w:rFonts w:ascii="Arial" w:eastAsiaTheme="minorEastAsia" w:hAnsi="Arial" w:cs="Arial" w:hint="eastAsia"/>
                  <w:lang w:eastAsia="zh-CN"/>
                </w:rPr>
                <w:t xml:space="preserve">Step1. </w:t>
              </w:r>
              <w:r>
                <w:rPr>
                  <w:rFonts w:ascii="Arial" w:eastAsiaTheme="minorEastAsia" w:hAnsi="Arial" w:cs="Arial"/>
                  <w:lang w:eastAsia="zh-CN"/>
                </w:rPr>
                <w:t>Add a new application into watchlist successfully.</w:t>
              </w:r>
            </w:ins>
          </w:p>
          <w:p w:rsidR="00611FE7" w:rsidRDefault="00611FE7" w:rsidP="00A362F8">
            <w:pPr>
              <w:pStyle w:val="Body"/>
              <w:rPr>
                <w:ins w:id="2109" w:author="lxu" w:date="2013-07-09T09:55:00Z"/>
                <w:rFonts w:ascii="Arial" w:eastAsiaTheme="minorEastAsia" w:hAnsi="Arial" w:cs="Arial"/>
                <w:lang w:eastAsia="zh-CN"/>
              </w:rPr>
            </w:pPr>
            <w:ins w:id="2110" w:author="lxu" w:date="2013-07-09T09:55:00Z">
              <w:r>
                <w:rPr>
                  <w:rFonts w:ascii="Arial" w:eastAsiaTheme="minorEastAsia" w:hAnsi="Arial" w:cs="Arial" w:hint="eastAsia"/>
                  <w:lang w:eastAsia="zh-CN"/>
                </w:rPr>
                <w:t>Step 2. Remove application from watchlist successfully.</w:t>
              </w:r>
            </w:ins>
          </w:p>
          <w:p w:rsidR="00611FE7" w:rsidRPr="00611FE7" w:rsidRDefault="00611FE7" w:rsidP="00A362F8">
            <w:pPr>
              <w:pStyle w:val="Body"/>
              <w:rPr>
                <w:ins w:id="2111" w:author="lxu" w:date="2013-07-04T14:47:00Z"/>
                <w:rFonts w:ascii="Arial" w:eastAsiaTheme="minorEastAsia" w:hAnsi="Arial" w:cs="Arial"/>
                <w:lang w:eastAsia="zh-CN"/>
                <w:rPrChange w:id="2112" w:author="lxu" w:date="2013-07-09T09:55:00Z">
                  <w:rPr>
                    <w:ins w:id="2113" w:author="lxu" w:date="2013-07-04T14:47:00Z"/>
                    <w:rFonts w:ascii="Arial" w:hAnsi="Arial" w:cs="Arial"/>
                  </w:rPr>
                </w:rPrChange>
              </w:rPr>
            </w:pPr>
            <w:ins w:id="2114" w:author="lxu" w:date="2013-07-09T09:55:00Z">
              <w:r>
                <w:rPr>
                  <w:rFonts w:ascii="Arial" w:eastAsiaTheme="minorEastAsia" w:hAnsi="Arial" w:cs="Arial" w:hint="eastAsia"/>
                  <w:lang w:eastAsia="zh-CN"/>
                </w:rPr>
                <w:t>Step 3. Watchlist supports up to 7 applications.</w:t>
              </w:r>
            </w:ins>
          </w:p>
        </w:tc>
      </w:tr>
      <w:tr w:rsidR="00A917AB" w:rsidRPr="00322E9D" w:rsidTr="00A362F8">
        <w:trPr>
          <w:trHeight w:val="165"/>
          <w:ins w:id="2115" w:author="lxu" w:date="2013-07-04T14:47:00Z"/>
        </w:trPr>
        <w:tc>
          <w:tcPr>
            <w:tcW w:w="2284" w:type="dxa"/>
            <w:tcBorders>
              <w:top w:val="single" w:sz="4" w:space="0" w:color="auto"/>
              <w:left w:val="single" w:sz="4" w:space="0" w:color="auto"/>
              <w:bottom w:val="single" w:sz="4" w:space="0" w:color="auto"/>
              <w:right w:val="single" w:sz="4" w:space="0" w:color="auto"/>
            </w:tcBorders>
            <w:vAlign w:val="center"/>
          </w:tcPr>
          <w:p w:rsidR="00A917AB" w:rsidRPr="00E150E6" w:rsidRDefault="00A917AB" w:rsidP="00A362F8">
            <w:pPr>
              <w:rPr>
                <w:ins w:id="2116" w:author="lxu" w:date="2013-07-04T14:47:00Z"/>
                <w:rFonts w:ascii="Arial" w:eastAsia="宋体" w:hAnsi="Arial" w:cs="Arial"/>
                <w:color w:val="auto"/>
                <w:lang w:eastAsia="zh-CN"/>
              </w:rPr>
            </w:pPr>
            <w:ins w:id="2117" w:author="lxu" w:date="2013-07-04T14:47:00Z">
              <w:r w:rsidRPr="00E150E6">
                <w:rPr>
                  <w:rFonts w:ascii="Arial" w:eastAsia="宋体" w:hAnsi="Arial" w:cs="Arial"/>
                  <w:color w:val="auto"/>
                  <w:lang w:eastAsia="zh-CN"/>
                </w:rPr>
                <w:t>Test Result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917AB" w:rsidRPr="00E150E6" w:rsidRDefault="00A917AB" w:rsidP="00A362F8">
            <w:pPr>
              <w:pStyle w:val="Body"/>
              <w:rPr>
                <w:ins w:id="2118" w:author="lxu" w:date="2013-07-04T14:47:00Z"/>
                <w:rFonts w:ascii="Arial" w:eastAsia="宋体" w:hAnsi="Arial" w:cs="Arial"/>
                <w:lang w:eastAsia="zh-CN"/>
              </w:rPr>
            </w:pPr>
          </w:p>
        </w:tc>
      </w:tr>
      <w:tr w:rsidR="00A917AB" w:rsidRPr="00322E9D" w:rsidTr="00A362F8">
        <w:trPr>
          <w:trHeight w:val="142"/>
          <w:ins w:id="2119" w:author="lxu" w:date="2013-07-04T14:47:00Z"/>
        </w:trPr>
        <w:tc>
          <w:tcPr>
            <w:tcW w:w="2284" w:type="dxa"/>
            <w:tcBorders>
              <w:top w:val="single" w:sz="4" w:space="0" w:color="auto"/>
              <w:left w:val="single" w:sz="4" w:space="0" w:color="auto"/>
              <w:bottom w:val="single" w:sz="4" w:space="0" w:color="auto"/>
              <w:right w:val="single" w:sz="4" w:space="0" w:color="auto"/>
            </w:tcBorders>
            <w:vAlign w:val="center"/>
          </w:tcPr>
          <w:p w:rsidR="00A917AB" w:rsidRPr="00E150E6" w:rsidRDefault="00A917AB" w:rsidP="00A362F8">
            <w:pPr>
              <w:rPr>
                <w:ins w:id="2120" w:author="lxu" w:date="2013-07-04T14:47:00Z"/>
                <w:rFonts w:ascii="Arial" w:eastAsia="宋体" w:hAnsi="Arial" w:cs="Arial"/>
                <w:color w:val="auto"/>
                <w:lang w:eastAsia="zh-CN"/>
              </w:rPr>
            </w:pPr>
            <w:ins w:id="2121" w:author="lxu" w:date="2013-07-04T14:47:00Z">
              <w:r w:rsidRPr="00E150E6">
                <w:rPr>
                  <w:rFonts w:ascii="Arial" w:eastAsia="宋体" w:hAnsi="Arial" w:cs="Arial"/>
                  <w:color w:val="auto"/>
                  <w:lang w:eastAsia="zh-CN"/>
                </w:rPr>
                <w:t>Comment</w:t>
              </w:r>
            </w:ins>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917AB" w:rsidRPr="00A917AB" w:rsidRDefault="00A917AB" w:rsidP="00A362F8">
            <w:pPr>
              <w:pStyle w:val="Body"/>
              <w:rPr>
                <w:ins w:id="2122" w:author="lxu" w:date="2013-07-04T14:47:00Z"/>
                <w:rFonts w:ascii="Arial" w:eastAsia="宋体" w:hAnsi="Arial" w:cs="Arial"/>
                <w:lang w:eastAsia="zh-CN"/>
              </w:rPr>
            </w:pPr>
            <w:ins w:id="2123" w:author="lxu" w:date="2013-07-04T14:51:00Z">
              <w:r>
                <w:rPr>
                  <w:rFonts w:ascii="Arial" w:eastAsia="宋体" w:hAnsi="Arial" w:cs="Arial" w:hint="eastAsia"/>
                  <w:lang w:eastAsia="zh-CN"/>
                </w:rPr>
                <w:t>Draft this case for application discovery which is a L7 application enhancement involved into HiveOS since Geneva release.</w:t>
              </w:r>
            </w:ins>
          </w:p>
        </w:tc>
      </w:tr>
    </w:tbl>
    <w:p w:rsidR="00A917AB" w:rsidRPr="007F66B6" w:rsidRDefault="00A917AB" w:rsidP="00A917AB">
      <w:pPr>
        <w:pStyle w:val="Body"/>
        <w:rPr>
          <w:ins w:id="2124" w:author="lxu" w:date="2013-07-04T14:47:00Z"/>
          <w:rFonts w:eastAsia="宋体"/>
          <w:lang w:eastAsia="zh-CN"/>
        </w:rPr>
      </w:pPr>
    </w:p>
    <w:p w:rsidR="007F66B6" w:rsidRPr="007F66B6" w:rsidRDefault="007F66B6" w:rsidP="007F66B6">
      <w:pPr>
        <w:pStyle w:val="Body"/>
        <w:rPr>
          <w:rFonts w:eastAsia="宋体"/>
          <w:lang w:eastAsia="zh-CN"/>
        </w:rPr>
      </w:pPr>
    </w:p>
    <w:p w:rsidR="00F17FD2" w:rsidRPr="00F43570" w:rsidRDefault="00F17FD2" w:rsidP="008E641E">
      <w:pPr>
        <w:pStyle w:val="Heading2"/>
        <w:numPr>
          <w:ilvl w:val="1"/>
          <w:numId w:val="1"/>
        </w:numPr>
        <w:tabs>
          <w:tab w:val="clear" w:pos="792"/>
          <w:tab w:val="clear" w:pos="4320"/>
          <w:tab w:val="clear" w:pos="8640"/>
          <w:tab w:val="right" w:pos="567"/>
        </w:tabs>
        <w:ind w:left="0" w:firstLine="0"/>
        <w:rPr>
          <w:rFonts w:eastAsia="宋体"/>
          <w:color w:val="auto"/>
          <w:sz w:val="24"/>
          <w:szCs w:val="24"/>
          <w:lang w:eastAsia="zh-CN"/>
        </w:rPr>
      </w:pPr>
      <w:r w:rsidRPr="00F43570">
        <w:rPr>
          <w:rFonts w:eastAsia="宋体"/>
          <w:color w:val="auto"/>
          <w:sz w:val="24"/>
          <w:szCs w:val="24"/>
          <w:lang w:eastAsia="zh-CN"/>
        </w:rPr>
        <w:t>GUI Management-HiveManager</w:t>
      </w:r>
    </w:p>
    <w:p w:rsidR="00F43570" w:rsidRDefault="00F17FD2" w:rsidP="00961702">
      <w:pPr>
        <w:rPr>
          <w:rFonts w:ascii="Arial" w:eastAsia="宋体" w:hAnsi="Arial" w:cs="Arial"/>
          <w:b w:val="0"/>
          <w:color w:val="auto"/>
          <w:sz w:val="21"/>
          <w:szCs w:val="21"/>
          <w:lang w:eastAsia="zh-CN"/>
        </w:rPr>
      </w:pPr>
      <w:r w:rsidRPr="001C550D">
        <w:rPr>
          <w:rFonts w:ascii="Arial" w:eastAsia="宋体" w:hAnsi="Arial" w:cs="Arial"/>
          <w:b w:val="0"/>
          <w:color w:val="auto"/>
          <w:sz w:val="21"/>
          <w:szCs w:val="21"/>
          <w:lang w:eastAsia="zh-CN"/>
        </w:rPr>
        <w:t>&lt;List HM test case or test log&gt;</w:t>
      </w:r>
      <w:bookmarkEnd w:id="8"/>
    </w:p>
    <w:p w:rsidR="00F43570" w:rsidRPr="002E1BB7" w:rsidRDefault="00F43570" w:rsidP="008E641E">
      <w:pPr>
        <w:pStyle w:val="Heading2"/>
        <w:numPr>
          <w:ilvl w:val="1"/>
          <w:numId w:val="1"/>
        </w:numPr>
        <w:tabs>
          <w:tab w:val="clear" w:pos="792"/>
          <w:tab w:val="clear" w:pos="4320"/>
          <w:tab w:val="clear" w:pos="8640"/>
          <w:tab w:val="right" w:pos="567"/>
        </w:tabs>
        <w:ind w:left="0" w:firstLine="0"/>
        <w:rPr>
          <w:rFonts w:eastAsia="宋体"/>
          <w:color w:val="auto"/>
          <w:sz w:val="24"/>
          <w:szCs w:val="24"/>
          <w:lang w:eastAsia="zh-CN"/>
        </w:rPr>
      </w:pPr>
      <w:r w:rsidRPr="002E1BB7">
        <w:rPr>
          <w:rFonts w:eastAsia="宋体" w:hint="eastAsia"/>
          <w:color w:val="auto"/>
          <w:sz w:val="24"/>
          <w:szCs w:val="24"/>
          <w:lang w:eastAsia="zh-CN"/>
        </w:rPr>
        <w:t>GUI Management-HiveUI</w:t>
      </w:r>
    </w:p>
    <w:p w:rsidR="00F43570" w:rsidRPr="00F17FD2" w:rsidRDefault="00F43570" w:rsidP="00F43570">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HiveUI test case or test log</w:t>
      </w:r>
      <w:r w:rsidRPr="00F17FD2">
        <w:rPr>
          <w:rFonts w:ascii="Arial" w:eastAsia="宋体" w:hAnsi="Arial" w:cs="Arial" w:hint="eastAsia"/>
          <w:b w:val="0"/>
          <w:color w:val="auto"/>
          <w:sz w:val="21"/>
          <w:szCs w:val="21"/>
          <w:lang w:eastAsia="zh-CN"/>
        </w:rPr>
        <w:t>&gt;</w:t>
      </w:r>
    </w:p>
    <w:p w:rsidR="00F43570" w:rsidRPr="008E641E" w:rsidRDefault="00F43570" w:rsidP="008E641E">
      <w:pPr>
        <w:pStyle w:val="Heading2"/>
        <w:numPr>
          <w:ilvl w:val="1"/>
          <w:numId w:val="1"/>
        </w:numPr>
        <w:tabs>
          <w:tab w:val="clear" w:pos="792"/>
          <w:tab w:val="clear" w:pos="4320"/>
          <w:tab w:val="clear" w:pos="8640"/>
          <w:tab w:val="right" w:pos="567"/>
        </w:tabs>
        <w:ind w:left="0" w:firstLine="0"/>
        <w:rPr>
          <w:rFonts w:eastAsia="宋体"/>
          <w:color w:val="auto"/>
          <w:sz w:val="24"/>
          <w:szCs w:val="24"/>
          <w:lang w:eastAsia="zh-CN"/>
        </w:rPr>
      </w:pPr>
      <w:r w:rsidRPr="006861C5">
        <w:rPr>
          <w:rFonts w:eastAsia="宋体"/>
          <w:color w:val="auto"/>
          <w:sz w:val="24"/>
          <w:szCs w:val="24"/>
          <w:lang w:eastAsia="zh-CN"/>
        </w:rPr>
        <w:t>T</w:t>
      </w:r>
      <w:r w:rsidRPr="006861C5">
        <w:rPr>
          <w:rFonts w:eastAsia="宋体" w:hint="eastAsia"/>
          <w:color w:val="auto"/>
          <w:sz w:val="24"/>
          <w:szCs w:val="24"/>
          <w:lang w:eastAsia="zh-CN"/>
        </w:rPr>
        <w:t>ypical issue Test Case</w:t>
      </w:r>
    </w:p>
    <w:p w:rsidR="00F43570" w:rsidRPr="001C550D" w:rsidRDefault="00F43570" w:rsidP="00961702">
      <w:pPr>
        <w:rPr>
          <w:rFonts w:ascii="Arial" w:eastAsia="宋体" w:hAnsi="Arial" w:cs="Arial"/>
          <w:b w:val="0"/>
          <w:color w:val="auto"/>
          <w:sz w:val="21"/>
          <w:szCs w:val="21"/>
          <w:lang w:eastAsia="zh-CN"/>
        </w:rPr>
      </w:pPr>
    </w:p>
    <w:sectPr w:rsidR="00F43570" w:rsidRPr="001C550D" w:rsidSect="00184524">
      <w:headerReference w:type="even" r:id="rId20"/>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09D" w:rsidRDefault="001D709D" w:rsidP="00920388">
      <w:r>
        <w:separator/>
      </w:r>
    </w:p>
  </w:endnote>
  <w:endnote w:type="continuationSeparator" w:id="0">
    <w:p w:rsidR="001D709D" w:rsidRDefault="001D709D" w:rsidP="00920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7A1" w:rsidRDefault="001D709D">
    <w:pPr>
      <w:pStyle w:val="Footer"/>
    </w:pPr>
    <w:r>
      <w:rPr>
        <w:noProof/>
      </w:rPr>
      <w:pict>
        <v:shapetype id="_x0000_t202" coordsize="21600,21600" o:spt="202" path="m,l,21600r21600,l21600,xe">
          <v:stroke joinstyle="miter"/>
          <v:path gradientshapeok="t" o:connecttype="rect"/>
        </v:shapetype>
        <v:shape id="_x0000_s2074" type="#_x0000_t202" style="position:absolute;margin-left:319.5pt;margin-top:-1.9pt;width:117pt;height:48.75pt;z-index:-251652096" filled="f" stroked="f">
          <v:shadow color="black" opacity="49151f" offset=".74833mm,.74833mm"/>
          <v:textbox style="mso-next-textbox:#_x0000_s2074">
            <w:txbxContent>
              <w:p w:rsidR="00B847A1" w:rsidRDefault="00B847A1" w:rsidP="00295EF7">
                <w:pPr>
                  <w:pStyle w:val="Body"/>
                  <w:jc w:val="center"/>
                  <w:rPr>
                    <w:b/>
                    <w:sz w:val="24"/>
                    <w:szCs w:val="24"/>
                  </w:rPr>
                </w:pPr>
                <w:r>
                  <w:rPr>
                    <w:b/>
                    <w:sz w:val="24"/>
                    <w:szCs w:val="24"/>
                  </w:rPr>
                  <w:t>- Strictly -</w:t>
                </w:r>
              </w:p>
              <w:p w:rsidR="00B847A1" w:rsidRPr="00830F08" w:rsidRDefault="00B847A1"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_x0000_s2071" type="#_x0000_t202" style="position:absolute;margin-left:488.35pt;margin-top:742.4pt;width:69pt;height:18pt;z-index:251663360;mso-position-horizontal-relative:page;mso-position-vertical-relative:page" filled="f" stroked="f">
          <v:textbox style="mso-next-textbox:#_x0000_s2071">
            <w:txbxContent>
              <w:p w:rsidR="00B847A1" w:rsidRPr="00920388" w:rsidRDefault="00B847A1" w:rsidP="00920388">
                <w:pPr>
                  <w:pStyle w:val="Body"/>
                  <w:rPr>
                    <w:b/>
                  </w:rPr>
                </w:pPr>
                <w:r w:rsidRPr="00920388">
                  <w:rPr>
                    <w:b/>
                  </w:rPr>
                  <w:t xml:space="preserve">Page </w:t>
                </w:r>
                <w:r w:rsidRPr="00920388">
                  <w:rPr>
                    <w:b/>
                  </w:rPr>
                  <w:fldChar w:fldCharType="begin"/>
                </w:r>
                <w:r w:rsidRPr="00920388">
                  <w:rPr>
                    <w:b/>
                  </w:rPr>
                  <w:instrText xml:space="preserve"> PAGE </w:instrText>
                </w:r>
                <w:r w:rsidRPr="00920388">
                  <w:rPr>
                    <w:b/>
                  </w:rPr>
                  <w:fldChar w:fldCharType="separate"/>
                </w:r>
                <w:r w:rsidR="00107AE9">
                  <w:rPr>
                    <w:b/>
                    <w:noProof/>
                  </w:rPr>
                  <w:t>102</w:t>
                </w:r>
                <w:r w:rsidRPr="00920388">
                  <w:rPr>
                    <w:b/>
                  </w:rPr>
                  <w:fldChar w:fldCharType="end"/>
                </w:r>
                <w:r w:rsidRPr="00920388">
                  <w:rPr>
                    <w:b/>
                  </w:rPr>
                  <w:t xml:space="preserve"> of </w:t>
                </w:r>
                <w:r w:rsidRPr="00920388">
                  <w:rPr>
                    <w:b/>
                  </w:rPr>
                  <w:fldChar w:fldCharType="begin"/>
                </w:r>
                <w:r w:rsidRPr="00920388">
                  <w:rPr>
                    <w:b/>
                  </w:rPr>
                  <w:instrText xml:space="preserve"> NUMPAGES </w:instrText>
                </w:r>
                <w:r w:rsidRPr="00920388">
                  <w:rPr>
                    <w:b/>
                  </w:rPr>
                  <w:fldChar w:fldCharType="separate"/>
                </w:r>
                <w:ins w:id="0" w:author="Kejian Chen" w:date="2013-09-12T15:17:00Z">
                  <w:r w:rsidR="00107AE9">
                    <w:rPr>
                      <w:b/>
                      <w:noProof/>
                    </w:rPr>
                    <w:t>124</w:t>
                  </w:r>
                </w:ins>
                <w:ins w:id="1" w:author="lxu" w:date="2013-07-09T09:58:00Z">
                  <w:del w:id="2" w:author="Kejian Chen" w:date="2013-09-12T15:15:00Z">
                    <w:r w:rsidR="00EC532F" w:rsidDel="00CE1E58">
                      <w:rPr>
                        <w:b/>
                        <w:noProof/>
                      </w:rPr>
                      <w:delText>124</w:delText>
                    </w:r>
                  </w:del>
                </w:ins>
                <w:del w:id="3" w:author="Kejian Chen" w:date="2013-09-12T15:15:00Z">
                  <w:r w:rsidDel="00CE1E58">
                    <w:rPr>
                      <w:b/>
                      <w:noProof/>
                    </w:rPr>
                    <w:delText>111</w:delText>
                  </w:r>
                </w:del>
                <w:r w:rsidRPr="00920388">
                  <w:rPr>
                    <w:b/>
                  </w:rPr>
                  <w:fldChar w:fldCharType="end"/>
                </w:r>
              </w:p>
              <w:p w:rsidR="00B847A1" w:rsidRPr="004C2F1E" w:rsidRDefault="00B847A1" w:rsidP="00920388">
                <w:pPr>
                  <w:pStyle w:val="Heading1"/>
                </w:pPr>
              </w:p>
              <w:p w:rsidR="00B847A1" w:rsidRPr="004C2F1E" w:rsidRDefault="00B847A1" w:rsidP="00920388"/>
              <w:p w:rsidR="00B847A1" w:rsidRPr="004C2F1E" w:rsidRDefault="00B847A1" w:rsidP="00920388"/>
            </w:txbxContent>
          </v:textbox>
          <w10:wrap anchorx="page" anchory="page"/>
          <w10:anchorlock/>
        </v:shape>
      </w:pict>
    </w:r>
    <w:r>
      <w:rPr>
        <w:noProof/>
      </w:rPr>
      <w:pict>
        <v:shape id="_x0000_s2070" type="#_x0000_t202" style="position:absolute;margin-left:49.1pt;margin-top:741.65pt;width:329.95pt;height:41.1pt;z-index:251662336;mso-position-horizontal-relative:page;mso-position-vertical-relative:page" filled="f" stroked="f">
          <v:textbox style="mso-next-textbox:#_x0000_s2070">
            <w:txbxContent>
              <w:p w:rsidR="00B847A1" w:rsidRPr="00920388" w:rsidRDefault="00B847A1" w:rsidP="00920388">
                <w:pPr>
                  <w:pStyle w:val="Body"/>
                  <w:rPr>
                    <w:b/>
                  </w:rPr>
                </w:pPr>
                <w:r w:rsidRPr="00920388">
                  <w:rPr>
                    <w:b/>
                  </w:rPr>
                  <w:t>© 2006</w:t>
                </w:r>
                <w:r>
                  <w:rPr>
                    <w:b/>
                  </w:rPr>
                  <w:t>-20</w:t>
                </w:r>
                <w:r w:rsidRPr="00E52903">
                  <w:rPr>
                    <w:rFonts w:eastAsia="宋体" w:hint="eastAsia"/>
                    <w:b/>
                    <w:lang w:eastAsia="zh-CN"/>
                  </w:rPr>
                  <w:t>12</w:t>
                </w:r>
                <w:r w:rsidRPr="00920388">
                  <w:rPr>
                    <w:b/>
                  </w:rPr>
                  <w:t xml:space="preserve"> Aerohive Networks Inc.  All Rights Reserved. All registered trademarks are property of their respective owners.</w:t>
                </w:r>
              </w:p>
              <w:p w:rsidR="00B847A1" w:rsidRPr="004C2F1E" w:rsidRDefault="00B847A1" w:rsidP="00920388"/>
              <w:p w:rsidR="00B847A1" w:rsidRPr="004C2F1E" w:rsidRDefault="00B847A1" w:rsidP="00920388">
                <w:pPr>
                  <w:pStyle w:val="Heading1"/>
                </w:pPr>
              </w:p>
              <w:p w:rsidR="00B847A1" w:rsidRPr="004C2F1E" w:rsidRDefault="00B847A1" w:rsidP="00920388"/>
            </w:txbxContent>
          </v:textbox>
          <w10:wrap anchorx="page" anchory="page"/>
          <w10:anchorlock/>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09D" w:rsidRDefault="001D709D" w:rsidP="00920388">
      <w:r>
        <w:separator/>
      </w:r>
    </w:p>
  </w:footnote>
  <w:footnote w:type="continuationSeparator" w:id="0">
    <w:p w:rsidR="001D709D" w:rsidRDefault="001D709D" w:rsidP="00920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7A1" w:rsidRDefault="00B847A1" w:rsidP="00920388">
    <w:r>
      <w:rPr>
        <w:noProof/>
        <w:lang w:eastAsia="zh-CN"/>
      </w:rPr>
      <w:drawing>
        <wp:anchor distT="0" distB="0" distL="114300" distR="114300" simplePos="0" relativeHeight="251660288" behindDoc="0" locked="0" layoutInCell="1" allowOverlap="1">
          <wp:simplePos x="0" y="0"/>
          <wp:positionH relativeFrom="column">
            <wp:posOffset>5537835</wp:posOffset>
          </wp:positionH>
          <wp:positionV relativeFrom="paragraph">
            <wp:posOffset>2540</wp:posOffset>
          </wp:positionV>
          <wp:extent cx="962025" cy="441960"/>
          <wp:effectExtent l="19050" t="0" r="9525" b="0"/>
          <wp:wrapNone/>
          <wp:docPr id="18" name="图片 18"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pic:spPr>
              </pic:pic>
            </a:graphicData>
          </a:graphic>
        </wp:anchor>
      </w:drawing>
    </w:r>
    <w:r w:rsidR="001D709D">
      <w:rPr>
        <w:lang w:eastAsia="zh-CN"/>
      </w:rPr>
      <w:pict>
        <v:rect id="_x0000_s2054" style="position:absolute;margin-left:-20.8pt;margin-top:732.95pt;width:634.8pt;height:3.55pt;z-index:251654144;mso-position-horizontal-relative:page;mso-position-vertical-relative:page" fillcolor="#0a1b5e">
          <w10:wrap anchorx="page" anchory="page"/>
          <w10:anchorlock/>
        </v:rect>
      </w:pict>
    </w:r>
    <w:r w:rsidR="001D709D">
      <w:rPr>
        <w:lang w:eastAsia="zh-CN"/>
      </w:rPr>
      <w:pict>
        <v:rect id="_x0000_s2049" style="position:absolute;margin-left:-4.95pt;margin-top:77.85pt;width:631.6pt;height:10.1pt;z-index:251651072;mso-position-horizontal-relative:page;mso-position-vertical-relative:page" fillcolor="#f7c92e">
          <w10:wrap anchorx="page" anchory="page"/>
          <w10:anchorlock/>
        </v:rect>
      </w:pict>
    </w:r>
    <w:r w:rsidR="001D709D">
      <w:rPr>
        <w:lang w:eastAsia="zh-CN"/>
      </w:rPr>
      <w:pict>
        <v:shapetype id="_x0000_t202" coordsize="21600,21600" o:spt="202" path="m,l,21600r21600,l21600,xe">
          <v:stroke joinstyle="miter"/>
          <v:path gradientshapeok="t" o:connecttype="rect"/>
        </v:shapetype>
        <v:shape id="_x0000_s2051" type="#_x0000_t202" style="position:absolute;margin-left:45.35pt;margin-top:84.3pt;width:347.25pt;height:18pt;z-index:251653120;mso-position-horizontal-relative:page;mso-position-vertical-relative:page" filled="f" stroked="f">
          <v:textbox style="mso-next-textbox:#_x0000_s2051">
            <w:txbxContent>
              <w:p w:rsidR="00B847A1" w:rsidRPr="0021640B" w:rsidRDefault="00B847A1" w:rsidP="0021640B">
                <w:pPr>
                  <w:pStyle w:val="Body"/>
                  <w:rPr>
                    <w:color w:val="FFFFFF"/>
                  </w:rPr>
                </w:pPr>
                <w:r>
                  <w:rPr>
                    <w:rFonts w:eastAsia="宋体" w:hint="eastAsia"/>
                    <w:color w:val="FFFFFF"/>
                    <w:lang w:eastAsia="zh-CN"/>
                  </w:rPr>
                  <w:t>Aerohive Test Plan&amp;Case</w:t>
                </w:r>
                <w:r w:rsidRPr="0021640B">
                  <w:rPr>
                    <w:color w:val="FFFFFF"/>
                  </w:rPr>
                  <w:tab/>
                  <w:t xml:space="preserve">     - Strictly Confidential -</w:t>
                </w:r>
              </w:p>
              <w:p w:rsidR="00B847A1" w:rsidRPr="004C2F1E" w:rsidRDefault="00B847A1" w:rsidP="00920388"/>
              <w:p w:rsidR="00B847A1" w:rsidRDefault="00B847A1" w:rsidP="004C7F2A">
                <w:pPr>
                  <w:pStyle w:val="Heading1"/>
                </w:pPr>
              </w:p>
              <w:p w:rsidR="00B847A1" w:rsidRDefault="00B847A1" w:rsidP="00920388"/>
            </w:txbxContent>
          </v:textbox>
          <w10:wrap anchorx="page" anchory="page"/>
          <w10:anchorlock/>
        </v:shape>
      </w:pict>
    </w:r>
    <w:r w:rsidR="001D709D">
      <w:rPr>
        <w:lang w:eastAsia="zh-CN"/>
      </w:rPr>
      <w:pict>
        <v:rect id="_x0000_s2050" style="position:absolute;margin-left:-4.95pt;margin-top:86.1pt;width:636.65pt;height:13.1pt;z-index:251652096;mso-position-horizontal-relative:page;mso-position-vertical-relative:page" fillcolor="#002740">
          <w10:wrap anchorx="page" anchory="page"/>
          <w10:anchorlock/>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7A1" w:rsidRDefault="00B847A1" w:rsidP="00920388">
    <w:pPr>
      <w:pStyle w:val="Body"/>
    </w:pPr>
    <w:r>
      <w:rPr>
        <w:noProof/>
        <w:lang w:eastAsia="zh-CN"/>
      </w:rPr>
      <w:drawing>
        <wp:anchor distT="0" distB="0" distL="114300" distR="114300" simplePos="0" relativeHeight="251661312"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图片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pic:spPr>
              </pic:pic>
            </a:graphicData>
          </a:graphic>
        </wp:anchor>
      </w:drawing>
    </w:r>
    <w:r w:rsidR="001D709D">
      <w:rPr>
        <w:lang w:eastAsia="zh-CN"/>
      </w:rPr>
      <w:pict>
        <v:rect id="_x0000_s2063" style="position:absolute;margin-left:-20.8pt;margin-top:732.95pt;width:634.8pt;height:3.55pt;z-index:251659264;mso-position-horizontal-relative:page;mso-position-vertical-relative:page" fillcolor="#0a1b5e">
          <w10:wrap anchorx="page" anchory="page"/>
          <w10:anchorlock/>
        </v:rect>
      </w:pict>
    </w:r>
    <w:r w:rsidR="001D709D">
      <w:rPr>
        <w:lang w:eastAsia="zh-CN"/>
      </w:rPr>
      <w:pict>
        <v:rect id="_x0000_s2057" style="position:absolute;margin-left:-.7pt;margin-top:76.25pt;width:631.6pt;height:9pt;z-index:251655168;mso-position-horizontal-relative:page;mso-position-vertical-relative:page" fillcolor="#f7c92e">
          <w10:wrap anchorx="page" anchory="page"/>
          <w10:anchorlock/>
        </v:rect>
      </w:pict>
    </w:r>
    <w:r w:rsidR="001D709D">
      <w:rPr>
        <w:lang w:eastAsia="zh-CN"/>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251657216;mso-position-horizontal-relative:page;mso-position-vertical-relative:page" filled="f" stroked="f">
          <v:textbox style="mso-next-textbox:#_x0000_s2060">
            <w:txbxContent>
              <w:p w:rsidR="00B847A1" w:rsidRPr="00322E9D" w:rsidRDefault="00B847A1" w:rsidP="0021640B">
                <w:pPr>
                  <w:pStyle w:val="Body"/>
                  <w:rPr>
                    <w:rFonts w:ascii="Times New Roman" w:eastAsia="宋体" w:hAnsi="Times New Roman"/>
                    <w:color w:val="FFFFFF"/>
                    <w:lang w:eastAsia="zh-CN"/>
                  </w:rPr>
                </w:pPr>
                <w:r w:rsidRPr="00322E9D">
                  <w:rPr>
                    <w:rFonts w:ascii="Times New Roman" w:eastAsia="宋体" w:hAnsi="Times New Roman"/>
                    <w:color w:val="FFFFFF"/>
                    <w:lang w:eastAsia="zh-CN"/>
                  </w:rPr>
                  <w:t>Aerohive Test Plan&amp;Case</w:t>
                </w:r>
              </w:p>
              <w:p w:rsidR="00B847A1" w:rsidRDefault="00B847A1" w:rsidP="00920388"/>
              <w:p w:rsidR="00B847A1" w:rsidRDefault="00B847A1" w:rsidP="004C7F2A">
                <w:pPr>
                  <w:pStyle w:val="Heading1"/>
                </w:pPr>
              </w:p>
              <w:p w:rsidR="00B847A1" w:rsidRDefault="00B847A1" w:rsidP="00920388"/>
            </w:txbxContent>
          </v:textbox>
          <w10:wrap anchorx="page" anchory="page"/>
          <w10:anchorlock/>
        </v:shape>
      </w:pict>
    </w:r>
    <w:r w:rsidR="001D709D">
      <w:rPr>
        <w:lang w:eastAsia="zh-CN"/>
      </w:rPr>
      <w:pict>
        <v:shape id="_x0000_s2062" type="#_x0000_t202" style="position:absolute;margin-left:312.55pt;margin-top:84.3pt;width:241.95pt;height:18pt;z-index:251658240;mso-position-horizontal-relative:page;mso-position-vertical-relative:page" filled="f" stroked="f">
          <v:textbox style="mso-next-textbox:#_x0000_s2062">
            <w:txbxContent>
              <w:p w:rsidR="00B847A1" w:rsidRPr="00322E9D" w:rsidRDefault="00B847A1" w:rsidP="0021640B">
                <w:pPr>
                  <w:pStyle w:val="Body"/>
                  <w:rPr>
                    <w:rFonts w:ascii="Times New Roman" w:eastAsia="宋体" w:hAnsi="Times New Roman"/>
                    <w:color w:val="FFFFFF"/>
                    <w:lang w:eastAsia="zh-CN"/>
                  </w:rPr>
                </w:pPr>
                <w:r w:rsidRPr="0021640B">
                  <w:rPr>
                    <w:color w:val="FFFFFF"/>
                  </w:rPr>
                  <w:t xml:space="preserve">         </w:t>
                </w:r>
                <w:r w:rsidRPr="00322E9D">
                  <w:rPr>
                    <w:rFonts w:ascii="Times New Roman" w:hAnsi="Times New Roman"/>
                    <w:color w:val="FFFFFF"/>
                  </w:rPr>
                  <w:t xml:space="preserve"> Date: </w:t>
                </w:r>
                <w:r w:rsidRPr="00322E9D">
                  <w:rPr>
                    <w:rFonts w:ascii="Times New Roman" w:eastAsia="宋体" w:hAnsi="Times New Roman"/>
                    <w:color w:val="FFFFFF"/>
                    <w:lang w:eastAsia="zh-CN"/>
                  </w:rPr>
                  <w:t>Aug. 30</w:t>
                </w:r>
                <w:r w:rsidRPr="00322E9D">
                  <w:rPr>
                    <w:rFonts w:ascii="Times New Roman" w:hAnsi="Times New Roman"/>
                    <w:color w:val="FFFFFF"/>
                  </w:rPr>
                  <w:t>, 201</w:t>
                </w:r>
                <w:r w:rsidRPr="00ED6CB6">
                  <w:rPr>
                    <w:rFonts w:ascii="Times New Roman" w:eastAsia="宋体" w:hAnsi="Times New Roman"/>
                    <w:color w:val="FFFFFF"/>
                    <w:lang w:eastAsia="zh-CN"/>
                  </w:rPr>
                  <w:t>2</w:t>
                </w:r>
                <w:r w:rsidRPr="00322E9D">
                  <w:rPr>
                    <w:rFonts w:ascii="Times New Roman" w:hAnsi="Times New Roman"/>
                    <w:color w:val="FFFFFF"/>
                  </w:rPr>
                  <w:t xml:space="preserve"> – Revision: 0.</w:t>
                </w:r>
                <w:r w:rsidRPr="00322E9D">
                  <w:rPr>
                    <w:rFonts w:ascii="Times New Roman" w:eastAsia="宋体" w:hAnsi="Times New Roman"/>
                    <w:color w:val="FFFFFF"/>
                    <w:lang w:eastAsia="zh-CN"/>
                  </w:rPr>
                  <w:t>1</w:t>
                </w:r>
              </w:p>
              <w:p w:rsidR="00B847A1" w:rsidRDefault="00B847A1" w:rsidP="004C7F2A">
                <w:pPr>
                  <w:pStyle w:val="Heading1"/>
                </w:pPr>
              </w:p>
              <w:p w:rsidR="00B847A1" w:rsidRDefault="00B847A1" w:rsidP="00920388"/>
            </w:txbxContent>
          </v:textbox>
          <w10:wrap anchorx="page" anchory="page"/>
          <w10:anchorlock/>
        </v:shape>
      </w:pict>
    </w:r>
    <w:r w:rsidR="001D709D">
      <w:rPr>
        <w:lang w:eastAsia="zh-CN"/>
      </w:rPr>
      <w:pict>
        <v:rect id="_x0000_s2058" style="position:absolute;margin-left:-.7pt;margin-top:85.6pt;width:632.4pt;height:15.3pt;z-index:251656192;mso-position-horizontal-relative:page;mso-position-vertical-relative:page" fillcolor="#002740">
          <w10:wrap anchorx="page" anchory="page"/>
          <w10:anchorlock/>
        </v:rect>
      </w:pic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7A1" w:rsidRDefault="00B847A1" w:rsidP="009203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B52BFD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912E7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B70ACF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1A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3B2559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00560559"/>
    <w:multiLevelType w:val="multilevel"/>
    <w:tmpl w:val="FE942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168179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0209392C"/>
    <w:multiLevelType w:val="multilevel"/>
    <w:tmpl w:val="6A0A85E4"/>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03371426"/>
    <w:multiLevelType w:val="multilevel"/>
    <w:tmpl w:val="24FC5AA0"/>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04B0146C"/>
    <w:multiLevelType w:val="hybridMultilevel"/>
    <w:tmpl w:val="F22C33CE"/>
    <w:lvl w:ilvl="0" w:tplc="00169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A8D75FA"/>
    <w:multiLevelType w:val="hybridMultilevel"/>
    <w:tmpl w:val="97006F1C"/>
    <w:lvl w:ilvl="0" w:tplc="76B0D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BA730EA"/>
    <w:multiLevelType w:val="multilevel"/>
    <w:tmpl w:val="920A0982"/>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0C7046CF"/>
    <w:multiLevelType w:val="multilevel"/>
    <w:tmpl w:val="57724868"/>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0CA373FD"/>
    <w:multiLevelType w:val="multilevel"/>
    <w:tmpl w:val="96E8AC50"/>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0CC45EF5"/>
    <w:multiLevelType w:val="multilevel"/>
    <w:tmpl w:val="2536032C"/>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eastAsia"/>
        <w:b w:val="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0D7B6772"/>
    <w:multiLevelType w:val="hybridMultilevel"/>
    <w:tmpl w:val="A3384644"/>
    <w:lvl w:ilvl="0" w:tplc="1A92A68E">
      <w:start w:val="1"/>
      <w:numFmt w:val="decimal"/>
      <w:lvlText w:val="%1."/>
      <w:lvlJc w:val="left"/>
      <w:pPr>
        <w:ind w:left="720" w:hanging="360"/>
      </w:pPr>
      <w:rPr>
        <w:rFonts w:ascii="Trebuchet MS" w:hAnsi="Trebuchet M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D8B4329"/>
    <w:multiLevelType w:val="multilevel"/>
    <w:tmpl w:val="9878A576"/>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0DE11125"/>
    <w:multiLevelType w:val="multilevel"/>
    <w:tmpl w:val="E8E2AAFC"/>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0E56393F"/>
    <w:multiLevelType w:val="hybridMultilevel"/>
    <w:tmpl w:val="D1B6AE5A"/>
    <w:lvl w:ilvl="0" w:tplc="C726759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8C544A"/>
    <w:multiLevelType w:val="multilevel"/>
    <w:tmpl w:val="2A36C93C"/>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eastAsia"/>
        <w:b w:val="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nsid w:val="10B94585"/>
    <w:multiLevelType w:val="hybridMultilevel"/>
    <w:tmpl w:val="6C9E5976"/>
    <w:lvl w:ilvl="0" w:tplc="E5AEEC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0BD6229"/>
    <w:multiLevelType w:val="multilevel"/>
    <w:tmpl w:val="4ED84144"/>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11DE24A1"/>
    <w:multiLevelType w:val="multilevel"/>
    <w:tmpl w:val="89109178"/>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120F7898"/>
    <w:multiLevelType w:val="multilevel"/>
    <w:tmpl w:val="76A6334A"/>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nsid w:val="15297E75"/>
    <w:multiLevelType w:val="hybridMultilevel"/>
    <w:tmpl w:val="47CA90C6"/>
    <w:lvl w:ilvl="0" w:tplc="0ED4198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5C12FA0"/>
    <w:multiLevelType w:val="multilevel"/>
    <w:tmpl w:val="953EEE4A"/>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161C6DAF"/>
    <w:multiLevelType w:val="multilevel"/>
    <w:tmpl w:val="C074C6CC"/>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nsid w:val="165B5D46"/>
    <w:multiLevelType w:val="multilevel"/>
    <w:tmpl w:val="7BCCAB74"/>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nsid w:val="16B723B7"/>
    <w:multiLevelType w:val="multilevel"/>
    <w:tmpl w:val="FFF02A10"/>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nsid w:val="171650C5"/>
    <w:multiLevelType w:val="multilevel"/>
    <w:tmpl w:val="7228C8D6"/>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nsid w:val="175B221B"/>
    <w:multiLevelType w:val="multilevel"/>
    <w:tmpl w:val="BB9CE9C0"/>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nsid w:val="178161EF"/>
    <w:multiLevelType w:val="hybridMultilevel"/>
    <w:tmpl w:val="A73A10B8"/>
    <w:lvl w:ilvl="0" w:tplc="33EA29FC">
      <w:start w:val="1"/>
      <w:numFmt w:val="decimal"/>
      <w:lvlText w:val="%1."/>
      <w:lvlJc w:val="left"/>
      <w:pPr>
        <w:ind w:left="720" w:hanging="360"/>
      </w:pPr>
      <w:rPr>
        <w:rFonts w:ascii="Trebuchet MS" w:hAnsi="Trebuchet M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7E60C38"/>
    <w:multiLevelType w:val="hybridMultilevel"/>
    <w:tmpl w:val="DAEE6CAA"/>
    <w:lvl w:ilvl="0" w:tplc="B0368F76">
      <w:start w:val="1"/>
      <w:numFmt w:val="decimal"/>
      <w:lvlText w:val="%1."/>
      <w:lvlJc w:val="left"/>
      <w:pPr>
        <w:ind w:left="720" w:hanging="360"/>
      </w:pPr>
      <w:rPr>
        <w:rFonts w:ascii="Trebuchet MS" w:hAnsi="Trebuchet M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82F0A84"/>
    <w:multiLevelType w:val="multilevel"/>
    <w:tmpl w:val="057A78DC"/>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eastAsia"/>
        <w:b w:val="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nsid w:val="188F4F9B"/>
    <w:multiLevelType w:val="multilevel"/>
    <w:tmpl w:val="FE1C2C2E"/>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nsid w:val="18F77376"/>
    <w:multiLevelType w:val="multilevel"/>
    <w:tmpl w:val="ACA2332A"/>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val="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nsid w:val="19323AB9"/>
    <w:multiLevelType w:val="multilevel"/>
    <w:tmpl w:val="2EE0A714"/>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nsid w:val="1B3048BD"/>
    <w:multiLevelType w:val="multilevel"/>
    <w:tmpl w:val="D0EED306"/>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nsid w:val="1CFE012D"/>
    <w:multiLevelType w:val="hybridMultilevel"/>
    <w:tmpl w:val="99A6F198"/>
    <w:lvl w:ilvl="0" w:tplc="F0CEA504">
      <w:start w:val="1"/>
      <w:numFmt w:val="decimal"/>
      <w:lvlText w:val="%1."/>
      <w:lvlJc w:val="left"/>
      <w:pPr>
        <w:ind w:left="720" w:hanging="360"/>
      </w:pPr>
      <w:rPr>
        <w:rFonts w:ascii="Trebuchet MS" w:hAnsi="Trebuchet M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E6258AD"/>
    <w:multiLevelType w:val="multilevel"/>
    <w:tmpl w:val="2DFC6222"/>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nsid w:val="1E93261E"/>
    <w:multiLevelType w:val="hybridMultilevel"/>
    <w:tmpl w:val="03787BA6"/>
    <w:lvl w:ilvl="0" w:tplc="A7C60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EB24FCB"/>
    <w:multiLevelType w:val="multilevel"/>
    <w:tmpl w:val="C7EAFEC4"/>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nsid w:val="1F650FCF"/>
    <w:multiLevelType w:val="multilevel"/>
    <w:tmpl w:val="B60A3856"/>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nsid w:val="207D0AEA"/>
    <w:multiLevelType w:val="multilevel"/>
    <w:tmpl w:val="A7307DE6"/>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nsid w:val="23CC0A11"/>
    <w:multiLevelType w:val="multilevel"/>
    <w:tmpl w:val="EFBEE212"/>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nsid w:val="24EC30AC"/>
    <w:multiLevelType w:val="hybridMultilevel"/>
    <w:tmpl w:val="D38885C0"/>
    <w:lvl w:ilvl="0" w:tplc="85D8251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5F846E2"/>
    <w:multiLevelType w:val="multilevel"/>
    <w:tmpl w:val="5102283E"/>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nsid w:val="28811A2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0">
    <w:nsid w:val="28A50A42"/>
    <w:multiLevelType w:val="multilevel"/>
    <w:tmpl w:val="D930B80C"/>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nsid w:val="2A5367BE"/>
    <w:multiLevelType w:val="multilevel"/>
    <w:tmpl w:val="86108CAE"/>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nsid w:val="2B66364D"/>
    <w:multiLevelType w:val="multilevel"/>
    <w:tmpl w:val="446EA7D6"/>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nsid w:val="2C144966"/>
    <w:multiLevelType w:val="multilevel"/>
    <w:tmpl w:val="47B07E36"/>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nsid w:val="2D206E55"/>
    <w:multiLevelType w:val="multilevel"/>
    <w:tmpl w:val="381CF5B2"/>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nsid w:val="2D8B7C07"/>
    <w:multiLevelType w:val="multilevel"/>
    <w:tmpl w:val="ED4E4C8E"/>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nsid w:val="2E96635D"/>
    <w:multiLevelType w:val="multilevel"/>
    <w:tmpl w:val="8DF42BBA"/>
    <w:lvl w:ilvl="0">
      <w:start w:val="1"/>
      <w:numFmt w:val="bullet"/>
      <w:pStyle w:val="ListBullet"/>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57">
    <w:nsid w:val="2FA20E8D"/>
    <w:multiLevelType w:val="multilevel"/>
    <w:tmpl w:val="70FCE900"/>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nsid w:val="30055F88"/>
    <w:multiLevelType w:val="hybridMultilevel"/>
    <w:tmpl w:val="46C444FE"/>
    <w:lvl w:ilvl="0" w:tplc="96DA9E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24120AC"/>
    <w:multiLevelType w:val="multilevel"/>
    <w:tmpl w:val="10E2F836"/>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val="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nsid w:val="327C0F29"/>
    <w:multiLevelType w:val="multilevel"/>
    <w:tmpl w:val="87D684F0"/>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nsid w:val="33712859"/>
    <w:multiLevelType w:val="multilevel"/>
    <w:tmpl w:val="F614F0B2"/>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nsid w:val="348C0C5B"/>
    <w:multiLevelType w:val="multilevel"/>
    <w:tmpl w:val="396A0A88"/>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nsid w:val="35E37C8C"/>
    <w:multiLevelType w:val="multilevel"/>
    <w:tmpl w:val="A7CCB536"/>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val="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nsid w:val="39110318"/>
    <w:multiLevelType w:val="hybridMultilevel"/>
    <w:tmpl w:val="5B728E98"/>
    <w:lvl w:ilvl="0" w:tplc="BB8C9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3A8D7509"/>
    <w:multiLevelType w:val="multilevel"/>
    <w:tmpl w:val="2E6423C4"/>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nsid w:val="3AFB69FD"/>
    <w:multiLevelType w:val="multilevel"/>
    <w:tmpl w:val="DB805580"/>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7">
    <w:nsid w:val="3B7E0567"/>
    <w:multiLevelType w:val="multilevel"/>
    <w:tmpl w:val="EBD63144"/>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8">
    <w:nsid w:val="3CF12816"/>
    <w:multiLevelType w:val="multilevel"/>
    <w:tmpl w:val="1ECE0808"/>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nsid w:val="3F085A94"/>
    <w:multiLevelType w:val="multilevel"/>
    <w:tmpl w:val="54D016C2"/>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0">
    <w:nsid w:val="3F0C6012"/>
    <w:multiLevelType w:val="multilevel"/>
    <w:tmpl w:val="057A82AC"/>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nsid w:val="446B08BD"/>
    <w:multiLevelType w:val="multilevel"/>
    <w:tmpl w:val="944A88BE"/>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2">
    <w:nsid w:val="44A52B58"/>
    <w:multiLevelType w:val="hybridMultilevel"/>
    <w:tmpl w:val="22AA188A"/>
    <w:lvl w:ilvl="0" w:tplc="69848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450C3231"/>
    <w:multiLevelType w:val="multilevel"/>
    <w:tmpl w:val="6F743E90"/>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4">
    <w:nsid w:val="46FE40D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5">
    <w:nsid w:val="47501BAB"/>
    <w:multiLevelType w:val="multilevel"/>
    <w:tmpl w:val="1D7A29A2"/>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eastAsia"/>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6">
    <w:nsid w:val="478E4A3E"/>
    <w:multiLevelType w:val="multilevel"/>
    <w:tmpl w:val="905A63C2"/>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7">
    <w:nsid w:val="48E4080C"/>
    <w:multiLevelType w:val="multilevel"/>
    <w:tmpl w:val="D5C214C8"/>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8">
    <w:nsid w:val="49730E28"/>
    <w:multiLevelType w:val="multilevel"/>
    <w:tmpl w:val="C3448F14"/>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9">
    <w:nsid w:val="4A182DDF"/>
    <w:multiLevelType w:val="multilevel"/>
    <w:tmpl w:val="22A43640"/>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0">
    <w:nsid w:val="4CA35FF4"/>
    <w:multiLevelType w:val="hybridMultilevel"/>
    <w:tmpl w:val="B9D6E274"/>
    <w:lvl w:ilvl="0" w:tplc="5E845746">
      <w:start w:val="1"/>
      <w:numFmt w:val="decimal"/>
      <w:lvlText w:val="%1."/>
      <w:lvlJc w:val="left"/>
      <w:pPr>
        <w:ind w:left="720" w:hanging="360"/>
      </w:pPr>
      <w:rPr>
        <w:rFonts w:ascii="Trebuchet MS" w:hAnsi="Trebuchet M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D0032A1"/>
    <w:multiLevelType w:val="hybridMultilevel"/>
    <w:tmpl w:val="BE544D00"/>
    <w:lvl w:ilvl="0" w:tplc="EEC0C2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4FD60A0D"/>
    <w:multiLevelType w:val="multilevel"/>
    <w:tmpl w:val="0DF83CD8"/>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3">
    <w:nsid w:val="502C7519"/>
    <w:multiLevelType w:val="multilevel"/>
    <w:tmpl w:val="4F026074"/>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4">
    <w:nsid w:val="51211A3C"/>
    <w:multiLevelType w:val="multilevel"/>
    <w:tmpl w:val="459CDD12"/>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5">
    <w:nsid w:val="512F3C7F"/>
    <w:multiLevelType w:val="multilevel"/>
    <w:tmpl w:val="A1663196"/>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6">
    <w:nsid w:val="53011BDC"/>
    <w:multiLevelType w:val="multilevel"/>
    <w:tmpl w:val="0CAC61AE"/>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7">
    <w:nsid w:val="54CF5068"/>
    <w:multiLevelType w:val="hybridMultilevel"/>
    <w:tmpl w:val="3FE20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5265A9C"/>
    <w:multiLevelType w:val="multilevel"/>
    <w:tmpl w:val="B0067B40"/>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9">
    <w:nsid w:val="55834B8D"/>
    <w:multiLevelType w:val="multilevel"/>
    <w:tmpl w:val="0554D8B8"/>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0">
    <w:nsid w:val="56496C56"/>
    <w:multiLevelType w:val="multilevel"/>
    <w:tmpl w:val="FA94ADA2"/>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1">
    <w:nsid w:val="58131614"/>
    <w:multiLevelType w:val="multilevel"/>
    <w:tmpl w:val="C12AFDD0"/>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val="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2">
    <w:nsid w:val="595F5877"/>
    <w:multiLevelType w:val="multilevel"/>
    <w:tmpl w:val="746CC4FC"/>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3">
    <w:nsid w:val="5BB32C65"/>
    <w:multiLevelType w:val="multilevel"/>
    <w:tmpl w:val="0AC6B802"/>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4">
    <w:nsid w:val="5CA56072"/>
    <w:multiLevelType w:val="multilevel"/>
    <w:tmpl w:val="51AE1AAC"/>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val="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5">
    <w:nsid w:val="5CC94ED0"/>
    <w:multiLevelType w:val="hybridMultilevel"/>
    <w:tmpl w:val="ACCEE7C0"/>
    <w:lvl w:ilvl="0" w:tplc="D340D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5DBB2A40"/>
    <w:multiLevelType w:val="multilevel"/>
    <w:tmpl w:val="0016B50A"/>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eastAsia"/>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7">
    <w:nsid w:val="5DE61502"/>
    <w:multiLevelType w:val="multilevel"/>
    <w:tmpl w:val="9D949D1E"/>
    <w:lvl w:ilvl="0">
      <w:start w:val="1"/>
      <w:numFmt w:val="decimal"/>
      <w:pStyle w:val="Heading1"/>
      <w:suff w:val="space"/>
      <w:lvlText w:val="%1."/>
      <w:lvlJc w:val="left"/>
      <w:pPr>
        <w:ind w:left="432" w:hanging="432"/>
      </w:pPr>
      <w:rPr>
        <w:rFonts w:hint="default"/>
        <w:sz w:val="28"/>
        <w:szCs w:val="28"/>
      </w:rPr>
    </w:lvl>
    <w:lvl w:ilvl="1">
      <w:start w:val="1"/>
      <w:numFmt w:val="decimal"/>
      <w:pStyle w:val="Heading2"/>
      <w:suff w:val="space"/>
      <w:lvlText w:val="%1.%2."/>
      <w:lvlJc w:val="left"/>
      <w:pPr>
        <w:ind w:left="286" w:hanging="144"/>
      </w:pPr>
      <w:rPr>
        <w:rFonts w:hint="default"/>
        <w:b/>
        <w:sz w:val="24"/>
        <w:szCs w:val="24"/>
      </w:rPr>
    </w:lvl>
    <w:lvl w:ilvl="2">
      <w:start w:val="1"/>
      <w:numFmt w:val="decimal"/>
      <w:pStyle w:val="Heading3"/>
      <w:suff w:val="space"/>
      <w:lvlText w:val="%1.%2.%3."/>
      <w:lvlJc w:val="left"/>
      <w:pPr>
        <w:ind w:left="925" w:hanging="216"/>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3">
      <w:start w:val="1"/>
      <w:numFmt w:val="decimal"/>
      <w:pStyle w:val="Heading4"/>
      <w:suff w:val="space"/>
      <w:lvlText w:val="%1.%2.%3.%4."/>
      <w:lvlJc w:val="left"/>
      <w:pPr>
        <w:ind w:left="-270" w:firstLine="0"/>
      </w:pPr>
      <w:rPr>
        <w:rFonts w:hint="default"/>
      </w:rPr>
    </w:lvl>
    <w:lvl w:ilvl="4">
      <w:start w:val="1"/>
      <w:numFmt w:val="decimal"/>
      <w:lvlText w:val="%1.%2.%3.%4.%5"/>
      <w:lvlJc w:val="left"/>
      <w:pPr>
        <w:tabs>
          <w:tab w:val="num" w:pos="2001"/>
        </w:tabs>
        <w:ind w:left="2001" w:hanging="1008"/>
      </w:pPr>
      <w:rPr>
        <w:rFonts w:ascii="Times New Roman" w:hAnsi="Times New Roman" w:hint="eastAsia"/>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5">
      <w:start w:val="1"/>
      <w:numFmt w:val="decimal"/>
      <w:pStyle w:val="Heading6"/>
      <w:lvlText w:val="%1.%2.%3.%4.%5.%6"/>
      <w:lvlJc w:val="left"/>
      <w:pPr>
        <w:tabs>
          <w:tab w:val="num" w:pos="882"/>
        </w:tabs>
        <w:ind w:left="882" w:hanging="1152"/>
      </w:pPr>
      <w:rPr>
        <w:rFonts w:hint="default"/>
      </w:rPr>
    </w:lvl>
    <w:lvl w:ilvl="6">
      <w:start w:val="1"/>
      <w:numFmt w:val="decimal"/>
      <w:pStyle w:val="Heading7"/>
      <w:lvlText w:val="%1.%2.%3.%4.%5.%6.%7"/>
      <w:lvlJc w:val="left"/>
      <w:pPr>
        <w:tabs>
          <w:tab w:val="num" w:pos="1026"/>
        </w:tabs>
        <w:ind w:left="1026" w:hanging="1296"/>
      </w:pPr>
      <w:rPr>
        <w:rFonts w:hint="default"/>
      </w:rPr>
    </w:lvl>
    <w:lvl w:ilvl="7">
      <w:start w:val="1"/>
      <w:numFmt w:val="decimal"/>
      <w:pStyle w:val="Heading8"/>
      <w:lvlText w:val="%1.%2.%3.%4.%5.%6.%7.%8"/>
      <w:lvlJc w:val="left"/>
      <w:pPr>
        <w:tabs>
          <w:tab w:val="num" w:pos="1170"/>
        </w:tabs>
        <w:ind w:left="1170" w:hanging="1440"/>
      </w:pPr>
      <w:rPr>
        <w:rFonts w:hint="default"/>
      </w:rPr>
    </w:lvl>
    <w:lvl w:ilvl="8">
      <w:start w:val="1"/>
      <w:numFmt w:val="decimal"/>
      <w:pStyle w:val="Heading9"/>
      <w:lvlText w:val="%1.%2.%3.%4.%5.%6.%7.%8.%9"/>
      <w:lvlJc w:val="left"/>
      <w:pPr>
        <w:tabs>
          <w:tab w:val="num" w:pos="1314"/>
        </w:tabs>
        <w:ind w:left="1314" w:hanging="1584"/>
      </w:pPr>
      <w:rPr>
        <w:rFonts w:hint="default"/>
      </w:rPr>
    </w:lvl>
  </w:abstractNum>
  <w:abstractNum w:abstractNumId="98">
    <w:nsid w:val="5EE53D98"/>
    <w:multiLevelType w:val="hybridMultilevel"/>
    <w:tmpl w:val="6AAE04C6"/>
    <w:lvl w:ilvl="0" w:tplc="E65884D0">
      <w:start w:val="1"/>
      <w:numFmt w:val="decimal"/>
      <w:lvlText w:val="%1."/>
      <w:lvlJc w:val="left"/>
      <w:pPr>
        <w:ind w:left="720" w:hanging="360"/>
      </w:pPr>
      <w:rPr>
        <w:rFonts w:ascii="Trebuchet MS" w:hAnsi="Trebuchet M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09C0D81"/>
    <w:multiLevelType w:val="multilevel"/>
    <w:tmpl w:val="5C7447B8"/>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0">
    <w:nsid w:val="60C81D48"/>
    <w:multiLevelType w:val="hybridMultilevel"/>
    <w:tmpl w:val="F7BCA722"/>
    <w:lvl w:ilvl="0" w:tplc="B76AF9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26C1107"/>
    <w:multiLevelType w:val="hybridMultilevel"/>
    <w:tmpl w:val="F7BCA722"/>
    <w:lvl w:ilvl="0" w:tplc="B76AF9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4444575"/>
    <w:multiLevelType w:val="multilevel"/>
    <w:tmpl w:val="CFAED398"/>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eastAsia"/>
        <w:b w:val="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3">
    <w:nsid w:val="64891B24"/>
    <w:multiLevelType w:val="multilevel"/>
    <w:tmpl w:val="5340434A"/>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4">
    <w:nsid w:val="670C12E0"/>
    <w:multiLevelType w:val="hybridMultilevel"/>
    <w:tmpl w:val="DE9E17D0"/>
    <w:lvl w:ilvl="0" w:tplc="862CBCEA">
      <w:start w:val="1"/>
      <w:numFmt w:val="decimal"/>
      <w:lvlText w:val="%1"/>
      <w:lvlJc w:val="left"/>
      <w:pPr>
        <w:ind w:left="1700" w:hanging="1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764466E"/>
    <w:multiLevelType w:val="hybridMultilevel"/>
    <w:tmpl w:val="72F0CC16"/>
    <w:lvl w:ilvl="0" w:tplc="3D6E203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8B129AA"/>
    <w:multiLevelType w:val="multilevel"/>
    <w:tmpl w:val="60B43BBA"/>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7">
    <w:nsid w:val="68D3471C"/>
    <w:multiLevelType w:val="multilevel"/>
    <w:tmpl w:val="826ABE20"/>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val="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8">
    <w:nsid w:val="6B462EE3"/>
    <w:multiLevelType w:val="multilevel"/>
    <w:tmpl w:val="EE9A52E6"/>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9">
    <w:nsid w:val="6D5B04EA"/>
    <w:multiLevelType w:val="multilevel"/>
    <w:tmpl w:val="D2A0EEA6"/>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0">
    <w:nsid w:val="71841FAF"/>
    <w:multiLevelType w:val="multilevel"/>
    <w:tmpl w:val="F93E6464"/>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val="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1">
    <w:nsid w:val="71BE5515"/>
    <w:multiLevelType w:val="multilevel"/>
    <w:tmpl w:val="768C744C"/>
    <w:lvl w:ilvl="0">
      <w:start w:val="1"/>
      <w:numFmt w:val="decimal"/>
      <w:pStyle w:val="ListNumber"/>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12">
    <w:nsid w:val="728071BE"/>
    <w:multiLevelType w:val="multilevel"/>
    <w:tmpl w:val="F8660390"/>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3">
    <w:nsid w:val="729C20BC"/>
    <w:multiLevelType w:val="multilevel"/>
    <w:tmpl w:val="4F363A52"/>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val="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4">
    <w:nsid w:val="739571B8"/>
    <w:multiLevelType w:val="multilevel"/>
    <w:tmpl w:val="A6BE452A"/>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5">
    <w:nsid w:val="74801F04"/>
    <w:multiLevelType w:val="hybridMultilevel"/>
    <w:tmpl w:val="158C1C2E"/>
    <w:lvl w:ilvl="0" w:tplc="8D68355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49E18D5"/>
    <w:multiLevelType w:val="hybridMultilevel"/>
    <w:tmpl w:val="AC803A0E"/>
    <w:lvl w:ilvl="0" w:tplc="A6348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6CB2240"/>
    <w:multiLevelType w:val="multilevel"/>
    <w:tmpl w:val="455A02D4"/>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8">
    <w:nsid w:val="76D33F71"/>
    <w:multiLevelType w:val="multilevel"/>
    <w:tmpl w:val="85AC80AC"/>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9">
    <w:nsid w:val="777C189F"/>
    <w:multiLevelType w:val="multilevel"/>
    <w:tmpl w:val="582E6FC8"/>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0">
    <w:nsid w:val="78287737"/>
    <w:multiLevelType w:val="multilevel"/>
    <w:tmpl w:val="02663A54"/>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1">
    <w:nsid w:val="788A217A"/>
    <w:multiLevelType w:val="multilevel"/>
    <w:tmpl w:val="619C050A"/>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eastAsia"/>
        <w:b w:val="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2">
    <w:nsid w:val="793B2636"/>
    <w:multiLevelType w:val="multilevel"/>
    <w:tmpl w:val="2D208C9E"/>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3">
    <w:nsid w:val="79F46525"/>
    <w:multiLevelType w:val="multilevel"/>
    <w:tmpl w:val="BBD0D0E2"/>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eastAsia"/>
        <w:b w:val="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4">
    <w:nsid w:val="7A0D206E"/>
    <w:multiLevelType w:val="hybridMultilevel"/>
    <w:tmpl w:val="CCB0034A"/>
    <w:lvl w:ilvl="0" w:tplc="D034DB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A2A654E"/>
    <w:multiLevelType w:val="hybridMultilevel"/>
    <w:tmpl w:val="4BA43956"/>
    <w:lvl w:ilvl="0" w:tplc="F2DEBC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A5C653F"/>
    <w:multiLevelType w:val="multilevel"/>
    <w:tmpl w:val="9A08BB46"/>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7">
    <w:nsid w:val="7B042C8C"/>
    <w:multiLevelType w:val="hybridMultilevel"/>
    <w:tmpl w:val="705E22F8"/>
    <w:lvl w:ilvl="0" w:tplc="939C54E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B210452"/>
    <w:multiLevelType w:val="hybridMultilevel"/>
    <w:tmpl w:val="24008E26"/>
    <w:lvl w:ilvl="0" w:tplc="6136D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7B622E33"/>
    <w:multiLevelType w:val="multilevel"/>
    <w:tmpl w:val="4D98122E"/>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0">
    <w:nsid w:val="7B67779C"/>
    <w:multiLevelType w:val="multilevel"/>
    <w:tmpl w:val="6D305492"/>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1">
    <w:nsid w:val="7E166602"/>
    <w:multiLevelType w:val="multilevel"/>
    <w:tmpl w:val="559807DC"/>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2">
    <w:nsid w:val="7E7B16F8"/>
    <w:multiLevelType w:val="multilevel"/>
    <w:tmpl w:val="7D22FF76"/>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3">
    <w:nsid w:val="7EED20F0"/>
    <w:multiLevelType w:val="multilevel"/>
    <w:tmpl w:val="42AC1C0A"/>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9"/>
    <w:lvlOverride w:ilvl="0">
      <w:lvl w:ilvl="0">
        <w:numFmt w:val="decimal"/>
        <w:lvlText w:val=""/>
        <w:lvlJc w:val="left"/>
      </w:lvl>
    </w:lvlOverride>
    <w:lvlOverride w:ilvl="1">
      <w:lvl w:ilvl="1">
        <w:start w:val="1"/>
        <w:numFmt w:val="decimal"/>
        <w:lvlText w:val="%1.%2."/>
        <w:lvlJc w:val="left"/>
        <w:pPr>
          <w:tabs>
            <w:tab w:val="num" w:pos="792"/>
          </w:tabs>
          <w:ind w:left="792" w:hanging="432"/>
        </w:pPr>
      </w:lvl>
    </w:lvlOverride>
  </w:num>
  <w:num w:numId="2">
    <w:abstractNumId w:val="7"/>
  </w:num>
  <w:num w:numId="3">
    <w:abstractNumId w:val="74"/>
  </w:num>
  <w:num w:numId="4">
    <w:abstractNumId w:val="5"/>
  </w:num>
  <w:num w:numId="5">
    <w:abstractNumId w:val="4"/>
  </w:num>
  <w:num w:numId="6">
    <w:abstractNumId w:val="3"/>
  </w:num>
  <w:num w:numId="7">
    <w:abstractNumId w:val="2"/>
  </w:num>
  <w:num w:numId="8">
    <w:abstractNumId w:val="1"/>
  </w:num>
  <w:num w:numId="9">
    <w:abstractNumId w:val="0"/>
  </w:num>
  <w:num w:numId="10">
    <w:abstractNumId w:val="111"/>
  </w:num>
  <w:num w:numId="11">
    <w:abstractNumId w:val="56"/>
  </w:num>
  <w:num w:numId="12">
    <w:abstractNumId w:val="18"/>
  </w:num>
  <w:num w:numId="13">
    <w:abstractNumId w:val="10"/>
  </w:num>
  <w:num w:numId="14">
    <w:abstractNumId w:val="6"/>
  </w:num>
  <w:num w:numId="15">
    <w:abstractNumId w:val="97"/>
  </w:num>
  <w:num w:numId="16">
    <w:abstractNumId w:val="44"/>
  </w:num>
  <w:num w:numId="17">
    <w:abstractNumId w:val="120"/>
  </w:num>
  <w:num w:numId="18">
    <w:abstractNumId w:val="132"/>
  </w:num>
  <w:num w:numId="19">
    <w:abstractNumId w:val="61"/>
  </w:num>
  <w:num w:numId="20">
    <w:abstractNumId w:val="133"/>
  </w:num>
  <w:num w:numId="21">
    <w:abstractNumId w:val="108"/>
  </w:num>
  <w:num w:numId="22">
    <w:abstractNumId w:val="27"/>
  </w:num>
  <w:num w:numId="23">
    <w:abstractNumId w:val="93"/>
  </w:num>
  <w:num w:numId="24">
    <w:abstractNumId w:val="14"/>
  </w:num>
  <w:num w:numId="25">
    <w:abstractNumId w:val="57"/>
  </w:num>
  <w:num w:numId="26">
    <w:abstractNumId w:val="76"/>
  </w:num>
  <w:num w:numId="27">
    <w:abstractNumId w:val="99"/>
  </w:num>
  <w:num w:numId="28">
    <w:abstractNumId w:val="8"/>
  </w:num>
  <w:num w:numId="29">
    <w:abstractNumId w:val="131"/>
  </w:num>
  <w:num w:numId="30">
    <w:abstractNumId w:val="65"/>
  </w:num>
  <w:num w:numId="31">
    <w:abstractNumId w:val="85"/>
  </w:num>
  <w:num w:numId="32">
    <w:abstractNumId w:val="28"/>
  </w:num>
  <w:num w:numId="33">
    <w:abstractNumId w:val="13"/>
  </w:num>
  <w:num w:numId="34">
    <w:abstractNumId w:val="41"/>
  </w:num>
  <w:num w:numId="35">
    <w:abstractNumId w:val="103"/>
  </w:num>
  <w:num w:numId="36">
    <w:abstractNumId w:val="23"/>
  </w:num>
  <w:num w:numId="37">
    <w:abstractNumId w:val="69"/>
  </w:num>
  <w:num w:numId="38">
    <w:abstractNumId w:val="60"/>
  </w:num>
  <w:num w:numId="39">
    <w:abstractNumId w:val="58"/>
  </w:num>
  <w:num w:numId="40">
    <w:abstractNumId w:val="130"/>
  </w:num>
  <w:num w:numId="41">
    <w:abstractNumId w:val="22"/>
  </w:num>
  <w:num w:numId="42">
    <w:abstractNumId w:val="115"/>
  </w:num>
  <w:num w:numId="43">
    <w:abstractNumId w:val="125"/>
  </w:num>
  <w:num w:numId="44">
    <w:abstractNumId w:val="101"/>
  </w:num>
  <w:num w:numId="45">
    <w:abstractNumId w:val="104"/>
  </w:num>
  <w:num w:numId="46">
    <w:abstractNumId w:val="118"/>
  </w:num>
  <w:num w:numId="47">
    <w:abstractNumId w:val="127"/>
  </w:num>
  <w:num w:numId="48">
    <w:abstractNumId w:val="26"/>
  </w:num>
  <w:num w:numId="49">
    <w:abstractNumId w:val="47"/>
  </w:num>
  <w:num w:numId="50">
    <w:abstractNumId w:val="105"/>
  </w:num>
  <w:num w:numId="51">
    <w:abstractNumId w:val="124"/>
  </w:num>
  <w:num w:numId="52">
    <w:abstractNumId w:val="62"/>
  </w:num>
  <w:num w:numId="53">
    <w:abstractNumId w:val="84"/>
  </w:num>
  <w:num w:numId="54">
    <w:abstractNumId w:val="109"/>
  </w:num>
  <w:num w:numId="55">
    <w:abstractNumId w:val="116"/>
  </w:num>
  <w:num w:numId="56">
    <w:abstractNumId w:val="20"/>
  </w:num>
  <w:num w:numId="57">
    <w:abstractNumId w:val="73"/>
  </w:num>
  <w:num w:numId="58">
    <w:abstractNumId w:val="79"/>
  </w:num>
  <w:num w:numId="59">
    <w:abstractNumId w:val="9"/>
  </w:num>
  <w:num w:numId="60">
    <w:abstractNumId w:val="55"/>
  </w:num>
  <w:num w:numId="61">
    <w:abstractNumId w:val="31"/>
  </w:num>
  <w:num w:numId="62">
    <w:abstractNumId w:val="24"/>
  </w:num>
  <w:num w:numId="63">
    <w:abstractNumId w:val="82"/>
  </w:num>
  <w:num w:numId="64">
    <w:abstractNumId w:val="83"/>
  </w:num>
  <w:num w:numId="65">
    <w:abstractNumId w:val="12"/>
  </w:num>
  <w:num w:numId="66">
    <w:abstractNumId w:val="50"/>
  </w:num>
  <w:num w:numId="67">
    <w:abstractNumId w:val="88"/>
  </w:num>
  <w:num w:numId="68">
    <w:abstractNumId w:val="52"/>
  </w:num>
  <w:num w:numId="69">
    <w:abstractNumId w:val="90"/>
  </w:num>
  <w:num w:numId="70">
    <w:abstractNumId w:val="80"/>
  </w:num>
  <w:num w:numId="71">
    <w:abstractNumId w:val="89"/>
  </w:num>
  <w:num w:numId="72">
    <w:abstractNumId w:val="66"/>
  </w:num>
  <w:num w:numId="73">
    <w:abstractNumId w:val="78"/>
  </w:num>
  <w:num w:numId="7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06"/>
  </w:num>
  <w:num w:numId="80">
    <w:abstractNumId w:val="16"/>
  </w:num>
  <w:num w:numId="81">
    <w:abstractNumId w:val="40"/>
  </w:num>
  <w:num w:numId="82">
    <w:abstractNumId w:val="49"/>
  </w:num>
  <w:num w:numId="83">
    <w:abstractNumId w:val="98"/>
  </w:num>
  <w:num w:numId="84">
    <w:abstractNumId w:val="33"/>
  </w:num>
  <w:num w:numId="85">
    <w:abstractNumId w:val="34"/>
  </w:num>
  <w:num w:numId="86">
    <w:abstractNumId w:val="43"/>
  </w:num>
  <w:num w:numId="87">
    <w:abstractNumId w:val="19"/>
  </w:num>
  <w:num w:numId="88">
    <w:abstractNumId w:val="25"/>
  </w:num>
  <w:num w:numId="89">
    <w:abstractNumId w:val="87"/>
  </w:num>
  <w:num w:numId="90">
    <w:abstractNumId w:val="70"/>
  </w:num>
  <w:num w:numId="91">
    <w:abstractNumId w:val="112"/>
  </w:num>
  <w:num w:numId="92">
    <w:abstractNumId w:val="128"/>
  </w:num>
  <w:num w:numId="93">
    <w:abstractNumId w:val="95"/>
  </w:num>
  <w:num w:numId="94">
    <w:abstractNumId w:val="11"/>
  </w:num>
  <w:num w:numId="95">
    <w:abstractNumId w:val="38"/>
  </w:num>
  <w:num w:numId="96">
    <w:abstractNumId w:val="36"/>
  </w:num>
  <w:num w:numId="97">
    <w:abstractNumId w:val="45"/>
  </w:num>
  <w:num w:numId="98">
    <w:abstractNumId w:val="126"/>
  </w:num>
  <w:num w:numId="99">
    <w:abstractNumId w:val="29"/>
  </w:num>
  <w:num w:numId="100">
    <w:abstractNumId w:val="68"/>
  </w:num>
  <w:num w:numId="101">
    <w:abstractNumId w:val="32"/>
  </w:num>
  <w:num w:numId="102">
    <w:abstractNumId w:val="67"/>
  </w:num>
  <w:num w:numId="103">
    <w:abstractNumId w:val="122"/>
  </w:num>
  <w:num w:numId="104">
    <w:abstractNumId w:val="92"/>
  </w:num>
  <w:num w:numId="105">
    <w:abstractNumId w:val="48"/>
  </w:num>
  <w:num w:numId="106">
    <w:abstractNumId w:val="51"/>
  </w:num>
  <w:num w:numId="107">
    <w:abstractNumId w:val="114"/>
  </w:num>
  <w:num w:numId="108">
    <w:abstractNumId w:val="77"/>
  </w:num>
  <w:num w:numId="109">
    <w:abstractNumId w:val="117"/>
  </w:num>
  <w:num w:numId="110">
    <w:abstractNumId w:val="54"/>
  </w:num>
  <w:num w:numId="111">
    <w:abstractNumId w:val="53"/>
  </w:num>
  <w:num w:numId="112">
    <w:abstractNumId w:val="86"/>
  </w:num>
  <w:num w:numId="113">
    <w:abstractNumId w:val="39"/>
  </w:num>
  <w:num w:numId="114">
    <w:abstractNumId w:val="17"/>
  </w:num>
  <w:num w:numId="115">
    <w:abstractNumId w:val="30"/>
  </w:num>
  <w:num w:numId="116">
    <w:abstractNumId w:val="42"/>
  </w:num>
  <w:num w:numId="117">
    <w:abstractNumId w:val="72"/>
  </w:num>
  <w:num w:numId="118">
    <w:abstractNumId w:val="71"/>
  </w:num>
  <w:num w:numId="119">
    <w:abstractNumId w:val="46"/>
  </w:num>
  <w:num w:numId="120">
    <w:abstractNumId w:val="129"/>
  </w:num>
  <w:num w:numId="121">
    <w:abstractNumId w:val="119"/>
  </w:num>
  <w:num w:numId="122">
    <w:abstractNumId w:val="107"/>
  </w:num>
  <w:num w:numId="123">
    <w:abstractNumId w:val="59"/>
  </w:num>
  <w:num w:numId="124">
    <w:abstractNumId w:val="91"/>
  </w:num>
  <w:num w:numId="125">
    <w:abstractNumId w:val="113"/>
  </w:num>
  <w:num w:numId="126">
    <w:abstractNumId w:val="94"/>
  </w:num>
  <w:num w:numId="127">
    <w:abstractNumId w:val="96"/>
  </w:num>
  <w:num w:numId="128">
    <w:abstractNumId w:val="121"/>
  </w:num>
  <w:num w:numId="129">
    <w:abstractNumId w:val="35"/>
  </w:num>
  <w:num w:numId="130">
    <w:abstractNumId w:val="75"/>
  </w:num>
  <w:num w:numId="131">
    <w:abstractNumId w:val="21"/>
  </w:num>
  <w:num w:numId="132">
    <w:abstractNumId w:val="102"/>
  </w:num>
  <w:num w:numId="133">
    <w:abstractNumId w:val="37"/>
  </w:num>
  <w:num w:numId="134">
    <w:abstractNumId w:val="100"/>
  </w:num>
  <w:num w:numId="135">
    <w:abstractNumId w:val="15"/>
  </w:num>
  <w:num w:numId="136">
    <w:abstractNumId w:val="110"/>
  </w:num>
  <w:num w:numId="137">
    <w:abstractNumId w:val="123"/>
  </w:num>
  <w:num w:numId="138">
    <w:abstractNumId w:val="63"/>
  </w:num>
  <w:num w:numId="139">
    <w:abstractNumId w:val="81"/>
  </w:num>
  <w:num w:numId="140">
    <w:abstractNumId w:val="64"/>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75" fill="f" fillcolor="white" stroke="f">
      <v:fill color="white" on="f"/>
      <v:stroke on="f"/>
      <v:shadow color="black" opacity="49151f" offset=".74833mm,.74833mm"/>
      <o:colormru v:ext="edit" colors="#0a1b5e,#f7c92e,#00274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16CE5"/>
    <w:rsid w:val="00000994"/>
    <w:rsid w:val="00000C0C"/>
    <w:rsid w:val="00001023"/>
    <w:rsid w:val="00001EDE"/>
    <w:rsid w:val="00002034"/>
    <w:rsid w:val="00002051"/>
    <w:rsid w:val="000023B4"/>
    <w:rsid w:val="00003084"/>
    <w:rsid w:val="00003318"/>
    <w:rsid w:val="0000331A"/>
    <w:rsid w:val="0000338E"/>
    <w:rsid w:val="00003B08"/>
    <w:rsid w:val="00003C14"/>
    <w:rsid w:val="00003D8C"/>
    <w:rsid w:val="00004894"/>
    <w:rsid w:val="00004898"/>
    <w:rsid w:val="00004CC2"/>
    <w:rsid w:val="00005239"/>
    <w:rsid w:val="000057F0"/>
    <w:rsid w:val="00005A92"/>
    <w:rsid w:val="00005FA8"/>
    <w:rsid w:val="000062BB"/>
    <w:rsid w:val="0000637A"/>
    <w:rsid w:val="000065D0"/>
    <w:rsid w:val="0000665E"/>
    <w:rsid w:val="00006BF5"/>
    <w:rsid w:val="00006DBB"/>
    <w:rsid w:val="000072D9"/>
    <w:rsid w:val="000072E6"/>
    <w:rsid w:val="000076DE"/>
    <w:rsid w:val="00007F23"/>
    <w:rsid w:val="000100FF"/>
    <w:rsid w:val="00010212"/>
    <w:rsid w:val="0001034C"/>
    <w:rsid w:val="0001075F"/>
    <w:rsid w:val="00010823"/>
    <w:rsid w:val="00010D3F"/>
    <w:rsid w:val="00010F9A"/>
    <w:rsid w:val="000118E2"/>
    <w:rsid w:val="0001206D"/>
    <w:rsid w:val="000121F9"/>
    <w:rsid w:val="00012E6C"/>
    <w:rsid w:val="00013338"/>
    <w:rsid w:val="0001342B"/>
    <w:rsid w:val="00013E12"/>
    <w:rsid w:val="00013F6F"/>
    <w:rsid w:val="00014A0D"/>
    <w:rsid w:val="0001614C"/>
    <w:rsid w:val="0001721A"/>
    <w:rsid w:val="00017829"/>
    <w:rsid w:val="00017B6F"/>
    <w:rsid w:val="0002065F"/>
    <w:rsid w:val="000216B8"/>
    <w:rsid w:val="000219AD"/>
    <w:rsid w:val="000219EC"/>
    <w:rsid w:val="00021DA8"/>
    <w:rsid w:val="00022198"/>
    <w:rsid w:val="00022560"/>
    <w:rsid w:val="00022F69"/>
    <w:rsid w:val="00022FAD"/>
    <w:rsid w:val="000241D7"/>
    <w:rsid w:val="000254D4"/>
    <w:rsid w:val="000254DB"/>
    <w:rsid w:val="00025528"/>
    <w:rsid w:val="000256E1"/>
    <w:rsid w:val="00025C1C"/>
    <w:rsid w:val="00025C49"/>
    <w:rsid w:val="00025EDF"/>
    <w:rsid w:val="0002619D"/>
    <w:rsid w:val="00026717"/>
    <w:rsid w:val="0002759D"/>
    <w:rsid w:val="0002778B"/>
    <w:rsid w:val="00027809"/>
    <w:rsid w:val="00027DBF"/>
    <w:rsid w:val="00027DD1"/>
    <w:rsid w:val="0003006C"/>
    <w:rsid w:val="0003068F"/>
    <w:rsid w:val="00031696"/>
    <w:rsid w:val="000319C7"/>
    <w:rsid w:val="00031AEB"/>
    <w:rsid w:val="00031BED"/>
    <w:rsid w:val="00031ED4"/>
    <w:rsid w:val="000328C4"/>
    <w:rsid w:val="00032B51"/>
    <w:rsid w:val="000330AD"/>
    <w:rsid w:val="000333AE"/>
    <w:rsid w:val="00033ED7"/>
    <w:rsid w:val="00034CAB"/>
    <w:rsid w:val="00035367"/>
    <w:rsid w:val="000358EA"/>
    <w:rsid w:val="00036101"/>
    <w:rsid w:val="000366CA"/>
    <w:rsid w:val="00036BD2"/>
    <w:rsid w:val="00037794"/>
    <w:rsid w:val="00037B32"/>
    <w:rsid w:val="00037E86"/>
    <w:rsid w:val="00040112"/>
    <w:rsid w:val="00040968"/>
    <w:rsid w:val="0004099C"/>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90F"/>
    <w:rsid w:val="00045E13"/>
    <w:rsid w:val="00045FAE"/>
    <w:rsid w:val="0004613D"/>
    <w:rsid w:val="00046240"/>
    <w:rsid w:val="000465AD"/>
    <w:rsid w:val="00046803"/>
    <w:rsid w:val="000473D6"/>
    <w:rsid w:val="0004744B"/>
    <w:rsid w:val="000477C5"/>
    <w:rsid w:val="000501C0"/>
    <w:rsid w:val="0005071B"/>
    <w:rsid w:val="00050AA8"/>
    <w:rsid w:val="00050DB2"/>
    <w:rsid w:val="00051C77"/>
    <w:rsid w:val="000529D2"/>
    <w:rsid w:val="00052B16"/>
    <w:rsid w:val="00052F68"/>
    <w:rsid w:val="0005355B"/>
    <w:rsid w:val="0005360F"/>
    <w:rsid w:val="00054BBA"/>
    <w:rsid w:val="00054EF1"/>
    <w:rsid w:val="00054F21"/>
    <w:rsid w:val="0005547E"/>
    <w:rsid w:val="00055630"/>
    <w:rsid w:val="000558B5"/>
    <w:rsid w:val="00055C37"/>
    <w:rsid w:val="0005654C"/>
    <w:rsid w:val="0005705B"/>
    <w:rsid w:val="00057421"/>
    <w:rsid w:val="0005763C"/>
    <w:rsid w:val="0005765B"/>
    <w:rsid w:val="00060016"/>
    <w:rsid w:val="00060382"/>
    <w:rsid w:val="000616C7"/>
    <w:rsid w:val="00061CE9"/>
    <w:rsid w:val="00061CF5"/>
    <w:rsid w:val="000621F3"/>
    <w:rsid w:val="0006221A"/>
    <w:rsid w:val="0006251D"/>
    <w:rsid w:val="00062F63"/>
    <w:rsid w:val="000638EA"/>
    <w:rsid w:val="000639B2"/>
    <w:rsid w:val="00063C1C"/>
    <w:rsid w:val="000646F0"/>
    <w:rsid w:val="00064885"/>
    <w:rsid w:val="00064FC1"/>
    <w:rsid w:val="00065E83"/>
    <w:rsid w:val="0006625D"/>
    <w:rsid w:val="00066316"/>
    <w:rsid w:val="00066C55"/>
    <w:rsid w:val="0006721B"/>
    <w:rsid w:val="00067D7E"/>
    <w:rsid w:val="00067E05"/>
    <w:rsid w:val="00067FC9"/>
    <w:rsid w:val="000703D5"/>
    <w:rsid w:val="000708A2"/>
    <w:rsid w:val="000709B2"/>
    <w:rsid w:val="00070CBA"/>
    <w:rsid w:val="00070CF5"/>
    <w:rsid w:val="00070F8D"/>
    <w:rsid w:val="00071385"/>
    <w:rsid w:val="0007179B"/>
    <w:rsid w:val="00071BE7"/>
    <w:rsid w:val="00071D52"/>
    <w:rsid w:val="00071DCF"/>
    <w:rsid w:val="00071F37"/>
    <w:rsid w:val="000723D1"/>
    <w:rsid w:val="00072734"/>
    <w:rsid w:val="00072A08"/>
    <w:rsid w:val="00072BC7"/>
    <w:rsid w:val="00072C90"/>
    <w:rsid w:val="00072EDD"/>
    <w:rsid w:val="00073DC0"/>
    <w:rsid w:val="00073EC7"/>
    <w:rsid w:val="00074066"/>
    <w:rsid w:val="0007469A"/>
    <w:rsid w:val="00074C69"/>
    <w:rsid w:val="00074F1E"/>
    <w:rsid w:val="00075063"/>
    <w:rsid w:val="000751D6"/>
    <w:rsid w:val="00075410"/>
    <w:rsid w:val="000757B3"/>
    <w:rsid w:val="00075DE9"/>
    <w:rsid w:val="00075EA0"/>
    <w:rsid w:val="000766C6"/>
    <w:rsid w:val="000773B2"/>
    <w:rsid w:val="0007762C"/>
    <w:rsid w:val="00080722"/>
    <w:rsid w:val="00081148"/>
    <w:rsid w:val="0008171A"/>
    <w:rsid w:val="0008188F"/>
    <w:rsid w:val="000818BF"/>
    <w:rsid w:val="00081A43"/>
    <w:rsid w:val="000822FE"/>
    <w:rsid w:val="000825C6"/>
    <w:rsid w:val="00082698"/>
    <w:rsid w:val="00082753"/>
    <w:rsid w:val="00083560"/>
    <w:rsid w:val="00083CB9"/>
    <w:rsid w:val="00083D0E"/>
    <w:rsid w:val="000843AA"/>
    <w:rsid w:val="000856E2"/>
    <w:rsid w:val="00085F61"/>
    <w:rsid w:val="0008612C"/>
    <w:rsid w:val="00086801"/>
    <w:rsid w:val="000868A1"/>
    <w:rsid w:val="00087147"/>
    <w:rsid w:val="0008725C"/>
    <w:rsid w:val="000873E3"/>
    <w:rsid w:val="00090AB8"/>
    <w:rsid w:val="00092081"/>
    <w:rsid w:val="0009279D"/>
    <w:rsid w:val="00092876"/>
    <w:rsid w:val="0009311B"/>
    <w:rsid w:val="0009314E"/>
    <w:rsid w:val="000931E4"/>
    <w:rsid w:val="00093379"/>
    <w:rsid w:val="00093DB3"/>
    <w:rsid w:val="00094145"/>
    <w:rsid w:val="00095172"/>
    <w:rsid w:val="000955E5"/>
    <w:rsid w:val="00096114"/>
    <w:rsid w:val="000962D0"/>
    <w:rsid w:val="000964BE"/>
    <w:rsid w:val="00096B23"/>
    <w:rsid w:val="00096E6E"/>
    <w:rsid w:val="0009769C"/>
    <w:rsid w:val="00097DF4"/>
    <w:rsid w:val="000A00FF"/>
    <w:rsid w:val="000A02CC"/>
    <w:rsid w:val="000A0AF5"/>
    <w:rsid w:val="000A1229"/>
    <w:rsid w:val="000A1A6C"/>
    <w:rsid w:val="000A2194"/>
    <w:rsid w:val="000A22CE"/>
    <w:rsid w:val="000A24B5"/>
    <w:rsid w:val="000A2AC2"/>
    <w:rsid w:val="000A2EEE"/>
    <w:rsid w:val="000A332B"/>
    <w:rsid w:val="000A3DFC"/>
    <w:rsid w:val="000A4D8F"/>
    <w:rsid w:val="000A51D2"/>
    <w:rsid w:val="000A5366"/>
    <w:rsid w:val="000A6017"/>
    <w:rsid w:val="000A6174"/>
    <w:rsid w:val="000A64CC"/>
    <w:rsid w:val="000A68F8"/>
    <w:rsid w:val="000A6BB0"/>
    <w:rsid w:val="000A70E3"/>
    <w:rsid w:val="000A759C"/>
    <w:rsid w:val="000A7AA7"/>
    <w:rsid w:val="000A7EE7"/>
    <w:rsid w:val="000B0369"/>
    <w:rsid w:val="000B054F"/>
    <w:rsid w:val="000B0570"/>
    <w:rsid w:val="000B096D"/>
    <w:rsid w:val="000B2203"/>
    <w:rsid w:val="000B24C4"/>
    <w:rsid w:val="000B2514"/>
    <w:rsid w:val="000B2864"/>
    <w:rsid w:val="000B2E3A"/>
    <w:rsid w:val="000B3F90"/>
    <w:rsid w:val="000B4DFD"/>
    <w:rsid w:val="000B4E07"/>
    <w:rsid w:val="000B4F47"/>
    <w:rsid w:val="000B5DC3"/>
    <w:rsid w:val="000B6E55"/>
    <w:rsid w:val="000B7546"/>
    <w:rsid w:val="000B78A4"/>
    <w:rsid w:val="000B7976"/>
    <w:rsid w:val="000B79EB"/>
    <w:rsid w:val="000B7E8D"/>
    <w:rsid w:val="000B7F4E"/>
    <w:rsid w:val="000C0714"/>
    <w:rsid w:val="000C088A"/>
    <w:rsid w:val="000C0CDE"/>
    <w:rsid w:val="000C0F34"/>
    <w:rsid w:val="000C1527"/>
    <w:rsid w:val="000C174E"/>
    <w:rsid w:val="000C1818"/>
    <w:rsid w:val="000C1BE8"/>
    <w:rsid w:val="000C25F4"/>
    <w:rsid w:val="000C2D53"/>
    <w:rsid w:val="000C3275"/>
    <w:rsid w:val="000C38A1"/>
    <w:rsid w:val="000C3DC2"/>
    <w:rsid w:val="000C4A05"/>
    <w:rsid w:val="000C4CB7"/>
    <w:rsid w:val="000C516F"/>
    <w:rsid w:val="000C576E"/>
    <w:rsid w:val="000C5BB7"/>
    <w:rsid w:val="000C611E"/>
    <w:rsid w:val="000C6F6A"/>
    <w:rsid w:val="000C75F2"/>
    <w:rsid w:val="000D13BC"/>
    <w:rsid w:val="000D1E95"/>
    <w:rsid w:val="000D2EAE"/>
    <w:rsid w:val="000D305C"/>
    <w:rsid w:val="000D3119"/>
    <w:rsid w:val="000D32FF"/>
    <w:rsid w:val="000D3749"/>
    <w:rsid w:val="000D3802"/>
    <w:rsid w:val="000D380D"/>
    <w:rsid w:val="000D3DCF"/>
    <w:rsid w:val="000D3FC1"/>
    <w:rsid w:val="000D410C"/>
    <w:rsid w:val="000D4B07"/>
    <w:rsid w:val="000D4B65"/>
    <w:rsid w:val="000D4D9C"/>
    <w:rsid w:val="000D5345"/>
    <w:rsid w:val="000D54DB"/>
    <w:rsid w:val="000D5596"/>
    <w:rsid w:val="000D65BF"/>
    <w:rsid w:val="000D67B5"/>
    <w:rsid w:val="000D6837"/>
    <w:rsid w:val="000D6992"/>
    <w:rsid w:val="000D6A5A"/>
    <w:rsid w:val="000D6D10"/>
    <w:rsid w:val="000D6FF2"/>
    <w:rsid w:val="000D77DF"/>
    <w:rsid w:val="000D7A9E"/>
    <w:rsid w:val="000E1178"/>
    <w:rsid w:val="000E1346"/>
    <w:rsid w:val="000E1841"/>
    <w:rsid w:val="000E1D8A"/>
    <w:rsid w:val="000E2422"/>
    <w:rsid w:val="000E245C"/>
    <w:rsid w:val="000E2761"/>
    <w:rsid w:val="000E284E"/>
    <w:rsid w:val="000E29B5"/>
    <w:rsid w:val="000E3158"/>
    <w:rsid w:val="000E31EB"/>
    <w:rsid w:val="000E32FA"/>
    <w:rsid w:val="000E34AF"/>
    <w:rsid w:val="000E37F1"/>
    <w:rsid w:val="000E3B5D"/>
    <w:rsid w:val="000E3E42"/>
    <w:rsid w:val="000E41BF"/>
    <w:rsid w:val="000E45E1"/>
    <w:rsid w:val="000E46E7"/>
    <w:rsid w:val="000E617C"/>
    <w:rsid w:val="000E6E0A"/>
    <w:rsid w:val="000E7CD8"/>
    <w:rsid w:val="000F048E"/>
    <w:rsid w:val="000F0FCF"/>
    <w:rsid w:val="000F1DFE"/>
    <w:rsid w:val="000F2EE7"/>
    <w:rsid w:val="000F370F"/>
    <w:rsid w:val="000F3736"/>
    <w:rsid w:val="000F39AA"/>
    <w:rsid w:val="000F41B6"/>
    <w:rsid w:val="000F4241"/>
    <w:rsid w:val="000F44E3"/>
    <w:rsid w:val="000F4A1A"/>
    <w:rsid w:val="000F4D6A"/>
    <w:rsid w:val="000F4E9D"/>
    <w:rsid w:val="000F583C"/>
    <w:rsid w:val="000F71EF"/>
    <w:rsid w:val="000F7454"/>
    <w:rsid w:val="000F7BCD"/>
    <w:rsid w:val="00100589"/>
    <w:rsid w:val="00100711"/>
    <w:rsid w:val="00100AD2"/>
    <w:rsid w:val="00100DFA"/>
    <w:rsid w:val="00101615"/>
    <w:rsid w:val="00101860"/>
    <w:rsid w:val="00101A3A"/>
    <w:rsid w:val="00101C8A"/>
    <w:rsid w:val="00101D4A"/>
    <w:rsid w:val="00102437"/>
    <w:rsid w:val="0010244C"/>
    <w:rsid w:val="001026FE"/>
    <w:rsid w:val="00102C7E"/>
    <w:rsid w:val="00104427"/>
    <w:rsid w:val="00104600"/>
    <w:rsid w:val="00104A75"/>
    <w:rsid w:val="00104B7F"/>
    <w:rsid w:val="001053F0"/>
    <w:rsid w:val="00105718"/>
    <w:rsid w:val="0010587C"/>
    <w:rsid w:val="00105C7F"/>
    <w:rsid w:val="001064A9"/>
    <w:rsid w:val="00106E33"/>
    <w:rsid w:val="001074BA"/>
    <w:rsid w:val="001077EE"/>
    <w:rsid w:val="00107AE9"/>
    <w:rsid w:val="00110141"/>
    <w:rsid w:val="00110615"/>
    <w:rsid w:val="0011061F"/>
    <w:rsid w:val="00111CC6"/>
    <w:rsid w:val="0011260A"/>
    <w:rsid w:val="00112D66"/>
    <w:rsid w:val="00112DE6"/>
    <w:rsid w:val="00113512"/>
    <w:rsid w:val="00113E8B"/>
    <w:rsid w:val="00113FDC"/>
    <w:rsid w:val="001140EA"/>
    <w:rsid w:val="00114F91"/>
    <w:rsid w:val="001153BE"/>
    <w:rsid w:val="0011578A"/>
    <w:rsid w:val="00115D5B"/>
    <w:rsid w:val="00116623"/>
    <w:rsid w:val="0011690A"/>
    <w:rsid w:val="00116A1D"/>
    <w:rsid w:val="00116EC1"/>
    <w:rsid w:val="001176CD"/>
    <w:rsid w:val="00117F33"/>
    <w:rsid w:val="0012022D"/>
    <w:rsid w:val="001209AB"/>
    <w:rsid w:val="00121775"/>
    <w:rsid w:val="00121AAD"/>
    <w:rsid w:val="00122062"/>
    <w:rsid w:val="001224D4"/>
    <w:rsid w:val="001236AB"/>
    <w:rsid w:val="001245F2"/>
    <w:rsid w:val="001246BF"/>
    <w:rsid w:val="0012491B"/>
    <w:rsid w:val="00126BAB"/>
    <w:rsid w:val="00126CF2"/>
    <w:rsid w:val="001270F2"/>
    <w:rsid w:val="001273AD"/>
    <w:rsid w:val="00127741"/>
    <w:rsid w:val="0012779F"/>
    <w:rsid w:val="00127A3E"/>
    <w:rsid w:val="00127ADB"/>
    <w:rsid w:val="00127DF5"/>
    <w:rsid w:val="00127F76"/>
    <w:rsid w:val="001302ED"/>
    <w:rsid w:val="0013114D"/>
    <w:rsid w:val="00131546"/>
    <w:rsid w:val="00131627"/>
    <w:rsid w:val="00131E1D"/>
    <w:rsid w:val="00132DD6"/>
    <w:rsid w:val="00132FD6"/>
    <w:rsid w:val="00133481"/>
    <w:rsid w:val="00133A35"/>
    <w:rsid w:val="0013504D"/>
    <w:rsid w:val="00135332"/>
    <w:rsid w:val="00135D2E"/>
    <w:rsid w:val="0013620B"/>
    <w:rsid w:val="001368ED"/>
    <w:rsid w:val="00137B0E"/>
    <w:rsid w:val="00140735"/>
    <w:rsid w:val="00140E78"/>
    <w:rsid w:val="0014123A"/>
    <w:rsid w:val="001413F9"/>
    <w:rsid w:val="0014244D"/>
    <w:rsid w:val="001424D8"/>
    <w:rsid w:val="001425BB"/>
    <w:rsid w:val="0014345E"/>
    <w:rsid w:val="001434A4"/>
    <w:rsid w:val="00144691"/>
    <w:rsid w:val="00144FBB"/>
    <w:rsid w:val="00145A73"/>
    <w:rsid w:val="00145C1D"/>
    <w:rsid w:val="001461B7"/>
    <w:rsid w:val="00146CBF"/>
    <w:rsid w:val="00146EDE"/>
    <w:rsid w:val="00147009"/>
    <w:rsid w:val="00147221"/>
    <w:rsid w:val="00147A3F"/>
    <w:rsid w:val="00147B32"/>
    <w:rsid w:val="0015057F"/>
    <w:rsid w:val="00150C26"/>
    <w:rsid w:val="00151315"/>
    <w:rsid w:val="00151689"/>
    <w:rsid w:val="0015202F"/>
    <w:rsid w:val="00152BD1"/>
    <w:rsid w:val="00152F24"/>
    <w:rsid w:val="001538A2"/>
    <w:rsid w:val="00153C24"/>
    <w:rsid w:val="00153F5B"/>
    <w:rsid w:val="00154363"/>
    <w:rsid w:val="001545F1"/>
    <w:rsid w:val="00154880"/>
    <w:rsid w:val="00154F1A"/>
    <w:rsid w:val="001554DD"/>
    <w:rsid w:val="00155BD0"/>
    <w:rsid w:val="00156892"/>
    <w:rsid w:val="00156D6C"/>
    <w:rsid w:val="00157140"/>
    <w:rsid w:val="00157B9A"/>
    <w:rsid w:val="00160FE6"/>
    <w:rsid w:val="001610DC"/>
    <w:rsid w:val="00161891"/>
    <w:rsid w:val="00162521"/>
    <w:rsid w:val="00162604"/>
    <w:rsid w:val="001631DD"/>
    <w:rsid w:val="00163587"/>
    <w:rsid w:val="00163711"/>
    <w:rsid w:val="00163A1B"/>
    <w:rsid w:val="00163ADB"/>
    <w:rsid w:val="0016471E"/>
    <w:rsid w:val="00165DD8"/>
    <w:rsid w:val="00165FC7"/>
    <w:rsid w:val="00166403"/>
    <w:rsid w:val="0016679B"/>
    <w:rsid w:val="001667B2"/>
    <w:rsid w:val="00166981"/>
    <w:rsid w:val="0016701E"/>
    <w:rsid w:val="00167B52"/>
    <w:rsid w:val="001706E0"/>
    <w:rsid w:val="0017160E"/>
    <w:rsid w:val="001718A1"/>
    <w:rsid w:val="00172072"/>
    <w:rsid w:val="00172F5D"/>
    <w:rsid w:val="001736BA"/>
    <w:rsid w:val="00173A00"/>
    <w:rsid w:val="00173C2C"/>
    <w:rsid w:val="00174083"/>
    <w:rsid w:val="00174A19"/>
    <w:rsid w:val="0017521A"/>
    <w:rsid w:val="001759D2"/>
    <w:rsid w:val="00176D6D"/>
    <w:rsid w:val="00176DDD"/>
    <w:rsid w:val="00177340"/>
    <w:rsid w:val="001804E8"/>
    <w:rsid w:val="00180B1A"/>
    <w:rsid w:val="00180BD0"/>
    <w:rsid w:val="001818A4"/>
    <w:rsid w:val="00182401"/>
    <w:rsid w:val="001824E1"/>
    <w:rsid w:val="001827CC"/>
    <w:rsid w:val="00182CEB"/>
    <w:rsid w:val="00183FB8"/>
    <w:rsid w:val="00184524"/>
    <w:rsid w:val="0018465D"/>
    <w:rsid w:val="001848D0"/>
    <w:rsid w:val="001848EA"/>
    <w:rsid w:val="00184922"/>
    <w:rsid w:val="0018499C"/>
    <w:rsid w:val="00184CA3"/>
    <w:rsid w:val="00185072"/>
    <w:rsid w:val="00185172"/>
    <w:rsid w:val="001853C3"/>
    <w:rsid w:val="001857DF"/>
    <w:rsid w:val="0018637C"/>
    <w:rsid w:val="001869D0"/>
    <w:rsid w:val="00186E7B"/>
    <w:rsid w:val="00186F50"/>
    <w:rsid w:val="00187544"/>
    <w:rsid w:val="00187F1C"/>
    <w:rsid w:val="001900CB"/>
    <w:rsid w:val="00190501"/>
    <w:rsid w:val="001908F0"/>
    <w:rsid w:val="00191B23"/>
    <w:rsid w:val="00191E83"/>
    <w:rsid w:val="00192150"/>
    <w:rsid w:val="001921B9"/>
    <w:rsid w:val="00193058"/>
    <w:rsid w:val="00193295"/>
    <w:rsid w:val="001948B0"/>
    <w:rsid w:val="00194D2D"/>
    <w:rsid w:val="00195265"/>
    <w:rsid w:val="00196055"/>
    <w:rsid w:val="00196676"/>
    <w:rsid w:val="00196781"/>
    <w:rsid w:val="00196D05"/>
    <w:rsid w:val="0019759E"/>
    <w:rsid w:val="00197911"/>
    <w:rsid w:val="00197A1D"/>
    <w:rsid w:val="00197E40"/>
    <w:rsid w:val="001A015E"/>
    <w:rsid w:val="001A0622"/>
    <w:rsid w:val="001A0645"/>
    <w:rsid w:val="001A0821"/>
    <w:rsid w:val="001A0B83"/>
    <w:rsid w:val="001A0F21"/>
    <w:rsid w:val="001A0FB5"/>
    <w:rsid w:val="001A1015"/>
    <w:rsid w:val="001A1F9D"/>
    <w:rsid w:val="001A22C3"/>
    <w:rsid w:val="001A2427"/>
    <w:rsid w:val="001A2581"/>
    <w:rsid w:val="001A2B81"/>
    <w:rsid w:val="001A2C3C"/>
    <w:rsid w:val="001A2CC1"/>
    <w:rsid w:val="001A37F2"/>
    <w:rsid w:val="001A3B5B"/>
    <w:rsid w:val="001A4950"/>
    <w:rsid w:val="001A61CA"/>
    <w:rsid w:val="001A7008"/>
    <w:rsid w:val="001A7CE3"/>
    <w:rsid w:val="001B12BA"/>
    <w:rsid w:val="001B1B91"/>
    <w:rsid w:val="001B1BB3"/>
    <w:rsid w:val="001B1D9A"/>
    <w:rsid w:val="001B20C1"/>
    <w:rsid w:val="001B4045"/>
    <w:rsid w:val="001B41F7"/>
    <w:rsid w:val="001B4890"/>
    <w:rsid w:val="001B4C13"/>
    <w:rsid w:val="001B51BF"/>
    <w:rsid w:val="001B5416"/>
    <w:rsid w:val="001B5E91"/>
    <w:rsid w:val="001B63F5"/>
    <w:rsid w:val="001B6B58"/>
    <w:rsid w:val="001B72BB"/>
    <w:rsid w:val="001B772B"/>
    <w:rsid w:val="001B775E"/>
    <w:rsid w:val="001B7BCA"/>
    <w:rsid w:val="001B7BF7"/>
    <w:rsid w:val="001B7E58"/>
    <w:rsid w:val="001C05C2"/>
    <w:rsid w:val="001C0C16"/>
    <w:rsid w:val="001C2C1A"/>
    <w:rsid w:val="001C30A7"/>
    <w:rsid w:val="001C3763"/>
    <w:rsid w:val="001C3F6D"/>
    <w:rsid w:val="001C4545"/>
    <w:rsid w:val="001C4C94"/>
    <w:rsid w:val="001C4E48"/>
    <w:rsid w:val="001C50E1"/>
    <w:rsid w:val="001C5420"/>
    <w:rsid w:val="001C54B2"/>
    <w:rsid w:val="001C550D"/>
    <w:rsid w:val="001C59E8"/>
    <w:rsid w:val="001C5EE4"/>
    <w:rsid w:val="001C64A7"/>
    <w:rsid w:val="001C7063"/>
    <w:rsid w:val="001C772A"/>
    <w:rsid w:val="001C7C51"/>
    <w:rsid w:val="001D02EF"/>
    <w:rsid w:val="001D072A"/>
    <w:rsid w:val="001D0754"/>
    <w:rsid w:val="001D0CAE"/>
    <w:rsid w:val="001D16D8"/>
    <w:rsid w:val="001D1765"/>
    <w:rsid w:val="001D17F1"/>
    <w:rsid w:val="001D1B76"/>
    <w:rsid w:val="001D2A79"/>
    <w:rsid w:val="001D2A9D"/>
    <w:rsid w:val="001D3AF5"/>
    <w:rsid w:val="001D3C5F"/>
    <w:rsid w:val="001D4011"/>
    <w:rsid w:val="001D4D55"/>
    <w:rsid w:val="001D52B6"/>
    <w:rsid w:val="001D547E"/>
    <w:rsid w:val="001D586A"/>
    <w:rsid w:val="001D5BE4"/>
    <w:rsid w:val="001D6145"/>
    <w:rsid w:val="001D67F3"/>
    <w:rsid w:val="001D6CE1"/>
    <w:rsid w:val="001D709D"/>
    <w:rsid w:val="001D723F"/>
    <w:rsid w:val="001D77F4"/>
    <w:rsid w:val="001E0A45"/>
    <w:rsid w:val="001E0CED"/>
    <w:rsid w:val="001E0D1D"/>
    <w:rsid w:val="001E19A3"/>
    <w:rsid w:val="001E2217"/>
    <w:rsid w:val="001E2421"/>
    <w:rsid w:val="001E280E"/>
    <w:rsid w:val="001E3722"/>
    <w:rsid w:val="001E39E7"/>
    <w:rsid w:val="001E3A69"/>
    <w:rsid w:val="001E4757"/>
    <w:rsid w:val="001E4A35"/>
    <w:rsid w:val="001E51FC"/>
    <w:rsid w:val="001E5891"/>
    <w:rsid w:val="001E5F0A"/>
    <w:rsid w:val="001E5F5C"/>
    <w:rsid w:val="001E6318"/>
    <w:rsid w:val="001E656A"/>
    <w:rsid w:val="001E6C79"/>
    <w:rsid w:val="001E73A5"/>
    <w:rsid w:val="001E76E4"/>
    <w:rsid w:val="001E786F"/>
    <w:rsid w:val="001E7D72"/>
    <w:rsid w:val="001E7FBA"/>
    <w:rsid w:val="001F1DE1"/>
    <w:rsid w:val="001F2096"/>
    <w:rsid w:val="001F24D5"/>
    <w:rsid w:val="001F2A78"/>
    <w:rsid w:val="001F3547"/>
    <w:rsid w:val="001F4A2C"/>
    <w:rsid w:val="001F4ACD"/>
    <w:rsid w:val="001F4EA1"/>
    <w:rsid w:val="001F566C"/>
    <w:rsid w:val="001F5EE6"/>
    <w:rsid w:val="001F6401"/>
    <w:rsid w:val="001F76C2"/>
    <w:rsid w:val="001F7B82"/>
    <w:rsid w:val="002001C7"/>
    <w:rsid w:val="0020046B"/>
    <w:rsid w:val="002008F7"/>
    <w:rsid w:val="002010C6"/>
    <w:rsid w:val="002013C7"/>
    <w:rsid w:val="002019CD"/>
    <w:rsid w:val="00201CA9"/>
    <w:rsid w:val="00201DE3"/>
    <w:rsid w:val="00202074"/>
    <w:rsid w:val="0020238F"/>
    <w:rsid w:val="002029DD"/>
    <w:rsid w:val="00202CBF"/>
    <w:rsid w:val="00203443"/>
    <w:rsid w:val="002035F2"/>
    <w:rsid w:val="00203C2C"/>
    <w:rsid w:val="00203CCA"/>
    <w:rsid w:val="002044EB"/>
    <w:rsid w:val="00204759"/>
    <w:rsid w:val="00205439"/>
    <w:rsid w:val="002058CD"/>
    <w:rsid w:val="00206059"/>
    <w:rsid w:val="00207185"/>
    <w:rsid w:val="00210AEA"/>
    <w:rsid w:val="00210D89"/>
    <w:rsid w:val="00210EE9"/>
    <w:rsid w:val="002113EB"/>
    <w:rsid w:val="00211443"/>
    <w:rsid w:val="00211A69"/>
    <w:rsid w:val="002121F4"/>
    <w:rsid w:val="00212279"/>
    <w:rsid w:val="0021258F"/>
    <w:rsid w:val="002125CC"/>
    <w:rsid w:val="002126B4"/>
    <w:rsid w:val="00212790"/>
    <w:rsid w:val="00212A52"/>
    <w:rsid w:val="002137C5"/>
    <w:rsid w:val="00214026"/>
    <w:rsid w:val="00214215"/>
    <w:rsid w:val="002146F6"/>
    <w:rsid w:val="00214706"/>
    <w:rsid w:val="00214C4D"/>
    <w:rsid w:val="00214E51"/>
    <w:rsid w:val="0021528D"/>
    <w:rsid w:val="00215D88"/>
    <w:rsid w:val="002162C8"/>
    <w:rsid w:val="0021640B"/>
    <w:rsid w:val="00216C5A"/>
    <w:rsid w:val="002178EB"/>
    <w:rsid w:val="00217AD6"/>
    <w:rsid w:val="00220650"/>
    <w:rsid w:val="00220ED6"/>
    <w:rsid w:val="00221158"/>
    <w:rsid w:val="002212F0"/>
    <w:rsid w:val="0022147D"/>
    <w:rsid w:val="00221C98"/>
    <w:rsid w:val="00221F53"/>
    <w:rsid w:val="00222117"/>
    <w:rsid w:val="002222EE"/>
    <w:rsid w:val="00222812"/>
    <w:rsid w:val="002231B3"/>
    <w:rsid w:val="0022353C"/>
    <w:rsid w:val="002238AE"/>
    <w:rsid w:val="00223C96"/>
    <w:rsid w:val="002241D7"/>
    <w:rsid w:val="00224C20"/>
    <w:rsid w:val="00224D1A"/>
    <w:rsid w:val="00224E61"/>
    <w:rsid w:val="002259BC"/>
    <w:rsid w:val="00225C50"/>
    <w:rsid w:val="0022659A"/>
    <w:rsid w:val="00226B93"/>
    <w:rsid w:val="00226BC2"/>
    <w:rsid w:val="002272B4"/>
    <w:rsid w:val="0022765C"/>
    <w:rsid w:val="00227C0A"/>
    <w:rsid w:val="002300D5"/>
    <w:rsid w:val="00231335"/>
    <w:rsid w:val="002315C2"/>
    <w:rsid w:val="00231B4C"/>
    <w:rsid w:val="002325FB"/>
    <w:rsid w:val="00232DCC"/>
    <w:rsid w:val="00232EC1"/>
    <w:rsid w:val="0023307F"/>
    <w:rsid w:val="00233912"/>
    <w:rsid w:val="00233BB4"/>
    <w:rsid w:val="00233CB9"/>
    <w:rsid w:val="00233D8E"/>
    <w:rsid w:val="00234AAE"/>
    <w:rsid w:val="00234DAE"/>
    <w:rsid w:val="002358B2"/>
    <w:rsid w:val="00235A8C"/>
    <w:rsid w:val="00235C12"/>
    <w:rsid w:val="0023656D"/>
    <w:rsid w:val="00236688"/>
    <w:rsid w:val="002368F4"/>
    <w:rsid w:val="00237369"/>
    <w:rsid w:val="00240851"/>
    <w:rsid w:val="0024098C"/>
    <w:rsid w:val="00240F94"/>
    <w:rsid w:val="002415E6"/>
    <w:rsid w:val="00241CBB"/>
    <w:rsid w:val="00242413"/>
    <w:rsid w:val="0024271A"/>
    <w:rsid w:val="00242D6D"/>
    <w:rsid w:val="00243767"/>
    <w:rsid w:val="00243817"/>
    <w:rsid w:val="0024487F"/>
    <w:rsid w:val="002456EF"/>
    <w:rsid w:val="00245FDB"/>
    <w:rsid w:val="00246813"/>
    <w:rsid w:val="00246952"/>
    <w:rsid w:val="00246B1F"/>
    <w:rsid w:val="00246FAD"/>
    <w:rsid w:val="00246FC1"/>
    <w:rsid w:val="00247106"/>
    <w:rsid w:val="002477AF"/>
    <w:rsid w:val="00247F26"/>
    <w:rsid w:val="00250A73"/>
    <w:rsid w:val="00251778"/>
    <w:rsid w:val="002517DC"/>
    <w:rsid w:val="002519E0"/>
    <w:rsid w:val="00252588"/>
    <w:rsid w:val="00254479"/>
    <w:rsid w:val="00254686"/>
    <w:rsid w:val="0025498D"/>
    <w:rsid w:val="00254D28"/>
    <w:rsid w:val="00254F3C"/>
    <w:rsid w:val="0025580A"/>
    <w:rsid w:val="00255BA5"/>
    <w:rsid w:val="00256222"/>
    <w:rsid w:val="0025727B"/>
    <w:rsid w:val="00257D44"/>
    <w:rsid w:val="0026088B"/>
    <w:rsid w:val="00261169"/>
    <w:rsid w:val="0026121E"/>
    <w:rsid w:val="002612A4"/>
    <w:rsid w:val="002619F3"/>
    <w:rsid w:val="00261C2C"/>
    <w:rsid w:val="00262B00"/>
    <w:rsid w:val="002630F4"/>
    <w:rsid w:val="002632E2"/>
    <w:rsid w:val="002641C1"/>
    <w:rsid w:val="002643BD"/>
    <w:rsid w:val="00264516"/>
    <w:rsid w:val="00264896"/>
    <w:rsid w:val="002648C1"/>
    <w:rsid w:val="00265574"/>
    <w:rsid w:val="00265ED2"/>
    <w:rsid w:val="00266257"/>
    <w:rsid w:val="00266535"/>
    <w:rsid w:val="00266632"/>
    <w:rsid w:val="00266ADA"/>
    <w:rsid w:val="00266F58"/>
    <w:rsid w:val="00267064"/>
    <w:rsid w:val="0026753C"/>
    <w:rsid w:val="00267E9C"/>
    <w:rsid w:val="00267EA3"/>
    <w:rsid w:val="00267F0C"/>
    <w:rsid w:val="0027006D"/>
    <w:rsid w:val="00270BCD"/>
    <w:rsid w:val="002712AB"/>
    <w:rsid w:val="002714E0"/>
    <w:rsid w:val="00271624"/>
    <w:rsid w:val="002719F7"/>
    <w:rsid w:val="00271C28"/>
    <w:rsid w:val="002722E2"/>
    <w:rsid w:val="00272329"/>
    <w:rsid w:val="002741A6"/>
    <w:rsid w:val="00274B9B"/>
    <w:rsid w:val="00274EC3"/>
    <w:rsid w:val="002757E7"/>
    <w:rsid w:val="0027607B"/>
    <w:rsid w:val="002770DE"/>
    <w:rsid w:val="002774B7"/>
    <w:rsid w:val="00277826"/>
    <w:rsid w:val="00280061"/>
    <w:rsid w:val="00280513"/>
    <w:rsid w:val="00280545"/>
    <w:rsid w:val="002806E9"/>
    <w:rsid w:val="00283334"/>
    <w:rsid w:val="0028356A"/>
    <w:rsid w:val="00283ABB"/>
    <w:rsid w:val="002841CA"/>
    <w:rsid w:val="00284866"/>
    <w:rsid w:val="002848E0"/>
    <w:rsid w:val="00284946"/>
    <w:rsid w:val="00284B5E"/>
    <w:rsid w:val="00285562"/>
    <w:rsid w:val="002857FF"/>
    <w:rsid w:val="00285D7F"/>
    <w:rsid w:val="00285E98"/>
    <w:rsid w:val="00286940"/>
    <w:rsid w:val="002874B9"/>
    <w:rsid w:val="00287CE1"/>
    <w:rsid w:val="002901EB"/>
    <w:rsid w:val="0029033D"/>
    <w:rsid w:val="00290752"/>
    <w:rsid w:val="002907D7"/>
    <w:rsid w:val="00291E17"/>
    <w:rsid w:val="00291F4D"/>
    <w:rsid w:val="002921C3"/>
    <w:rsid w:val="002929C6"/>
    <w:rsid w:val="00292F58"/>
    <w:rsid w:val="00293BF7"/>
    <w:rsid w:val="00293C87"/>
    <w:rsid w:val="00293F67"/>
    <w:rsid w:val="002950C0"/>
    <w:rsid w:val="00295AB9"/>
    <w:rsid w:val="00295C88"/>
    <w:rsid w:val="00295EF7"/>
    <w:rsid w:val="00296DDA"/>
    <w:rsid w:val="00296DF0"/>
    <w:rsid w:val="00297E34"/>
    <w:rsid w:val="002A076D"/>
    <w:rsid w:val="002A0E2E"/>
    <w:rsid w:val="002A0E5B"/>
    <w:rsid w:val="002A0F43"/>
    <w:rsid w:val="002A13EB"/>
    <w:rsid w:val="002A192C"/>
    <w:rsid w:val="002A2386"/>
    <w:rsid w:val="002A2DAC"/>
    <w:rsid w:val="002A326E"/>
    <w:rsid w:val="002A37E5"/>
    <w:rsid w:val="002A3A87"/>
    <w:rsid w:val="002A4CBD"/>
    <w:rsid w:val="002A4DA7"/>
    <w:rsid w:val="002A59D2"/>
    <w:rsid w:val="002A5A1C"/>
    <w:rsid w:val="002A5A6F"/>
    <w:rsid w:val="002A5E4C"/>
    <w:rsid w:val="002A6011"/>
    <w:rsid w:val="002A6C27"/>
    <w:rsid w:val="002A7122"/>
    <w:rsid w:val="002A7FD7"/>
    <w:rsid w:val="002B02EF"/>
    <w:rsid w:val="002B055F"/>
    <w:rsid w:val="002B0870"/>
    <w:rsid w:val="002B0B5F"/>
    <w:rsid w:val="002B0F44"/>
    <w:rsid w:val="002B1712"/>
    <w:rsid w:val="002B215D"/>
    <w:rsid w:val="002B2B47"/>
    <w:rsid w:val="002B319E"/>
    <w:rsid w:val="002B382F"/>
    <w:rsid w:val="002B4DAA"/>
    <w:rsid w:val="002B5265"/>
    <w:rsid w:val="002B54CF"/>
    <w:rsid w:val="002B5506"/>
    <w:rsid w:val="002B5927"/>
    <w:rsid w:val="002B6486"/>
    <w:rsid w:val="002B67FE"/>
    <w:rsid w:val="002B6827"/>
    <w:rsid w:val="002B687B"/>
    <w:rsid w:val="002B7482"/>
    <w:rsid w:val="002B75F9"/>
    <w:rsid w:val="002B7C0B"/>
    <w:rsid w:val="002B7DA6"/>
    <w:rsid w:val="002B7EB2"/>
    <w:rsid w:val="002C06F6"/>
    <w:rsid w:val="002C0C5C"/>
    <w:rsid w:val="002C3B4F"/>
    <w:rsid w:val="002C474A"/>
    <w:rsid w:val="002C49C3"/>
    <w:rsid w:val="002C4BB7"/>
    <w:rsid w:val="002C4C61"/>
    <w:rsid w:val="002C5057"/>
    <w:rsid w:val="002C56D1"/>
    <w:rsid w:val="002C603D"/>
    <w:rsid w:val="002C6755"/>
    <w:rsid w:val="002C6D6E"/>
    <w:rsid w:val="002C6F55"/>
    <w:rsid w:val="002C7582"/>
    <w:rsid w:val="002C77D4"/>
    <w:rsid w:val="002D049A"/>
    <w:rsid w:val="002D172D"/>
    <w:rsid w:val="002D19A7"/>
    <w:rsid w:val="002D1B63"/>
    <w:rsid w:val="002D293E"/>
    <w:rsid w:val="002D2D92"/>
    <w:rsid w:val="002D31AD"/>
    <w:rsid w:val="002D4751"/>
    <w:rsid w:val="002D4C00"/>
    <w:rsid w:val="002D4C96"/>
    <w:rsid w:val="002D6DE9"/>
    <w:rsid w:val="002D74D0"/>
    <w:rsid w:val="002E0233"/>
    <w:rsid w:val="002E057A"/>
    <w:rsid w:val="002E0ADB"/>
    <w:rsid w:val="002E1042"/>
    <w:rsid w:val="002E1446"/>
    <w:rsid w:val="002E1BB7"/>
    <w:rsid w:val="002E1CAF"/>
    <w:rsid w:val="002E2A51"/>
    <w:rsid w:val="002E3A00"/>
    <w:rsid w:val="002E3A1C"/>
    <w:rsid w:val="002E4AE0"/>
    <w:rsid w:val="002E4D0D"/>
    <w:rsid w:val="002E4FDE"/>
    <w:rsid w:val="002E59F4"/>
    <w:rsid w:val="002E5ED8"/>
    <w:rsid w:val="002E6055"/>
    <w:rsid w:val="002E62C7"/>
    <w:rsid w:val="002E6515"/>
    <w:rsid w:val="002E65A2"/>
    <w:rsid w:val="002E6C20"/>
    <w:rsid w:val="002E7732"/>
    <w:rsid w:val="002E7E51"/>
    <w:rsid w:val="002F00C9"/>
    <w:rsid w:val="002F062E"/>
    <w:rsid w:val="002F14D6"/>
    <w:rsid w:val="002F17CF"/>
    <w:rsid w:val="002F1CFB"/>
    <w:rsid w:val="002F2A1F"/>
    <w:rsid w:val="002F31F6"/>
    <w:rsid w:val="002F3B76"/>
    <w:rsid w:val="002F4085"/>
    <w:rsid w:val="002F43C6"/>
    <w:rsid w:val="002F4670"/>
    <w:rsid w:val="002F471D"/>
    <w:rsid w:val="002F4ABF"/>
    <w:rsid w:val="002F4C0E"/>
    <w:rsid w:val="002F5335"/>
    <w:rsid w:val="002F544E"/>
    <w:rsid w:val="002F5744"/>
    <w:rsid w:val="002F5929"/>
    <w:rsid w:val="002F5B25"/>
    <w:rsid w:val="002F600B"/>
    <w:rsid w:val="002F6321"/>
    <w:rsid w:val="002F6BA8"/>
    <w:rsid w:val="00300912"/>
    <w:rsid w:val="00300D4D"/>
    <w:rsid w:val="00300EC3"/>
    <w:rsid w:val="003010EE"/>
    <w:rsid w:val="00301A3C"/>
    <w:rsid w:val="00301AB9"/>
    <w:rsid w:val="00302303"/>
    <w:rsid w:val="00302842"/>
    <w:rsid w:val="00303132"/>
    <w:rsid w:val="00303501"/>
    <w:rsid w:val="00303FC7"/>
    <w:rsid w:val="00305376"/>
    <w:rsid w:val="00305395"/>
    <w:rsid w:val="00305A09"/>
    <w:rsid w:val="00306403"/>
    <w:rsid w:val="00306811"/>
    <w:rsid w:val="003077FA"/>
    <w:rsid w:val="00310B37"/>
    <w:rsid w:val="00310B42"/>
    <w:rsid w:val="00310F3D"/>
    <w:rsid w:val="003111F0"/>
    <w:rsid w:val="003114FD"/>
    <w:rsid w:val="003117A8"/>
    <w:rsid w:val="00311E28"/>
    <w:rsid w:val="00312B54"/>
    <w:rsid w:val="00312D01"/>
    <w:rsid w:val="0031321F"/>
    <w:rsid w:val="00314BA5"/>
    <w:rsid w:val="00314E00"/>
    <w:rsid w:val="00315898"/>
    <w:rsid w:val="00316578"/>
    <w:rsid w:val="00316A6E"/>
    <w:rsid w:val="00317296"/>
    <w:rsid w:val="00317FCE"/>
    <w:rsid w:val="0032035E"/>
    <w:rsid w:val="003206F8"/>
    <w:rsid w:val="003211CC"/>
    <w:rsid w:val="003211E1"/>
    <w:rsid w:val="00321827"/>
    <w:rsid w:val="00321BF0"/>
    <w:rsid w:val="003223A4"/>
    <w:rsid w:val="00322D5A"/>
    <w:rsid w:val="00322E9D"/>
    <w:rsid w:val="0032368A"/>
    <w:rsid w:val="00323C6B"/>
    <w:rsid w:val="00324263"/>
    <w:rsid w:val="00325B40"/>
    <w:rsid w:val="00325D6D"/>
    <w:rsid w:val="00326DA3"/>
    <w:rsid w:val="003276CF"/>
    <w:rsid w:val="00327C0F"/>
    <w:rsid w:val="003304C4"/>
    <w:rsid w:val="003304D4"/>
    <w:rsid w:val="00330BE6"/>
    <w:rsid w:val="00330E72"/>
    <w:rsid w:val="00331278"/>
    <w:rsid w:val="00331413"/>
    <w:rsid w:val="003314E1"/>
    <w:rsid w:val="003314F7"/>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35E"/>
    <w:rsid w:val="00336C4A"/>
    <w:rsid w:val="00336D29"/>
    <w:rsid w:val="00336FCA"/>
    <w:rsid w:val="00337086"/>
    <w:rsid w:val="003376E8"/>
    <w:rsid w:val="00337E2E"/>
    <w:rsid w:val="003404FC"/>
    <w:rsid w:val="00341F06"/>
    <w:rsid w:val="003425FA"/>
    <w:rsid w:val="00342829"/>
    <w:rsid w:val="0034282E"/>
    <w:rsid w:val="003429FF"/>
    <w:rsid w:val="00342E3D"/>
    <w:rsid w:val="003430FD"/>
    <w:rsid w:val="0034330F"/>
    <w:rsid w:val="0034499F"/>
    <w:rsid w:val="00344B7C"/>
    <w:rsid w:val="00345250"/>
    <w:rsid w:val="00345430"/>
    <w:rsid w:val="00345732"/>
    <w:rsid w:val="00345B18"/>
    <w:rsid w:val="00346043"/>
    <w:rsid w:val="003466AF"/>
    <w:rsid w:val="0035013C"/>
    <w:rsid w:val="00350227"/>
    <w:rsid w:val="003505E1"/>
    <w:rsid w:val="003507B3"/>
    <w:rsid w:val="003507D2"/>
    <w:rsid w:val="00350838"/>
    <w:rsid w:val="003510D2"/>
    <w:rsid w:val="00351945"/>
    <w:rsid w:val="00351BC8"/>
    <w:rsid w:val="003527B6"/>
    <w:rsid w:val="00352803"/>
    <w:rsid w:val="0035493E"/>
    <w:rsid w:val="00354B48"/>
    <w:rsid w:val="00354DB5"/>
    <w:rsid w:val="00354F82"/>
    <w:rsid w:val="00354FC7"/>
    <w:rsid w:val="0035515D"/>
    <w:rsid w:val="00355450"/>
    <w:rsid w:val="00355600"/>
    <w:rsid w:val="003560BA"/>
    <w:rsid w:val="00356314"/>
    <w:rsid w:val="00356423"/>
    <w:rsid w:val="00356EC3"/>
    <w:rsid w:val="00357469"/>
    <w:rsid w:val="00357766"/>
    <w:rsid w:val="00357C04"/>
    <w:rsid w:val="00357C42"/>
    <w:rsid w:val="00360500"/>
    <w:rsid w:val="00360AD5"/>
    <w:rsid w:val="00360E6F"/>
    <w:rsid w:val="003614D9"/>
    <w:rsid w:val="003616BD"/>
    <w:rsid w:val="00361951"/>
    <w:rsid w:val="00361A2C"/>
    <w:rsid w:val="00361A69"/>
    <w:rsid w:val="0036278C"/>
    <w:rsid w:val="003628FC"/>
    <w:rsid w:val="003629D0"/>
    <w:rsid w:val="00362DAD"/>
    <w:rsid w:val="0036303F"/>
    <w:rsid w:val="00363A03"/>
    <w:rsid w:val="00363A12"/>
    <w:rsid w:val="0036465A"/>
    <w:rsid w:val="003646E9"/>
    <w:rsid w:val="00365A98"/>
    <w:rsid w:val="003665AD"/>
    <w:rsid w:val="00366656"/>
    <w:rsid w:val="00366CA2"/>
    <w:rsid w:val="00366E8E"/>
    <w:rsid w:val="00367256"/>
    <w:rsid w:val="00367393"/>
    <w:rsid w:val="00367ED9"/>
    <w:rsid w:val="00370121"/>
    <w:rsid w:val="0037104E"/>
    <w:rsid w:val="00371447"/>
    <w:rsid w:val="00371645"/>
    <w:rsid w:val="003722E9"/>
    <w:rsid w:val="00372667"/>
    <w:rsid w:val="0037281A"/>
    <w:rsid w:val="0037288F"/>
    <w:rsid w:val="00372B40"/>
    <w:rsid w:val="00373D4F"/>
    <w:rsid w:val="003740A4"/>
    <w:rsid w:val="00374944"/>
    <w:rsid w:val="00375090"/>
    <w:rsid w:val="0037556F"/>
    <w:rsid w:val="003759CF"/>
    <w:rsid w:val="00375A81"/>
    <w:rsid w:val="0037604F"/>
    <w:rsid w:val="00376172"/>
    <w:rsid w:val="00376B72"/>
    <w:rsid w:val="003773E7"/>
    <w:rsid w:val="00377A3E"/>
    <w:rsid w:val="00377BE4"/>
    <w:rsid w:val="00377F7E"/>
    <w:rsid w:val="00380570"/>
    <w:rsid w:val="00380C0D"/>
    <w:rsid w:val="0038100C"/>
    <w:rsid w:val="0038165A"/>
    <w:rsid w:val="003820A1"/>
    <w:rsid w:val="00382139"/>
    <w:rsid w:val="003821BF"/>
    <w:rsid w:val="00382C83"/>
    <w:rsid w:val="00382E5F"/>
    <w:rsid w:val="0038346B"/>
    <w:rsid w:val="003834F9"/>
    <w:rsid w:val="00383521"/>
    <w:rsid w:val="003847B9"/>
    <w:rsid w:val="0038492B"/>
    <w:rsid w:val="00384CBD"/>
    <w:rsid w:val="00384EA8"/>
    <w:rsid w:val="00384F6C"/>
    <w:rsid w:val="003854FA"/>
    <w:rsid w:val="003856FF"/>
    <w:rsid w:val="00385C44"/>
    <w:rsid w:val="00386AF9"/>
    <w:rsid w:val="00386ED5"/>
    <w:rsid w:val="003871B9"/>
    <w:rsid w:val="0038764F"/>
    <w:rsid w:val="0038798F"/>
    <w:rsid w:val="00387BA2"/>
    <w:rsid w:val="00390727"/>
    <w:rsid w:val="003916E9"/>
    <w:rsid w:val="003922DE"/>
    <w:rsid w:val="0039254A"/>
    <w:rsid w:val="00392564"/>
    <w:rsid w:val="003928F0"/>
    <w:rsid w:val="00392A52"/>
    <w:rsid w:val="00392BD5"/>
    <w:rsid w:val="00393A45"/>
    <w:rsid w:val="00393BCD"/>
    <w:rsid w:val="00394458"/>
    <w:rsid w:val="00394952"/>
    <w:rsid w:val="00394B1C"/>
    <w:rsid w:val="00394CAF"/>
    <w:rsid w:val="003958B0"/>
    <w:rsid w:val="003961D9"/>
    <w:rsid w:val="00396ACB"/>
    <w:rsid w:val="00396CC2"/>
    <w:rsid w:val="00397A56"/>
    <w:rsid w:val="00397C23"/>
    <w:rsid w:val="003A03B4"/>
    <w:rsid w:val="003A051C"/>
    <w:rsid w:val="003A15B7"/>
    <w:rsid w:val="003A1FF7"/>
    <w:rsid w:val="003A2381"/>
    <w:rsid w:val="003A3A95"/>
    <w:rsid w:val="003A3B34"/>
    <w:rsid w:val="003A3BFF"/>
    <w:rsid w:val="003A3F37"/>
    <w:rsid w:val="003A42C3"/>
    <w:rsid w:val="003A43CA"/>
    <w:rsid w:val="003A445F"/>
    <w:rsid w:val="003A5CE2"/>
    <w:rsid w:val="003A604D"/>
    <w:rsid w:val="003A6DD1"/>
    <w:rsid w:val="003A71A9"/>
    <w:rsid w:val="003A77DA"/>
    <w:rsid w:val="003A7867"/>
    <w:rsid w:val="003A78A2"/>
    <w:rsid w:val="003A7965"/>
    <w:rsid w:val="003A7B44"/>
    <w:rsid w:val="003B06E4"/>
    <w:rsid w:val="003B13BD"/>
    <w:rsid w:val="003B176D"/>
    <w:rsid w:val="003B21AD"/>
    <w:rsid w:val="003B2A41"/>
    <w:rsid w:val="003B2EE2"/>
    <w:rsid w:val="003B4598"/>
    <w:rsid w:val="003B4611"/>
    <w:rsid w:val="003B541C"/>
    <w:rsid w:val="003B5744"/>
    <w:rsid w:val="003B57FB"/>
    <w:rsid w:val="003B5A79"/>
    <w:rsid w:val="003B674A"/>
    <w:rsid w:val="003B6A69"/>
    <w:rsid w:val="003B7900"/>
    <w:rsid w:val="003C00CD"/>
    <w:rsid w:val="003C022E"/>
    <w:rsid w:val="003C0425"/>
    <w:rsid w:val="003C0F6B"/>
    <w:rsid w:val="003C174A"/>
    <w:rsid w:val="003C17FC"/>
    <w:rsid w:val="003C21BC"/>
    <w:rsid w:val="003C2418"/>
    <w:rsid w:val="003C392A"/>
    <w:rsid w:val="003C3F2E"/>
    <w:rsid w:val="003C42B8"/>
    <w:rsid w:val="003C4CF7"/>
    <w:rsid w:val="003C51F5"/>
    <w:rsid w:val="003C5D8C"/>
    <w:rsid w:val="003C6090"/>
    <w:rsid w:val="003C6140"/>
    <w:rsid w:val="003C71AE"/>
    <w:rsid w:val="003C72A4"/>
    <w:rsid w:val="003C795B"/>
    <w:rsid w:val="003D03DF"/>
    <w:rsid w:val="003D0875"/>
    <w:rsid w:val="003D0C67"/>
    <w:rsid w:val="003D1732"/>
    <w:rsid w:val="003D1B1E"/>
    <w:rsid w:val="003D2865"/>
    <w:rsid w:val="003D2C6D"/>
    <w:rsid w:val="003D2F5A"/>
    <w:rsid w:val="003D340B"/>
    <w:rsid w:val="003D3846"/>
    <w:rsid w:val="003D3BCF"/>
    <w:rsid w:val="003D3C1D"/>
    <w:rsid w:val="003D3E3F"/>
    <w:rsid w:val="003D4378"/>
    <w:rsid w:val="003D4ACB"/>
    <w:rsid w:val="003D54A7"/>
    <w:rsid w:val="003D5BBE"/>
    <w:rsid w:val="003D629A"/>
    <w:rsid w:val="003D67D6"/>
    <w:rsid w:val="003D6F66"/>
    <w:rsid w:val="003D70F1"/>
    <w:rsid w:val="003D7147"/>
    <w:rsid w:val="003E05D0"/>
    <w:rsid w:val="003E14B7"/>
    <w:rsid w:val="003E1EA7"/>
    <w:rsid w:val="003E2030"/>
    <w:rsid w:val="003E24DD"/>
    <w:rsid w:val="003E3B10"/>
    <w:rsid w:val="003E3D1D"/>
    <w:rsid w:val="003E3FA2"/>
    <w:rsid w:val="003E4667"/>
    <w:rsid w:val="003E49F0"/>
    <w:rsid w:val="003E5282"/>
    <w:rsid w:val="003E531A"/>
    <w:rsid w:val="003E5333"/>
    <w:rsid w:val="003E547B"/>
    <w:rsid w:val="003E5A61"/>
    <w:rsid w:val="003E5EFE"/>
    <w:rsid w:val="003E600A"/>
    <w:rsid w:val="003E648E"/>
    <w:rsid w:val="003E663C"/>
    <w:rsid w:val="003E6973"/>
    <w:rsid w:val="003E710F"/>
    <w:rsid w:val="003E7900"/>
    <w:rsid w:val="003E7F23"/>
    <w:rsid w:val="003F02EB"/>
    <w:rsid w:val="003F08FE"/>
    <w:rsid w:val="003F0984"/>
    <w:rsid w:val="003F26AF"/>
    <w:rsid w:val="003F2DC1"/>
    <w:rsid w:val="003F2E83"/>
    <w:rsid w:val="003F4730"/>
    <w:rsid w:val="003F5172"/>
    <w:rsid w:val="003F5EC1"/>
    <w:rsid w:val="003F6287"/>
    <w:rsid w:val="003F6DF7"/>
    <w:rsid w:val="003F705B"/>
    <w:rsid w:val="003F715B"/>
    <w:rsid w:val="003F74FF"/>
    <w:rsid w:val="003F7884"/>
    <w:rsid w:val="003F79A0"/>
    <w:rsid w:val="00400EC7"/>
    <w:rsid w:val="00401682"/>
    <w:rsid w:val="004027ED"/>
    <w:rsid w:val="0040358B"/>
    <w:rsid w:val="004038A8"/>
    <w:rsid w:val="0040458C"/>
    <w:rsid w:val="0040479F"/>
    <w:rsid w:val="004053FE"/>
    <w:rsid w:val="00405DED"/>
    <w:rsid w:val="00406B3B"/>
    <w:rsid w:val="00406B3D"/>
    <w:rsid w:val="00406FDE"/>
    <w:rsid w:val="00407476"/>
    <w:rsid w:val="00407556"/>
    <w:rsid w:val="004078FD"/>
    <w:rsid w:val="004100E3"/>
    <w:rsid w:val="00410150"/>
    <w:rsid w:val="00410215"/>
    <w:rsid w:val="00410C7D"/>
    <w:rsid w:val="00411379"/>
    <w:rsid w:val="004114AD"/>
    <w:rsid w:val="0041190D"/>
    <w:rsid w:val="00411CA3"/>
    <w:rsid w:val="00412012"/>
    <w:rsid w:val="00412971"/>
    <w:rsid w:val="00412AFA"/>
    <w:rsid w:val="0041318C"/>
    <w:rsid w:val="00413F14"/>
    <w:rsid w:val="0041514C"/>
    <w:rsid w:val="00415601"/>
    <w:rsid w:val="0041587E"/>
    <w:rsid w:val="004164C9"/>
    <w:rsid w:val="00416816"/>
    <w:rsid w:val="00416AA7"/>
    <w:rsid w:val="00416EF7"/>
    <w:rsid w:val="0041755F"/>
    <w:rsid w:val="00417909"/>
    <w:rsid w:val="00417E8D"/>
    <w:rsid w:val="00420490"/>
    <w:rsid w:val="00420E56"/>
    <w:rsid w:val="00420FF9"/>
    <w:rsid w:val="00421504"/>
    <w:rsid w:val="00421564"/>
    <w:rsid w:val="00421C4E"/>
    <w:rsid w:val="00421DC6"/>
    <w:rsid w:val="00422013"/>
    <w:rsid w:val="004222AB"/>
    <w:rsid w:val="00423357"/>
    <w:rsid w:val="004235F4"/>
    <w:rsid w:val="00424CE6"/>
    <w:rsid w:val="00425D40"/>
    <w:rsid w:val="0042650C"/>
    <w:rsid w:val="004267D5"/>
    <w:rsid w:val="00426FDA"/>
    <w:rsid w:val="004272CF"/>
    <w:rsid w:val="004275FF"/>
    <w:rsid w:val="004303BC"/>
    <w:rsid w:val="004304C9"/>
    <w:rsid w:val="00430507"/>
    <w:rsid w:val="0043169D"/>
    <w:rsid w:val="004320F5"/>
    <w:rsid w:val="00432F42"/>
    <w:rsid w:val="00433043"/>
    <w:rsid w:val="0043341C"/>
    <w:rsid w:val="0043348B"/>
    <w:rsid w:val="0043348D"/>
    <w:rsid w:val="00433B4F"/>
    <w:rsid w:val="00434357"/>
    <w:rsid w:val="004345B7"/>
    <w:rsid w:val="0043494D"/>
    <w:rsid w:val="00434ACD"/>
    <w:rsid w:val="00434D08"/>
    <w:rsid w:val="004358C6"/>
    <w:rsid w:val="00435C65"/>
    <w:rsid w:val="0043645B"/>
    <w:rsid w:val="00437D25"/>
    <w:rsid w:val="00437D73"/>
    <w:rsid w:val="004402F9"/>
    <w:rsid w:val="0044137A"/>
    <w:rsid w:val="004415FA"/>
    <w:rsid w:val="00441E87"/>
    <w:rsid w:val="00441EB0"/>
    <w:rsid w:val="00442276"/>
    <w:rsid w:val="00442DAB"/>
    <w:rsid w:val="004437F0"/>
    <w:rsid w:val="004439C1"/>
    <w:rsid w:val="00444612"/>
    <w:rsid w:val="00444FFA"/>
    <w:rsid w:val="004451A1"/>
    <w:rsid w:val="00445202"/>
    <w:rsid w:val="004454EC"/>
    <w:rsid w:val="00445880"/>
    <w:rsid w:val="004459ED"/>
    <w:rsid w:val="00446188"/>
    <w:rsid w:val="004466A4"/>
    <w:rsid w:val="00446C94"/>
    <w:rsid w:val="00446E0C"/>
    <w:rsid w:val="004472B6"/>
    <w:rsid w:val="004472EC"/>
    <w:rsid w:val="00447A98"/>
    <w:rsid w:val="00447F13"/>
    <w:rsid w:val="00450278"/>
    <w:rsid w:val="00450728"/>
    <w:rsid w:val="004511C3"/>
    <w:rsid w:val="00451E83"/>
    <w:rsid w:val="00452214"/>
    <w:rsid w:val="004523E6"/>
    <w:rsid w:val="00452747"/>
    <w:rsid w:val="00452965"/>
    <w:rsid w:val="004533D0"/>
    <w:rsid w:val="00453861"/>
    <w:rsid w:val="00453939"/>
    <w:rsid w:val="00453CD2"/>
    <w:rsid w:val="00453D7E"/>
    <w:rsid w:val="00454D23"/>
    <w:rsid w:val="00457E74"/>
    <w:rsid w:val="00457F1B"/>
    <w:rsid w:val="00460984"/>
    <w:rsid w:val="00460C47"/>
    <w:rsid w:val="004612AD"/>
    <w:rsid w:val="004612D3"/>
    <w:rsid w:val="00462491"/>
    <w:rsid w:val="00462D93"/>
    <w:rsid w:val="00462DFB"/>
    <w:rsid w:val="00463403"/>
    <w:rsid w:val="004636DB"/>
    <w:rsid w:val="00463766"/>
    <w:rsid w:val="00464745"/>
    <w:rsid w:val="00464E13"/>
    <w:rsid w:val="00466984"/>
    <w:rsid w:val="00466F09"/>
    <w:rsid w:val="00467BDC"/>
    <w:rsid w:val="00467CF6"/>
    <w:rsid w:val="00470090"/>
    <w:rsid w:val="00470123"/>
    <w:rsid w:val="0047021A"/>
    <w:rsid w:val="00470655"/>
    <w:rsid w:val="0047087F"/>
    <w:rsid w:val="004710FB"/>
    <w:rsid w:val="00471385"/>
    <w:rsid w:val="00472471"/>
    <w:rsid w:val="00472576"/>
    <w:rsid w:val="0047264F"/>
    <w:rsid w:val="0047392C"/>
    <w:rsid w:val="004740CE"/>
    <w:rsid w:val="00474402"/>
    <w:rsid w:val="0047446E"/>
    <w:rsid w:val="00475B49"/>
    <w:rsid w:val="00475E4D"/>
    <w:rsid w:val="0047689B"/>
    <w:rsid w:val="00476C66"/>
    <w:rsid w:val="00477B44"/>
    <w:rsid w:val="0048063F"/>
    <w:rsid w:val="00480B4B"/>
    <w:rsid w:val="00481735"/>
    <w:rsid w:val="00481BD4"/>
    <w:rsid w:val="0048202C"/>
    <w:rsid w:val="00482EF7"/>
    <w:rsid w:val="0048325B"/>
    <w:rsid w:val="004838D9"/>
    <w:rsid w:val="00483CA3"/>
    <w:rsid w:val="00484C2F"/>
    <w:rsid w:val="00485A3C"/>
    <w:rsid w:val="00485DEA"/>
    <w:rsid w:val="00486279"/>
    <w:rsid w:val="00486E31"/>
    <w:rsid w:val="004870C1"/>
    <w:rsid w:val="00487F5D"/>
    <w:rsid w:val="00490758"/>
    <w:rsid w:val="00490777"/>
    <w:rsid w:val="004907AA"/>
    <w:rsid w:val="0049158A"/>
    <w:rsid w:val="00491CCE"/>
    <w:rsid w:val="004920E7"/>
    <w:rsid w:val="00492300"/>
    <w:rsid w:val="00492678"/>
    <w:rsid w:val="00492B00"/>
    <w:rsid w:val="00492E95"/>
    <w:rsid w:val="00493186"/>
    <w:rsid w:val="0049320A"/>
    <w:rsid w:val="00493299"/>
    <w:rsid w:val="00493966"/>
    <w:rsid w:val="004939B8"/>
    <w:rsid w:val="00494562"/>
    <w:rsid w:val="00494579"/>
    <w:rsid w:val="00494A97"/>
    <w:rsid w:val="00495171"/>
    <w:rsid w:val="004951A5"/>
    <w:rsid w:val="00495332"/>
    <w:rsid w:val="00495461"/>
    <w:rsid w:val="00495841"/>
    <w:rsid w:val="00495D96"/>
    <w:rsid w:val="0049604B"/>
    <w:rsid w:val="0049693A"/>
    <w:rsid w:val="00496A7C"/>
    <w:rsid w:val="00496C4C"/>
    <w:rsid w:val="004A03E1"/>
    <w:rsid w:val="004A0E46"/>
    <w:rsid w:val="004A1027"/>
    <w:rsid w:val="004A1143"/>
    <w:rsid w:val="004A165A"/>
    <w:rsid w:val="004A1989"/>
    <w:rsid w:val="004A1DD4"/>
    <w:rsid w:val="004A22A6"/>
    <w:rsid w:val="004A242C"/>
    <w:rsid w:val="004A2940"/>
    <w:rsid w:val="004A378B"/>
    <w:rsid w:val="004A4077"/>
    <w:rsid w:val="004A45F2"/>
    <w:rsid w:val="004A4E68"/>
    <w:rsid w:val="004A5017"/>
    <w:rsid w:val="004A5C5F"/>
    <w:rsid w:val="004A5C7B"/>
    <w:rsid w:val="004A5D10"/>
    <w:rsid w:val="004A5E66"/>
    <w:rsid w:val="004A6230"/>
    <w:rsid w:val="004A63B7"/>
    <w:rsid w:val="004A653C"/>
    <w:rsid w:val="004A6DEB"/>
    <w:rsid w:val="004A7170"/>
    <w:rsid w:val="004A7785"/>
    <w:rsid w:val="004B0859"/>
    <w:rsid w:val="004B0B8D"/>
    <w:rsid w:val="004B1730"/>
    <w:rsid w:val="004B17F1"/>
    <w:rsid w:val="004B1826"/>
    <w:rsid w:val="004B1CF2"/>
    <w:rsid w:val="004B1EA1"/>
    <w:rsid w:val="004B21BA"/>
    <w:rsid w:val="004B23BC"/>
    <w:rsid w:val="004B3A00"/>
    <w:rsid w:val="004B485C"/>
    <w:rsid w:val="004B4EAF"/>
    <w:rsid w:val="004B4F87"/>
    <w:rsid w:val="004B5306"/>
    <w:rsid w:val="004B5480"/>
    <w:rsid w:val="004B66BC"/>
    <w:rsid w:val="004B6D62"/>
    <w:rsid w:val="004B743F"/>
    <w:rsid w:val="004B7440"/>
    <w:rsid w:val="004B7CFF"/>
    <w:rsid w:val="004C0520"/>
    <w:rsid w:val="004C0D79"/>
    <w:rsid w:val="004C0DA2"/>
    <w:rsid w:val="004C1008"/>
    <w:rsid w:val="004C112C"/>
    <w:rsid w:val="004C18BD"/>
    <w:rsid w:val="004C1AC5"/>
    <w:rsid w:val="004C23F3"/>
    <w:rsid w:val="004C26DA"/>
    <w:rsid w:val="004C2787"/>
    <w:rsid w:val="004C2959"/>
    <w:rsid w:val="004C2BFE"/>
    <w:rsid w:val="004C4221"/>
    <w:rsid w:val="004C4593"/>
    <w:rsid w:val="004C4D54"/>
    <w:rsid w:val="004C4D56"/>
    <w:rsid w:val="004C4E81"/>
    <w:rsid w:val="004C57FE"/>
    <w:rsid w:val="004C6F96"/>
    <w:rsid w:val="004C7B6D"/>
    <w:rsid w:val="004C7F2A"/>
    <w:rsid w:val="004C7FEE"/>
    <w:rsid w:val="004D02F4"/>
    <w:rsid w:val="004D0D77"/>
    <w:rsid w:val="004D13B2"/>
    <w:rsid w:val="004D16BB"/>
    <w:rsid w:val="004D1713"/>
    <w:rsid w:val="004D17CB"/>
    <w:rsid w:val="004D1D2D"/>
    <w:rsid w:val="004D1D53"/>
    <w:rsid w:val="004D2365"/>
    <w:rsid w:val="004D2396"/>
    <w:rsid w:val="004D25B4"/>
    <w:rsid w:val="004D2692"/>
    <w:rsid w:val="004D2860"/>
    <w:rsid w:val="004D2DED"/>
    <w:rsid w:val="004D3245"/>
    <w:rsid w:val="004D35DA"/>
    <w:rsid w:val="004D3CF1"/>
    <w:rsid w:val="004D4CA5"/>
    <w:rsid w:val="004D56B7"/>
    <w:rsid w:val="004D578F"/>
    <w:rsid w:val="004D5AC7"/>
    <w:rsid w:val="004D6F6C"/>
    <w:rsid w:val="004D7265"/>
    <w:rsid w:val="004D7F0B"/>
    <w:rsid w:val="004E001A"/>
    <w:rsid w:val="004E0303"/>
    <w:rsid w:val="004E22DA"/>
    <w:rsid w:val="004E24C7"/>
    <w:rsid w:val="004E2EC5"/>
    <w:rsid w:val="004E3199"/>
    <w:rsid w:val="004E32BB"/>
    <w:rsid w:val="004E3494"/>
    <w:rsid w:val="004E4C88"/>
    <w:rsid w:val="004E4CCE"/>
    <w:rsid w:val="004E5464"/>
    <w:rsid w:val="004E57F9"/>
    <w:rsid w:val="004E63E9"/>
    <w:rsid w:val="004E66C6"/>
    <w:rsid w:val="004E66DD"/>
    <w:rsid w:val="004E6875"/>
    <w:rsid w:val="004E6A2E"/>
    <w:rsid w:val="004E777F"/>
    <w:rsid w:val="004F01AA"/>
    <w:rsid w:val="004F086D"/>
    <w:rsid w:val="004F0B3C"/>
    <w:rsid w:val="004F1059"/>
    <w:rsid w:val="004F12A8"/>
    <w:rsid w:val="004F15C5"/>
    <w:rsid w:val="004F1D12"/>
    <w:rsid w:val="004F2006"/>
    <w:rsid w:val="004F2792"/>
    <w:rsid w:val="004F38B7"/>
    <w:rsid w:val="004F38DF"/>
    <w:rsid w:val="004F3A18"/>
    <w:rsid w:val="004F3A85"/>
    <w:rsid w:val="004F3FC5"/>
    <w:rsid w:val="004F4403"/>
    <w:rsid w:val="004F4766"/>
    <w:rsid w:val="004F54F5"/>
    <w:rsid w:val="004F55DA"/>
    <w:rsid w:val="004F58F5"/>
    <w:rsid w:val="004F5C7D"/>
    <w:rsid w:val="004F5E96"/>
    <w:rsid w:val="004F68F4"/>
    <w:rsid w:val="004F69C4"/>
    <w:rsid w:val="004F6FAB"/>
    <w:rsid w:val="00500D63"/>
    <w:rsid w:val="00501162"/>
    <w:rsid w:val="0050166B"/>
    <w:rsid w:val="005023A1"/>
    <w:rsid w:val="005025FA"/>
    <w:rsid w:val="005029C3"/>
    <w:rsid w:val="00502E13"/>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DAD"/>
    <w:rsid w:val="005115F9"/>
    <w:rsid w:val="00511799"/>
    <w:rsid w:val="005125C2"/>
    <w:rsid w:val="00512687"/>
    <w:rsid w:val="00512DE7"/>
    <w:rsid w:val="00513161"/>
    <w:rsid w:val="005135C9"/>
    <w:rsid w:val="00513FD7"/>
    <w:rsid w:val="00514428"/>
    <w:rsid w:val="00514ED2"/>
    <w:rsid w:val="00515490"/>
    <w:rsid w:val="00515682"/>
    <w:rsid w:val="00515980"/>
    <w:rsid w:val="00515C28"/>
    <w:rsid w:val="00515FB6"/>
    <w:rsid w:val="00516BDF"/>
    <w:rsid w:val="00516EE9"/>
    <w:rsid w:val="0051744B"/>
    <w:rsid w:val="005201A2"/>
    <w:rsid w:val="0052028E"/>
    <w:rsid w:val="005202FE"/>
    <w:rsid w:val="00520500"/>
    <w:rsid w:val="0052060B"/>
    <w:rsid w:val="00520782"/>
    <w:rsid w:val="005209FD"/>
    <w:rsid w:val="005212A7"/>
    <w:rsid w:val="0052138E"/>
    <w:rsid w:val="0052142B"/>
    <w:rsid w:val="00521CF3"/>
    <w:rsid w:val="0052280E"/>
    <w:rsid w:val="005237F2"/>
    <w:rsid w:val="00523D70"/>
    <w:rsid w:val="00523D89"/>
    <w:rsid w:val="005244E3"/>
    <w:rsid w:val="00524749"/>
    <w:rsid w:val="00524A8C"/>
    <w:rsid w:val="00525079"/>
    <w:rsid w:val="005256E1"/>
    <w:rsid w:val="0052570F"/>
    <w:rsid w:val="005258F3"/>
    <w:rsid w:val="00526741"/>
    <w:rsid w:val="00526BF1"/>
    <w:rsid w:val="00527822"/>
    <w:rsid w:val="005278F3"/>
    <w:rsid w:val="00527E06"/>
    <w:rsid w:val="005312B7"/>
    <w:rsid w:val="005312FB"/>
    <w:rsid w:val="005316A8"/>
    <w:rsid w:val="00531F26"/>
    <w:rsid w:val="005330B1"/>
    <w:rsid w:val="0053359B"/>
    <w:rsid w:val="0053398F"/>
    <w:rsid w:val="0053400D"/>
    <w:rsid w:val="00534486"/>
    <w:rsid w:val="0053450D"/>
    <w:rsid w:val="005345DC"/>
    <w:rsid w:val="005348FD"/>
    <w:rsid w:val="00535945"/>
    <w:rsid w:val="00535A2F"/>
    <w:rsid w:val="00535C7A"/>
    <w:rsid w:val="00536C73"/>
    <w:rsid w:val="00536C8F"/>
    <w:rsid w:val="00536E8F"/>
    <w:rsid w:val="00537172"/>
    <w:rsid w:val="005371BC"/>
    <w:rsid w:val="00537819"/>
    <w:rsid w:val="00537A47"/>
    <w:rsid w:val="005401C3"/>
    <w:rsid w:val="00540B1A"/>
    <w:rsid w:val="00541867"/>
    <w:rsid w:val="005427EF"/>
    <w:rsid w:val="00542963"/>
    <w:rsid w:val="005431B6"/>
    <w:rsid w:val="005434BC"/>
    <w:rsid w:val="0054394D"/>
    <w:rsid w:val="0054483B"/>
    <w:rsid w:val="00546439"/>
    <w:rsid w:val="00546BD2"/>
    <w:rsid w:val="005475AE"/>
    <w:rsid w:val="00547606"/>
    <w:rsid w:val="00547AB9"/>
    <w:rsid w:val="00550D2B"/>
    <w:rsid w:val="0055135B"/>
    <w:rsid w:val="0055186E"/>
    <w:rsid w:val="00552109"/>
    <w:rsid w:val="005534A7"/>
    <w:rsid w:val="005540E7"/>
    <w:rsid w:val="005541C1"/>
    <w:rsid w:val="00554E85"/>
    <w:rsid w:val="00555168"/>
    <w:rsid w:val="0055538F"/>
    <w:rsid w:val="00555C62"/>
    <w:rsid w:val="00555FB6"/>
    <w:rsid w:val="00556F5F"/>
    <w:rsid w:val="0055701D"/>
    <w:rsid w:val="00557910"/>
    <w:rsid w:val="00557FCE"/>
    <w:rsid w:val="0056016E"/>
    <w:rsid w:val="0056038B"/>
    <w:rsid w:val="00560C02"/>
    <w:rsid w:val="00560CAE"/>
    <w:rsid w:val="005615D5"/>
    <w:rsid w:val="00561A64"/>
    <w:rsid w:val="00561B05"/>
    <w:rsid w:val="00561F85"/>
    <w:rsid w:val="00562DAE"/>
    <w:rsid w:val="005639FD"/>
    <w:rsid w:val="005642E9"/>
    <w:rsid w:val="005643C4"/>
    <w:rsid w:val="00564998"/>
    <w:rsid w:val="00564C1D"/>
    <w:rsid w:val="005654CB"/>
    <w:rsid w:val="005655E8"/>
    <w:rsid w:val="00565BC1"/>
    <w:rsid w:val="005662FA"/>
    <w:rsid w:val="0056682A"/>
    <w:rsid w:val="00566BE9"/>
    <w:rsid w:val="00566CF7"/>
    <w:rsid w:val="0056777C"/>
    <w:rsid w:val="00567C54"/>
    <w:rsid w:val="00570258"/>
    <w:rsid w:val="00570BE0"/>
    <w:rsid w:val="00571AC4"/>
    <w:rsid w:val="005723B2"/>
    <w:rsid w:val="00573110"/>
    <w:rsid w:val="00573C71"/>
    <w:rsid w:val="00574197"/>
    <w:rsid w:val="0057430F"/>
    <w:rsid w:val="00574992"/>
    <w:rsid w:val="00576474"/>
    <w:rsid w:val="00577A94"/>
    <w:rsid w:val="00577BBC"/>
    <w:rsid w:val="00577C73"/>
    <w:rsid w:val="00577E56"/>
    <w:rsid w:val="00580D38"/>
    <w:rsid w:val="00581067"/>
    <w:rsid w:val="00581082"/>
    <w:rsid w:val="0058139E"/>
    <w:rsid w:val="0058204D"/>
    <w:rsid w:val="0058255E"/>
    <w:rsid w:val="00582DB3"/>
    <w:rsid w:val="005835A1"/>
    <w:rsid w:val="00583F23"/>
    <w:rsid w:val="005840B9"/>
    <w:rsid w:val="00584E29"/>
    <w:rsid w:val="0058699D"/>
    <w:rsid w:val="005871D3"/>
    <w:rsid w:val="00587EC2"/>
    <w:rsid w:val="00590EAA"/>
    <w:rsid w:val="00591700"/>
    <w:rsid w:val="00591926"/>
    <w:rsid w:val="00591FDD"/>
    <w:rsid w:val="0059283A"/>
    <w:rsid w:val="005932EB"/>
    <w:rsid w:val="00594056"/>
    <w:rsid w:val="005961B9"/>
    <w:rsid w:val="0059629D"/>
    <w:rsid w:val="00596865"/>
    <w:rsid w:val="00597AD4"/>
    <w:rsid w:val="00597D21"/>
    <w:rsid w:val="00597DF6"/>
    <w:rsid w:val="005A017C"/>
    <w:rsid w:val="005A055A"/>
    <w:rsid w:val="005A0591"/>
    <w:rsid w:val="005A1038"/>
    <w:rsid w:val="005A10A4"/>
    <w:rsid w:val="005A1B86"/>
    <w:rsid w:val="005A1EE2"/>
    <w:rsid w:val="005A215D"/>
    <w:rsid w:val="005A23FF"/>
    <w:rsid w:val="005A2862"/>
    <w:rsid w:val="005A3753"/>
    <w:rsid w:val="005A43E8"/>
    <w:rsid w:val="005A492D"/>
    <w:rsid w:val="005A4F5E"/>
    <w:rsid w:val="005A5527"/>
    <w:rsid w:val="005A6CE3"/>
    <w:rsid w:val="005A6DC2"/>
    <w:rsid w:val="005A7372"/>
    <w:rsid w:val="005A7672"/>
    <w:rsid w:val="005A787D"/>
    <w:rsid w:val="005A7C4D"/>
    <w:rsid w:val="005A7F7D"/>
    <w:rsid w:val="005B013C"/>
    <w:rsid w:val="005B0206"/>
    <w:rsid w:val="005B056B"/>
    <w:rsid w:val="005B0EB9"/>
    <w:rsid w:val="005B10FD"/>
    <w:rsid w:val="005B1D2C"/>
    <w:rsid w:val="005B1E20"/>
    <w:rsid w:val="005B225B"/>
    <w:rsid w:val="005B2C56"/>
    <w:rsid w:val="005B2DD9"/>
    <w:rsid w:val="005B4125"/>
    <w:rsid w:val="005B4245"/>
    <w:rsid w:val="005B4712"/>
    <w:rsid w:val="005B4A73"/>
    <w:rsid w:val="005B5213"/>
    <w:rsid w:val="005B58D2"/>
    <w:rsid w:val="005B5EB7"/>
    <w:rsid w:val="005B5FC3"/>
    <w:rsid w:val="005B658B"/>
    <w:rsid w:val="005B6F34"/>
    <w:rsid w:val="005B6FD2"/>
    <w:rsid w:val="005B7378"/>
    <w:rsid w:val="005B7669"/>
    <w:rsid w:val="005B7769"/>
    <w:rsid w:val="005B7F28"/>
    <w:rsid w:val="005C0208"/>
    <w:rsid w:val="005C025C"/>
    <w:rsid w:val="005C05AC"/>
    <w:rsid w:val="005C0970"/>
    <w:rsid w:val="005C0973"/>
    <w:rsid w:val="005C0A6B"/>
    <w:rsid w:val="005C3268"/>
    <w:rsid w:val="005C3E54"/>
    <w:rsid w:val="005C43B5"/>
    <w:rsid w:val="005C44E4"/>
    <w:rsid w:val="005C46EA"/>
    <w:rsid w:val="005C57AB"/>
    <w:rsid w:val="005C5CDB"/>
    <w:rsid w:val="005C6791"/>
    <w:rsid w:val="005C6B71"/>
    <w:rsid w:val="005C6D41"/>
    <w:rsid w:val="005C71DD"/>
    <w:rsid w:val="005C7B90"/>
    <w:rsid w:val="005D0425"/>
    <w:rsid w:val="005D048B"/>
    <w:rsid w:val="005D09D4"/>
    <w:rsid w:val="005D0DCA"/>
    <w:rsid w:val="005D0E58"/>
    <w:rsid w:val="005D1887"/>
    <w:rsid w:val="005D1A9F"/>
    <w:rsid w:val="005D279B"/>
    <w:rsid w:val="005D3698"/>
    <w:rsid w:val="005D38E7"/>
    <w:rsid w:val="005D399E"/>
    <w:rsid w:val="005D3DC8"/>
    <w:rsid w:val="005D475E"/>
    <w:rsid w:val="005D4DD1"/>
    <w:rsid w:val="005D5012"/>
    <w:rsid w:val="005D5678"/>
    <w:rsid w:val="005D6990"/>
    <w:rsid w:val="005D6AAE"/>
    <w:rsid w:val="005D7CF3"/>
    <w:rsid w:val="005E00F4"/>
    <w:rsid w:val="005E1959"/>
    <w:rsid w:val="005E1BC3"/>
    <w:rsid w:val="005E30E2"/>
    <w:rsid w:val="005E3D3B"/>
    <w:rsid w:val="005E3ECA"/>
    <w:rsid w:val="005E4642"/>
    <w:rsid w:val="005E4E5B"/>
    <w:rsid w:val="005E54C3"/>
    <w:rsid w:val="005E5BF8"/>
    <w:rsid w:val="005E5ED1"/>
    <w:rsid w:val="005E62C4"/>
    <w:rsid w:val="005E68CE"/>
    <w:rsid w:val="005E68D6"/>
    <w:rsid w:val="005E72DE"/>
    <w:rsid w:val="005E7573"/>
    <w:rsid w:val="005E7E82"/>
    <w:rsid w:val="005F06B0"/>
    <w:rsid w:val="005F0D54"/>
    <w:rsid w:val="005F123B"/>
    <w:rsid w:val="005F1BC1"/>
    <w:rsid w:val="005F1D87"/>
    <w:rsid w:val="005F28EB"/>
    <w:rsid w:val="005F4012"/>
    <w:rsid w:val="005F44AD"/>
    <w:rsid w:val="005F4636"/>
    <w:rsid w:val="005F4979"/>
    <w:rsid w:val="005F4E6E"/>
    <w:rsid w:val="005F4EE4"/>
    <w:rsid w:val="005F4F03"/>
    <w:rsid w:val="005F54C1"/>
    <w:rsid w:val="005F5550"/>
    <w:rsid w:val="005F57D4"/>
    <w:rsid w:val="005F629E"/>
    <w:rsid w:val="005F6569"/>
    <w:rsid w:val="005F68ED"/>
    <w:rsid w:val="005F6A33"/>
    <w:rsid w:val="005F6C07"/>
    <w:rsid w:val="005F73A3"/>
    <w:rsid w:val="005F7772"/>
    <w:rsid w:val="005F78C6"/>
    <w:rsid w:val="00600189"/>
    <w:rsid w:val="006006DE"/>
    <w:rsid w:val="00601212"/>
    <w:rsid w:val="00602015"/>
    <w:rsid w:val="006021F0"/>
    <w:rsid w:val="00603439"/>
    <w:rsid w:val="006035A8"/>
    <w:rsid w:val="006036B5"/>
    <w:rsid w:val="0060376D"/>
    <w:rsid w:val="00605306"/>
    <w:rsid w:val="0060549D"/>
    <w:rsid w:val="00605A28"/>
    <w:rsid w:val="00605C40"/>
    <w:rsid w:val="00606801"/>
    <w:rsid w:val="00606FC6"/>
    <w:rsid w:val="00607324"/>
    <w:rsid w:val="00610104"/>
    <w:rsid w:val="00610FE1"/>
    <w:rsid w:val="0061155B"/>
    <w:rsid w:val="00611FE7"/>
    <w:rsid w:val="0061248C"/>
    <w:rsid w:val="006131DD"/>
    <w:rsid w:val="00613909"/>
    <w:rsid w:val="00615A5A"/>
    <w:rsid w:val="00615EAC"/>
    <w:rsid w:val="00615ECB"/>
    <w:rsid w:val="0061648D"/>
    <w:rsid w:val="00616516"/>
    <w:rsid w:val="006175D1"/>
    <w:rsid w:val="00620B46"/>
    <w:rsid w:val="00620EFF"/>
    <w:rsid w:val="00621D74"/>
    <w:rsid w:val="00622103"/>
    <w:rsid w:val="006224BD"/>
    <w:rsid w:val="0062344B"/>
    <w:rsid w:val="0062350A"/>
    <w:rsid w:val="00623BC0"/>
    <w:rsid w:val="00624F33"/>
    <w:rsid w:val="0062507B"/>
    <w:rsid w:val="00625369"/>
    <w:rsid w:val="00625515"/>
    <w:rsid w:val="0062614A"/>
    <w:rsid w:val="00626917"/>
    <w:rsid w:val="00626BF6"/>
    <w:rsid w:val="0062761E"/>
    <w:rsid w:val="00627B57"/>
    <w:rsid w:val="0063011A"/>
    <w:rsid w:val="00630A1D"/>
    <w:rsid w:val="00631CCA"/>
    <w:rsid w:val="00631DF9"/>
    <w:rsid w:val="006320E9"/>
    <w:rsid w:val="006323C9"/>
    <w:rsid w:val="00632D65"/>
    <w:rsid w:val="00633595"/>
    <w:rsid w:val="0063398B"/>
    <w:rsid w:val="00633B56"/>
    <w:rsid w:val="00633EDD"/>
    <w:rsid w:val="0063441C"/>
    <w:rsid w:val="006348DA"/>
    <w:rsid w:val="0063491E"/>
    <w:rsid w:val="00634A2C"/>
    <w:rsid w:val="00634B39"/>
    <w:rsid w:val="006352AC"/>
    <w:rsid w:val="00635420"/>
    <w:rsid w:val="00636023"/>
    <w:rsid w:val="006369D8"/>
    <w:rsid w:val="00636B67"/>
    <w:rsid w:val="00637A11"/>
    <w:rsid w:val="006400BD"/>
    <w:rsid w:val="0064097F"/>
    <w:rsid w:val="00640D20"/>
    <w:rsid w:val="006410E9"/>
    <w:rsid w:val="006413C0"/>
    <w:rsid w:val="00641EA4"/>
    <w:rsid w:val="00642E47"/>
    <w:rsid w:val="0064319C"/>
    <w:rsid w:val="006434DF"/>
    <w:rsid w:val="006441B7"/>
    <w:rsid w:val="006444E2"/>
    <w:rsid w:val="00644939"/>
    <w:rsid w:val="00644967"/>
    <w:rsid w:val="00645139"/>
    <w:rsid w:val="00645A15"/>
    <w:rsid w:val="00645B88"/>
    <w:rsid w:val="00645C30"/>
    <w:rsid w:val="00646780"/>
    <w:rsid w:val="0064697A"/>
    <w:rsid w:val="006469A1"/>
    <w:rsid w:val="00646E4D"/>
    <w:rsid w:val="0064704F"/>
    <w:rsid w:val="00647203"/>
    <w:rsid w:val="00647A11"/>
    <w:rsid w:val="00647D78"/>
    <w:rsid w:val="006503C5"/>
    <w:rsid w:val="00650441"/>
    <w:rsid w:val="0065178E"/>
    <w:rsid w:val="00651E80"/>
    <w:rsid w:val="00652D65"/>
    <w:rsid w:val="0065321A"/>
    <w:rsid w:val="006535D8"/>
    <w:rsid w:val="00653A53"/>
    <w:rsid w:val="00653E43"/>
    <w:rsid w:val="00653E8B"/>
    <w:rsid w:val="00654422"/>
    <w:rsid w:val="006553BC"/>
    <w:rsid w:val="00655975"/>
    <w:rsid w:val="00655F90"/>
    <w:rsid w:val="00656951"/>
    <w:rsid w:val="00656F76"/>
    <w:rsid w:val="00656FDE"/>
    <w:rsid w:val="00657B83"/>
    <w:rsid w:val="0066051A"/>
    <w:rsid w:val="00660BAE"/>
    <w:rsid w:val="006615F3"/>
    <w:rsid w:val="006617E8"/>
    <w:rsid w:val="00661A67"/>
    <w:rsid w:val="00661BC0"/>
    <w:rsid w:val="00661E99"/>
    <w:rsid w:val="00661EEB"/>
    <w:rsid w:val="006623C2"/>
    <w:rsid w:val="00663077"/>
    <w:rsid w:val="0066312F"/>
    <w:rsid w:val="00663306"/>
    <w:rsid w:val="00663315"/>
    <w:rsid w:val="006635C1"/>
    <w:rsid w:val="006637C0"/>
    <w:rsid w:val="006643DB"/>
    <w:rsid w:val="006645B3"/>
    <w:rsid w:val="00664833"/>
    <w:rsid w:val="00664D82"/>
    <w:rsid w:val="00664E49"/>
    <w:rsid w:val="00664FD7"/>
    <w:rsid w:val="00665EF3"/>
    <w:rsid w:val="00665F9D"/>
    <w:rsid w:val="0066629D"/>
    <w:rsid w:val="006664D3"/>
    <w:rsid w:val="006666BC"/>
    <w:rsid w:val="006669A9"/>
    <w:rsid w:val="00666A5F"/>
    <w:rsid w:val="00666AE5"/>
    <w:rsid w:val="00666C6E"/>
    <w:rsid w:val="006679AE"/>
    <w:rsid w:val="00667A72"/>
    <w:rsid w:val="006706E6"/>
    <w:rsid w:val="00670F1B"/>
    <w:rsid w:val="006711F9"/>
    <w:rsid w:val="0067159C"/>
    <w:rsid w:val="006723F7"/>
    <w:rsid w:val="00672444"/>
    <w:rsid w:val="00673825"/>
    <w:rsid w:val="00674750"/>
    <w:rsid w:val="00675075"/>
    <w:rsid w:val="00675165"/>
    <w:rsid w:val="0067541A"/>
    <w:rsid w:val="0067584D"/>
    <w:rsid w:val="00675F67"/>
    <w:rsid w:val="006761C8"/>
    <w:rsid w:val="006766D9"/>
    <w:rsid w:val="00676B3B"/>
    <w:rsid w:val="006777ED"/>
    <w:rsid w:val="0068082C"/>
    <w:rsid w:val="00680967"/>
    <w:rsid w:val="0068247E"/>
    <w:rsid w:val="00683211"/>
    <w:rsid w:val="00683656"/>
    <w:rsid w:val="00683675"/>
    <w:rsid w:val="006841FE"/>
    <w:rsid w:val="00684221"/>
    <w:rsid w:val="0068450E"/>
    <w:rsid w:val="00685A29"/>
    <w:rsid w:val="006864AA"/>
    <w:rsid w:val="0068657D"/>
    <w:rsid w:val="006865AD"/>
    <w:rsid w:val="006868D5"/>
    <w:rsid w:val="00686BC5"/>
    <w:rsid w:val="00686DFD"/>
    <w:rsid w:val="00690999"/>
    <w:rsid w:val="0069126A"/>
    <w:rsid w:val="006913C0"/>
    <w:rsid w:val="00692D14"/>
    <w:rsid w:val="00692F89"/>
    <w:rsid w:val="006931B9"/>
    <w:rsid w:val="006935B9"/>
    <w:rsid w:val="00693846"/>
    <w:rsid w:val="00693B0B"/>
    <w:rsid w:val="00693B10"/>
    <w:rsid w:val="00693F8A"/>
    <w:rsid w:val="00694DCC"/>
    <w:rsid w:val="00694E1E"/>
    <w:rsid w:val="00694F1C"/>
    <w:rsid w:val="00695119"/>
    <w:rsid w:val="006952D1"/>
    <w:rsid w:val="006957CD"/>
    <w:rsid w:val="00695BE4"/>
    <w:rsid w:val="00695C32"/>
    <w:rsid w:val="00696DC8"/>
    <w:rsid w:val="00696EED"/>
    <w:rsid w:val="006A079E"/>
    <w:rsid w:val="006A16C6"/>
    <w:rsid w:val="006A1B24"/>
    <w:rsid w:val="006A2006"/>
    <w:rsid w:val="006A2032"/>
    <w:rsid w:val="006A20F1"/>
    <w:rsid w:val="006A2B63"/>
    <w:rsid w:val="006A2FA4"/>
    <w:rsid w:val="006A323E"/>
    <w:rsid w:val="006A3271"/>
    <w:rsid w:val="006A36A9"/>
    <w:rsid w:val="006A4733"/>
    <w:rsid w:val="006A4A94"/>
    <w:rsid w:val="006A4CBB"/>
    <w:rsid w:val="006A4F94"/>
    <w:rsid w:val="006A524F"/>
    <w:rsid w:val="006A5462"/>
    <w:rsid w:val="006A55BC"/>
    <w:rsid w:val="006A5E46"/>
    <w:rsid w:val="006A680B"/>
    <w:rsid w:val="006A6ACC"/>
    <w:rsid w:val="006A6D0A"/>
    <w:rsid w:val="006A75AB"/>
    <w:rsid w:val="006A7997"/>
    <w:rsid w:val="006B0376"/>
    <w:rsid w:val="006B055F"/>
    <w:rsid w:val="006B069C"/>
    <w:rsid w:val="006B0B5F"/>
    <w:rsid w:val="006B14F0"/>
    <w:rsid w:val="006B184D"/>
    <w:rsid w:val="006B1ACD"/>
    <w:rsid w:val="006B1B01"/>
    <w:rsid w:val="006B203B"/>
    <w:rsid w:val="006B2794"/>
    <w:rsid w:val="006B2B8F"/>
    <w:rsid w:val="006B42A1"/>
    <w:rsid w:val="006B5BF0"/>
    <w:rsid w:val="006B5CB3"/>
    <w:rsid w:val="006B5D62"/>
    <w:rsid w:val="006B738E"/>
    <w:rsid w:val="006B765B"/>
    <w:rsid w:val="006B7739"/>
    <w:rsid w:val="006B78E7"/>
    <w:rsid w:val="006B7A3A"/>
    <w:rsid w:val="006C0726"/>
    <w:rsid w:val="006C0BA8"/>
    <w:rsid w:val="006C0C6C"/>
    <w:rsid w:val="006C0FB5"/>
    <w:rsid w:val="006C2BFD"/>
    <w:rsid w:val="006C2D02"/>
    <w:rsid w:val="006C2D9C"/>
    <w:rsid w:val="006C2E0D"/>
    <w:rsid w:val="006C2FFA"/>
    <w:rsid w:val="006C361E"/>
    <w:rsid w:val="006C3A3D"/>
    <w:rsid w:val="006C408A"/>
    <w:rsid w:val="006C437A"/>
    <w:rsid w:val="006C43C9"/>
    <w:rsid w:val="006C4D7A"/>
    <w:rsid w:val="006C59B6"/>
    <w:rsid w:val="006C6043"/>
    <w:rsid w:val="006C6085"/>
    <w:rsid w:val="006C61EE"/>
    <w:rsid w:val="006C7B88"/>
    <w:rsid w:val="006D025C"/>
    <w:rsid w:val="006D05EC"/>
    <w:rsid w:val="006D06A3"/>
    <w:rsid w:val="006D0BD5"/>
    <w:rsid w:val="006D0C2D"/>
    <w:rsid w:val="006D0D2C"/>
    <w:rsid w:val="006D1814"/>
    <w:rsid w:val="006D1EF9"/>
    <w:rsid w:val="006D2528"/>
    <w:rsid w:val="006D2D2A"/>
    <w:rsid w:val="006D2FC1"/>
    <w:rsid w:val="006D3AFA"/>
    <w:rsid w:val="006D44B7"/>
    <w:rsid w:val="006D49E3"/>
    <w:rsid w:val="006D5129"/>
    <w:rsid w:val="006D5136"/>
    <w:rsid w:val="006D5D2E"/>
    <w:rsid w:val="006D6AE1"/>
    <w:rsid w:val="006D7A0F"/>
    <w:rsid w:val="006E04D0"/>
    <w:rsid w:val="006E0651"/>
    <w:rsid w:val="006E065B"/>
    <w:rsid w:val="006E0767"/>
    <w:rsid w:val="006E0D68"/>
    <w:rsid w:val="006E0E36"/>
    <w:rsid w:val="006E0F51"/>
    <w:rsid w:val="006E1200"/>
    <w:rsid w:val="006E138A"/>
    <w:rsid w:val="006E162D"/>
    <w:rsid w:val="006E20BE"/>
    <w:rsid w:val="006E2247"/>
    <w:rsid w:val="006E2C50"/>
    <w:rsid w:val="006E30AA"/>
    <w:rsid w:val="006E3224"/>
    <w:rsid w:val="006E398C"/>
    <w:rsid w:val="006E52CA"/>
    <w:rsid w:val="006E53B8"/>
    <w:rsid w:val="006E5547"/>
    <w:rsid w:val="006E5CAC"/>
    <w:rsid w:val="006E5DD2"/>
    <w:rsid w:val="006E623F"/>
    <w:rsid w:val="006E63CA"/>
    <w:rsid w:val="006E651D"/>
    <w:rsid w:val="006E680B"/>
    <w:rsid w:val="006E6FD1"/>
    <w:rsid w:val="006E79CA"/>
    <w:rsid w:val="006E79CB"/>
    <w:rsid w:val="006E7CF1"/>
    <w:rsid w:val="006F1732"/>
    <w:rsid w:val="006F1815"/>
    <w:rsid w:val="006F18AA"/>
    <w:rsid w:val="006F1A85"/>
    <w:rsid w:val="006F1BED"/>
    <w:rsid w:val="006F1C5A"/>
    <w:rsid w:val="006F2022"/>
    <w:rsid w:val="006F27BF"/>
    <w:rsid w:val="006F2D31"/>
    <w:rsid w:val="006F3207"/>
    <w:rsid w:val="006F362C"/>
    <w:rsid w:val="006F3F0F"/>
    <w:rsid w:val="006F3F70"/>
    <w:rsid w:val="006F3FB9"/>
    <w:rsid w:val="006F45D7"/>
    <w:rsid w:val="006F53A6"/>
    <w:rsid w:val="006F61FF"/>
    <w:rsid w:val="006F686D"/>
    <w:rsid w:val="006F6DF1"/>
    <w:rsid w:val="006F704C"/>
    <w:rsid w:val="007007F7"/>
    <w:rsid w:val="00700B90"/>
    <w:rsid w:val="00702014"/>
    <w:rsid w:val="00702661"/>
    <w:rsid w:val="00702C6D"/>
    <w:rsid w:val="00702D99"/>
    <w:rsid w:val="00703084"/>
    <w:rsid w:val="00703BD4"/>
    <w:rsid w:val="00703CA8"/>
    <w:rsid w:val="007040B9"/>
    <w:rsid w:val="00704161"/>
    <w:rsid w:val="00704A1D"/>
    <w:rsid w:val="00704C5C"/>
    <w:rsid w:val="007050BA"/>
    <w:rsid w:val="00705801"/>
    <w:rsid w:val="0070596F"/>
    <w:rsid w:val="00705BA4"/>
    <w:rsid w:val="007062F4"/>
    <w:rsid w:val="007063D9"/>
    <w:rsid w:val="007066BD"/>
    <w:rsid w:val="0070673B"/>
    <w:rsid w:val="00706C8D"/>
    <w:rsid w:val="00707C38"/>
    <w:rsid w:val="007103E3"/>
    <w:rsid w:val="00710A9D"/>
    <w:rsid w:val="0071183D"/>
    <w:rsid w:val="00711EC1"/>
    <w:rsid w:val="00711FC0"/>
    <w:rsid w:val="00712A09"/>
    <w:rsid w:val="00712A2C"/>
    <w:rsid w:val="00712F87"/>
    <w:rsid w:val="0071315F"/>
    <w:rsid w:val="007131A1"/>
    <w:rsid w:val="007131A2"/>
    <w:rsid w:val="00713BA5"/>
    <w:rsid w:val="00713C9F"/>
    <w:rsid w:val="00714092"/>
    <w:rsid w:val="007143EC"/>
    <w:rsid w:val="0071490E"/>
    <w:rsid w:val="00714C63"/>
    <w:rsid w:val="0071544E"/>
    <w:rsid w:val="00715804"/>
    <w:rsid w:val="0071585D"/>
    <w:rsid w:val="007159A3"/>
    <w:rsid w:val="0071606A"/>
    <w:rsid w:val="00716419"/>
    <w:rsid w:val="00716F69"/>
    <w:rsid w:val="007170EC"/>
    <w:rsid w:val="007172F6"/>
    <w:rsid w:val="007173A1"/>
    <w:rsid w:val="007175DE"/>
    <w:rsid w:val="00717C99"/>
    <w:rsid w:val="00720208"/>
    <w:rsid w:val="00720704"/>
    <w:rsid w:val="00720BBC"/>
    <w:rsid w:val="00720FD6"/>
    <w:rsid w:val="007217B2"/>
    <w:rsid w:val="00721E94"/>
    <w:rsid w:val="00722055"/>
    <w:rsid w:val="0072232D"/>
    <w:rsid w:val="007230E5"/>
    <w:rsid w:val="007237BC"/>
    <w:rsid w:val="00723B88"/>
    <w:rsid w:val="007240B7"/>
    <w:rsid w:val="00724C5C"/>
    <w:rsid w:val="00725345"/>
    <w:rsid w:val="007262E5"/>
    <w:rsid w:val="0072670A"/>
    <w:rsid w:val="00726A01"/>
    <w:rsid w:val="0072703A"/>
    <w:rsid w:val="0073009E"/>
    <w:rsid w:val="00730F0D"/>
    <w:rsid w:val="007312AF"/>
    <w:rsid w:val="00731440"/>
    <w:rsid w:val="00731FD6"/>
    <w:rsid w:val="0073244D"/>
    <w:rsid w:val="007327F9"/>
    <w:rsid w:val="007329C1"/>
    <w:rsid w:val="007330C5"/>
    <w:rsid w:val="00733A81"/>
    <w:rsid w:val="00733F77"/>
    <w:rsid w:val="007343DE"/>
    <w:rsid w:val="00734459"/>
    <w:rsid w:val="007344FD"/>
    <w:rsid w:val="00734904"/>
    <w:rsid w:val="00734BA8"/>
    <w:rsid w:val="00734C72"/>
    <w:rsid w:val="00734CA2"/>
    <w:rsid w:val="00735236"/>
    <w:rsid w:val="007355D5"/>
    <w:rsid w:val="0073571E"/>
    <w:rsid w:val="0073574D"/>
    <w:rsid w:val="00736AF1"/>
    <w:rsid w:val="00736F76"/>
    <w:rsid w:val="0073703C"/>
    <w:rsid w:val="00740DDC"/>
    <w:rsid w:val="007414BD"/>
    <w:rsid w:val="007416E0"/>
    <w:rsid w:val="00741734"/>
    <w:rsid w:val="00742653"/>
    <w:rsid w:val="0074315C"/>
    <w:rsid w:val="00743349"/>
    <w:rsid w:val="00744221"/>
    <w:rsid w:val="00744633"/>
    <w:rsid w:val="00744FE1"/>
    <w:rsid w:val="007450E9"/>
    <w:rsid w:val="00745365"/>
    <w:rsid w:val="00745647"/>
    <w:rsid w:val="00745B77"/>
    <w:rsid w:val="00746538"/>
    <w:rsid w:val="00747953"/>
    <w:rsid w:val="00747BC4"/>
    <w:rsid w:val="00747D97"/>
    <w:rsid w:val="0075072F"/>
    <w:rsid w:val="007508BB"/>
    <w:rsid w:val="00751B68"/>
    <w:rsid w:val="0075275E"/>
    <w:rsid w:val="00752D31"/>
    <w:rsid w:val="00752FB5"/>
    <w:rsid w:val="00753E61"/>
    <w:rsid w:val="0075438E"/>
    <w:rsid w:val="007555AC"/>
    <w:rsid w:val="00756315"/>
    <w:rsid w:val="00756363"/>
    <w:rsid w:val="007567B5"/>
    <w:rsid w:val="00756F6F"/>
    <w:rsid w:val="007575F5"/>
    <w:rsid w:val="00757FFC"/>
    <w:rsid w:val="00760354"/>
    <w:rsid w:val="007605CE"/>
    <w:rsid w:val="007605E8"/>
    <w:rsid w:val="007607A5"/>
    <w:rsid w:val="00760EB4"/>
    <w:rsid w:val="00761D24"/>
    <w:rsid w:val="007627E9"/>
    <w:rsid w:val="00763656"/>
    <w:rsid w:val="0076365F"/>
    <w:rsid w:val="007636C4"/>
    <w:rsid w:val="007639F5"/>
    <w:rsid w:val="007641C6"/>
    <w:rsid w:val="007648E8"/>
    <w:rsid w:val="007652F0"/>
    <w:rsid w:val="00765628"/>
    <w:rsid w:val="00765A17"/>
    <w:rsid w:val="00765EC8"/>
    <w:rsid w:val="00766072"/>
    <w:rsid w:val="007663EE"/>
    <w:rsid w:val="0076641D"/>
    <w:rsid w:val="007664B0"/>
    <w:rsid w:val="0076664E"/>
    <w:rsid w:val="00766C47"/>
    <w:rsid w:val="0076766C"/>
    <w:rsid w:val="00770305"/>
    <w:rsid w:val="00770419"/>
    <w:rsid w:val="007708B6"/>
    <w:rsid w:val="00771E8D"/>
    <w:rsid w:val="007722BD"/>
    <w:rsid w:val="007725AC"/>
    <w:rsid w:val="00772D27"/>
    <w:rsid w:val="00772DDE"/>
    <w:rsid w:val="0077308C"/>
    <w:rsid w:val="00773122"/>
    <w:rsid w:val="00773325"/>
    <w:rsid w:val="00773B78"/>
    <w:rsid w:val="00773BF8"/>
    <w:rsid w:val="00774268"/>
    <w:rsid w:val="00774786"/>
    <w:rsid w:val="00774933"/>
    <w:rsid w:val="00774D73"/>
    <w:rsid w:val="00774DD1"/>
    <w:rsid w:val="007760B5"/>
    <w:rsid w:val="00776232"/>
    <w:rsid w:val="0077655D"/>
    <w:rsid w:val="00776FC7"/>
    <w:rsid w:val="007776F0"/>
    <w:rsid w:val="00780639"/>
    <w:rsid w:val="007809E9"/>
    <w:rsid w:val="007822B6"/>
    <w:rsid w:val="00782365"/>
    <w:rsid w:val="007825ED"/>
    <w:rsid w:val="00782F13"/>
    <w:rsid w:val="00782F6E"/>
    <w:rsid w:val="007830B5"/>
    <w:rsid w:val="007837F7"/>
    <w:rsid w:val="00784586"/>
    <w:rsid w:val="00784B13"/>
    <w:rsid w:val="0078530C"/>
    <w:rsid w:val="00785BB4"/>
    <w:rsid w:val="0078614C"/>
    <w:rsid w:val="007877C8"/>
    <w:rsid w:val="007878CA"/>
    <w:rsid w:val="0078799A"/>
    <w:rsid w:val="0079004C"/>
    <w:rsid w:val="0079055E"/>
    <w:rsid w:val="00790805"/>
    <w:rsid w:val="00790ABB"/>
    <w:rsid w:val="00790E56"/>
    <w:rsid w:val="00790E87"/>
    <w:rsid w:val="007911EA"/>
    <w:rsid w:val="00791536"/>
    <w:rsid w:val="00791C8E"/>
    <w:rsid w:val="00792075"/>
    <w:rsid w:val="00792655"/>
    <w:rsid w:val="00793AB4"/>
    <w:rsid w:val="00793EB3"/>
    <w:rsid w:val="00793F05"/>
    <w:rsid w:val="00793F61"/>
    <w:rsid w:val="00793F7B"/>
    <w:rsid w:val="007940FE"/>
    <w:rsid w:val="007946B4"/>
    <w:rsid w:val="0079506D"/>
    <w:rsid w:val="00795CA3"/>
    <w:rsid w:val="00795DB1"/>
    <w:rsid w:val="007960CC"/>
    <w:rsid w:val="00796296"/>
    <w:rsid w:val="007965AC"/>
    <w:rsid w:val="007967E3"/>
    <w:rsid w:val="00796E65"/>
    <w:rsid w:val="0079711B"/>
    <w:rsid w:val="007971C5"/>
    <w:rsid w:val="007979B2"/>
    <w:rsid w:val="007A0000"/>
    <w:rsid w:val="007A05E3"/>
    <w:rsid w:val="007A06BF"/>
    <w:rsid w:val="007A0869"/>
    <w:rsid w:val="007A11AB"/>
    <w:rsid w:val="007A16AB"/>
    <w:rsid w:val="007A1C93"/>
    <w:rsid w:val="007A1E16"/>
    <w:rsid w:val="007A2386"/>
    <w:rsid w:val="007A24A6"/>
    <w:rsid w:val="007A2CFA"/>
    <w:rsid w:val="007A344F"/>
    <w:rsid w:val="007A34EB"/>
    <w:rsid w:val="007A352F"/>
    <w:rsid w:val="007A36A1"/>
    <w:rsid w:val="007A38F7"/>
    <w:rsid w:val="007A47FD"/>
    <w:rsid w:val="007A4C9C"/>
    <w:rsid w:val="007A4F00"/>
    <w:rsid w:val="007A5971"/>
    <w:rsid w:val="007A5A9F"/>
    <w:rsid w:val="007A65FA"/>
    <w:rsid w:val="007A70BE"/>
    <w:rsid w:val="007A7165"/>
    <w:rsid w:val="007A71BF"/>
    <w:rsid w:val="007A771E"/>
    <w:rsid w:val="007A7C22"/>
    <w:rsid w:val="007B02A0"/>
    <w:rsid w:val="007B13CA"/>
    <w:rsid w:val="007B1BE5"/>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568"/>
    <w:rsid w:val="007B785C"/>
    <w:rsid w:val="007B7996"/>
    <w:rsid w:val="007B7D6D"/>
    <w:rsid w:val="007C00CF"/>
    <w:rsid w:val="007C0377"/>
    <w:rsid w:val="007C08CA"/>
    <w:rsid w:val="007C133C"/>
    <w:rsid w:val="007C15E4"/>
    <w:rsid w:val="007C1763"/>
    <w:rsid w:val="007C269F"/>
    <w:rsid w:val="007C367F"/>
    <w:rsid w:val="007C3935"/>
    <w:rsid w:val="007C39BD"/>
    <w:rsid w:val="007C4299"/>
    <w:rsid w:val="007C4456"/>
    <w:rsid w:val="007C4968"/>
    <w:rsid w:val="007C4E51"/>
    <w:rsid w:val="007C4FCB"/>
    <w:rsid w:val="007C50E6"/>
    <w:rsid w:val="007C5458"/>
    <w:rsid w:val="007C5654"/>
    <w:rsid w:val="007C5BBA"/>
    <w:rsid w:val="007C5E2B"/>
    <w:rsid w:val="007C6A31"/>
    <w:rsid w:val="007C6BF7"/>
    <w:rsid w:val="007C6CD3"/>
    <w:rsid w:val="007C76EB"/>
    <w:rsid w:val="007D00AC"/>
    <w:rsid w:val="007D07E2"/>
    <w:rsid w:val="007D0E3A"/>
    <w:rsid w:val="007D107A"/>
    <w:rsid w:val="007D1D4C"/>
    <w:rsid w:val="007D218D"/>
    <w:rsid w:val="007D21FE"/>
    <w:rsid w:val="007D2609"/>
    <w:rsid w:val="007D2755"/>
    <w:rsid w:val="007D2935"/>
    <w:rsid w:val="007D2E86"/>
    <w:rsid w:val="007D3344"/>
    <w:rsid w:val="007D3530"/>
    <w:rsid w:val="007D3869"/>
    <w:rsid w:val="007D3969"/>
    <w:rsid w:val="007D3C26"/>
    <w:rsid w:val="007D4096"/>
    <w:rsid w:val="007D505B"/>
    <w:rsid w:val="007D50B5"/>
    <w:rsid w:val="007D5131"/>
    <w:rsid w:val="007D58EE"/>
    <w:rsid w:val="007D5B36"/>
    <w:rsid w:val="007D623C"/>
    <w:rsid w:val="007D6822"/>
    <w:rsid w:val="007D6AFF"/>
    <w:rsid w:val="007D76BA"/>
    <w:rsid w:val="007D7C1E"/>
    <w:rsid w:val="007D7CE4"/>
    <w:rsid w:val="007D7D48"/>
    <w:rsid w:val="007D7D73"/>
    <w:rsid w:val="007E0F7F"/>
    <w:rsid w:val="007E112E"/>
    <w:rsid w:val="007E13B6"/>
    <w:rsid w:val="007E1BCE"/>
    <w:rsid w:val="007E21D2"/>
    <w:rsid w:val="007E23F8"/>
    <w:rsid w:val="007E24A0"/>
    <w:rsid w:val="007E2AEA"/>
    <w:rsid w:val="007E3762"/>
    <w:rsid w:val="007E423A"/>
    <w:rsid w:val="007E43A1"/>
    <w:rsid w:val="007E5161"/>
    <w:rsid w:val="007E64A2"/>
    <w:rsid w:val="007E6895"/>
    <w:rsid w:val="007E68DA"/>
    <w:rsid w:val="007E6EBB"/>
    <w:rsid w:val="007E757F"/>
    <w:rsid w:val="007E7D91"/>
    <w:rsid w:val="007F024D"/>
    <w:rsid w:val="007F1389"/>
    <w:rsid w:val="007F28D4"/>
    <w:rsid w:val="007F2934"/>
    <w:rsid w:val="007F4A14"/>
    <w:rsid w:val="007F562D"/>
    <w:rsid w:val="007F601C"/>
    <w:rsid w:val="007F6051"/>
    <w:rsid w:val="007F6275"/>
    <w:rsid w:val="007F651A"/>
    <w:rsid w:val="007F66B6"/>
    <w:rsid w:val="007F66CE"/>
    <w:rsid w:val="007F69F6"/>
    <w:rsid w:val="007F7550"/>
    <w:rsid w:val="007F759F"/>
    <w:rsid w:val="007F7AC3"/>
    <w:rsid w:val="007F7CA2"/>
    <w:rsid w:val="00800056"/>
    <w:rsid w:val="008006B8"/>
    <w:rsid w:val="00800970"/>
    <w:rsid w:val="00801024"/>
    <w:rsid w:val="00801034"/>
    <w:rsid w:val="00801B60"/>
    <w:rsid w:val="00801E22"/>
    <w:rsid w:val="00802D9F"/>
    <w:rsid w:val="008031DD"/>
    <w:rsid w:val="00803259"/>
    <w:rsid w:val="0080330A"/>
    <w:rsid w:val="0080352E"/>
    <w:rsid w:val="008035F4"/>
    <w:rsid w:val="0080532D"/>
    <w:rsid w:val="00805CBE"/>
    <w:rsid w:val="00805CFF"/>
    <w:rsid w:val="00805EDF"/>
    <w:rsid w:val="008062A7"/>
    <w:rsid w:val="0080636B"/>
    <w:rsid w:val="0080637E"/>
    <w:rsid w:val="00806E2C"/>
    <w:rsid w:val="00806E6B"/>
    <w:rsid w:val="008072C3"/>
    <w:rsid w:val="00807A07"/>
    <w:rsid w:val="00807B98"/>
    <w:rsid w:val="00807F1A"/>
    <w:rsid w:val="008101F7"/>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3D2F"/>
    <w:rsid w:val="0081456E"/>
    <w:rsid w:val="008146CA"/>
    <w:rsid w:val="0081589A"/>
    <w:rsid w:val="00815902"/>
    <w:rsid w:val="00815AA6"/>
    <w:rsid w:val="00815F3B"/>
    <w:rsid w:val="008163C0"/>
    <w:rsid w:val="00816617"/>
    <w:rsid w:val="00816E34"/>
    <w:rsid w:val="00816ED1"/>
    <w:rsid w:val="00817296"/>
    <w:rsid w:val="00817345"/>
    <w:rsid w:val="00817917"/>
    <w:rsid w:val="00821723"/>
    <w:rsid w:val="00821E05"/>
    <w:rsid w:val="008221D4"/>
    <w:rsid w:val="00822368"/>
    <w:rsid w:val="008223FE"/>
    <w:rsid w:val="00822554"/>
    <w:rsid w:val="008227E9"/>
    <w:rsid w:val="00822F6F"/>
    <w:rsid w:val="008237F2"/>
    <w:rsid w:val="00823B85"/>
    <w:rsid w:val="00824078"/>
    <w:rsid w:val="008244DF"/>
    <w:rsid w:val="008244EE"/>
    <w:rsid w:val="008250A0"/>
    <w:rsid w:val="008251CE"/>
    <w:rsid w:val="00826387"/>
    <w:rsid w:val="008267F8"/>
    <w:rsid w:val="00827C95"/>
    <w:rsid w:val="00830111"/>
    <w:rsid w:val="008301CF"/>
    <w:rsid w:val="0083043E"/>
    <w:rsid w:val="00830F08"/>
    <w:rsid w:val="00830F57"/>
    <w:rsid w:val="008310A2"/>
    <w:rsid w:val="008312DC"/>
    <w:rsid w:val="00831B71"/>
    <w:rsid w:val="00831F61"/>
    <w:rsid w:val="0083208A"/>
    <w:rsid w:val="0083231B"/>
    <w:rsid w:val="00832649"/>
    <w:rsid w:val="008333AC"/>
    <w:rsid w:val="00833542"/>
    <w:rsid w:val="00833C3F"/>
    <w:rsid w:val="00833E56"/>
    <w:rsid w:val="00833F99"/>
    <w:rsid w:val="0083596D"/>
    <w:rsid w:val="00835A94"/>
    <w:rsid w:val="00835E44"/>
    <w:rsid w:val="00835EB5"/>
    <w:rsid w:val="00835FD6"/>
    <w:rsid w:val="00836276"/>
    <w:rsid w:val="00836427"/>
    <w:rsid w:val="0083652D"/>
    <w:rsid w:val="0083668E"/>
    <w:rsid w:val="00836DFF"/>
    <w:rsid w:val="008378FD"/>
    <w:rsid w:val="008379D4"/>
    <w:rsid w:val="00837D46"/>
    <w:rsid w:val="00840624"/>
    <w:rsid w:val="00840921"/>
    <w:rsid w:val="00840A13"/>
    <w:rsid w:val="00840A7E"/>
    <w:rsid w:val="00841036"/>
    <w:rsid w:val="00841575"/>
    <w:rsid w:val="008419F1"/>
    <w:rsid w:val="00841D91"/>
    <w:rsid w:val="00841E9A"/>
    <w:rsid w:val="00842216"/>
    <w:rsid w:val="008427B3"/>
    <w:rsid w:val="00842D21"/>
    <w:rsid w:val="008431AF"/>
    <w:rsid w:val="0084336D"/>
    <w:rsid w:val="008444E5"/>
    <w:rsid w:val="00844B15"/>
    <w:rsid w:val="00844CB1"/>
    <w:rsid w:val="00844CBC"/>
    <w:rsid w:val="00844F4C"/>
    <w:rsid w:val="008450C3"/>
    <w:rsid w:val="0084518D"/>
    <w:rsid w:val="00845360"/>
    <w:rsid w:val="008468B1"/>
    <w:rsid w:val="008468F7"/>
    <w:rsid w:val="00846C6C"/>
    <w:rsid w:val="00846D88"/>
    <w:rsid w:val="008470D0"/>
    <w:rsid w:val="00847D81"/>
    <w:rsid w:val="008502D0"/>
    <w:rsid w:val="0085062E"/>
    <w:rsid w:val="00850D2B"/>
    <w:rsid w:val="00850F6A"/>
    <w:rsid w:val="0085107E"/>
    <w:rsid w:val="00851981"/>
    <w:rsid w:val="0085237C"/>
    <w:rsid w:val="00852798"/>
    <w:rsid w:val="00852BDB"/>
    <w:rsid w:val="0085366C"/>
    <w:rsid w:val="0085377C"/>
    <w:rsid w:val="0085417D"/>
    <w:rsid w:val="0085462D"/>
    <w:rsid w:val="008548FD"/>
    <w:rsid w:val="00855141"/>
    <w:rsid w:val="00855807"/>
    <w:rsid w:val="00855C30"/>
    <w:rsid w:val="00855C7C"/>
    <w:rsid w:val="00855D8C"/>
    <w:rsid w:val="00855DD1"/>
    <w:rsid w:val="008560C4"/>
    <w:rsid w:val="008566AE"/>
    <w:rsid w:val="008568AB"/>
    <w:rsid w:val="00856AC3"/>
    <w:rsid w:val="00856D60"/>
    <w:rsid w:val="00856DCD"/>
    <w:rsid w:val="00857228"/>
    <w:rsid w:val="0086019C"/>
    <w:rsid w:val="00860487"/>
    <w:rsid w:val="00860B3D"/>
    <w:rsid w:val="00860C87"/>
    <w:rsid w:val="00860CB2"/>
    <w:rsid w:val="0086181C"/>
    <w:rsid w:val="00861908"/>
    <w:rsid w:val="0086192A"/>
    <w:rsid w:val="00861FFB"/>
    <w:rsid w:val="008623F2"/>
    <w:rsid w:val="00862820"/>
    <w:rsid w:val="00862A6B"/>
    <w:rsid w:val="00862C52"/>
    <w:rsid w:val="0086315B"/>
    <w:rsid w:val="00863CAE"/>
    <w:rsid w:val="00864205"/>
    <w:rsid w:val="00864DBE"/>
    <w:rsid w:val="00864FBF"/>
    <w:rsid w:val="00865127"/>
    <w:rsid w:val="0086551F"/>
    <w:rsid w:val="00865604"/>
    <w:rsid w:val="00865C22"/>
    <w:rsid w:val="00865E68"/>
    <w:rsid w:val="00866159"/>
    <w:rsid w:val="00866523"/>
    <w:rsid w:val="008701B3"/>
    <w:rsid w:val="00871901"/>
    <w:rsid w:val="00871F1A"/>
    <w:rsid w:val="0087265A"/>
    <w:rsid w:val="00872BD4"/>
    <w:rsid w:val="00873361"/>
    <w:rsid w:val="00873DA9"/>
    <w:rsid w:val="00874666"/>
    <w:rsid w:val="00874AEF"/>
    <w:rsid w:val="00874DF6"/>
    <w:rsid w:val="0087517D"/>
    <w:rsid w:val="00875678"/>
    <w:rsid w:val="00876547"/>
    <w:rsid w:val="00876DBA"/>
    <w:rsid w:val="00877884"/>
    <w:rsid w:val="00877DCC"/>
    <w:rsid w:val="0088027C"/>
    <w:rsid w:val="008804A9"/>
    <w:rsid w:val="00880BA0"/>
    <w:rsid w:val="00880C4A"/>
    <w:rsid w:val="00881185"/>
    <w:rsid w:val="008815A0"/>
    <w:rsid w:val="00882147"/>
    <w:rsid w:val="00882330"/>
    <w:rsid w:val="00882810"/>
    <w:rsid w:val="00882B13"/>
    <w:rsid w:val="00882C53"/>
    <w:rsid w:val="00882D47"/>
    <w:rsid w:val="008835F4"/>
    <w:rsid w:val="00883AA1"/>
    <w:rsid w:val="0088414F"/>
    <w:rsid w:val="008842E8"/>
    <w:rsid w:val="00884535"/>
    <w:rsid w:val="0088588B"/>
    <w:rsid w:val="00885E77"/>
    <w:rsid w:val="00886704"/>
    <w:rsid w:val="008867C4"/>
    <w:rsid w:val="008867FC"/>
    <w:rsid w:val="008870F2"/>
    <w:rsid w:val="008871EB"/>
    <w:rsid w:val="008872B9"/>
    <w:rsid w:val="008879C9"/>
    <w:rsid w:val="00887F45"/>
    <w:rsid w:val="00890519"/>
    <w:rsid w:val="0089054A"/>
    <w:rsid w:val="0089065B"/>
    <w:rsid w:val="00890885"/>
    <w:rsid w:val="008923B6"/>
    <w:rsid w:val="00892611"/>
    <w:rsid w:val="00893179"/>
    <w:rsid w:val="00893228"/>
    <w:rsid w:val="00893897"/>
    <w:rsid w:val="008939D3"/>
    <w:rsid w:val="0089416D"/>
    <w:rsid w:val="008945B7"/>
    <w:rsid w:val="00895117"/>
    <w:rsid w:val="008954A1"/>
    <w:rsid w:val="0089562F"/>
    <w:rsid w:val="0089598F"/>
    <w:rsid w:val="00895B52"/>
    <w:rsid w:val="0089611A"/>
    <w:rsid w:val="008961D9"/>
    <w:rsid w:val="0089661F"/>
    <w:rsid w:val="00896753"/>
    <w:rsid w:val="00896ABE"/>
    <w:rsid w:val="0089767C"/>
    <w:rsid w:val="008A0679"/>
    <w:rsid w:val="008A06D5"/>
    <w:rsid w:val="008A0A80"/>
    <w:rsid w:val="008A0EB4"/>
    <w:rsid w:val="008A1602"/>
    <w:rsid w:val="008A23E3"/>
    <w:rsid w:val="008A262A"/>
    <w:rsid w:val="008A2649"/>
    <w:rsid w:val="008A268F"/>
    <w:rsid w:val="008A2A96"/>
    <w:rsid w:val="008A2D0A"/>
    <w:rsid w:val="008A2DE3"/>
    <w:rsid w:val="008A2DF8"/>
    <w:rsid w:val="008A3286"/>
    <w:rsid w:val="008A371B"/>
    <w:rsid w:val="008A3768"/>
    <w:rsid w:val="008A445A"/>
    <w:rsid w:val="008A44F2"/>
    <w:rsid w:val="008A47C5"/>
    <w:rsid w:val="008A4899"/>
    <w:rsid w:val="008A4E4E"/>
    <w:rsid w:val="008A4EC7"/>
    <w:rsid w:val="008A51C6"/>
    <w:rsid w:val="008A59E4"/>
    <w:rsid w:val="008A5AB4"/>
    <w:rsid w:val="008A6144"/>
    <w:rsid w:val="008A6578"/>
    <w:rsid w:val="008A72C1"/>
    <w:rsid w:val="008A7423"/>
    <w:rsid w:val="008A7EEA"/>
    <w:rsid w:val="008B0039"/>
    <w:rsid w:val="008B0576"/>
    <w:rsid w:val="008B0630"/>
    <w:rsid w:val="008B0C32"/>
    <w:rsid w:val="008B19AD"/>
    <w:rsid w:val="008B1FED"/>
    <w:rsid w:val="008B2C40"/>
    <w:rsid w:val="008B2D76"/>
    <w:rsid w:val="008B2DB8"/>
    <w:rsid w:val="008B33D3"/>
    <w:rsid w:val="008B3E1B"/>
    <w:rsid w:val="008B3E8A"/>
    <w:rsid w:val="008B3FBD"/>
    <w:rsid w:val="008B41A4"/>
    <w:rsid w:val="008B4337"/>
    <w:rsid w:val="008B466D"/>
    <w:rsid w:val="008B479F"/>
    <w:rsid w:val="008B523F"/>
    <w:rsid w:val="008B52BE"/>
    <w:rsid w:val="008B5525"/>
    <w:rsid w:val="008B5999"/>
    <w:rsid w:val="008B7270"/>
    <w:rsid w:val="008B7349"/>
    <w:rsid w:val="008B7450"/>
    <w:rsid w:val="008B7DDA"/>
    <w:rsid w:val="008C0FD9"/>
    <w:rsid w:val="008C169E"/>
    <w:rsid w:val="008C21A2"/>
    <w:rsid w:val="008C26DA"/>
    <w:rsid w:val="008C291E"/>
    <w:rsid w:val="008C35ED"/>
    <w:rsid w:val="008C3997"/>
    <w:rsid w:val="008C4202"/>
    <w:rsid w:val="008C451D"/>
    <w:rsid w:val="008C4549"/>
    <w:rsid w:val="008C4670"/>
    <w:rsid w:val="008C4E6E"/>
    <w:rsid w:val="008C5469"/>
    <w:rsid w:val="008C569B"/>
    <w:rsid w:val="008C5767"/>
    <w:rsid w:val="008C5BD6"/>
    <w:rsid w:val="008C6035"/>
    <w:rsid w:val="008C64D5"/>
    <w:rsid w:val="008C69FE"/>
    <w:rsid w:val="008C6DDB"/>
    <w:rsid w:val="008C731A"/>
    <w:rsid w:val="008C7B97"/>
    <w:rsid w:val="008C7B9E"/>
    <w:rsid w:val="008D0129"/>
    <w:rsid w:val="008D054A"/>
    <w:rsid w:val="008D0B6F"/>
    <w:rsid w:val="008D0F2C"/>
    <w:rsid w:val="008D138F"/>
    <w:rsid w:val="008D26E9"/>
    <w:rsid w:val="008D2D3A"/>
    <w:rsid w:val="008D316E"/>
    <w:rsid w:val="008D3F94"/>
    <w:rsid w:val="008D4417"/>
    <w:rsid w:val="008D4A84"/>
    <w:rsid w:val="008D53FD"/>
    <w:rsid w:val="008D58D1"/>
    <w:rsid w:val="008D58D6"/>
    <w:rsid w:val="008D6A8B"/>
    <w:rsid w:val="008D6D1C"/>
    <w:rsid w:val="008D6F98"/>
    <w:rsid w:val="008D7C20"/>
    <w:rsid w:val="008D7D0C"/>
    <w:rsid w:val="008E0050"/>
    <w:rsid w:val="008E01D1"/>
    <w:rsid w:val="008E1520"/>
    <w:rsid w:val="008E1611"/>
    <w:rsid w:val="008E246E"/>
    <w:rsid w:val="008E2798"/>
    <w:rsid w:val="008E2BEC"/>
    <w:rsid w:val="008E2FD1"/>
    <w:rsid w:val="008E3570"/>
    <w:rsid w:val="008E39E6"/>
    <w:rsid w:val="008E4300"/>
    <w:rsid w:val="008E5768"/>
    <w:rsid w:val="008E6383"/>
    <w:rsid w:val="008E641E"/>
    <w:rsid w:val="008E6F3C"/>
    <w:rsid w:val="008E7655"/>
    <w:rsid w:val="008E7822"/>
    <w:rsid w:val="008F099A"/>
    <w:rsid w:val="008F0B44"/>
    <w:rsid w:val="008F0C30"/>
    <w:rsid w:val="008F12A3"/>
    <w:rsid w:val="008F2427"/>
    <w:rsid w:val="008F303F"/>
    <w:rsid w:val="008F343D"/>
    <w:rsid w:val="008F379A"/>
    <w:rsid w:val="008F3845"/>
    <w:rsid w:val="008F4FBB"/>
    <w:rsid w:val="008F5143"/>
    <w:rsid w:val="008F5D79"/>
    <w:rsid w:val="008F5F79"/>
    <w:rsid w:val="008F6013"/>
    <w:rsid w:val="008F66D0"/>
    <w:rsid w:val="008F696E"/>
    <w:rsid w:val="008F6B59"/>
    <w:rsid w:val="008F7083"/>
    <w:rsid w:val="008F715A"/>
    <w:rsid w:val="008F7DF0"/>
    <w:rsid w:val="009006D9"/>
    <w:rsid w:val="00900A08"/>
    <w:rsid w:val="00900DEB"/>
    <w:rsid w:val="009010BD"/>
    <w:rsid w:val="009011D9"/>
    <w:rsid w:val="0090148D"/>
    <w:rsid w:val="00901597"/>
    <w:rsid w:val="0090182B"/>
    <w:rsid w:val="009018A3"/>
    <w:rsid w:val="009019DB"/>
    <w:rsid w:val="009032D4"/>
    <w:rsid w:val="00903A93"/>
    <w:rsid w:val="00904AD5"/>
    <w:rsid w:val="00905017"/>
    <w:rsid w:val="009053FA"/>
    <w:rsid w:val="00905DA1"/>
    <w:rsid w:val="009065CF"/>
    <w:rsid w:val="00906EF4"/>
    <w:rsid w:val="0090771B"/>
    <w:rsid w:val="00907ACD"/>
    <w:rsid w:val="00910120"/>
    <w:rsid w:val="009103B5"/>
    <w:rsid w:val="00910A42"/>
    <w:rsid w:val="009112AD"/>
    <w:rsid w:val="009113EC"/>
    <w:rsid w:val="00911B2D"/>
    <w:rsid w:val="00912C9B"/>
    <w:rsid w:val="00912DA6"/>
    <w:rsid w:val="00913C8A"/>
    <w:rsid w:val="009141AA"/>
    <w:rsid w:val="0091440A"/>
    <w:rsid w:val="0091445C"/>
    <w:rsid w:val="00914477"/>
    <w:rsid w:val="00914A4A"/>
    <w:rsid w:val="00915195"/>
    <w:rsid w:val="0091597F"/>
    <w:rsid w:val="009161DD"/>
    <w:rsid w:val="00916289"/>
    <w:rsid w:val="00916BDE"/>
    <w:rsid w:val="00916F02"/>
    <w:rsid w:val="00917118"/>
    <w:rsid w:val="00917AA3"/>
    <w:rsid w:val="00917AC0"/>
    <w:rsid w:val="00920388"/>
    <w:rsid w:val="00920B72"/>
    <w:rsid w:val="00920C86"/>
    <w:rsid w:val="00921FD4"/>
    <w:rsid w:val="0092260F"/>
    <w:rsid w:val="00922CEF"/>
    <w:rsid w:val="00922E96"/>
    <w:rsid w:val="0092303A"/>
    <w:rsid w:val="009234C0"/>
    <w:rsid w:val="00923513"/>
    <w:rsid w:val="0092415D"/>
    <w:rsid w:val="009248A6"/>
    <w:rsid w:val="009259B4"/>
    <w:rsid w:val="00925A32"/>
    <w:rsid w:val="00925C07"/>
    <w:rsid w:val="00925C88"/>
    <w:rsid w:val="00925FAF"/>
    <w:rsid w:val="00926595"/>
    <w:rsid w:val="0093079D"/>
    <w:rsid w:val="00930BEA"/>
    <w:rsid w:val="00931D6F"/>
    <w:rsid w:val="00932E08"/>
    <w:rsid w:val="0093320B"/>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6DA"/>
    <w:rsid w:val="00940773"/>
    <w:rsid w:val="0094090C"/>
    <w:rsid w:val="00940EDF"/>
    <w:rsid w:val="00941AF8"/>
    <w:rsid w:val="00943473"/>
    <w:rsid w:val="0094351E"/>
    <w:rsid w:val="009441D6"/>
    <w:rsid w:val="009443D2"/>
    <w:rsid w:val="009454EC"/>
    <w:rsid w:val="009456CB"/>
    <w:rsid w:val="009461ED"/>
    <w:rsid w:val="00946580"/>
    <w:rsid w:val="00946774"/>
    <w:rsid w:val="009469D8"/>
    <w:rsid w:val="0094703E"/>
    <w:rsid w:val="0094721D"/>
    <w:rsid w:val="00947F2E"/>
    <w:rsid w:val="0095112C"/>
    <w:rsid w:val="009514CF"/>
    <w:rsid w:val="00951836"/>
    <w:rsid w:val="009519E4"/>
    <w:rsid w:val="00951C58"/>
    <w:rsid w:val="00951F76"/>
    <w:rsid w:val="009536BC"/>
    <w:rsid w:val="0095390F"/>
    <w:rsid w:val="00953BC3"/>
    <w:rsid w:val="00954129"/>
    <w:rsid w:val="009542DF"/>
    <w:rsid w:val="00954567"/>
    <w:rsid w:val="00954B5B"/>
    <w:rsid w:val="00954C08"/>
    <w:rsid w:val="00954EFB"/>
    <w:rsid w:val="0095508A"/>
    <w:rsid w:val="00955712"/>
    <w:rsid w:val="00955D2A"/>
    <w:rsid w:val="00956C51"/>
    <w:rsid w:val="00957696"/>
    <w:rsid w:val="009576D2"/>
    <w:rsid w:val="00957B97"/>
    <w:rsid w:val="00960427"/>
    <w:rsid w:val="0096059C"/>
    <w:rsid w:val="00960D60"/>
    <w:rsid w:val="00960E80"/>
    <w:rsid w:val="00961279"/>
    <w:rsid w:val="00961702"/>
    <w:rsid w:val="00961A2A"/>
    <w:rsid w:val="00961F8B"/>
    <w:rsid w:val="0096237F"/>
    <w:rsid w:val="00962381"/>
    <w:rsid w:val="00962621"/>
    <w:rsid w:val="00962B65"/>
    <w:rsid w:val="009634D7"/>
    <w:rsid w:val="009643B8"/>
    <w:rsid w:val="0096466F"/>
    <w:rsid w:val="00964D9D"/>
    <w:rsid w:val="00965502"/>
    <w:rsid w:val="009657E2"/>
    <w:rsid w:val="009658E9"/>
    <w:rsid w:val="0096677A"/>
    <w:rsid w:val="00967251"/>
    <w:rsid w:val="00967967"/>
    <w:rsid w:val="00967B07"/>
    <w:rsid w:val="00967B96"/>
    <w:rsid w:val="00970CA8"/>
    <w:rsid w:val="00970CE6"/>
    <w:rsid w:val="009712C7"/>
    <w:rsid w:val="00971503"/>
    <w:rsid w:val="00971F67"/>
    <w:rsid w:val="0097265C"/>
    <w:rsid w:val="0097284A"/>
    <w:rsid w:val="009728E9"/>
    <w:rsid w:val="009738F6"/>
    <w:rsid w:val="00973C62"/>
    <w:rsid w:val="009741C8"/>
    <w:rsid w:val="0097458F"/>
    <w:rsid w:val="00974779"/>
    <w:rsid w:val="00974B97"/>
    <w:rsid w:val="00974E33"/>
    <w:rsid w:val="00975A92"/>
    <w:rsid w:val="0097601A"/>
    <w:rsid w:val="009763E9"/>
    <w:rsid w:val="00976634"/>
    <w:rsid w:val="009768AD"/>
    <w:rsid w:val="00976C20"/>
    <w:rsid w:val="00976DF6"/>
    <w:rsid w:val="0097726C"/>
    <w:rsid w:val="00977B1D"/>
    <w:rsid w:val="00977BD1"/>
    <w:rsid w:val="00977DFE"/>
    <w:rsid w:val="009800CE"/>
    <w:rsid w:val="00980937"/>
    <w:rsid w:val="00981AE3"/>
    <w:rsid w:val="009821D9"/>
    <w:rsid w:val="00983162"/>
    <w:rsid w:val="00983DC1"/>
    <w:rsid w:val="009844C6"/>
    <w:rsid w:val="0098463C"/>
    <w:rsid w:val="00984BD4"/>
    <w:rsid w:val="00984DCC"/>
    <w:rsid w:val="00985887"/>
    <w:rsid w:val="00985CA2"/>
    <w:rsid w:val="0098618D"/>
    <w:rsid w:val="009863BF"/>
    <w:rsid w:val="0098655F"/>
    <w:rsid w:val="009865D9"/>
    <w:rsid w:val="00986A07"/>
    <w:rsid w:val="009874B8"/>
    <w:rsid w:val="009878EE"/>
    <w:rsid w:val="0099011F"/>
    <w:rsid w:val="009903BB"/>
    <w:rsid w:val="009906B7"/>
    <w:rsid w:val="00990E86"/>
    <w:rsid w:val="00990ECA"/>
    <w:rsid w:val="00991592"/>
    <w:rsid w:val="0099250B"/>
    <w:rsid w:val="00993A18"/>
    <w:rsid w:val="0099441F"/>
    <w:rsid w:val="009944DB"/>
    <w:rsid w:val="009948BA"/>
    <w:rsid w:val="009949B2"/>
    <w:rsid w:val="00994C34"/>
    <w:rsid w:val="00994ED0"/>
    <w:rsid w:val="00995121"/>
    <w:rsid w:val="0099535C"/>
    <w:rsid w:val="009954E8"/>
    <w:rsid w:val="00995C0C"/>
    <w:rsid w:val="00995E40"/>
    <w:rsid w:val="00996EC3"/>
    <w:rsid w:val="0099723F"/>
    <w:rsid w:val="00997535"/>
    <w:rsid w:val="009A0048"/>
    <w:rsid w:val="009A08DA"/>
    <w:rsid w:val="009A0E1B"/>
    <w:rsid w:val="009A16E4"/>
    <w:rsid w:val="009A25C6"/>
    <w:rsid w:val="009A26FD"/>
    <w:rsid w:val="009A2AF2"/>
    <w:rsid w:val="009A3B80"/>
    <w:rsid w:val="009A3EF8"/>
    <w:rsid w:val="009A55D2"/>
    <w:rsid w:val="009A567E"/>
    <w:rsid w:val="009A625B"/>
    <w:rsid w:val="009B0686"/>
    <w:rsid w:val="009B11C6"/>
    <w:rsid w:val="009B131D"/>
    <w:rsid w:val="009B13C1"/>
    <w:rsid w:val="009B1698"/>
    <w:rsid w:val="009B1B48"/>
    <w:rsid w:val="009B41C4"/>
    <w:rsid w:val="009B4DA7"/>
    <w:rsid w:val="009B5192"/>
    <w:rsid w:val="009B652B"/>
    <w:rsid w:val="009B7637"/>
    <w:rsid w:val="009B7C77"/>
    <w:rsid w:val="009C00BE"/>
    <w:rsid w:val="009C0567"/>
    <w:rsid w:val="009C1257"/>
    <w:rsid w:val="009C149A"/>
    <w:rsid w:val="009C1821"/>
    <w:rsid w:val="009C1A77"/>
    <w:rsid w:val="009C1B7A"/>
    <w:rsid w:val="009C208F"/>
    <w:rsid w:val="009C292E"/>
    <w:rsid w:val="009C3045"/>
    <w:rsid w:val="009C3392"/>
    <w:rsid w:val="009C3693"/>
    <w:rsid w:val="009C39D5"/>
    <w:rsid w:val="009C3B4A"/>
    <w:rsid w:val="009C50F8"/>
    <w:rsid w:val="009C5ABC"/>
    <w:rsid w:val="009C5F51"/>
    <w:rsid w:val="009C6020"/>
    <w:rsid w:val="009C63CD"/>
    <w:rsid w:val="009C6436"/>
    <w:rsid w:val="009C6B96"/>
    <w:rsid w:val="009C6FEE"/>
    <w:rsid w:val="009C72A0"/>
    <w:rsid w:val="009C7C42"/>
    <w:rsid w:val="009D0EC5"/>
    <w:rsid w:val="009D1139"/>
    <w:rsid w:val="009D1F21"/>
    <w:rsid w:val="009D2AE9"/>
    <w:rsid w:val="009D36A5"/>
    <w:rsid w:val="009D3A1C"/>
    <w:rsid w:val="009D3FB9"/>
    <w:rsid w:val="009D4D55"/>
    <w:rsid w:val="009D6227"/>
    <w:rsid w:val="009D6593"/>
    <w:rsid w:val="009D6C52"/>
    <w:rsid w:val="009D722A"/>
    <w:rsid w:val="009D7BF5"/>
    <w:rsid w:val="009E044D"/>
    <w:rsid w:val="009E04E0"/>
    <w:rsid w:val="009E138C"/>
    <w:rsid w:val="009E16F6"/>
    <w:rsid w:val="009E25CE"/>
    <w:rsid w:val="009E2859"/>
    <w:rsid w:val="009E28B6"/>
    <w:rsid w:val="009E3794"/>
    <w:rsid w:val="009E38A0"/>
    <w:rsid w:val="009E3E92"/>
    <w:rsid w:val="009E3FE7"/>
    <w:rsid w:val="009E4C13"/>
    <w:rsid w:val="009E5893"/>
    <w:rsid w:val="009E5B7A"/>
    <w:rsid w:val="009E5B99"/>
    <w:rsid w:val="009E5C43"/>
    <w:rsid w:val="009E5F0D"/>
    <w:rsid w:val="009F04D9"/>
    <w:rsid w:val="009F0943"/>
    <w:rsid w:val="009F0963"/>
    <w:rsid w:val="009F0BE7"/>
    <w:rsid w:val="009F1F4F"/>
    <w:rsid w:val="009F2C93"/>
    <w:rsid w:val="009F2D2A"/>
    <w:rsid w:val="009F302B"/>
    <w:rsid w:val="009F31D6"/>
    <w:rsid w:val="009F357B"/>
    <w:rsid w:val="009F3C49"/>
    <w:rsid w:val="009F465B"/>
    <w:rsid w:val="009F4CAE"/>
    <w:rsid w:val="009F5072"/>
    <w:rsid w:val="009F50BA"/>
    <w:rsid w:val="009F5725"/>
    <w:rsid w:val="009F5788"/>
    <w:rsid w:val="009F5AEE"/>
    <w:rsid w:val="009F5C19"/>
    <w:rsid w:val="009F668F"/>
    <w:rsid w:val="00A002E6"/>
    <w:rsid w:val="00A003D2"/>
    <w:rsid w:val="00A00D09"/>
    <w:rsid w:val="00A01014"/>
    <w:rsid w:val="00A01EC1"/>
    <w:rsid w:val="00A0213E"/>
    <w:rsid w:val="00A026A8"/>
    <w:rsid w:val="00A03861"/>
    <w:rsid w:val="00A03CDF"/>
    <w:rsid w:val="00A04B21"/>
    <w:rsid w:val="00A04FD8"/>
    <w:rsid w:val="00A05576"/>
    <w:rsid w:val="00A059B0"/>
    <w:rsid w:val="00A05B92"/>
    <w:rsid w:val="00A0643D"/>
    <w:rsid w:val="00A0718E"/>
    <w:rsid w:val="00A0760B"/>
    <w:rsid w:val="00A07847"/>
    <w:rsid w:val="00A1008F"/>
    <w:rsid w:val="00A1015B"/>
    <w:rsid w:val="00A110CD"/>
    <w:rsid w:val="00A111F3"/>
    <w:rsid w:val="00A1169F"/>
    <w:rsid w:val="00A116C2"/>
    <w:rsid w:val="00A11875"/>
    <w:rsid w:val="00A11C7D"/>
    <w:rsid w:val="00A12E02"/>
    <w:rsid w:val="00A13323"/>
    <w:rsid w:val="00A134A9"/>
    <w:rsid w:val="00A13AFC"/>
    <w:rsid w:val="00A13D2E"/>
    <w:rsid w:val="00A1427F"/>
    <w:rsid w:val="00A14809"/>
    <w:rsid w:val="00A1507E"/>
    <w:rsid w:val="00A153D1"/>
    <w:rsid w:val="00A1662D"/>
    <w:rsid w:val="00A16643"/>
    <w:rsid w:val="00A167D4"/>
    <w:rsid w:val="00A16844"/>
    <w:rsid w:val="00A16E09"/>
    <w:rsid w:val="00A17F50"/>
    <w:rsid w:val="00A2010C"/>
    <w:rsid w:val="00A20262"/>
    <w:rsid w:val="00A207D5"/>
    <w:rsid w:val="00A2110C"/>
    <w:rsid w:val="00A217F6"/>
    <w:rsid w:val="00A2318E"/>
    <w:rsid w:val="00A23B3F"/>
    <w:rsid w:val="00A246DF"/>
    <w:rsid w:val="00A24783"/>
    <w:rsid w:val="00A24C87"/>
    <w:rsid w:val="00A24F09"/>
    <w:rsid w:val="00A24FC1"/>
    <w:rsid w:val="00A250D8"/>
    <w:rsid w:val="00A25623"/>
    <w:rsid w:val="00A25D4E"/>
    <w:rsid w:val="00A25DD2"/>
    <w:rsid w:val="00A26193"/>
    <w:rsid w:val="00A2689D"/>
    <w:rsid w:val="00A26CA6"/>
    <w:rsid w:val="00A26E14"/>
    <w:rsid w:val="00A2713B"/>
    <w:rsid w:val="00A27339"/>
    <w:rsid w:val="00A2746D"/>
    <w:rsid w:val="00A27A22"/>
    <w:rsid w:val="00A27A70"/>
    <w:rsid w:val="00A30C32"/>
    <w:rsid w:val="00A30D7D"/>
    <w:rsid w:val="00A31179"/>
    <w:rsid w:val="00A312C2"/>
    <w:rsid w:val="00A3148E"/>
    <w:rsid w:val="00A31867"/>
    <w:rsid w:val="00A31FF6"/>
    <w:rsid w:val="00A32178"/>
    <w:rsid w:val="00A325DC"/>
    <w:rsid w:val="00A32FAE"/>
    <w:rsid w:val="00A3303E"/>
    <w:rsid w:val="00A33060"/>
    <w:rsid w:val="00A331B2"/>
    <w:rsid w:val="00A335C6"/>
    <w:rsid w:val="00A344FA"/>
    <w:rsid w:val="00A34FE8"/>
    <w:rsid w:val="00A3513E"/>
    <w:rsid w:val="00A35AEA"/>
    <w:rsid w:val="00A35D58"/>
    <w:rsid w:val="00A360FD"/>
    <w:rsid w:val="00A362A4"/>
    <w:rsid w:val="00A362F8"/>
    <w:rsid w:val="00A36DE0"/>
    <w:rsid w:val="00A37A8A"/>
    <w:rsid w:val="00A40CC8"/>
    <w:rsid w:val="00A40FD9"/>
    <w:rsid w:val="00A41884"/>
    <w:rsid w:val="00A41A01"/>
    <w:rsid w:val="00A41C92"/>
    <w:rsid w:val="00A4217E"/>
    <w:rsid w:val="00A43587"/>
    <w:rsid w:val="00A436AD"/>
    <w:rsid w:val="00A44F55"/>
    <w:rsid w:val="00A450DF"/>
    <w:rsid w:val="00A45158"/>
    <w:rsid w:val="00A4554D"/>
    <w:rsid w:val="00A45D8C"/>
    <w:rsid w:val="00A45DBE"/>
    <w:rsid w:val="00A46134"/>
    <w:rsid w:val="00A46829"/>
    <w:rsid w:val="00A46FF8"/>
    <w:rsid w:val="00A473A4"/>
    <w:rsid w:val="00A50625"/>
    <w:rsid w:val="00A50770"/>
    <w:rsid w:val="00A5149D"/>
    <w:rsid w:val="00A51A40"/>
    <w:rsid w:val="00A51B6A"/>
    <w:rsid w:val="00A52371"/>
    <w:rsid w:val="00A5240B"/>
    <w:rsid w:val="00A52901"/>
    <w:rsid w:val="00A52CE7"/>
    <w:rsid w:val="00A5321F"/>
    <w:rsid w:val="00A534F8"/>
    <w:rsid w:val="00A536B8"/>
    <w:rsid w:val="00A53E2D"/>
    <w:rsid w:val="00A53EC1"/>
    <w:rsid w:val="00A54490"/>
    <w:rsid w:val="00A546AA"/>
    <w:rsid w:val="00A547DD"/>
    <w:rsid w:val="00A549BC"/>
    <w:rsid w:val="00A54B85"/>
    <w:rsid w:val="00A54B90"/>
    <w:rsid w:val="00A55494"/>
    <w:rsid w:val="00A55561"/>
    <w:rsid w:val="00A55875"/>
    <w:rsid w:val="00A55BC5"/>
    <w:rsid w:val="00A57873"/>
    <w:rsid w:val="00A57CDD"/>
    <w:rsid w:val="00A607EB"/>
    <w:rsid w:val="00A60A02"/>
    <w:rsid w:val="00A60D3E"/>
    <w:rsid w:val="00A61385"/>
    <w:rsid w:val="00A62655"/>
    <w:rsid w:val="00A62D57"/>
    <w:rsid w:val="00A62D94"/>
    <w:rsid w:val="00A62E47"/>
    <w:rsid w:val="00A633E1"/>
    <w:rsid w:val="00A636E9"/>
    <w:rsid w:val="00A645D9"/>
    <w:rsid w:val="00A64CCB"/>
    <w:rsid w:val="00A64DBD"/>
    <w:rsid w:val="00A6557B"/>
    <w:rsid w:val="00A65F94"/>
    <w:rsid w:val="00A6671E"/>
    <w:rsid w:val="00A6674A"/>
    <w:rsid w:val="00A66F13"/>
    <w:rsid w:val="00A674F8"/>
    <w:rsid w:val="00A67A3E"/>
    <w:rsid w:val="00A67B51"/>
    <w:rsid w:val="00A70592"/>
    <w:rsid w:val="00A70CF8"/>
    <w:rsid w:val="00A71037"/>
    <w:rsid w:val="00A71DDA"/>
    <w:rsid w:val="00A71F03"/>
    <w:rsid w:val="00A722F1"/>
    <w:rsid w:val="00A72C37"/>
    <w:rsid w:val="00A72E00"/>
    <w:rsid w:val="00A730B0"/>
    <w:rsid w:val="00A74A71"/>
    <w:rsid w:val="00A75E91"/>
    <w:rsid w:val="00A75F52"/>
    <w:rsid w:val="00A76038"/>
    <w:rsid w:val="00A7633C"/>
    <w:rsid w:val="00A7661E"/>
    <w:rsid w:val="00A768FE"/>
    <w:rsid w:val="00A777E1"/>
    <w:rsid w:val="00A77927"/>
    <w:rsid w:val="00A77F7A"/>
    <w:rsid w:val="00A80CA9"/>
    <w:rsid w:val="00A80EBD"/>
    <w:rsid w:val="00A8130D"/>
    <w:rsid w:val="00A8149E"/>
    <w:rsid w:val="00A818E6"/>
    <w:rsid w:val="00A81EE6"/>
    <w:rsid w:val="00A82086"/>
    <w:rsid w:val="00A82304"/>
    <w:rsid w:val="00A82946"/>
    <w:rsid w:val="00A83151"/>
    <w:rsid w:val="00A8419C"/>
    <w:rsid w:val="00A84247"/>
    <w:rsid w:val="00A848F8"/>
    <w:rsid w:val="00A851C2"/>
    <w:rsid w:val="00A8542E"/>
    <w:rsid w:val="00A8566A"/>
    <w:rsid w:val="00A85D1F"/>
    <w:rsid w:val="00A85FD6"/>
    <w:rsid w:val="00A870F5"/>
    <w:rsid w:val="00A8792C"/>
    <w:rsid w:val="00A90394"/>
    <w:rsid w:val="00A90932"/>
    <w:rsid w:val="00A914EF"/>
    <w:rsid w:val="00A917AB"/>
    <w:rsid w:val="00A91D3E"/>
    <w:rsid w:val="00A91EC3"/>
    <w:rsid w:val="00A92301"/>
    <w:rsid w:val="00A926D4"/>
    <w:rsid w:val="00A92734"/>
    <w:rsid w:val="00A93558"/>
    <w:rsid w:val="00A935AD"/>
    <w:rsid w:val="00A935B4"/>
    <w:rsid w:val="00A9523B"/>
    <w:rsid w:val="00A964CE"/>
    <w:rsid w:val="00A96A79"/>
    <w:rsid w:val="00A9760B"/>
    <w:rsid w:val="00A976D3"/>
    <w:rsid w:val="00A97A01"/>
    <w:rsid w:val="00A97AA8"/>
    <w:rsid w:val="00A97C61"/>
    <w:rsid w:val="00AA07A5"/>
    <w:rsid w:val="00AA089C"/>
    <w:rsid w:val="00AA0C14"/>
    <w:rsid w:val="00AA0FFF"/>
    <w:rsid w:val="00AA14DD"/>
    <w:rsid w:val="00AA1EEB"/>
    <w:rsid w:val="00AA2990"/>
    <w:rsid w:val="00AA2FE3"/>
    <w:rsid w:val="00AA30D5"/>
    <w:rsid w:val="00AA31EF"/>
    <w:rsid w:val="00AA33AE"/>
    <w:rsid w:val="00AA4029"/>
    <w:rsid w:val="00AA4E55"/>
    <w:rsid w:val="00AA535E"/>
    <w:rsid w:val="00AA5D09"/>
    <w:rsid w:val="00AA5D36"/>
    <w:rsid w:val="00AA649D"/>
    <w:rsid w:val="00AA6F3A"/>
    <w:rsid w:val="00AA7ACA"/>
    <w:rsid w:val="00AB0157"/>
    <w:rsid w:val="00AB0B2D"/>
    <w:rsid w:val="00AB2F3F"/>
    <w:rsid w:val="00AB2F45"/>
    <w:rsid w:val="00AB346E"/>
    <w:rsid w:val="00AB387C"/>
    <w:rsid w:val="00AB3DEE"/>
    <w:rsid w:val="00AB43B2"/>
    <w:rsid w:val="00AB47CD"/>
    <w:rsid w:val="00AB4A07"/>
    <w:rsid w:val="00AB4D1E"/>
    <w:rsid w:val="00AB5266"/>
    <w:rsid w:val="00AB611C"/>
    <w:rsid w:val="00AB618C"/>
    <w:rsid w:val="00AB641F"/>
    <w:rsid w:val="00AB6CEF"/>
    <w:rsid w:val="00AB732A"/>
    <w:rsid w:val="00AB7382"/>
    <w:rsid w:val="00AB749E"/>
    <w:rsid w:val="00AC0201"/>
    <w:rsid w:val="00AC0692"/>
    <w:rsid w:val="00AC0BA0"/>
    <w:rsid w:val="00AC1E5D"/>
    <w:rsid w:val="00AC218E"/>
    <w:rsid w:val="00AC264A"/>
    <w:rsid w:val="00AC269C"/>
    <w:rsid w:val="00AC300B"/>
    <w:rsid w:val="00AC305D"/>
    <w:rsid w:val="00AC337F"/>
    <w:rsid w:val="00AC353D"/>
    <w:rsid w:val="00AC35E5"/>
    <w:rsid w:val="00AC3AC5"/>
    <w:rsid w:val="00AC3AFD"/>
    <w:rsid w:val="00AC3BDC"/>
    <w:rsid w:val="00AC3C47"/>
    <w:rsid w:val="00AC3DA1"/>
    <w:rsid w:val="00AC4455"/>
    <w:rsid w:val="00AC4ABD"/>
    <w:rsid w:val="00AC559B"/>
    <w:rsid w:val="00AC5CAE"/>
    <w:rsid w:val="00AC6192"/>
    <w:rsid w:val="00AC6258"/>
    <w:rsid w:val="00AC6647"/>
    <w:rsid w:val="00AC68AA"/>
    <w:rsid w:val="00AC6F58"/>
    <w:rsid w:val="00AC715F"/>
    <w:rsid w:val="00AC7B58"/>
    <w:rsid w:val="00AC7BB7"/>
    <w:rsid w:val="00AC7C3B"/>
    <w:rsid w:val="00AC7E66"/>
    <w:rsid w:val="00AC7E90"/>
    <w:rsid w:val="00AD028E"/>
    <w:rsid w:val="00AD20B4"/>
    <w:rsid w:val="00AD2369"/>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C26"/>
    <w:rsid w:val="00AD6DD7"/>
    <w:rsid w:val="00AD7818"/>
    <w:rsid w:val="00AD7887"/>
    <w:rsid w:val="00AE0EE7"/>
    <w:rsid w:val="00AE150C"/>
    <w:rsid w:val="00AE1A75"/>
    <w:rsid w:val="00AE22D0"/>
    <w:rsid w:val="00AE233D"/>
    <w:rsid w:val="00AE26C6"/>
    <w:rsid w:val="00AE29D0"/>
    <w:rsid w:val="00AE3120"/>
    <w:rsid w:val="00AE395F"/>
    <w:rsid w:val="00AE3D25"/>
    <w:rsid w:val="00AE4117"/>
    <w:rsid w:val="00AE4190"/>
    <w:rsid w:val="00AE41D2"/>
    <w:rsid w:val="00AE429C"/>
    <w:rsid w:val="00AE4762"/>
    <w:rsid w:val="00AE4EE5"/>
    <w:rsid w:val="00AE58BB"/>
    <w:rsid w:val="00AE5FE1"/>
    <w:rsid w:val="00AE6388"/>
    <w:rsid w:val="00AE6CBB"/>
    <w:rsid w:val="00AE7413"/>
    <w:rsid w:val="00AE7469"/>
    <w:rsid w:val="00AE78A8"/>
    <w:rsid w:val="00AE7A24"/>
    <w:rsid w:val="00AF0240"/>
    <w:rsid w:val="00AF077D"/>
    <w:rsid w:val="00AF08B6"/>
    <w:rsid w:val="00AF0AE8"/>
    <w:rsid w:val="00AF0DAB"/>
    <w:rsid w:val="00AF2C99"/>
    <w:rsid w:val="00AF314E"/>
    <w:rsid w:val="00AF3986"/>
    <w:rsid w:val="00AF3E8E"/>
    <w:rsid w:val="00AF467F"/>
    <w:rsid w:val="00AF5680"/>
    <w:rsid w:val="00AF596C"/>
    <w:rsid w:val="00AF59A2"/>
    <w:rsid w:val="00AF5EAE"/>
    <w:rsid w:val="00AF638D"/>
    <w:rsid w:val="00AF65F7"/>
    <w:rsid w:val="00AF6713"/>
    <w:rsid w:val="00AF747C"/>
    <w:rsid w:val="00B004B8"/>
    <w:rsid w:val="00B00851"/>
    <w:rsid w:val="00B00B7B"/>
    <w:rsid w:val="00B0180B"/>
    <w:rsid w:val="00B0263C"/>
    <w:rsid w:val="00B02765"/>
    <w:rsid w:val="00B034BB"/>
    <w:rsid w:val="00B0357D"/>
    <w:rsid w:val="00B037DD"/>
    <w:rsid w:val="00B04325"/>
    <w:rsid w:val="00B0487D"/>
    <w:rsid w:val="00B04AF2"/>
    <w:rsid w:val="00B04C57"/>
    <w:rsid w:val="00B04DE5"/>
    <w:rsid w:val="00B04E5D"/>
    <w:rsid w:val="00B05CDD"/>
    <w:rsid w:val="00B0640A"/>
    <w:rsid w:val="00B065CB"/>
    <w:rsid w:val="00B06AB6"/>
    <w:rsid w:val="00B07CA8"/>
    <w:rsid w:val="00B10FEB"/>
    <w:rsid w:val="00B113D8"/>
    <w:rsid w:val="00B11794"/>
    <w:rsid w:val="00B117AE"/>
    <w:rsid w:val="00B11F6F"/>
    <w:rsid w:val="00B12711"/>
    <w:rsid w:val="00B1355C"/>
    <w:rsid w:val="00B13F92"/>
    <w:rsid w:val="00B14592"/>
    <w:rsid w:val="00B14AEA"/>
    <w:rsid w:val="00B15DC8"/>
    <w:rsid w:val="00B15E26"/>
    <w:rsid w:val="00B16852"/>
    <w:rsid w:val="00B16893"/>
    <w:rsid w:val="00B17127"/>
    <w:rsid w:val="00B17E0E"/>
    <w:rsid w:val="00B200E8"/>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458B"/>
    <w:rsid w:val="00B25B08"/>
    <w:rsid w:val="00B266D6"/>
    <w:rsid w:val="00B26835"/>
    <w:rsid w:val="00B2701B"/>
    <w:rsid w:val="00B27171"/>
    <w:rsid w:val="00B27409"/>
    <w:rsid w:val="00B27674"/>
    <w:rsid w:val="00B27DB5"/>
    <w:rsid w:val="00B27E9B"/>
    <w:rsid w:val="00B30011"/>
    <w:rsid w:val="00B304C8"/>
    <w:rsid w:val="00B30AE2"/>
    <w:rsid w:val="00B30BB8"/>
    <w:rsid w:val="00B31047"/>
    <w:rsid w:val="00B31A01"/>
    <w:rsid w:val="00B329B9"/>
    <w:rsid w:val="00B32FE0"/>
    <w:rsid w:val="00B332D0"/>
    <w:rsid w:val="00B3369C"/>
    <w:rsid w:val="00B33860"/>
    <w:rsid w:val="00B33DE2"/>
    <w:rsid w:val="00B33E52"/>
    <w:rsid w:val="00B343F3"/>
    <w:rsid w:val="00B35C89"/>
    <w:rsid w:val="00B36E1E"/>
    <w:rsid w:val="00B37290"/>
    <w:rsid w:val="00B37399"/>
    <w:rsid w:val="00B40727"/>
    <w:rsid w:val="00B41040"/>
    <w:rsid w:val="00B41725"/>
    <w:rsid w:val="00B422F8"/>
    <w:rsid w:val="00B42892"/>
    <w:rsid w:val="00B4298E"/>
    <w:rsid w:val="00B42BB8"/>
    <w:rsid w:val="00B431F3"/>
    <w:rsid w:val="00B43507"/>
    <w:rsid w:val="00B4416E"/>
    <w:rsid w:val="00B44CF9"/>
    <w:rsid w:val="00B45436"/>
    <w:rsid w:val="00B45649"/>
    <w:rsid w:val="00B459B6"/>
    <w:rsid w:val="00B45B5D"/>
    <w:rsid w:val="00B45B63"/>
    <w:rsid w:val="00B4683C"/>
    <w:rsid w:val="00B46964"/>
    <w:rsid w:val="00B47024"/>
    <w:rsid w:val="00B4709E"/>
    <w:rsid w:val="00B47102"/>
    <w:rsid w:val="00B471C5"/>
    <w:rsid w:val="00B47CFA"/>
    <w:rsid w:val="00B5002A"/>
    <w:rsid w:val="00B51180"/>
    <w:rsid w:val="00B51B14"/>
    <w:rsid w:val="00B52393"/>
    <w:rsid w:val="00B523B3"/>
    <w:rsid w:val="00B5279B"/>
    <w:rsid w:val="00B52920"/>
    <w:rsid w:val="00B52FFC"/>
    <w:rsid w:val="00B53C9E"/>
    <w:rsid w:val="00B53D60"/>
    <w:rsid w:val="00B53DD6"/>
    <w:rsid w:val="00B5447A"/>
    <w:rsid w:val="00B55638"/>
    <w:rsid w:val="00B55DF9"/>
    <w:rsid w:val="00B55E7E"/>
    <w:rsid w:val="00B56003"/>
    <w:rsid w:val="00B568E9"/>
    <w:rsid w:val="00B56ED8"/>
    <w:rsid w:val="00B57867"/>
    <w:rsid w:val="00B57DC4"/>
    <w:rsid w:val="00B6005C"/>
    <w:rsid w:val="00B60AED"/>
    <w:rsid w:val="00B61399"/>
    <w:rsid w:val="00B618BD"/>
    <w:rsid w:val="00B61EFC"/>
    <w:rsid w:val="00B61FD2"/>
    <w:rsid w:val="00B62C40"/>
    <w:rsid w:val="00B6314D"/>
    <w:rsid w:val="00B63925"/>
    <w:rsid w:val="00B642BF"/>
    <w:rsid w:val="00B643EC"/>
    <w:rsid w:val="00B64E00"/>
    <w:rsid w:val="00B65052"/>
    <w:rsid w:val="00B658F1"/>
    <w:rsid w:val="00B66877"/>
    <w:rsid w:val="00B70417"/>
    <w:rsid w:val="00B70552"/>
    <w:rsid w:val="00B70921"/>
    <w:rsid w:val="00B70E0E"/>
    <w:rsid w:val="00B719EC"/>
    <w:rsid w:val="00B71DD8"/>
    <w:rsid w:val="00B72263"/>
    <w:rsid w:val="00B7242F"/>
    <w:rsid w:val="00B728DD"/>
    <w:rsid w:val="00B73222"/>
    <w:rsid w:val="00B73473"/>
    <w:rsid w:val="00B736CF"/>
    <w:rsid w:val="00B7418E"/>
    <w:rsid w:val="00B74255"/>
    <w:rsid w:val="00B74730"/>
    <w:rsid w:val="00B752B0"/>
    <w:rsid w:val="00B75789"/>
    <w:rsid w:val="00B75DC9"/>
    <w:rsid w:val="00B75E30"/>
    <w:rsid w:val="00B75F5F"/>
    <w:rsid w:val="00B7694A"/>
    <w:rsid w:val="00B76ACF"/>
    <w:rsid w:val="00B7740E"/>
    <w:rsid w:val="00B77639"/>
    <w:rsid w:val="00B77C47"/>
    <w:rsid w:val="00B77F40"/>
    <w:rsid w:val="00B801BE"/>
    <w:rsid w:val="00B801EE"/>
    <w:rsid w:val="00B806C3"/>
    <w:rsid w:val="00B80BAD"/>
    <w:rsid w:val="00B80BEE"/>
    <w:rsid w:val="00B80EAD"/>
    <w:rsid w:val="00B81205"/>
    <w:rsid w:val="00B82165"/>
    <w:rsid w:val="00B82A25"/>
    <w:rsid w:val="00B82C7F"/>
    <w:rsid w:val="00B839A5"/>
    <w:rsid w:val="00B8437F"/>
    <w:rsid w:val="00B847A1"/>
    <w:rsid w:val="00B8518A"/>
    <w:rsid w:val="00B85201"/>
    <w:rsid w:val="00B85DEA"/>
    <w:rsid w:val="00B86DAF"/>
    <w:rsid w:val="00B86E32"/>
    <w:rsid w:val="00B86ED2"/>
    <w:rsid w:val="00B87105"/>
    <w:rsid w:val="00B87496"/>
    <w:rsid w:val="00B87607"/>
    <w:rsid w:val="00B90E4D"/>
    <w:rsid w:val="00B9107B"/>
    <w:rsid w:val="00B9138D"/>
    <w:rsid w:val="00B91987"/>
    <w:rsid w:val="00B91C0E"/>
    <w:rsid w:val="00B91F03"/>
    <w:rsid w:val="00B91FE5"/>
    <w:rsid w:val="00B924F0"/>
    <w:rsid w:val="00B92637"/>
    <w:rsid w:val="00B92B62"/>
    <w:rsid w:val="00B92E77"/>
    <w:rsid w:val="00B93157"/>
    <w:rsid w:val="00B932EC"/>
    <w:rsid w:val="00B93C69"/>
    <w:rsid w:val="00B94092"/>
    <w:rsid w:val="00B94643"/>
    <w:rsid w:val="00B9484C"/>
    <w:rsid w:val="00B95023"/>
    <w:rsid w:val="00B95270"/>
    <w:rsid w:val="00B952A8"/>
    <w:rsid w:val="00B95B5F"/>
    <w:rsid w:val="00B962A9"/>
    <w:rsid w:val="00B9704F"/>
    <w:rsid w:val="00B9789E"/>
    <w:rsid w:val="00B97C1B"/>
    <w:rsid w:val="00BA0134"/>
    <w:rsid w:val="00BA0995"/>
    <w:rsid w:val="00BA0A92"/>
    <w:rsid w:val="00BA0FD7"/>
    <w:rsid w:val="00BA1276"/>
    <w:rsid w:val="00BA1F59"/>
    <w:rsid w:val="00BA252D"/>
    <w:rsid w:val="00BA29B5"/>
    <w:rsid w:val="00BA31FB"/>
    <w:rsid w:val="00BA3382"/>
    <w:rsid w:val="00BA340E"/>
    <w:rsid w:val="00BA357B"/>
    <w:rsid w:val="00BA3619"/>
    <w:rsid w:val="00BA3B60"/>
    <w:rsid w:val="00BA3E0E"/>
    <w:rsid w:val="00BA4201"/>
    <w:rsid w:val="00BA4B8E"/>
    <w:rsid w:val="00BA50C5"/>
    <w:rsid w:val="00BA6281"/>
    <w:rsid w:val="00BA68C7"/>
    <w:rsid w:val="00BA6A7C"/>
    <w:rsid w:val="00BA7401"/>
    <w:rsid w:val="00BA759A"/>
    <w:rsid w:val="00BA7D7A"/>
    <w:rsid w:val="00BB00EE"/>
    <w:rsid w:val="00BB0256"/>
    <w:rsid w:val="00BB0661"/>
    <w:rsid w:val="00BB0718"/>
    <w:rsid w:val="00BB0943"/>
    <w:rsid w:val="00BB1239"/>
    <w:rsid w:val="00BB1292"/>
    <w:rsid w:val="00BB1B16"/>
    <w:rsid w:val="00BB1C59"/>
    <w:rsid w:val="00BB205B"/>
    <w:rsid w:val="00BB2444"/>
    <w:rsid w:val="00BB2E87"/>
    <w:rsid w:val="00BB3D3E"/>
    <w:rsid w:val="00BB3FE6"/>
    <w:rsid w:val="00BB42B5"/>
    <w:rsid w:val="00BB494D"/>
    <w:rsid w:val="00BB5090"/>
    <w:rsid w:val="00BB5104"/>
    <w:rsid w:val="00BB53D5"/>
    <w:rsid w:val="00BB5B94"/>
    <w:rsid w:val="00BB5CE4"/>
    <w:rsid w:val="00BB5F91"/>
    <w:rsid w:val="00BB65D8"/>
    <w:rsid w:val="00BB6B8E"/>
    <w:rsid w:val="00BB6BA0"/>
    <w:rsid w:val="00BB6E12"/>
    <w:rsid w:val="00BB7163"/>
    <w:rsid w:val="00BB7671"/>
    <w:rsid w:val="00BB7A03"/>
    <w:rsid w:val="00BB7B12"/>
    <w:rsid w:val="00BB7C10"/>
    <w:rsid w:val="00BC09B8"/>
    <w:rsid w:val="00BC1D57"/>
    <w:rsid w:val="00BC2273"/>
    <w:rsid w:val="00BC25DB"/>
    <w:rsid w:val="00BC2C04"/>
    <w:rsid w:val="00BC3058"/>
    <w:rsid w:val="00BC32B8"/>
    <w:rsid w:val="00BC3C77"/>
    <w:rsid w:val="00BC4633"/>
    <w:rsid w:val="00BC5307"/>
    <w:rsid w:val="00BC6260"/>
    <w:rsid w:val="00BC634A"/>
    <w:rsid w:val="00BC6E4E"/>
    <w:rsid w:val="00BD0676"/>
    <w:rsid w:val="00BD0678"/>
    <w:rsid w:val="00BD0B5C"/>
    <w:rsid w:val="00BD1733"/>
    <w:rsid w:val="00BD20A3"/>
    <w:rsid w:val="00BD2A1C"/>
    <w:rsid w:val="00BD31C5"/>
    <w:rsid w:val="00BD3684"/>
    <w:rsid w:val="00BD4B11"/>
    <w:rsid w:val="00BD50C0"/>
    <w:rsid w:val="00BD58B2"/>
    <w:rsid w:val="00BD605F"/>
    <w:rsid w:val="00BD6442"/>
    <w:rsid w:val="00BD6EAB"/>
    <w:rsid w:val="00BD7CD0"/>
    <w:rsid w:val="00BD7D7B"/>
    <w:rsid w:val="00BD7DB3"/>
    <w:rsid w:val="00BD7F79"/>
    <w:rsid w:val="00BE0434"/>
    <w:rsid w:val="00BE0878"/>
    <w:rsid w:val="00BE1077"/>
    <w:rsid w:val="00BE11C6"/>
    <w:rsid w:val="00BE13AA"/>
    <w:rsid w:val="00BE1732"/>
    <w:rsid w:val="00BE1A3F"/>
    <w:rsid w:val="00BE1A5A"/>
    <w:rsid w:val="00BE1C51"/>
    <w:rsid w:val="00BE200B"/>
    <w:rsid w:val="00BE20D6"/>
    <w:rsid w:val="00BE2164"/>
    <w:rsid w:val="00BE2540"/>
    <w:rsid w:val="00BE2841"/>
    <w:rsid w:val="00BE3013"/>
    <w:rsid w:val="00BE430A"/>
    <w:rsid w:val="00BE4737"/>
    <w:rsid w:val="00BE48E6"/>
    <w:rsid w:val="00BE4CE0"/>
    <w:rsid w:val="00BE5E12"/>
    <w:rsid w:val="00BE6303"/>
    <w:rsid w:val="00BE76EE"/>
    <w:rsid w:val="00BE7823"/>
    <w:rsid w:val="00BE7863"/>
    <w:rsid w:val="00BF0572"/>
    <w:rsid w:val="00BF0DE5"/>
    <w:rsid w:val="00BF103B"/>
    <w:rsid w:val="00BF186A"/>
    <w:rsid w:val="00BF1AA5"/>
    <w:rsid w:val="00BF234C"/>
    <w:rsid w:val="00BF34CC"/>
    <w:rsid w:val="00BF3A7A"/>
    <w:rsid w:val="00BF3B53"/>
    <w:rsid w:val="00BF4F37"/>
    <w:rsid w:val="00BF51D0"/>
    <w:rsid w:val="00BF54D6"/>
    <w:rsid w:val="00BF56BD"/>
    <w:rsid w:val="00BF5D0C"/>
    <w:rsid w:val="00BF6497"/>
    <w:rsid w:val="00BF6A39"/>
    <w:rsid w:val="00BF73FA"/>
    <w:rsid w:val="00BF7B26"/>
    <w:rsid w:val="00C00708"/>
    <w:rsid w:val="00C00790"/>
    <w:rsid w:val="00C00AA3"/>
    <w:rsid w:val="00C01031"/>
    <w:rsid w:val="00C013A6"/>
    <w:rsid w:val="00C017AA"/>
    <w:rsid w:val="00C019D3"/>
    <w:rsid w:val="00C01A14"/>
    <w:rsid w:val="00C01B1B"/>
    <w:rsid w:val="00C01B90"/>
    <w:rsid w:val="00C01F40"/>
    <w:rsid w:val="00C02E68"/>
    <w:rsid w:val="00C039C3"/>
    <w:rsid w:val="00C03D9A"/>
    <w:rsid w:val="00C05284"/>
    <w:rsid w:val="00C05D7E"/>
    <w:rsid w:val="00C06272"/>
    <w:rsid w:val="00C06670"/>
    <w:rsid w:val="00C06C46"/>
    <w:rsid w:val="00C06DBA"/>
    <w:rsid w:val="00C070BB"/>
    <w:rsid w:val="00C075EC"/>
    <w:rsid w:val="00C07B6C"/>
    <w:rsid w:val="00C10170"/>
    <w:rsid w:val="00C10317"/>
    <w:rsid w:val="00C1099E"/>
    <w:rsid w:val="00C10A4F"/>
    <w:rsid w:val="00C10BB8"/>
    <w:rsid w:val="00C10E29"/>
    <w:rsid w:val="00C11184"/>
    <w:rsid w:val="00C115A6"/>
    <w:rsid w:val="00C118A1"/>
    <w:rsid w:val="00C118FC"/>
    <w:rsid w:val="00C11A93"/>
    <w:rsid w:val="00C11C61"/>
    <w:rsid w:val="00C11D48"/>
    <w:rsid w:val="00C1206B"/>
    <w:rsid w:val="00C129C5"/>
    <w:rsid w:val="00C12AE4"/>
    <w:rsid w:val="00C12B9B"/>
    <w:rsid w:val="00C13516"/>
    <w:rsid w:val="00C13BDD"/>
    <w:rsid w:val="00C143AF"/>
    <w:rsid w:val="00C144E6"/>
    <w:rsid w:val="00C14594"/>
    <w:rsid w:val="00C149D7"/>
    <w:rsid w:val="00C1505D"/>
    <w:rsid w:val="00C15313"/>
    <w:rsid w:val="00C15975"/>
    <w:rsid w:val="00C165A9"/>
    <w:rsid w:val="00C16AA3"/>
    <w:rsid w:val="00C1746E"/>
    <w:rsid w:val="00C17B23"/>
    <w:rsid w:val="00C17CE8"/>
    <w:rsid w:val="00C205B4"/>
    <w:rsid w:val="00C20B74"/>
    <w:rsid w:val="00C20FDC"/>
    <w:rsid w:val="00C21271"/>
    <w:rsid w:val="00C21331"/>
    <w:rsid w:val="00C214D3"/>
    <w:rsid w:val="00C21929"/>
    <w:rsid w:val="00C219CE"/>
    <w:rsid w:val="00C23A9F"/>
    <w:rsid w:val="00C23EB5"/>
    <w:rsid w:val="00C24128"/>
    <w:rsid w:val="00C2421A"/>
    <w:rsid w:val="00C2498D"/>
    <w:rsid w:val="00C24AC1"/>
    <w:rsid w:val="00C24BAE"/>
    <w:rsid w:val="00C25420"/>
    <w:rsid w:val="00C254D4"/>
    <w:rsid w:val="00C25598"/>
    <w:rsid w:val="00C25CC9"/>
    <w:rsid w:val="00C25DDE"/>
    <w:rsid w:val="00C2635B"/>
    <w:rsid w:val="00C273DA"/>
    <w:rsid w:val="00C27427"/>
    <w:rsid w:val="00C27A5E"/>
    <w:rsid w:val="00C27CEE"/>
    <w:rsid w:val="00C27CFF"/>
    <w:rsid w:val="00C27D78"/>
    <w:rsid w:val="00C3040C"/>
    <w:rsid w:val="00C30612"/>
    <w:rsid w:val="00C3098A"/>
    <w:rsid w:val="00C30E4A"/>
    <w:rsid w:val="00C3150E"/>
    <w:rsid w:val="00C31774"/>
    <w:rsid w:val="00C31DB4"/>
    <w:rsid w:val="00C31EC4"/>
    <w:rsid w:val="00C3207D"/>
    <w:rsid w:val="00C32196"/>
    <w:rsid w:val="00C322DD"/>
    <w:rsid w:val="00C33391"/>
    <w:rsid w:val="00C33876"/>
    <w:rsid w:val="00C33B51"/>
    <w:rsid w:val="00C33C84"/>
    <w:rsid w:val="00C33DC5"/>
    <w:rsid w:val="00C3402E"/>
    <w:rsid w:val="00C34FA5"/>
    <w:rsid w:val="00C35135"/>
    <w:rsid w:val="00C35369"/>
    <w:rsid w:val="00C357BB"/>
    <w:rsid w:val="00C35B80"/>
    <w:rsid w:val="00C35C28"/>
    <w:rsid w:val="00C3640E"/>
    <w:rsid w:val="00C365A1"/>
    <w:rsid w:val="00C36A07"/>
    <w:rsid w:val="00C36BB7"/>
    <w:rsid w:val="00C3705B"/>
    <w:rsid w:val="00C37125"/>
    <w:rsid w:val="00C3713C"/>
    <w:rsid w:val="00C37A07"/>
    <w:rsid w:val="00C401EF"/>
    <w:rsid w:val="00C40701"/>
    <w:rsid w:val="00C409AF"/>
    <w:rsid w:val="00C412F2"/>
    <w:rsid w:val="00C41C61"/>
    <w:rsid w:val="00C429CC"/>
    <w:rsid w:val="00C43AAE"/>
    <w:rsid w:val="00C43D3B"/>
    <w:rsid w:val="00C43D8B"/>
    <w:rsid w:val="00C44E27"/>
    <w:rsid w:val="00C4519D"/>
    <w:rsid w:val="00C455CC"/>
    <w:rsid w:val="00C4598A"/>
    <w:rsid w:val="00C46151"/>
    <w:rsid w:val="00C46468"/>
    <w:rsid w:val="00C4720E"/>
    <w:rsid w:val="00C47947"/>
    <w:rsid w:val="00C47C20"/>
    <w:rsid w:val="00C47C45"/>
    <w:rsid w:val="00C50021"/>
    <w:rsid w:val="00C50FC9"/>
    <w:rsid w:val="00C51494"/>
    <w:rsid w:val="00C53527"/>
    <w:rsid w:val="00C537BD"/>
    <w:rsid w:val="00C544D3"/>
    <w:rsid w:val="00C54B9F"/>
    <w:rsid w:val="00C54F70"/>
    <w:rsid w:val="00C55103"/>
    <w:rsid w:val="00C5576C"/>
    <w:rsid w:val="00C55BF5"/>
    <w:rsid w:val="00C561AE"/>
    <w:rsid w:val="00C567B7"/>
    <w:rsid w:val="00C5733A"/>
    <w:rsid w:val="00C57369"/>
    <w:rsid w:val="00C57640"/>
    <w:rsid w:val="00C57F16"/>
    <w:rsid w:val="00C610BD"/>
    <w:rsid w:val="00C63663"/>
    <w:rsid w:val="00C64912"/>
    <w:rsid w:val="00C65087"/>
    <w:rsid w:val="00C650B2"/>
    <w:rsid w:val="00C657E6"/>
    <w:rsid w:val="00C65EAC"/>
    <w:rsid w:val="00C66306"/>
    <w:rsid w:val="00C664D6"/>
    <w:rsid w:val="00C66AF1"/>
    <w:rsid w:val="00C66C44"/>
    <w:rsid w:val="00C67078"/>
    <w:rsid w:val="00C677C5"/>
    <w:rsid w:val="00C679D0"/>
    <w:rsid w:val="00C705D5"/>
    <w:rsid w:val="00C70E96"/>
    <w:rsid w:val="00C72859"/>
    <w:rsid w:val="00C72A06"/>
    <w:rsid w:val="00C73495"/>
    <w:rsid w:val="00C734E2"/>
    <w:rsid w:val="00C74C45"/>
    <w:rsid w:val="00C74E65"/>
    <w:rsid w:val="00C75282"/>
    <w:rsid w:val="00C7538F"/>
    <w:rsid w:val="00C75B29"/>
    <w:rsid w:val="00C75B76"/>
    <w:rsid w:val="00C75F7A"/>
    <w:rsid w:val="00C770DE"/>
    <w:rsid w:val="00C77400"/>
    <w:rsid w:val="00C77586"/>
    <w:rsid w:val="00C777F0"/>
    <w:rsid w:val="00C77903"/>
    <w:rsid w:val="00C77918"/>
    <w:rsid w:val="00C77E70"/>
    <w:rsid w:val="00C80A15"/>
    <w:rsid w:val="00C80B20"/>
    <w:rsid w:val="00C81393"/>
    <w:rsid w:val="00C81685"/>
    <w:rsid w:val="00C81AFD"/>
    <w:rsid w:val="00C81ED9"/>
    <w:rsid w:val="00C821EC"/>
    <w:rsid w:val="00C828A5"/>
    <w:rsid w:val="00C832F4"/>
    <w:rsid w:val="00C84137"/>
    <w:rsid w:val="00C8449B"/>
    <w:rsid w:val="00C846FD"/>
    <w:rsid w:val="00C84832"/>
    <w:rsid w:val="00C84D24"/>
    <w:rsid w:val="00C8531A"/>
    <w:rsid w:val="00C856DC"/>
    <w:rsid w:val="00C85C9F"/>
    <w:rsid w:val="00C86038"/>
    <w:rsid w:val="00C8607B"/>
    <w:rsid w:val="00C8678F"/>
    <w:rsid w:val="00C86861"/>
    <w:rsid w:val="00C8792E"/>
    <w:rsid w:val="00C87A0B"/>
    <w:rsid w:val="00C87B83"/>
    <w:rsid w:val="00C87B9D"/>
    <w:rsid w:val="00C87FDD"/>
    <w:rsid w:val="00C90A7E"/>
    <w:rsid w:val="00C91416"/>
    <w:rsid w:val="00C9196A"/>
    <w:rsid w:val="00C91B5B"/>
    <w:rsid w:val="00C91B75"/>
    <w:rsid w:val="00C91EA6"/>
    <w:rsid w:val="00C91ECE"/>
    <w:rsid w:val="00C929B1"/>
    <w:rsid w:val="00C936E1"/>
    <w:rsid w:val="00C936FC"/>
    <w:rsid w:val="00C93757"/>
    <w:rsid w:val="00C93938"/>
    <w:rsid w:val="00C93DE4"/>
    <w:rsid w:val="00C9435E"/>
    <w:rsid w:val="00C943B3"/>
    <w:rsid w:val="00C944D6"/>
    <w:rsid w:val="00C944F4"/>
    <w:rsid w:val="00C947AB"/>
    <w:rsid w:val="00C94816"/>
    <w:rsid w:val="00C95382"/>
    <w:rsid w:val="00C95973"/>
    <w:rsid w:val="00C9668B"/>
    <w:rsid w:val="00C96C69"/>
    <w:rsid w:val="00C96DEF"/>
    <w:rsid w:val="00C97AE5"/>
    <w:rsid w:val="00C97C02"/>
    <w:rsid w:val="00C97FF8"/>
    <w:rsid w:val="00CA01CE"/>
    <w:rsid w:val="00CA054E"/>
    <w:rsid w:val="00CA0F66"/>
    <w:rsid w:val="00CA16C2"/>
    <w:rsid w:val="00CA2045"/>
    <w:rsid w:val="00CA21D7"/>
    <w:rsid w:val="00CA2805"/>
    <w:rsid w:val="00CA2D26"/>
    <w:rsid w:val="00CA2F3B"/>
    <w:rsid w:val="00CA30A9"/>
    <w:rsid w:val="00CA375A"/>
    <w:rsid w:val="00CA3BDF"/>
    <w:rsid w:val="00CA3EBC"/>
    <w:rsid w:val="00CA407B"/>
    <w:rsid w:val="00CA53C5"/>
    <w:rsid w:val="00CA541F"/>
    <w:rsid w:val="00CA55C1"/>
    <w:rsid w:val="00CA562C"/>
    <w:rsid w:val="00CA6B68"/>
    <w:rsid w:val="00CA6DBF"/>
    <w:rsid w:val="00CA7AEA"/>
    <w:rsid w:val="00CA7D7A"/>
    <w:rsid w:val="00CB009C"/>
    <w:rsid w:val="00CB031B"/>
    <w:rsid w:val="00CB0819"/>
    <w:rsid w:val="00CB0BF2"/>
    <w:rsid w:val="00CB0CFF"/>
    <w:rsid w:val="00CB0D81"/>
    <w:rsid w:val="00CB134C"/>
    <w:rsid w:val="00CB13A6"/>
    <w:rsid w:val="00CB1F5A"/>
    <w:rsid w:val="00CB21BD"/>
    <w:rsid w:val="00CB26F4"/>
    <w:rsid w:val="00CB296E"/>
    <w:rsid w:val="00CB2F00"/>
    <w:rsid w:val="00CB3ED8"/>
    <w:rsid w:val="00CB4183"/>
    <w:rsid w:val="00CB4E70"/>
    <w:rsid w:val="00CB5344"/>
    <w:rsid w:val="00CB577A"/>
    <w:rsid w:val="00CB59C9"/>
    <w:rsid w:val="00CB7398"/>
    <w:rsid w:val="00CC01EB"/>
    <w:rsid w:val="00CC0760"/>
    <w:rsid w:val="00CC0785"/>
    <w:rsid w:val="00CC0924"/>
    <w:rsid w:val="00CC0E59"/>
    <w:rsid w:val="00CC0EAB"/>
    <w:rsid w:val="00CC117A"/>
    <w:rsid w:val="00CC158B"/>
    <w:rsid w:val="00CC1E4B"/>
    <w:rsid w:val="00CC256B"/>
    <w:rsid w:val="00CC3047"/>
    <w:rsid w:val="00CC3183"/>
    <w:rsid w:val="00CC321E"/>
    <w:rsid w:val="00CC327A"/>
    <w:rsid w:val="00CC3AEB"/>
    <w:rsid w:val="00CC43EA"/>
    <w:rsid w:val="00CC4408"/>
    <w:rsid w:val="00CC46EB"/>
    <w:rsid w:val="00CC4D04"/>
    <w:rsid w:val="00CC537B"/>
    <w:rsid w:val="00CC679B"/>
    <w:rsid w:val="00CC71CF"/>
    <w:rsid w:val="00CC7578"/>
    <w:rsid w:val="00CC767A"/>
    <w:rsid w:val="00CC776E"/>
    <w:rsid w:val="00CC7A6D"/>
    <w:rsid w:val="00CD0A9A"/>
    <w:rsid w:val="00CD0D22"/>
    <w:rsid w:val="00CD240C"/>
    <w:rsid w:val="00CD25CA"/>
    <w:rsid w:val="00CD2CD4"/>
    <w:rsid w:val="00CD3836"/>
    <w:rsid w:val="00CD38C9"/>
    <w:rsid w:val="00CD3968"/>
    <w:rsid w:val="00CD3C86"/>
    <w:rsid w:val="00CD3D0D"/>
    <w:rsid w:val="00CD4485"/>
    <w:rsid w:val="00CD44EF"/>
    <w:rsid w:val="00CD4C95"/>
    <w:rsid w:val="00CD50EA"/>
    <w:rsid w:val="00CD58EF"/>
    <w:rsid w:val="00CD5A43"/>
    <w:rsid w:val="00CD7270"/>
    <w:rsid w:val="00CD7EA8"/>
    <w:rsid w:val="00CE0769"/>
    <w:rsid w:val="00CE12A5"/>
    <w:rsid w:val="00CE1E58"/>
    <w:rsid w:val="00CE1FFB"/>
    <w:rsid w:val="00CE2310"/>
    <w:rsid w:val="00CE2700"/>
    <w:rsid w:val="00CE29A3"/>
    <w:rsid w:val="00CE29BD"/>
    <w:rsid w:val="00CE2B1D"/>
    <w:rsid w:val="00CE2E13"/>
    <w:rsid w:val="00CE3AEF"/>
    <w:rsid w:val="00CE4022"/>
    <w:rsid w:val="00CE4EDA"/>
    <w:rsid w:val="00CE51FD"/>
    <w:rsid w:val="00CE5462"/>
    <w:rsid w:val="00CE546D"/>
    <w:rsid w:val="00CE5BAC"/>
    <w:rsid w:val="00CE5BC7"/>
    <w:rsid w:val="00CE5BDD"/>
    <w:rsid w:val="00CE6343"/>
    <w:rsid w:val="00CE63AE"/>
    <w:rsid w:val="00CE788C"/>
    <w:rsid w:val="00CE7E05"/>
    <w:rsid w:val="00CF035D"/>
    <w:rsid w:val="00CF0478"/>
    <w:rsid w:val="00CF04A4"/>
    <w:rsid w:val="00CF0E0A"/>
    <w:rsid w:val="00CF19AD"/>
    <w:rsid w:val="00CF2BA4"/>
    <w:rsid w:val="00CF2DEA"/>
    <w:rsid w:val="00CF2E3D"/>
    <w:rsid w:val="00CF305D"/>
    <w:rsid w:val="00CF3E4B"/>
    <w:rsid w:val="00CF4167"/>
    <w:rsid w:val="00CF458F"/>
    <w:rsid w:val="00CF4651"/>
    <w:rsid w:val="00CF48D9"/>
    <w:rsid w:val="00CF4C9E"/>
    <w:rsid w:val="00CF505A"/>
    <w:rsid w:val="00CF53DF"/>
    <w:rsid w:val="00CF6C4B"/>
    <w:rsid w:val="00CF7635"/>
    <w:rsid w:val="00CF7B7F"/>
    <w:rsid w:val="00CF7D46"/>
    <w:rsid w:val="00CF7EC2"/>
    <w:rsid w:val="00D00728"/>
    <w:rsid w:val="00D00D37"/>
    <w:rsid w:val="00D0163B"/>
    <w:rsid w:val="00D01902"/>
    <w:rsid w:val="00D01ACF"/>
    <w:rsid w:val="00D01C78"/>
    <w:rsid w:val="00D029AD"/>
    <w:rsid w:val="00D029D0"/>
    <w:rsid w:val="00D03636"/>
    <w:rsid w:val="00D03EF7"/>
    <w:rsid w:val="00D05049"/>
    <w:rsid w:val="00D06938"/>
    <w:rsid w:val="00D0724D"/>
    <w:rsid w:val="00D07405"/>
    <w:rsid w:val="00D075D6"/>
    <w:rsid w:val="00D0796E"/>
    <w:rsid w:val="00D0798A"/>
    <w:rsid w:val="00D103D0"/>
    <w:rsid w:val="00D10F9B"/>
    <w:rsid w:val="00D1216A"/>
    <w:rsid w:val="00D127B3"/>
    <w:rsid w:val="00D12879"/>
    <w:rsid w:val="00D1297A"/>
    <w:rsid w:val="00D12B05"/>
    <w:rsid w:val="00D1399A"/>
    <w:rsid w:val="00D13A4F"/>
    <w:rsid w:val="00D13C4A"/>
    <w:rsid w:val="00D1402F"/>
    <w:rsid w:val="00D14496"/>
    <w:rsid w:val="00D14D28"/>
    <w:rsid w:val="00D15379"/>
    <w:rsid w:val="00D15E84"/>
    <w:rsid w:val="00D1660B"/>
    <w:rsid w:val="00D16869"/>
    <w:rsid w:val="00D1700E"/>
    <w:rsid w:val="00D170EC"/>
    <w:rsid w:val="00D1715D"/>
    <w:rsid w:val="00D17633"/>
    <w:rsid w:val="00D176E5"/>
    <w:rsid w:val="00D17863"/>
    <w:rsid w:val="00D17F08"/>
    <w:rsid w:val="00D20238"/>
    <w:rsid w:val="00D2039A"/>
    <w:rsid w:val="00D204D5"/>
    <w:rsid w:val="00D209D6"/>
    <w:rsid w:val="00D20C26"/>
    <w:rsid w:val="00D20F8D"/>
    <w:rsid w:val="00D20FCF"/>
    <w:rsid w:val="00D2149A"/>
    <w:rsid w:val="00D21565"/>
    <w:rsid w:val="00D222BE"/>
    <w:rsid w:val="00D22738"/>
    <w:rsid w:val="00D2340E"/>
    <w:rsid w:val="00D23A0C"/>
    <w:rsid w:val="00D23E6B"/>
    <w:rsid w:val="00D2449B"/>
    <w:rsid w:val="00D24F68"/>
    <w:rsid w:val="00D26A65"/>
    <w:rsid w:val="00D27CB1"/>
    <w:rsid w:val="00D27DCE"/>
    <w:rsid w:val="00D30047"/>
    <w:rsid w:val="00D30082"/>
    <w:rsid w:val="00D324EB"/>
    <w:rsid w:val="00D33061"/>
    <w:rsid w:val="00D34115"/>
    <w:rsid w:val="00D36494"/>
    <w:rsid w:val="00D37B30"/>
    <w:rsid w:val="00D403C8"/>
    <w:rsid w:val="00D40D76"/>
    <w:rsid w:val="00D416A1"/>
    <w:rsid w:val="00D41F3A"/>
    <w:rsid w:val="00D42710"/>
    <w:rsid w:val="00D427B9"/>
    <w:rsid w:val="00D4286B"/>
    <w:rsid w:val="00D441BA"/>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F42"/>
    <w:rsid w:val="00D50FB1"/>
    <w:rsid w:val="00D516CF"/>
    <w:rsid w:val="00D5187F"/>
    <w:rsid w:val="00D52050"/>
    <w:rsid w:val="00D52F80"/>
    <w:rsid w:val="00D53AA6"/>
    <w:rsid w:val="00D540AF"/>
    <w:rsid w:val="00D54B40"/>
    <w:rsid w:val="00D54C26"/>
    <w:rsid w:val="00D54DEC"/>
    <w:rsid w:val="00D551E6"/>
    <w:rsid w:val="00D55BB5"/>
    <w:rsid w:val="00D55EA7"/>
    <w:rsid w:val="00D57158"/>
    <w:rsid w:val="00D576E5"/>
    <w:rsid w:val="00D601D3"/>
    <w:rsid w:val="00D6079B"/>
    <w:rsid w:val="00D60FC8"/>
    <w:rsid w:val="00D6130F"/>
    <w:rsid w:val="00D62A7D"/>
    <w:rsid w:val="00D62EC5"/>
    <w:rsid w:val="00D62EEC"/>
    <w:rsid w:val="00D63051"/>
    <w:rsid w:val="00D63687"/>
    <w:rsid w:val="00D63C7A"/>
    <w:rsid w:val="00D63FD6"/>
    <w:rsid w:val="00D640DD"/>
    <w:rsid w:val="00D6504A"/>
    <w:rsid w:val="00D65836"/>
    <w:rsid w:val="00D65A61"/>
    <w:rsid w:val="00D66229"/>
    <w:rsid w:val="00D668ED"/>
    <w:rsid w:val="00D66DE6"/>
    <w:rsid w:val="00D66F0A"/>
    <w:rsid w:val="00D67F79"/>
    <w:rsid w:val="00D7114F"/>
    <w:rsid w:val="00D71551"/>
    <w:rsid w:val="00D72533"/>
    <w:rsid w:val="00D72C32"/>
    <w:rsid w:val="00D7327A"/>
    <w:rsid w:val="00D7336C"/>
    <w:rsid w:val="00D73EA4"/>
    <w:rsid w:val="00D73FE7"/>
    <w:rsid w:val="00D7409F"/>
    <w:rsid w:val="00D74316"/>
    <w:rsid w:val="00D7451F"/>
    <w:rsid w:val="00D7569D"/>
    <w:rsid w:val="00D75ADA"/>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29C5"/>
    <w:rsid w:val="00D83439"/>
    <w:rsid w:val="00D83554"/>
    <w:rsid w:val="00D83F79"/>
    <w:rsid w:val="00D84EDC"/>
    <w:rsid w:val="00D850A8"/>
    <w:rsid w:val="00D85EEE"/>
    <w:rsid w:val="00D85F9A"/>
    <w:rsid w:val="00D8687C"/>
    <w:rsid w:val="00D87130"/>
    <w:rsid w:val="00D908C6"/>
    <w:rsid w:val="00D9100A"/>
    <w:rsid w:val="00D914FD"/>
    <w:rsid w:val="00D91609"/>
    <w:rsid w:val="00D91692"/>
    <w:rsid w:val="00D920AD"/>
    <w:rsid w:val="00D922EC"/>
    <w:rsid w:val="00D92E4B"/>
    <w:rsid w:val="00D932B0"/>
    <w:rsid w:val="00D9481D"/>
    <w:rsid w:val="00D94A8A"/>
    <w:rsid w:val="00D94C40"/>
    <w:rsid w:val="00D94C81"/>
    <w:rsid w:val="00D94E33"/>
    <w:rsid w:val="00D94E99"/>
    <w:rsid w:val="00D94F71"/>
    <w:rsid w:val="00D95032"/>
    <w:rsid w:val="00D9563C"/>
    <w:rsid w:val="00D95B95"/>
    <w:rsid w:val="00D95C6E"/>
    <w:rsid w:val="00D95CA1"/>
    <w:rsid w:val="00D96562"/>
    <w:rsid w:val="00D96DC4"/>
    <w:rsid w:val="00D9704F"/>
    <w:rsid w:val="00D97130"/>
    <w:rsid w:val="00D97B4C"/>
    <w:rsid w:val="00D97CD1"/>
    <w:rsid w:val="00DA04ED"/>
    <w:rsid w:val="00DA08D8"/>
    <w:rsid w:val="00DA0C27"/>
    <w:rsid w:val="00DA0C79"/>
    <w:rsid w:val="00DA0C93"/>
    <w:rsid w:val="00DA0F3E"/>
    <w:rsid w:val="00DA1822"/>
    <w:rsid w:val="00DA18AA"/>
    <w:rsid w:val="00DA2342"/>
    <w:rsid w:val="00DA2D2B"/>
    <w:rsid w:val="00DA3AD5"/>
    <w:rsid w:val="00DA4109"/>
    <w:rsid w:val="00DA41D7"/>
    <w:rsid w:val="00DA429D"/>
    <w:rsid w:val="00DA495D"/>
    <w:rsid w:val="00DA4E85"/>
    <w:rsid w:val="00DA4ECA"/>
    <w:rsid w:val="00DA4F4C"/>
    <w:rsid w:val="00DA53DE"/>
    <w:rsid w:val="00DA54C4"/>
    <w:rsid w:val="00DA56F9"/>
    <w:rsid w:val="00DA60B4"/>
    <w:rsid w:val="00DA7273"/>
    <w:rsid w:val="00DA79EE"/>
    <w:rsid w:val="00DA7AC0"/>
    <w:rsid w:val="00DA7BF7"/>
    <w:rsid w:val="00DA7C8C"/>
    <w:rsid w:val="00DB03C9"/>
    <w:rsid w:val="00DB0CEA"/>
    <w:rsid w:val="00DB0E8B"/>
    <w:rsid w:val="00DB118E"/>
    <w:rsid w:val="00DB1243"/>
    <w:rsid w:val="00DB12E8"/>
    <w:rsid w:val="00DB14C7"/>
    <w:rsid w:val="00DB1841"/>
    <w:rsid w:val="00DB2024"/>
    <w:rsid w:val="00DB2C07"/>
    <w:rsid w:val="00DB32A4"/>
    <w:rsid w:val="00DB3905"/>
    <w:rsid w:val="00DB3AB1"/>
    <w:rsid w:val="00DB4293"/>
    <w:rsid w:val="00DB5286"/>
    <w:rsid w:val="00DB5DE3"/>
    <w:rsid w:val="00DB65E6"/>
    <w:rsid w:val="00DB6CA3"/>
    <w:rsid w:val="00DB6FD0"/>
    <w:rsid w:val="00DB72D6"/>
    <w:rsid w:val="00DB7A4D"/>
    <w:rsid w:val="00DC00D0"/>
    <w:rsid w:val="00DC04BC"/>
    <w:rsid w:val="00DC06E8"/>
    <w:rsid w:val="00DC0825"/>
    <w:rsid w:val="00DC0DC6"/>
    <w:rsid w:val="00DC1CD9"/>
    <w:rsid w:val="00DC34E6"/>
    <w:rsid w:val="00DC36DE"/>
    <w:rsid w:val="00DC393B"/>
    <w:rsid w:val="00DC3B59"/>
    <w:rsid w:val="00DC3B67"/>
    <w:rsid w:val="00DC3EF5"/>
    <w:rsid w:val="00DC4020"/>
    <w:rsid w:val="00DC40C3"/>
    <w:rsid w:val="00DC41A3"/>
    <w:rsid w:val="00DC44AE"/>
    <w:rsid w:val="00DC47A0"/>
    <w:rsid w:val="00DC4C69"/>
    <w:rsid w:val="00DC4E3A"/>
    <w:rsid w:val="00DC5601"/>
    <w:rsid w:val="00DC5ED7"/>
    <w:rsid w:val="00DC61E3"/>
    <w:rsid w:val="00DC63B1"/>
    <w:rsid w:val="00DC65ED"/>
    <w:rsid w:val="00DC6982"/>
    <w:rsid w:val="00DC71FC"/>
    <w:rsid w:val="00DC7567"/>
    <w:rsid w:val="00DC7D01"/>
    <w:rsid w:val="00DD0005"/>
    <w:rsid w:val="00DD0C46"/>
    <w:rsid w:val="00DD1297"/>
    <w:rsid w:val="00DD12B1"/>
    <w:rsid w:val="00DD2A52"/>
    <w:rsid w:val="00DD3600"/>
    <w:rsid w:val="00DD373C"/>
    <w:rsid w:val="00DD3BED"/>
    <w:rsid w:val="00DD3C29"/>
    <w:rsid w:val="00DD493E"/>
    <w:rsid w:val="00DD5B32"/>
    <w:rsid w:val="00DD60F0"/>
    <w:rsid w:val="00DD6105"/>
    <w:rsid w:val="00DD6A94"/>
    <w:rsid w:val="00DD6C65"/>
    <w:rsid w:val="00DD7608"/>
    <w:rsid w:val="00DD7FB3"/>
    <w:rsid w:val="00DE0682"/>
    <w:rsid w:val="00DE0CA9"/>
    <w:rsid w:val="00DE1F78"/>
    <w:rsid w:val="00DE2039"/>
    <w:rsid w:val="00DE28EA"/>
    <w:rsid w:val="00DE2B54"/>
    <w:rsid w:val="00DE4550"/>
    <w:rsid w:val="00DE4F69"/>
    <w:rsid w:val="00DE5208"/>
    <w:rsid w:val="00DE53C6"/>
    <w:rsid w:val="00DE55C4"/>
    <w:rsid w:val="00DE6AE2"/>
    <w:rsid w:val="00DE6CF5"/>
    <w:rsid w:val="00DE751C"/>
    <w:rsid w:val="00DF05BF"/>
    <w:rsid w:val="00DF0D64"/>
    <w:rsid w:val="00DF1EBE"/>
    <w:rsid w:val="00DF254E"/>
    <w:rsid w:val="00DF2847"/>
    <w:rsid w:val="00DF2A4E"/>
    <w:rsid w:val="00DF2FCC"/>
    <w:rsid w:val="00DF309C"/>
    <w:rsid w:val="00DF3366"/>
    <w:rsid w:val="00DF3D39"/>
    <w:rsid w:val="00DF45F3"/>
    <w:rsid w:val="00DF4A7E"/>
    <w:rsid w:val="00DF4BAE"/>
    <w:rsid w:val="00DF55BB"/>
    <w:rsid w:val="00DF5878"/>
    <w:rsid w:val="00DF5A3C"/>
    <w:rsid w:val="00DF60C4"/>
    <w:rsid w:val="00DF67E4"/>
    <w:rsid w:val="00DF775F"/>
    <w:rsid w:val="00DF7AE8"/>
    <w:rsid w:val="00DF7D3D"/>
    <w:rsid w:val="00DF7D57"/>
    <w:rsid w:val="00E002BC"/>
    <w:rsid w:val="00E0052E"/>
    <w:rsid w:val="00E0056B"/>
    <w:rsid w:val="00E00851"/>
    <w:rsid w:val="00E00BD7"/>
    <w:rsid w:val="00E00DB2"/>
    <w:rsid w:val="00E00E2E"/>
    <w:rsid w:val="00E0156E"/>
    <w:rsid w:val="00E01651"/>
    <w:rsid w:val="00E01A26"/>
    <w:rsid w:val="00E01B8F"/>
    <w:rsid w:val="00E01C0A"/>
    <w:rsid w:val="00E02445"/>
    <w:rsid w:val="00E02580"/>
    <w:rsid w:val="00E030FE"/>
    <w:rsid w:val="00E034B2"/>
    <w:rsid w:val="00E03851"/>
    <w:rsid w:val="00E04481"/>
    <w:rsid w:val="00E04897"/>
    <w:rsid w:val="00E0525F"/>
    <w:rsid w:val="00E06F72"/>
    <w:rsid w:val="00E0708A"/>
    <w:rsid w:val="00E0760B"/>
    <w:rsid w:val="00E07BEB"/>
    <w:rsid w:val="00E1069B"/>
    <w:rsid w:val="00E10B39"/>
    <w:rsid w:val="00E10F8A"/>
    <w:rsid w:val="00E1119C"/>
    <w:rsid w:val="00E11AEF"/>
    <w:rsid w:val="00E11D8F"/>
    <w:rsid w:val="00E120E6"/>
    <w:rsid w:val="00E12C9D"/>
    <w:rsid w:val="00E139BA"/>
    <w:rsid w:val="00E145A4"/>
    <w:rsid w:val="00E148CA"/>
    <w:rsid w:val="00E14A19"/>
    <w:rsid w:val="00E14C98"/>
    <w:rsid w:val="00E14CDE"/>
    <w:rsid w:val="00E14DF7"/>
    <w:rsid w:val="00E150E6"/>
    <w:rsid w:val="00E1525A"/>
    <w:rsid w:val="00E15356"/>
    <w:rsid w:val="00E1544E"/>
    <w:rsid w:val="00E15675"/>
    <w:rsid w:val="00E159D5"/>
    <w:rsid w:val="00E17055"/>
    <w:rsid w:val="00E20D4A"/>
    <w:rsid w:val="00E20E38"/>
    <w:rsid w:val="00E22594"/>
    <w:rsid w:val="00E23844"/>
    <w:rsid w:val="00E247DC"/>
    <w:rsid w:val="00E249CD"/>
    <w:rsid w:val="00E24D42"/>
    <w:rsid w:val="00E256FC"/>
    <w:rsid w:val="00E25B0C"/>
    <w:rsid w:val="00E25E5C"/>
    <w:rsid w:val="00E263BA"/>
    <w:rsid w:val="00E26A6B"/>
    <w:rsid w:val="00E27046"/>
    <w:rsid w:val="00E277C2"/>
    <w:rsid w:val="00E30E49"/>
    <w:rsid w:val="00E3157A"/>
    <w:rsid w:val="00E31B31"/>
    <w:rsid w:val="00E32E9B"/>
    <w:rsid w:val="00E33121"/>
    <w:rsid w:val="00E3335F"/>
    <w:rsid w:val="00E33526"/>
    <w:rsid w:val="00E33532"/>
    <w:rsid w:val="00E33536"/>
    <w:rsid w:val="00E336CB"/>
    <w:rsid w:val="00E34562"/>
    <w:rsid w:val="00E34AB4"/>
    <w:rsid w:val="00E34ECC"/>
    <w:rsid w:val="00E35102"/>
    <w:rsid w:val="00E354F9"/>
    <w:rsid w:val="00E36BB6"/>
    <w:rsid w:val="00E371A8"/>
    <w:rsid w:val="00E3728C"/>
    <w:rsid w:val="00E37624"/>
    <w:rsid w:val="00E37D34"/>
    <w:rsid w:val="00E37DF1"/>
    <w:rsid w:val="00E400ED"/>
    <w:rsid w:val="00E40E8E"/>
    <w:rsid w:val="00E4115F"/>
    <w:rsid w:val="00E413F4"/>
    <w:rsid w:val="00E415FA"/>
    <w:rsid w:val="00E4164E"/>
    <w:rsid w:val="00E416BC"/>
    <w:rsid w:val="00E41C42"/>
    <w:rsid w:val="00E42341"/>
    <w:rsid w:val="00E42B62"/>
    <w:rsid w:val="00E4309F"/>
    <w:rsid w:val="00E43212"/>
    <w:rsid w:val="00E43CA0"/>
    <w:rsid w:val="00E4488D"/>
    <w:rsid w:val="00E448D9"/>
    <w:rsid w:val="00E450D2"/>
    <w:rsid w:val="00E45393"/>
    <w:rsid w:val="00E456E8"/>
    <w:rsid w:val="00E46082"/>
    <w:rsid w:val="00E461EA"/>
    <w:rsid w:val="00E4685B"/>
    <w:rsid w:val="00E47D7F"/>
    <w:rsid w:val="00E47DB4"/>
    <w:rsid w:val="00E507BF"/>
    <w:rsid w:val="00E50A05"/>
    <w:rsid w:val="00E50D25"/>
    <w:rsid w:val="00E5144C"/>
    <w:rsid w:val="00E51804"/>
    <w:rsid w:val="00E522DE"/>
    <w:rsid w:val="00E52903"/>
    <w:rsid w:val="00E5321B"/>
    <w:rsid w:val="00E533D8"/>
    <w:rsid w:val="00E534C8"/>
    <w:rsid w:val="00E55578"/>
    <w:rsid w:val="00E5572D"/>
    <w:rsid w:val="00E567F6"/>
    <w:rsid w:val="00E569D4"/>
    <w:rsid w:val="00E574CA"/>
    <w:rsid w:val="00E57807"/>
    <w:rsid w:val="00E6076B"/>
    <w:rsid w:val="00E60B9C"/>
    <w:rsid w:val="00E611E1"/>
    <w:rsid w:val="00E61442"/>
    <w:rsid w:val="00E614AC"/>
    <w:rsid w:val="00E62932"/>
    <w:rsid w:val="00E62A9A"/>
    <w:rsid w:val="00E63F89"/>
    <w:rsid w:val="00E64121"/>
    <w:rsid w:val="00E646E3"/>
    <w:rsid w:val="00E648EE"/>
    <w:rsid w:val="00E64A1B"/>
    <w:rsid w:val="00E660E1"/>
    <w:rsid w:val="00E662C1"/>
    <w:rsid w:val="00E6713D"/>
    <w:rsid w:val="00E67249"/>
    <w:rsid w:val="00E6791B"/>
    <w:rsid w:val="00E67BD1"/>
    <w:rsid w:val="00E67E3E"/>
    <w:rsid w:val="00E67FA1"/>
    <w:rsid w:val="00E706BD"/>
    <w:rsid w:val="00E7118B"/>
    <w:rsid w:val="00E71286"/>
    <w:rsid w:val="00E71F56"/>
    <w:rsid w:val="00E72755"/>
    <w:rsid w:val="00E72819"/>
    <w:rsid w:val="00E739A7"/>
    <w:rsid w:val="00E73F42"/>
    <w:rsid w:val="00E7459E"/>
    <w:rsid w:val="00E748B1"/>
    <w:rsid w:val="00E754DD"/>
    <w:rsid w:val="00E755E6"/>
    <w:rsid w:val="00E75F2F"/>
    <w:rsid w:val="00E76141"/>
    <w:rsid w:val="00E76662"/>
    <w:rsid w:val="00E76A06"/>
    <w:rsid w:val="00E76A48"/>
    <w:rsid w:val="00E76B31"/>
    <w:rsid w:val="00E77154"/>
    <w:rsid w:val="00E774A7"/>
    <w:rsid w:val="00E81267"/>
    <w:rsid w:val="00E83392"/>
    <w:rsid w:val="00E838CA"/>
    <w:rsid w:val="00E844D2"/>
    <w:rsid w:val="00E84845"/>
    <w:rsid w:val="00E85729"/>
    <w:rsid w:val="00E858D3"/>
    <w:rsid w:val="00E859EC"/>
    <w:rsid w:val="00E85B2F"/>
    <w:rsid w:val="00E863B5"/>
    <w:rsid w:val="00E864B9"/>
    <w:rsid w:val="00E8656B"/>
    <w:rsid w:val="00E87576"/>
    <w:rsid w:val="00E87ADD"/>
    <w:rsid w:val="00E87AFB"/>
    <w:rsid w:val="00E9042E"/>
    <w:rsid w:val="00E90931"/>
    <w:rsid w:val="00E90D67"/>
    <w:rsid w:val="00E90D93"/>
    <w:rsid w:val="00E91645"/>
    <w:rsid w:val="00E91EAA"/>
    <w:rsid w:val="00E923B5"/>
    <w:rsid w:val="00E9257C"/>
    <w:rsid w:val="00E933D1"/>
    <w:rsid w:val="00E93AAD"/>
    <w:rsid w:val="00E94212"/>
    <w:rsid w:val="00E94403"/>
    <w:rsid w:val="00E94824"/>
    <w:rsid w:val="00E9553D"/>
    <w:rsid w:val="00E9580D"/>
    <w:rsid w:val="00E95EC1"/>
    <w:rsid w:val="00E95F18"/>
    <w:rsid w:val="00E96F2B"/>
    <w:rsid w:val="00E97236"/>
    <w:rsid w:val="00E9764C"/>
    <w:rsid w:val="00E979DF"/>
    <w:rsid w:val="00E97DCE"/>
    <w:rsid w:val="00E97DEE"/>
    <w:rsid w:val="00EA0226"/>
    <w:rsid w:val="00EA03F2"/>
    <w:rsid w:val="00EA0FE3"/>
    <w:rsid w:val="00EA1B04"/>
    <w:rsid w:val="00EA226E"/>
    <w:rsid w:val="00EA2733"/>
    <w:rsid w:val="00EA29D4"/>
    <w:rsid w:val="00EA2ACC"/>
    <w:rsid w:val="00EA2E3B"/>
    <w:rsid w:val="00EA3508"/>
    <w:rsid w:val="00EA3898"/>
    <w:rsid w:val="00EA39E9"/>
    <w:rsid w:val="00EA3CE3"/>
    <w:rsid w:val="00EA3D32"/>
    <w:rsid w:val="00EA408B"/>
    <w:rsid w:val="00EA40F4"/>
    <w:rsid w:val="00EA449F"/>
    <w:rsid w:val="00EA5052"/>
    <w:rsid w:val="00EA6225"/>
    <w:rsid w:val="00EA674E"/>
    <w:rsid w:val="00EA6811"/>
    <w:rsid w:val="00EA69CB"/>
    <w:rsid w:val="00EA6A9B"/>
    <w:rsid w:val="00EB0097"/>
    <w:rsid w:val="00EB0680"/>
    <w:rsid w:val="00EB0882"/>
    <w:rsid w:val="00EB0A1A"/>
    <w:rsid w:val="00EB273A"/>
    <w:rsid w:val="00EB2753"/>
    <w:rsid w:val="00EB2E36"/>
    <w:rsid w:val="00EB2EF9"/>
    <w:rsid w:val="00EB426B"/>
    <w:rsid w:val="00EB46F1"/>
    <w:rsid w:val="00EB4744"/>
    <w:rsid w:val="00EB4CBC"/>
    <w:rsid w:val="00EB52EB"/>
    <w:rsid w:val="00EB53BC"/>
    <w:rsid w:val="00EB5FD6"/>
    <w:rsid w:val="00EB69D7"/>
    <w:rsid w:val="00EB7CF8"/>
    <w:rsid w:val="00EB7D7A"/>
    <w:rsid w:val="00EC0B3C"/>
    <w:rsid w:val="00EC0D03"/>
    <w:rsid w:val="00EC1344"/>
    <w:rsid w:val="00EC1C2A"/>
    <w:rsid w:val="00EC256C"/>
    <w:rsid w:val="00EC292A"/>
    <w:rsid w:val="00EC3D3B"/>
    <w:rsid w:val="00EC3DFA"/>
    <w:rsid w:val="00EC4A9D"/>
    <w:rsid w:val="00EC4D30"/>
    <w:rsid w:val="00EC532F"/>
    <w:rsid w:val="00EC62C6"/>
    <w:rsid w:val="00EC655A"/>
    <w:rsid w:val="00EC6769"/>
    <w:rsid w:val="00EC683C"/>
    <w:rsid w:val="00EC6D27"/>
    <w:rsid w:val="00EC748C"/>
    <w:rsid w:val="00EC777D"/>
    <w:rsid w:val="00EC7B49"/>
    <w:rsid w:val="00ED057A"/>
    <w:rsid w:val="00ED183E"/>
    <w:rsid w:val="00ED288B"/>
    <w:rsid w:val="00ED2F04"/>
    <w:rsid w:val="00ED3197"/>
    <w:rsid w:val="00ED331A"/>
    <w:rsid w:val="00ED3420"/>
    <w:rsid w:val="00ED38A4"/>
    <w:rsid w:val="00ED3BB0"/>
    <w:rsid w:val="00ED432A"/>
    <w:rsid w:val="00ED5288"/>
    <w:rsid w:val="00ED54AD"/>
    <w:rsid w:val="00ED5839"/>
    <w:rsid w:val="00ED5DEE"/>
    <w:rsid w:val="00ED6362"/>
    <w:rsid w:val="00ED6BBE"/>
    <w:rsid w:val="00ED6CB6"/>
    <w:rsid w:val="00ED6CC3"/>
    <w:rsid w:val="00ED6F30"/>
    <w:rsid w:val="00ED7831"/>
    <w:rsid w:val="00ED7A8D"/>
    <w:rsid w:val="00EE0082"/>
    <w:rsid w:val="00EE04D5"/>
    <w:rsid w:val="00EE0BDE"/>
    <w:rsid w:val="00EE10A2"/>
    <w:rsid w:val="00EE1213"/>
    <w:rsid w:val="00EE1649"/>
    <w:rsid w:val="00EE192F"/>
    <w:rsid w:val="00EE206A"/>
    <w:rsid w:val="00EE3720"/>
    <w:rsid w:val="00EE382D"/>
    <w:rsid w:val="00EE38D5"/>
    <w:rsid w:val="00EE3E99"/>
    <w:rsid w:val="00EE40AF"/>
    <w:rsid w:val="00EE41B8"/>
    <w:rsid w:val="00EE49B4"/>
    <w:rsid w:val="00EE4AFB"/>
    <w:rsid w:val="00EE4D09"/>
    <w:rsid w:val="00EE5686"/>
    <w:rsid w:val="00EE5B91"/>
    <w:rsid w:val="00EE5D24"/>
    <w:rsid w:val="00EE6246"/>
    <w:rsid w:val="00EE6935"/>
    <w:rsid w:val="00EE6A3E"/>
    <w:rsid w:val="00EE7887"/>
    <w:rsid w:val="00EE7B4E"/>
    <w:rsid w:val="00EF0002"/>
    <w:rsid w:val="00EF0F25"/>
    <w:rsid w:val="00EF107B"/>
    <w:rsid w:val="00EF1329"/>
    <w:rsid w:val="00EF1573"/>
    <w:rsid w:val="00EF23C8"/>
    <w:rsid w:val="00EF2680"/>
    <w:rsid w:val="00EF368F"/>
    <w:rsid w:val="00EF3A90"/>
    <w:rsid w:val="00EF3B0F"/>
    <w:rsid w:val="00EF3DD4"/>
    <w:rsid w:val="00EF3E24"/>
    <w:rsid w:val="00EF3FC4"/>
    <w:rsid w:val="00EF43D8"/>
    <w:rsid w:val="00EF4526"/>
    <w:rsid w:val="00EF5067"/>
    <w:rsid w:val="00EF5C76"/>
    <w:rsid w:val="00EF62D6"/>
    <w:rsid w:val="00EF679F"/>
    <w:rsid w:val="00EF736F"/>
    <w:rsid w:val="00EF79A4"/>
    <w:rsid w:val="00EF7D86"/>
    <w:rsid w:val="00F00D31"/>
    <w:rsid w:val="00F01449"/>
    <w:rsid w:val="00F02052"/>
    <w:rsid w:val="00F02C0D"/>
    <w:rsid w:val="00F034F7"/>
    <w:rsid w:val="00F03D23"/>
    <w:rsid w:val="00F03EC1"/>
    <w:rsid w:val="00F0435C"/>
    <w:rsid w:val="00F04F40"/>
    <w:rsid w:val="00F04F71"/>
    <w:rsid w:val="00F056F5"/>
    <w:rsid w:val="00F05A2C"/>
    <w:rsid w:val="00F065A6"/>
    <w:rsid w:val="00F067F4"/>
    <w:rsid w:val="00F06C8F"/>
    <w:rsid w:val="00F0733B"/>
    <w:rsid w:val="00F0739A"/>
    <w:rsid w:val="00F073FB"/>
    <w:rsid w:val="00F07B5F"/>
    <w:rsid w:val="00F10446"/>
    <w:rsid w:val="00F10C77"/>
    <w:rsid w:val="00F11225"/>
    <w:rsid w:val="00F11A1F"/>
    <w:rsid w:val="00F11DC6"/>
    <w:rsid w:val="00F121AD"/>
    <w:rsid w:val="00F126EF"/>
    <w:rsid w:val="00F12C30"/>
    <w:rsid w:val="00F13D0D"/>
    <w:rsid w:val="00F143E0"/>
    <w:rsid w:val="00F14A78"/>
    <w:rsid w:val="00F15690"/>
    <w:rsid w:val="00F158A0"/>
    <w:rsid w:val="00F16AEE"/>
    <w:rsid w:val="00F16CE5"/>
    <w:rsid w:val="00F17542"/>
    <w:rsid w:val="00F1756C"/>
    <w:rsid w:val="00F1764A"/>
    <w:rsid w:val="00F17FD2"/>
    <w:rsid w:val="00F2011F"/>
    <w:rsid w:val="00F20C0D"/>
    <w:rsid w:val="00F20D05"/>
    <w:rsid w:val="00F2104C"/>
    <w:rsid w:val="00F21688"/>
    <w:rsid w:val="00F21857"/>
    <w:rsid w:val="00F219CD"/>
    <w:rsid w:val="00F21BC4"/>
    <w:rsid w:val="00F22D8F"/>
    <w:rsid w:val="00F234D5"/>
    <w:rsid w:val="00F23FA4"/>
    <w:rsid w:val="00F241ED"/>
    <w:rsid w:val="00F242B2"/>
    <w:rsid w:val="00F24405"/>
    <w:rsid w:val="00F24827"/>
    <w:rsid w:val="00F24EF2"/>
    <w:rsid w:val="00F2509C"/>
    <w:rsid w:val="00F255CC"/>
    <w:rsid w:val="00F25885"/>
    <w:rsid w:val="00F25EF5"/>
    <w:rsid w:val="00F266F4"/>
    <w:rsid w:val="00F26C56"/>
    <w:rsid w:val="00F27DE5"/>
    <w:rsid w:val="00F30872"/>
    <w:rsid w:val="00F30A6D"/>
    <w:rsid w:val="00F30D81"/>
    <w:rsid w:val="00F31581"/>
    <w:rsid w:val="00F3179A"/>
    <w:rsid w:val="00F31AA6"/>
    <w:rsid w:val="00F31ECA"/>
    <w:rsid w:val="00F32492"/>
    <w:rsid w:val="00F32B75"/>
    <w:rsid w:val="00F32DAC"/>
    <w:rsid w:val="00F3348F"/>
    <w:rsid w:val="00F33E93"/>
    <w:rsid w:val="00F3497B"/>
    <w:rsid w:val="00F34FAF"/>
    <w:rsid w:val="00F35075"/>
    <w:rsid w:val="00F35580"/>
    <w:rsid w:val="00F357F1"/>
    <w:rsid w:val="00F35896"/>
    <w:rsid w:val="00F36B08"/>
    <w:rsid w:val="00F36CBD"/>
    <w:rsid w:val="00F37238"/>
    <w:rsid w:val="00F375A5"/>
    <w:rsid w:val="00F378C6"/>
    <w:rsid w:val="00F37E66"/>
    <w:rsid w:val="00F37F69"/>
    <w:rsid w:val="00F4007F"/>
    <w:rsid w:val="00F40189"/>
    <w:rsid w:val="00F4039F"/>
    <w:rsid w:val="00F40A61"/>
    <w:rsid w:val="00F40CF5"/>
    <w:rsid w:val="00F40ED2"/>
    <w:rsid w:val="00F41250"/>
    <w:rsid w:val="00F4127E"/>
    <w:rsid w:val="00F41A34"/>
    <w:rsid w:val="00F41BC3"/>
    <w:rsid w:val="00F41D1C"/>
    <w:rsid w:val="00F421C4"/>
    <w:rsid w:val="00F426DF"/>
    <w:rsid w:val="00F42785"/>
    <w:rsid w:val="00F42FCB"/>
    <w:rsid w:val="00F43570"/>
    <w:rsid w:val="00F440BF"/>
    <w:rsid w:val="00F44568"/>
    <w:rsid w:val="00F45B09"/>
    <w:rsid w:val="00F45B41"/>
    <w:rsid w:val="00F46393"/>
    <w:rsid w:val="00F4641E"/>
    <w:rsid w:val="00F47070"/>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57E98"/>
    <w:rsid w:val="00F57F4B"/>
    <w:rsid w:val="00F6020F"/>
    <w:rsid w:val="00F604C3"/>
    <w:rsid w:val="00F60569"/>
    <w:rsid w:val="00F60761"/>
    <w:rsid w:val="00F60B73"/>
    <w:rsid w:val="00F60D07"/>
    <w:rsid w:val="00F60FD6"/>
    <w:rsid w:val="00F61152"/>
    <w:rsid w:val="00F616DA"/>
    <w:rsid w:val="00F619AA"/>
    <w:rsid w:val="00F61F64"/>
    <w:rsid w:val="00F62362"/>
    <w:rsid w:val="00F62613"/>
    <w:rsid w:val="00F63465"/>
    <w:rsid w:val="00F63B6C"/>
    <w:rsid w:val="00F6488A"/>
    <w:rsid w:val="00F656B6"/>
    <w:rsid w:val="00F658F3"/>
    <w:rsid w:val="00F662C6"/>
    <w:rsid w:val="00F662CA"/>
    <w:rsid w:val="00F667AF"/>
    <w:rsid w:val="00F66950"/>
    <w:rsid w:val="00F67100"/>
    <w:rsid w:val="00F671F2"/>
    <w:rsid w:val="00F67729"/>
    <w:rsid w:val="00F7279A"/>
    <w:rsid w:val="00F73127"/>
    <w:rsid w:val="00F736B6"/>
    <w:rsid w:val="00F73B67"/>
    <w:rsid w:val="00F73CC9"/>
    <w:rsid w:val="00F74164"/>
    <w:rsid w:val="00F74408"/>
    <w:rsid w:val="00F74687"/>
    <w:rsid w:val="00F74820"/>
    <w:rsid w:val="00F74D01"/>
    <w:rsid w:val="00F75818"/>
    <w:rsid w:val="00F76929"/>
    <w:rsid w:val="00F77B5C"/>
    <w:rsid w:val="00F77D8C"/>
    <w:rsid w:val="00F77F78"/>
    <w:rsid w:val="00F8051D"/>
    <w:rsid w:val="00F8058C"/>
    <w:rsid w:val="00F80C1E"/>
    <w:rsid w:val="00F80CD7"/>
    <w:rsid w:val="00F81340"/>
    <w:rsid w:val="00F81807"/>
    <w:rsid w:val="00F81BA3"/>
    <w:rsid w:val="00F81D8F"/>
    <w:rsid w:val="00F8231B"/>
    <w:rsid w:val="00F83C2A"/>
    <w:rsid w:val="00F83C9D"/>
    <w:rsid w:val="00F84000"/>
    <w:rsid w:val="00F843AA"/>
    <w:rsid w:val="00F84713"/>
    <w:rsid w:val="00F84F8A"/>
    <w:rsid w:val="00F85728"/>
    <w:rsid w:val="00F857C9"/>
    <w:rsid w:val="00F866CD"/>
    <w:rsid w:val="00F866EC"/>
    <w:rsid w:val="00F86856"/>
    <w:rsid w:val="00F87486"/>
    <w:rsid w:val="00F87B63"/>
    <w:rsid w:val="00F905C3"/>
    <w:rsid w:val="00F907C0"/>
    <w:rsid w:val="00F91383"/>
    <w:rsid w:val="00F91660"/>
    <w:rsid w:val="00F91868"/>
    <w:rsid w:val="00F921FC"/>
    <w:rsid w:val="00F92E9F"/>
    <w:rsid w:val="00F937A2"/>
    <w:rsid w:val="00F937E7"/>
    <w:rsid w:val="00F940AA"/>
    <w:rsid w:val="00F95496"/>
    <w:rsid w:val="00F9598F"/>
    <w:rsid w:val="00F959C8"/>
    <w:rsid w:val="00F95D0F"/>
    <w:rsid w:val="00F9631D"/>
    <w:rsid w:val="00F9650F"/>
    <w:rsid w:val="00F9734C"/>
    <w:rsid w:val="00FA0217"/>
    <w:rsid w:val="00FA08BA"/>
    <w:rsid w:val="00FA0FF6"/>
    <w:rsid w:val="00FA1DAA"/>
    <w:rsid w:val="00FA2F99"/>
    <w:rsid w:val="00FA305C"/>
    <w:rsid w:val="00FA3082"/>
    <w:rsid w:val="00FA31BA"/>
    <w:rsid w:val="00FA3244"/>
    <w:rsid w:val="00FA338B"/>
    <w:rsid w:val="00FA370F"/>
    <w:rsid w:val="00FA37A2"/>
    <w:rsid w:val="00FA42B0"/>
    <w:rsid w:val="00FA5592"/>
    <w:rsid w:val="00FA624A"/>
    <w:rsid w:val="00FA6319"/>
    <w:rsid w:val="00FA6869"/>
    <w:rsid w:val="00FA69C0"/>
    <w:rsid w:val="00FA69D3"/>
    <w:rsid w:val="00FA6B02"/>
    <w:rsid w:val="00FA72EF"/>
    <w:rsid w:val="00FA782B"/>
    <w:rsid w:val="00FB0292"/>
    <w:rsid w:val="00FB0CCA"/>
    <w:rsid w:val="00FB148F"/>
    <w:rsid w:val="00FB1E4B"/>
    <w:rsid w:val="00FB23AE"/>
    <w:rsid w:val="00FB2596"/>
    <w:rsid w:val="00FB2C38"/>
    <w:rsid w:val="00FB2E64"/>
    <w:rsid w:val="00FB39DC"/>
    <w:rsid w:val="00FB3B10"/>
    <w:rsid w:val="00FB44E4"/>
    <w:rsid w:val="00FB48B4"/>
    <w:rsid w:val="00FB4EFC"/>
    <w:rsid w:val="00FB4FF9"/>
    <w:rsid w:val="00FB5700"/>
    <w:rsid w:val="00FB5BBB"/>
    <w:rsid w:val="00FB62AC"/>
    <w:rsid w:val="00FB6841"/>
    <w:rsid w:val="00FB6E23"/>
    <w:rsid w:val="00FC0319"/>
    <w:rsid w:val="00FC1583"/>
    <w:rsid w:val="00FC160D"/>
    <w:rsid w:val="00FC1633"/>
    <w:rsid w:val="00FC2C81"/>
    <w:rsid w:val="00FC2FF1"/>
    <w:rsid w:val="00FC301F"/>
    <w:rsid w:val="00FC333D"/>
    <w:rsid w:val="00FC3FB6"/>
    <w:rsid w:val="00FC4C11"/>
    <w:rsid w:val="00FC4F45"/>
    <w:rsid w:val="00FC636E"/>
    <w:rsid w:val="00FC6BAD"/>
    <w:rsid w:val="00FC7723"/>
    <w:rsid w:val="00FC793E"/>
    <w:rsid w:val="00FC7D26"/>
    <w:rsid w:val="00FD00F1"/>
    <w:rsid w:val="00FD12EE"/>
    <w:rsid w:val="00FD1938"/>
    <w:rsid w:val="00FD2088"/>
    <w:rsid w:val="00FD2711"/>
    <w:rsid w:val="00FD2766"/>
    <w:rsid w:val="00FD2A5C"/>
    <w:rsid w:val="00FD2DEA"/>
    <w:rsid w:val="00FD2F91"/>
    <w:rsid w:val="00FD3232"/>
    <w:rsid w:val="00FD334C"/>
    <w:rsid w:val="00FD388C"/>
    <w:rsid w:val="00FD3A5D"/>
    <w:rsid w:val="00FD3DF3"/>
    <w:rsid w:val="00FD3E28"/>
    <w:rsid w:val="00FD3E53"/>
    <w:rsid w:val="00FD3FC2"/>
    <w:rsid w:val="00FD4DF0"/>
    <w:rsid w:val="00FD4DFB"/>
    <w:rsid w:val="00FD5898"/>
    <w:rsid w:val="00FD616E"/>
    <w:rsid w:val="00FD653D"/>
    <w:rsid w:val="00FD682C"/>
    <w:rsid w:val="00FD687B"/>
    <w:rsid w:val="00FD688B"/>
    <w:rsid w:val="00FD6CE7"/>
    <w:rsid w:val="00FD7002"/>
    <w:rsid w:val="00FD706C"/>
    <w:rsid w:val="00FD7668"/>
    <w:rsid w:val="00FD7A15"/>
    <w:rsid w:val="00FD7CF3"/>
    <w:rsid w:val="00FE0982"/>
    <w:rsid w:val="00FE09D7"/>
    <w:rsid w:val="00FE1344"/>
    <w:rsid w:val="00FE196A"/>
    <w:rsid w:val="00FE1EFF"/>
    <w:rsid w:val="00FE205E"/>
    <w:rsid w:val="00FE2517"/>
    <w:rsid w:val="00FE251D"/>
    <w:rsid w:val="00FE32F6"/>
    <w:rsid w:val="00FE36DC"/>
    <w:rsid w:val="00FE36E2"/>
    <w:rsid w:val="00FE39BA"/>
    <w:rsid w:val="00FE4C52"/>
    <w:rsid w:val="00FE4E2F"/>
    <w:rsid w:val="00FE55A4"/>
    <w:rsid w:val="00FE57CE"/>
    <w:rsid w:val="00FE69DF"/>
    <w:rsid w:val="00FE75D2"/>
    <w:rsid w:val="00FE7A34"/>
    <w:rsid w:val="00FF0755"/>
    <w:rsid w:val="00FF0901"/>
    <w:rsid w:val="00FF0EDE"/>
    <w:rsid w:val="00FF19D4"/>
    <w:rsid w:val="00FF2461"/>
    <w:rsid w:val="00FF253F"/>
    <w:rsid w:val="00FF27FB"/>
    <w:rsid w:val="00FF2894"/>
    <w:rsid w:val="00FF3252"/>
    <w:rsid w:val="00FF33EA"/>
    <w:rsid w:val="00FF3BBD"/>
    <w:rsid w:val="00FF3C24"/>
    <w:rsid w:val="00FF3C45"/>
    <w:rsid w:val="00FF4355"/>
    <w:rsid w:val="00FF436A"/>
    <w:rsid w:val="00FF447E"/>
    <w:rsid w:val="00FF46F9"/>
    <w:rsid w:val="00FF536C"/>
    <w:rsid w:val="00FF53C6"/>
    <w:rsid w:val="00FF5A5D"/>
    <w:rsid w:val="00FF5E74"/>
    <w:rsid w:val="00FF6837"/>
    <w:rsid w:val="00FF701F"/>
    <w:rsid w:val="00FF711A"/>
    <w:rsid w:val="00FF7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5" fill="f" fillcolor="white" stroke="f">
      <v:fill color="white" on="f"/>
      <v:stroke on="f"/>
      <v:shadow color="black" opacity="49151f" offset=".74833mm,.74833mm"/>
      <o:colormru v:ext="edit" colors="#0a1b5e,#f7c92e,#002740"/>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iPriority="0" w:unhideWhenUsed="1"/>
    <w:lsdException w:name="header" w:uiPriority="0"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iPriority="0"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B494D"/>
    <w:rPr>
      <w:rFonts w:ascii="Trebuchet MS" w:eastAsia="Times" w:hAnsi="Trebuchet MS"/>
      <w:b/>
      <w:color w:val="000000"/>
      <w:lang w:eastAsia="en-US"/>
    </w:rPr>
  </w:style>
  <w:style w:type="paragraph" w:styleId="Heading1">
    <w:name w:val="heading 1"/>
    <w:basedOn w:val="Header"/>
    <w:next w:val="Body"/>
    <w:link w:val="Heading1Char"/>
    <w:qFormat/>
    <w:rsid w:val="00165FC7"/>
    <w:pPr>
      <w:numPr>
        <w:numId w:val="15"/>
      </w:numPr>
      <w:spacing w:before="360" w:after="240"/>
      <w:outlineLvl w:val="0"/>
    </w:pPr>
    <w:rPr>
      <w:rFonts w:ascii="Arial" w:hAnsi="Arial"/>
      <w:color w:val="000000"/>
    </w:rPr>
  </w:style>
  <w:style w:type="paragraph" w:styleId="Heading2">
    <w:name w:val="heading 2"/>
    <w:basedOn w:val="Heading1"/>
    <w:next w:val="Body"/>
    <w:qFormat/>
    <w:rsid w:val="004C112C"/>
    <w:pPr>
      <w:numPr>
        <w:ilvl w:val="1"/>
      </w:numPr>
      <w:spacing w:after="120"/>
      <w:outlineLvl w:val="1"/>
    </w:pPr>
    <w:rPr>
      <w:color w:val="002740"/>
      <w:sz w:val="22"/>
    </w:rPr>
  </w:style>
  <w:style w:type="paragraph" w:styleId="Heading3">
    <w:name w:val="heading 3"/>
    <w:aliases w:val="Heading 3 Char,Char4 Char, Char4 Char"/>
    <w:basedOn w:val="Heading2"/>
    <w:next w:val="Body"/>
    <w:link w:val="Heading3Char1"/>
    <w:qFormat/>
    <w:rsid w:val="00981AE3"/>
    <w:pPr>
      <w:keepNext/>
      <w:numPr>
        <w:ilvl w:val="2"/>
      </w:numPr>
      <w:spacing w:before="120"/>
      <w:outlineLvl w:val="2"/>
    </w:pPr>
    <w:rPr>
      <w:rFonts w:ascii="Times New Roman" w:eastAsia="Times New Roman" w:hAnsi="Times New Roman" w:cs="Arial"/>
      <w:bCs/>
      <w:color w:val="auto"/>
      <w:sz w:val="28"/>
      <w:szCs w:val="26"/>
    </w:rPr>
  </w:style>
  <w:style w:type="paragraph" w:styleId="Heading4">
    <w:name w:val="heading 4"/>
    <w:aliases w:val="Heading 4 Char, Char3 Char"/>
    <w:basedOn w:val="Heading3"/>
    <w:next w:val="Body"/>
    <w:qFormat/>
    <w:rsid w:val="00653E8B"/>
    <w:pPr>
      <w:numPr>
        <w:ilvl w:val="3"/>
      </w:numPr>
      <w:outlineLvl w:val="3"/>
    </w:pPr>
    <w:rPr>
      <w:bCs w:val="0"/>
      <w:sz w:val="20"/>
      <w:szCs w:val="28"/>
    </w:rPr>
  </w:style>
  <w:style w:type="paragraph" w:styleId="Heading5">
    <w:name w:val="heading 5"/>
    <w:aliases w:val="Heading 5 Char,Heading 5 Char1 Char,Heading 5 Char Char Char,Char2 Char Char Char,Char2 Char Char1, Char2 Char Char Char, Char2 Char Char1"/>
    <w:basedOn w:val="Normal"/>
    <w:next w:val="Normal"/>
    <w:autoRedefine/>
    <w:qFormat/>
    <w:rsid w:val="00E90D93"/>
    <w:pPr>
      <w:spacing w:before="240" w:after="60"/>
      <w:ind w:left="993"/>
      <w:outlineLvl w:val="4"/>
    </w:pPr>
    <w:rPr>
      <w:rFonts w:eastAsia="宋体"/>
      <w:b w:val="0"/>
      <w:bCs/>
      <w:iCs/>
      <w:sz w:val="21"/>
      <w:szCs w:val="28"/>
      <w:lang w:eastAsia="zh-CN"/>
    </w:rPr>
  </w:style>
  <w:style w:type="paragraph" w:styleId="Heading6">
    <w:name w:val="heading 6"/>
    <w:basedOn w:val="Normal"/>
    <w:next w:val="Normal"/>
    <w:autoRedefine/>
    <w:qFormat/>
    <w:rsid w:val="00653E8B"/>
    <w:pPr>
      <w:numPr>
        <w:ilvl w:val="5"/>
        <w:numId w:val="15"/>
      </w:numPr>
      <w:spacing w:before="240" w:after="60"/>
      <w:outlineLvl w:val="5"/>
    </w:pPr>
    <w:rPr>
      <w:b w:val="0"/>
      <w:bCs/>
      <w:color w:val="000080"/>
      <w:sz w:val="16"/>
      <w:szCs w:val="22"/>
    </w:rPr>
  </w:style>
  <w:style w:type="paragraph" w:styleId="Heading7">
    <w:name w:val="heading 7"/>
    <w:basedOn w:val="Normal"/>
    <w:next w:val="Normal"/>
    <w:autoRedefine/>
    <w:qFormat/>
    <w:rsid w:val="00653E8B"/>
    <w:pPr>
      <w:numPr>
        <w:ilvl w:val="6"/>
        <w:numId w:val="15"/>
      </w:numPr>
      <w:spacing w:before="240" w:after="60"/>
      <w:outlineLvl w:val="6"/>
    </w:pPr>
    <w:rPr>
      <w:sz w:val="16"/>
      <w:szCs w:val="24"/>
    </w:rPr>
  </w:style>
  <w:style w:type="paragraph" w:styleId="Heading8">
    <w:name w:val="heading 8"/>
    <w:basedOn w:val="Normal"/>
    <w:next w:val="Normal"/>
    <w:autoRedefine/>
    <w:qFormat/>
    <w:rsid w:val="00653E8B"/>
    <w:pPr>
      <w:numPr>
        <w:ilvl w:val="7"/>
        <w:numId w:val="15"/>
      </w:numPr>
      <w:spacing w:before="240" w:after="60"/>
      <w:outlineLvl w:val="7"/>
    </w:pPr>
    <w:rPr>
      <w:iCs/>
      <w:sz w:val="16"/>
      <w:szCs w:val="24"/>
    </w:rPr>
  </w:style>
  <w:style w:type="paragraph" w:styleId="Heading9">
    <w:name w:val="heading 9"/>
    <w:basedOn w:val="Normal"/>
    <w:next w:val="Normal"/>
    <w:autoRedefine/>
    <w:qFormat/>
    <w:rsid w:val="00653E8B"/>
    <w:pPr>
      <w:numPr>
        <w:ilvl w:val="8"/>
        <w:numId w:val="15"/>
      </w:numPr>
      <w:spacing w:before="240" w:after="60"/>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FC7"/>
    <w:rPr>
      <w:rFonts w:ascii="Arial" w:eastAsia="Times" w:hAnsi="Arial"/>
      <w:b/>
      <w:color w:val="000000"/>
      <w:sz w:val="24"/>
      <w:lang w:eastAsia="en-US"/>
    </w:rPr>
  </w:style>
  <w:style w:type="paragraph" w:styleId="Footer">
    <w:name w:val="footer"/>
    <w:basedOn w:val="Normal"/>
    <w:link w:val="FooterChar"/>
    <w:semiHidden/>
    <w:rsid w:val="004C2F1E"/>
    <w:pPr>
      <w:tabs>
        <w:tab w:val="center" w:pos="4320"/>
        <w:tab w:val="right" w:pos="8640"/>
      </w:tabs>
    </w:pPr>
  </w:style>
  <w:style w:type="character" w:customStyle="1" w:styleId="DocumentTitle">
    <w:name w:val="Document Title"/>
    <w:basedOn w:val="DefaultParagraphFont"/>
    <w:rsid w:val="0005705B"/>
    <w:rPr>
      <w:rFonts w:ascii="Trebuchet MS" w:hAnsi="Trebuchet MS"/>
      <w:b/>
      <w:color w:val="002740"/>
      <w:sz w:val="32"/>
    </w:rPr>
  </w:style>
  <w:style w:type="paragraph" w:styleId="DocumentMap">
    <w:name w:val="Document Map"/>
    <w:basedOn w:val="Normal"/>
    <w:semiHidden/>
    <w:rsid w:val="009441F2"/>
    <w:pPr>
      <w:shd w:val="clear" w:color="auto" w:fill="000080"/>
    </w:pPr>
    <w:rPr>
      <w:rFonts w:ascii="Tahoma" w:hAnsi="Tahoma" w:cs="Tahoma"/>
    </w:rPr>
  </w:style>
  <w:style w:type="paragraph" w:styleId="TOC1">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TOC2">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Hyperlink">
    <w:name w:val="Hyperlink"/>
    <w:basedOn w:val="DefaultParagraphFont"/>
    <w:uiPriority w:val="99"/>
    <w:semiHidden/>
    <w:rsid w:val="002A5271"/>
    <w:rPr>
      <w:color w:val="0000FF"/>
      <w:u w:val="single"/>
    </w:rPr>
  </w:style>
  <w:style w:type="paragraph" w:styleId="TOC3">
    <w:name w:val="toc 3"/>
    <w:next w:val="Body"/>
    <w:uiPriority w:val="39"/>
    <w:qFormat/>
    <w:rsid w:val="00736AF1"/>
    <w:pPr>
      <w:spacing w:before="120" w:after="120"/>
    </w:pPr>
    <w:rPr>
      <w:rFonts w:ascii="Trebuchet MS" w:eastAsia="Times" w:hAnsi="Trebuchet MS"/>
      <w:color w:val="000000"/>
      <w:sz w:val="22"/>
      <w:lang w:eastAsia="en-US"/>
    </w:rPr>
  </w:style>
  <w:style w:type="paragraph" w:styleId="BalloonText">
    <w:name w:val="Balloon Text"/>
    <w:basedOn w:val="Normal"/>
    <w:semiHidden/>
    <w:rsid w:val="00EB062D"/>
    <w:rPr>
      <w:rFonts w:ascii="Tahoma" w:hAnsi="Tahoma" w:cs="Tahoma"/>
      <w:sz w:val="16"/>
      <w:szCs w:val="16"/>
    </w:rPr>
  </w:style>
  <w:style w:type="character" w:styleId="CommentReference">
    <w:name w:val="annotation reference"/>
    <w:basedOn w:val="DefaultParagraphFont"/>
    <w:rsid w:val="002F2A1F"/>
    <w:rPr>
      <w:sz w:val="16"/>
      <w:szCs w:val="16"/>
    </w:rPr>
  </w:style>
  <w:style w:type="paragraph" w:styleId="CommentText">
    <w:name w:val="annotation text"/>
    <w:basedOn w:val="Normal"/>
    <w:link w:val="CommentTextChar"/>
    <w:rsid w:val="002F2A1F"/>
  </w:style>
  <w:style w:type="paragraph" w:styleId="CommentSubject">
    <w:name w:val="annotation subject"/>
    <w:basedOn w:val="CommentText"/>
    <w:next w:val="CommentText"/>
    <w:semiHidden/>
    <w:rsid w:val="002F2A1F"/>
    <w:rPr>
      <w:b w:val="0"/>
      <w:bCs/>
    </w:rPr>
  </w:style>
  <w:style w:type="character" w:customStyle="1" w:styleId="EmailStyle271">
    <w:name w:val="EmailStyle271"/>
    <w:basedOn w:val="DefaultParagraphFont"/>
    <w:semiHidden/>
    <w:rsid w:val="00CF7EC2"/>
    <w:rPr>
      <w:rFonts w:ascii="Arial" w:hAnsi="Arial" w:cs="Arial"/>
      <w:color w:val="000080"/>
      <w:sz w:val="20"/>
      <w:szCs w:val="20"/>
    </w:rPr>
  </w:style>
  <w:style w:type="paragraph" w:styleId="TOC4">
    <w:name w:val="toc 4"/>
    <w:next w:val="Body"/>
    <w:qFormat/>
    <w:rsid w:val="00736AF1"/>
    <w:pPr>
      <w:spacing w:before="120" w:after="120"/>
    </w:pPr>
    <w:rPr>
      <w:rFonts w:ascii="Trebuchet MS" w:hAnsi="Trebuchet MS"/>
      <w:color w:val="000000"/>
      <w:sz w:val="22"/>
      <w:szCs w:val="24"/>
      <w:lang w:eastAsia="en-US"/>
    </w:rPr>
  </w:style>
  <w:style w:type="paragraph" w:styleId="TOC5">
    <w:name w:val="toc 5"/>
    <w:next w:val="Body"/>
    <w:qFormat/>
    <w:rsid w:val="00664E49"/>
    <w:rPr>
      <w:rFonts w:ascii="Trebuchet MS" w:hAnsi="Trebuchet MS"/>
      <w:color w:val="FFFFFF"/>
      <w:szCs w:val="24"/>
      <w:lang w:eastAsia="en-US"/>
    </w:rPr>
  </w:style>
  <w:style w:type="paragraph" w:styleId="TOC6">
    <w:name w:val="toc 6"/>
    <w:basedOn w:val="Normal"/>
    <w:next w:val="Normal"/>
    <w:autoRedefine/>
    <w:qFormat/>
    <w:rsid w:val="00811633"/>
    <w:pPr>
      <w:ind w:left="1200"/>
    </w:pPr>
    <w:rPr>
      <w:rFonts w:ascii="Times New Roman" w:eastAsia="Times New Roman" w:hAnsi="Times New Roman"/>
      <w:szCs w:val="24"/>
    </w:rPr>
  </w:style>
  <w:style w:type="paragraph" w:styleId="TOC7">
    <w:name w:val="toc 7"/>
    <w:basedOn w:val="Normal"/>
    <w:next w:val="Normal"/>
    <w:autoRedefine/>
    <w:qFormat/>
    <w:rsid w:val="00811633"/>
    <w:pPr>
      <w:ind w:left="1440"/>
    </w:pPr>
    <w:rPr>
      <w:rFonts w:ascii="Times New Roman" w:eastAsia="Times New Roman" w:hAnsi="Times New Roman"/>
      <w:szCs w:val="24"/>
    </w:rPr>
  </w:style>
  <w:style w:type="paragraph" w:styleId="TOC8">
    <w:name w:val="toc 8"/>
    <w:basedOn w:val="Normal"/>
    <w:next w:val="Normal"/>
    <w:autoRedefine/>
    <w:qFormat/>
    <w:rsid w:val="00811633"/>
    <w:pPr>
      <w:ind w:left="1680"/>
    </w:pPr>
    <w:rPr>
      <w:rFonts w:ascii="Times New Roman" w:eastAsia="Times New Roman" w:hAnsi="Times New Roman"/>
      <w:szCs w:val="24"/>
    </w:rPr>
  </w:style>
  <w:style w:type="paragraph" w:styleId="TOC9">
    <w:name w:val="toc 9"/>
    <w:basedOn w:val="Normal"/>
    <w:next w:val="Normal"/>
    <w:autoRedefine/>
    <w:qFormat/>
    <w:rsid w:val="00811633"/>
    <w:pPr>
      <w:ind w:left="1920"/>
    </w:pPr>
    <w:rPr>
      <w:rFonts w:ascii="Times New Roman" w:eastAsia="Times New Roman" w:hAnsi="Times New Roman"/>
      <w:szCs w:val="24"/>
    </w:rPr>
  </w:style>
  <w:style w:type="numbering" w:styleId="111111">
    <w:name w:val="Outline List 2"/>
    <w:basedOn w:val="NoList"/>
    <w:semiHidden/>
    <w:rsid w:val="00470655"/>
    <w:pPr>
      <w:numPr>
        <w:numId w:val="82"/>
      </w:numPr>
    </w:pPr>
  </w:style>
  <w:style w:type="numbering" w:styleId="1ai">
    <w:name w:val="Outline List 1"/>
    <w:basedOn w:val="NoList"/>
    <w:semiHidden/>
    <w:rsid w:val="00470655"/>
    <w:pPr>
      <w:numPr>
        <w:numId w:val="2"/>
      </w:numPr>
    </w:pPr>
  </w:style>
  <w:style w:type="numbering" w:styleId="ArticleSection">
    <w:name w:val="Outline List 3"/>
    <w:basedOn w:val="NoList"/>
    <w:semiHidden/>
    <w:rsid w:val="00470655"/>
    <w:pPr>
      <w:numPr>
        <w:numId w:val="3"/>
      </w:numPr>
    </w:pPr>
  </w:style>
  <w:style w:type="paragraph" w:styleId="BlockText">
    <w:name w:val="Block Text"/>
    <w:basedOn w:val="Normal"/>
    <w:semiHidden/>
    <w:rsid w:val="00470655"/>
    <w:pPr>
      <w:spacing w:after="120"/>
      <w:ind w:left="1440" w:right="1440"/>
    </w:pPr>
  </w:style>
  <w:style w:type="paragraph" w:styleId="BodyText2">
    <w:name w:val="Body Text 2"/>
    <w:basedOn w:val="Normal"/>
    <w:semiHidden/>
    <w:rsid w:val="00470655"/>
    <w:pPr>
      <w:spacing w:after="120" w:line="480" w:lineRule="auto"/>
    </w:pPr>
  </w:style>
  <w:style w:type="paragraph" w:styleId="BodyText3">
    <w:name w:val="Body Text 3"/>
    <w:basedOn w:val="Normal"/>
    <w:semiHidden/>
    <w:rsid w:val="00470655"/>
    <w:pPr>
      <w:spacing w:after="120"/>
    </w:pPr>
    <w:rPr>
      <w:sz w:val="16"/>
      <w:szCs w:val="16"/>
    </w:rPr>
  </w:style>
  <w:style w:type="paragraph" w:styleId="BodyText">
    <w:name w:val="Body Text"/>
    <w:basedOn w:val="Normal"/>
    <w:semiHidden/>
    <w:rsid w:val="00470655"/>
    <w:pPr>
      <w:spacing w:after="120"/>
    </w:pPr>
  </w:style>
  <w:style w:type="paragraph" w:styleId="BodyTextFirstIndent">
    <w:name w:val="Body Text First Indent"/>
    <w:basedOn w:val="BodyText"/>
    <w:semiHidden/>
    <w:rsid w:val="00470655"/>
    <w:pPr>
      <w:ind w:firstLine="210"/>
    </w:pPr>
  </w:style>
  <w:style w:type="paragraph" w:styleId="BodyTextIndent">
    <w:name w:val="Body Text Indent"/>
    <w:basedOn w:val="Normal"/>
    <w:semiHidden/>
    <w:rsid w:val="00470655"/>
    <w:pPr>
      <w:spacing w:after="120"/>
      <w:ind w:left="360"/>
    </w:pPr>
  </w:style>
  <w:style w:type="paragraph" w:styleId="BodyTextFirstIndent2">
    <w:name w:val="Body Text First Indent 2"/>
    <w:basedOn w:val="BodyTextIndent"/>
    <w:semiHidden/>
    <w:rsid w:val="00470655"/>
    <w:pPr>
      <w:ind w:firstLine="210"/>
    </w:pPr>
  </w:style>
  <w:style w:type="paragraph" w:styleId="BodyTextIndent2">
    <w:name w:val="Body Text Indent 2"/>
    <w:basedOn w:val="Normal"/>
    <w:semiHidden/>
    <w:rsid w:val="00470655"/>
    <w:pPr>
      <w:spacing w:after="120" w:line="480" w:lineRule="auto"/>
      <w:ind w:left="360"/>
    </w:pPr>
  </w:style>
  <w:style w:type="paragraph" w:styleId="BodyTextIndent3">
    <w:name w:val="Body Text Indent 3"/>
    <w:basedOn w:val="Normal"/>
    <w:semiHidden/>
    <w:rsid w:val="00470655"/>
    <w:pPr>
      <w:spacing w:after="120"/>
      <w:ind w:left="360"/>
    </w:pPr>
    <w:rPr>
      <w:sz w:val="16"/>
      <w:szCs w:val="16"/>
    </w:rPr>
  </w:style>
  <w:style w:type="paragraph" w:styleId="Closing">
    <w:name w:val="Closing"/>
    <w:basedOn w:val="Normal"/>
    <w:semiHidden/>
    <w:rsid w:val="00470655"/>
    <w:pPr>
      <w:ind w:left="4320"/>
    </w:pPr>
  </w:style>
  <w:style w:type="paragraph" w:styleId="Date">
    <w:name w:val="Date"/>
    <w:basedOn w:val="Normal"/>
    <w:next w:val="Normal"/>
    <w:semiHidden/>
    <w:rsid w:val="00470655"/>
  </w:style>
  <w:style w:type="paragraph" w:styleId="E-mailSignature">
    <w:name w:val="E-mail Signature"/>
    <w:basedOn w:val="Normal"/>
    <w:semiHidden/>
    <w:rsid w:val="00470655"/>
  </w:style>
  <w:style w:type="character" w:styleId="Emphasis">
    <w:name w:val="Emphasis"/>
    <w:basedOn w:val="DefaultParagraphFont"/>
    <w:uiPriority w:val="20"/>
    <w:qFormat/>
    <w:rsid w:val="00470655"/>
    <w:rPr>
      <w:i/>
      <w:iCs/>
    </w:rPr>
  </w:style>
  <w:style w:type="paragraph" w:styleId="EnvelopeAddress">
    <w:name w:val="envelope address"/>
    <w:basedOn w:val="Normal"/>
    <w:semiHidden/>
    <w:rsid w:val="0047065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470655"/>
    <w:rPr>
      <w:rFonts w:ascii="Arial" w:hAnsi="Arial" w:cs="Arial"/>
    </w:rPr>
  </w:style>
  <w:style w:type="character" w:styleId="HTMLAcronym">
    <w:name w:val="HTML Acronym"/>
    <w:basedOn w:val="DefaultParagraphFont"/>
    <w:semiHidden/>
    <w:rsid w:val="00470655"/>
  </w:style>
  <w:style w:type="paragraph" w:styleId="HTMLAddress">
    <w:name w:val="HTML Address"/>
    <w:basedOn w:val="Normal"/>
    <w:semiHidden/>
    <w:rsid w:val="00470655"/>
    <w:rPr>
      <w:i/>
      <w:iCs/>
    </w:rPr>
  </w:style>
  <w:style w:type="character" w:styleId="HTMLCite">
    <w:name w:val="HTML Cite"/>
    <w:basedOn w:val="DefaultParagraphFont"/>
    <w:semiHidden/>
    <w:rsid w:val="00470655"/>
    <w:rPr>
      <w:i/>
      <w:iCs/>
    </w:rPr>
  </w:style>
  <w:style w:type="character" w:styleId="HTMLCode">
    <w:name w:val="HTML Code"/>
    <w:basedOn w:val="DefaultParagraphFont"/>
    <w:semiHidden/>
    <w:rsid w:val="00470655"/>
    <w:rPr>
      <w:rFonts w:ascii="Courier New" w:hAnsi="Courier New" w:cs="Courier New"/>
      <w:sz w:val="20"/>
      <w:szCs w:val="20"/>
    </w:rPr>
  </w:style>
  <w:style w:type="character" w:styleId="HTMLKeyboard">
    <w:name w:val="HTML Keyboard"/>
    <w:basedOn w:val="DefaultParagraphFont"/>
    <w:semiHidden/>
    <w:rsid w:val="00470655"/>
    <w:rPr>
      <w:rFonts w:ascii="Courier New" w:hAnsi="Courier New" w:cs="Courier New"/>
      <w:sz w:val="20"/>
      <w:szCs w:val="20"/>
    </w:rPr>
  </w:style>
  <w:style w:type="paragraph" w:styleId="HTMLPreformatted">
    <w:name w:val="HTML Preformatted"/>
    <w:basedOn w:val="Normal"/>
    <w:link w:val="HTMLPreformattedChar"/>
    <w:uiPriority w:val="99"/>
    <w:semiHidden/>
    <w:rsid w:val="00470655"/>
    <w:rPr>
      <w:rFonts w:ascii="Courier New" w:hAnsi="Courier New" w:cs="Courier New"/>
    </w:rPr>
  </w:style>
  <w:style w:type="character" w:styleId="HTMLSample">
    <w:name w:val="HTML Sample"/>
    <w:basedOn w:val="DefaultParagraphFont"/>
    <w:semiHidden/>
    <w:rsid w:val="00470655"/>
    <w:rPr>
      <w:rFonts w:ascii="Courier New" w:hAnsi="Courier New" w:cs="Courier New"/>
    </w:rPr>
  </w:style>
  <w:style w:type="character" w:styleId="HTMLTypewriter">
    <w:name w:val="HTML Typewriter"/>
    <w:basedOn w:val="DefaultParagraphFont"/>
    <w:semiHidden/>
    <w:rsid w:val="00470655"/>
    <w:rPr>
      <w:rFonts w:ascii="Courier New" w:hAnsi="Courier New" w:cs="Courier New"/>
      <w:sz w:val="20"/>
      <w:szCs w:val="20"/>
    </w:rPr>
  </w:style>
  <w:style w:type="character" w:styleId="HTMLVariable">
    <w:name w:val="HTML Variable"/>
    <w:basedOn w:val="DefaultParagraphFont"/>
    <w:semiHidden/>
    <w:rsid w:val="00470655"/>
    <w:rPr>
      <w:i/>
      <w:iCs/>
    </w:rPr>
  </w:style>
  <w:style w:type="character" w:styleId="LineNumber">
    <w:name w:val="line number"/>
    <w:basedOn w:val="DefaultParagraphFont"/>
    <w:semiHidden/>
    <w:rsid w:val="00470655"/>
  </w:style>
  <w:style w:type="paragraph" w:styleId="List">
    <w:name w:val="List"/>
    <w:basedOn w:val="Normal"/>
    <w:semiHidden/>
    <w:rsid w:val="00470655"/>
    <w:pPr>
      <w:ind w:left="360" w:hanging="360"/>
    </w:pPr>
  </w:style>
  <w:style w:type="paragraph" w:styleId="List2">
    <w:name w:val="List 2"/>
    <w:basedOn w:val="Normal"/>
    <w:semiHidden/>
    <w:rsid w:val="00470655"/>
    <w:pPr>
      <w:ind w:left="720" w:hanging="360"/>
    </w:pPr>
  </w:style>
  <w:style w:type="paragraph" w:styleId="List3">
    <w:name w:val="List 3"/>
    <w:basedOn w:val="Normal"/>
    <w:semiHidden/>
    <w:rsid w:val="00470655"/>
    <w:pPr>
      <w:ind w:left="1080" w:hanging="360"/>
    </w:pPr>
  </w:style>
  <w:style w:type="paragraph" w:styleId="List4">
    <w:name w:val="List 4"/>
    <w:basedOn w:val="Normal"/>
    <w:semiHidden/>
    <w:rsid w:val="00470655"/>
    <w:pPr>
      <w:ind w:left="1440" w:hanging="360"/>
    </w:pPr>
  </w:style>
  <w:style w:type="paragraph" w:styleId="List5">
    <w:name w:val="List 5"/>
    <w:basedOn w:val="Normal"/>
    <w:semiHidden/>
    <w:rsid w:val="00470655"/>
    <w:pPr>
      <w:ind w:left="1800" w:hanging="360"/>
    </w:pPr>
  </w:style>
  <w:style w:type="paragraph" w:styleId="MessageHeader">
    <w:name w:val="Message Header"/>
    <w:basedOn w:val="Normal"/>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470655"/>
    <w:rPr>
      <w:rFonts w:ascii="Times New Roman" w:hAnsi="Times New Roman"/>
      <w:sz w:val="24"/>
      <w:szCs w:val="24"/>
    </w:rPr>
  </w:style>
  <w:style w:type="paragraph" w:styleId="NormalIndent">
    <w:name w:val="Normal Indent"/>
    <w:basedOn w:val="Normal"/>
    <w:semiHidden/>
    <w:rsid w:val="00470655"/>
    <w:pPr>
      <w:ind w:left="720"/>
    </w:pPr>
  </w:style>
  <w:style w:type="paragraph" w:styleId="NoteHeading">
    <w:name w:val="Note Heading"/>
    <w:basedOn w:val="Normal"/>
    <w:next w:val="Normal"/>
    <w:semiHidden/>
    <w:rsid w:val="00470655"/>
  </w:style>
  <w:style w:type="character" w:styleId="PageNumber">
    <w:name w:val="page number"/>
    <w:basedOn w:val="DefaultParagraphFont"/>
    <w:semiHidden/>
    <w:rsid w:val="00470655"/>
  </w:style>
  <w:style w:type="paragraph" w:styleId="Salutation">
    <w:name w:val="Salutation"/>
    <w:basedOn w:val="Normal"/>
    <w:next w:val="Normal"/>
    <w:semiHidden/>
    <w:rsid w:val="00470655"/>
  </w:style>
  <w:style w:type="paragraph" w:styleId="Signature">
    <w:name w:val="Signature"/>
    <w:basedOn w:val="Normal"/>
    <w:semiHidden/>
    <w:rsid w:val="00470655"/>
    <w:pPr>
      <w:ind w:left="4320"/>
    </w:pPr>
  </w:style>
  <w:style w:type="character" w:styleId="Strong">
    <w:name w:val="Strong"/>
    <w:basedOn w:val="DefaultParagraphFont"/>
    <w:uiPriority w:val="22"/>
    <w:qFormat/>
    <w:rsid w:val="00470655"/>
    <w:rPr>
      <w:b/>
      <w:bCs/>
    </w:rPr>
  </w:style>
  <w:style w:type="table" w:styleId="Table3Deffects1">
    <w:name w:val="Table 3D effects 1"/>
    <w:basedOn w:val="TableNormal"/>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List4">
    <w:name w:val="Table List 4"/>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Body"/>
    <w:link w:val="ListBulletChar"/>
    <w:rsid w:val="003B57FB"/>
    <w:pPr>
      <w:numPr>
        <w:numId w:val="11"/>
      </w:numPr>
    </w:pPr>
  </w:style>
  <w:style w:type="character" w:customStyle="1" w:styleId="ListBulletChar">
    <w:name w:val="List Bullet Char"/>
    <w:basedOn w:val="DefaultParagraphFont"/>
    <w:link w:val="ListBullet"/>
    <w:rsid w:val="003B57FB"/>
    <w:rPr>
      <w:rFonts w:ascii="Trebuchet MS" w:eastAsia="Times" w:hAnsi="Trebuchet MS"/>
      <w:lang w:eastAsia="en-US"/>
    </w:rPr>
  </w:style>
  <w:style w:type="paragraph" w:styleId="ListContinue5">
    <w:name w:val="List Continue 5"/>
    <w:basedOn w:val="Normal"/>
    <w:semiHidden/>
    <w:rsid w:val="00470655"/>
    <w:pPr>
      <w:spacing w:after="120"/>
      <w:ind w:left="1800"/>
    </w:pPr>
  </w:style>
  <w:style w:type="paragraph" w:styleId="ListNumber5">
    <w:name w:val="List Number 5"/>
    <w:basedOn w:val="Normal"/>
    <w:semiHidden/>
    <w:rsid w:val="00470655"/>
    <w:pPr>
      <w:numPr>
        <w:numId w:val="9"/>
      </w:numPr>
    </w:pPr>
  </w:style>
  <w:style w:type="paragraph" w:styleId="Subtitle">
    <w:name w:val="Subtitle"/>
    <w:basedOn w:val="Normal"/>
    <w:qFormat/>
    <w:rsid w:val="00470655"/>
    <w:pPr>
      <w:spacing w:after="60"/>
      <w:jc w:val="center"/>
      <w:outlineLvl w:val="1"/>
    </w:pPr>
    <w:rPr>
      <w:rFonts w:ascii="Arial" w:hAnsi="Arial" w:cs="Arial"/>
      <w:sz w:val="24"/>
      <w:szCs w:val="24"/>
    </w:rPr>
  </w:style>
  <w:style w:type="table" w:styleId="TableGrid4">
    <w:name w:val="Table Grid 4"/>
    <w:basedOn w:val="TableNormal"/>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FollowedHyperlink">
    <w:name w:val="FollowedHyperlink"/>
    <w:basedOn w:val="DefaultParagraphFont"/>
    <w:semiHidden/>
    <w:rsid w:val="00470655"/>
    <w:rPr>
      <w:color w:val="800080"/>
      <w:u w:val="single"/>
    </w:rPr>
  </w:style>
  <w:style w:type="paragraph" w:styleId="ListBullet2">
    <w:name w:val="List Bullet 2"/>
    <w:basedOn w:val="Body"/>
    <w:autoRedefine/>
    <w:semiHidden/>
    <w:rsid w:val="00412AFA"/>
  </w:style>
  <w:style w:type="paragraph" w:styleId="ListBullet3">
    <w:name w:val="List Bullet 3"/>
    <w:basedOn w:val="Normal"/>
    <w:semiHidden/>
    <w:rsid w:val="00412AFA"/>
  </w:style>
  <w:style w:type="paragraph" w:styleId="ListBullet4">
    <w:name w:val="List Bullet 4"/>
    <w:basedOn w:val="Normal"/>
    <w:semiHidden/>
    <w:rsid w:val="00470655"/>
    <w:pPr>
      <w:numPr>
        <w:numId w:val="4"/>
      </w:numPr>
    </w:pPr>
  </w:style>
  <w:style w:type="paragraph" w:styleId="ListBullet5">
    <w:name w:val="List Bullet 5"/>
    <w:basedOn w:val="Normal"/>
    <w:semiHidden/>
    <w:rsid w:val="00470655"/>
    <w:pPr>
      <w:numPr>
        <w:numId w:val="5"/>
      </w:numPr>
    </w:pPr>
  </w:style>
  <w:style w:type="character" w:styleId="HTMLDefinition">
    <w:name w:val="HTML Definition"/>
    <w:basedOn w:val="DefaultParagraphFont"/>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DefaultParagraphFont"/>
    <w:link w:val="Body"/>
    <w:rsid w:val="0021640B"/>
    <w:rPr>
      <w:rFonts w:ascii="Trebuchet MS" w:eastAsia="Times" w:hAnsi="Trebuchet MS"/>
      <w:lang w:val="en-US" w:eastAsia="en-US" w:bidi="ar-SA"/>
    </w:rPr>
  </w:style>
  <w:style w:type="paragraph" w:styleId="ListContinue">
    <w:name w:val="List Continue"/>
    <w:basedOn w:val="Normal"/>
    <w:semiHidden/>
    <w:rsid w:val="008961D9"/>
    <w:pPr>
      <w:spacing w:after="120"/>
      <w:ind w:left="360"/>
    </w:pPr>
  </w:style>
  <w:style w:type="paragraph" w:styleId="ListContinue2">
    <w:name w:val="List Continue 2"/>
    <w:basedOn w:val="Normal"/>
    <w:semiHidden/>
    <w:rsid w:val="008961D9"/>
    <w:pPr>
      <w:spacing w:after="120"/>
      <w:ind w:left="720"/>
    </w:pPr>
  </w:style>
  <w:style w:type="paragraph" w:styleId="ListContinue3">
    <w:name w:val="List Continue 3"/>
    <w:basedOn w:val="Normal"/>
    <w:semiHidden/>
    <w:rsid w:val="008961D9"/>
    <w:pPr>
      <w:spacing w:after="120"/>
      <w:ind w:left="1080"/>
    </w:pPr>
  </w:style>
  <w:style w:type="paragraph" w:styleId="ListContinue4">
    <w:name w:val="List Continue 4"/>
    <w:basedOn w:val="Normal"/>
    <w:semiHidden/>
    <w:rsid w:val="008961D9"/>
    <w:pPr>
      <w:spacing w:after="120"/>
      <w:ind w:left="1440"/>
    </w:pPr>
  </w:style>
  <w:style w:type="paragraph" w:styleId="ListNumber2">
    <w:name w:val="List Number 2"/>
    <w:basedOn w:val="Normal"/>
    <w:semiHidden/>
    <w:rsid w:val="00F22D8F"/>
    <w:pPr>
      <w:numPr>
        <w:numId w:val="6"/>
      </w:numPr>
    </w:pPr>
  </w:style>
  <w:style w:type="paragraph" w:styleId="ListNumber3">
    <w:name w:val="List Number 3"/>
    <w:basedOn w:val="Normal"/>
    <w:semiHidden/>
    <w:rsid w:val="00F22D8F"/>
    <w:pPr>
      <w:numPr>
        <w:numId w:val="7"/>
      </w:numPr>
    </w:pPr>
  </w:style>
  <w:style w:type="paragraph" w:styleId="ListNumber4">
    <w:name w:val="List Number 4"/>
    <w:basedOn w:val="Normal"/>
    <w:semiHidden/>
    <w:rsid w:val="00F22D8F"/>
    <w:pPr>
      <w:numPr>
        <w:numId w:val="8"/>
      </w:numPr>
    </w:pPr>
  </w:style>
  <w:style w:type="paragraph" w:styleId="ListNumber">
    <w:name w:val="List Number"/>
    <w:basedOn w:val="Body"/>
    <w:rsid w:val="003E6973"/>
    <w:pPr>
      <w:numPr>
        <w:numId w:val="10"/>
      </w:numPr>
    </w:pPr>
  </w:style>
  <w:style w:type="paragraph" w:styleId="Title">
    <w:name w:val="Title"/>
    <w:basedOn w:val="Normal"/>
    <w:qFormat/>
    <w:rsid w:val="00FF4355"/>
    <w:pPr>
      <w:spacing w:before="240" w:after="60"/>
      <w:outlineLvl w:val="0"/>
    </w:pPr>
    <w:rPr>
      <w:rFonts w:ascii="Arial" w:hAnsi="Arial" w:cs="Arial"/>
      <w:b w:val="0"/>
      <w:bCs/>
      <w:kern w:val="28"/>
      <w:sz w:val="32"/>
      <w:szCs w:val="32"/>
    </w:rPr>
  </w:style>
  <w:style w:type="paragraph" w:styleId="Header">
    <w:name w:val="header"/>
    <w:rsid w:val="00B75E30"/>
    <w:pPr>
      <w:tabs>
        <w:tab w:val="center" w:pos="4320"/>
        <w:tab w:val="right" w:pos="8640"/>
      </w:tabs>
    </w:pPr>
    <w:rPr>
      <w:rFonts w:ascii="Trebuchet MS" w:eastAsia="Times" w:hAnsi="Trebuchet MS"/>
      <w:b/>
      <w:color w:val="002740"/>
      <w:sz w:val="24"/>
      <w:lang w:eastAsia="en-US"/>
    </w:rPr>
  </w:style>
  <w:style w:type="paragraph" w:styleId="PlainText">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Normal"/>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DefaultParagraphFont"/>
    <w:rsid w:val="00E81267"/>
    <w:rPr>
      <w:rFonts w:ascii="Courier New" w:hAnsi="Courier New"/>
      <w:color w:val="000000"/>
      <w:sz w:val="20"/>
    </w:rPr>
  </w:style>
  <w:style w:type="character" w:customStyle="1" w:styleId="BodyBold">
    <w:name w:val="Body+Bold"/>
    <w:basedOn w:val="DefaultParagraphFont"/>
    <w:rsid w:val="00E81267"/>
    <w:rPr>
      <w:rFonts w:ascii="Trebuchet MS" w:hAnsi="Trebuchet MS"/>
      <w:b/>
      <w:color w:val="000000"/>
      <w:sz w:val="20"/>
    </w:rPr>
  </w:style>
  <w:style w:type="character" w:customStyle="1" w:styleId="StyleBodyItalic1">
    <w:name w:val="Style Body + Italic1"/>
    <w:basedOn w:val="DefaultParagraphFont"/>
    <w:rsid w:val="00285562"/>
    <w:rPr>
      <w:rFonts w:ascii="Trebuchet MS" w:hAnsi="Trebuchet MS"/>
      <w:i/>
      <w:sz w:val="20"/>
    </w:rPr>
  </w:style>
  <w:style w:type="paragraph" w:styleId="Caption">
    <w:name w:val="caption"/>
    <w:aliases w:val="Caption Char,Caption Char1 Char,Caption Char Char1 Char,fig and tbl Char Char1 Char,fighead2 Char Char1 Char,Table Caption Char Char1 Char,fighead21 Char Char1 Char,fighead22 Char Char1 Char,fighead23 Char Char1 Char,Tabl... Char Char Char"/>
    <w:basedOn w:val="Normal"/>
    <w:next w:val="Normal"/>
    <w:link w:val="CaptionChar1"/>
    <w:qFormat/>
    <w:rsid w:val="004C1AC5"/>
    <w:rPr>
      <w:rFonts w:ascii="Times New Roman" w:eastAsia="MS Mincho" w:hAnsi="Times New Roman"/>
      <w:bCs/>
      <w:color w:val="auto"/>
      <w:lang w:eastAsia="ja-JP"/>
    </w:rPr>
  </w:style>
  <w:style w:type="character" w:customStyle="1" w:styleId="FooterChar">
    <w:name w:val="Footer Char"/>
    <w:basedOn w:val="DefaultParagraphFont"/>
    <w:link w:val="Footer"/>
    <w:rsid w:val="004C1AC5"/>
    <w:rPr>
      <w:rFonts w:ascii="Trebuchet MS" w:eastAsia="Times" w:hAnsi="Trebuchet MS"/>
      <w:b/>
      <w:color w:val="FFFFFF"/>
      <w:lang w:val="en-US" w:eastAsia="en-US" w:bidi="ar-SA"/>
    </w:rPr>
  </w:style>
  <w:style w:type="character" w:customStyle="1" w:styleId="term">
    <w:name w:val="term"/>
    <w:basedOn w:val="DefaultParagraphFont"/>
    <w:rsid w:val="00526741"/>
  </w:style>
  <w:style w:type="character" w:customStyle="1" w:styleId="Quote1">
    <w:name w:val="Quote1"/>
    <w:basedOn w:val="DefaultParagraphFont"/>
    <w:rsid w:val="00526741"/>
  </w:style>
  <w:style w:type="character" w:customStyle="1" w:styleId="postbody1">
    <w:name w:val="postbody1"/>
    <w:basedOn w:val="DefaultParagraphFont"/>
    <w:rsid w:val="00DC7D01"/>
    <w:rPr>
      <w:rFonts w:ascii="Verdana" w:hAnsi="Verdana" w:hint="default"/>
      <w:color w:val="333333"/>
      <w:sz w:val="16"/>
      <w:szCs w:val="16"/>
    </w:rPr>
  </w:style>
  <w:style w:type="paragraph" w:customStyle="1" w:styleId="ListParagraph1">
    <w:name w:val="List Paragraph1"/>
    <w:basedOn w:val="Normal"/>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Normal"/>
    <w:rsid w:val="001E5F5C"/>
    <w:pPr>
      <w:spacing w:after="190"/>
    </w:pPr>
    <w:rPr>
      <w:rFonts w:ascii="Arial" w:eastAsia="Times New Roman" w:hAnsi="Arial" w:cs="Arial"/>
      <w:b w:val="0"/>
      <w:sz w:val="16"/>
      <w:szCs w:val="16"/>
      <w:lang w:eastAsia="zh-CN"/>
    </w:rPr>
  </w:style>
  <w:style w:type="paragraph" w:customStyle="1" w:styleId="pb1body1">
    <w:name w:val="pb1_body1"/>
    <w:basedOn w:val="Normal"/>
    <w:rsid w:val="001E5F5C"/>
    <w:pPr>
      <w:spacing w:after="190"/>
    </w:pPr>
    <w:rPr>
      <w:rFonts w:ascii="Arial" w:eastAsia="Times New Roman" w:hAnsi="Arial" w:cs="Arial"/>
      <w:b w:val="0"/>
      <w:sz w:val="16"/>
      <w:szCs w:val="16"/>
      <w:lang w:eastAsia="zh-CN"/>
    </w:rPr>
  </w:style>
  <w:style w:type="paragraph" w:customStyle="1" w:styleId="pntnotetable">
    <w:name w:val="pnt_notetable"/>
    <w:basedOn w:val="Normal"/>
    <w:rsid w:val="001E5F5C"/>
    <w:pPr>
      <w:spacing w:after="190"/>
    </w:pPr>
    <w:rPr>
      <w:rFonts w:ascii="Arial" w:eastAsia="Times New Roman" w:hAnsi="Arial" w:cs="Arial"/>
      <w:b w:val="0"/>
      <w:sz w:val="16"/>
      <w:szCs w:val="16"/>
      <w:lang w:eastAsia="zh-CN"/>
    </w:rPr>
  </w:style>
  <w:style w:type="paragraph" w:customStyle="1" w:styleId="pb2body2">
    <w:name w:val="pb2_body2"/>
    <w:basedOn w:val="Normal"/>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Normal"/>
    <w:rsid w:val="001E5F5C"/>
    <w:pPr>
      <w:spacing w:after="190"/>
    </w:pPr>
    <w:rPr>
      <w:rFonts w:ascii="Arial" w:eastAsia="Times New Roman" w:hAnsi="Arial" w:cs="Arial"/>
      <w:b w:val="0"/>
      <w:sz w:val="16"/>
      <w:szCs w:val="16"/>
      <w:lang w:eastAsia="zh-CN"/>
    </w:rPr>
  </w:style>
  <w:style w:type="character" w:customStyle="1" w:styleId="CaptionChar1">
    <w:name w:val="Caption Char1"/>
    <w:aliases w:val="Caption Char Char,Caption Char1 Char Char,Caption Char Char1 Char Char,fig and tbl Char Char1 Char Char,fighead2 Char Char1 Char Char,Table Caption Char Char1 Char Char,fighead21 Char Char1 Char Char,fighead22 Char Char1 Char Char"/>
    <w:basedOn w:val="DefaultParagraphFont"/>
    <w:link w:val="Caption"/>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character" w:customStyle="1" w:styleId="Heading3Char1">
    <w:name w:val="Heading 3 Char1"/>
    <w:aliases w:val="Heading 3 Char Char,Char4 Char Char, Char4 Char Char"/>
    <w:basedOn w:val="DefaultParagraphFont"/>
    <w:link w:val="Heading3"/>
    <w:rsid w:val="00C9668B"/>
    <w:rPr>
      <w:rFonts w:eastAsia="Times New Roman" w:cs="Arial"/>
      <w:b/>
      <w:bCs/>
      <w:sz w:val="28"/>
      <w:szCs w:val="26"/>
      <w:lang w:eastAsia="en-US"/>
    </w:rPr>
  </w:style>
  <w:style w:type="character" w:customStyle="1" w:styleId="CommentTextChar">
    <w:name w:val="Comment Text Char"/>
    <w:basedOn w:val="DefaultParagraphFont"/>
    <w:link w:val="CommentText"/>
    <w:rsid w:val="007605E8"/>
    <w:rPr>
      <w:rFonts w:ascii="Trebuchet MS" w:eastAsia="Times" w:hAnsi="Trebuchet MS"/>
      <w:b/>
      <w:color w:val="000000"/>
      <w:lang w:eastAsia="en-US"/>
    </w:rPr>
  </w:style>
  <w:style w:type="paragraph" w:styleId="ListParagraph">
    <w:name w:val="List Paragraph"/>
    <w:basedOn w:val="Normal"/>
    <w:uiPriority w:val="34"/>
    <w:qFormat/>
    <w:rsid w:val="008E641E"/>
    <w:pPr>
      <w:ind w:left="720"/>
    </w:pPr>
  </w:style>
  <w:style w:type="character" w:customStyle="1" w:styleId="def">
    <w:name w:val="def"/>
    <w:basedOn w:val="DefaultParagraphFont"/>
    <w:rsid w:val="00A26193"/>
  </w:style>
  <w:style w:type="character" w:customStyle="1" w:styleId="HTMLPreformattedChar">
    <w:name w:val="HTML Preformatted Char"/>
    <w:basedOn w:val="DefaultParagraphFont"/>
    <w:link w:val="HTMLPreformatted"/>
    <w:uiPriority w:val="99"/>
    <w:semiHidden/>
    <w:rsid w:val="004A5D10"/>
    <w:rPr>
      <w:rFonts w:ascii="Courier New" w:eastAsia="Times" w:hAnsi="Courier New" w:cs="Courier New"/>
      <w:b/>
      <w:color w:val="00000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043331">
      <w:bodyDiv w:val="1"/>
      <w:marLeft w:val="0"/>
      <w:marRight w:val="0"/>
      <w:marTop w:val="0"/>
      <w:marBottom w:val="0"/>
      <w:divBdr>
        <w:top w:val="none" w:sz="0" w:space="0" w:color="auto"/>
        <w:left w:val="none" w:sz="0" w:space="0" w:color="auto"/>
        <w:bottom w:val="none" w:sz="0" w:space="0" w:color="auto"/>
        <w:right w:val="none" w:sz="0" w:space="0" w:color="auto"/>
      </w:divBdr>
      <w:divsChild>
        <w:div w:id="2093358212">
          <w:marLeft w:val="0"/>
          <w:marRight w:val="0"/>
          <w:marTop w:val="0"/>
          <w:marBottom w:val="0"/>
          <w:divBdr>
            <w:top w:val="none" w:sz="0" w:space="0" w:color="auto"/>
            <w:left w:val="none" w:sz="0" w:space="0" w:color="auto"/>
            <w:bottom w:val="none" w:sz="0" w:space="0" w:color="auto"/>
            <w:right w:val="none" w:sz="0" w:space="0" w:color="auto"/>
          </w:divBdr>
          <w:divsChild>
            <w:div w:id="302657144">
              <w:marLeft w:val="1814"/>
              <w:marRight w:val="0"/>
              <w:marTop w:val="0"/>
              <w:marBottom w:val="0"/>
              <w:divBdr>
                <w:top w:val="none" w:sz="0" w:space="0" w:color="auto"/>
                <w:left w:val="none" w:sz="0" w:space="0" w:color="auto"/>
                <w:bottom w:val="none" w:sz="0" w:space="0" w:color="auto"/>
                <w:right w:val="none" w:sz="0" w:space="0" w:color="auto"/>
              </w:divBdr>
            </w:div>
            <w:div w:id="329675594">
              <w:marLeft w:val="1814"/>
              <w:marRight w:val="0"/>
              <w:marTop w:val="0"/>
              <w:marBottom w:val="0"/>
              <w:divBdr>
                <w:top w:val="none" w:sz="0" w:space="0" w:color="auto"/>
                <w:left w:val="none" w:sz="0" w:space="0" w:color="auto"/>
                <w:bottom w:val="none" w:sz="0" w:space="0" w:color="auto"/>
                <w:right w:val="none" w:sz="0" w:space="0" w:color="auto"/>
              </w:divBdr>
            </w:div>
            <w:div w:id="624887962">
              <w:marLeft w:val="1814"/>
              <w:marRight w:val="0"/>
              <w:marTop w:val="0"/>
              <w:marBottom w:val="0"/>
              <w:divBdr>
                <w:top w:val="none" w:sz="0" w:space="0" w:color="auto"/>
                <w:left w:val="none" w:sz="0" w:space="0" w:color="auto"/>
                <w:bottom w:val="none" w:sz="0" w:space="0" w:color="auto"/>
                <w:right w:val="none" w:sz="0" w:space="0" w:color="auto"/>
              </w:divBdr>
            </w:div>
            <w:div w:id="1025860925">
              <w:marLeft w:val="1814"/>
              <w:marRight w:val="0"/>
              <w:marTop w:val="0"/>
              <w:marBottom w:val="0"/>
              <w:divBdr>
                <w:top w:val="none" w:sz="0" w:space="0" w:color="auto"/>
                <w:left w:val="none" w:sz="0" w:space="0" w:color="auto"/>
                <w:bottom w:val="none" w:sz="0" w:space="0" w:color="auto"/>
                <w:right w:val="none" w:sz="0" w:space="0" w:color="auto"/>
              </w:divBdr>
            </w:div>
            <w:div w:id="1159805826">
              <w:marLeft w:val="1814"/>
              <w:marRight w:val="0"/>
              <w:marTop w:val="0"/>
              <w:marBottom w:val="0"/>
              <w:divBdr>
                <w:top w:val="none" w:sz="0" w:space="0" w:color="auto"/>
                <w:left w:val="none" w:sz="0" w:space="0" w:color="auto"/>
                <w:bottom w:val="none" w:sz="0" w:space="0" w:color="auto"/>
                <w:right w:val="none" w:sz="0" w:space="0" w:color="auto"/>
              </w:divBdr>
            </w:div>
            <w:div w:id="1413773878">
              <w:marLeft w:val="1814"/>
              <w:marRight w:val="0"/>
              <w:marTop w:val="0"/>
              <w:marBottom w:val="0"/>
              <w:divBdr>
                <w:top w:val="none" w:sz="0" w:space="0" w:color="auto"/>
                <w:left w:val="none" w:sz="0" w:space="0" w:color="auto"/>
                <w:bottom w:val="none" w:sz="0" w:space="0" w:color="auto"/>
                <w:right w:val="none" w:sz="0" w:space="0" w:color="auto"/>
              </w:divBdr>
            </w:div>
            <w:div w:id="2127964361">
              <w:marLeft w:val="1814"/>
              <w:marRight w:val="0"/>
              <w:marTop w:val="0"/>
              <w:marBottom w:val="0"/>
              <w:divBdr>
                <w:top w:val="none" w:sz="0" w:space="0" w:color="auto"/>
                <w:left w:val="none" w:sz="0" w:space="0" w:color="auto"/>
                <w:bottom w:val="none" w:sz="0" w:space="0" w:color="auto"/>
                <w:right w:val="none" w:sz="0" w:space="0" w:color="auto"/>
              </w:divBdr>
            </w:div>
            <w:div w:id="2129548974">
              <w:marLeft w:val="1814"/>
              <w:marRight w:val="0"/>
              <w:marTop w:val="0"/>
              <w:marBottom w:val="0"/>
              <w:divBdr>
                <w:top w:val="none" w:sz="0" w:space="0" w:color="auto"/>
                <w:left w:val="none" w:sz="0" w:space="0" w:color="auto"/>
                <w:bottom w:val="none" w:sz="0" w:space="0" w:color="auto"/>
                <w:right w:val="none" w:sz="0" w:space="0" w:color="auto"/>
              </w:divBdr>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746">
      <w:bodyDiv w:val="1"/>
      <w:marLeft w:val="0"/>
      <w:marRight w:val="0"/>
      <w:marTop w:val="0"/>
      <w:marBottom w:val="0"/>
      <w:divBdr>
        <w:top w:val="none" w:sz="0" w:space="0" w:color="auto"/>
        <w:left w:val="none" w:sz="0" w:space="0" w:color="auto"/>
        <w:bottom w:val="none" w:sz="0" w:space="0" w:color="auto"/>
        <w:right w:val="none" w:sz="0" w:space="0" w:color="auto"/>
      </w:divBdr>
    </w:div>
    <w:div w:id="364410326">
      <w:bodyDiv w:val="1"/>
      <w:marLeft w:val="0"/>
      <w:marRight w:val="0"/>
      <w:marTop w:val="0"/>
      <w:marBottom w:val="0"/>
      <w:divBdr>
        <w:top w:val="none" w:sz="0" w:space="0" w:color="auto"/>
        <w:left w:val="none" w:sz="0" w:space="0" w:color="auto"/>
        <w:bottom w:val="none" w:sz="0" w:space="0" w:color="auto"/>
        <w:right w:val="none" w:sz="0" w:space="0" w:color="auto"/>
      </w:divBdr>
      <w:divsChild>
        <w:div w:id="293142759">
          <w:marLeft w:val="0"/>
          <w:marRight w:val="0"/>
          <w:marTop w:val="0"/>
          <w:marBottom w:val="0"/>
          <w:divBdr>
            <w:top w:val="none" w:sz="0" w:space="0" w:color="auto"/>
            <w:left w:val="none" w:sz="0" w:space="0" w:color="auto"/>
            <w:bottom w:val="none" w:sz="0" w:space="0" w:color="auto"/>
            <w:right w:val="none" w:sz="0" w:space="0" w:color="auto"/>
          </w:divBdr>
          <w:divsChild>
            <w:div w:id="1186020960">
              <w:marLeft w:val="0"/>
              <w:marRight w:val="0"/>
              <w:marTop w:val="208"/>
              <w:marBottom w:val="0"/>
              <w:divBdr>
                <w:top w:val="none" w:sz="0" w:space="0" w:color="auto"/>
                <w:left w:val="none" w:sz="0" w:space="0" w:color="auto"/>
                <w:bottom w:val="none" w:sz="0" w:space="0" w:color="auto"/>
                <w:right w:val="none" w:sz="0" w:space="0" w:color="auto"/>
              </w:divBdr>
              <w:divsChild>
                <w:div w:id="246620661">
                  <w:marLeft w:val="0"/>
                  <w:marRight w:val="0"/>
                  <w:marTop w:val="0"/>
                  <w:marBottom w:val="0"/>
                  <w:divBdr>
                    <w:top w:val="none" w:sz="0" w:space="0" w:color="auto"/>
                    <w:left w:val="none" w:sz="0" w:space="0" w:color="auto"/>
                    <w:bottom w:val="none" w:sz="0" w:space="0" w:color="auto"/>
                    <w:right w:val="none" w:sz="0" w:space="0" w:color="auto"/>
                  </w:divBdr>
                  <w:divsChild>
                    <w:div w:id="1737045797">
                      <w:marLeft w:val="0"/>
                      <w:marRight w:val="0"/>
                      <w:marTop w:val="0"/>
                      <w:marBottom w:val="0"/>
                      <w:divBdr>
                        <w:top w:val="none" w:sz="0" w:space="0" w:color="auto"/>
                        <w:left w:val="none" w:sz="0" w:space="0" w:color="auto"/>
                        <w:bottom w:val="none" w:sz="0" w:space="0" w:color="auto"/>
                        <w:right w:val="none" w:sz="0" w:space="0" w:color="auto"/>
                      </w:divBdr>
                      <w:divsChild>
                        <w:div w:id="36324736">
                          <w:marLeft w:val="0"/>
                          <w:marRight w:val="0"/>
                          <w:marTop w:val="0"/>
                          <w:marBottom w:val="249"/>
                          <w:divBdr>
                            <w:top w:val="none" w:sz="0" w:space="0" w:color="auto"/>
                            <w:left w:val="none" w:sz="0" w:space="0" w:color="auto"/>
                            <w:bottom w:val="none" w:sz="0" w:space="0" w:color="auto"/>
                            <w:right w:val="none" w:sz="0" w:space="0" w:color="auto"/>
                          </w:divBdr>
                        </w:div>
                      </w:divsChild>
                    </w:div>
                  </w:divsChild>
                </w:div>
              </w:divsChild>
            </w:div>
          </w:divsChild>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46392983">
      <w:bodyDiv w:val="1"/>
      <w:marLeft w:val="0"/>
      <w:marRight w:val="0"/>
      <w:marTop w:val="0"/>
      <w:marBottom w:val="0"/>
      <w:divBdr>
        <w:top w:val="none" w:sz="0" w:space="0" w:color="auto"/>
        <w:left w:val="none" w:sz="0" w:space="0" w:color="auto"/>
        <w:bottom w:val="none" w:sz="0" w:space="0" w:color="auto"/>
        <w:right w:val="none" w:sz="0" w:space="0" w:color="auto"/>
      </w:divBdr>
      <w:divsChild>
        <w:div w:id="1699549960">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477066870">
      <w:bodyDiv w:val="1"/>
      <w:marLeft w:val="0"/>
      <w:marRight w:val="0"/>
      <w:marTop w:val="0"/>
      <w:marBottom w:val="0"/>
      <w:divBdr>
        <w:top w:val="none" w:sz="0" w:space="0" w:color="auto"/>
        <w:left w:val="none" w:sz="0" w:space="0" w:color="auto"/>
        <w:bottom w:val="none" w:sz="0" w:space="0" w:color="auto"/>
        <w:right w:val="none" w:sz="0" w:space="0" w:color="auto"/>
      </w:divBdr>
    </w:div>
    <w:div w:id="598413968">
      <w:bodyDiv w:val="1"/>
      <w:marLeft w:val="0"/>
      <w:marRight w:val="0"/>
      <w:marTop w:val="0"/>
      <w:marBottom w:val="0"/>
      <w:divBdr>
        <w:top w:val="none" w:sz="0" w:space="0" w:color="auto"/>
        <w:left w:val="none" w:sz="0" w:space="0" w:color="auto"/>
        <w:bottom w:val="none" w:sz="0" w:space="0" w:color="auto"/>
        <w:right w:val="none" w:sz="0" w:space="0" w:color="auto"/>
      </w:divBdr>
    </w:div>
    <w:div w:id="677080516">
      <w:bodyDiv w:val="1"/>
      <w:marLeft w:val="0"/>
      <w:marRight w:val="0"/>
      <w:marTop w:val="0"/>
      <w:marBottom w:val="0"/>
      <w:divBdr>
        <w:top w:val="none" w:sz="0" w:space="0" w:color="auto"/>
        <w:left w:val="none" w:sz="0" w:space="0" w:color="auto"/>
        <w:bottom w:val="none" w:sz="0" w:space="0" w:color="auto"/>
        <w:right w:val="none" w:sz="0" w:space="0" w:color="auto"/>
      </w:divBdr>
    </w:div>
    <w:div w:id="764233647">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53042184">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4051">
      <w:bodyDiv w:val="1"/>
      <w:marLeft w:val="0"/>
      <w:marRight w:val="0"/>
      <w:marTop w:val="0"/>
      <w:marBottom w:val="0"/>
      <w:divBdr>
        <w:top w:val="none" w:sz="0" w:space="0" w:color="auto"/>
        <w:left w:val="none" w:sz="0" w:space="0" w:color="auto"/>
        <w:bottom w:val="none" w:sz="0" w:space="0" w:color="auto"/>
        <w:right w:val="none" w:sz="0" w:space="0" w:color="auto"/>
      </w:divBdr>
    </w:div>
    <w:div w:id="1138111856">
      <w:bodyDiv w:val="1"/>
      <w:marLeft w:val="0"/>
      <w:marRight w:val="0"/>
      <w:marTop w:val="0"/>
      <w:marBottom w:val="0"/>
      <w:divBdr>
        <w:top w:val="none" w:sz="0" w:space="0" w:color="auto"/>
        <w:left w:val="none" w:sz="0" w:space="0" w:color="auto"/>
        <w:bottom w:val="none" w:sz="0" w:space="0" w:color="auto"/>
        <w:right w:val="none" w:sz="0" w:space="0" w:color="auto"/>
      </w:divBdr>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06880">
      <w:bodyDiv w:val="1"/>
      <w:marLeft w:val="0"/>
      <w:marRight w:val="0"/>
      <w:marTop w:val="0"/>
      <w:marBottom w:val="0"/>
      <w:divBdr>
        <w:top w:val="none" w:sz="0" w:space="0" w:color="auto"/>
        <w:left w:val="none" w:sz="0" w:space="0" w:color="auto"/>
        <w:bottom w:val="none" w:sz="0" w:space="0" w:color="auto"/>
        <w:right w:val="none" w:sz="0" w:space="0" w:color="auto"/>
      </w:divBdr>
      <w:divsChild>
        <w:div w:id="1148015157">
          <w:marLeft w:val="0"/>
          <w:marRight w:val="0"/>
          <w:marTop w:val="0"/>
          <w:marBottom w:val="0"/>
          <w:divBdr>
            <w:top w:val="none" w:sz="0" w:space="0" w:color="auto"/>
            <w:left w:val="none" w:sz="0" w:space="0" w:color="auto"/>
            <w:bottom w:val="none" w:sz="0" w:space="0" w:color="auto"/>
            <w:right w:val="none" w:sz="0" w:space="0" w:color="auto"/>
          </w:divBdr>
          <w:divsChild>
            <w:div w:id="882790968">
              <w:marLeft w:val="0"/>
              <w:marRight w:val="0"/>
              <w:marTop w:val="288"/>
              <w:marBottom w:val="0"/>
              <w:divBdr>
                <w:top w:val="none" w:sz="0" w:space="0" w:color="auto"/>
                <w:left w:val="none" w:sz="0" w:space="0" w:color="auto"/>
                <w:bottom w:val="none" w:sz="0" w:space="0" w:color="auto"/>
                <w:right w:val="none" w:sz="0" w:space="0" w:color="auto"/>
              </w:divBdr>
              <w:divsChild>
                <w:div w:id="639072122">
                  <w:marLeft w:val="0"/>
                  <w:marRight w:val="0"/>
                  <w:marTop w:val="0"/>
                  <w:marBottom w:val="0"/>
                  <w:divBdr>
                    <w:top w:val="none" w:sz="0" w:space="0" w:color="auto"/>
                    <w:left w:val="none" w:sz="0" w:space="0" w:color="auto"/>
                    <w:bottom w:val="none" w:sz="0" w:space="0" w:color="auto"/>
                    <w:right w:val="none" w:sz="0" w:space="0" w:color="auto"/>
                  </w:divBdr>
                  <w:divsChild>
                    <w:div w:id="307824628">
                      <w:marLeft w:val="0"/>
                      <w:marRight w:val="0"/>
                      <w:marTop w:val="0"/>
                      <w:marBottom w:val="0"/>
                      <w:divBdr>
                        <w:top w:val="none" w:sz="0" w:space="0" w:color="auto"/>
                        <w:left w:val="none" w:sz="0" w:space="0" w:color="auto"/>
                        <w:bottom w:val="none" w:sz="0" w:space="0" w:color="auto"/>
                        <w:right w:val="none" w:sz="0" w:space="0" w:color="auto"/>
                      </w:divBdr>
                      <w:divsChild>
                        <w:div w:id="2031685166">
                          <w:marLeft w:val="0"/>
                          <w:marRight w:val="0"/>
                          <w:marTop w:val="0"/>
                          <w:marBottom w:val="346"/>
                          <w:divBdr>
                            <w:top w:val="none" w:sz="0" w:space="0" w:color="auto"/>
                            <w:left w:val="none" w:sz="0" w:space="0" w:color="auto"/>
                            <w:bottom w:val="none" w:sz="0" w:space="0" w:color="auto"/>
                            <w:right w:val="none" w:sz="0" w:space="0" w:color="auto"/>
                          </w:divBdr>
                        </w:div>
                      </w:divsChild>
                    </w:div>
                  </w:divsChild>
                </w:div>
              </w:divsChild>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3710">
      <w:bodyDiv w:val="1"/>
      <w:marLeft w:val="0"/>
      <w:marRight w:val="0"/>
      <w:marTop w:val="0"/>
      <w:marBottom w:val="0"/>
      <w:divBdr>
        <w:top w:val="none" w:sz="0" w:space="0" w:color="auto"/>
        <w:left w:val="none" w:sz="0" w:space="0" w:color="auto"/>
        <w:bottom w:val="none" w:sz="0" w:space="0" w:color="auto"/>
        <w:right w:val="none" w:sz="0" w:space="0" w:color="auto"/>
      </w:divBdr>
    </w:div>
    <w:div w:id="1272472567">
      <w:bodyDiv w:val="1"/>
      <w:marLeft w:val="0"/>
      <w:marRight w:val="0"/>
      <w:marTop w:val="0"/>
      <w:marBottom w:val="0"/>
      <w:divBdr>
        <w:top w:val="none" w:sz="0" w:space="0" w:color="auto"/>
        <w:left w:val="none" w:sz="0" w:space="0" w:color="auto"/>
        <w:bottom w:val="none" w:sz="0" w:space="0" w:color="auto"/>
        <w:right w:val="none" w:sz="0" w:space="0" w:color="auto"/>
      </w:divBdr>
    </w:div>
    <w:div w:id="1336612150">
      <w:bodyDiv w:val="1"/>
      <w:marLeft w:val="0"/>
      <w:marRight w:val="0"/>
      <w:marTop w:val="0"/>
      <w:marBottom w:val="0"/>
      <w:divBdr>
        <w:top w:val="none" w:sz="0" w:space="0" w:color="auto"/>
        <w:left w:val="none" w:sz="0" w:space="0" w:color="auto"/>
        <w:bottom w:val="none" w:sz="0" w:space="0" w:color="auto"/>
        <w:right w:val="none" w:sz="0" w:space="0" w:color="auto"/>
      </w:divBdr>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5686">
      <w:bodyDiv w:val="1"/>
      <w:marLeft w:val="0"/>
      <w:marRight w:val="0"/>
      <w:marTop w:val="0"/>
      <w:marBottom w:val="0"/>
      <w:divBdr>
        <w:top w:val="none" w:sz="0" w:space="0" w:color="auto"/>
        <w:left w:val="none" w:sz="0" w:space="0" w:color="auto"/>
        <w:bottom w:val="none" w:sz="0" w:space="0" w:color="auto"/>
        <w:right w:val="none" w:sz="0" w:space="0" w:color="auto"/>
      </w:divBdr>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12341">
      <w:bodyDiv w:val="1"/>
      <w:marLeft w:val="0"/>
      <w:marRight w:val="0"/>
      <w:marTop w:val="0"/>
      <w:marBottom w:val="0"/>
      <w:divBdr>
        <w:top w:val="none" w:sz="0" w:space="0" w:color="auto"/>
        <w:left w:val="none" w:sz="0" w:space="0" w:color="auto"/>
        <w:bottom w:val="none" w:sz="0" w:space="0" w:color="auto"/>
        <w:right w:val="none" w:sz="0" w:space="0" w:color="auto"/>
      </w:divBdr>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1068">
      <w:bodyDiv w:val="1"/>
      <w:marLeft w:val="0"/>
      <w:marRight w:val="0"/>
      <w:marTop w:val="0"/>
      <w:marBottom w:val="0"/>
      <w:divBdr>
        <w:top w:val="none" w:sz="0" w:space="0" w:color="auto"/>
        <w:left w:val="none" w:sz="0" w:space="0" w:color="auto"/>
        <w:bottom w:val="none" w:sz="0" w:space="0" w:color="auto"/>
        <w:right w:val="none" w:sz="0" w:space="0" w:color="auto"/>
      </w:divBdr>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2591">
      <w:bodyDiv w:val="1"/>
      <w:marLeft w:val="0"/>
      <w:marRight w:val="0"/>
      <w:marTop w:val="0"/>
      <w:marBottom w:val="0"/>
      <w:divBdr>
        <w:top w:val="none" w:sz="0" w:space="0" w:color="auto"/>
        <w:left w:val="none" w:sz="0" w:space="0" w:color="auto"/>
        <w:bottom w:val="none" w:sz="0" w:space="0" w:color="auto"/>
        <w:right w:val="none" w:sz="0" w:space="0" w:color="auto"/>
      </w:divBdr>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64311193">
      <w:bodyDiv w:val="1"/>
      <w:marLeft w:val="0"/>
      <w:marRight w:val="0"/>
      <w:marTop w:val="0"/>
      <w:marBottom w:val="0"/>
      <w:divBdr>
        <w:top w:val="none" w:sz="0" w:space="0" w:color="auto"/>
        <w:left w:val="none" w:sz="0" w:space="0" w:color="auto"/>
        <w:bottom w:val="none" w:sz="0" w:space="0" w:color="auto"/>
        <w:right w:val="none" w:sz="0" w:space="0" w:color="auto"/>
      </w:divBdr>
    </w:div>
    <w:div w:id="1964381925">
      <w:bodyDiv w:val="1"/>
      <w:marLeft w:val="0"/>
      <w:marRight w:val="0"/>
      <w:marTop w:val="0"/>
      <w:marBottom w:val="0"/>
      <w:divBdr>
        <w:top w:val="none" w:sz="0" w:space="0" w:color="auto"/>
        <w:left w:val="none" w:sz="0" w:space="0" w:color="auto"/>
        <w:bottom w:val="none" w:sz="0" w:space="0" w:color="auto"/>
        <w:right w:val="none" w:sz="0" w:space="0" w:color="auto"/>
      </w:divBdr>
    </w:div>
    <w:div w:id="1975017469">
      <w:bodyDiv w:val="1"/>
      <w:marLeft w:val="0"/>
      <w:marRight w:val="0"/>
      <w:marTop w:val="0"/>
      <w:marBottom w:val="0"/>
      <w:divBdr>
        <w:top w:val="none" w:sz="0" w:space="0" w:color="auto"/>
        <w:left w:val="none" w:sz="0" w:space="0" w:color="auto"/>
        <w:bottom w:val="none" w:sz="0" w:space="0" w:color="auto"/>
        <w:right w:val="none" w:sz="0" w:space="0" w:color="auto"/>
      </w:divBdr>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3256">
      <w:bodyDiv w:val="1"/>
      <w:marLeft w:val="0"/>
      <w:marRight w:val="0"/>
      <w:marTop w:val="0"/>
      <w:marBottom w:val="0"/>
      <w:divBdr>
        <w:top w:val="none" w:sz="0" w:space="0" w:color="auto"/>
        <w:left w:val="none" w:sz="0" w:space="0" w:color="auto"/>
        <w:bottom w:val="none" w:sz="0" w:space="0" w:color="auto"/>
        <w:right w:val="none" w:sz="0" w:space="0" w:color="auto"/>
      </w:divBdr>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8621">
      <w:bodyDiv w:val="1"/>
      <w:marLeft w:val="0"/>
      <w:marRight w:val="0"/>
      <w:marTop w:val="0"/>
      <w:marBottom w:val="0"/>
      <w:divBdr>
        <w:top w:val="none" w:sz="0" w:space="0" w:color="auto"/>
        <w:left w:val="none" w:sz="0" w:space="0" w:color="auto"/>
        <w:bottom w:val="none" w:sz="0" w:space="0" w:color="auto"/>
        <w:right w:val="none" w:sz="0" w:space="0" w:color="auto"/>
      </w:divBdr>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iki.aerohive.com/wiki/download/attachments/5832918/apps.txt?version=1&amp;modificationDate=1351225273223" TargetMode="External"/><Relationship Id="rId18" Type="http://schemas.openxmlformats.org/officeDocument/2006/relationships/hyperlink" Target="app:ds:separat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1.xml"/><Relationship Id="rId16" Type="http://schemas.openxmlformats.org/officeDocument/2006/relationships/hyperlink" Target="http://saturn.aerohive.com/view.php?fDocumentId=4071" TargetMode="Externa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aturn.aerohive.com/view.php?fDocumentId=3972" TargetMode="External"/><Relationship Id="rId10" Type="http://schemas.openxmlformats.org/officeDocument/2006/relationships/header" Target="header1.xml"/><Relationship Id="rId19" Type="http://schemas.openxmlformats.org/officeDocument/2006/relationships/hyperlink" Target="app:ds:int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aerohive.jiveon.com/docs/DOC-407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A46C91-8138-4D89-A60E-6CCF98F47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124</Pages>
  <Words>41949</Words>
  <Characters>239114</Characters>
  <Application>Microsoft Office Word</Application>
  <DocSecurity>0</DocSecurity>
  <Lines>1992</Lines>
  <Paragraphs>561</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280502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Kejian Chen</cp:lastModifiedBy>
  <cp:revision>20</cp:revision>
  <cp:lastPrinted>2006-07-25T09:39:00Z</cp:lastPrinted>
  <dcterms:created xsi:type="dcterms:W3CDTF">2013-07-03T03:13:00Z</dcterms:created>
  <dcterms:modified xsi:type="dcterms:W3CDTF">2013-09-12T07:17:00Z</dcterms:modified>
</cp:coreProperties>
</file>