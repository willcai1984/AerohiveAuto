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470655" w:rsidRDefault="00AB4A4D" w:rsidP="004A0D04">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宋体" w:hint="eastAsia"/>
          <w:sz w:val="36"/>
          <w:szCs w:val="36"/>
          <w:lang w:eastAsia="zh-CN"/>
        </w:rPr>
        <w:t>HiveOS_</w:t>
      </w:r>
      <w:r w:rsidR="00692F70">
        <w:rPr>
          <w:rStyle w:val="DocumentTitle"/>
          <w:rFonts w:eastAsia="宋体" w:hint="eastAsia"/>
          <w:sz w:val="36"/>
          <w:szCs w:val="36"/>
          <w:lang w:eastAsia="zh-CN"/>
        </w:rPr>
        <w:t>CAPWAP</w:t>
      </w:r>
      <w:r w:rsidR="00131F5D">
        <w:rPr>
          <w:rStyle w:val="DocumentTitle"/>
          <w:rFonts w:eastAsia="宋体" w:hint="eastAsia"/>
          <w:sz w:val="36"/>
          <w:szCs w:val="36"/>
          <w:lang w:eastAsia="zh-CN"/>
        </w:rPr>
        <w:t>_</w:t>
      </w:r>
      <w:r w:rsidR="00692F70">
        <w:rPr>
          <w:rStyle w:val="DocumentTitle"/>
          <w:rFonts w:eastAsia="宋体" w:hint="eastAsia"/>
          <w:sz w:val="36"/>
          <w:szCs w:val="36"/>
          <w:lang w:eastAsia="zh-CN"/>
        </w:rPr>
        <w:t>Enhancement</w:t>
      </w:r>
      <w:r>
        <w:rPr>
          <w:rStyle w:val="DocumentTitle"/>
          <w:rFonts w:eastAsia="宋体" w:hint="eastAsia"/>
          <w:lang w:eastAsia="zh-CN"/>
        </w:rPr>
        <w:t>_TestCase</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9103B5" w:rsidRDefault="00B065CB" w:rsidP="000C75F2">
            <w:pPr>
              <w:rPr>
                <w:b w:val="0"/>
              </w:rPr>
            </w:pPr>
            <w:r w:rsidRPr="009103B5">
              <w:rPr>
                <w:b w:val="0"/>
              </w:rPr>
              <w:t>0.1</w:t>
            </w:r>
          </w:p>
        </w:tc>
        <w:tc>
          <w:tcPr>
            <w:tcW w:w="1440" w:type="dxa"/>
            <w:shd w:val="clear" w:color="auto" w:fill="auto"/>
          </w:tcPr>
          <w:p w:rsidR="00B065CB" w:rsidRPr="009103B5" w:rsidRDefault="00131F5D" w:rsidP="000C75F2">
            <w:pPr>
              <w:rPr>
                <w:rFonts w:eastAsia="宋体"/>
                <w:b w:val="0"/>
                <w:lang w:eastAsia="zh-CN"/>
              </w:rPr>
            </w:pPr>
            <w:r>
              <w:rPr>
                <w:rFonts w:eastAsia="宋体" w:hint="eastAsia"/>
                <w:b w:val="0"/>
                <w:lang w:eastAsia="zh-CN"/>
              </w:rPr>
              <w:t>10/22</w:t>
            </w:r>
            <w:r w:rsidR="00AB4A4D">
              <w:rPr>
                <w:rFonts w:eastAsia="宋体" w:hint="eastAsia"/>
                <w:b w:val="0"/>
                <w:lang w:eastAsia="zh-CN"/>
              </w:rPr>
              <w:t>/2010</w:t>
            </w:r>
          </w:p>
        </w:tc>
        <w:tc>
          <w:tcPr>
            <w:tcW w:w="2340" w:type="dxa"/>
            <w:shd w:val="clear" w:color="auto" w:fill="auto"/>
          </w:tcPr>
          <w:p w:rsidR="00B065CB" w:rsidRPr="009103B5" w:rsidRDefault="007A08DA" w:rsidP="000C75F2">
            <w:pPr>
              <w:rPr>
                <w:rFonts w:eastAsia="宋体"/>
                <w:b w:val="0"/>
                <w:lang w:eastAsia="zh-CN"/>
              </w:rPr>
            </w:pPr>
            <w:r>
              <w:rPr>
                <w:rFonts w:eastAsia="宋体" w:hint="eastAsia"/>
                <w:b w:val="0"/>
                <w:lang w:eastAsia="zh-CN"/>
              </w:rPr>
              <w:t>Yun Feng</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D94274" w:rsidP="00A85FD6">
            <w:pPr>
              <w:pStyle w:val="Body"/>
              <w:rPr>
                <w:rFonts w:eastAsia="宋体"/>
                <w:lang w:eastAsia="zh-CN"/>
              </w:rPr>
            </w:pPr>
            <w:ins w:id="0" w:author="hzhao" w:date="2010-11-03T09:37:00Z">
              <w:r>
                <w:rPr>
                  <w:rFonts w:eastAsia="宋体" w:hint="eastAsia"/>
                  <w:lang w:eastAsia="zh-CN"/>
                </w:rPr>
                <w:t>0.2</w:t>
              </w:r>
            </w:ins>
          </w:p>
        </w:tc>
        <w:tc>
          <w:tcPr>
            <w:tcW w:w="1440" w:type="dxa"/>
            <w:shd w:val="clear" w:color="auto" w:fill="auto"/>
          </w:tcPr>
          <w:p w:rsidR="004C112C" w:rsidRPr="009103B5" w:rsidRDefault="00D94274" w:rsidP="00A85FD6">
            <w:pPr>
              <w:pStyle w:val="Body"/>
              <w:rPr>
                <w:rFonts w:eastAsia="宋体"/>
                <w:lang w:eastAsia="zh-CN"/>
              </w:rPr>
            </w:pPr>
            <w:ins w:id="1" w:author="hzhao" w:date="2010-11-03T09:37:00Z">
              <w:r>
                <w:rPr>
                  <w:rFonts w:eastAsia="宋体" w:hint="eastAsia"/>
                  <w:lang w:eastAsia="zh-CN"/>
                </w:rPr>
                <w:t>2010-11-2</w:t>
              </w:r>
            </w:ins>
          </w:p>
        </w:tc>
        <w:tc>
          <w:tcPr>
            <w:tcW w:w="2340" w:type="dxa"/>
            <w:shd w:val="clear" w:color="auto" w:fill="auto"/>
          </w:tcPr>
          <w:p w:rsidR="004C112C" w:rsidRPr="009103B5" w:rsidRDefault="00D94274" w:rsidP="00A85FD6">
            <w:pPr>
              <w:pStyle w:val="Body"/>
              <w:rPr>
                <w:rFonts w:eastAsia="宋体"/>
                <w:lang w:eastAsia="zh-CN"/>
              </w:rPr>
            </w:pPr>
            <w:ins w:id="2" w:author="hzhao" w:date="2010-11-03T09:37:00Z">
              <w:r>
                <w:rPr>
                  <w:rFonts w:eastAsia="宋体" w:hint="eastAsia"/>
                  <w:lang w:eastAsia="zh-CN"/>
                </w:rPr>
                <w:t>Zhao haihui</w:t>
              </w:r>
            </w:ins>
          </w:p>
        </w:tc>
        <w:tc>
          <w:tcPr>
            <w:tcW w:w="3888" w:type="dxa"/>
            <w:shd w:val="clear" w:color="auto" w:fill="auto"/>
          </w:tcPr>
          <w:p w:rsidR="00457E74" w:rsidRPr="009103B5" w:rsidRDefault="00D94274" w:rsidP="001E7FBA">
            <w:pPr>
              <w:pStyle w:val="Body"/>
              <w:rPr>
                <w:rFonts w:eastAsia="宋体"/>
                <w:lang w:eastAsia="zh-CN"/>
              </w:rPr>
            </w:pPr>
            <w:ins w:id="3" w:author="hzhao" w:date="2010-11-03T09:37:00Z">
              <w:r>
                <w:rPr>
                  <w:rFonts w:eastAsia="宋体" w:hint="eastAsia"/>
                  <w:lang w:eastAsia="zh-CN"/>
                </w:rPr>
                <w:t>Add test topology, pre-condition, test procedure, test result</w:t>
              </w:r>
            </w:ins>
            <w:ins w:id="4" w:author="hzhao" w:date="2010-11-03T09:38:00Z">
              <w:r>
                <w:rPr>
                  <w:rFonts w:eastAsia="宋体" w:hint="eastAsia"/>
                  <w:lang w:eastAsia="zh-CN"/>
                </w:rPr>
                <w:t xml:space="preserve">, and modify some case </w:t>
              </w:r>
            </w:ins>
          </w:p>
        </w:tc>
      </w:tr>
      <w:tr w:rsidR="0072232D" w:rsidRPr="009103B5" w:rsidTr="009103B5">
        <w:tc>
          <w:tcPr>
            <w:tcW w:w="1188" w:type="dxa"/>
            <w:shd w:val="clear" w:color="auto" w:fill="auto"/>
          </w:tcPr>
          <w:p w:rsidR="0072232D" w:rsidRPr="005F2246" w:rsidRDefault="005F2246" w:rsidP="00A85FD6">
            <w:pPr>
              <w:pStyle w:val="Body"/>
              <w:rPr>
                <w:rFonts w:eastAsiaTheme="minorEastAsia"/>
                <w:lang w:eastAsia="zh-CN"/>
              </w:rPr>
            </w:pPr>
            <w:r>
              <w:rPr>
                <w:rFonts w:eastAsiaTheme="minorEastAsia" w:hint="eastAsia"/>
                <w:lang w:eastAsia="zh-CN"/>
              </w:rPr>
              <w:t>0.3</w:t>
            </w:r>
          </w:p>
        </w:tc>
        <w:tc>
          <w:tcPr>
            <w:tcW w:w="1440" w:type="dxa"/>
            <w:shd w:val="clear" w:color="auto" w:fill="auto"/>
          </w:tcPr>
          <w:p w:rsidR="0072232D" w:rsidRPr="005F2246" w:rsidRDefault="005F2246" w:rsidP="00A85FD6">
            <w:pPr>
              <w:pStyle w:val="Body"/>
              <w:rPr>
                <w:rFonts w:eastAsiaTheme="minorEastAsia"/>
                <w:lang w:eastAsia="zh-CN"/>
              </w:rPr>
            </w:pPr>
            <w:r>
              <w:rPr>
                <w:rFonts w:eastAsiaTheme="minorEastAsia" w:hint="eastAsia"/>
                <w:lang w:eastAsia="zh-CN"/>
              </w:rPr>
              <w:t>2012/2/16</w:t>
            </w:r>
          </w:p>
        </w:tc>
        <w:tc>
          <w:tcPr>
            <w:tcW w:w="2340" w:type="dxa"/>
            <w:shd w:val="clear" w:color="auto" w:fill="auto"/>
          </w:tcPr>
          <w:p w:rsidR="0072232D" w:rsidRPr="005F2246" w:rsidRDefault="005F2246" w:rsidP="00A85FD6">
            <w:pPr>
              <w:pStyle w:val="Body"/>
              <w:rPr>
                <w:rFonts w:eastAsiaTheme="minorEastAsia"/>
                <w:lang w:eastAsia="zh-CN"/>
              </w:rPr>
            </w:pPr>
            <w:r>
              <w:rPr>
                <w:rFonts w:eastAsiaTheme="minorEastAsia" w:hint="eastAsia"/>
                <w:lang w:eastAsia="zh-CN"/>
              </w:rPr>
              <w:t>Zhao haihui</w:t>
            </w:r>
          </w:p>
        </w:tc>
        <w:tc>
          <w:tcPr>
            <w:tcW w:w="3888" w:type="dxa"/>
            <w:shd w:val="clear" w:color="auto" w:fill="auto"/>
          </w:tcPr>
          <w:p w:rsidR="0072232D" w:rsidRPr="005F2246" w:rsidRDefault="005F2246" w:rsidP="00A85FD6">
            <w:pPr>
              <w:pStyle w:val="Body"/>
              <w:rPr>
                <w:rFonts w:eastAsiaTheme="minorEastAsia"/>
                <w:lang w:eastAsia="zh-CN"/>
              </w:rPr>
            </w:pPr>
            <w:r>
              <w:rPr>
                <w:rFonts w:eastAsiaTheme="minorEastAsia" w:hint="eastAsia"/>
                <w:lang w:eastAsia="zh-CN"/>
              </w:rPr>
              <w:t>According to bug 16377, add a negative case</w:t>
            </w: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7A08DA" w:rsidRPr="007A08DA" w:rsidRDefault="00FF4355" w:rsidP="007A08DA">
      <w:pPr>
        <w:pStyle w:val="affa"/>
        <w:rPr>
          <w:rFonts w:eastAsia="宋体"/>
          <w:lang w:eastAsia="zh-CN"/>
        </w:rPr>
      </w:pPr>
      <w:bookmarkStart w:id="5" w:name="_Toc197745554"/>
      <w:bookmarkStart w:id="6" w:name="_Toc255228832"/>
      <w:r w:rsidRPr="007D2935">
        <w:lastRenderedPageBreak/>
        <w:t>Table of Conten</w:t>
      </w:r>
      <w:bookmarkEnd w:id="5"/>
      <w:bookmarkEnd w:id="6"/>
      <w:r w:rsidR="007A08DA">
        <w:rPr>
          <w:rFonts w:eastAsia="宋体" w:hint="eastAsia"/>
          <w:lang w:eastAsia="zh-CN"/>
        </w:rPr>
        <w:t>t</w:t>
      </w:r>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7" w:name="_Toc146529368"/>
    </w:p>
    <w:p w:rsidR="004C1AC5" w:rsidRDefault="007A5971" w:rsidP="0072232D">
      <w:pPr>
        <w:pStyle w:val="1"/>
        <w:rPr>
          <w:rFonts w:eastAsiaTheme="minorEastAsia"/>
          <w:lang w:eastAsia="zh-CN"/>
        </w:rPr>
      </w:pPr>
      <w:bookmarkStart w:id="8" w:name="_Toc197745555"/>
      <w:bookmarkStart w:id="9" w:name="_Toc255228833"/>
      <w:r>
        <w:lastRenderedPageBreak/>
        <w:t>Introduction</w:t>
      </w:r>
      <w:bookmarkEnd w:id="7"/>
      <w:bookmarkEnd w:id="8"/>
      <w:bookmarkEnd w:id="9"/>
    </w:p>
    <w:p w:rsidR="00507A0B" w:rsidRDefault="00507A0B" w:rsidP="00507A0B">
      <w:pPr>
        <w:pStyle w:val="Body"/>
        <w:rPr>
          <w:rFonts w:eastAsiaTheme="minorEastAsia"/>
          <w:lang w:eastAsia="zh-CN"/>
        </w:rPr>
      </w:pPr>
      <w:r>
        <w:rPr>
          <w:rFonts w:eastAsiaTheme="minorEastAsia" w:hint="eastAsia"/>
          <w:lang w:eastAsia="zh-CN"/>
        </w:rPr>
        <w:t xml:space="preserve">For some reasons, capwap will change the logic to enhancement. </w:t>
      </w:r>
      <w:r>
        <w:rPr>
          <w:rFonts w:eastAsiaTheme="minorEastAsia"/>
          <w:lang w:eastAsia="zh-CN"/>
        </w:rPr>
        <w:t>S</w:t>
      </w:r>
      <w:r>
        <w:rPr>
          <w:rFonts w:eastAsiaTheme="minorEastAsia" w:hint="eastAsia"/>
          <w:lang w:eastAsia="zh-CN"/>
        </w:rPr>
        <w:t>ee following logic change:</w:t>
      </w:r>
    </w:p>
    <w:p w:rsidR="00507A0B" w:rsidRPr="00507A0B" w:rsidRDefault="00507A0B" w:rsidP="00507A0B">
      <w:pPr>
        <w:pStyle w:val="Body"/>
        <w:rPr>
          <w:rFonts w:eastAsiaTheme="minorEastAsia"/>
          <w:lang w:eastAsia="zh-CN"/>
        </w:rPr>
      </w:pPr>
    </w:p>
    <w:p w:rsidR="00507A0B" w:rsidRDefault="00507A0B" w:rsidP="00507A0B">
      <w:r>
        <w:t>Old work flow is:</w:t>
      </w:r>
    </w:p>
    <w:p w:rsidR="00507A0B" w:rsidRDefault="00507A0B" w:rsidP="00507A0B">
      <w:pPr>
        <w:pStyle w:val="affd"/>
        <w:numPr>
          <w:ilvl w:val="0"/>
          <w:numId w:val="24"/>
        </w:numPr>
      </w:pPr>
      <w:r>
        <w:t>If don’t config any HM name in box</w:t>
      </w:r>
    </w:p>
    <w:p w:rsidR="00507A0B" w:rsidRDefault="00507A0B" w:rsidP="00507A0B">
      <w:pPr>
        <w:pStyle w:val="affd"/>
        <w:numPr>
          <w:ilvl w:val="0"/>
          <w:numId w:val="25"/>
        </w:numPr>
      </w:pPr>
      <w:r>
        <w:t>Use fixed name “hivemanager” in UDP</w:t>
      </w:r>
    </w:p>
    <w:p w:rsidR="00507A0B" w:rsidRDefault="00507A0B" w:rsidP="00507A0B">
      <w:pPr>
        <w:pStyle w:val="affd"/>
        <w:numPr>
          <w:ilvl w:val="0"/>
          <w:numId w:val="25"/>
        </w:numPr>
      </w:pPr>
      <w:r>
        <w:t>Failed, use broadcast</w:t>
      </w:r>
    </w:p>
    <w:p w:rsidR="00507A0B" w:rsidRDefault="00507A0B" w:rsidP="00507A0B">
      <w:pPr>
        <w:pStyle w:val="affd"/>
        <w:numPr>
          <w:ilvl w:val="0"/>
          <w:numId w:val="25"/>
        </w:numPr>
      </w:pPr>
      <w:r>
        <w:t>Failed, use pre-define server name in UDP</w:t>
      </w:r>
    </w:p>
    <w:p w:rsidR="00507A0B" w:rsidRDefault="00507A0B" w:rsidP="00507A0B">
      <w:pPr>
        <w:pStyle w:val="affd"/>
        <w:numPr>
          <w:ilvl w:val="0"/>
          <w:numId w:val="25"/>
        </w:numPr>
      </w:pPr>
      <w:r>
        <w:t>Failed, use pre-define server name in TCP</w:t>
      </w:r>
    </w:p>
    <w:p w:rsidR="00507A0B" w:rsidRDefault="00507A0B" w:rsidP="00507A0B">
      <w:pPr>
        <w:pStyle w:val="affd"/>
        <w:numPr>
          <w:ilvl w:val="0"/>
          <w:numId w:val="25"/>
        </w:numPr>
      </w:pPr>
      <w:r>
        <w:t>Failed, use broadcast</w:t>
      </w:r>
    </w:p>
    <w:p w:rsidR="00507A0B" w:rsidRDefault="00507A0B" w:rsidP="00507A0B">
      <w:pPr>
        <w:pStyle w:val="affd"/>
        <w:numPr>
          <w:ilvl w:val="0"/>
          <w:numId w:val="25"/>
        </w:numPr>
        <w:ind w:left="1200" w:firstLine="0"/>
      </w:pPr>
      <w:r>
        <w:t>Failed, use fixed name “hivemanager” in UDP</w:t>
      </w:r>
    </w:p>
    <w:p w:rsidR="00507A0B" w:rsidRDefault="00507A0B" w:rsidP="00507A0B">
      <w:pPr>
        <w:pStyle w:val="affd"/>
        <w:numPr>
          <w:ilvl w:val="0"/>
          <w:numId w:val="24"/>
        </w:numPr>
      </w:pPr>
      <w:r>
        <w:t>Config one or both HM name in box, If user doesn’t config transfer-mode and port. If configed, only user configed transfer-mode and port try.</w:t>
      </w:r>
    </w:p>
    <w:p w:rsidR="00507A0B" w:rsidRDefault="00507A0B" w:rsidP="00507A0B">
      <w:pPr>
        <w:pStyle w:val="affd"/>
        <w:numPr>
          <w:ilvl w:val="0"/>
          <w:numId w:val="26"/>
        </w:numPr>
      </w:pPr>
      <w:r>
        <w:t xml:space="preserve">Use primary name in UDP mode </w:t>
      </w:r>
    </w:p>
    <w:p w:rsidR="00507A0B" w:rsidRDefault="00507A0B" w:rsidP="00507A0B">
      <w:pPr>
        <w:pStyle w:val="affd"/>
        <w:numPr>
          <w:ilvl w:val="0"/>
          <w:numId w:val="26"/>
        </w:numPr>
      </w:pPr>
      <w:r>
        <w:t>Use backup name in UDP mode</w:t>
      </w:r>
    </w:p>
    <w:p w:rsidR="00507A0B" w:rsidRDefault="00507A0B" w:rsidP="00507A0B">
      <w:pPr>
        <w:pStyle w:val="affd"/>
        <w:numPr>
          <w:ilvl w:val="0"/>
          <w:numId w:val="26"/>
        </w:numPr>
      </w:pPr>
      <w:r>
        <w:t xml:space="preserve">Use broadcast </w:t>
      </w:r>
    </w:p>
    <w:p w:rsidR="00507A0B" w:rsidRDefault="00507A0B" w:rsidP="00507A0B"/>
    <w:p w:rsidR="00507A0B" w:rsidRDefault="00507A0B" w:rsidP="00507A0B">
      <w:pPr>
        <w:ind w:left="420"/>
      </w:pPr>
      <w:r>
        <w:t>Now new work flow is:</w:t>
      </w:r>
    </w:p>
    <w:p w:rsidR="00507A0B" w:rsidRDefault="00507A0B" w:rsidP="00507A0B">
      <w:pPr>
        <w:pStyle w:val="affd"/>
        <w:numPr>
          <w:ilvl w:val="0"/>
          <w:numId w:val="27"/>
        </w:numPr>
      </w:pPr>
      <w:r>
        <w:t>If don’t config any HM name in box</w:t>
      </w:r>
    </w:p>
    <w:p w:rsidR="00507A0B" w:rsidRDefault="00507A0B" w:rsidP="00507A0B">
      <w:pPr>
        <w:pStyle w:val="affd"/>
        <w:numPr>
          <w:ilvl w:val="0"/>
          <w:numId w:val="25"/>
        </w:numPr>
      </w:pPr>
      <w:r>
        <w:t>Use fixed name “hivemanager” in UDP</w:t>
      </w:r>
    </w:p>
    <w:p w:rsidR="00507A0B" w:rsidRDefault="00507A0B" w:rsidP="00507A0B">
      <w:pPr>
        <w:pStyle w:val="affd"/>
        <w:numPr>
          <w:ilvl w:val="0"/>
          <w:numId w:val="25"/>
        </w:numPr>
      </w:pPr>
      <w:r>
        <w:t>Use fixed name “hivemanager” in TCP</w:t>
      </w:r>
    </w:p>
    <w:p w:rsidR="00507A0B" w:rsidRDefault="00507A0B" w:rsidP="00507A0B">
      <w:pPr>
        <w:pStyle w:val="affd"/>
        <w:numPr>
          <w:ilvl w:val="0"/>
          <w:numId w:val="25"/>
        </w:numPr>
      </w:pPr>
      <w:r>
        <w:t>Failed, use broadcast</w:t>
      </w:r>
    </w:p>
    <w:p w:rsidR="00507A0B" w:rsidRDefault="00507A0B" w:rsidP="00507A0B">
      <w:pPr>
        <w:pStyle w:val="affd"/>
        <w:numPr>
          <w:ilvl w:val="0"/>
          <w:numId w:val="25"/>
        </w:numPr>
      </w:pPr>
      <w:r>
        <w:t>Failed, use pre-define server name in UDP</w:t>
      </w:r>
    </w:p>
    <w:p w:rsidR="00507A0B" w:rsidRDefault="00507A0B" w:rsidP="00507A0B">
      <w:pPr>
        <w:pStyle w:val="affd"/>
        <w:numPr>
          <w:ilvl w:val="0"/>
          <w:numId w:val="25"/>
        </w:numPr>
      </w:pPr>
      <w:r>
        <w:t>Failed, use pre-define server name in TCP</w:t>
      </w:r>
    </w:p>
    <w:p w:rsidR="00360267" w:rsidRDefault="00360267" w:rsidP="00507A0B">
      <w:pPr>
        <w:pStyle w:val="affd"/>
        <w:numPr>
          <w:ilvl w:val="0"/>
          <w:numId w:val="25"/>
        </w:numPr>
      </w:pPr>
      <w:r>
        <w:rPr>
          <w:rFonts w:hint="eastAsia"/>
        </w:rPr>
        <w:t>loop</w:t>
      </w:r>
    </w:p>
    <w:p w:rsidR="00507A0B" w:rsidRDefault="00507A0B" w:rsidP="00507A0B">
      <w:pPr>
        <w:pStyle w:val="affd"/>
        <w:numPr>
          <w:ilvl w:val="0"/>
          <w:numId w:val="27"/>
        </w:numPr>
      </w:pPr>
      <w:r>
        <w:t>Config one or both HM name in box, If user doesn’t config transfer-mode and port. If configed, only user configed transfer-mode and port try.</w:t>
      </w:r>
    </w:p>
    <w:p w:rsidR="00507A0B" w:rsidRDefault="00507A0B" w:rsidP="00507A0B">
      <w:pPr>
        <w:pStyle w:val="affd"/>
        <w:numPr>
          <w:ilvl w:val="0"/>
          <w:numId w:val="26"/>
        </w:numPr>
      </w:pPr>
      <w:r>
        <w:t xml:space="preserve">Use primary name in UDP mode </w:t>
      </w:r>
    </w:p>
    <w:p w:rsidR="00507A0B" w:rsidRDefault="00507A0B" w:rsidP="00507A0B">
      <w:pPr>
        <w:pStyle w:val="affd"/>
        <w:numPr>
          <w:ilvl w:val="0"/>
          <w:numId w:val="26"/>
        </w:numPr>
      </w:pPr>
      <w:r>
        <w:t>Use primary name in TCP mode</w:t>
      </w:r>
    </w:p>
    <w:p w:rsidR="00507A0B" w:rsidRDefault="00507A0B" w:rsidP="00507A0B">
      <w:pPr>
        <w:pStyle w:val="affd"/>
        <w:numPr>
          <w:ilvl w:val="0"/>
          <w:numId w:val="26"/>
        </w:numPr>
      </w:pPr>
      <w:r>
        <w:t>Use backup name in UDP mode</w:t>
      </w:r>
    </w:p>
    <w:p w:rsidR="00507A0B" w:rsidRDefault="00507A0B" w:rsidP="00507A0B">
      <w:pPr>
        <w:pStyle w:val="affd"/>
        <w:numPr>
          <w:ilvl w:val="0"/>
          <w:numId w:val="26"/>
        </w:numPr>
      </w:pPr>
      <w:r>
        <w:t>Use backup name in TCP mode</w:t>
      </w:r>
    </w:p>
    <w:p w:rsidR="00507A0B" w:rsidRDefault="00507A0B" w:rsidP="00507A0B">
      <w:pPr>
        <w:pStyle w:val="affd"/>
        <w:numPr>
          <w:ilvl w:val="0"/>
          <w:numId w:val="26"/>
        </w:numPr>
      </w:pPr>
      <w:r>
        <w:t xml:space="preserve">Use broadcast </w:t>
      </w:r>
    </w:p>
    <w:p w:rsidR="00360267" w:rsidRDefault="00360267" w:rsidP="00507A0B">
      <w:pPr>
        <w:pStyle w:val="affd"/>
        <w:numPr>
          <w:ilvl w:val="0"/>
          <w:numId w:val="26"/>
        </w:numPr>
      </w:pPr>
      <w:r>
        <w:rPr>
          <w:rFonts w:hint="eastAsia"/>
        </w:rPr>
        <w:t>loop</w:t>
      </w:r>
    </w:p>
    <w:p w:rsidR="00A126C4" w:rsidRPr="00131F5D" w:rsidRDefault="00A126C4" w:rsidP="00A126C4">
      <w:pPr>
        <w:pStyle w:val="Body"/>
        <w:rPr>
          <w:rFonts w:eastAsiaTheme="minorEastAsia"/>
          <w:lang w:eastAsia="zh-CN"/>
        </w:rPr>
      </w:pPr>
    </w:p>
    <w:p w:rsidR="00A126C4" w:rsidRDefault="00A46FF8" w:rsidP="00CE2553">
      <w:pPr>
        <w:pStyle w:val="1"/>
        <w:rPr>
          <w:rFonts w:eastAsia="宋体"/>
          <w:lang w:eastAsia="zh-CN"/>
        </w:rPr>
      </w:pPr>
      <w:bookmarkStart w:id="10" w:name="_Toc255228834"/>
      <w:bookmarkStart w:id="11"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bookmarkEnd w:id="10"/>
    </w:p>
    <w:p w:rsidR="00D61E00" w:rsidRDefault="00FF3FC6" w:rsidP="00FF3FC6">
      <w:pPr>
        <w:pStyle w:val="20"/>
        <w:rPr>
          <w:rFonts w:eastAsiaTheme="minorEastAsia"/>
          <w:lang w:eastAsia="zh-CN"/>
        </w:rPr>
      </w:pPr>
      <w:r>
        <w:rPr>
          <w:rFonts w:eastAsiaTheme="minorEastAsia"/>
          <w:lang w:eastAsia="zh-CN"/>
        </w:rPr>
        <w:lastRenderedPageBreak/>
        <w:t>N</w:t>
      </w:r>
      <w:r>
        <w:rPr>
          <w:rFonts w:eastAsiaTheme="minorEastAsia" w:hint="eastAsia"/>
          <w:lang w:eastAsia="zh-CN"/>
        </w:rPr>
        <w:t>o configure any HM name in AP</w:t>
      </w:r>
    </w:p>
    <w:p w:rsidR="00FF3FC6" w:rsidRDefault="00B3706B" w:rsidP="00FF3FC6">
      <w:pPr>
        <w:pStyle w:val="30"/>
        <w:rPr>
          <w:rFonts w:eastAsiaTheme="minorEastAsia"/>
          <w:lang w:eastAsia="zh-CN"/>
        </w:rPr>
      </w:pPr>
      <w:r>
        <w:rPr>
          <w:rFonts w:eastAsiaTheme="minorEastAsia" w:hint="eastAsia"/>
          <w:lang w:eastAsia="zh-CN"/>
        </w:rPr>
        <w:t xml:space="preserve">AP use fixed name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in UDP if dns server defined </w:t>
      </w:r>
      <w:r>
        <w:rPr>
          <w:rFonts w:eastAsiaTheme="minorEastAsia"/>
          <w:lang w:eastAsia="zh-CN"/>
        </w:rPr>
        <w:t>“</w:t>
      </w:r>
      <w:r>
        <w:rPr>
          <w:rFonts w:eastAsiaTheme="minorEastAsia" w:hint="eastAsia"/>
          <w:lang w:eastAsia="zh-CN"/>
        </w:rPr>
        <w:t>hivemanager</w:t>
      </w:r>
      <w:r>
        <w:rPr>
          <w:rFonts w:eastAsiaTheme="minorEastAsia"/>
          <w:lang w:eastAsia="zh-CN"/>
        </w:rPr>
        <w:t>”</w:t>
      </w:r>
    </w:p>
    <w:p w:rsidR="00B3706B" w:rsidRDefault="00B3706B" w:rsidP="00B3706B">
      <w:pPr>
        <w:pStyle w:val="30"/>
        <w:rPr>
          <w:rFonts w:eastAsiaTheme="minorEastAsia"/>
          <w:lang w:eastAsia="zh-CN"/>
        </w:rPr>
      </w:pPr>
      <w:r>
        <w:rPr>
          <w:rFonts w:eastAsiaTheme="minorEastAsia" w:hint="eastAsia"/>
          <w:lang w:eastAsia="zh-CN"/>
        </w:rPr>
        <w:t xml:space="preserve">AP use fixed name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in TCP if dns server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hivemanager use TCP</w:t>
      </w:r>
      <w:r w:rsidR="0085462F">
        <w:rPr>
          <w:rFonts w:eastAsiaTheme="minorEastAsia" w:hint="eastAsia"/>
          <w:lang w:eastAsia="zh-CN"/>
        </w:rPr>
        <w:t>----add a router which deny the UDP packet</w:t>
      </w:r>
    </w:p>
    <w:p w:rsidR="00B3706B" w:rsidRPr="00406784" w:rsidRDefault="00B3706B" w:rsidP="00B3706B">
      <w:pPr>
        <w:pStyle w:val="30"/>
        <w:rPr>
          <w:rFonts w:eastAsiaTheme="minorEastAsia"/>
          <w:color w:val="FF0000"/>
          <w:lang w:eastAsia="zh-CN"/>
        </w:rPr>
      </w:pPr>
      <w:r>
        <w:rPr>
          <w:rFonts w:eastAsiaTheme="minorEastAsia" w:hint="eastAsia"/>
          <w:lang w:eastAsia="zh-CN"/>
        </w:rPr>
        <w:t>AP use broadcast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hivemanger exists in same vla</w:t>
      </w:r>
      <w:r w:rsidR="0085462F">
        <w:rPr>
          <w:rFonts w:eastAsiaTheme="minorEastAsia" w:hint="eastAsia"/>
          <w:lang w:eastAsia="zh-CN"/>
        </w:rPr>
        <w:t>n</w:t>
      </w:r>
    </w:p>
    <w:p w:rsidR="00B3706B" w:rsidRDefault="00B3706B" w:rsidP="00B3706B">
      <w:pPr>
        <w:pStyle w:val="30"/>
        <w:rPr>
          <w:rFonts w:eastAsiaTheme="minorEastAsia"/>
          <w:lang w:eastAsia="zh-CN"/>
        </w:rPr>
      </w:pPr>
      <w:r>
        <w:rPr>
          <w:rFonts w:eastAsiaTheme="minorEastAsia" w:hint="eastAsia"/>
          <w:lang w:eastAsia="zh-CN"/>
        </w:rPr>
        <w:t>AP use pre-define server name in UDP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hivemanger</w:t>
      </w:r>
      <w:r>
        <w:rPr>
          <w:rFonts w:eastAsiaTheme="minorEastAsia"/>
          <w:lang w:eastAsia="zh-CN"/>
        </w:rPr>
        <w:t>”</w:t>
      </w:r>
      <w:r>
        <w:rPr>
          <w:rFonts w:eastAsiaTheme="minorEastAsia" w:hint="eastAsia"/>
          <w:lang w:eastAsia="zh-CN"/>
        </w:rPr>
        <w:t xml:space="preserve"> and hivemanger doesn</w:t>
      </w:r>
      <w:r>
        <w:rPr>
          <w:rFonts w:eastAsiaTheme="minorEastAsia"/>
          <w:lang w:eastAsia="zh-CN"/>
        </w:rPr>
        <w:t>’</w:t>
      </w:r>
      <w:r>
        <w:rPr>
          <w:rFonts w:eastAsiaTheme="minorEastAsia" w:hint="eastAsia"/>
          <w:lang w:eastAsia="zh-CN"/>
        </w:rPr>
        <w:t>t exist in same vlan and stage server exists</w:t>
      </w:r>
    </w:p>
    <w:p w:rsidR="00B3706B" w:rsidRDefault="00B3706B" w:rsidP="00B3706B">
      <w:pPr>
        <w:pStyle w:val="30"/>
        <w:rPr>
          <w:rFonts w:eastAsiaTheme="minorEastAsia"/>
          <w:lang w:eastAsia="zh-CN"/>
        </w:rPr>
      </w:pPr>
      <w:r>
        <w:rPr>
          <w:rFonts w:eastAsiaTheme="minorEastAsia" w:hint="eastAsia"/>
          <w:lang w:eastAsia="zh-CN"/>
        </w:rPr>
        <w:t>AP use pre-define server name in TCP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hivemanger</w:t>
      </w:r>
      <w:r>
        <w:rPr>
          <w:rFonts w:eastAsiaTheme="minorEastAsia"/>
          <w:lang w:eastAsia="zh-CN"/>
        </w:rPr>
        <w:t>”</w:t>
      </w:r>
      <w:r>
        <w:rPr>
          <w:rFonts w:eastAsiaTheme="minorEastAsia" w:hint="eastAsia"/>
          <w:lang w:eastAsia="zh-CN"/>
        </w:rPr>
        <w:t xml:space="preserve"> and hivemanger doesn</w:t>
      </w:r>
      <w:r>
        <w:rPr>
          <w:rFonts w:eastAsiaTheme="minorEastAsia"/>
          <w:lang w:eastAsia="zh-CN"/>
        </w:rPr>
        <w:t>’</w:t>
      </w:r>
      <w:r>
        <w:rPr>
          <w:rFonts w:eastAsiaTheme="minorEastAsia" w:hint="eastAsia"/>
          <w:lang w:eastAsia="zh-CN"/>
        </w:rPr>
        <w:t>t exist in same vlan and stage server exists which use TCP</w:t>
      </w:r>
      <w:r w:rsidR="0085462F">
        <w:rPr>
          <w:rFonts w:eastAsiaTheme="minorEastAsia" w:hint="eastAsia"/>
          <w:lang w:eastAsia="zh-CN"/>
        </w:rPr>
        <w:t xml:space="preserve"> --- add a router which deny the UDP packet</w:t>
      </w:r>
    </w:p>
    <w:p w:rsidR="00B3706B" w:rsidRDefault="00B3706B" w:rsidP="00B3706B">
      <w:pPr>
        <w:pStyle w:val="30"/>
        <w:rPr>
          <w:rFonts w:eastAsiaTheme="minorEastAsia"/>
          <w:lang w:eastAsia="zh-CN"/>
        </w:rPr>
      </w:pPr>
      <w:r>
        <w:rPr>
          <w:rFonts w:eastAsiaTheme="minorEastAsia" w:hint="eastAsia"/>
          <w:lang w:eastAsia="zh-CN"/>
        </w:rPr>
        <w:t>AP will loop this logic if haven</w:t>
      </w:r>
      <w:r>
        <w:rPr>
          <w:rFonts w:eastAsiaTheme="minorEastAsia"/>
          <w:lang w:eastAsia="zh-CN"/>
        </w:rPr>
        <w:t>’</w:t>
      </w:r>
      <w:r>
        <w:rPr>
          <w:rFonts w:eastAsiaTheme="minorEastAsia" w:hint="eastAsia"/>
          <w:lang w:eastAsia="zh-CN"/>
        </w:rPr>
        <w:t>t found HM</w:t>
      </w:r>
    </w:p>
    <w:p w:rsidR="00B3706B" w:rsidRDefault="00B3706B" w:rsidP="00B3706B">
      <w:pPr>
        <w:pStyle w:val="20"/>
        <w:rPr>
          <w:rFonts w:eastAsiaTheme="minorEastAsia"/>
          <w:lang w:eastAsia="zh-CN"/>
        </w:rPr>
      </w:pPr>
      <w:r>
        <w:rPr>
          <w:rFonts w:eastAsiaTheme="minorEastAsia"/>
          <w:lang w:eastAsia="zh-CN"/>
        </w:rPr>
        <w:t>C</w:t>
      </w:r>
      <w:r>
        <w:rPr>
          <w:rFonts w:eastAsiaTheme="minorEastAsia" w:hint="eastAsia"/>
          <w:lang w:eastAsia="zh-CN"/>
        </w:rPr>
        <w:t>onfig HM name in AP, but doesn</w:t>
      </w:r>
      <w:r>
        <w:rPr>
          <w:rFonts w:eastAsiaTheme="minorEastAsia"/>
          <w:lang w:eastAsia="zh-CN"/>
        </w:rPr>
        <w:t>’</w:t>
      </w:r>
      <w:r>
        <w:rPr>
          <w:rFonts w:eastAsiaTheme="minorEastAsia" w:hint="eastAsia"/>
          <w:lang w:eastAsia="zh-CN"/>
        </w:rPr>
        <w:t>t config transfer-mode and port</w:t>
      </w:r>
    </w:p>
    <w:p w:rsidR="00B3706B" w:rsidRDefault="00B3706B" w:rsidP="00B3706B">
      <w:pPr>
        <w:pStyle w:val="30"/>
        <w:rPr>
          <w:rFonts w:eastAsiaTheme="minorEastAsia"/>
          <w:lang w:eastAsia="zh-CN"/>
        </w:rPr>
      </w:pPr>
      <w:r>
        <w:rPr>
          <w:rFonts w:eastAsiaTheme="minorEastAsia" w:hint="eastAsia"/>
          <w:lang w:eastAsia="zh-CN"/>
        </w:rPr>
        <w:lastRenderedPageBreak/>
        <w:t>AP use primary HM in UDP mode if HM exists</w:t>
      </w:r>
    </w:p>
    <w:p w:rsidR="00B3706B" w:rsidRDefault="00B3706B" w:rsidP="00B3706B">
      <w:pPr>
        <w:pStyle w:val="30"/>
        <w:rPr>
          <w:rFonts w:eastAsiaTheme="minorEastAsia"/>
          <w:lang w:eastAsia="zh-CN"/>
        </w:rPr>
      </w:pPr>
      <w:r>
        <w:rPr>
          <w:rFonts w:eastAsiaTheme="minorEastAsia" w:hint="eastAsia"/>
          <w:lang w:eastAsia="zh-CN"/>
        </w:rPr>
        <w:t>AP use primary HM in TCP mode if HM exists which use TCP</w:t>
      </w:r>
      <w:r w:rsidR="00172B60">
        <w:rPr>
          <w:rFonts w:eastAsiaTheme="minorEastAsia" w:hint="eastAsia"/>
          <w:lang w:eastAsia="zh-CN"/>
        </w:rPr>
        <w:t>---add a router which deny UDP packet</w:t>
      </w:r>
    </w:p>
    <w:p w:rsidR="00B3706B" w:rsidRDefault="00B3706B" w:rsidP="00B3706B">
      <w:pPr>
        <w:pStyle w:val="30"/>
        <w:rPr>
          <w:rFonts w:eastAsiaTheme="minorEastAsia"/>
          <w:lang w:eastAsia="zh-CN"/>
        </w:rPr>
      </w:pPr>
      <w:r>
        <w:rPr>
          <w:rFonts w:eastAsiaTheme="minorEastAsia" w:hint="eastAsia"/>
          <w:lang w:eastAsia="zh-CN"/>
        </w:rPr>
        <w:t>AP use backup HM in UDP if primary HM doesn</w:t>
      </w:r>
      <w:r>
        <w:rPr>
          <w:rFonts w:eastAsiaTheme="minorEastAsia"/>
          <w:lang w:eastAsia="zh-CN"/>
        </w:rPr>
        <w:t>’</w:t>
      </w:r>
      <w:r>
        <w:rPr>
          <w:rFonts w:eastAsiaTheme="minorEastAsia" w:hint="eastAsia"/>
          <w:lang w:eastAsia="zh-CN"/>
        </w:rPr>
        <w:t>t exists and backup HM exists</w:t>
      </w:r>
    </w:p>
    <w:p w:rsidR="00B3706B" w:rsidRDefault="00B3706B" w:rsidP="00B3706B">
      <w:pPr>
        <w:pStyle w:val="30"/>
        <w:rPr>
          <w:rFonts w:eastAsiaTheme="minorEastAsia"/>
          <w:lang w:eastAsia="zh-CN"/>
        </w:rPr>
      </w:pPr>
      <w:r>
        <w:rPr>
          <w:rFonts w:eastAsiaTheme="minorEastAsia" w:hint="eastAsia"/>
          <w:lang w:eastAsia="zh-CN"/>
        </w:rPr>
        <w:t>AP use backup HM in TCP if primary HM doesn</w:t>
      </w:r>
      <w:r>
        <w:rPr>
          <w:rFonts w:eastAsiaTheme="minorEastAsia"/>
          <w:lang w:eastAsia="zh-CN"/>
        </w:rPr>
        <w:t>’</w:t>
      </w:r>
      <w:r>
        <w:rPr>
          <w:rFonts w:eastAsiaTheme="minorEastAsia" w:hint="eastAsia"/>
          <w:lang w:eastAsia="zh-CN"/>
        </w:rPr>
        <w:t>t exists and backup HM exists which use TCP</w:t>
      </w:r>
      <w:r w:rsidR="008D476A">
        <w:rPr>
          <w:rFonts w:eastAsiaTheme="minorEastAsia" w:hint="eastAsia"/>
          <w:lang w:eastAsia="zh-CN"/>
        </w:rPr>
        <w:t>---add a router which deny UDP packet</w:t>
      </w:r>
    </w:p>
    <w:p w:rsidR="00B3706B" w:rsidRDefault="00B3706B" w:rsidP="00B3706B">
      <w:pPr>
        <w:pStyle w:val="30"/>
        <w:rPr>
          <w:rFonts w:eastAsiaTheme="minorEastAsia"/>
          <w:lang w:eastAsia="zh-CN"/>
        </w:rPr>
      </w:pPr>
      <w:r>
        <w:rPr>
          <w:rFonts w:eastAsiaTheme="minorEastAsia" w:hint="eastAsia"/>
          <w:lang w:eastAsia="zh-CN"/>
        </w:rPr>
        <w:t>AP use broadcast if primary HM and backup HM doesn</w:t>
      </w:r>
      <w:r>
        <w:rPr>
          <w:rFonts w:eastAsiaTheme="minorEastAsia"/>
          <w:lang w:eastAsia="zh-CN"/>
        </w:rPr>
        <w:t>’</w:t>
      </w:r>
      <w:r>
        <w:rPr>
          <w:rFonts w:eastAsiaTheme="minorEastAsia" w:hint="eastAsia"/>
          <w:lang w:eastAsia="zh-CN"/>
        </w:rPr>
        <w:t>t exist and HM exist in same vlan</w:t>
      </w:r>
    </w:p>
    <w:p w:rsidR="00B3706B" w:rsidRDefault="00406784" w:rsidP="00406784">
      <w:pPr>
        <w:pStyle w:val="30"/>
        <w:rPr>
          <w:rFonts w:eastAsiaTheme="minorEastAsia"/>
          <w:lang w:eastAsia="zh-CN"/>
        </w:rPr>
      </w:pPr>
      <w:r>
        <w:rPr>
          <w:rFonts w:eastAsiaTheme="minorEastAsia" w:hint="eastAsia"/>
          <w:lang w:eastAsia="zh-CN"/>
        </w:rPr>
        <w:t>AP will loop this logic if haven</w:t>
      </w:r>
      <w:r>
        <w:rPr>
          <w:rFonts w:eastAsiaTheme="minorEastAsia"/>
          <w:lang w:eastAsia="zh-CN"/>
        </w:rPr>
        <w:t>’</w:t>
      </w:r>
      <w:r>
        <w:rPr>
          <w:rFonts w:eastAsiaTheme="minorEastAsia" w:hint="eastAsia"/>
          <w:lang w:eastAsia="zh-CN"/>
        </w:rPr>
        <w:t>t found HM</w:t>
      </w:r>
    </w:p>
    <w:p w:rsidR="00406784" w:rsidRDefault="00406784" w:rsidP="00406784">
      <w:pPr>
        <w:pStyle w:val="20"/>
        <w:rPr>
          <w:rFonts w:eastAsiaTheme="minorEastAsia"/>
          <w:lang w:eastAsia="zh-CN"/>
        </w:rPr>
      </w:pPr>
      <w:r>
        <w:rPr>
          <w:rFonts w:eastAsiaTheme="minorEastAsia"/>
          <w:lang w:eastAsia="zh-CN"/>
        </w:rPr>
        <w:t>I</w:t>
      </w:r>
      <w:r>
        <w:rPr>
          <w:rFonts w:eastAsiaTheme="minorEastAsia" w:hint="eastAsia"/>
          <w:lang w:eastAsia="zh-CN"/>
        </w:rPr>
        <w:t>f don</w:t>
      </w:r>
      <w:r>
        <w:rPr>
          <w:rFonts w:eastAsiaTheme="minorEastAsia"/>
          <w:lang w:eastAsia="zh-CN"/>
        </w:rPr>
        <w:t>’</w:t>
      </w:r>
      <w:r>
        <w:rPr>
          <w:rFonts w:eastAsiaTheme="minorEastAsia" w:hint="eastAsia"/>
          <w:lang w:eastAsia="zh-CN"/>
        </w:rPr>
        <w:t>t config HM name in AP, but config transfer-mode(TCP)</w:t>
      </w:r>
    </w:p>
    <w:p w:rsidR="00406784" w:rsidRDefault="00406784" w:rsidP="00406784">
      <w:pPr>
        <w:pStyle w:val="30"/>
        <w:rPr>
          <w:rFonts w:eastAsiaTheme="minorEastAsia"/>
          <w:lang w:eastAsia="zh-CN"/>
        </w:rPr>
      </w:pPr>
      <w:r>
        <w:rPr>
          <w:rFonts w:eastAsiaTheme="minorEastAsia" w:hint="eastAsia"/>
          <w:lang w:eastAsia="zh-CN"/>
        </w:rPr>
        <w:t xml:space="preserve">AP use fixed name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in TCP if dns server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hivemanager use TCP</w:t>
      </w:r>
    </w:p>
    <w:p w:rsidR="00406784" w:rsidRPr="00406784" w:rsidRDefault="00406784" w:rsidP="00406784">
      <w:pPr>
        <w:pStyle w:val="30"/>
        <w:rPr>
          <w:rFonts w:eastAsiaTheme="minorEastAsia"/>
          <w:color w:val="FF0000"/>
          <w:lang w:eastAsia="zh-CN"/>
        </w:rPr>
      </w:pPr>
      <w:r>
        <w:rPr>
          <w:rFonts w:eastAsiaTheme="minorEastAsia" w:hint="eastAsia"/>
          <w:lang w:eastAsia="zh-CN"/>
        </w:rPr>
        <w:t>AP use broadcast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hivemanger exists in same vlan</w:t>
      </w:r>
    </w:p>
    <w:p w:rsidR="00406784" w:rsidRPr="00A42EDC" w:rsidRDefault="00406784" w:rsidP="00406784">
      <w:pPr>
        <w:pStyle w:val="30"/>
        <w:rPr>
          <w:rFonts w:eastAsiaTheme="minorEastAsia"/>
          <w:lang w:eastAsia="zh-CN"/>
        </w:rPr>
      </w:pPr>
      <w:r w:rsidRPr="00A42EDC">
        <w:rPr>
          <w:rFonts w:eastAsiaTheme="minorEastAsia" w:hint="eastAsia"/>
          <w:lang w:eastAsia="zh-CN"/>
        </w:rPr>
        <w:t>AP use pre-define server name in TCP if dns server haven</w:t>
      </w:r>
      <w:r w:rsidRPr="00A42EDC">
        <w:rPr>
          <w:rFonts w:eastAsiaTheme="minorEastAsia"/>
          <w:lang w:eastAsia="zh-CN"/>
        </w:rPr>
        <w:t>’</w:t>
      </w:r>
      <w:r w:rsidRPr="00A42EDC">
        <w:rPr>
          <w:rFonts w:eastAsiaTheme="minorEastAsia" w:hint="eastAsia"/>
          <w:lang w:eastAsia="zh-CN"/>
        </w:rPr>
        <w:t xml:space="preserve">t defined </w:t>
      </w:r>
      <w:r w:rsidRPr="00A42EDC">
        <w:rPr>
          <w:rFonts w:eastAsiaTheme="minorEastAsia"/>
          <w:lang w:eastAsia="zh-CN"/>
        </w:rPr>
        <w:t>“</w:t>
      </w:r>
      <w:r w:rsidRPr="00A42EDC">
        <w:rPr>
          <w:rFonts w:eastAsiaTheme="minorEastAsia" w:hint="eastAsia"/>
          <w:lang w:eastAsia="zh-CN"/>
        </w:rPr>
        <w:t>hivemanger</w:t>
      </w:r>
      <w:r w:rsidRPr="00A42EDC">
        <w:rPr>
          <w:rFonts w:eastAsiaTheme="minorEastAsia"/>
          <w:lang w:eastAsia="zh-CN"/>
        </w:rPr>
        <w:t>”</w:t>
      </w:r>
      <w:r w:rsidRPr="00A42EDC">
        <w:rPr>
          <w:rFonts w:eastAsiaTheme="minorEastAsia" w:hint="eastAsia"/>
          <w:lang w:eastAsia="zh-CN"/>
        </w:rPr>
        <w:t xml:space="preserve"> and hivemanger doesn</w:t>
      </w:r>
      <w:r w:rsidRPr="00A42EDC">
        <w:rPr>
          <w:rFonts w:eastAsiaTheme="minorEastAsia"/>
          <w:lang w:eastAsia="zh-CN"/>
        </w:rPr>
        <w:t>’</w:t>
      </w:r>
      <w:r w:rsidRPr="00A42EDC">
        <w:rPr>
          <w:rFonts w:eastAsiaTheme="minorEastAsia" w:hint="eastAsia"/>
          <w:lang w:eastAsia="zh-CN"/>
        </w:rPr>
        <w:t>t exist in same vlan and stage server exists which use TCP</w:t>
      </w:r>
    </w:p>
    <w:p w:rsidR="00B3706B" w:rsidRPr="00406784" w:rsidRDefault="00406784" w:rsidP="00406784">
      <w:pPr>
        <w:pStyle w:val="20"/>
        <w:rPr>
          <w:lang w:eastAsia="zh-CN"/>
        </w:rPr>
      </w:pPr>
      <w:r w:rsidRPr="00A42EDC">
        <w:rPr>
          <w:rFonts w:eastAsiaTheme="minorEastAsia"/>
          <w:lang w:eastAsia="zh-CN"/>
        </w:rPr>
        <w:t>I</w:t>
      </w:r>
      <w:r w:rsidRPr="00A42EDC">
        <w:rPr>
          <w:rFonts w:eastAsiaTheme="minorEastAsia" w:hint="eastAsia"/>
          <w:lang w:eastAsia="zh-CN"/>
        </w:rPr>
        <w:t>f config HM name in AP and config transfer-mode(TCP</w:t>
      </w:r>
      <w:r>
        <w:rPr>
          <w:rFonts w:eastAsiaTheme="minorEastAsia" w:hint="eastAsia"/>
          <w:lang w:eastAsia="zh-CN"/>
        </w:rPr>
        <w:t>)</w:t>
      </w:r>
    </w:p>
    <w:p w:rsidR="00B3706B" w:rsidRDefault="00406784" w:rsidP="00406784">
      <w:pPr>
        <w:pStyle w:val="30"/>
        <w:rPr>
          <w:rFonts w:eastAsiaTheme="minorEastAsia"/>
          <w:lang w:eastAsia="zh-CN"/>
        </w:rPr>
      </w:pPr>
      <w:r>
        <w:rPr>
          <w:rFonts w:eastAsiaTheme="minorEastAsia" w:hint="eastAsia"/>
          <w:lang w:eastAsia="zh-CN"/>
        </w:rPr>
        <w:lastRenderedPageBreak/>
        <w:t>AP use primary HM in TCP mode if HM exists which use TCP</w:t>
      </w:r>
    </w:p>
    <w:p w:rsidR="00406784" w:rsidRDefault="00406784" w:rsidP="00A50F16">
      <w:pPr>
        <w:pStyle w:val="30"/>
        <w:rPr>
          <w:rFonts w:eastAsiaTheme="minorEastAsia"/>
          <w:lang w:eastAsia="zh-CN"/>
        </w:rPr>
      </w:pPr>
      <w:r>
        <w:rPr>
          <w:rFonts w:eastAsiaTheme="minorEastAsia" w:hint="eastAsia"/>
          <w:lang w:eastAsia="zh-CN"/>
        </w:rPr>
        <w:t>AP use backup HM in TCP if primary HM doesn</w:t>
      </w:r>
      <w:r>
        <w:rPr>
          <w:rFonts w:eastAsiaTheme="minorEastAsia"/>
          <w:lang w:eastAsia="zh-CN"/>
        </w:rPr>
        <w:t>’</w:t>
      </w:r>
      <w:r>
        <w:rPr>
          <w:rFonts w:eastAsiaTheme="minorEastAsia" w:hint="eastAsia"/>
          <w:lang w:eastAsia="zh-CN"/>
        </w:rPr>
        <w:t>t exists and backup HM exists which use TCP</w:t>
      </w:r>
    </w:p>
    <w:p w:rsidR="008A6BE6" w:rsidRPr="008A6BE6" w:rsidRDefault="008A6BE6" w:rsidP="008A6BE6">
      <w:pPr>
        <w:pStyle w:val="30"/>
        <w:ind w:left="666"/>
        <w:rPr>
          <w:rFonts w:eastAsiaTheme="minorEastAsia"/>
          <w:color w:val="FF0000"/>
          <w:lang w:eastAsia="zh-CN"/>
        </w:rPr>
      </w:pPr>
      <w:r>
        <w:rPr>
          <w:rFonts w:eastAsiaTheme="minorEastAsia" w:hint="eastAsia"/>
          <w:lang w:eastAsia="zh-CN"/>
        </w:rPr>
        <w:t>AP use broadcast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hivemanger exists in same vlan</w:t>
      </w:r>
    </w:p>
    <w:p w:rsidR="00B3706B" w:rsidRDefault="00A50F16" w:rsidP="00A50F16">
      <w:pPr>
        <w:pStyle w:val="20"/>
        <w:rPr>
          <w:lang w:eastAsia="zh-CN"/>
        </w:rPr>
      </w:pPr>
      <w:r>
        <w:rPr>
          <w:rFonts w:eastAsiaTheme="minorEastAsia"/>
          <w:lang w:eastAsia="zh-CN"/>
        </w:rPr>
        <w:t>If don’t config HM name in AP, but config port(80)</w:t>
      </w:r>
    </w:p>
    <w:p w:rsidR="004E220F" w:rsidRDefault="004E220F" w:rsidP="004E220F">
      <w:pPr>
        <w:pStyle w:val="30"/>
        <w:rPr>
          <w:rFonts w:eastAsiaTheme="minorEastAsia"/>
          <w:lang w:eastAsia="zh-CN"/>
        </w:rPr>
      </w:pPr>
      <w:r>
        <w:rPr>
          <w:rFonts w:eastAsiaTheme="minorEastAsia" w:hint="eastAsia"/>
          <w:lang w:eastAsia="zh-CN"/>
        </w:rPr>
        <w:t xml:space="preserve">AP use fixed name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in UDP if dns server defined </w:t>
      </w:r>
      <w:r>
        <w:rPr>
          <w:rFonts w:eastAsiaTheme="minorEastAsia"/>
          <w:lang w:eastAsia="zh-CN"/>
        </w:rPr>
        <w:t>“</w:t>
      </w:r>
      <w:r>
        <w:rPr>
          <w:rFonts w:eastAsiaTheme="minorEastAsia" w:hint="eastAsia"/>
          <w:lang w:eastAsia="zh-CN"/>
        </w:rPr>
        <w:t>hivemanager</w:t>
      </w:r>
      <w:r>
        <w:rPr>
          <w:rFonts w:eastAsiaTheme="minorEastAsia"/>
          <w:lang w:eastAsia="zh-CN"/>
        </w:rPr>
        <w:t>”</w:t>
      </w:r>
    </w:p>
    <w:p w:rsidR="004E220F" w:rsidRDefault="004E220F" w:rsidP="004E220F">
      <w:pPr>
        <w:pStyle w:val="30"/>
        <w:rPr>
          <w:rFonts w:eastAsiaTheme="minorEastAsia"/>
          <w:lang w:eastAsia="zh-CN"/>
        </w:rPr>
      </w:pPr>
      <w:r>
        <w:rPr>
          <w:rFonts w:eastAsiaTheme="minorEastAsia" w:hint="eastAsia"/>
          <w:lang w:eastAsia="zh-CN"/>
        </w:rPr>
        <w:t xml:space="preserve">AP use fixed name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in TCP if dns server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hivemanager use TCP</w:t>
      </w:r>
    </w:p>
    <w:p w:rsidR="004E220F" w:rsidRPr="00406784" w:rsidRDefault="004E220F" w:rsidP="004E220F">
      <w:pPr>
        <w:pStyle w:val="30"/>
        <w:rPr>
          <w:rFonts w:eastAsiaTheme="minorEastAsia"/>
          <w:color w:val="FF0000"/>
          <w:lang w:eastAsia="zh-CN"/>
        </w:rPr>
      </w:pPr>
      <w:r>
        <w:rPr>
          <w:rFonts w:eastAsiaTheme="minorEastAsia" w:hint="eastAsia"/>
          <w:lang w:eastAsia="zh-CN"/>
        </w:rPr>
        <w:t>AP use broadcast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hivemanger exists in same vlan</w:t>
      </w:r>
    </w:p>
    <w:p w:rsidR="004E220F" w:rsidRDefault="004E220F" w:rsidP="004E220F">
      <w:pPr>
        <w:pStyle w:val="30"/>
        <w:rPr>
          <w:rFonts w:eastAsiaTheme="minorEastAsia"/>
          <w:lang w:eastAsia="zh-CN"/>
        </w:rPr>
      </w:pPr>
      <w:r>
        <w:rPr>
          <w:rFonts w:eastAsiaTheme="minorEastAsia" w:hint="eastAsia"/>
          <w:lang w:eastAsia="zh-CN"/>
        </w:rPr>
        <w:t>AP use pre-define server name in UDP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hivemanger</w:t>
      </w:r>
      <w:r>
        <w:rPr>
          <w:rFonts w:eastAsiaTheme="minorEastAsia"/>
          <w:lang w:eastAsia="zh-CN"/>
        </w:rPr>
        <w:t>”</w:t>
      </w:r>
      <w:r>
        <w:rPr>
          <w:rFonts w:eastAsiaTheme="minorEastAsia" w:hint="eastAsia"/>
          <w:lang w:eastAsia="zh-CN"/>
        </w:rPr>
        <w:t xml:space="preserve"> and hivemanger doesn</w:t>
      </w:r>
      <w:r>
        <w:rPr>
          <w:rFonts w:eastAsiaTheme="minorEastAsia"/>
          <w:lang w:eastAsia="zh-CN"/>
        </w:rPr>
        <w:t>’</w:t>
      </w:r>
      <w:r>
        <w:rPr>
          <w:rFonts w:eastAsiaTheme="minorEastAsia" w:hint="eastAsia"/>
          <w:lang w:eastAsia="zh-CN"/>
        </w:rPr>
        <w:t>t exist in same vlan and stage server exists</w:t>
      </w:r>
    </w:p>
    <w:p w:rsidR="004E220F" w:rsidRDefault="004E220F" w:rsidP="004E220F">
      <w:pPr>
        <w:pStyle w:val="30"/>
        <w:rPr>
          <w:rFonts w:eastAsiaTheme="minorEastAsia"/>
          <w:lang w:eastAsia="zh-CN"/>
        </w:rPr>
      </w:pPr>
      <w:r>
        <w:rPr>
          <w:rFonts w:eastAsiaTheme="minorEastAsia" w:hint="eastAsia"/>
          <w:lang w:eastAsia="zh-CN"/>
        </w:rPr>
        <w:t>AP use pre-define server name in TCP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hivemanger</w:t>
      </w:r>
      <w:r>
        <w:rPr>
          <w:rFonts w:eastAsiaTheme="minorEastAsia"/>
          <w:lang w:eastAsia="zh-CN"/>
        </w:rPr>
        <w:t>”</w:t>
      </w:r>
      <w:r>
        <w:rPr>
          <w:rFonts w:eastAsiaTheme="minorEastAsia" w:hint="eastAsia"/>
          <w:lang w:eastAsia="zh-CN"/>
        </w:rPr>
        <w:t xml:space="preserve"> and hivemanger doesn</w:t>
      </w:r>
      <w:r>
        <w:rPr>
          <w:rFonts w:eastAsiaTheme="minorEastAsia"/>
          <w:lang w:eastAsia="zh-CN"/>
        </w:rPr>
        <w:t>’</w:t>
      </w:r>
      <w:r>
        <w:rPr>
          <w:rFonts w:eastAsiaTheme="minorEastAsia" w:hint="eastAsia"/>
          <w:lang w:eastAsia="zh-CN"/>
        </w:rPr>
        <w:t>t exist in same vlan and stage server exists which use TCP</w:t>
      </w:r>
    </w:p>
    <w:p w:rsidR="00B3706B" w:rsidRPr="004E220F" w:rsidRDefault="00B3706B" w:rsidP="00B3706B">
      <w:pPr>
        <w:pStyle w:val="Body"/>
        <w:rPr>
          <w:rFonts w:eastAsiaTheme="minorEastAsia"/>
          <w:lang w:eastAsia="zh-CN"/>
        </w:rPr>
      </w:pPr>
    </w:p>
    <w:p w:rsidR="00B3706B" w:rsidRPr="00A50F16" w:rsidRDefault="00A50F16" w:rsidP="00A50F16">
      <w:pPr>
        <w:pStyle w:val="20"/>
        <w:rPr>
          <w:lang w:eastAsia="zh-CN"/>
        </w:rPr>
      </w:pPr>
      <w:r>
        <w:rPr>
          <w:rFonts w:eastAsiaTheme="minorEastAsia"/>
          <w:lang w:eastAsia="zh-CN"/>
        </w:rPr>
        <w:t>I</w:t>
      </w:r>
      <w:r>
        <w:rPr>
          <w:rFonts w:eastAsiaTheme="minorEastAsia" w:hint="eastAsia"/>
          <w:lang w:eastAsia="zh-CN"/>
        </w:rPr>
        <w:t>f config HM name and port(80) in AP</w:t>
      </w:r>
    </w:p>
    <w:p w:rsidR="00B3706B" w:rsidRDefault="00B3706B" w:rsidP="00B3706B">
      <w:pPr>
        <w:pStyle w:val="Body"/>
        <w:rPr>
          <w:rFonts w:eastAsiaTheme="minorEastAsia"/>
          <w:lang w:eastAsia="zh-CN"/>
        </w:rPr>
      </w:pPr>
    </w:p>
    <w:p w:rsidR="004E220F" w:rsidRDefault="004E220F" w:rsidP="004E220F">
      <w:pPr>
        <w:pStyle w:val="30"/>
        <w:rPr>
          <w:rFonts w:eastAsiaTheme="minorEastAsia"/>
          <w:lang w:eastAsia="zh-CN"/>
        </w:rPr>
      </w:pPr>
      <w:r>
        <w:rPr>
          <w:rFonts w:eastAsiaTheme="minorEastAsia" w:hint="eastAsia"/>
          <w:lang w:eastAsia="zh-CN"/>
        </w:rPr>
        <w:lastRenderedPageBreak/>
        <w:t>AP use primary HM in UDP mode if HM exists</w:t>
      </w:r>
    </w:p>
    <w:p w:rsidR="004E220F" w:rsidRDefault="004E220F" w:rsidP="004E220F">
      <w:pPr>
        <w:pStyle w:val="30"/>
        <w:rPr>
          <w:rFonts w:eastAsiaTheme="minorEastAsia"/>
          <w:lang w:eastAsia="zh-CN"/>
        </w:rPr>
      </w:pPr>
      <w:r>
        <w:rPr>
          <w:rFonts w:eastAsiaTheme="minorEastAsia" w:hint="eastAsia"/>
          <w:lang w:eastAsia="zh-CN"/>
        </w:rPr>
        <w:t>AP use primary HM in TCP mode if HM exists which use TCP</w:t>
      </w:r>
    </w:p>
    <w:p w:rsidR="004E220F" w:rsidRDefault="004E220F" w:rsidP="004E220F">
      <w:pPr>
        <w:pStyle w:val="30"/>
        <w:rPr>
          <w:rFonts w:eastAsiaTheme="minorEastAsia"/>
          <w:lang w:eastAsia="zh-CN"/>
        </w:rPr>
      </w:pPr>
      <w:r>
        <w:rPr>
          <w:rFonts w:eastAsiaTheme="minorEastAsia" w:hint="eastAsia"/>
          <w:lang w:eastAsia="zh-CN"/>
        </w:rPr>
        <w:t>AP use backup HM in UDP if primary HM doesn</w:t>
      </w:r>
      <w:r>
        <w:rPr>
          <w:rFonts w:eastAsiaTheme="minorEastAsia"/>
          <w:lang w:eastAsia="zh-CN"/>
        </w:rPr>
        <w:t>’</w:t>
      </w:r>
      <w:r>
        <w:rPr>
          <w:rFonts w:eastAsiaTheme="minorEastAsia" w:hint="eastAsia"/>
          <w:lang w:eastAsia="zh-CN"/>
        </w:rPr>
        <w:t>t exists and backup HM exists</w:t>
      </w:r>
    </w:p>
    <w:p w:rsidR="004E220F" w:rsidRDefault="004E220F" w:rsidP="004E220F">
      <w:pPr>
        <w:pStyle w:val="30"/>
        <w:rPr>
          <w:rFonts w:eastAsiaTheme="minorEastAsia"/>
          <w:lang w:eastAsia="zh-CN"/>
        </w:rPr>
      </w:pPr>
      <w:r>
        <w:rPr>
          <w:rFonts w:eastAsiaTheme="minorEastAsia" w:hint="eastAsia"/>
          <w:lang w:eastAsia="zh-CN"/>
        </w:rPr>
        <w:t>AP use backup HM in TCP if primary HM doesn</w:t>
      </w:r>
      <w:r>
        <w:rPr>
          <w:rFonts w:eastAsiaTheme="minorEastAsia"/>
          <w:lang w:eastAsia="zh-CN"/>
        </w:rPr>
        <w:t>’</w:t>
      </w:r>
      <w:r>
        <w:rPr>
          <w:rFonts w:eastAsiaTheme="minorEastAsia" w:hint="eastAsia"/>
          <w:lang w:eastAsia="zh-CN"/>
        </w:rPr>
        <w:t>t exists and backup HM exists which use TCP</w:t>
      </w:r>
    </w:p>
    <w:p w:rsidR="004E220F" w:rsidRDefault="004E220F" w:rsidP="004E220F">
      <w:pPr>
        <w:pStyle w:val="30"/>
        <w:rPr>
          <w:rFonts w:eastAsiaTheme="minorEastAsia"/>
          <w:lang w:eastAsia="zh-CN"/>
        </w:rPr>
      </w:pPr>
      <w:r>
        <w:rPr>
          <w:rFonts w:eastAsiaTheme="minorEastAsia" w:hint="eastAsia"/>
          <w:lang w:eastAsia="zh-CN"/>
        </w:rPr>
        <w:t>AP use broadcast if primary HM and backup HM doesn</w:t>
      </w:r>
      <w:r>
        <w:rPr>
          <w:rFonts w:eastAsiaTheme="minorEastAsia"/>
          <w:lang w:eastAsia="zh-CN"/>
        </w:rPr>
        <w:t>’</w:t>
      </w:r>
      <w:r>
        <w:rPr>
          <w:rFonts w:eastAsiaTheme="minorEastAsia" w:hint="eastAsia"/>
          <w:lang w:eastAsia="zh-CN"/>
        </w:rPr>
        <w:t>t exist and HM exist in same vlan</w:t>
      </w:r>
    </w:p>
    <w:p w:rsidR="00B3706B" w:rsidRPr="004E220F" w:rsidRDefault="004E220F" w:rsidP="004E220F">
      <w:pPr>
        <w:pStyle w:val="20"/>
        <w:rPr>
          <w:lang w:eastAsia="zh-CN"/>
        </w:rPr>
      </w:pPr>
      <w:r>
        <w:rPr>
          <w:rFonts w:eastAsiaTheme="minorEastAsia"/>
          <w:lang w:eastAsia="zh-CN"/>
        </w:rPr>
        <w:t>I</w:t>
      </w:r>
      <w:r>
        <w:rPr>
          <w:rFonts w:eastAsiaTheme="minorEastAsia" w:hint="eastAsia"/>
          <w:lang w:eastAsia="zh-CN"/>
        </w:rPr>
        <w:t>f don</w:t>
      </w:r>
      <w:r>
        <w:rPr>
          <w:rFonts w:eastAsiaTheme="minorEastAsia"/>
          <w:lang w:eastAsia="zh-CN"/>
        </w:rPr>
        <w:t>’</w:t>
      </w:r>
      <w:r>
        <w:rPr>
          <w:rFonts w:eastAsiaTheme="minorEastAsia" w:hint="eastAsia"/>
          <w:lang w:eastAsia="zh-CN"/>
        </w:rPr>
        <w:t xml:space="preserve">t config HM name in AP, but </w:t>
      </w:r>
      <w:r>
        <w:rPr>
          <w:rFonts w:eastAsiaTheme="minorEastAsia"/>
          <w:lang w:eastAsia="zh-CN"/>
        </w:rPr>
        <w:t>config</w:t>
      </w:r>
      <w:r>
        <w:rPr>
          <w:rFonts w:eastAsiaTheme="minorEastAsia" w:hint="eastAsia"/>
          <w:lang w:eastAsia="zh-CN"/>
        </w:rPr>
        <w:t xml:space="preserve"> port(1500)</w:t>
      </w:r>
    </w:p>
    <w:p w:rsidR="004E220F" w:rsidRDefault="004E220F" w:rsidP="004E220F">
      <w:pPr>
        <w:pStyle w:val="30"/>
        <w:rPr>
          <w:rFonts w:eastAsiaTheme="minorEastAsia"/>
          <w:lang w:eastAsia="zh-CN"/>
        </w:rPr>
      </w:pPr>
      <w:r>
        <w:rPr>
          <w:rFonts w:eastAsiaTheme="minorEastAsia" w:hint="eastAsia"/>
          <w:lang w:eastAsia="zh-CN"/>
        </w:rPr>
        <w:t xml:space="preserve">AP use fixed name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in UDP if dns server defined </w:t>
      </w:r>
      <w:r>
        <w:rPr>
          <w:rFonts w:eastAsiaTheme="minorEastAsia"/>
          <w:lang w:eastAsia="zh-CN"/>
        </w:rPr>
        <w:t>“</w:t>
      </w:r>
      <w:r>
        <w:rPr>
          <w:rFonts w:eastAsiaTheme="minorEastAsia" w:hint="eastAsia"/>
          <w:lang w:eastAsia="zh-CN"/>
        </w:rPr>
        <w:t>hivemanager</w:t>
      </w:r>
      <w:r>
        <w:rPr>
          <w:rFonts w:eastAsiaTheme="minorEastAsia"/>
          <w:lang w:eastAsia="zh-CN"/>
        </w:rPr>
        <w:t>”</w:t>
      </w:r>
    </w:p>
    <w:p w:rsidR="004E220F" w:rsidRPr="00406784" w:rsidRDefault="004E220F" w:rsidP="004E220F">
      <w:pPr>
        <w:pStyle w:val="30"/>
        <w:rPr>
          <w:rFonts w:eastAsiaTheme="minorEastAsia"/>
          <w:color w:val="FF0000"/>
          <w:lang w:eastAsia="zh-CN"/>
        </w:rPr>
      </w:pPr>
      <w:r>
        <w:rPr>
          <w:rFonts w:eastAsiaTheme="minorEastAsia" w:hint="eastAsia"/>
          <w:lang w:eastAsia="zh-CN"/>
        </w:rPr>
        <w:t>AP use broadcast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hivemanager</w:t>
      </w:r>
      <w:r>
        <w:rPr>
          <w:rFonts w:eastAsiaTheme="minorEastAsia"/>
          <w:lang w:eastAsia="zh-CN"/>
        </w:rPr>
        <w:t>”</w:t>
      </w:r>
      <w:r>
        <w:rPr>
          <w:rFonts w:eastAsiaTheme="minorEastAsia" w:hint="eastAsia"/>
          <w:lang w:eastAsia="zh-CN"/>
        </w:rPr>
        <w:t xml:space="preserve"> and hivemanger exists in same vlan</w:t>
      </w:r>
    </w:p>
    <w:p w:rsidR="004E220F" w:rsidRDefault="004E220F" w:rsidP="004E220F">
      <w:pPr>
        <w:pStyle w:val="30"/>
        <w:rPr>
          <w:rFonts w:eastAsiaTheme="minorEastAsia"/>
          <w:lang w:eastAsia="zh-CN"/>
        </w:rPr>
      </w:pPr>
      <w:r>
        <w:rPr>
          <w:rFonts w:eastAsiaTheme="minorEastAsia" w:hint="eastAsia"/>
          <w:lang w:eastAsia="zh-CN"/>
        </w:rPr>
        <w:t>AP use pre-define server name in UDP if dns server haven</w:t>
      </w:r>
      <w:r>
        <w:rPr>
          <w:rFonts w:eastAsiaTheme="minorEastAsia"/>
          <w:lang w:eastAsia="zh-CN"/>
        </w:rPr>
        <w:t>’</w:t>
      </w:r>
      <w:r>
        <w:rPr>
          <w:rFonts w:eastAsiaTheme="minorEastAsia" w:hint="eastAsia"/>
          <w:lang w:eastAsia="zh-CN"/>
        </w:rPr>
        <w:t xml:space="preserve">t defined </w:t>
      </w:r>
      <w:r>
        <w:rPr>
          <w:rFonts w:eastAsiaTheme="minorEastAsia"/>
          <w:lang w:eastAsia="zh-CN"/>
        </w:rPr>
        <w:t>“</w:t>
      </w:r>
      <w:r>
        <w:rPr>
          <w:rFonts w:eastAsiaTheme="minorEastAsia" w:hint="eastAsia"/>
          <w:lang w:eastAsia="zh-CN"/>
        </w:rPr>
        <w:t>hivemanger</w:t>
      </w:r>
      <w:r>
        <w:rPr>
          <w:rFonts w:eastAsiaTheme="minorEastAsia"/>
          <w:lang w:eastAsia="zh-CN"/>
        </w:rPr>
        <w:t>”</w:t>
      </w:r>
      <w:r>
        <w:rPr>
          <w:rFonts w:eastAsiaTheme="minorEastAsia" w:hint="eastAsia"/>
          <w:lang w:eastAsia="zh-CN"/>
        </w:rPr>
        <w:t xml:space="preserve"> and hivemanger doesn</w:t>
      </w:r>
      <w:r>
        <w:rPr>
          <w:rFonts w:eastAsiaTheme="minorEastAsia"/>
          <w:lang w:eastAsia="zh-CN"/>
        </w:rPr>
        <w:t>’</w:t>
      </w:r>
      <w:r>
        <w:rPr>
          <w:rFonts w:eastAsiaTheme="minorEastAsia" w:hint="eastAsia"/>
          <w:lang w:eastAsia="zh-CN"/>
        </w:rPr>
        <w:t>t exist in same vlan and stage server exists</w:t>
      </w:r>
    </w:p>
    <w:p w:rsidR="00B3706B" w:rsidRPr="004E220F" w:rsidRDefault="004E220F" w:rsidP="004E220F">
      <w:pPr>
        <w:pStyle w:val="20"/>
        <w:rPr>
          <w:lang w:eastAsia="zh-CN"/>
        </w:rPr>
      </w:pPr>
      <w:r>
        <w:rPr>
          <w:rFonts w:eastAsiaTheme="minorEastAsia"/>
          <w:lang w:eastAsia="zh-CN"/>
        </w:rPr>
        <w:t>I</w:t>
      </w:r>
      <w:r>
        <w:rPr>
          <w:rFonts w:eastAsiaTheme="minorEastAsia" w:hint="eastAsia"/>
          <w:lang w:eastAsia="zh-CN"/>
        </w:rPr>
        <w:t>f config HM name and config port(1500)</w:t>
      </w:r>
    </w:p>
    <w:p w:rsidR="004E220F" w:rsidRDefault="004E220F" w:rsidP="004E220F">
      <w:pPr>
        <w:pStyle w:val="30"/>
        <w:rPr>
          <w:rFonts w:eastAsiaTheme="minorEastAsia"/>
          <w:lang w:eastAsia="zh-CN"/>
        </w:rPr>
      </w:pPr>
      <w:r>
        <w:rPr>
          <w:rFonts w:eastAsiaTheme="minorEastAsia" w:hint="eastAsia"/>
          <w:lang w:eastAsia="zh-CN"/>
        </w:rPr>
        <w:t>AP use primary HM in UDP mode if HM exists</w:t>
      </w:r>
    </w:p>
    <w:p w:rsidR="004E220F" w:rsidRDefault="004E220F" w:rsidP="004E220F">
      <w:pPr>
        <w:pStyle w:val="30"/>
        <w:rPr>
          <w:rFonts w:eastAsiaTheme="minorEastAsia"/>
          <w:lang w:eastAsia="zh-CN"/>
        </w:rPr>
      </w:pPr>
      <w:r>
        <w:rPr>
          <w:rFonts w:eastAsiaTheme="minorEastAsia" w:hint="eastAsia"/>
          <w:lang w:eastAsia="zh-CN"/>
        </w:rPr>
        <w:t>AP use backup HM in UDP if primary HM doesn</w:t>
      </w:r>
      <w:r>
        <w:rPr>
          <w:rFonts w:eastAsiaTheme="minorEastAsia"/>
          <w:lang w:eastAsia="zh-CN"/>
        </w:rPr>
        <w:t>’</w:t>
      </w:r>
      <w:r>
        <w:rPr>
          <w:rFonts w:eastAsiaTheme="minorEastAsia" w:hint="eastAsia"/>
          <w:lang w:eastAsia="zh-CN"/>
        </w:rPr>
        <w:t>t exists and backup HM exists</w:t>
      </w:r>
    </w:p>
    <w:p w:rsidR="004E220F" w:rsidRDefault="004E220F" w:rsidP="004E220F">
      <w:pPr>
        <w:pStyle w:val="30"/>
        <w:rPr>
          <w:rFonts w:eastAsiaTheme="minorEastAsia"/>
          <w:lang w:eastAsia="zh-CN"/>
        </w:rPr>
      </w:pPr>
      <w:r>
        <w:rPr>
          <w:rFonts w:eastAsiaTheme="minorEastAsia" w:hint="eastAsia"/>
          <w:lang w:eastAsia="zh-CN"/>
        </w:rPr>
        <w:t>AP use broadcast if primary HM and backup HM doesn</w:t>
      </w:r>
      <w:r>
        <w:rPr>
          <w:rFonts w:eastAsiaTheme="minorEastAsia"/>
          <w:lang w:eastAsia="zh-CN"/>
        </w:rPr>
        <w:t>’</w:t>
      </w:r>
      <w:r>
        <w:rPr>
          <w:rFonts w:eastAsiaTheme="minorEastAsia" w:hint="eastAsia"/>
          <w:lang w:eastAsia="zh-CN"/>
        </w:rPr>
        <w:t>t exist and HM exist in same vlan</w:t>
      </w:r>
    </w:p>
    <w:p w:rsidR="00B3706B" w:rsidRPr="004E220F" w:rsidRDefault="00B3706B" w:rsidP="00B3706B">
      <w:pPr>
        <w:pStyle w:val="Body"/>
        <w:rPr>
          <w:rFonts w:eastAsiaTheme="minorEastAsia"/>
          <w:lang w:eastAsia="zh-CN"/>
        </w:rPr>
      </w:pPr>
    </w:p>
    <w:p w:rsidR="00B3706B" w:rsidRPr="004E220F" w:rsidRDefault="00B3706B" w:rsidP="00B3706B">
      <w:pPr>
        <w:pStyle w:val="Body"/>
        <w:rPr>
          <w:rFonts w:eastAsiaTheme="minorEastAsia"/>
          <w:lang w:eastAsia="zh-CN"/>
        </w:rPr>
      </w:pPr>
    </w:p>
    <w:p w:rsidR="005B5213" w:rsidRDefault="005B5213" w:rsidP="004E4CCE">
      <w:pPr>
        <w:pStyle w:val="1"/>
        <w:rPr>
          <w:rFonts w:eastAsia="宋体"/>
          <w:lang w:eastAsia="zh-CN"/>
        </w:rPr>
      </w:pPr>
      <w:bookmarkStart w:id="12" w:name="_Toc255228835"/>
      <w:r w:rsidRPr="005B5213">
        <w:rPr>
          <w:rFonts w:eastAsia="宋体"/>
          <w:lang w:eastAsia="zh-CN"/>
        </w:rPr>
        <w:t>Test Acceptance Criterion from Development</w:t>
      </w:r>
      <w:bookmarkEnd w:id="12"/>
    </w:p>
    <w:p w:rsidR="005B5213" w:rsidRPr="00C821EC" w:rsidRDefault="005B5213" w:rsidP="00C51F9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5B5213" w:rsidRPr="00C821EC" w:rsidRDefault="005B5213" w:rsidP="00C51F9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5B5213" w:rsidRDefault="005B5213" w:rsidP="004E4CCE">
      <w:pPr>
        <w:pStyle w:val="1"/>
        <w:rPr>
          <w:rFonts w:eastAsia="宋体"/>
          <w:lang w:eastAsia="zh-CN"/>
        </w:rPr>
      </w:pPr>
      <w:bookmarkStart w:id="13" w:name="_Toc255228836"/>
      <w:r>
        <w:rPr>
          <w:rFonts w:eastAsia="宋体" w:hint="eastAsia"/>
          <w:lang w:eastAsia="zh-CN"/>
        </w:rPr>
        <w:lastRenderedPageBreak/>
        <w:t>Product Pass Criterion</w:t>
      </w:r>
      <w:bookmarkEnd w:id="13"/>
    </w:p>
    <w:p w:rsidR="00C821EC" w:rsidRDefault="00CC7578" w:rsidP="00C821EC">
      <w:pPr>
        <w:pStyle w:val="1"/>
        <w:rPr>
          <w:rFonts w:eastAsia="宋体"/>
          <w:lang w:eastAsia="zh-CN"/>
        </w:rPr>
      </w:pPr>
      <w:bookmarkStart w:id="14" w:name="_Toc255228837"/>
      <w:r>
        <w:rPr>
          <w:rFonts w:eastAsia="宋体" w:hint="eastAsia"/>
          <w:lang w:eastAsia="zh-CN"/>
        </w:rPr>
        <w:t xml:space="preserve">Test </w:t>
      </w:r>
      <w:bookmarkEnd w:id="11"/>
      <w:r w:rsidR="00C821EC">
        <w:rPr>
          <w:rFonts w:eastAsia="宋体" w:hint="eastAsia"/>
          <w:lang w:eastAsia="zh-CN"/>
        </w:rPr>
        <w:t>Bed/Topo Design</w:t>
      </w:r>
      <w:bookmarkEnd w:id="14"/>
    </w:p>
    <w:p w:rsidR="009A6AD5" w:rsidRDefault="009A6AD5"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A126C4" w:rsidRDefault="00A126C4" w:rsidP="009A6AD5">
      <w:pPr>
        <w:pStyle w:val="Body"/>
        <w:rPr>
          <w:rFonts w:eastAsia="宋体"/>
          <w:lang w:eastAsia="zh-CN"/>
        </w:rPr>
      </w:pPr>
    </w:p>
    <w:p w:rsidR="00A126C4" w:rsidRDefault="00A126C4" w:rsidP="009A6AD5">
      <w:pPr>
        <w:pStyle w:val="Body"/>
        <w:rPr>
          <w:rFonts w:eastAsia="宋体"/>
          <w:lang w:eastAsia="zh-CN"/>
        </w:rPr>
      </w:pPr>
    </w:p>
    <w:p w:rsidR="00A126C4" w:rsidRPr="009A6AD5" w:rsidRDefault="00A126C4" w:rsidP="009A6AD5">
      <w:pPr>
        <w:pStyle w:val="Body"/>
        <w:rPr>
          <w:rFonts w:eastAsia="宋体"/>
          <w:lang w:eastAsia="zh-CN"/>
        </w:rPr>
      </w:pPr>
    </w:p>
    <w:p w:rsidR="00BE7823" w:rsidRDefault="00BE7823" w:rsidP="0083596D">
      <w:pPr>
        <w:pStyle w:val="1"/>
        <w:rPr>
          <w:rFonts w:eastAsia="宋体"/>
          <w:lang w:eastAsia="zh-CN"/>
        </w:rPr>
      </w:pPr>
      <w:bookmarkStart w:id="15" w:name="_Toc255228838"/>
      <w:bookmarkStart w:id="16" w:name="_Toc197745557"/>
      <w:r>
        <w:rPr>
          <w:rFonts w:eastAsia="宋体"/>
          <w:lang w:eastAsia="zh-CN"/>
        </w:rPr>
        <w:t>TestCase</w:t>
      </w:r>
      <w:bookmarkEnd w:id="15"/>
    </w:p>
    <w:p w:rsidR="00F44568" w:rsidRPr="002E1BB7" w:rsidRDefault="00F44568" w:rsidP="00254479">
      <w:pPr>
        <w:pStyle w:val="20"/>
        <w:ind w:left="0" w:firstLine="0"/>
        <w:rPr>
          <w:rFonts w:eastAsia="宋体"/>
          <w:color w:val="auto"/>
          <w:sz w:val="24"/>
          <w:szCs w:val="24"/>
          <w:lang w:eastAsia="zh-CN"/>
        </w:rPr>
      </w:pPr>
      <w:bookmarkStart w:id="17" w:name="_Toc255228839"/>
      <w:r w:rsidRPr="002E1BB7">
        <w:rPr>
          <w:rFonts w:eastAsia="宋体" w:hint="eastAsia"/>
          <w:color w:val="auto"/>
          <w:sz w:val="24"/>
          <w:szCs w:val="24"/>
          <w:lang w:eastAsia="zh-CN"/>
        </w:rPr>
        <w:t>Key Scenarios</w:t>
      </w:r>
      <w:bookmarkEnd w:id="17"/>
    </w:p>
    <w:p w:rsidR="00B7717A" w:rsidRDefault="00006BF5" w:rsidP="00254479">
      <w:pPr>
        <w:pStyle w:val="20"/>
        <w:ind w:left="0" w:firstLine="0"/>
        <w:rPr>
          <w:rFonts w:eastAsia="宋体"/>
          <w:color w:val="auto"/>
          <w:sz w:val="24"/>
          <w:szCs w:val="24"/>
          <w:lang w:eastAsia="zh-CN"/>
        </w:rPr>
      </w:pPr>
      <w:bookmarkStart w:id="18" w:name="_Toc255228840"/>
      <w:r w:rsidRPr="001B51BF">
        <w:rPr>
          <w:rFonts w:eastAsia="宋体" w:hint="eastAsia"/>
          <w:color w:val="auto"/>
          <w:sz w:val="24"/>
          <w:szCs w:val="24"/>
          <w:lang w:eastAsia="zh-CN"/>
        </w:rPr>
        <w:t>Function Test Case</w:t>
      </w:r>
      <w:bookmarkEnd w:id="18"/>
    </w:p>
    <w:p w:rsidR="00160E94" w:rsidRDefault="00160E94" w:rsidP="00160E94">
      <w:pPr>
        <w:pStyle w:val="Body"/>
        <w:rPr>
          <w:rFonts w:eastAsiaTheme="minorEastAsia"/>
          <w:lang w:eastAsia="zh-CN"/>
        </w:rPr>
      </w:pPr>
    </w:p>
    <w:p w:rsidR="00160E94" w:rsidRDefault="00160E94" w:rsidP="00160E94">
      <w:pPr>
        <w:pStyle w:val="Body"/>
        <w:rPr>
          <w:rFonts w:eastAsiaTheme="minorEastAsia"/>
          <w:lang w:eastAsia="zh-CN"/>
        </w:rPr>
      </w:pPr>
    </w:p>
    <w:p w:rsidR="00160E94" w:rsidRDefault="00160E94" w:rsidP="00160E94">
      <w:pPr>
        <w:pStyle w:val="Body"/>
        <w:rPr>
          <w:rFonts w:eastAsiaTheme="minorEastAsia"/>
          <w:lang w:eastAsia="zh-CN"/>
        </w:rPr>
      </w:pPr>
    </w:p>
    <w:p w:rsidR="00160E94" w:rsidRDefault="00160E94" w:rsidP="00160E94">
      <w:pPr>
        <w:pStyle w:val="Body"/>
        <w:rPr>
          <w:rFonts w:eastAsiaTheme="minorEastAsia"/>
          <w:lang w:eastAsia="zh-CN"/>
        </w:rPr>
      </w:pPr>
    </w:p>
    <w:p w:rsidR="00160E94" w:rsidRPr="00160E94" w:rsidRDefault="00160E94" w:rsidP="00160E94">
      <w:pPr>
        <w:pStyle w:val="30"/>
        <w:rPr>
          <w:lang w:eastAsia="zh-CN"/>
        </w:rPr>
      </w:pPr>
      <w:r w:rsidRPr="00160E94">
        <w:rPr>
          <w:lang w:eastAsia="zh-CN"/>
        </w:rPr>
        <w:lastRenderedPageBreak/>
        <w:t>N</w:t>
      </w:r>
      <w:r w:rsidRPr="00160E94">
        <w:rPr>
          <w:rFonts w:hint="eastAsia"/>
          <w:lang w:eastAsia="zh-CN"/>
        </w:rPr>
        <w:t>o configure any HM name in AP</w:t>
      </w:r>
    </w:p>
    <w:p w:rsidR="00160E94" w:rsidRPr="00160E94" w:rsidRDefault="00160E94" w:rsidP="00160E94">
      <w:pPr>
        <w:pStyle w:val="Body"/>
        <w:rPr>
          <w:rFonts w:eastAsiaTheme="minorEastAsia"/>
          <w:lang w:eastAsia="zh-CN"/>
        </w:rPr>
      </w:pPr>
    </w:p>
    <w:p w:rsidR="00A63EB6" w:rsidRPr="00A63EB6" w:rsidRDefault="00A80B10" w:rsidP="00A63EB6">
      <w:pPr>
        <w:pStyle w:val="41"/>
        <w:rPr>
          <w:rFonts w:eastAsia="宋体"/>
          <w:lang w:eastAsia="zh-CN"/>
        </w:rPr>
      </w:pPr>
      <w:r>
        <w:rPr>
          <w:rFonts w:eastAsia="宋体"/>
          <w:sz w:val="21"/>
          <w:szCs w:val="21"/>
          <w:lang w:eastAsia="zh-CN"/>
        </w:rPr>
        <w:t>Ft_CapwapEnhancement_</w:t>
      </w:r>
      <w:r w:rsidR="00A63EB6" w:rsidRPr="00A63EB6">
        <w:rPr>
          <w:rFonts w:eastAsia="宋体" w:hint="eastAsia"/>
          <w:sz w:val="21"/>
          <w:szCs w:val="21"/>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4D0D77" w:rsidRDefault="00043FBB" w:rsidP="004B7723">
            <w:pPr>
              <w:pStyle w:val="Body"/>
              <w:rPr>
                <w:rFonts w:eastAsia="宋体"/>
                <w:sz w:val="22"/>
                <w:lang w:eastAsia="zh-CN"/>
              </w:rPr>
            </w:pPr>
            <w:r>
              <w:rPr>
                <w:rFonts w:ascii="Arial" w:eastAsia="宋体" w:hAnsi="Arial" w:cs="Arial"/>
                <w:sz w:val="21"/>
                <w:szCs w:val="21"/>
                <w:lang w:eastAsia="zh-CN"/>
              </w:rPr>
              <w:t>Ft_CapwapEnhancement_</w:t>
            </w:r>
            <w:r w:rsidR="00C62F2D">
              <w:rPr>
                <w:rFonts w:ascii="Arial" w:eastAsia="宋体" w:hAnsi="Arial" w:cs="Arial" w:hint="eastAsia"/>
                <w:sz w:val="21"/>
                <w:szCs w:val="21"/>
                <w:lang w:eastAsia="zh-CN"/>
              </w:rPr>
              <w:t>1</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7717A" w:rsidRPr="004D0D77" w:rsidRDefault="005224C9" w:rsidP="00D3196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7717A" w:rsidRPr="00923513" w:rsidRDefault="00B7717A" w:rsidP="00D3196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r w:rsidRPr="004D0D77">
              <w:rPr>
                <w:rFonts w:ascii="Arial" w:eastAsia="宋体" w:hAnsi="Arial" w:cs="Arial" w:hint="eastAsia"/>
                <w:sz w:val="21"/>
                <w:szCs w:val="21"/>
                <w:lang w:eastAsia="zh-CN"/>
              </w:rPr>
              <w:t>No</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4397A" w:rsidRDefault="00B7717A" w:rsidP="00235F1B">
            <w:pPr>
              <w:pStyle w:val="Body"/>
              <w:rPr>
                <w:ins w:id="19" w:author="hzhao" w:date="2010-10-27T15:22:00Z"/>
                <w:rFonts w:eastAsia="宋体"/>
                <w:sz w:val="22"/>
                <w:lang w:eastAsia="zh-CN"/>
              </w:rPr>
            </w:pPr>
            <w:r w:rsidRPr="00923513">
              <w:rPr>
                <w:rFonts w:eastAsia="宋体" w:hint="eastAsia"/>
                <w:sz w:val="22"/>
                <w:lang w:eastAsia="zh-CN"/>
              </w:rPr>
              <w:t xml:space="preserve"> </w:t>
            </w:r>
            <w:r w:rsidR="00CD0DCC">
              <w:rPr>
                <w:rFonts w:eastAsia="宋体" w:hint="eastAsia"/>
                <w:sz w:val="22"/>
                <w:lang w:eastAsia="zh-CN"/>
              </w:rPr>
              <w:t xml:space="preserve"> </w:t>
            </w:r>
            <w:del w:id="20" w:author="hzhao" w:date="2010-10-29T14:47:00Z">
              <w:r w:rsidR="00CD0DCC" w:rsidDel="00235F1B">
                <w:rPr>
                  <w:rFonts w:eastAsia="宋体" w:hint="eastAsia"/>
                  <w:sz w:val="22"/>
                  <w:lang w:eastAsia="zh-CN"/>
                </w:rPr>
                <w:delText xml:space="preserve">      </w:delText>
              </w:r>
            </w:del>
          </w:p>
          <w:p w:rsidR="0074397A" w:rsidRPr="00923513" w:rsidRDefault="0074397A" w:rsidP="007300CC">
            <w:pPr>
              <w:pStyle w:val="Body"/>
              <w:rPr>
                <w:rFonts w:eastAsia="宋体"/>
                <w:sz w:val="22"/>
                <w:lang w:eastAsia="zh-CN"/>
              </w:rPr>
            </w:pPr>
            <w:ins w:id="21" w:author="hzhao" w:date="2010-10-27T15:21:00Z">
              <w:r>
                <w:rPr>
                  <w:rFonts w:eastAsia="宋体" w:hint="eastAsia"/>
                  <w:sz w:val="22"/>
                  <w:lang w:eastAsia="zh-CN"/>
                </w:rPr>
                <w:t>AP------</w:t>
              </w:r>
            </w:ins>
            <w:ins w:id="22" w:author="hzhao" w:date="2010-10-29T10:41:00Z">
              <w:r w:rsidR="00A40EE3">
                <w:rPr>
                  <w:rFonts w:eastAsia="宋体" w:hint="eastAsia"/>
                  <w:sz w:val="22"/>
                  <w:lang w:eastAsia="zh-CN"/>
                </w:rPr>
                <w:t xml:space="preserve">L3 </w:t>
              </w:r>
            </w:ins>
            <w:ins w:id="23" w:author="hzhao" w:date="2010-10-27T15:21:00Z">
              <w:r>
                <w:rPr>
                  <w:rFonts w:eastAsia="宋体" w:hint="eastAsia"/>
                  <w:sz w:val="22"/>
                  <w:lang w:eastAsia="zh-CN"/>
                </w:rPr>
                <w:t>Switch------HM</w:t>
              </w:r>
            </w:ins>
          </w:p>
          <w:p w:rsidR="00CD0DCC" w:rsidRDefault="0074397A" w:rsidP="00CD0DCC">
            <w:pPr>
              <w:pStyle w:val="Body"/>
              <w:rPr>
                <w:ins w:id="24" w:author="hzhao" w:date="2010-10-27T15:22:00Z"/>
                <w:rFonts w:eastAsia="宋体"/>
                <w:sz w:val="22"/>
                <w:lang w:eastAsia="zh-CN"/>
              </w:rPr>
            </w:pPr>
            <w:ins w:id="25" w:author="hzhao" w:date="2010-10-27T15:22:00Z">
              <w:r>
                <w:rPr>
                  <w:rFonts w:eastAsia="宋体" w:hint="eastAsia"/>
                  <w:sz w:val="22"/>
                  <w:lang w:eastAsia="zh-CN"/>
                </w:rPr>
                <w:t xml:space="preserve">               |</w:t>
              </w:r>
            </w:ins>
          </w:p>
          <w:p w:rsidR="0074397A" w:rsidRPr="00923513" w:rsidRDefault="00235F1B" w:rsidP="00235F1B">
            <w:pPr>
              <w:pStyle w:val="Body"/>
              <w:rPr>
                <w:rFonts w:eastAsia="宋体"/>
                <w:sz w:val="22"/>
                <w:lang w:eastAsia="zh-CN"/>
              </w:rPr>
            </w:pPr>
            <w:ins w:id="26" w:author="hzhao" w:date="2010-10-27T15:22:00Z">
              <w:r>
                <w:rPr>
                  <w:rFonts w:eastAsia="宋体" w:hint="eastAsia"/>
                  <w:sz w:val="22"/>
                  <w:lang w:eastAsia="zh-CN"/>
                </w:rPr>
                <w:t xml:space="preserve">        </w:t>
              </w:r>
              <w:r w:rsidR="0074397A">
                <w:rPr>
                  <w:rFonts w:eastAsia="宋体" w:hint="eastAsia"/>
                  <w:sz w:val="22"/>
                  <w:lang w:eastAsia="zh-CN"/>
                </w:rPr>
                <w:t>DHCP</w:t>
              </w:r>
            </w:ins>
            <w:ins w:id="27" w:author="hzhao" w:date="2010-10-29T14:47:00Z">
              <w:r>
                <w:rPr>
                  <w:rFonts w:eastAsia="宋体" w:hint="eastAsia"/>
                  <w:sz w:val="22"/>
                  <w:lang w:eastAsia="zh-CN"/>
                </w:rPr>
                <w:t>/DNS</w:t>
              </w:r>
            </w:ins>
            <w:ins w:id="28" w:author="hzhao" w:date="2010-10-27T15:22:00Z">
              <w:r w:rsidR="0074397A">
                <w:rPr>
                  <w:rFonts w:eastAsia="宋体" w:hint="eastAsia"/>
                  <w:sz w:val="22"/>
                  <w:lang w:eastAsia="zh-CN"/>
                </w:rPr>
                <w:t xml:space="preserve"> </w:t>
              </w:r>
            </w:ins>
            <w:ins w:id="29" w:author="hzhao" w:date="2010-10-29T14:47:00Z">
              <w:r>
                <w:rPr>
                  <w:rFonts w:eastAsia="宋体" w:hint="eastAsia"/>
                  <w:sz w:val="22"/>
                  <w:lang w:eastAsia="zh-CN"/>
                </w:rPr>
                <w:t>S</w:t>
              </w:r>
            </w:ins>
            <w:ins w:id="30" w:author="hzhao" w:date="2010-10-27T15:22:00Z">
              <w:r w:rsidR="0074397A">
                <w:rPr>
                  <w:rFonts w:eastAsia="宋体" w:hint="eastAsia"/>
                  <w:sz w:val="22"/>
                  <w:lang w:eastAsia="zh-CN"/>
                </w:rPr>
                <w:t>erver</w:t>
              </w:r>
            </w:ins>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hint="eastAsia"/>
                <w:sz w:val="22"/>
                <w:lang w:eastAsia="zh-CN"/>
              </w:rPr>
              <w:t xml:space="preserve">AP use fixed name </w:t>
            </w:r>
            <w:r w:rsidRPr="00160E94">
              <w:rPr>
                <w:rFonts w:eastAsia="宋体"/>
                <w:sz w:val="22"/>
                <w:lang w:eastAsia="zh-CN"/>
              </w:rPr>
              <w:t>“</w:t>
            </w:r>
            <w:r w:rsidRPr="00160E94">
              <w:rPr>
                <w:rFonts w:eastAsia="宋体" w:hint="eastAsia"/>
                <w:sz w:val="22"/>
                <w:lang w:eastAsia="zh-CN"/>
              </w:rPr>
              <w:t>hivemanager</w:t>
            </w:r>
            <w:r w:rsidRPr="00160E94">
              <w:rPr>
                <w:rFonts w:eastAsia="宋体"/>
                <w:sz w:val="22"/>
                <w:lang w:eastAsia="zh-CN"/>
              </w:rPr>
              <w:t>”</w:t>
            </w:r>
            <w:r w:rsidRPr="00160E94">
              <w:rPr>
                <w:rFonts w:eastAsia="宋体" w:hint="eastAsia"/>
                <w:sz w:val="22"/>
                <w:lang w:eastAsia="zh-CN"/>
              </w:rPr>
              <w:t xml:space="preserve"> in UDP if dns server defined </w:t>
            </w:r>
            <w:r w:rsidRPr="00160E94">
              <w:rPr>
                <w:rFonts w:eastAsia="宋体"/>
                <w:sz w:val="22"/>
                <w:lang w:eastAsia="zh-CN"/>
              </w:rPr>
              <w:t>“</w:t>
            </w:r>
            <w:r w:rsidRPr="00160E94">
              <w:rPr>
                <w:rFonts w:eastAsia="宋体" w:hint="eastAsia"/>
                <w:sz w:val="22"/>
                <w:lang w:eastAsia="zh-CN"/>
              </w:rPr>
              <w:t>hivemanager</w:t>
            </w:r>
            <w:r w:rsidRPr="00160E94">
              <w:rPr>
                <w:rFonts w:eastAsia="宋体"/>
                <w:sz w:val="22"/>
                <w:lang w:eastAsia="zh-CN"/>
              </w:rPr>
              <w:t>”</w:t>
            </w:r>
          </w:p>
          <w:p w:rsidR="00B7717A" w:rsidRPr="00160E94" w:rsidRDefault="00B7717A" w:rsidP="00B051AE">
            <w:pPr>
              <w:pStyle w:val="Body"/>
              <w:rPr>
                <w:rFonts w:eastAsia="宋体"/>
                <w:sz w:val="22"/>
                <w:lang w:eastAsia="zh-CN"/>
              </w:rPr>
            </w:pP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248F0" w:rsidRPr="00923513" w:rsidRDefault="0074397A" w:rsidP="004B7723">
            <w:pPr>
              <w:pStyle w:val="Body"/>
              <w:rPr>
                <w:rFonts w:eastAsia="宋体"/>
                <w:sz w:val="22"/>
                <w:lang w:eastAsia="zh-CN"/>
              </w:rPr>
            </w:pPr>
            <w:ins w:id="31" w:author="hzhao" w:date="2010-10-27T15:22:00Z">
              <w:r w:rsidRPr="0074397A">
                <w:rPr>
                  <w:rFonts w:eastAsia="宋体"/>
                  <w:sz w:val="22"/>
                  <w:lang w:eastAsia="zh-CN"/>
                </w:rPr>
                <w:t>Config hivemanager in DNS server</w:t>
              </w:r>
            </w:ins>
          </w:p>
        </w:tc>
      </w:tr>
      <w:tr w:rsidR="00B7717A" w:rsidRPr="00BA58E3" w:rsidTr="008A6B9B">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4397A" w:rsidRPr="0074397A" w:rsidRDefault="0074397A" w:rsidP="0074397A">
            <w:pPr>
              <w:pStyle w:val="Body"/>
              <w:jc w:val="both"/>
              <w:rPr>
                <w:ins w:id="32" w:author="hzhao" w:date="2010-10-27T15:23:00Z"/>
                <w:rFonts w:eastAsiaTheme="minorEastAsia"/>
                <w:sz w:val="22"/>
                <w:lang w:eastAsia="zh-CN"/>
              </w:rPr>
            </w:pPr>
            <w:ins w:id="33" w:author="hzhao" w:date="2010-10-27T15:23:00Z">
              <w:r w:rsidRPr="0074397A">
                <w:rPr>
                  <w:rFonts w:eastAsiaTheme="minorEastAsia"/>
                  <w:sz w:val="22"/>
                  <w:lang w:eastAsia="zh-CN"/>
                </w:rPr>
                <w:t xml:space="preserve">1. Bootup AP, open _debug capwap ha and debug console to check work flow for CAPWAP </w:t>
              </w:r>
            </w:ins>
            <w:ins w:id="34" w:author="hzhao" w:date="2010-10-28T11:27:00Z">
              <w:r w:rsidR="00FE0D92">
                <w:rPr>
                  <w:rFonts w:eastAsiaTheme="minorEastAsia" w:hint="eastAsia"/>
                  <w:sz w:val="22"/>
                  <w:lang w:eastAsia="zh-CN"/>
                </w:rPr>
                <w:t>choose</w:t>
              </w:r>
            </w:ins>
            <w:ins w:id="35" w:author="hzhao" w:date="2010-10-27T15:23:00Z">
              <w:r w:rsidRPr="0074397A">
                <w:rPr>
                  <w:rFonts w:eastAsiaTheme="minorEastAsia"/>
                  <w:sz w:val="22"/>
                  <w:lang w:eastAsia="zh-CN"/>
                </w:rPr>
                <w:t xml:space="preserve"> HM</w:t>
              </w:r>
            </w:ins>
            <w:ins w:id="36" w:author="hzhao" w:date="2010-10-28T10:26:00Z">
              <w:r w:rsidR="00C35051">
                <w:rPr>
                  <w:rFonts w:eastAsiaTheme="minorEastAsia" w:hint="eastAsia"/>
                  <w:sz w:val="22"/>
                  <w:lang w:eastAsia="zh-CN"/>
                </w:rPr>
                <w:t>(no capwap client enable, capwap client enable)</w:t>
              </w:r>
            </w:ins>
            <w:ins w:id="37" w:author="hzhao" w:date="2010-10-27T15:23:00Z">
              <w:r w:rsidRPr="0074397A">
                <w:rPr>
                  <w:rFonts w:eastAsiaTheme="minorEastAsia"/>
                  <w:sz w:val="22"/>
                  <w:lang w:eastAsia="zh-CN"/>
                </w:rPr>
                <w:t>, check if AP connect to HM in HM</w:t>
              </w:r>
            </w:ins>
          </w:p>
          <w:p w:rsidR="008A6B9B" w:rsidRPr="008A6B9B" w:rsidRDefault="0074397A" w:rsidP="0074397A">
            <w:pPr>
              <w:pStyle w:val="Body"/>
              <w:jc w:val="both"/>
              <w:rPr>
                <w:rFonts w:eastAsiaTheme="minorEastAsia"/>
                <w:sz w:val="22"/>
                <w:lang w:eastAsia="zh-CN"/>
              </w:rPr>
            </w:pPr>
            <w:ins w:id="38" w:author="hzhao" w:date="2010-10-27T15:23:00Z">
              <w:r w:rsidRPr="0074397A">
                <w:rPr>
                  <w:rFonts w:eastAsiaTheme="minorEastAsia"/>
                  <w:sz w:val="22"/>
                  <w:lang w:eastAsia="zh-CN"/>
                </w:rPr>
                <w:t>2. Show capwap client to check capwap status</w:t>
              </w:r>
            </w:ins>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63EB6" w:rsidRDefault="00160E94" w:rsidP="00160E94">
            <w:pPr>
              <w:pStyle w:val="Body"/>
              <w:rPr>
                <w:rFonts w:eastAsia="宋体"/>
                <w:sz w:val="22"/>
                <w:lang w:eastAsia="zh-CN"/>
              </w:rPr>
            </w:pPr>
            <w:r>
              <w:rPr>
                <w:rFonts w:eastAsia="宋体" w:hint="eastAsia"/>
                <w:sz w:val="22"/>
                <w:lang w:eastAsia="zh-CN"/>
              </w:rPr>
              <w:t>1</w:t>
            </w:r>
            <w:r w:rsidR="00434807">
              <w:rPr>
                <w:rFonts w:eastAsia="宋体" w:hint="eastAsia"/>
                <w:sz w:val="22"/>
                <w:lang w:eastAsia="zh-CN"/>
              </w:rPr>
              <w:t xml:space="preserve"> ,</w:t>
            </w:r>
            <w:ins w:id="39" w:author="hzhao" w:date="2010-10-27T15:23:00Z">
              <w:r w:rsidR="0074397A">
                <w:t xml:space="preserve"> </w:t>
              </w:r>
              <w:r w:rsidR="0074397A" w:rsidRPr="0074397A">
                <w:rPr>
                  <w:rFonts w:eastAsia="宋体"/>
                  <w:sz w:val="22"/>
                  <w:lang w:eastAsia="zh-CN"/>
                </w:rPr>
                <w:t>AP use fixed name “hivemanager” in UD</w:t>
              </w:r>
              <w:r w:rsidR="007157B5">
                <w:rPr>
                  <w:rFonts w:eastAsia="宋体" w:hint="eastAsia"/>
                  <w:sz w:val="22"/>
                  <w:lang w:eastAsia="zh-CN"/>
                </w:rPr>
                <w:t>P</w:t>
              </w:r>
              <w:r w:rsidR="0074397A">
                <w:rPr>
                  <w:rFonts w:eastAsia="宋体" w:hint="eastAsia"/>
                  <w:sz w:val="22"/>
                  <w:lang w:eastAsia="zh-CN"/>
                </w:rPr>
                <w:t xml:space="preserv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B7717A" w:rsidRDefault="00B7717A" w:rsidP="00D3196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35051" w:rsidRPr="00C35051" w:rsidRDefault="00C35051" w:rsidP="00C35051">
            <w:pPr>
              <w:pStyle w:val="Body"/>
              <w:rPr>
                <w:ins w:id="40" w:author="hzhao" w:date="2010-10-28T10:26:00Z"/>
                <w:rFonts w:eastAsia="宋体"/>
                <w:sz w:val="22"/>
                <w:lang w:eastAsia="zh-CN"/>
              </w:rPr>
            </w:pPr>
            <w:ins w:id="41" w:author="hzhao" w:date="2010-10-28T10:26:00Z">
              <w:r w:rsidRPr="00C35051">
                <w:rPr>
                  <w:rFonts w:eastAsia="宋体"/>
                  <w:sz w:val="22"/>
                  <w:lang w:eastAsia="zh-CN"/>
                </w:rPr>
                <w:t>AH-0e5300#2010-10-28 02:26:19 debug   [capwap_ha, ah_capwap_func.c, 2138]: get hivemanager name from scd (first:, second:).</w:t>
              </w:r>
            </w:ins>
          </w:p>
          <w:p w:rsidR="00C35051" w:rsidRPr="00C35051" w:rsidRDefault="00C35051" w:rsidP="00C35051">
            <w:pPr>
              <w:pStyle w:val="Body"/>
              <w:rPr>
                <w:ins w:id="42" w:author="hzhao" w:date="2010-10-28T10:26:00Z"/>
                <w:rFonts w:eastAsia="宋体"/>
                <w:sz w:val="22"/>
                <w:lang w:eastAsia="zh-CN"/>
              </w:rPr>
            </w:pPr>
            <w:ins w:id="43" w:author="hzhao" w:date="2010-10-28T10:26:00Z">
              <w:r w:rsidRPr="00C35051">
                <w:rPr>
                  <w:rFonts w:eastAsia="宋体"/>
                  <w:sz w:val="22"/>
                  <w:lang w:eastAsia="zh-CN"/>
                </w:rPr>
                <w:t>2010-10-28 02:26:19 debug   [capwap_ha, ah_capwap_func.c, 1913]: user doesn't config primary and backup HM's name,use fixed server name and pre-defined server name to try</w:t>
              </w:r>
            </w:ins>
          </w:p>
          <w:p w:rsidR="00C35051" w:rsidRPr="00C35051" w:rsidRDefault="00C35051" w:rsidP="00C35051">
            <w:pPr>
              <w:pStyle w:val="Body"/>
              <w:rPr>
                <w:ins w:id="44" w:author="hzhao" w:date="2010-10-28T10:26:00Z"/>
                <w:rFonts w:eastAsia="宋体"/>
                <w:sz w:val="22"/>
                <w:lang w:eastAsia="zh-CN"/>
              </w:rPr>
            </w:pPr>
            <w:ins w:id="45" w:author="hzhao" w:date="2010-10-28T10:26:00Z">
              <w:r w:rsidRPr="00C35051">
                <w:rPr>
                  <w:rFonts w:eastAsia="宋体"/>
                  <w:sz w:val="22"/>
                  <w:lang w:eastAsia="zh-CN"/>
                </w:rPr>
                <w:t>2010-10-28 02:26:19 debug   [capwap_ha, ah_capwap_func.c, 1804]: get capwap server ip (192.168.20.200) for name (hivemanager)</w:t>
              </w:r>
            </w:ins>
          </w:p>
          <w:p w:rsidR="00C35051" w:rsidRPr="00C35051" w:rsidRDefault="00C35051" w:rsidP="00C35051">
            <w:pPr>
              <w:pStyle w:val="Body"/>
              <w:rPr>
                <w:ins w:id="46" w:author="hzhao" w:date="2010-10-28T10:26:00Z"/>
                <w:rFonts w:eastAsia="宋体"/>
                <w:sz w:val="22"/>
                <w:lang w:eastAsia="zh-CN"/>
              </w:rPr>
            </w:pPr>
            <w:ins w:id="47" w:author="hzhao" w:date="2010-10-28T10:26:00Z">
              <w:r w:rsidRPr="00C35051">
                <w:rPr>
                  <w:rFonts w:eastAsia="宋体"/>
                  <w:sz w:val="22"/>
                  <w:lang w:eastAsia="zh-CN"/>
                </w:rPr>
                <w:t>2010-10-28 02:26:34 debug   [capwap_ha, ah_capwap_func.c, 1798]: can not get ip from HM's name:(staging.aerohive.com)</w:t>
              </w:r>
            </w:ins>
          </w:p>
          <w:p w:rsidR="00B7717A" w:rsidRDefault="00C35051" w:rsidP="00C35051">
            <w:pPr>
              <w:pStyle w:val="Body"/>
              <w:rPr>
                <w:ins w:id="48" w:author="hzhao" w:date="2010-10-28T10:28:00Z"/>
                <w:rFonts w:eastAsia="宋体"/>
                <w:sz w:val="22"/>
                <w:lang w:eastAsia="zh-CN"/>
              </w:rPr>
            </w:pPr>
            <w:ins w:id="49" w:author="hzhao" w:date="2010-10-28T10:26:00Z">
              <w:r w:rsidRPr="00C35051">
                <w:rPr>
                  <w:rFonts w:eastAsia="宋体"/>
                  <w:sz w:val="22"/>
                  <w:lang w:eastAsia="zh-CN"/>
                </w:rPr>
                <w:t>2010-10-28 02:26:34 debug   [capwap_ha, ah_capwap_func.c, 1940]: use fixed server(UDP), ip=192.168.20.200, port=12222</w:t>
              </w:r>
            </w:ins>
          </w:p>
          <w:p w:rsidR="007A7440" w:rsidRDefault="007A7440" w:rsidP="00C35051">
            <w:pPr>
              <w:pStyle w:val="Body"/>
              <w:rPr>
                <w:ins w:id="50" w:author="hzhao" w:date="2010-10-28T10:28:00Z"/>
                <w:rFonts w:eastAsia="宋体"/>
                <w:sz w:val="22"/>
                <w:lang w:eastAsia="zh-CN"/>
              </w:rPr>
            </w:pPr>
          </w:p>
          <w:p w:rsidR="007A7440" w:rsidRPr="007A7440" w:rsidRDefault="007A7440" w:rsidP="007A7440">
            <w:pPr>
              <w:pStyle w:val="Body"/>
              <w:rPr>
                <w:ins w:id="51" w:author="hzhao" w:date="2010-10-28T10:28:00Z"/>
                <w:rFonts w:eastAsia="宋体"/>
                <w:sz w:val="22"/>
                <w:lang w:eastAsia="zh-CN"/>
              </w:rPr>
            </w:pPr>
            <w:ins w:id="52" w:author="hzhao" w:date="2010-10-28T10:28:00Z">
              <w:r w:rsidRPr="007A7440">
                <w:rPr>
                  <w:rFonts w:eastAsia="宋体"/>
                  <w:sz w:val="22"/>
                  <w:lang w:eastAsia="zh-CN"/>
                </w:rPr>
                <w:t xml:space="preserve">AH-0e5300#show capwap client      </w:t>
              </w:r>
            </w:ins>
          </w:p>
          <w:p w:rsidR="007A7440" w:rsidRPr="007A7440" w:rsidRDefault="007A7440" w:rsidP="007A7440">
            <w:pPr>
              <w:pStyle w:val="Body"/>
              <w:rPr>
                <w:ins w:id="53" w:author="hzhao" w:date="2010-10-28T10:28:00Z"/>
                <w:rFonts w:eastAsia="宋体"/>
                <w:sz w:val="22"/>
                <w:lang w:eastAsia="zh-CN"/>
              </w:rPr>
            </w:pPr>
            <w:ins w:id="54" w:author="hzhao" w:date="2010-10-28T10:28:00Z">
              <w:r w:rsidRPr="007A7440">
                <w:rPr>
                  <w:rFonts w:eastAsia="宋体"/>
                  <w:sz w:val="22"/>
                  <w:lang w:eastAsia="zh-CN"/>
                </w:rPr>
                <w:t xml:space="preserve">CAPWAP client:   Enabled </w:t>
              </w:r>
            </w:ins>
          </w:p>
          <w:p w:rsidR="007A7440" w:rsidRPr="007A7440" w:rsidRDefault="007A7440" w:rsidP="007A7440">
            <w:pPr>
              <w:pStyle w:val="Body"/>
              <w:rPr>
                <w:ins w:id="55" w:author="hzhao" w:date="2010-10-28T10:28:00Z"/>
                <w:rFonts w:eastAsia="宋体"/>
                <w:sz w:val="22"/>
                <w:lang w:eastAsia="zh-CN"/>
              </w:rPr>
            </w:pPr>
            <w:ins w:id="56" w:author="hzhao" w:date="2010-10-28T10:28:00Z">
              <w:r w:rsidRPr="007A7440">
                <w:rPr>
                  <w:rFonts w:eastAsia="宋体"/>
                  <w:sz w:val="22"/>
                  <w:lang w:eastAsia="zh-CN"/>
                </w:rPr>
                <w:t>CAPWAP transport mode:  UDP</w:t>
              </w:r>
            </w:ins>
          </w:p>
          <w:p w:rsidR="007A7440" w:rsidRPr="007A7440" w:rsidRDefault="007A7440" w:rsidP="007A7440">
            <w:pPr>
              <w:pStyle w:val="Body"/>
              <w:rPr>
                <w:ins w:id="57" w:author="hzhao" w:date="2010-10-28T10:28:00Z"/>
                <w:rFonts w:eastAsia="宋体"/>
                <w:sz w:val="22"/>
                <w:lang w:eastAsia="zh-CN"/>
              </w:rPr>
            </w:pPr>
            <w:ins w:id="58" w:author="hzhao" w:date="2010-10-28T10:28:00Z">
              <w:r w:rsidRPr="007A7440">
                <w:rPr>
                  <w:rFonts w:eastAsia="宋体"/>
                  <w:sz w:val="22"/>
                  <w:lang w:eastAsia="zh-CN"/>
                </w:rPr>
                <w:t xml:space="preserve">RUN state: Connected securely to the CAPWAP server </w:t>
              </w:r>
            </w:ins>
          </w:p>
          <w:p w:rsidR="007A7440" w:rsidRPr="007A7440" w:rsidRDefault="007A7440" w:rsidP="007A7440">
            <w:pPr>
              <w:pStyle w:val="Body"/>
              <w:rPr>
                <w:ins w:id="59" w:author="hzhao" w:date="2010-10-28T10:28:00Z"/>
                <w:rFonts w:eastAsia="宋体"/>
                <w:sz w:val="22"/>
                <w:lang w:eastAsia="zh-CN"/>
              </w:rPr>
            </w:pPr>
            <w:ins w:id="60" w:author="hzhao" w:date="2010-10-28T10:28:00Z">
              <w:r w:rsidRPr="007A7440">
                <w:rPr>
                  <w:rFonts w:eastAsia="宋体"/>
                  <w:sz w:val="22"/>
                  <w:lang w:eastAsia="zh-CN"/>
                </w:rPr>
                <w:t>CAPWAP client IP:        192.168.20.10</w:t>
              </w:r>
            </w:ins>
          </w:p>
          <w:p w:rsidR="007A7440" w:rsidRPr="007A7440" w:rsidRDefault="007A7440" w:rsidP="007A7440">
            <w:pPr>
              <w:pStyle w:val="Body"/>
              <w:rPr>
                <w:ins w:id="61" w:author="hzhao" w:date="2010-10-28T10:28:00Z"/>
                <w:rFonts w:eastAsia="宋体"/>
                <w:sz w:val="22"/>
                <w:lang w:eastAsia="zh-CN"/>
              </w:rPr>
            </w:pPr>
            <w:ins w:id="62" w:author="hzhao" w:date="2010-10-28T10:28:00Z">
              <w:r w:rsidRPr="007A7440">
                <w:rPr>
                  <w:rFonts w:eastAsia="宋体"/>
                  <w:sz w:val="22"/>
                  <w:lang w:eastAsia="zh-CN"/>
                </w:rPr>
                <w:t>CAPWAP server IP:        192.168.20.200</w:t>
              </w:r>
            </w:ins>
          </w:p>
          <w:p w:rsidR="007A7440" w:rsidRPr="007A7440" w:rsidRDefault="007A7440" w:rsidP="007A7440">
            <w:pPr>
              <w:pStyle w:val="Body"/>
              <w:rPr>
                <w:ins w:id="63" w:author="hzhao" w:date="2010-10-28T10:28:00Z"/>
                <w:rFonts w:eastAsia="宋体"/>
                <w:sz w:val="22"/>
                <w:lang w:eastAsia="zh-CN"/>
              </w:rPr>
            </w:pPr>
            <w:ins w:id="64" w:author="hzhao" w:date="2010-10-28T10:28:00Z">
              <w:r w:rsidRPr="007A7440">
                <w:rPr>
                  <w:rFonts w:eastAsia="宋体"/>
                  <w:sz w:val="22"/>
                  <w:lang w:eastAsia="zh-CN"/>
                </w:rPr>
                <w:t>HiveManager Primary Name:</w:t>
              </w:r>
            </w:ins>
          </w:p>
          <w:p w:rsidR="007A7440" w:rsidRPr="007A7440" w:rsidRDefault="007A7440" w:rsidP="007A7440">
            <w:pPr>
              <w:pStyle w:val="Body"/>
              <w:rPr>
                <w:ins w:id="65" w:author="hzhao" w:date="2010-10-28T10:28:00Z"/>
                <w:rFonts w:eastAsia="宋体"/>
                <w:sz w:val="22"/>
                <w:lang w:eastAsia="zh-CN"/>
              </w:rPr>
            </w:pPr>
            <w:ins w:id="66" w:author="hzhao" w:date="2010-10-28T10:28:00Z">
              <w:r w:rsidRPr="007A7440">
                <w:rPr>
                  <w:rFonts w:eastAsia="宋体"/>
                  <w:sz w:val="22"/>
                  <w:lang w:eastAsia="zh-CN"/>
                </w:rPr>
                <w:t xml:space="preserve">HiveManager Backup Name: </w:t>
              </w:r>
            </w:ins>
          </w:p>
          <w:p w:rsidR="007A7440" w:rsidRPr="007A7440" w:rsidRDefault="007A7440" w:rsidP="007A7440">
            <w:pPr>
              <w:pStyle w:val="Body"/>
              <w:rPr>
                <w:ins w:id="67" w:author="hzhao" w:date="2010-10-28T10:28:00Z"/>
                <w:rFonts w:eastAsia="宋体"/>
                <w:sz w:val="22"/>
                <w:lang w:eastAsia="zh-CN"/>
              </w:rPr>
            </w:pPr>
            <w:ins w:id="68" w:author="hzhao" w:date="2010-10-28T10:28:00Z">
              <w:r w:rsidRPr="007A7440">
                <w:rPr>
                  <w:rFonts w:eastAsia="宋体"/>
                  <w:sz w:val="22"/>
                  <w:lang w:eastAsia="zh-CN"/>
                </w:rPr>
                <w:t>CAPWAP Default Server Name: staging.aerohive.com</w:t>
              </w:r>
            </w:ins>
          </w:p>
          <w:p w:rsidR="007A7440" w:rsidRPr="007A7440" w:rsidRDefault="007A7440" w:rsidP="007A7440">
            <w:pPr>
              <w:pStyle w:val="Body"/>
              <w:rPr>
                <w:ins w:id="69" w:author="hzhao" w:date="2010-10-28T10:28:00Z"/>
                <w:rFonts w:eastAsia="宋体"/>
                <w:sz w:val="22"/>
                <w:lang w:eastAsia="zh-CN"/>
              </w:rPr>
            </w:pPr>
            <w:ins w:id="70" w:author="hzhao" w:date="2010-10-28T10:28:00Z">
              <w:r w:rsidRPr="007A7440">
                <w:rPr>
                  <w:rFonts w:eastAsia="宋体"/>
                  <w:sz w:val="22"/>
                  <w:lang w:eastAsia="zh-CN"/>
                </w:rPr>
                <w:t xml:space="preserve">Virtual HiveManager Name: </w:t>
              </w:r>
            </w:ins>
          </w:p>
          <w:p w:rsidR="007A7440" w:rsidRPr="007A7440" w:rsidRDefault="007A7440" w:rsidP="007A7440">
            <w:pPr>
              <w:pStyle w:val="Body"/>
              <w:rPr>
                <w:ins w:id="71" w:author="hzhao" w:date="2010-10-28T10:28:00Z"/>
                <w:rFonts w:eastAsia="宋体"/>
                <w:sz w:val="22"/>
                <w:lang w:eastAsia="zh-CN"/>
              </w:rPr>
            </w:pPr>
            <w:ins w:id="72" w:author="hzhao" w:date="2010-10-28T10:28:00Z">
              <w:r w:rsidRPr="007A7440">
                <w:rPr>
                  <w:rFonts w:eastAsia="宋体"/>
                  <w:sz w:val="22"/>
                  <w:lang w:eastAsia="zh-CN"/>
                </w:rPr>
                <w:lastRenderedPageBreak/>
                <w:t>CAPWAP Choose HiveManager:Fixed Name (UDP mode)</w:t>
              </w:r>
            </w:ins>
          </w:p>
          <w:p w:rsidR="007A7440" w:rsidRPr="007A7440" w:rsidRDefault="007A7440" w:rsidP="007A7440">
            <w:pPr>
              <w:pStyle w:val="Body"/>
              <w:rPr>
                <w:ins w:id="73" w:author="hzhao" w:date="2010-10-28T10:28:00Z"/>
                <w:rFonts w:eastAsia="宋体"/>
                <w:sz w:val="22"/>
                <w:lang w:eastAsia="zh-CN"/>
              </w:rPr>
            </w:pPr>
            <w:ins w:id="74" w:author="hzhao" w:date="2010-10-28T10:28:00Z">
              <w:r w:rsidRPr="007A7440">
                <w:rPr>
                  <w:rFonts w:eastAsia="宋体"/>
                  <w:sz w:val="22"/>
                  <w:lang w:eastAsia="zh-CN"/>
                </w:rPr>
                <w:t>Server source Port:      12222</w:t>
              </w:r>
            </w:ins>
          </w:p>
          <w:p w:rsidR="007A7440" w:rsidRPr="007A7440" w:rsidRDefault="007A7440" w:rsidP="007A7440">
            <w:pPr>
              <w:pStyle w:val="Body"/>
              <w:rPr>
                <w:ins w:id="75" w:author="hzhao" w:date="2010-10-28T10:28:00Z"/>
                <w:rFonts w:eastAsia="宋体"/>
                <w:sz w:val="22"/>
                <w:lang w:eastAsia="zh-CN"/>
              </w:rPr>
            </w:pPr>
            <w:ins w:id="76" w:author="hzhao" w:date="2010-10-28T10:28:00Z">
              <w:r w:rsidRPr="007A7440">
                <w:rPr>
                  <w:rFonts w:eastAsia="宋体"/>
                  <w:sz w:val="22"/>
                  <w:lang w:eastAsia="zh-CN"/>
                </w:rPr>
                <w:t>CAPWAP action:           Waiting for a CAPWAP packet</w:t>
              </w:r>
            </w:ins>
          </w:p>
          <w:p w:rsidR="007A7440" w:rsidRPr="007A7440" w:rsidRDefault="007A7440" w:rsidP="007A7440">
            <w:pPr>
              <w:pStyle w:val="Body"/>
              <w:rPr>
                <w:ins w:id="77" w:author="hzhao" w:date="2010-10-28T10:28:00Z"/>
                <w:rFonts w:eastAsia="宋体"/>
                <w:sz w:val="22"/>
                <w:lang w:eastAsia="zh-CN"/>
              </w:rPr>
            </w:pPr>
            <w:ins w:id="78" w:author="hzhao" w:date="2010-10-28T10:28:00Z">
              <w:r w:rsidRPr="007A7440">
                <w:rPr>
                  <w:rFonts w:eastAsia="宋体"/>
                  <w:sz w:val="22"/>
                  <w:lang w:eastAsia="zh-CN"/>
                </w:rPr>
                <w:t>Server destination Port: 12222</w:t>
              </w:r>
            </w:ins>
          </w:p>
          <w:p w:rsidR="007A7440" w:rsidRPr="007A7440" w:rsidRDefault="007A7440" w:rsidP="007A7440">
            <w:pPr>
              <w:pStyle w:val="Body"/>
              <w:rPr>
                <w:ins w:id="79" w:author="hzhao" w:date="2010-10-28T10:28:00Z"/>
                <w:rFonts w:eastAsia="宋体"/>
                <w:sz w:val="22"/>
                <w:lang w:eastAsia="zh-CN"/>
              </w:rPr>
            </w:pPr>
            <w:ins w:id="80" w:author="hzhao" w:date="2010-10-28T10:28:00Z">
              <w:r w:rsidRPr="007A7440">
                <w:rPr>
                  <w:rFonts w:eastAsia="宋体"/>
                  <w:sz w:val="22"/>
                  <w:lang w:eastAsia="zh-CN"/>
                </w:rPr>
                <w:t>CAPWAP send event:       Enabled</w:t>
              </w:r>
            </w:ins>
          </w:p>
          <w:p w:rsidR="007A7440" w:rsidRPr="007A7440" w:rsidRDefault="007A7440" w:rsidP="007A7440">
            <w:pPr>
              <w:pStyle w:val="Body"/>
              <w:rPr>
                <w:ins w:id="81" w:author="hzhao" w:date="2010-10-28T10:28:00Z"/>
                <w:rFonts w:eastAsia="宋体"/>
                <w:sz w:val="22"/>
                <w:lang w:eastAsia="zh-CN"/>
              </w:rPr>
            </w:pPr>
            <w:ins w:id="82" w:author="hzhao" w:date="2010-10-28T10:28:00Z">
              <w:r w:rsidRPr="007A7440">
                <w:rPr>
                  <w:rFonts w:eastAsia="宋体"/>
                  <w:sz w:val="22"/>
                  <w:lang w:eastAsia="zh-CN"/>
                </w:rPr>
                <w:t>CAPWAP DTLS state:       Enabled</w:t>
              </w:r>
            </w:ins>
          </w:p>
          <w:p w:rsidR="007A7440" w:rsidRPr="00923513" w:rsidRDefault="007A7440" w:rsidP="007A7440">
            <w:pPr>
              <w:pStyle w:val="Body"/>
              <w:rPr>
                <w:rFonts w:eastAsia="宋体"/>
                <w:sz w:val="22"/>
                <w:lang w:eastAsia="zh-CN"/>
              </w:rPr>
            </w:pPr>
            <w:ins w:id="83" w:author="hzhao" w:date="2010-10-28T10:28:00Z">
              <w:r w:rsidRPr="007A7440">
                <w:rPr>
                  <w:rFonts w:eastAsia="宋体"/>
                  <w:sz w:val="22"/>
                  <w:lang w:eastAsia="zh-CN"/>
                </w:rPr>
                <w:t>CAPWAP DTLS negotiation: Enabled</w:t>
              </w:r>
            </w:ins>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Default="00B7717A" w:rsidP="00D3196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p>
        </w:tc>
      </w:tr>
    </w:tbl>
    <w:p w:rsidR="009A1E17" w:rsidRDefault="009A1E17" w:rsidP="00B12D36">
      <w:pPr>
        <w:pStyle w:val="Body"/>
        <w:rPr>
          <w:rFonts w:eastAsia="宋体"/>
          <w:lang w:eastAsia="zh-CN"/>
        </w:rPr>
      </w:pPr>
      <w:bookmarkStart w:id="84" w:name="_Toc255228844"/>
    </w:p>
    <w:p w:rsidR="00160E94" w:rsidRPr="00A63EB6" w:rsidRDefault="00A80B10" w:rsidP="00160E94">
      <w:pPr>
        <w:pStyle w:val="41"/>
        <w:rPr>
          <w:rFonts w:eastAsia="宋体"/>
          <w:lang w:eastAsia="zh-CN"/>
        </w:rPr>
      </w:pPr>
      <w:r>
        <w:rPr>
          <w:rFonts w:eastAsia="宋体"/>
          <w:sz w:val="21"/>
          <w:szCs w:val="21"/>
          <w:lang w:eastAsia="zh-CN"/>
        </w:rPr>
        <w:t>Ft_CapwapEnhancement_</w:t>
      </w:r>
      <w:r w:rsidR="00160E94">
        <w:rPr>
          <w:rFonts w:eastAsia="宋体" w:hint="eastAsia"/>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sz w:val="21"/>
                <w:szCs w:val="21"/>
                <w:lang w:eastAsia="zh-CN"/>
              </w:rPr>
              <w:t>Ft_CapwapEnhancement_</w:t>
            </w:r>
            <w:r w:rsidR="00160E94">
              <w:rPr>
                <w:rFonts w:ascii="Arial" w:eastAsia="宋体" w:hAnsi="Arial" w:cs="Arial" w:hint="eastAsia"/>
                <w:sz w:val="21"/>
                <w:szCs w:val="21"/>
                <w:lang w:eastAsia="zh-CN"/>
              </w:rPr>
              <w:t>2</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157B5" w:rsidRPr="007157B5" w:rsidRDefault="002E45EE" w:rsidP="00235F1B">
            <w:pPr>
              <w:pStyle w:val="Body"/>
              <w:rPr>
                <w:ins w:id="85" w:author="hzhao" w:date="2010-10-27T15:23:00Z"/>
                <w:rFonts w:eastAsia="宋体"/>
                <w:sz w:val="22"/>
                <w:lang w:eastAsia="zh-CN"/>
              </w:rPr>
            </w:pPr>
            <w:r>
              <w:rPr>
                <w:rFonts w:eastAsia="宋体" w:hint="eastAsia"/>
                <w:sz w:val="22"/>
                <w:lang w:eastAsia="zh-CN"/>
              </w:rPr>
              <w:t xml:space="preserve">  </w:t>
            </w:r>
            <w:del w:id="86" w:author="hzhao" w:date="2010-10-29T14:46:00Z">
              <w:r w:rsidDel="00235F1B">
                <w:rPr>
                  <w:rFonts w:eastAsia="宋体" w:hint="eastAsia"/>
                  <w:sz w:val="22"/>
                  <w:lang w:eastAsia="zh-CN"/>
                </w:rPr>
                <w:delText xml:space="preserve">   </w:delText>
              </w:r>
            </w:del>
          </w:p>
          <w:p w:rsidR="007157B5" w:rsidRPr="007157B5" w:rsidRDefault="007157B5" w:rsidP="007157B5">
            <w:pPr>
              <w:pStyle w:val="Body"/>
              <w:rPr>
                <w:ins w:id="87" w:author="hzhao" w:date="2010-10-27T15:23:00Z"/>
                <w:rFonts w:eastAsia="宋体"/>
                <w:sz w:val="22"/>
                <w:lang w:eastAsia="zh-CN"/>
              </w:rPr>
            </w:pPr>
            <w:ins w:id="88" w:author="hzhao" w:date="2010-10-27T15:23:00Z">
              <w:r w:rsidRPr="007157B5">
                <w:rPr>
                  <w:rFonts w:eastAsia="宋体"/>
                  <w:sz w:val="22"/>
                  <w:lang w:eastAsia="zh-CN"/>
                </w:rPr>
                <w:t>AP------</w:t>
              </w:r>
            </w:ins>
            <w:ins w:id="89" w:author="hzhao" w:date="2010-10-29T10:40:00Z">
              <w:r w:rsidR="00A40EE3">
                <w:rPr>
                  <w:rFonts w:eastAsia="宋体" w:hint="eastAsia"/>
                  <w:sz w:val="22"/>
                  <w:lang w:eastAsia="zh-CN"/>
                </w:rPr>
                <w:t xml:space="preserve">L3 </w:t>
              </w:r>
            </w:ins>
            <w:ins w:id="90" w:author="hzhao" w:date="2010-10-27T15:23:00Z">
              <w:r w:rsidRPr="007157B5">
                <w:rPr>
                  <w:rFonts w:eastAsia="宋体"/>
                  <w:sz w:val="22"/>
                  <w:lang w:eastAsia="zh-CN"/>
                </w:rPr>
                <w:t>Switch</w:t>
              </w:r>
            </w:ins>
            <w:ins w:id="91" w:author="hzhao" w:date="2010-10-29T10:40:00Z">
              <w:r w:rsidR="00A40EE3" w:rsidRPr="007157B5">
                <w:rPr>
                  <w:rFonts w:eastAsia="宋体"/>
                  <w:sz w:val="22"/>
                  <w:lang w:eastAsia="zh-CN"/>
                </w:rPr>
                <w:t xml:space="preserve"> </w:t>
              </w:r>
            </w:ins>
            <w:ins w:id="92" w:author="hzhao" w:date="2010-10-27T15:23:00Z">
              <w:r w:rsidRPr="007157B5">
                <w:rPr>
                  <w:rFonts w:eastAsia="宋体"/>
                  <w:sz w:val="22"/>
                  <w:lang w:eastAsia="zh-CN"/>
                </w:rPr>
                <w:t>------HM</w:t>
              </w:r>
            </w:ins>
          </w:p>
          <w:p w:rsidR="007157B5" w:rsidRPr="007157B5" w:rsidRDefault="007157B5" w:rsidP="007157B5">
            <w:pPr>
              <w:pStyle w:val="Body"/>
              <w:rPr>
                <w:ins w:id="93" w:author="hzhao" w:date="2010-10-27T15:23:00Z"/>
                <w:rFonts w:eastAsia="宋体"/>
                <w:sz w:val="22"/>
                <w:lang w:eastAsia="zh-CN"/>
              </w:rPr>
            </w:pPr>
            <w:ins w:id="94" w:author="hzhao" w:date="2010-10-27T15:23:00Z">
              <w:r w:rsidRPr="007157B5">
                <w:rPr>
                  <w:rFonts w:eastAsia="宋体"/>
                  <w:sz w:val="22"/>
                  <w:lang w:eastAsia="zh-CN"/>
                </w:rPr>
                <w:t xml:space="preserve">               |   </w:t>
              </w:r>
            </w:ins>
          </w:p>
          <w:p w:rsidR="007300CC" w:rsidRPr="00923513" w:rsidRDefault="00235F1B" w:rsidP="007157B5">
            <w:pPr>
              <w:pStyle w:val="Body"/>
              <w:rPr>
                <w:rFonts w:eastAsia="宋体"/>
                <w:sz w:val="22"/>
                <w:lang w:eastAsia="zh-CN"/>
              </w:rPr>
            </w:pPr>
            <w:ins w:id="95" w:author="hzhao" w:date="2010-10-27T15:23:00Z">
              <w:r>
                <w:rPr>
                  <w:rFonts w:eastAsia="宋体"/>
                  <w:sz w:val="22"/>
                  <w:lang w:eastAsia="zh-CN"/>
                </w:rPr>
                <w:t xml:space="preserve">        </w:t>
              </w:r>
              <w:r w:rsidR="007157B5" w:rsidRPr="007157B5">
                <w:rPr>
                  <w:rFonts w:eastAsia="宋体"/>
                  <w:sz w:val="22"/>
                  <w:lang w:eastAsia="zh-CN"/>
                </w:rPr>
                <w:t>DHCP</w:t>
              </w:r>
            </w:ins>
            <w:ins w:id="96" w:author="hzhao" w:date="2010-10-29T14:47:00Z">
              <w:r>
                <w:rPr>
                  <w:rFonts w:eastAsia="宋体" w:hint="eastAsia"/>
                  <w:sz w:val="22"/>
                  <w:lang w:eastAsia="zh-CN"/>
                </w:rPr>
                <w:t>/DNS</w:t>
              </w:r>
            </w:ins>
            <w:ins w:id="97" w:author="hzhao" w:date="2010-10-27T15:23:00Z">
              <w:r w:rsidR="007157B5" w:rsidRPr="007157B5">
                <w:rPr>
                  <w:rFonts w:eastAsia="宋体"/>
                  <w:sz w:val="22"/>
                  <w:lang w:eastAsia="zh-CN"/>
                </w:rPr>
                <w:t xml:space="preserve"> </w:t>
              </w:r>
            </w:ins>
            <w:ins w:id="98" w:author="hzhao" w:date="2010-10-29T14:47:00Z">
              <w:r>
                <w:rPr>
                  <w:rFonts w:eastAsia="宋体" w:hint="eastAsia"/>
                  <w:sz w:val="22"/>
                  <w:lang w:eastAsia="zh-CN"/>
                </w:rPr>
                <w:t>S</w:t>
              </w:r>
            </w:ins>
            <w:ins w:id="99" w:author="hzhao" w:date="2010-10-27T15:23:00Z">
              <w:r w:rsidR="007157B5" w:rsidRPr="007157B5">
                <w:rPr>
                  <w:rFonts w:eastAsia="宋体"/>
                  <w:sz w:val="22"/>
                  <w:lang w:eastAsia="zh-CN"/>
                </w:rPr>
                <w:t>erver</w:t>
              </w:r>
            </w:ins>
          </w:p>
          <w:p w:rsidR="00160E94" w:rsidRPr="00923513" w:rsidRDefault="00160E94" w:rsidP="002E45EE">
            <w:pPr>
              <w:pStyle w:val="Body"/>
              <w:rPr>
                <w:rFonts w:eastAsia="宋体"/>
                <w:sz w:val="22"/>
                <w:lang w:eastAsia="zh-CN"/>
              </w:rPr>
            </w:pP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D270B2" w:rsidRDefault="00160E94" w:rsidP="00D270B2">
            <w:pPr>
              <w:pStyle w:val="30"/>
              <w:numPr>
                <w:ilvl w:val="0"/>
                <w:numId w:val="0"/>
              </w:numPr>
              <w:spacing w:before="0" w:after="0"/>
              <w:rPr>
                <w:rFonts w:ascii="Trebuchet MS" w:eastAsia="宋体" w:hAnsi="Trebuchet MS" w:cs="Times New Roman"/>
                <w:b w:val="0"/>
                <w:bCs w:val="0"/>
                <w:color w:val="auto"/>
                <w:sz w:val="22"/>
                <w:szCs w:val="20"/>
                <w:lang w:eastAsia="zh-CN"/>
              </w:rPr>
            </w:pPr>
            <w:r w:rsidRPr="00160E94">
              <w:rPr>
                <w:rFonts w:ascii="Trebuchet MS" w:eastAsia="宋体" w:hAnsi="Trebuchet MS" w:cs="Times New Roman" w:hint="eastAsia"/>
                <w:b w:val="0"/>
                <w:bCs w:val="0"/>
                <w:color w:val="auto"/>
                <w:sz w:val="22"/>
                <w:szCs w:val="20"/>
                <w:lang w:eastAsia="zh-CN"/>
              </w:rPr>
              <w:t xml:space="preserve">AP use fixed name </w:t>
            </w:r>
            <w:r w:rsidRPr="00160E94">
              <w:rPr>
                <w:rFonts w:ascii="Trebuchet MS" w:eastAsia="宋体" w:hAnsi="Trebuchet MS" w:cs="Times New Roman"/>
                <w:b w:val="0"/>
                <w:bCs w:val="0"/>
                <w:color w:val="auto"/>
                <w:sz w:val="22"/>
                <w:szCs w:val="20"/>
                <w:lang w:eastAsia="zh-CN"/>
              </w:rPr>
              <w:t>“</w:t>
            </w:r>
            <w:r w:rsidRPr="00160E94">
              <w:rPr>
                <w:rFonts w:ascii="Trebuchet MS" w:eastAsia="宋体" w:hAnsi="Trebuchet MS" w:cs="Times New Roman" w:hint="eastAsia"/>
                <w:b w:val="0"/>
                <w:bCs w:val="0"/>
                <w:color w:val="auto"/>
                <w:sz w:val="22"/>
                <w:szCs w:val="20"/>
                <w:lang w:eastAsia="zh-CN"/>
              </w:rPr>
              <w:t>hivemanager</w:t>
            </w:r>
            <w:r w:rsidRPr="00160E94">
              <w:rPr>
                <w:rFonts w:ascii="Trebuchet MS" w:eastAsia="宋体" w:hAnsi="Trebuchet MS" w:cs="Times New Roman"/>
                <w:b w:val="0"/>
                <w:bCs w:val="0"/>
                <w:color w:val="auto"/>
                <w:sz w:val="22"/>
                <w:szCs w:val="20"/>
                <w:lang w:eastAsia="zh-CN"/>
              </w:rPr>
              <w:t>”</w:t>
            </w:r>
            <w:r w:rsidRPr="00160E94">
              <w:rPr>
                <w:rFonts w:ascii="Trebuchet MS" w:eastAsia="宋体" w:hAnsi="Trebuchet MS" w:cs="Times New Roman" w:hint="eastAsia"/>
                <w:b w:val="0"/>
                <w:bCs w:val="0"/>
                <w:color w:val="auto"/>
                <w:sz w:val="22"/>
                <w:szCs w:val="20"/>
                <w:lang w:eastAsia="zh-CN"/>
              </w:rPr>
              <w:t xml:space="preserve"> in TCP if dns server defined </w:t>
            </w:r>
            <w:r w:rsidRPr="00160E94">
              <w:rPr>
                <w:rFonts w:ascii="Trebuchet MS" w:eastAsia="宋体" w:hAnsi="Trebuchet MS" w:cs="Times New Roman"/>
                <w:b w:val="0"/>
                <w:bCs w:val="0"/>
                <w:color w:val="auto"/>
                <w:sz w:val="22"/>
                <w:szCs w:val="20"/>
                <w:lang w:eastAsia="zh-CN"/>
              </w:rPr>
              <w:t>“</w:t>
            </w:r>
            <w:r w:rsidRPr="00160E94">
              <w:rPr>
                <w:rFonts w:ascii="Trebuchet MS" w:eastAsia="宋体" w:hAnsi="Trebuchet MS" w:cs="Times New Roman" w:hint="eastAsia"/>
                <w:b w:val="0"/>
                <w:bCs w:val="0"/>
                <w:color w:val="auto"/>
                <w:sz w:val="22"/>
                <w:szCs w:val="20"/>
                <w:lang w:eastAsia="zh-CN"/>
              </w:rPr>
              <w:t>hivemanager</w:t>
            </w:r>
            <w:r w:rsidRPr="00160E94">
              <w:rPr>
                <w:rFonts w:ascii="Trebuchet MS" w:eastAsia="宋体" w:hAnsi="Trebuchet MS" w:cs="Times New Roman"/>
                <w:b w:val="0"/>
                <w:bCs w:val="0"/>
                <w:color w:val="auto"/>
                <w:sz w:val="22"/>
                <w:szCs w:val="20"/>
                <w:lang w:eastAsia="zh-CN"/>
              </w:rPr>
              <w:t>”</w:t>
            </w:r>
            <w:r w:rsidRPr="00160E94">
              <w:rPr>
                <w:rFonts w:ascii="Trebuchet MS" w:eastAsia="宋体" w:hAnsi="Trebuchet MS" w:cs="Times New Roman" w:hint="eastAsia"/>
                <w:b w:val="0"/>
                <w:bCs w:val="0"/>
                <w:color w:val="auto"/>
                <w:sz w:val="22"/>
                <w:szCs w:val="20"/>
                <w:lang w:eastAsia="zh-CN"/>
              </w:rPr>
              <w:t xml:space="preserve"> and hivemanager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157B5" w:rsidRPr="007157B5" w:rsidRDefault="00434807" w:rsidP="007157B5">
            <w:pPr>
              <w:pStyle w:val="Body"/>
              <w:rPr>
                <w:ins w:id="100" w:author="hzhao" w:date="2010-10-27T15:23:00Z"/>
                <w:rFonts w:eastAsia="宋体"/>
                <w:sz w:val="22"/>
                <w:lang w:eastAsia="zh-CN"/>
              </w:rPr>
            </w:pPr>
            <w:r>
              <w:rPr>
                <w:rFonts w:eastAsia="宋体" w:hint="eastAsia"/>
                <w:sz w:val="22"/>
                <w:lang w:eastAsia="zh-CN"/>
              </w:rPr>
              <w:t xml:space="preserve"> </w:t>
            </w:r>
            <w:ins w:id="101" w:author="hzhao" w:date="2010-10-27T15:23:00Z">
              <w:r w:rsidR="007157B5" w:rsidRPr="007157B5">
                <w:rPr>
                  <w:rFonts w:eastAsia="宋体"/>
                  <w:sz w:val="22"/>
                  <w:lang w:eastAsia="zh-CN"/>
                </w:rPr>
                <w:t>Config hivemanager in DNS server</w:t>
              </w:r>
            </w:ins>
          </w:p>
          <w:p w:rsidR="00CD0DCC" w:rsidRDefault="007157B5" w:rsidP="00A40EE3">
            <w:pPr>
              <w:pStyle w:val="Body"/>
              <w:rPr>
                <w:ins w:id="102" w:author="hzhao" w:date="2010-10-29T13:57:00Z"/>
                <w:rFonts w:eastAsia="宋体"/>
                <w:sz w:val="22"/>
                <w:lang w:eastAsia="zh-CN"/>
              </w:rPr>
            </w:pPr>
            <w:ins w:id="103" w:author="hzhao" w:date="2010-10-27T15:23:00Z">
              <w:r w:rsidRPr="007157B5">
                <w:rPr>
                  <w:rFonts w:eastAsia="宋体"/>
                  <w:sz w:val="22"/>
                  <w:lang w:eastAsia="zh-CN"/>
                </w:rPr>
                <w:t>Deny UDP packets</w:t>
              </w:r>
            </w:ins>
            <w:ins w:id="104" w:author="hzhao" w:date="2010-11-01T13:53:00Z">
              <w:r w:rsidR="00F90B36">
                <w:rPr>
                  <w:rFonts w:eastAsia="宋体" w:hint="eastAsia"/>
                  <w:sz w:val="22"/>
                  <w:lang w:eastAsia="zh-CN"/>
                </w:rPr>
                <w:t xml:space="preserve"> of hivemanager </w:t>
              </w:r>
            </w:ins>
            <w:ins w:id="105" w:author="hzhao" w:date="2010-10-27T15:23:00Z">
              <w:r w:rsidRPr="007157B5">
                <w:rPr>
                  <w:rFonts w:eastAsia="宋体"/>
                  <w:sz w:val="22"/>
                  <w:lang w:eastAsia="zh-CN"/>
                </w:rPr>
                <w:t xml:space="preserve"> in</w:t>
              </w:r>
            </w:ins>
            <w:ins w:id="106" w:author="hzhao" w:date="2010-10-29T13:57:00Z">
              <w:r w:rsidR="009E72B2">
                <w:rPr>
                  <w:rFonts w:eastAsia="宋体" w:hint="eastAsia"/>
                  <w:sz w:val="22"/>
                  <w:lang w:eastAsia="zh-CN"/>
                </w:rPr>
                <w:t xml:space="preserve"> L3</w:t>
              </w:r>
            </w:ins>
            <w:ins w:id="107" w:author="hzhao" w:date="2010-10-27T15:23:00Z">
              <w:r w:rsidRPr="007157B5">
                <w:rPr>
                  <w:rFonts w:eastAsia="宋体"/>
                  <w:sz w:val="22"/>
                  <w:lang w:eastAsia="zh-CN"/>
                </w:rPr>
                <w:t xml:space="preserve"> </w:t>
              </w:r>
            </w:ins>
            <w:ins w:id="108" w:author="hzhao" w:date="2010-10-29T10:41:00Z">
              <w:r w:rsidR="00A40EE3">
                <w:rPr>
                  <w:rFonts w:eastAsia="宋体" w:hint="eastAsia"/>
                  <w:sz w:val="22"/>
                  <w:lang w:eastAsia="zh-CN"/>
                </w:rPr>
                <w:t>Switch</w:t>
              </w:r>
            </w:ins>
            <w:ins w:id="109" w:author="hzhao" w:date="2010-10-29T13:57:00Z">
              <w:r w:rsidR="009E72B2">
                <w:rPr>
                  <w:rFonts w:eastAsia="宋体" w:hint="eastAsia"/>
                  <w:sz w:val="22"/>
                  <w:lang w:eastAsia="zh-CN"/>
                </w:rPr>
                <w:t>(</w:t>
              </w:r>
            </w:ins>
          </w:p>
          <w:p w:rsidR="009E72B2" w:rsidRDefault="009E72B2" w:rsidP="00A40EE3">
            <w:pPr>
              <w:pStyle w:val="Body"/>
              <w:rPr>
                <w:ins w:id="110" w:author="hzhao" w:date="2010-10-29T13:57:00Z"/>
                <w:rFonts w:eastAsia="宋体"/>
                <w:sz w:val="22"/>
                <w:lang w:eastAsia="zh-CN"/>
              </w:rPr>
            </w:pPr>
          </w:p>
          <w:p w:rsidR="009E72B2" w:rsidRPr="009E72B2" w:rsidRDefault="009E72B2" w:rsidP="00A40EE3">
            <w:pPr>
              <w:pStyle w:val="Body"/>
              <w:rPr>
                <w:rFonts w:eastAsia="宋体"/>
                <w:sz w:val="22"/>
                <w:lang w:eastAsia="zh-CN"/>
              </w:rPr>
            </w:pPr>
            <w:ins w:id="111" w:author="hzhao" w:date="2010-10-29T13:57:00Z">
              <w:r w:rsidRPr="009E72B2">
                <w:rPr>
                  <w:rFonts w:eastAsia="宋体"/>
                  <w:sz w:val="22"/>
                  <w:lang w:eastAsia="zh-CN"/>
                </w:rPr>
                <w:t>[H3C-Ethernet1/0/8]undo packet-filter inbound ip-group 3333 rule 0</w:t>
              </w:r>
              <w:r>
                <w:rPr>
                  <w:rFonts w:eastAsia="宋体" w:hint="eastAsia"/>
                  <w:sz w:val="22"/>
                  <w:lang w:eastAsia="zh-CN"/>
                </w:rPr>
                <w:t>)</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157B5" w:rsidRPr="007157B5" w:rsidRDefault="007157B5" w:rsidP="007157B5">
            <w:pPr>
              <w:pStyle w:val="Body"/>
              <w:rPr>
                <w:ins w:id="112" w:author="hzhao" w:date="2010-10-27T15:24:00Z"/>
                <w:rFonts w:eastAsia="宋体"/>
                <w:sz w:val="22"/>
                <w:lang w:eastAsia="zh-CN"/>
              </w:rPr>
            </w:pPr>
            <w:ins w:id="113" w:author="hzhao" w:date="2010-10-27T15:24:00Z">
              <w:r w:rsidRPr="007157B5">
                <w:rPr>
                  <w:rFonts w:eastAsia="宋体"/>
                  <w:sz w:val="22"/>
                  <w:lang w:eastAsia="zh-CN"/>
                </w:rPr>
                <w:t xml:space="preserve">1.Bootup AP, open _debug capwap ha and debug console to check work flow for CAPWAP </w:t>
              </w:r>
            </w:ins>
            <w:ins w:id="114" w:author="hzhao" w:date="2010-10-28T11:28:00Z">
              <w:r w:rsidR="00FE0D92">
                <w:rPr>
                  <w:rFonts w:eastAsia="宋体" w:hint="eastAsia"/>
                  <w:sz w:val="22"/>
                  <w:lang w:eastAsia="zh-CN"/>
                </w:rPr>
                <w:t>choose</w:t>
              </w:r>
            </w:ins>
            <w:ins w:id="115" w:author="hzhao" w:date="2010-10-27T15:24:00Z">
              <w:r w:rsidRPr="007157B5">
                <w:rPr>
                  <w:rFonts w:eastAsia="宋体"/>
                  <w:sz w:val="22"/>
                  <w:lang w:eastAsia="zh-CN"/>
                </w:rPr>
                <w:t xml:space="preserve"> HM</w:t>
              </w:r>
            </w:ins>
            <w:ins w:id="116" w:author="hzhao" w:date="2010-10-28T10:27:00Z">
              <w:r w:rsidR="00C35051">
                <w:rPr>
                  <w:rFonts w:eastAsiaTheme="minorEastAsia" w:hint="eastAsia"/>
                  <w:sz w:val="22"/>
                  <w:lang w:eastAsia="zh-CN"/>
                </w:rPr>
                <w:t>(no capwap client enable, capwap client enable)</w:t>
              </w:r>
            </w:ins>
            <w:ins w:id="117" w:author="hzhao" w:date="2010-10-27T15:24:00Z">
              <w:r w:rsidRPr="007157B5">
                <w:rPr>
                  <w:rFonts w:eastAsia="宋体"/>
                  <w:sz w:val="22"/>
                  <w:lang w:eastAsia="zh-CN"/>
                </w:rPr>
                <w:t>, check if AP connect to HM in HM</w:t>
              </w:r>
            </w:ins>
          </w:p>
          <w:p w:rsidR="00160E94" w:rsidRPr="002248F0" w:rsidRDefault="007157B5" w:rsidP="007157B5">
            <w:pPr>
              <w:pStyle w:val="Body"/>
              <w:rPr>
                <w:rFonts w:eastAsia="宋体"/>
                <w:sz w:val="22"/>
                <w:lang w:eastAsia="zh-CN"/>
              </w:rPr>
            </w:pPr>
            <w:ins w:id="118" w:author="hzhao" w:date="2010-10-27T15:24:00Z">
              <w:r w:rsidRPr="007157B5">
                <w:rPr>
                  <w:rFonts w:eastAsia="宋体"/>
                  <w:sz w:val="22"/>
                  <w:lang w:eastAsia="zh-CN"/>
                </w:rPr>
                <w:t>2. 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r w:rsidR="00434807">
              <w:t xml:space="preserve"> </w:t>
            </w:r>
            <w:ins w:id="119" w:author="hzhao" w:date="2010-10-27T15:24:00Z">
              <w:r w:rsidR="007157B5">
                <w:rPr>
                  <w:rFonts w:eastAsiaTheme="minorEastAsia" w:hint="eastAsia"/>
                  <w:lang w:eastAsia="zh-CN"/>
                </w:rPr>
                <w:t xml:space="preserve">AP use fixed name </w:t>
              </w:r>
              <w:r w:rsidR="007157B5">
                <w:rPr>
                  <w:rFonts w:eastAsiaTheme="minorEastAsia"/>
                  <w:lang w:eastAsia="zh-CN"/>
                </w:rPr>
                <w:t>“</w:t>
              </w:r>
              <w:r w:rsidR="007157B5">
                <w:rPr>
                  <w:rFonts w:eastAsiaTheme="minorEastAsia" w:hint="eastAsia"/>
                  <w:lang w:eastAsia="zh-CN"/>
                </w:rPr>
                <w:t>hivemanager</w:t>
              </w:r>
              <w:r w:rsidR="007157B5">
                <w:rPr>
                  <w:rFonts w:eastAsiaTheme="minorEastAsia"/>
                  <w:lang w:eastAsia="zh-CN"/>
                </w:rPr>
                <w:t>”</w:t>
              </w:r>
              <w:r w:rsidR="007157B5">
                <w:rPr>
                  <w:rFonts w:eastAsiaTheme="minorEastAsia" w:hint="eastAsia"/>
                  <w:lang w:eastAsia="zh-CN"/>
                </w:rPr>
                <w:t xml:space="preserve"> in TCP,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E564B" w:rsidRPr="005E564B" w:rsidRDefault="005E564B" w:rsidP="005E564B">
            <w:pPr>
              <w:pStyle w:val="Body"/>
              <w:rPr>
                <w:ins w:id="120" w:author="hzhao" w:date="2010-10-28T14:18:00Z"/>
                <w:rFonts w:eastAsia="宋体"/>
                <w:sz w:val="22"/>
                <w:lang w:eastAsia="zh-CN"/>
              </w:rPr>
            </w:pPr>
            <w:ins w:id="121" w:author="hzhao" w:date="2010-10-28T14:18:00Z">
              <w:r w:rsidRPr="005E564B">
                <w:rPr>
                  <w:rFonts w:eastAsia="宋体"/>
                  <w:sz w:val="22"/>
                  <w:lang w:eastAsia="zh-CN"/>
                </w:rPr>
                <w:t xml:space="preserve">AH-0e5300#debug console </w:t>
              </w:r>
            </w:ins>
          </w:p>
          <w:p w:rsidR="005E564B" w:rsidRPr="005E564B" w:rsidRDefault="005E564B" w:rsidP="005E564B">
            <w:pPr>
              <w:pStyle w:val="Body"/>
              <w:rPr>
                <w:ins w:id="122" w:author="hzhao" w:date="2010-10-28T14:18:00Z"/>
                <w:rFonts w:eastAsia="宋体"/>
                <w:sz w:val="22"/>
                <w:lang w:eastAsia="zh-CN"/>
              </w:rPr>
            </w:pPr>
            <w:ins w:id="123" w:author="hzhao" w:date="2010-10-28T14:18:00Z">
              <w:r w:rsidRPr="005E564B">
                <w:rPr>
                  <w:rFonts w:eastAsia="宋体"/>
                  <w:sz w:val="22"/>
                  <w:lang w:eastAsia="zh-CN"/>
                </w:rPr>
                <w:t xml:space="preserve">AH-0e5300#no capwap client enable </w:t>
              </w:r>
            </w:ins>
          </w:p>
          <w:p w:rsidR="005E564B" w:rsidRPr="005E564B" w:rsidRDefault="005E564B" w:rsidP="005E564B">
            <w:pPr>
              <w:pStyle w:val="Body"/>
              <w:rPr>
                <w:ins w:id="124" w:author="hzhao" w:date="2010-10-28T14:18:00Z"/>
                <w:rFonts w:eastAsia="宋体"/>
                <w:sz w:val="22"/>
                <w:lang w:eastAsia="zh-CN"/>
              </w:rPr>
            </w:pPr>
            <w:ins w:id="125" w:author="hzhao" w:date="2010-10-28T14:18:00Z">
              <w:r w:rsidRPr="005E564B">
                <w:rPr>
                  <w:rFonts w:eastAsia="宋体"/>
                  <w:sz w:val="22"/>
                  <w:lang w:eastAsia="zh-CN"/>
                </w:rPr>
                <w:t xml:space="preserve">AH-0e5300#capwap client enable </w:t>
              </w:r>
            </w:ins>
          </w:p>
          <w:p w:rsidR="005E564B" w:rsidRPr="005E564B" w:rsidRDefault="005E564B" w:rsidP="005E564B">
            <w:pPr>
              <w:pStyle w:val="Body"/>
              <w:rPr>
                <w:ins w:id="126" w:author="hzhao" w:date="2010-10-28T14:18:00Z"/>
                <w:rFonts w:eastAsia="宋体"/>
                <w:sz w:val="22"/>
                <w:lang w:eastAsia="zh-CN"/>
              </w:rPr>
            </w:pPr>
            <w:ins w:id="127" w:author="hzhao" w:date="2010-10-28T14:18:00Z">
              <w:r w:rsidRPr="005E564B">
                <w:rPr>
                  <w:rFonts w:eastAsia="宋体"/>
                  <w:sz w:val="22"/>
                  <w:lang w:eastAsia="zh-CN"/>
                </w:rPr>
                <w:t>AH-0e5300#2010-10-28 06:15:45 debug   [capwap_ha, ah_capwap_func.c, 2138]: get hivemanager name from scd (first:, second:).</w:t>
              </w:r>
            </w:ins>
          </w:p>
          <w:p w:rsidR="005E564B" w:rsidRPr="005E564B" w:rsidRDefault="005E564B" w:rsidP="005E564B">
            <w:pPr>
              <w:pStyle w:val="Body"/>
              <w:rPr>
                <w:ins w:id="128" w:author="hzhao" w:date="2010-10-28T14:18:00Z"/>
                <w:rFonts w:eastAsia="宋体"/>
                <w:sz w:val="22"/>
                <w:lang w:eastAsia="zh-CN"/>
              </w:rPr>
            </w:pPr>
            <w:ins w:id="129" w:author="hzhao" w:date="2010-10-28T14:18:00Z">
              <w:r w:rsidRPr="005E564B">
                <w:rPr>
                  <w:rFonts w:eastAsia="宋体"/>
                  <w:sz w:val="22"/>
                  <w:lang w:eastAsia="zh-CN"/>
                </w:rPr>
                <w:t>2010-10-28 06:15:45 debug   [capwap_ha, ah_capwap_func.c, 1913]: user doesn't config primary and backup HM's name,use fixed server name and pre-defined server name to try</w:t>
              </w:r>
            </w:ins>
          </w:p>
          <w:p w:rsidR="005E564B" w:rsidRPr="005E564B" w:rsidRDefault="005E564B" w:rsidP="005E564B">
            <w:pPr>
              <w:pStyle w:val="Body"/>
              <w:rPr>
                <w:ins w:id="130" w:author="hzhao" w:date="2010-10-28T14:18:00Z"/>
                <w:rFonts w:eastAsia="宋体"/>
                <w:sz w:val="22"/>
                <w:lang w:eastAsia="zh-CN"/>
              </w:rPr>
            </w:pPr>
            <w:ins w:id="131" w:author="hzhao" w:date="2010-10-28T14:18:00Z">
              <w:r w:rsidRPr="005E564B">
                <w:rPr>
                  <w:rFonts w:eastAsia="宋体"/>
                  <w:sz w:val="22"/>
                  <w:lang w:eastAsia="zh-CN"/>
                </w:rPr>
                <w:t>2010-10-28 06:15:45 debug   [capwap_ha, ah_capwap_func.c, 1804]: get capwap server ip (192.168.20.200) for name (hivemanager)</w:t>
              </w:r>
            </w:ins>
          </w:p>
          <w:p w:rsidR="005E564B" w:rsidRPr="005E564B" w:rsidRDefault="005E564B" w:rsidP="005E564B">
            <w:pPr>
              <w:pStyle w:val="Body"/>
              <w:rPr>
                <w:ins w:id="132" w:author="hzhao" w:date="2010-10-28T14:18:00Z"/>
                <w:rFonts w:eastAsia="宋体"/>
                <w:sz w:val="22"/>
                <w:lang w:eastAsia="zh-CN"/>
              </w:rPr>
            </w:pPr>
            <w:ins w:id="133" w:author="hzhao" w:date="2010-10-28T14:18:00Z">
              <w:r w:rsidRPr="005E564B">
                <w:rPr>
                  <w:rFonts w:eastAsia="宋体"/>
                  <w:sz w:val="22"/>
                  <w:lang w:eastAsia="zh-CN"/>
                </w:rPr>
                <w:t>2010-10-28 06:16:00 debug   [capwap_ha, ah_capwap_func.c, 1798]: can not get ip from HM's name:(staging.aerohive.com)</w:t>
              </w:r>
            </w:ins>
          </w:p>
          <w:p w:rsidR="005E564B" w:rsidRPr="005E564B" w:rsidRDefault="005E564B" w:rsidP="005E564B">
            <w:pPr>
              <w:pStyle w:val="Body"/>
              <w:rPr>
                <w:ins w:id="134" w:author="hzhao" w:date="2010-10-28T14:18:00Z"/>
                <w:rFonts w:eastAsia="宋体"/>
                <w:sz w:val="22"/>
                <w:lang w:eastAsia="zh-CN"/>
              </w:rPr>
            </w:pPr>
            <w:ins w:id="135" w:author="hzhao" w:date="2010-10-28T14:18:00Z">
              <w:r w:rsidRPr="005E564B">
                <w:rPr>
                  <w:rFonts w:eastAsia="宋体"/>
                  <w:sz w:val="22"/>
                  <w:lang w:eastAsia="zh-CN"/>
                </w:rPr>
                <w:lastRenderedPageBreak/>
                <w:t>2010-10-28 06:16:00 debug   [capwap_ha, ah_capwap_func.c, 1940]: use fixed server(UDP), ip=192.168.20.200, port=12222</w:t>
              </w:r>
            </w:ins>
          </w:p>
          <w:p w:rsidR="005E564B" w:rsidRPr="005E564B" w:rsidRDefault="005E564B" w:rsidP="005E564B">
            <w:pPr>
              <w:pStyle w:val="Body"/>
              <w:rPr>
                <w:ins w:id="136" w:author="hzhao" w:date="2010-10-28T14:18:00Z"/>
                <w:rFonts w:eastAsia="宋体"/>
                <w:sz w:val="22"/>
                <w:lang w:eastAsia="zh-CN"/>
              </w:rPr>
            </w:pPr>
            <w:ins w:id="137" w:author="hzhao" w:date="2010-10-28T14:18:00Z">
              <w:r w:rsidRPr="005E564B">
                <w:rPr>
                  <w:rFonts w:eastAsia="宋体"/>
                  <w:sz w:val="22"/>
                  <w:lang w:eastAsia="zh-CN"/>
                </w:rPr>
                <w:t>2010-10-28 06:17:31 debug   [capwap_ha, ah_capwap_func.c, 2138]: get hivemanager name from scd (first:, second:).</w:t>
              </w:r>
            </w:ins>
          </w:p>
          <w:p w:rsidR="005E564B" w:rsidRPr="005E564B" w:rsidRDefault="005E564B" w:rsidP="005E564B">
            <w:pPr>
              <w:pStyle w:val="Body"/>
              <w:rPr>
                <w:ins w:id="138" w:author="hzhao" w:date="2010-10-28T14:18:00Z"/>
                <w:rFonts w:eastAsia="宋体"/>
                <w:sz w:val="22"/>
                <w:lang w:eastAsia="zh-CN"/>
              </w:rPr>
            </w:pPr>
            <w:ins w:id="139" w:author="hzhao" w:date="2010-10-28T14:18:00Z">
              <w:r w:rsidRPr="005E564B">
                <w:rPr>
                  <w:rFonts w:eastAsia="宋体"/>
                  <w:sz w:val="22"/>
                  <w:lang w:eastAsia="zh-CN"/>
                </w:rPr>
                <w:t>2010-10-28 06:17:31 debug   [capwap_ha, ah_capwap_func.c, 1913]: user doesn't config primary and backup HM's name,use fixed server name and pre-defined server name to try</w:t>
              </w:r>
            </w:ins>
          </w:p>
          <w:p w:rsidR="005E564B" w:rsidRPr="005E564B" w:rsidRDefault="005E564B" w:rsidP="005E564B">
            <w:pPr>
              <w:pStyle w:val="Body"/>
              <w:rPr>
                <w:ins w:id="140" w:author="hzhao" w:date="2010-10-28T14:18:00Z"/>
                <w:rFonts w:eastAsia="宋体"/>
                <w:sz w:val="22"/>
                <w:lang w:eastAsia="zh-CN"/>
              </w:rPr>
            </w:pPr>
            <w:ins w:id="141" w:author="hzhao" w:date="2010-10-28T14:18:00Z">
              <w:r w:rsidRPr="005E564B">
                <w:rPr>
                  <w:rFonts w:eastAsia="宋体"/>
                  <w:sz w:val="22"/>
                  <w:lang w:eastAsia="zh-CN"/>
                </w:rPr>
                <w:t>2010-10-28 06:17:31 debug   [capwap_ha, ah_capwap_func.c, 1804]: get capwap server ip (192.168.20.200) for name (hivemanager)</w:t>
              </w:r>
            </w:ins>
          </w:p>
          <w:p w:rsidR="005E564B" w:rsidRPr="005E564B" w:rsidRDefault="005E564B" w:rsidP="005E564B">
            <w:pPr>
              <w:pStyle w:val="Body"/>
              <w:rPr>
                <w:ins w:id="142" w:author="hzhao" w:date="2010-10-28T14:18:00Z"/>
                <w:rFonts w:eastAsia="宋体"/>
                <w:sz w:val="22"/>
                <w:lang w:eastAsia="zh-CN"/>
              </w:rPr>
            </w:pPr>
            <w:ins w:id="143" w:author="hzhao" w:date="2010-10-28T14:18:00Z">
              <w:r w:rsidRPr="005E564B">
                <w:rPr>
                  <w:rFonts w:eastAsia="宋体"/>
                  <w:sz w:val="22"/>
                  <w:lang w:eastAsia="zh-CN"/>
                </w:rPr>
                <w:t>2010-10-28 06:17:46 debug   [capwap_ha, ah_capwap_func.c, 1798]: can not get ip from HM's name:(staging.aerohive.com)</w:t>
              </w:r>
            </w:ins>
          </w:p>
          <w:p w:rsidR="005E564B" w:rsidRPr="005E564B" w:rsidRDefault="005E564B" w:rsidP="005E564B">
            <w:pPr>
              <w:pStyle w:val="Body"/>
              <w:rPr>
                <w:ins w:id="144" w:author="hzhao" w:date="2010-10-28T14:18:00Z"/>
                <w:rFonts w:eastAsia="宋体"/>
                <w:sz w:val="22"/>
                <w:lang w:eastAsia="zh-CN"/>
              </w:rPr>
            </w:pPr>
            <w:ins w:id="145" w:author="hzhao" w:date="2010-10-28T14:18:00Z">
              <w:r w:rsidRPr="005E564B">
                <w:rPr>
                  <w:rFonts w:eastAsia="宋体"/>
                  <w:sz w:val="22"/>
                  <w:lang w:eastAsia="zh-CN"/>
                </w:rPr>
                <w:t>2010-10-28 06:17:46 debug   [capwap_ha, ah_capwap_func.c, 1951]: use fixed server(TCP), ip=192.168.20.200, port=80</w:t>
              </w:r>
            </w:ins>
          </w:p>
          <w:p w:rsidR="005E564B" w:rsidRPr="005E564B" w:rsidRDefault="005E564B" w:rsidP="005E564B">
            <w:pPr>
              <w:pStyle w:val="Body"/>
              <w:rPr>
                <w:ins w:id="146" w:author="hzhao" w:date="2010-10-28T14:18:00Z"/>
                <w:rFonts w:eastAsia="宋体"/>
                <w:sz w:val="22"/>
                <w:lang w:eastAsia="zh-CN"/>
              </w:rPr>
            </w:pPr>
          </w:p>
          <w:p w:rsidR="005E564B" w:rsidRPr="005E564B" w:rsidRDefault="005E564B" w:rsidP="005E564B">
            <w:pPr>
              <w:pStyle w:val="Body"/>
              <w:rPr>
                <w:ins w:id="147" w:author="hzhao" w:date="2010-10-28T14:18:00Z"/>
                <w:rFonts w:eastAsia="宋体"/>
                <w:sz w:val="22"/>
                <w:lang w:eastAsia="zh-CN"/>
              </w:rPr>
            </w:pPr>
            <w:ins w:id="148" w:author="hzhao" w:date="2010-10-28T14:18:00Z">
              <w:r w:rsidRPr="005E564B">
                <w:rPr>
                  <w:rFonts w:eastAsia="宋体"/>
                  <w:sz w:val="22"/>
                  <w:lang w:eastAsia="zh-CN"/>
                </w:rPr>
                <w:t xml:space="preserve">AH-0e5300#show capwap client                </w:t>
              </w:r>
            </w:ins>
          </w:p>
          <w:p w:rsidR="005E564B" w:rsidRPr="005E564B" w:rsidRDefault="005E564B" w:rsidP="005E564B">
            <w:pPr>
              <w:pStyle w:val="Body"/>
              <w:rPr>
                <w:ins w:id="149" w:author="hzhao" w:date="2010-10-28T14:18:00Z"/>
                <w:rFonts w:eastAsia="宋体"/>
                <w:sz w:val="22"/>
                <w:lang w:eastAsia="zh-CN"/>
              </w:rPr>
            </w:pPr>
            <w:ins w:id="150" w:author="hzhao" w:date="2010-10-28T14:18:00Z">
              <w:r w:rsidRPr="005E564B">
                <w:rPr>
                  <w:rFonts w:eastAsia="宋体"/>
                  <w:sz w:val="22"/>
                  <w:lang w:eastAsia="zh-CN"/>
                </w:rPr>
                <w:t xml:space="preserve">CAPWAP client:   Enabled </w:t>
              </w:r>
            </w:ins>
          </w:p>
          <w:p w:rsidR="005E564B" w:rsidRPr="005E564B" w:rsidRDefault="005E564B" w:rsidP="005E564B">
            <w:pPr>
              <w:pStyle w:val="Body"/>
              <w:rPr>
                <w:ins w:id="151" w:author="hzhao" w:date="2010-10-28T14:18:00Z"/>
                <w:rFonts w:eastAsia="宋体"/>
                <w:sz w:val="22"/>
                <w:lang w:eastAsia="zh-CN"/>
              </w:rPr>
            </w:pPr>
            <w:ins w:id="152" w:author="hzhao" w:date="2010-10-28T14:18:00Z">
              <w:r w:rsidRPr="005E564B">
                <w:rPr>
                  <w:rFonts w:eastAsia="宋体"/>
                  <w:sz w:val="22"/>
                  <w:lang w:eastAsia="zh-CN"/>
                </w:rPr>
                <w:t>CAPWAP transport mode:  HTTP on TCP</w:t>
              </w:r>
            </w:ins>
          </w:p>
          <w:p w:rsidR="005E564B" w:rsidRPr="005E564B" w:rsidRDefault="005E564B" w:rsidP="005E564B">
            <w:pPr>
              <w:pStyle w:val="Body"/>
              <w:rPr>
                <w:ins w:id="153" w:author="hzhao" w:date="2010-10-28T14:18:00Z"/>
                <w:rFonts w:eastAsia="宋体"/>
                <w:sz w:val="22"/>
                <w:lang w:eastAsia="zh-CN"/>
              </w:rPr>
            </w:pPr>
            <w:ins w:id="154" w:author="hzhao" w:date="2010-10-28T14:18:00Z">
              <w:r w:rsidRPr="005E564B">
                <w:rPr>
                  <w:rFonts w:eastAsia="宋体"/>
                  <w:sz w:val="22"/>
                  <w:lang w:eastAsia="zh-CN"/>
                </w:rPr>
                <w:t xml:space="preserve">RUN state: Connected securely to the CAPWAP server </w:t>
              </w:r>
            </w:ins>
          </w:p>
          <w:p w:rsidR="005E564B" w:rsidRPr="005E564B" w:rsidRDefault="005E564B" w:rsidP="005E564B">
            <w:pPr>
              <w:pStyle w:val="Body"/>
              <w:rPr>
                <w:ins w:id="155" w:author="hzhao" w:date="2010-10-28T14:18:00Z"/>
                <w:rFonts w:eastAsia="宋体"/>
                <w:sz w:val="22"/>
                <w:lang w:eastAsia="zh-CN"/>
              </w:rPr>
            </w:pPr>
            <w:ins w:id="156" w:author="hzhao" w:date="2010-10-28T14:18:00Z">
              <w:r w:rsidRPr="005E564B">
                <w:rPr>
                  <w:rFonts w:eastAsia="宋体"/>
                  <w:sz w:val="22"/>
                  <w:lang w:eastAsia="zh-CN"/>
                </w:rPr>
                <w:t>CAPWAP client IP:        192.168.20.10</w:t>
              </w:r>
            </w:ins>
          </w:p>
          <w:p w:rsidR="005E564B" w:rsidRPr="005E564B" w:rsidRDefault="005E564B" w:rsidP="005E564B">
            <w:pPr>
              <w:pStyle w:val="Body"/>
              <w:rPr>
                <w:ins w:id="157" w:author="hzhao" w:date="2010-10-28T14:18:00Z"/>
                <w:rFonts w:eastAsia="宋体"/>
                <w:sz w:val="22"/>
                <w:lang w:eastAsia="zh-CN"/>
              </w:rPr>
            </w:pPr>
            <w:ins w:id="158" w:author="hzhao" w:date="2010-10-28T14:18:00Z">
              <w:r w:rsidRPr="005E564B">
                <w:rPr>
                  <w:rFonts w:eastAsia="宋体"/>
                  <w:sz w:val="22"/>
                  <w:lang w:eastAsia="zh-CN"/>
                </w:rPr>
                <w:t>CAPWAP server IP:        192.168.20.200</w:t>
              </w:r>
            </w:ins>
          </w:p>
          <w:p w:rsidR="005E564B" w:rsidRPr="005E564B" w:rsidRDefault="005E564B" w:rsidP="005E564B">
            <w:pPr>
              <w:pStyle w:val="Body"/>
              <w:rPr>
                <w:ins w:id="159" w:author="hzhao" w:date="2010-10-28T14:18:00Z"/>
                <w:rFonts w:eastAsia="宋体"/>
                <w:sz w:val="22"/>
                <w:lang w:eastAsia="zh-CN"/>
              </w:rPr>
            </w:pPr>
            <w:ins w:id="160" w:author="hzhao" w:date="2010-10-28T14:18:00Z">
              <w:r w:rsidRPr="005E564B">
                <w:rPr>
                  <w:rFonts w:eastAsia="宋体"/>
                  <w:sz w:val="22"/>
                  <w:lang w:eastAsia="zh-CN"/>
                </w:rPr>
                <w:t>HiveManager Primary Name:</w:t>
              </w:r>
            </w:ins>
          </w:p>
          <w:p w:rsidR="005E564B" w:rsidRPr="005E564B" w:rsidRDefault="005E564B" w:rsidP="005E564B">
            <w:pPr>
              <w:pStyle w:val="Body"/>
              <w:rPr>
                <w:ins w:id="161" w:author="hzhao" w:date="2010-10-28T14:18:00Z"/>
                <w:rFonts w:eastAsia="宋体"/>
                <w:sz w:val="22"/>
                <w:lang w:eastAsia="zh-CN"/>
              </w:rPr>
            </w:pPr>
            <w:ins w:id="162" w:author="hzhao" w:date="2010-10-28T14:18:00Z">
              <w:r w:rsidRPr="005E564B">
                <w:rPr>
                  <w:rFonts w:eastAsia="宋体"/>
                  <w:sz w:val="22"/>
                  <w:lang w:eastAsia="zh-CN"/>
                </w:rPr>
                <w:t xml:space="preserve">HiveManager Backup Name: </w:t>
              </w:r>
            </w:ins>
          </w:p>
          <w:p w:rsidR="005E564B" w:rsidRPr="005E564B" w:rsidRDefault="005E564B" w:rsidP="005E564B">
            <w:pPr>
              <w:pStyle w:val="Body"/>
              <w:rPr>
                <w:ins w:id="163" w:author="hzhao" w:date="2010-10-28T14:18:00Z"/>
                <w:rFonts w:eastAsia="宋体"/>
                <w:sz w:val="22"/>
                <w:lang w:eastAsia="zh-CN"/>
              </w:rPr>
            </w:pPr>
            <w:ins w:id="164" w:author="hzhao" w:date="2010-10-28T14:18:00Z">
              <w:r w:rsidRPr="005E564B">
                <w:rPr>
                  <w:rFonts w:eastAsia="宋体"/>
                  <w:sz w:val="22"/>
                  <w:lang w:eastAsia="zh-CN"/>
                </w:rPr>
                <w:t>CAPWAP Default Server Name: staging.aerohive.com</w:t>
              </w:r>
            </w:ins>
          </w:p>
          <w:p w:rsidR="005E564B" w:rsidRPr="005E564B" w:rsidRDefault="005E564B" w:rsidP="005E564B">
            <w:pPr>
              <w:pStyle w:val="Body"/>
              <w:rPr>
                <w:ins w:id="165" w:author="hzhao" w:date="2010-10-28T14:18:00Z"/>
                <w:rFonts w:eastAsia="宋体"/>
                <w:sz w:val="22"/>
                <w:lang w:eastAsia="zh-CN"/>
              </w:rPr>
            </w:pPr>
            <w:ins w:id="166" w:author="hzhao" w:date="2010-10-28T14:18:00Z">
              <w:r w:rsidRPr="005E564B">
                <w:rPr>
                  <w:rFonts w:eastAsia="宋体"/>
                  <w:sz w:val="22"/>
                  <w:lang w:eastAsia="zh-CN"/>
                </w:rPr>
                <w:t xml:space="preserve">Virtual HiveManager Name: </w:t>
              </w:r>
            </w:ins>
          </w:p>
          <w:p w:rsidR="005E564B" w:rsidRPr="005E564B" w:rsidRDefault="005E564B" w:rsidP="005E564B">
            <w:pPr>
              <w:pStyle w:val="Body"/>
              <w:rPr>
                <w:ins w:id="167" w:author="hzhao" w:date="2010-10-28T14:18:00Z"/>
                <w:rFonts w:eastAsia="宋体"/>
                <w:sz w:val="22"/>
                <w:lang w:eastAsia="zh-CN"/>
              </w:rPr>
            </w:pPr>
            <w:ins w:id="168" w:author="hzhao" w:date="2010-10-28T14:18:00Z">
              <w:r w:rsidRPr="005E564B">
                <w:rPr>
                  <w:rFonts w:eastAsia="宋体"/>
                  <w:sz w:val="22"/>
                  <w:lang w:eastAsia="zh-CN"/>
                </w:rPr>
                <w:t>CAPWAP Choose HiveManager:Fixed Name (TCP mode)</w:t>
              </w:r>
            </w:ins>
          </w:p>
          <w:p w:rsidR="005E564B" w:rsidRPr="005E564B" w:rsidRDefault="005E564B" w:rsidP="005E564B">
            <w:pPr>
              <w:pStyle w:val="Body"/>
              <w:rPr>
                <w:ins w:id="169" w:author="hzhao" w:date="2010-10-28T14:18:00Z"/>
                <w:rFonts w:eastAsia="宋体"/>
                <w:sz w:val="22"/>
                <w:lang w:eastAsia="zh-CN"/>
              </w:rPr>
            </w:pPr>
            <w:ins w:id="170" w:author="hzhao" w:date="2010-10-28T14:18:00Z">
              <w:r w:rsidRPr="005E564B">
                <w:rPr>
                  <w:rFonts w:eastAsia="宋体"/>
                  <w:sz w:val="22"/>
                  <w:lang w:eastAsia="zh-CN"/>
                </w:rPr>
                <w:t>Server source Port:      0</w:t>
              </w:r>
            </w:ins>
          </w:p>
          <w:p w:rsidR="005E564B" w:rsidRPr="005E564B" w:rsidRDefault="005E564B" w:rsidP="005E564B">
            <w:pPr>
              <w:pStyle w:val="Body"/>
              <w:rPr>
                <w:ins w:id="171" w:author="hzhao" w:date="2010-10-28T14:18:00Z"/>
                <w:rFonts w:eastAsia="宋体"/>
                <w:sz w:val="22"/>
                <w:lang w:eastAsia="zh-CN"/>
              </w:rPr>
            </w:pPr>
            <w:ins w:id="172" w:author="hzhao" w:date="2010-10-28T14:18:00Z">
              <w:r w:rsidRPr="005E564B">
                <w:rPr>
                  <w:rFonts w:eastAsia="宋体"/>
                  <w:sz w:val="22"/>
                  <w:lang w:eastAsia="zh-CN"/>
                </w:rPr>
                <w:t>CAPWAP action:           Waiting for a CAPWAP packet</w:t>
              </w:r>
            </w:ins>
          </w:p>
          <w:p w:rsidR="005E564B" w:rsidRPr="005E564B" w:rsidRDefault="005E564B" w:rsidP="005E564B">
            <w:pPr>
              <w:pStyle w:val="Body"/>
              <w:rPr>
                <w:ins w:id="173" w:author="hzhao" w:date="2010-10-28T14:18:00Z"/>
                <w:rFonts w:eastAsia="宋体"/>
                <w:sz w:val="22"/>
                <w:lang w:eastAsia="zh-CN"/>
              </w:rPr>
            </w:pPr>
            <w:ins w:id="174" w:author="hzhao" w:date="2010-10-28T14:18:00Z">
              <w:r w:rsidRPr="005E564B">
                <w:rPr>
                  <w:rFonts w:eastAsia="宋体"/>
                  <w:sz w:val="22"/>
                  <w:lang w:eastAsia="zh-CN"/>
                </w:rPr>
                <w:t>Server destination Port: 80</w:t>
              </w:r>
            </w:ins>
          </w:p>
          <w:p w:rsidR="005E564B" w:rsidRPr="005E564B" w:rsidRDefault="005E564B" w:rsidP="005E564B">
            <w:pPr>
              <w:pStyle w:val="Body"/>
              <w:rPr>
                <w:ins w:id="175" w:author="hzhao" w:date="2010-10-28T14:18:00Z"/>
                <w:rFonts w:eastAsia="宋体"/>
                <w:sz w:val="22"/>
                <w:lang w:eastAsia="zh-CN"/>
              </w:rPr>
            </w:pPr>
            <w:ins w:id="176" w:author="hzhao" w:date="2010-10-28T14:18:00Z">
              <w:r w:rsidRPr="005E564B">
                <w:rPr>
                  <w:rFonts w:eastAsia="宋体"/>
                  <w:sz w:val="22"/>
                  <w:lang w:eastAsia="zh-CN"/>
                </w:rPr>
                <w:t>CAPWAP send event:       Enabled</w:t>
              </w:r>
            </w:ins>
          </w:p>
          <w:p w:rsidR="005E564B" w:rsidRPr="005E564B" w:rsidRDefault="005E564B" w:rsidP="005E564B">
            <w:pPr>
              <w:pStyle w:val="Body"/>
              <w:rPr>
                <w:ins w:id="177" w:author="hzhao" w:date="2010-10-28T14:18:00Z"/>
                <w:rFonts w:eastAsia="宋体"/>
                <w:sz w:val="22"/>
                <w:lang w:eastAsia="zh-CN"/>
              </w:rPr>
            </w:pPr>
            <w:ins w:id="178" w:author="hzhao" w:date="2010-10-28T14:18:00Z">
              <w:r w:rsidRPr="005E564B">
                <w:rPr>
                  <w:rFonts w:eastAsia="宋体"/>
                  <w:sz w:val="22"/>
                  <w:lang w:eastAsia="zh-CN"/>
                </w:rPr>
                <w:t>CAPWAP DTLS state:       Enabled</w:t>
              </w:r>
            </w:ins>
          </w:p>
          <w:p w:rsidR="00160E94" w:rsidRPr="00923513" w:rsidRDefault="005E564B" w:rsidP="005E564B">
            <w:pPr>
              <w:pStyle w:val="Body"/>
              <w:rPr>
                <w:rFonts w:eastAsia="宋体"/>
                <w:sz w:val="22"/>
                <w:lang w:eastAsia="zh-CN"/>
              </w:rPr>
            </w:pPr>
            <w:ins w:id="179" w:author="hzhao" w:date="2010-10-28T14:18:00Z">
              <w:r w:rsidRPr="005E564B">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sz w:val="21"/>
          <w:szCs w:val="21"/>
          <w:lang w:eastAsia="zh-CN"/>
        </w:rPr>
        <w:t>Ft_CapwapEnhancement_</w:t>
      </w:r>
      <w:r w:rsidR="00160E94">
        <w:rPr>
          <w:rFonts w:eastAsia="宋体" w:hint="eastAsia"/>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sz w:val="21"/>
                <w:szCs w:val="21"/>
                <w:lang w:eastAsia="zh-CN"/>
              </w:rPr>
              <w:t>Ft_CapwapEnhancement_</w:t>
            </w:r>
            <w:r w:rsidR="00160E94">
              <w:rPr>
                <w:rFonts w:ascii="Arial" w:eastAsia="宋体" w:hAnsi="Arial" w:cs="Arial" w:hint="eastAsia"/>
                <w:sz w:val="21"/>
                <w:szCs w:val="21"/>
                <w:lang w:eastAsia="zh-CN"/>
              </w:rPr>
              <w:t>3</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6A011B">
            <w:pPr>
              <w:pStyle w:val="Body"/>
              <w:rPr>
                <w:ins w:id="180" w:author="hzhao" w:date="2010-10-27T16:28:00Z"/>
                <w:rFonts w:eastAsia="宋体"/>
                <w:sz w:val="22"/>
                <w:lang w:eastAsia="zh-CN"/>
              </w:rPr>
            </w:pPr>
            <w:r w:rsidRPr="00923513">
              <w:rPr>
                <w:rFonts w:eastAsia="宋体" w:hint="eastAsia"/>
                <w:sz w:val="22"/>
                <w:lang w:eastAsia="zh-CN"/>
              </w:rPr>
              <w:t xml:space="preserve"> </w:t>
            </w:r>
            <w:del w:id="181" w:author="hzhao" w:date="2010-10-27T16:27:00Z">
              <w:r w:rsidDel="006A011B">
                <w:rPr>
                  <w:rFonts w:eastAsia="宋体"/>
                  <w:sz w:val="22"/>
                  <w:lang w:eastAsia="zh-CN"/>
                </w:rPr>
                <w:delText>T</w:delText>
              </w:r>
              <w:r w:rsidDel="006A011B">
                <w:rPr>
                  <w:rFonts w:eastAsia="宋体" w:hint="eastAsia"/>
                  <w:sz w:val="22"/>
                  <w:lang w:eastAsia="zh-CN"/>
                </w:rPr>
                <w:delText>opology1</w:delText>
              </w:r>
            </w:del>
            <w:ins w:id="182" w:author="hzhao" w:date="2010-10-27T16:27:00Z">
              <w:r w:rsidR="006A011B">
                <w:rPr>
                  <w:rFonts w:eastAsia="宋体" w:hint="eastAsia"/>
                  <w:sz w:val="22"/>
                  <w:lang w:eastAsia="zh-CN"/>
                </w:rPr>
                <w:t>AP------</w:t>
              </w:r>
            </w:ins>
            <w:ins w:id="183" w:author="hzhao" w:date="2010-10-29T10:41:00Z">
              <w:r w:rsidR="00A40EE3">
                <w:rPr>
                  <w:rFonts w:eastAsia="宋体" w:hint="eastAsia"/>
                  <w:sz w:val="22"/>
                  <w:lang w:eastAsia="zh-CN"/>
                </w:rPr>
                <w:t xml:space="preserve">L3 </w:t>
              </w:r>
            </w:ins>
            <w:ins w:id="184" w:author="hzhao" w:date="2010-10-27T16:27:00Z">
              <w:r w:rsidR="006A011B">
                <w:rPr>
                  <w:rFonts w:eastAsia="宋体" w:hint="eastAsia"/>
                  <w:sz w:val="22"/>
                  <w:lang w:eastAsia="zh-CN"/>
                </w:rPr>
                <w:t>Switch------DHCP</w:t>
              </w:r>
            </w:ins>
            <w:ins w:id="185" w:author="hzhao" w:date="2010-10-29T14:46:00Z">
              <w:r w:rsidR="00235F1B">
                <w:rPr>
                  <w:rFonts w:eastAsia="宋体" w:hint="eastAsia"/>
                  <w:sz w:val="22"/>
                  <w:lang w:eastAsia="zh-CN"/>
                </w:rPr>
                <w:t>/DNS</w:t>
              </w:r>
            </w:ins>
            <w:ins w:id="186" w:author="hzhao" w:date="2010-10-27T16:27:00Z">
              <w:r w:rsidR="006A011B">
                <w:rPr>
                  <w:rFonts w:eastAsia="宋体" w:hint="eastAsia"/>
                  <w:sz w:val="22"/>
                  <w:lang w:eastAsia="zh-CN"/>
                </w:rPr>
                <w:t xml:space="preserve"> server</w:t>
              </w:r>
            </w:ins>
          </w:p>
          <w:p w:rsidR="002D6ADD" w:rsidRDefault="002D6ADD" w:rsidP="006A011B">
            <w:pPr>
              <w:pStyle w:val="Body"/>
              <w:rPr>
                <w:ins w:id="187" w:author="hzhao" w:date="2010-10-27T16:28:00Z"/>
                <w:rFonts w:eastAsia="宋体"/>
                <w:sz w:val="22"/>
                <w:lang w:eastAsia="zh-CN"/>
              </w:rPr>
            </w:pPr>
            <w:ins w:id="188" w:author="hzhao" w:date="2010-10-27T16:28:00Z">
              <w:r>
                <w:rPr>
                  <w:rFonts w:eastAsia="宋体" w:hint="eastAsia"/>
                  <w:sz w:val="22"/>
                  <w:lang w:eastAsia="zh-CN"/>
                </w:rPr>
                <w:t xml:space="preserve">                               |</w:t>
              </w:r>
            </w:ins>
          </w:p>
          <w:p w:rsidR="002D6ADD" w:rsidRPr="00923513" w:rsidRDefault="002D6ADD" w:rsidP="006A011B">
            <w:pPr>
              <w:pStyle w:val="Body"/>
              <w:rPr>
                <w:rFonts w:eastAsia="宋体"/>
                <w:sz w:val="22"/>
                <w:lang w:eastAsia="zh-CN"/>
              </w:rPr>
            </w:pPr>
            <w:ins w:id="189" w:author="hzhao" w:date="2010-10-27T16:28:00Z">
              <w:r>
                <w:rPr>
                  <w:rFonts w:eastAsia="宋体" w:hint="eastAsia"/>
                  <w:sz w:val="22"/>
                  <w:lang w:eastAsia="zh-CN"/>
                </w:rPr>
                <w:t xml:space="preserve">                             HM</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broadcast if dns server haven’t defined “hivemanager” and hivemanger exists in same vlan</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2D6ADD" w:rsidP="00160E94">
            <w:pPr>
              <w:pStyle w:val="Body"/>
              <w:rPr>
                <w:rFonts w:eastAsia="宋体"/>
                <w:sz w:val="22"/>
                <w:lang w:eastAsia="zh-CN"/>
              </w:rPr>
            </w:pPr>
            <w:ins w:id="190" w:author="hzhao" w:date="2010-10-27T16:28:00Z">
              <w:r>
                <w:rPr>
                  <w:rFonts w:eastAsia="宋体" w:hint="eastAsia"/>
                  <w:sz w:val="22"/>
                  <w:lang w:eastAsia="zh-CN"/>
                </w:rPr>
                <w:t>Hivemanager not be configured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8A168A" w:rsidP="00160E94">
            <w:pPr>
              <w:pStyle w:val="Body"/>
              <w:rPr>
                <w:ins w:id="191" w:author="hzhao" w:date="2010-10-27T17:10:00Z"/>
                <w:rFonts w:eastAsia="宋体"/>
                <w:sz w:val="22"/>
                <w:lang w:eastAsia="zh-CN"/>
              </w:rPr>
            </w:pPr>
            <w:ins w:id="192" w:author="hzhao" w:date="2010-10-27T17:08:00Z">
              <w:r>
                <w:rPr>
                  <w:rFonts w:eastAsia="宋体" w:hint="eastAsia"/>
                  <w:sz w:val="22"/>
                  <w:lang w:eastAsia="zh-CN"/>
                </w:rPr>
                <w:t xml:space="preserve">1. </w:t>
              </w:r>
            </w:ins>
            <w:ins w:id="193" w:author="hzhao" w:date="2010-10-27T17:09:00Z">
              <w:r>
                <w:rPr>
                  <w:rFonts w:eastAsia="宋体" w:hint="eastAsia"/>
                  <w:sz w:val="22"/>
                  <w:lang w:eastAsia="zh-CN"/>
                </w:rPr>
                <w:t xml:space="preserve">Bootup AP, open _debug capwap ha and debug console to check </w:t>
              </w:r>
            </w:ins>
            <w:ins w:id="194" w:author="hzhao" w:date="2010-10-27T17:10:00Z">
              <w:r>
                <w:rPr>
                  <w:rFonts w:eastAsia="宋体" w:hint="eastAsia"/>
                  <w:sz w:val="22"/>
                  <w:lang w:eastAsia="zh-CN"/>
                </w:rPr>
                <w:t xml:space="preserve">work flow for CAPWAP </w:t>
              </w:r>
            </w:ins>
            <w:ins w:id="195" w:author="hzhao" w:date="2010-10-28T11:28:00Z">
              <w:r w:rsidR="00FE0D92">
                <w:rPr>
                  <w:rFonts w:eastAsia="宋体" w:hint="eastAsia"/>
                  <w:sz w:val="22"/>
                  <w:lang w:eastAsia="zh-CN"/>
                </w:rPr>
                <w:t>choose</w:t>
              </w:r>
            </w:ins>
            <w:ins w:id="196" w:author="hzhao" w:date="2010-10-27T17:10:00Z">
              <w:r>
                <w:rPr>
                  <w:rFonts w:eastAsia="宋体" w:hint="eastAsia"/>
                  <w:sz w:val="22"/>
                  <w:lang w:eastAsia="zh-CN"/>
                </w:rPr>
                <w:t xml:space="preserve"> HM</w:t>
              </w:r>
            </w:ins>
            <w:ins w:id="197" w:author="hzhao" w:date="2010-10-28T10:27:00Z">
              <w:r w:rsidR="00C35051">
                <w:rPr>
                  <w:rFonts w:eastAsiaTheme="minorEastAsia" w:hint="eastAsia"/>
                  <w:sz w:val="22"/>
                  <w:lang w:eastAsia="zh-CN"/>
                </w:rPr>
                <w:t>(no capwap client enable, capwap client enable)</w:t>
              </w:r>
            </w:ins>
            <w:ins w:id="198" w:author="hzhao" w:date="2010-10-27T17:10:00Z">
              <w:r>
                <w:rPr>
                  <w:rFonts w:eastAsia="宋体" w:hint="eastAsia"/>
                  <w:sz w:val="22"/>
                  <w:lang w:eastAsia="zh-CN"/>
                </w:rPr>
                <w:t>, check if AP connect to HM in HM</w:t>
              </w:r>
            </w:ins>
          </w:p>
          <w:p w:rsidR="008A168A" w:rsidRPr="002248F0" w:rsidRDefault="008A168A" w:rsidP="00160E94">
            <w:pPr>
              <w:pStyle w:val="Body"/>
              <w:rPr>
                <w:rFonts w:eastAsia="宋体"/>
                <w:sz w:val="22"/>
                <w:lang w:eastAsia="zh-CN"/>
              </w:rPr>
            </w:pPr>
            <w:ins w:id="199" w:author="hzhao" w:date="2010-10-27T17:10:00Z">
              <w:r>
                <w:rPr>
                  <w:rFonts w:eastAsia="宋体" w:hint="eastAsia"/>
                  <w:sz w:val="22"/>
                  <w:lang w:eastAsia="zh-CN"/>
                </w:rPr>
                <w:t xml:space="preserve">2.Show capwap </w:t>
              </w:r>
              <w:r>
                <w:rPr>
                  <w:rFonts w:eastAsia="宋体"/>
                  <w:sz w:val="22"/>
                  <w:lang w:eastAsia="zh-CN"/>
                </w:rPr>
                <w:t>client</w:t>
              </w:r>
              <w:r>
                <w:rPr>
                  <w:rFonts w:eastAsia="宋体" w:hint="eastAsia"/>
                  <w:sz w:val="22"/>
                  <w:lang w:eastAsia="zh-CN"/>
                </w:rPr>
                <w:t xml:space="preserve">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00" w:author="hzhao" w:date="2010-10-27T17:11:00Z">
              <w:r w:rsidR="00C9054A">
                <w:rPr>
                  <w:rFonts w:eastAsia="宋体" w:hint="eastAsia"/>
                  <w:sz w:val="22"/>
                  <w:lang w:eastAsia="zh-CN"/>
                </w:rPr>
                <w:t xml:space="preserve">AP send broadcast ,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063E9" w:rsidRPr="000063E9" w:rsidRDefault="000063E9" w:rsidP="000063E9">
            <w:pPr>
              <w:pStyle w:val="Body"/>
              <w:rPr>
                <w:ins w:id="201" w:author="hzhao" w:date="2010-10-28T14:47:00Z"/>
                <w:rFonts w:eastAsia="宋体"/>
                <w:sz w:val="22"/>
                <w:lang w:eastAsia="zh-CN"/>
              </w:rPr>
            </w:pPr>
            <w:ins w:id="202" w:author="hzhao" w:date="2010-10-28T14:47:00Z">
              <w:r w:rsidRPr="000063E9">
                <w:rPr>
                  <w:rFonts w:eastAsia="宋体"/>
                  <w:sz w:val="22"/>
                  <w:lang w:eastAsia="zh-CN"/>
                </w:rPr>
                <w:t xml:space="preserve">AH-0e5300#no capwap client enable </w:t>
              </w:r>
            </w:ins>
          </w:p>
          <w:p w:rsidR="000063E9" w:rsidRPr="000063E9" w:rsidRDefault="000063E9" w:rsidP="000063E9">
            <w:pPr>
              <w:pStyle w:val="Body"/>
              <w:rPr>
                <w:ins w:id="203" w:author="hzhao" w:date="2010-10-28T14:47:00Z"/>
                <w:rFonts w:eastAsia="宋体"/>
                <w:sz w:val="22"/>
                <w:lang w:eastAsia="zh-CN"/>
              </w:rPr>
            </w:pPr>
            <w:ins w:id="204" w:author="hzhao" w:date="2010-10-28T14:47:00Z">
              <w:r w:rsidRPr="000063E9">
                <w:rPr>
                  <w:rFonts w:eastAsia="宋体"/>
                  <w:sz w:val="22"/>
                  <w:lang w:eastAsia="zh-CN"/>
                </w:rPr>
                <w:t xml:space="preserve">AH-0e5300#capwap client enable </w:t>
              </w:r>
            </w:ins>
          </w:p>
          <w:p w:rsidR="000063E9" w:rsidRPr="000063E9" w:rsidRDefault="000063E9" w:rsidP="000063E9">
            <w:pPr>
              <w:pStyle w:val="Body"/>
              <w:rPr>
                <w:ins w:id="205" w:author="hzhao" w:date="2010-10-28T14:47:00Z"/>
                <w:rFonts w:eastAsia="宋体"/>
                <w:sz w:val="22"/>
                <w:lang w:eastAsia="zh-CN"/>
              </w:rPr>
            </w:pPr>
            <w:ins w:id="206" w:author="hzhao" w:date="2010-10-28T14:47:00Z">
              <w:r w:rsidRPr="000063E9">
                <w:rPr>
                  <w:rFonts w:eastAsia="宋体"/>
                  <w:sz w:val="22"/>
                  <w:lang w:eastAsia="zh-CN"/>
                </w:rPr>
                <w:t>AH-0e5300#2010-10-28 06:47:01 debug   [capwap_ha, ah_capwap_func.c, 2138]: get hivemanager name from scd (first:, second:).</w:t>
              </w:r>
            </w:ins>
          </w:p>
          <w:p w:rsidR="000063E9" w:rsidRPr="000063E9" w:rsidRDefault="000063E9" w:rsidP="000063E9">
            <w:pPr>
              <w:pStyle w:val="Body"/>
              <w:rPr>
                <w:ins w:id="207" w:author="hzhao" w:date="2010-10-28T14:47:00Z"/>
                <w:rFonts w:eastAsia="宋体"/>
                <w:sz w:val="22"/>
                <w:lang w:eastAsia="zh-CN"/>
              </w:rPr>
            </w:pPr>
            <w:ins w:id="208" w:author="hzhao" w:date="2010-10-28T14:47:00Z">
              <w:r w:rsidRPr="000063E9">
                <w:rPr>
                  <w:rFonts w:eastAsia="宋体"/>
                  <w:sz w:val="22"/>
                  <w:lang w:eastAsia="zh-CN"/>
                </w:rPr>
                <w:t>2010-10-28 06:47:01 debug   [capwap_ha, ah_capwap_func.c, 1913]: user doesn't config primary and backup HM's name,use fixed server name and pre-defined server name to try</w:t>
              </w:r>
            </w:ins>
          </w:p>
          <w:p w:rsidR="000063E9" w:rsidRPr="000063E9" w:rsidRDefault="000063E9" w:rsidP="000063E9">
            <w:pPr>
              <w:pStyle w:val="Body"/>
              <w:rPr>
                <w:ins w:id="209" w:author="hzhao" w:date="2010-10-28T14:47:00Z"/>
                <w:rFonts w:eastAsia="宋体"/>
                <w:sz w:val="22"/>
                <w:lang w:eastAsia="zh-CN"/>
              </w:rPr>
            </w:pPr>
            <w:ins w:id="210" w:author="hzhao" w:date="2010-10-28T14:47:00Z">
              <w:r w:rsidRPr="000063E9">
                <w:rPr>
                  <w:rFonts w:eastAsia="宋体"/>
                  <w:sz w:val="22"/>
                  <w:lang w:eastAsia="zh-CN"/>
                </w:rPr>
                <w:t>2010-10-28 06:47:01 debug   [capwap_ha, ah_capwap_func.c, 1798]: can not get ip from HM's name:(hivemanager)</w:t>
              </w:r>
            </w:ins>
          </w:p>
          <w:p w:rsidR="000063E9" w:rsidRPr="000063E9" w:rsidRDefault="000063E9" w:rsidP="000063E9">
            <w:pPr>
              <w:pStyle w:val="Body"/>
              <w:rPr>
                <w:ins w:id="211" w:author="hzhao" w:date="2010-10-28T14:47:00Z"/>
                <w:rFonts w:eastAsia="宋体"/>
                <w:sz w:val="22"/>
                <w:lang w:eastAsia="zh-CN"/>
              </w:rPr>
            </w:pPr>
            <w:ins w:id="212" w:author="hzhao" w:date="2010-10-28T14:47:00Z">
              <w:r w:rsidRPr="000063E9">
                <w:rPr>
                  <w:rFonts w:eastAsia="宋体"/>
                  <w:sz w:val="22"/>
                  <w:lang w:eastAsia="zh-CN"/>
                </w:rPr>
                <w:t>2010-10-28 06:47:17 debug   [capwap_ha, ah_capwap_func.c, 1798]: can not get ip from HM's name:(staging.aerohive.com)</w:t>
              </w:r>
            </w:ins>
          </w:p>
          <w:p w:rsidR="000063E9" w:rsidRPr="000063E9" w:rsidRDefault="000063E9" w:rsidP="000063E9">
            <w:pPr>
              <w:pStyle w:val="Body"/>
              <w:rPr>
                <w:ins w:id="213" w:author="hzhao" w:date="2010-10-28T14:47:00Z"/>
                <w:rFonts w:eastAsia="宋体"/>
                <w:sz w:val="22"/>
                <w:lang w:eastAsia="zh-CN"/>
              </w:rPr>
            </w:pPr>
            <w:ins w:id="214" w:author="hzhao" w:date="2010-10-28T14:47:00Z">
              <w:r w:rsidRPr="000063E9">
                <w:rPr>
                  <w:rFonts w:eastAsia="宋体"/>
                  <w:sz w:val="22"/>
                  <w:lang w:eastAsia="zh-CN"/>
                </w:rPr>
                <w:t>2010-10-28 06:47:17 debug   [capwap_ha, ah_capwap_func.c, 1920]: can not resolve fixed/predefine name, use broadcast, ip=0.0.0.0, port=12222</w:t>
              </w:r>
            </w:ins>
          </w:p>
          <w:p w:rsidR="000063E9" w:rsidRPr="000063E9" w:rsidRDefault="000063E9" w:rsidP="000063E9">
            <w:pPr>
              <w:pStyle w:val="Body"/>
              <w:rPr>
                <w:ins w:id="215" w:author="hzhao" w:date="2010-10-28T14:47:00Z"/>
                <w:rFonts w:eastAsia="宋体"/>
                <w:sz w:val="22"/>
                <w:lang w:eastAsia="zh-CN"/>
              </w:rPr>
            </w:pPr>
          </w:p>
          <w:p w:rsidR="000063E9" w:rsidRPr="000063E9" w:rsidRDefault="000063E9" w:rsidP="000063E9">
            <w:pPr>
              <w:pStyle w:val="Body"/>
              <w:rPr>
                <w:ins w:id="216" w:author="hzhao" w:date="2010-10-28T14:47:00Z"/>
                <w:rFonts w:eastAsia="宋体"/>
                <w:sz w:val="22"/>
                <w:lang w:eastAsia="zh-CN"/>
              </w:rPr>
            </w:pPr>
            <w:ins w:id="217" w:author="hzhao" w:date="2010-10-28T14:47:00Z">
              <w:r w:rsidRPr="000063E9">
                <w:rPr>
                  <w:rFonts w:eastAsia="宋体"/>
                  <w:sz w:val="22"/>
                  <w:lang w:eastAsia="zh-CN"/>
                </w:rPr>
                <w:t xml:space="preserve">AH-0e5300#show capwap client </w:t>
              </w:r>
            </w:ins>
          </w:p>
          <w:p w:rsidR="000063E9" w:rsidRPr="000063E9" w:rsidRDefault="000063E9" w:rsidP="000063E9">
            <w:pPr>
              <w:pStyle w:val="Body"/>
              <w:rPr>
                <w:ins w:id="218" w:author="hzhao" w:date="2010-10-28T14:47:00Z"/>
                <w:rFonts w:eastAsia="宋体"/>
                <w:sz w:val="22"/>
                <w:lang w:eastAsia="zh-CN"/>
              </w:rPr>
            </w:pPr>
            <w:ins w:id="219" w:author="hzhao" w:date="2010-10-28T14:47:00Z">
              <w:r w:rsidRPr="000063E9">
                <w:rPr>
                  <w:rFonts w:eastAsia="宋体"/>
                  <w:sz w:val="22"/>
                  <w:lang w:eastAsia="zh-CN"/>
                </w:rPr>
                <w:t xml:space="preserve">CAPWAP client:   Enabled </w:t>
              </w:r>
            </w:ins>
          </w:p>
          <w:p w:rsidR="000063E9" w:rsidRPr="000063E9" w:rsidRDefault="000063E9" w:rsidP="000063E9">
            <w:pPr>
              <w:pStyle w:val="Body"/>
              <w:rPr>
                <w:ins w:id="220" w:author="hzhao" w:date="2010-10-28T14:47:00Z"/>
                <w:rFonts w:eastAsia="宋体"/>
                <w:sz w:val="22"/>
                <w:lang w:eastAsia="zh-CN"/>
              </w:rPr>
            </w:pPr>
            <w:ins w:id="221" w:author="hzhao" w:date="2010-10-28T14:47:00Z">
              <w:r w:rsidRPr="000063E9">
                <w:rPr>
                  <w:rFonts w:eastAsia="宋体"/>
                  <w:sz w:val="22"/>
                  <w:lang w:eastAsia="zh-CN"/>
                </w:rPr>
                <w:t>CAPWAP transport mode:  UDP</w:t>
              </w:r>
            </w:ins>
          </w:p>
          <w:p w:rsidR="000063E9" w:rsidRPr="000063E9" w:rsidRDefault="000063E9" w:rsidP="000063E9">
            <w:pPr>
              <w:pStyle w:val="Body"/>
              <w:rPr>
                <w:ins w:id="222" w:author="hzhao" w:date="2010-10-28T14:47:00Z"/>
                <w:rFonts w:eastAsia="宋体"/>
                <w:sz w:val="22"/>
                <w:lang w:eastAsia="zh-CN"/>
              </w:rPr>
            </w:pPr>
            <w:ins w:id="223" w:author="hzhao" w:date="2010-10-28T14:47:00Z">
              <w:r w:rsidRPr="000063E9">
                <w:rPr>
                  <w:rFonts w:eastAsia="宋体"/>
                  <w:sz w:val="22"/>
                  <w:lang w:eastAsia="zh-CN"/>
                </w:rPr>
                <w:t xml:space="preserve">RUN state: Connected securely to the CAPWAP server </w:t>
              </w:r>
            </w:ins>
          </w:p>
          <w:p w:rsidR="000063E9" w:rsidRPr="000063E9" w:rsidRDefault="000063E9" w:rsidP="000063E9">
            <w:pPr>
              <w:pStyle w:val="Body"/>
              <w:rPr>
                <w:ins w:id="224" w:author="hzhao" w:date="2010-10-28T14:47:00Z"/>
                <w:rFonts w:eastAsia="宋体"/>
                <w:sz w:val="22"/>
                <w:lang w:eastAsia="zh-CN"/>
              </w:rPr>
            </w:pPr>
            <w:ins w:id="225" w:author="hzhao" w:date="2010-10-28T14:47:00Z">
              <w:r w:rsidRPr="000063E9">
                <w:rPr>
                  <w:rFonts w:eastAsia="宋体"/>
                  <w:sz w:val="22"/>
                  <w:lang w:eastAsia="zh-CN"/>
                </w:rPr>
                <w:t>CAPWAP client IP:        192.168.20.10</w:t>
              </w:r>
            </w:ins>
          </w:p>
          <w:p w:rsidR="000063E9" w:rsidRPr="000063E9" w:rsidRDefault="000063E9" w:rsidP="000063E9">
            <w:pPr>
              <w:pStyle w:val="Body"/>
              <w:rPr>
                <w:ins w:id="226" w:author="hzhao" w:date="2010-10-28T14:47:00Z"/>
                <w:rFonts w:eastAsia="宋体"/>
                <w:sz w:val="22"/>
                <w:lang w:eastAsia="zh-CN"/>
              </w:rPr>
            </w:pPr>
            <w:ins w:id="227" w:author="hzhao" w:date="2010-10-28T14:47:00Z">
              <w:r w:rsidRPr="000063E9">
                <w:rPr>
                  <w:rFonts w:eastAsia="宋体"/>
                  <w:sz w:val="22"/>
                  <w:lang w:eastAsia="zh-CN"/>
                </w:rPr>
                <w:t>CAPWAP server IP:        192.168.20.200</w:t>
              </w:r>
            </w:ins>
          </w:p>
          <w:p w:rsidR="000063E9" w:rsidRPr="000063E9" w:rsidRDefault="000063E9" w:rsidP="000063E9">
            <w:pPr>
              <w:pStyle w:val="Body"/>
              <w:rPr>
                <w:ins w:id="228" w:author="hzhao" w:date="2010-10-28T14:47:00Z"/>
                <w:rFonts w:eastAsia="宋体"/>
                <w:sz w:val="22"/>
                <w:lang w:eastAsia="zh-CN"/>
              </w:rPr>
            </w:pPr>
            <w:ins w:id="229" w:author="hzhao" w:date="2010-10-28T14:47:00Z">
              <w:r w:rsidRPr="000063E9">
                <w:rPr>
                  <w:rFonts w:eastAsia="宋体"/>
                  <w:sz w:val="22"/>
                  <w:lang w:eastAsia="zh-CN"/>
                </w:rPr>
                <w:t>HiveManager Primary Name:</w:t>
              </w:r>
            </w:ins>
          </w:p>
          <w:p w:rsidR="000063E9" w:rsidRPr="000063E9" w:rsidRDefault="000063E9" w:rsidP="000063E9">
            <w:pPr>
              <w:pStyle w:val="Body"/>
              <w:rPr>
                <w:ins w:id="230" w:author="hzhao" w:date="2010-10-28T14:47:00Z"/>
                <w:rFonts w:eastAsia="宋体"/>
                <w:sz w:val="22"/>
                <w:lang w:eastAsia="zh-CN"/>
              </w:rPr>
            </w:pPr>
            <w:ins w:id="231" w:author="hzhao" w:date="2010-10-28T14:47:00Z">
              <w:r w:rsidRPr="000063E9">
                <w:rPr>
                  <w:rFonts w:eastAsia="宋体"/>
                  <w:sz w:val="22"/>
                  <w:lang w:eastAsia="zh-CN"/>
                </w:rPr>
                <w:t xml:space="preserve">HiveManager Backup Name: </w:t>
              </w:r>
            </w:ins>
          </w:p>
          <w:p w:rsidR="000063E9" w:rsidRPr="000063E9" w:rsidRDefault="000063E9" w:rsidP="000063E9">
            <w:pPr>
              <w:pStyle w:val="Body"/>
              <w:rPr>
                <w:ins w:id="232" w:author="hzhao" w:date="2010-10-28T14:47:00Z"/>
                <w:rFonts w:eastAsia="宋体"/>
                <w:sz w:val="22"/>
                <w:lang w:eastAsia="zh-CN"/>
              </w:rPr>
            </w:pPr>
            <w:ins w:id="233" w:author="hzhao" w:date="2010-10-28T14:47:00Z">
              <w:r w:rsidRPr="000063E9">
                <w:rPr>
                  <w:rFonts w:eastAsia="宋体"/>
                  <w:sz w:val="22"/>
                  <w:lang w:eastAsia="zh-CN"/>
                </w:rPr>
                <w:t>CAPWAP Default Server Name: staging.aerohive.com</w:t>
              </w:r>
            </w:ins>
          </w:p>
          <w:p w:rsidR="000063E9" w:rsidRPr="000063E9" w:rsidRDefault="000063E9" w:rsidP="000063E9">
            <w:pPr>
              <w:pStyle w:val="Body"/>
              <w:rPr>
                <w:ins w:id="234" w:author="hzhao" w:date="2010-10-28T14:47:00Z"/>
                <w:rFonts w:eastAsia="宋体"/>
                <w:sz w:val="22"/>
                <w:lang w:eastAsia="zh-CN"/>
              </w:rPr>
            </w:pPr>
            <w:ins w:id="235" w:author="hzhao" w:date="2010-10-28T14:47:00Z">
              <w:r w:rsidRPr="000063E9">
                <w:rPr>
                  <w:rFonts w:eastAsia="宋体"/>
                  <w:sz w:val="22"/>
                  <w:lang w:eastAsia="zh-CN"/>
                </w:rPr>
                <w:t xml:space="preserve">Virtual HiveManager Name: </w:t>
              </w:r>
            </w:ins>
          </w:p>
          <w:p w:rsidR="000063E9" w:rsidRPr="000063E9" w:rsidRDefault="000063E9" w:rsidP="000063E9">
            <w:pPr>
              <w:pStyle w:val="Body"/>
              <w:rPr>
                <w:ins w:id="236" w:author="hzhao" w:date="2010-10-28T14:47:00Z"/>
                <w:rFonts w:eastAsia="宋体"/>
                <w:sz w:val="22"/>
                <w:lang w:eastAsia="zh-CN"/>
              </w:rPr>
            </w:pPr>
            <w:ins w:id="237" w:author="hzhao" w:date="2010-10-28T14:47:00Z">
              <w:r w:rsidRPr="000063E9">
                <w:rPr>
                  <w:rFonts w:eastAsia="宋体"/>
                  <w:sz w:val="22"/>
                  <w:lang w:eastAsia="zh-CN"/>
                </w:rPr>
                <w:t>CAPWAP Choose HiveManager:Broadcasting</w:t>
              </w:r>
            </w:ins>
          </w:p>
          <w:p w:rsidR="000063E9" w:rsidRPr="000063E9" w:rsidRDefault="000063E9" w:rsidP="000063E9">
            <w:pPr>
              <w:pStyle w:val="Body"/>
              <w:rPr>
                <w:ins w:id="238" w:author="hzhao" w:date="2010-10-28T14:47:00Z"/>
                <w:rFonts w:eastAsia="宋体"/>
                <w:sz w:val="22"/>
                <w:lang w:eastAsia="zh-CN"/>
              </w:rPr>
            </w:pPr>
            <w:ins w:id="239" w:author="hzhao" w:date="2010-10-28T14:47:00Z">
              <w:r w:rsidRPr="000063E9">
                <w:rPr>
                  <w:rFonts w:eastAsia="宋体"/>
                  <w:sz w:val="22"/>
                  <w:lang w:eastAsia="zh-CN"/>
                </w:rPr>
                <w:t>Server source Port:      12222</w:t>
              </w:r>
            </w:ins>
          </w:p>
          <w:p w:rsidR="000063E9" w:rsidRPr="000063E9" w:rsidRDefault="000063E9" w:rsidP="000063E9">
            <w:pPr>
              <w:pStyle w:val="Body"/>
              <w:rPr>
                <w:ins w:id="240" w:author="hzhao" w:date="2010-10-28T14:47:00Z"/>
                <w:rFonts w:eastAsia="宋体"/>
                <w:sz w:val="22"/>
                <w:lang w:eastAsia="zh-CN"/>
              </w:rPr>
            </w:pPr>
            <w:ins w:id="241" w:author="hzhao" w:date="2010-10-28T14:47:00Z">
              <w:r w:rsidRPr="000063E9">
                <w:rPr>
                  <w:rFonts w:eastAsia="宋体"/>
                  <w:sz w:val="22"/>
                  <w:lang w:eastAsia="zh-CN"/>
                </w:rPr>
                <w:t>CAPWAP action:           Waiting for a CAPWAP packet</w:t>
              </w:r>
            </w:ins>
          </w:p>
          <w:p w:rsidR="000063E9" w:rsidRPr="000063E9" w:rsidRDefault="000063E9" w:rsidP="000063E9">
            <w:pPr>
              <w:pStyle w:val="Body"/>
              <w:rPr>
                <w:ins w:id="242" w:author="hzhao" w:date="2010-10-28T14:47:00Z"/>
                <w:rFonts w:eastAsia="宋体"/>
                <w:sz w:val="22"/>
                <w:lang w:eastAsia="zh-CN"/>
              </w:rPr>
            </w:pPr>
            <w:ins w:id="243" w:author="hzhao" w:date="2010-10-28T14:47:00Z">
              <w:r w:rsidRPr="000063E9">
                <w:rPr>
                  <w:rFonts w:eastAsia="宋体"/>
                  <w:sz w:val="22"/>
                  <w:lang w:eastAsia="zh-CN"/>
                </w:rPr>
                <w:t>Server destination Port: 12222</w:t>
              </w:r>
            </w:ins>
          </w:p>
          <w:p w:rsidR="000063E9" w:rsidRPr="000063E9" w:rsidRDefault="000063E9" w:rsidP="000063E9">
            <w:pPr>
              <w:pStyle w:val="Body"/>
              <w:rPr>
                <w:ins w:id="244" w:author="hzhao" w:date="2010-10-28T14:47:00Z"/>
                <w:rFonts w:eastAsia="宋体"/>
                <w:sz w:val="22"/>
                <w:lang w:eastAsia="zh-CN"/>
              </w:rPr>
            </w:pPr>
            <w:ins w:id="245" w:author="hzhao" w:date="2010-10-28T14:47:00Z">
              <w:r w:rsidRPr="000063E9">
                <w:rPr>
                  <w:rFonts w:eastAsia="宋体"/>
                  <w:sz w:val="22"/>
                  <w:lang w:eastAsia="zh-CN"/>
                </w:rPr>
                <w:t>CAPWAP send event:       Enabled</w:t>
              </w:r>
            </w:ins>
          </w:p>
          <w:p w:rsidR="000063E9" w:rsidRPr="000063E9" w:rsidRDefault="000063E9" w:rsidP="000063E9">
            <w:pPr>
              <w:pStyle w:val="Body"/>
              <w:rPr>
                <w:ins w:id="246" w:author="hzhao" w:date="2010-10-28T14:47:00Z"/>
                <w:rFonts w:eastAsia="宋体"/>
                <w:sz w:val="22"/>
                <w:lang w:eastAsia="zh-CN"/>
              </w:rPr>
            </w:pPr>
            <w:ins w:id="247" w:author="hzhao" w:date="2010-10-28T14:47:00Z">
              <w:r w:rsidRPr="000063E9">
                <w:rPr>
                  <w:rFonts w:eastAsia="宋体"/>
                  <w:sz w:val="22"/>
                  <w:lang w:eastAsia="zh-CN"/>
                </w:rPr>
                <w:t>CAPWAP DTLS state:       Enabled</w:t>
              </w:r>
            </w:ins>
          </w:p>
          <w:p w:rsidR="00160E94" w:rsidRPr="00923513" w:rsidRDefault="000063E9" w:rsidP="000063E9">
            <w:pPr>
              <w:pStyle w:val="Body"/>
              <w:rPr>
                <w:rFonts w:eastAsia="宋体"/>
                <w:sz w:val="22"/>
                <w:lang w:eastAsia="zh-CN"/>
              </w:rPr>
            </w:pPr>
            <w:ins w:id="248" w:author="hzhao" w:date="2010-10-28T14:47:00Z">
              <w:r w:rsidRPr="000063E9">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sz w:val="21"/>
          <w:szCs w:val="21"/>
          <w:lang w:eastAsia="zh-CN"/>
        </w:rPr>
        <w:lastRenderedPageBreak/>
        <w:t>Ft_CapwapEnhancement_</w:t>
      </w:r>
      <w:r w:rsidR="00160E94">
        <w:rPr>
          <w:rFonts w:eastAsia="宋体" w:hint="eastAsia"/>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sz w:val="21"/>
                <w:szCs w:val="21"/>
                <w:lang w:eastAsia="zh-CN"/>
              </w:rPr>
              <w:t>Ft_CapwapEnhancement_</w:t>
            </w:r>
            <w:r w:rsidR="00160E94">
              <w:rPr>
                <w:rFonts w:ascii="Arial" w:eastAsia="宋体" w:hAnsi="Arial" w:cs="Arial" w:hint="eastAsia"/>
                <w:sz w:val="21"/>
                <w:szCs w:val="21"/>
                <w:lang w:eastAsia="zh-CN"/>
              </w:rPr>
              <w:t>4</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B6FFA" w:rsidRDefault="00160E94" w:rsidP="009B6FFA">
            <w:pPr>
              <w:pStyle w:val="Body"/>
              <w:rPr>
                <w:ins w:id="249" w:author="hzhao" w:date="2010-10-27T17:13:00Z"/>
                <w:rFonts w:eastAsia="宋体" w:cs="Tahoma"/>
                <w:b/>
                <w:color w:val="000000"/>
                <w:sz w:val="22"/>
                <w:lang w:eastAsia="zh-CN"/>
              </w:rPr>
              <w:pPrChange w:id="250" w:author="hzhao" w:date="2010-10-29T14:46:00Z">
                <w:pPr>
                  <w:pStyle w:val="Body"/>
                  <w:shd w:val="clear" w:color="auto" w:fill="000080"/>
                </w:pPr>
              </w:pPrChange>
            </w:pPr>
            <w:del w:id="251" w:author="hzhao" w:date="2010-10-27T17:12:00Z">
              <w:r w:rsidRPr="00923513" w:rsidDel="00FF427E">
                <w:rPr>
                  <w:rFonts w:eastAsia="宋体" w:hint="eastAsia"/>
                  <w:sz w:val="22"/>
                  <w:lang w:eastAsia="zh-CN"/>
                </w:rPr>
                <w:delText xml:space="preserve"> </w:delText>
              </w:r>
              <w:r w:rsidDel="00FF427E">
                <w:rPr>
                  <w:rFonts w:eastAsia="宋体"/>
                  <w:sz w:val="22"/>
                  <w:lang w:eastAsia="zh-CN"/>
                </w:rPr>
                <w:delText>T</w:delText>
              </w:r>
              <w:r w:rsidDel="00FF427E">
                <w:rPr>
                  <w:rFonts w:eastAsia="宋体" w:hint="eastAsia"/>
                  <w:sz w:val="22"/>
                  <w:lang w:eastAsia="zh-CN"/>
                </w:rPr>
                <w:delText>opology1</w:delText>
              </w:r>
            </w:del>
            <w:ins w:id="252" w:author="hzhao" w:date="2010-10-27T17:13:00Z">
              <w:r w:rsidR="00FF427E">
                <w:rPr>
                  <w:rFonts w:eastAsia="宋体" w:hint="eastAsia"/>
                  <w:sz w:val="22"/>
                  <w:lang w:eastAsia="zh-CN"/>
                </w:rPr>
                <w:t xml:space="preserve">  </w:t>
              </w:r>
            </w:ins>
          </w:p>
          <w:p w:rsidR="009B6FFA" w:rsidRDefault="00FF427E" w:rsidP="009B6FFA">
            <w:pPr>
              <w:pStyle w:val="Body"/>
              <w:ind w:firstLineChars="500" w:firstLine="1100"/>
              <w:rPr>
                <w:ins w:id="253" w:author="hzhao" w:date="2010-10-27T17:12:00Z"/>
                <w:rFonts w:eastAsia="宋体" w:cs="Tahoma"/>
                <w:b/>
                <w:color w:val="000000"/>
                <w:sz w:val="22"/>
                <w:lang w:eastAsia="zh-CN"/>
              </w:rPr>
              <w:pPrChange w:id="254" w:author="hzhao" w:date="2010-10-27T17:13:00Z">
                <w:pPr>
                  <w:pStyle w:val="Body"/>
                  <w:shd w:val="clear" w:color="auto" w:fill="000080"/>
                </w:pPr>
              </w:pPrChange>
            </w:pPr>
            <w:ins w:id="255" w:author="hzhao" w:date="2010-10-27T17:12:00Z">
              <w:r>
                <w:rPr>
                  <w:rFonts w:eastAsia="宋体" w:hint="eastAsia"/>
                  <w:sz w:val="22"/>
                  <w:lang w:eastAsia="zh-CN"/>
                </w:rPr>
                <w:t>AP------</w:t>
              </w:r>
            </w:ins>
            <w:ins w:id="256" w:author="hzhao" w:date="2010-10-29T10:41:00Z">
              <w:r w:rsidR="00A40EE3">
                <w:rPr>
                  <w:rFonts w:eastAsia="宋体" w:hint="eastAsia"/>
                  <w:sz w:val="22"/>
                  <w:lang w:eastAsia="zh-CN"/>
                </w:rPr>
                <w:t xml:space="preserve">L3 </w:t>
              </w:r>
            </w:ins>
            <w:ins w:id="257" w:author="hzhao" w:date="2010-10-27T17:12:00Z">
              <w:r>
                <w:rPr>
                  <w:rFonts w:eastAsia="宋体" w:hint="eastAsia"/>
                  <w:sz w:val="22"/>
                  <w:lang w:eastAsia="zh-CN"/>
                </w:rPr>
                <w:t>Switch------HM</w:t>
              </w:r>
            </w:ins>
          </w:p>
          <w:p w:rsidR="00FF427E" w:rsidRDefault="00FF427E" w:rsidP="00160E94">
            <w:pPr>
              <w:pStyle w:val="Body"/>
              <w:rPr>
                <w:ins w:id="258" w:author="hzhao" w:date="2010-10-27T17:12:00Z"/>
                <w:rFonts w:eastAsia="宋体"/>
                <w:sz w:val="22"/>
                <w:lang w:eastAsia="zh-CN"/>
              </w:rPr>
            </w:pPr>
            <w:ins w:id="259" w:author="hzhao" w:date="2010-10-27T17:12:00Z">
              <w:r>
                <w:rPr>
                  <w:rFonts w:eastAsia="宋体" w:hint="eastAsia"/>
                  <w:sz w:val="22"/>
                  <w:lang w:eastAsia="zh-CN"/>
                </w:rPr>
                <w:t xml:space="preserve">                               |</w:t>
              </w:r>
            </w:ins>
          </w:p>
          <w:p w:rsidR="00FF427E" w:rsidRPr="00923513" w:rsidRDefault="00FF427E" w:rsidP="00235F1B">
            <w:pPr>
              <w:pStyle w:val="Body"/>
              <w:rPr>
                <w:rFonts w:eastAsia="宋体"/>
                <w:sz w:val="22"/>
                <w:lang w:eastAsia="zh-CN"/>
              </w:rPr>
            </w:pPr>
            <w:ins w:id="260" w:author="hzhao" w:date="2010-10-27T17:12:00Z">
              <w:r>
                <w:rPr>
                  <w:rFonts w:eastAsia="宋体" w:hint="eastAsia"/>
                  <w:sz w:val="22"/>
                  <w:lang w:eastAsia="zh-CN"/>
                </w:rPr>
                <w:t xml:space="preserve">                        DHCP</w:t>
              </w:r>
            </w:ins>
            <w:ins w:id="261" w:author="hzhao" w:date="2010-10-29T14:46:00Z">
              <w:r w:rsidR="00235F1B">
                <w:rPr>
                  <w:rFonts w:eastAsia="宋体" w:hint="eastAsia"/>
                  <w:sz w:val="22"/>
                  <w:lang w:eastAsia="zh-CN"/>
                </w:rPr>
                <w:t>/DNS</w:t>
              </w:r>
            </w:ins>
            <w:ins w:id="262" w:author="hzhao" w:date="2010-10-27T17:12:00Z">
              <w:r>
                <w:rPr>
                  <w:rFonts w:eastAsia="宋体" w:hint="eastAsia"/>
                  <w:sz w:val="22"/>
                  <w:lang w:eastAsia="zh-CN"/>
                </w:rPr>
                <w:t xml:space="preserve"> </w:t>
              </w:r>
            </w:ins>
            <w:ins w:id="263" w:author="hzhao" w:date="2010-10-29T14:46:00Z">
              <w:r w:rsidR="00235F1B">
                <w:rPr>
                  <w:rFonts w:eastAsia="宋体" w:hint="eastAsia"/>
                  <w:sz w:val="22"/>
                  <w:lang w:eastAsia="zh-CN"/>
                </w:rPr>
                <w:t>S</w:t>
              </w:r>
            </w:ins>
            <w:ins w:id="264" w:author="hzhao" w:date="2010-10-27T17:12:00Z">
              <w:r>
                <w:rPr>
                  <w:rFonts w:eastAsia="宋体" w:hint="eastAsia"/>
                  <w:sz w:val="22"/>
                  <w:lang w:eastAsia="zh-CN"/>
                </w:rPr>
                <w:t>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pre-define server name in UDP if dns server haven’t defined “hivemanger” and hivemanger doesn’t exist in same vlan and stage server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D034E" w:rsidRDefault="003D034E" w:rsidP="00160E94">
            <w:pPr>
              <w:pStyle w:val="Body"/>
              <w:rPr>
                <w:ins w:id="265" w:author="hzhao" w:date="2010-10-27T17:17:00Z"/>
                <w:rFonts w:eastAsia="宋体"/>
                <w:sz w:val="22"/>
                <w:lang w:eastAsia="zh-CN"/>
              </w:rPr>
            </w:pPr>
            <w:ins w:id="266" w:author="hzhao" w:date="2010-10-27T17:17:00Z">
              <w:r>
                <w:rPr>
                  <w:rFonts w:eastAsia="宋体" w:hint="eastAsia"/>
                  <w:sz w:val="22"/>
                  <w:lang w:eastAsia="zh-CN"/>
                </w:rPr>
                <w:t>Hivemanager not be configured in DNS server</w:t>
              </w:r>
            </w:ins>
          </w:p>
          <w:p w:rsidR="003D034E" w:rsidRPr="00923513" w:rsidRDefault="00FF427E" w:rsidP="00160E94">
            <w:pPr>
              <w:pStyle w:val="Body"/>
              <w:rPr>
                <w:rFonts w:eastAsia="宋体"/>
                <w:sz w:val="22"/>
                <w:lang w:eastAsia="zh-CN"/>
              </w:rPr>
            </w:pPr>
            <w:ins w:id="267" w:author="hzhao" w:date="2010-10-27T17:11:00Z">
              <w:r>
                <w:rPr>
                  <w:rFonts w:eastAsia="宋体" w:hint="eastAsia"/>
                  <w:sz w:val="22"/>
                  <w:lang w:eastAsia="zh-CN"/>
                </w:rPr>
                <w:t>Config stage server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FF427E" w:rsidP="00160E94">
            <w:pPr>
              <w:pStyle w:val="Body"/>
              <w:rPr>
                <w:ins w:id="268" w:author="hzhao" w:date="2010-10-27T17:13:00Z"/>
                <w:rFonts w:eastAsia="宋体"/>
                <w:sz w:val="22"/>
                <w:lang w:eastAsia="zh-CN"/>
              </w:rPr>
            </w:pPr>
            <w:ins w:id="269" w:author="hzhao" w:date="2010-10-27T17:13:00Z">
              <w:r>
                <w:rPr>
                  <w:rFonts w:eastAsia="宋体" w:hint="eastAsia"/>
                  <w:sz w:val="22"/>
                  <w:lang w:eastAsia="zh-CN"/>
                </w:rPr>
                <w:t xml:space="preserve">1. </w:t>
              </w:r>
              <w:r w:rsidR="005F4471">
                <w:rPr>
                  <w:rFonts w:eastAsia="宋体" w:hint="eastAsia"/>
                  <w:sz w:val="22"/>
                  <w:lang w:eastAsia="zh-CN"/>
                </w:rPr>
                <w:t xml:space="preserve">Bootup AP, open _debug capwap ha and debug console to check work flow for CAPWAP </w:t>
              </w:r>
            </w:ins>
            <w:ins w:id="270" w:author="hzhao" w:date="2010-10-28T11:29:00Z">
              <w:r w:rsidR="00FE0D92">
                <w:rPr>
                  <w:rFonts w:eastAsia="宋体" w:hint="eastAsia"/>
                  <w:sz w:val="22"/>
                  <w:lang w:eastAsia="zh-CN"/>
                </w:rPr>
                <w:t>choose</w:t>
              </w:r>
            </w:ins>
            <w:ins w:id="271" w:author="hzhao" w:date="2010-10-27T17:13:00Z">
              <w:r w:rsidR="005F4471">
                <w:rPr>
                  <w:rFonts w:eastAsia="宋体" w:hint="eastAsia"/>
                  <w:sz w:val="22"/>
                  <w:lang w:eastAsia="zh-CN"/>
                </w:rPr>
                <w:t xml:space="preserve"> HM</w:t>
              </w:r>
            </w:ins>
            <w:ins w:id="272" w:author="hzhao" w:date="2010-10-28T10:27:00Z">
              <w:r w:rsidR="00C35051">
                <w:rPr>
                  <w:rFonts w:eastAsiaTheme="minorEastAsia" w:hint="eastAsia"/>
                  <w:sz w:val="22"/>
                  <w:lang w:eastAsia="zh-CN"/>
                </w:rPr>
                <w:t>(no capwap client enable, capwap client enable)</w:t>
              </w:r>
            </w:ins>
            <w:ins w:id="273" w:author="hzhao" w:date="2010-10-27T17:13:00Z">
              <w:r w:rsidR="005F4471">
                <w:rPr>
                  <w:rFonts w:eastAsia="宋体" w:hint="eastAsia"/>
                  <w:sz w:val="22"/>
                  <w:lang w:eastAsia="zh-CN"/>
                </w:rPr>
                <w:t>, check if AP connect to HM in HM</w:t>
              </w:r>
            </w:ins>
          </w:p>
          <w:p w:rsidR="005F4471" w:rsidRPr="002248F0" w:rsidRDefault="005F4471" w:rsidP="00160E94">
            <w:pPr>
              <w:pStyle w:val="Body"/>
              <w:rPr>
                <w:rFonts w:eastAsia="宋体"/>
                <w:sz w:val="22"/>
                <w:lang w:eastAsia="zh-CN"/>
              </w:rPr>
            </w:pPr>
            <w:ins w:id="274" w:author="hzhao" w:date="2010-10-27T17:14:00Z">
              <w:r>
                <w:rPr>
                  <w:rFonts w:eastAsia="宋体" w:hint="eastAsia"/>
                  <w:sz w:val="22"/>
                  <w:lang w:eastAsia="zh-CN"/>
                </w:rPr>
                <w:t>2.Show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75" w:author="hzhao" w:date="2010-10-27T17:14:00Z">
              <w:r w:rsidR="005F4471">
                <w:rPr>
                  <w:rFonts w:eastAsia="宋体" w:hint="eastAsia"/>
                  <w:sz w:val="22"/>
                  <w:lang w:eastAsia="zh-CN"/>
                </w:rPr>
                <w:t xml:space="preserve">AP use stage server name in UDP,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9583A" w:rsidRPr="00D9583A" w:rsidRDefault="00D9583A" w:rsidP="00D9583A">
            <w:pPr>
              <w:pStyle w:val="Body"/>
              <w:rPr>
                <w:ins w:id="276" w:author="hzhao" w:date="2010-10-29T11:05:00Z"/>
                <w:rFonts w:eastAsia="宋体"/>
                <w:sz w:val="22"/>
                <w:lang w:eastAsia="zh-CN"/>
              </w:rPr>
            </w:pPr>
            <w:ins w:id="277" w:author="hzhao" w:date="2010-10-29T11:05:00Z">
              <w:r w:rsidRPr="00D9583A">
                <w:rPr>
                  <w:rFonts w:eastAsia="宋体"/>
                  <w:sz w:val="22"/>
                  <w:lang w:eastAsia="zh-CN"/>
                </w:rPr>
                <w:t>AH-0e5300#2010-10-29 03:02:40 debug   [capwap_ha, ah_capwap_func.c, 2138]: get hivemanager name from scd (first:, second:).</w:t>
              </w:r>
            </w:ins>
          </w:p>
          <w:p w:rsidR="00D9583A" w:rsidRPr="00D9583A" w:rsidRDefault="00D9583A" w:rsidP="00D9583A">
            <w:pPr>
              <w:pStyle w:val="Body"/>
              <w:rPr>
                <w:ins w:id="278" w:author="hzhao" w:date="2010-10-29T11:05:00Z"/>
                <w:rFonts w:eastAsia="宋体"/>
                <w:sz w:val="22"/>
                <w:lang w:eastAsia="zh-CN"/>
              </w:rPr>
            </w:pPr>
            <w:ins w:id="279" w:author="hzhao" w:date="2010-10-29T11:05:00Z">
              <w:r w:rsidRPr="00D9583A">
                <w:rPr>
                  <w:rFonts w:eastAsia="宋体"/>
                  <w:sz w:val="22"/>
                  <w:lang w:eastAsia="zh-CN"/>
                </w:rPr>
                <w:t>2010-10-29 03:02:40 debug   [capwap_ha, ah_capwap_func.c, 1913]: user doesn't config primary and backup HM's name,use fixed server name and pre-defined server name to try</w:t>
              </w:r>
            </w:ins>
          </w:p>
          <w:p w:rsidR="00D9583A" w:rsidRPr="00D9583A" w:rsidRDefault="00D9583A" w:rsidP="00D9583A">
            <w:pPr>
              <w:pStyle w:val="Body"/>
              <w:rPr>
                <w:ins w:id="280" w:author="hzhao" w:date="2010-10-29T11:05:00Z"/>
                <w:rFonts w:eastAsia="宋体"/>
                <w:sz w:val="22"/>
                <w:lang w:eastAsia="zh-CN"/>
              </w:rPr>
            </w:pPr>
            <w:ins w:id="281" w:author="hzhao" w:date="2010-10-29T11:05:00Z">
              <w:r w:rsidRPr="00D9583A">
                <w:rPr>
                  <w:rFonts w:eastAsia="宋体"/>
                  <w:sz w:val="22"/>
                  <w:lang w:eastAsia="zh-CN"/>
                </w:rPr>
                <w:t>2010-10-29 03:02:40 debug   [capwap_ha, ah_capwap_func.c, 1798]: can not get ip from HM's name:(hivemanager)</w:t>
              </w:r>
            </w:ins>
          </w:p>
          <w:p w:rsidR="00D9583A" w:rsidRPr="00D9583A" w:rsidRDefault="00D9583A" w:rsidP="00D9583A">
            <w:pPr>
              <w:pStyle w:val="Body"/>
              <w:rPr>
                <w:ins w:id="282" w:author="hzhao" w:date="2010-10-29T11:05:00Z"/>
                <w:rFonts w:eastAsia="宋体"/>
                <w:sz w:val="22"/>
                <w:lang w:eastAsia="zh-CN"/>
              </w:rPr>
            </w:pPr>
            <w:ins w:id="283" w:author="hzhao" w:date="2010-10-29T11:05:00Z">
              <w:r w:rsidRPr="00D9583A">
                <w:rPr>
                  <w:rFonts w:eastAsia="宋体"/>
                  <w:sz w:val="22"/>
                  <w:lang w:eastAsia="zh-CN"/>
                </w:rPr>
                <w:t>2010-10-29 03:02:55 debug   [capwap_ha, ah_capwap_func.c, 1804]: get capwap server ip (192.168.51.252) for name (staging.aerohive.com)</w:t>
              </w:r>
            </w:ins>
          </w:p>
          <w:p w:rsidR="00160E94" w:rsidRDefault="00D9583A" w:rsidP="00D9583A">
            <w:pPr>
              <w:pStyle w:val="Body"/>
              <w:rPr>
                <w:ins w:id="284" w:author="hzhao" w:date="2010-10-29T11:05:00Z"/>
                <w:rFonts w:eastAsia="宋体"/>
                <w:sz w:val="22"/>
                <w:lang w:eastAsia="zh-CN"/>
              </w:rPr>
            </w:pPr>
            <w:ins w:id="285" w:author="hzhao" w:date="2010-10-29T11:05:00Z">
              <w:r w:rsidRPr="00D9583A">
                <w:rPr>
                  <w:rFonts w:eastAsia="宋体"/>
                  <w:sz w:val="22"/>
                  <w:lang w:eastAsia="zh-CN"/>
                </w:rPr>
                <w:t>2010-10-29 03:02:55 debug   [capwap_ha, ah_capwap_func.c, 1960]: use broadcast, ip=0.0.0.0, port=12222</w:t>
              </w:r>
            </w:ins>
          </w:p>
          <w:p w:rsidR="00D9583A" w:rsidRPr="00D9583A" w:rsidRDefault="00D9583A" w:rsidP="00D9583A">
            <w:pPr>
              <w:pStyle w:val="Body"/>
              <w:rPr>
                <w:ins w:id="286" w:author="hzhao" w:date="2010-10-29T11:05:00Z"/>
                <w:rFonts w:eastAsia="宋体"/>
                <w:sz w:val="22"/>
                <w:lang w:eastAsia="zh-CN"/>
              </w:rPr>
            </w:pPr>
            <w:ins w:id="287" w:author="hzhao" w:date="2010-10-29T11:05:00Z">
              <w:r w:rsidRPr="00D9583A">
                <w:rPr>
                  <w:rFonts w:eastAsia="宋体"/>
                  <w:sz w:val="22"/>
                  <w:lang w:eastAsia="zh-CN"/>
                </w:rPr>
                <w:t>2010-10-29 03:04:16 debug   [capwap_ha, ah_capwap_func.c, 2138]: get hivemanager name from scd (first:, second:).</w:t>
              </w:r>
            </w:ins>
          </w:p>
          <w:p w:rsidR="00D9583A" w:rsidRPr="00D9583A" w:rsidRDefault="00D9583A" w:rsidP="00D9583A">
            <w:pPr>
              <w:pStyle w:val="Body"/>
              <w:rPr>
                <w:ins w:id="288" w:author="hzhao" w:date="2010-10-29T11:05:00Z"/>
                <w:rFonts w:eastAsia="宋体"/>
                <w:sz w:val="22"/>
                <w:lang w:eastAsia="zh-CN"/>
              </w:rPr>
            </w:pPr>
            <w:ins w:id="289" w:author="hzhao" w:date="2010-10-29T11:05:00Z">
              <w:r w:rsidRPr="00D9583A">
                <w:rPr>
                  <w:rFonts w:eastAsia="宋体"/>
                  <w:sz w:val="22"/>
                  <w:lang w:eastAsia="zh-CN"/>
                </w:rPr>
                <w:t>2010-10-29 03:04:16 debug   [capwap_ha, ah_capwap_func.c, 1913]: user doesn't config primary and backup HM's name,use fixed server name and pre-defined server name to try</w:t>
              </w:r>
            </w:ins>
          </w:p>
          <w:p w:rsidR="00D9583A" w:rsidRPr="00D9583A" w:rsidRDefault="00D9583A" w:rsidP="00D9583A">
            <w:pPr>
              <w:pStyle w:val="Body"/>
              <w:rPr>
                <w:ins w:id="290" w:author="hzhao" w:date="2010-10-29T11:05:00Z"/>
                <w:rFonts w:eastAsia="宋体"/>
                <w:sz w:val="22"/>
                <w:lang w:eastAsia="zh-CN"/>
              </w:rPr>
            </w:pPr>
            <w:ins w:id="291" w:author="hzhao" w:date="2010-10-29T11:05:00Z">
              <w:r w:rsidRPr="00D9583A">
                <w:rPr>
                  <w:rFonts w:eastAsia="宋体"/>
                  <w:sz w:val="22"/>
                  <w:lang w:eastAsia="zh-CN"/>
                </w:rPr>
                <w:t>2010-10-29 03:04:16 debug   [capwap_ha, ah_capwap_func.c, 1798]: can not get ip from HM's name:(hivemanager)</w:t>
              </w:r>
            </w:ins>
          </w:p>
          <w:p w:rsidR="00D9583A" w:rsidRPr="00D9583A" w:rsidRDefault="00D9583A" w:rsidP="00D9583A">
            <w:pPr>
              <w:pStyle w:val="Body"/>
              <w:rPr>
                <w:ins w:id="292" w:author="hzhao" w:date="2010-10-29T11:05:00Z"/>
                <w:rFonts w:eastAsia="宋体"/>
                <w:sz w:val="22"/>
                <w:lang w:eastAsia="zh-CN"/>
              </w:rPr>
            </w:pPr>
            <w:ins w:id="293" w:author="hzhao" w:date="2010-10-29T11:05:00Z">
              <w:r w:rsidRPr="00D9583A">
                <w:rPr>
                  <w:rFonts w:eastAsia="宋体"/>
                  <w:sz w:val="22"/>
                  <w:lang w:eastAsia="zh-CN"/>
                </w:rPr>
                <w:t>2010-10-29 03:04:31 debug   [capwap_ha, ah_capwap_func.c, 1804]: get capwap server ip (192.168.51.252) for name (staging.aerohive.com)</w:t>
              </w:r>
            </w:ins>
          </w:p>
          <w:p w:rsidR="00D9583A" w:rsidRDefault="00D9583A" w:rsidP="00D9583A">
            <w:pPr>
              <w:pStyle w:val="Body"/>
              <w:rPr>
                <w:ins w:id="294" w:author="hzhao" w:date="2010-10-29T11:05:00Z"/>
                <w:rFonts w:eastAsia="宋体"/>
                <w:sz w:val="22"/>
                <w:lang w:eastAsia="zh-CN"/>
              </w:rPr>
            </w:pPr>
            <w:ins w:id="295" w:author="hzhao" w:date="2010-10-29T11:05:00Z">
              <w:r w:rsidRPr="00D9583A">
                <w:rPr>
                  <w:rFonts w:eastAsia="宋体"/>
                  <w:sz w:val="22"/>
                  <w:lang w:eastAsia="zh-CN"/>
                </w:rPr>
                <w:t>2010-10-29 03:04:31 debug   [capwap_ha, ah_capwap_func.c, 1974]: use predefine server(UDP), ip=192.168.51.252, port=12222</w:t>
              </w:r>
            </w:ins>
          </w:p>
          <w:p w:rsidR="00D9583A" w:rsidRDefault="00D9583A" w:rsidP="00D9583A">
            <w:pPr>
              <w:pStyle w:val="Body"/>
              <w:rPr>
                <w:ins w:id="296" w:author="hzhao" w:date="2010-10-29T11:05:00Z"/>
                <w:rFonts w:eastAsia="宋体"/>
                <w:sz w:val="22"/>
                <w:lang w:eastAsia="zh-CN"/>
              </w:rPr>
            </w:pPr>
          </w:p>
          <w:p w:rsidR="00D9583A" w:rsidRPr="00D9583A" w:rsidRDefault="00D9583A" w:rsidP="00D9583A">
            <w:pPr>
              <w:pStyle w:val="Body"/>
              <w:rPr>
                <w:ins w:id="297" w:author="hzhao" w:date="2010-10-29T11:06:00Z"/>
                <w:rFonts w:eastAsia="宋体"/>
                <w:sz w:val="22"/>
                <w:lang w:eastAsia="zh-CN"/>
              </w:rPr>
            </w:pPr>
            <w:ins w:id="298" w:author="hzhao" w:date="2010-10-29T11:06:00Z">
              <w:r w:rsidRPr="00D9583A">
                <w:rPr>
                  <w:rFonts w:eastAsia="宋体"/>
                  <w:sz w:val="22"/>
                  <w:lang w:eastAsia="zh-CN"/>
                </w:rPr>
                <w:t xml:space="preserve">AH-0e5300#show capwap client   </w:t>
              </w:r>
            </w:ins>
          </w:p>
          <w:p w:rsidR="00D9583A" w:rsidRPr="00D9583A" w:rsidRDefault="00D9583A" w:rsidP="00D9583A">
            <w:pPr>
              <w:pStyle w:val="Body"/>
              <w:rPr>
                <w:ins w:id="299" w:author="hzhao" w:date="2010-10-29T11:06:00Z"/>
                <w:rFonts w:eastAsia="宋体"/>
                <w:sz w:val="22"/>
                <w:lang w:eastAsia="zh-CN"/>
              </w:rPr>
            </w:pPr>
            <w:ins w:id="300" w:author="hzhao" w:date="2010-10-29T11:06:00Z">
              <w:r w:rsidRPr="00D9583A">
                <w:rPr>
                  <w:rFonts w:eastAsia="宋体"/>
                  <w:sz w:val="22"/>
                  <w:lang w:eastAsia="zh-CN"/>
                </w:rPr>
                <w:t xml:space="preserve">CAPWAP client:   Enabled </w:t>
              </w:r>
            </w:ins>
          </w:p>
          <w:p w:rsidR="00D9583A" w:rsidRPr="00D9583A" w:rsidRDefault="00D9583A" w:rsidP="00D9583A">
            <w:pPr>
              <w:pStyle w:val="Body"/>
              <w:rPr>
                <w:ins w:id="301" w:author="hzhao" w:date="2010-10-29T11:06:00Z"/>
                <w:rFonts w:eastAsia="宋体"/>
                <w:sz w:val="22"/>
                <w:lang w:eastAsia="zh-CN"/>
              </w:rPr>
            </w:pPr>
            <w:ins w:id="302" w:author="hzhao" w:date="2010-10-29T11:06:00Z">
              <w:r w:rsidRPr="00D9583A">
                <w:rPr>
                  <w:rFonts w:eastAsia="宋体"/>
                  <w:sz w:val="22"/>
                  <w:lang w:eastAsia="zh-CN"/>
                </w:rPr>
                <w:t>CAPWAP transport mode:  UDP</w:t>
              </w:r>
            </w:ins>
          </w:p>
          <w:p w:rsidR="00D9583A" w:rsidRPr="00D9583A" w:rsidRDefault="00D9583A" w:rsidP="00D9583A">
            <w:pPr>
              <w:pStyle w:val="Body"/>
              <w:rPr>
                <w:ins w:id="303" w:author="hzhao" w:date="2010-10-29T11:06:00Z"/>
                <w:rFonts w:eastAsia="宋体"/>
                <w:sz w:val="22"/>
                <w:lang w:eastAsia="zh-CN"/>
              </w:rPr>
            </w:pPr>
            <w:ins w:id="304" w:author="hzhao" w:date="2010-10-29T11:06:00Z">
              <w:r w:rsidRPr="00D9583A">
                <w:rPr>
                  <w:rFonts w:eastAsia="宋体"/>
                  <w:sz w:val="22"/>
                  <w:lang w:eastAsia="zh-CN"/>
                </w:rPr>
                <w:lastRenderedPageBreak/>
                <w:t xml:space="preserve">RUN state: Connected securely to the CAPWAP server </w:t>
              </w:r>
            </w:ins>
          </w:p>
          <w:p w:rsidR="00D9583A" w:rsidRPr="00D9583A" w:rsidRDefault="00D9583A" w:rsidP="00D9583A">
            <w:pPr>
              <w:pStyle w:val="Body"/>
              <w:rPr>
                <w:ins w:id="305" w:author="hzhao" w:date="2010-10-29T11:06:00Z"/>
                <w:rFonts w:eastAsia="宋体"/>
                <w:sz w:val="22"/>
                <w:lang w:eastAsia="zh-CN"/>
              </w:rPr>
            </w:pPr>
            <w:ins w:id="306" w:author="hzhao" w:date="2010-10-29T11:06:00Z">
              <w:r w:rsidRPr="00D9583A">
                <w:rPr>
                  <w:rFonts w:eastAsia="宋体"/>
                  <w:sz w:val="22"/>
                  <w:lang w:eastAsia="zh-CN"/>
                </w:rPr>
                <w:t>CAPWAP client IP:        192.168.20.10</w:t>
              </w:r>
            </w:ins>
          </w:p>
          <w:p w:rsidR="00D9583A" w:rsidRPr="00D9583A" w:rsidRDefault="00D9583A" w:rsidP="00D9583A">
            <w:pPr>
              <w:pStyle w:val="Body"/>
              <w:rPr>
                <w:ins w:id="307" w:author="hzhao" w:date="2010-10-29T11:06:00Z"/>
                <w:rFonts w:eastAsia="宋体"/>
                <w:sz w:val="22"/>
                <w:lang w:eastAsia="zh-CN"/>
              </w:rPr>
            </w:pPr>
            <w:ins w:id="308" w:author="hzhao" w:date="2010-10-29T11:06:00Z">
              <w:r w:rsidRPr="00D9583A">
                <w:rPr>
                  <w:rFonts w:eastAsia="宋体"/>
                  <w:sz w:val="22"/>
                  <w:lang w:eastAsia="zh-CN"/>
                </w:rPr>
                <w:t>CAPWAP server IP:        192.168.51.252</w:t>
              </w:r>
            </w:ins>
          </w:p>
          <w:p w:rsidR="00D9583A" w:rsidRPr="00D9583A" w:rsidRDefault="00D9583A" w:rsidP="00D9583A">
            <w:pPr>
              <w:pStyle w:val="Body"/>
              <w:rPr>
                <w:ins w:id="309" w:author="hzhao" w:date="2010-10-29T11:06:00Z"/>
                <w:rFonts w:eastAsia="宋体"/>
                <w:sz w:val="22"/>
                <w:lang w:eastAsia="zh-CN"/>
              </w:rPr>
            </w:pPr>
            <w:ins w:id="310" w:author="hzhao" w:date="2010-10-29T11:06:00Z">
              <w:r w:rsidRPr="00D9583A">
                <w:rPr>
                  <w:rFonts w:eastAsia="宋体"/>
                  <w:sz w:val="22"/>
                  <w:lang w:eastAsia="zh-CN"/>
                </w:rPr>
                <w:t>HiveManager Primary Name:</w:t>
              </w:r>
            </w:ins>
          </w:p>
          <w:p w:rsidR="00D9583A" w:rsidRPr="00D9583A" w:rsidRDefault="00D9583A" w:rsidP="00D9583A">
            <w:pPr>
              <w:pStyle w:val="Body"/>
              <w:rPr>
                <w:ins w:id="311" w:author="hzhao" w:date="2010-10-29T11:06:00Z"/>
                <w:rFonts w:eastAsia="宋体"/>
                <w:sz w:val="22"/>
                <w:lang w:eastAsia="zh-CN"/>
              </w:rPr>
            </w:pPr>
            <w:ins w:id="312" w:author="hzhao" w:date="2010-10-29T11:06:00Z">
              <w:r w:rsidRPr="00D9583A">
                <w:rPr>
                  <w:rFonts w:eastAsia="宋体"/>
                  <w:sz w:val="22"/>
                  <w:lang w:eastAsia="zh-CN"/>
                </w:rPr>
                <w:t xml:space="preserve">HiveManager Backup Name: </w:t>
              </w:r>
            </w:ins>
          </w:p>
          <w:p w:rsidR="00D9583A" w:rsidRPr="00D9583A" w:rsidRDefault="00D9583A" w:rsidP="00D9583A">
            <w:pPr>
              <w:pStyle w:val="Body"/>
              <w:rPr>
                <w:ins w:id="313" w:author="hzhao" w:date="2010-10-29T11:06:00Z"/>
                <w:rFonts w:eastAsia="宋体"/>
                <w:sz w:val="22"/>
                <w:lang w:eastAsia="zh-CN"/>
              </w:rPr>
            </w:pPr>
            <w:ins w:id="314" w:author="hzhao" w:date="2010-10-29T11:06:00Z">
              <w:r w:rsidRPr="00D9583A">
                <w:rPr>
                  <w:rFonts w:eastAsia="宋体"/>
                  <w:sz w:val="22"/>
                  <w:lang w:eastAsia="zh-CN"/>
                </w:rPr>
                <w:t>CAPWAP Default Server Name: staging.aerohive.com</w:t>
              </w:r>
            </w:ins>
          </w:p>
          <w:p w:rsidR="00D9583A" w:rsidRPr="00D9583A" w:rsidRDefault="00D9583A" w:rsidP="00D9583A">
            <w:pPr>
              <w:pStyle w:val="Body"/>
              <w:rPr>
                <w:ins w:id="315" w:author="hzhao" w:date="2010-10-29T11:06:00Z"/>
                <w:rFonts w:eastAsia="宋体"/>
                <w:sz w:val="22"/>
                <w:lang w:eastAsia="zh-CN"/>
              </w:rPr>
            </w:pPr>
            <w:ins w:id="316" w:author="hzhao" w:date="2010-10-29T11:06:00Z">
              <w:r w:rsidRPr="00D9583A">
                <w:rPr>
                  <w:rFonts w:eastAsia="宋体"/>
                  <w:sz w:val="22"/>
                  <w:lang w:eastAsia="zh-CN"/>
                </w:rPr>
                <w:t xml:space="preserve">Virtual HiveManager Name: </w:t>
              </w:r>
            </w:ins>
          </w:p>
          <w:p w:rsidR="00D9583A" w:rsidRPr="00D9583A" w:rsidRDefault="00D9583A" w:rsidP="00D9583A">
            <w:pPr>
              <w:pStyle w:val="Body"/>
              <w:rPr>
                <w:ins w:id="317" w:author="hzhao" w:date="2010-10-29T11:06:00Z"/>
                <w:rFonts w:eastAsia="宋体"/>
                <w:sz w:val="22"/>
                <w:lang w:eastAsia="zh-CN"/>
              </w:rPr>
            </w:pPr>
            <w:ins w:id="318" w:author="hzhao" w:date="2010-10-29T11:06:00Z">
              <w:r w:rsidRPr="00D9583A">
                <w:rPr>
                  <w:rFonts w:eastAsia="宋体"/>
                  <w:sz w:val="22"/>
                  <w:lang w:eastAsia="zh-CN"/>
                </w:rPr>
                <w:t>CAPWAP Choose HiveManager:Predefine Name (UDP mode)</w:t>
              </w:r>
            </w:ins>
          </w:p>
          <w:p w:rsidR="00D9583A" w:rsidRPr="00D9583A" w:rsidRDefault="00D9583A" w:rsidP="00D9583A">
            <w:pPr>
              <w:pStyle w:val="Body"/>
              <w:rPr>
                <w:ins w:id="319" w:author="hzhao" w:date="2010-10-29T11:06:00Z"/>
                <w:rFonts w:eastAsia="宋体"/>
                <w:sz w:val="22"/>
                <w:lang w:eastAsia="zh-CN"/>
              </w:rPr>
            </w:pPr>
            <w:ins w:id="320" w:author="hzhao" w:date="2010-10-29T11:06:00Z">
              <w:r w:rsidRPr="00D9583A">
                <w:rPr>
                  <w:rFonts w:eastAsia="宋体"/>
                  <w:sz w:val="22"/>
                  <w:lang w:eastAsia="zh-CN"/>
                </w:rPr>
                <w:t>Server source Port:      12222</w:t>
              </w:r>
            </w:ins>
          </w:p>
          <w:p w:rsidR="00D9583A" w:rsidRPr="00D9583A" w:rsidRDefault="00D9583A" w:rsidP="00D9583A">
            <w:pPr>
              <w:pStyle w:val="Body"/>
              <w:rPr>
                <w:ins w:id="321" w:author="hzhao" w:date="2010-10-29T11:06:00Z"/>
                <w:rFonts w:eastAsia="宋体"/>
                <w:sz w:val="22"/>
                <w:lang w:eastAsia="zh-CN"/>
              </w:rPr>
            </w:pPr>
            <w:ins w:id="322" w:author="hzhao" w:date="2010-10-29T11:06:00Z">
              <w:r w:rsidRPr="00D9583A">
                <w:rPr>
                  <w:rFonts w:eastAsia="宋体"/>
                  <w:sz w:val="22"/>
                  <w:lang w:eastAsia="zh-CN"/>
                </w:rPr>
                <w:t>CAPWAP action:           Waiting for a CAPWAP packet</w:t>
              </w:r>
            </w:ins>
          </w:p>
          <w:p w:rsidR="00D9583A" w:rsidRPr="00D9583A" w:rsidRDefault="00D9583A" w:rsidP="00D9583A">
            <w:pPr>
              <w:pStyle w:val="Body"/>
              <w:rPr>
                <w:ins w:id="323" w:author="hzhao" w:date="2010-10-29T11:06:00Z"/>
                <w:rFonts w:eastAsia="宋体"/>
                <w:sz w:val="22"/>
                <w:lang w:eastAsia="zh-CN"/>
              </w:rPr>
            </w:pPr>
            <w:ins w:id="324" w:author="hzhao" w:date="2010-10-29T11:06:00Z">
              <w:r w:rsidRPr="00D9583A">
                <w:rPr>
                  <w:rFonts w:eastAsia="宋体"/>
                  <w:sz w:val="22"/>
                  <w:lang w:eastAsia="zh-CN"/>
                </w:rPr>
                <w:t>Server destination Port: 12222</w:t>
              </w:r>
            </w:ins>
          </w:p>
          <w:p w:rsidR="00D9583A" w:rsidRPr="00D9583A" w:rsidRDefault="00D9583A" w:rsidP="00D9583A">
            <w:pPr>
              <w:pStyle w:val="Body"/>
              <w:rPr>
                <w:ins w:id="325" w:author="hzhao" w:date="2010-10-29T11:06:00Z"/>
                <w:rFonts w:eastAsia="宋体"/>
                <w:sz w:val="22"/>
                <w:lang w:eastAsia="zh-CN"/>
              </w:rPr>
            </w:pPr>
            <w:ins w:id="326" w:author="hzhao" w:date="2010-10-29T11:06:00Z">
              <w:r w:rsidRPr="00D9583A">
                <w:rPr>
                  <w:rFonts w:eastAsia="宋体"/>
                  <w:sz w:val="22"/>
                  <w:lang w:eastAsia="zh-CN"/>
                </w:rPr>
                <w:t>CAPWAP send event:       Enabled</w:t>
              </w:r>
            </w:ins>
          </w:p>
          <w:p w:rsidR="00D9583A" w:rsidRPr="00D9583A" w:rsidRDefault="00D9583A" w:rsidP="00D9583A">
            <w:pPr>
              <w:pStyle w:val="Body"/>
              <w:rPr>
                <w:ins w:id="327" w:author="hzhao" w:date="2010-10-29T11:06:00Z"/>
                <w:rFonts w:eastAsia="宋体"/>
                <w:sz w:val="22"/>
                <w:lang w:eastAsia="zh-CN"/>
              </w:rPr>
            </w:pPr>
            <w:ins w:id="328" w:author="hzhao" w:date="2010-10-29T11:06:00Z">
              <w:r w:rsidRPr="00D9583A">
                <w:rPr>
                  <w:rFonts w:eastAsia="宋体"/>
                  <w:sz w:val="22"/>
                  <w:lang w:eastAsia="zh-CN"/>
                </w:rPr>
                <w:t>CAPWAP DTLS state:       Enabled</w:t>
              </w:r>
            </w:ins>
          </w:p>
          <w:p w:rsidR="00D9583A" w:rsidRPr="00923513" w:rsidRDefault="00D9583A" w:rsidP="00D9583A">
            <w:pPr>
              <w:pStyle w:val="Body"/>
              <w:rPr>
                <w:rFonts w:eastAsia="宋体"/>
                <w:sz w:val="22"/>
                <w:lang w:eastAsia="zh-CN"/>
              </w:rPr>
            </w:pPr>
            <w:ins w:id="329" w:author="hzhao" w:date="2010-10-29T11:06:00Z">
              <w:r w:rsidRPr="00D9583A">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sz w:val="21"/>
          <w:szCs w:val="21"/>
          <w:lang w:eastAsia="zh-CN"/>
        </w:rPr>
        <w:t>Ft_CapwapEnhancement_</w:t>
      </w:r>
      <w:r w:rsidR="00160E94">
        <w:rPr>
          <w:rFonts w:eastAsia="宋体" w:hint="eastAsia"/>
          <w:sz w:val="21"/>
          <w:szCs w:val="21"/>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sz w:val="21"/>
                <w:szCs w:val="21"/>
                <w:lang w:eastAsia="zh-CN"/>
              </w:rPr>
              <w:t>Ft_CapwapEnhancement_</w:t>
            </w:r>
            <w:r w:rsidR="00160E94">
              <w:rPr>
                <w:rFonts w:ascii="Arial" w:eastAsia="宋体" w:hAnsi="Arial" w:cs="Arial" w:hint="eastAsia"/>
                <w:sz w:val="21"/>
                <w:szCs w:val="21"/>
                <w:lang w:eastAsia="zh-CN"/>
              </w:rPr>
              <w:t>5</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D034E" w:rsidRDefault="00160E94" w:rsidP="00235F1B">
            <w:pPr>
              <w:pStyle w:val="Body"/>
              <w:rPr>
                <w:ins w:id="330" w:author="hzhao" w:date="2010-10-27T17:16:00Z"/>
                <w:rFonts w:eastAsia="宋体"/>
                <w:sz w:val="22"/>
                <w:lang w:eastAsia="zh-CN"/>
              </w:rPr>
            </w:pPr>
            <w:r w:rsidRPr="00923513">
              <w:rPr>
                <w:rFonts w:eastAsia="宋体" w:hint="eastAsia"/>
                <w:sz w:val="22"/>
                <w:lang w:eastAsia="zh-CN"/>
              </w:rPr>
              <w:t xml:space="preserve"> </w:t>
            </w:r>
            <w:del w:id="331" w:author="hzhao" w:date="2010-10-27T17:16:00Z">
              <w:r w:rsidDel="003D034E">
                <w:rPr>
                  <w:rFonts w:eastAsia="宋体"/>
                  <w:sz w:val="22"/>
                  <w:lang w:eastAsia="zh-CN"/>
                </w:rPr>
                <w:delText>T</w:delText>
              </w:r>
              <w:r w:rsidDel="003D034E">
                <w:rPr>
                  <w:rFonts w:eastAsia="宋体" w:hint="eastAsia"/>
                  <w:sz w:val="22"/>
                  <w:lang w:eastAsia="zh-CN"/>
                </w:rPr>
                <w:delText>opology1</w:delText>
              </w:r>
            </w:del>
          </w:p>
          <w:p w:rsidR="003D034E" w:rsidRDefault="003D034E" w:rsidP="003D034E">
            <w:pPr>
              <w:pStyle w:val="Body"/>
              <w:rPr>
                <w:ins w:id="332" w:author="hzhao" w:date="2010-10-27T17:16:00Z"/>
                <w:rFonts w:eastAsia="宋体"/>
                <w:sz w:val="22"/>
                <w:lang w:eastAsia="zh-CN"/>
              </w:rPr>
            </w:pPr>
            <w:ins w:id="333" w:author="hzhao" w:date="2010-10-27T17:16:00Z">
              <w:r>
                <w:rPr>
                  <w:rFonts w:eastAsia="宋体" w:hint="eastAsia"/>
                  <w:sz w:val="22"/>
                  <w:lang w:eastAsia="zh-CN"/>
                </w:rPr>
                <w:t xml:space="preserve">                    AP------</w:t>
              </w:r>
            </w:ins>
            <w:ins w:id="334" w:author="hzhao" w:date="2010-10-29T10:41:00Z">
              <w:r w:rsidR="00A40EE3">
                <w:rPr>
                  <w:rFonts w:eastAsia="宋体" w:hint="eastAsia"/>
                  <w:sz w:val="22"/>
                  <w:lang w:eastAsia="zh-CN"/>
                </w:rPr>
                <w:t xml:space="preserve">L3 </w:t>
              </w:r>
            </w:ins>
            <w:ins w:id="335" w:author="hzhao" w:date="2010-10-27T17:16:00Z">
              <w:r>
                <w:rPr>
                  <w:rFonts w:eastAsia="宋体" w:hint="eastAsia"/>
                  <w:sz w:val="22"/>
                  <w:lang w:eastAsia="zh-CN"/>
                </w:rPr>
                <w:t>Switch</w:t>
              </w:r>
            </w:ins>
            <w:ins w:id="336" w:author="hzhao" w:date="2010-10-29T10:41:00Z">
              <w:r w:rsidR="00A40EE3">
                <w:rPr>
                  <w:rFonts w:eastAsia="宋体" w:hint="eastAsia"/>
                  <w:sz w:val="22"/>
                  <w:lang w:eastAsia="zh-CN"/>
                </w:rPr>
                <w:t xml:space="preserve"> </w:t>
              </w:r>
            </w:ins>
            <w:ins w:id="337" w:author="hzhao" w:date="2010-10-27T17:16:00Z">
              <w:r>
                <w:rPr>
                  <w:rFonts w:eastAsia="宋体" w:hint="eastAsia"/>
                  <w:sz w:val="22"/>
                  <w:lang w:eastAsia="zh-CN"/>
                </w:rPr>
                <w:t>------HM</w:t>
              </w:r>
            </w:ins>
          </w:p>
          <w:p w:rsidR="003D034E" w:rsidRDefault="003D034E" w:rsidP="003D034E">
            <w:pPr>
              <w:pStyle w:val="Body"/>
              <w:rPr>
                <w:ins w:id="338" w:author="hzhao" w:date="2010-10-27T17:16:00Z"/>
                <w:rFonts w:eastAsia="宋体"/>
                <w:sz w:val="22"/>
                <w:lang w:eastAsia="zh-CN"/>
              </w:rPr>
            </w:pPr>
            <w:ins w:id="339" w:author="hzhao" w:date="2010-10-27T17:16:00Z">
              <w:r>
                <w:rPr>
                  <w:rFonts w:eastAsia="宋体" w:hint="eastAsia"/>
                  <w:sz w:val="22"/>
                  <w:lang w:eastAsia="zh-CN"/>
                </w:rPr>
                <w:t xml:space="preserve">                                    |</w:t>
              </w:r>
            </w:ins>
          </w:p>
          <w:p w:rsidR="003D034E" w:rsidRPr="00923513" w:rsidRDefault="003D034E" w:rsidP="003D034E">
            <w:pPr>
              <w:pStyle w:val="Body"/>
              <w:rPr>
                <w:rFonts w:eastAsia="宋体"/>
                <w:sz w:val="22"/>
                <w:lang w:eastAsia="zh-CN"/>
              </w:rPr>
            </w:pPr>
            <w:ins w:id="340" w:author="hzhao" w:date="2010-10-27T17:16:00Z">
              <w:r>
                <w:rPr>
                  <w:rFonts w:eastAsia="宋体" w:hint="eastAsia"/>
                  <w:sz w:val="22"/>
                  <w:lang w:eastAsia="zh-CN"/>
                </w:rPr>
                <w:t xml:space="preserve">                             DHCP</w:t>
              </w:r>
            </w:ins>
            <w:ins w:id="341" w:author="hzhao" w:date="2010-10-29T14:46:00Z">
              <w:r w:rsidR="00235F1B">
                <w:rPr>
                  <w:rFonts w:eastAsia="宋体" w:hint="eastAsia"/>
                  <w:sz w:val="22"/>
                  <w:lang w:eastAsia="zh-CN"/>
                </w:rPr>
                <w:t>/DNS</w:t>
              </w:r>
            </w:ins>
            <w:ins w:id="342" w:author="hzhao" w:date="2010-10-27T17:16:00Z">
              <w:r>
                <w:rPr>
                  <w:rFonts w:eastAsia="宋体" w:hint="eastAsia"/>
                  <w:sz w:val="22"/>
                  <w:lang w:eastAsia="zh-CN"/>
                </w:rPr>
                <w:t xml:space="preserve">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pre-define server name in TCP if dns server haven’t defined “hivemanger” and hivemanger doesn’t exist in same vlan and stage server exists which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D034E" w:rsidRDefault="003D034E" w:rsidP="003D034E">
            <w:pPr>
              <w:pStyle w:val="Body"/>
              <w:rPr>
                <w:ins w:id="343" w:author="hzhao" w:date="2010-10-27T17:17:00Z"/>
                <w:rFonts w:eastAsia="宋体"/>
                <w:sz w:val="22"/>
                <w:lang w:eastAsia="zh-CN"/>
              </w:rPr>
            </w:pPr>
            <w:ins w:id="344" w:author="hzhao" w:date="2010-10-27T17:17:00Z">
              <w:r>
                <w:rPr>
                  <w:rFonts w:eastAsia="宋体" w:hint="eastAsia"/>
                  <w:sz w:val="22"/>
                  <w:lang w:eastAsia="zh-CN"/>
                </w:rPr>
                <w:t>Hivemanager not be configured in DNS server</w:t>
              </w:r>
            </w:ins>
          </w:p>
          <w:p w:rsidR="00160E94" w:rsidRDefault="003D034E" w:rsidP="003D034E">
            <w:pPr>
              <w:pStyle w:val="Body"/>
              <w:rPr>
                <w:ins w:id="345" w:author="hzhao" w:date="2010-10-27T17:21:00Z"/>
                <w:rFonts w:eastAsia="宋体"/>
                <w:sz w:val="22"/>
                <w:lang w:eastAsia="zh-CN"/>
              </w:rPr>
            </w:pPr>
            <w:ins w:id="346" w:author="hzhao" w:date="2010-10-27T17:17:00Z">
              <w:r>
                <w:rPr>
                  <w:rFonts w:eastAsia="宋体" w:hint="eastAsia"/>
                  <w:sz w:val="22"/>
                  <w:lang w:eastAsia="zh-CN"/>
                </w:rPr>
                <w:t>Config stage server in DNS server</w:t>
              </w:r>
            </w:ins>
          </w:p>
          <w:p w:rsidR="009417ED" w:rsidRDefault="009417ED" w:rsidP="00A40EE3">
            <w:pPr>
              <w:pStyle w:val="Body"/>
              <w:rPr>
                <w:ins w:id="347" w:author="hzhao" w:date="2010-10-29T13:55:00Z"/>
                <w:rFonts w:eastAsia="宋体"/>
                <w:sz w:val="22"/>
                <w:lang w:eastAsia="zh-CN"/>
              </w:rPr>
            </w:pPr>
            <w:ins w:id="348" w:author="hzhao" w:date="2010-10-27T17:21:00Z">
              <w:r>
                <w:rPr>
                  <w:rFonts w:eastAsia="宋体" w:hint="eastAsia"/>
                  <w:sz w:val="22"/>
                  <w:lang w:eastAsia="zh-CN"/>
                </w:rPr>
                <w:t>Deny UDP packets</w:t>
              </w:r>
            </w:ins>
            <w:ins w:id="349" w:author="hzhao" w:date="2010-11-01T13:53:00Z">
              <w:r w:rsidR="00F90B36">
                <w:rPr>
                  <w:rFonts w:eastAsia="宋体" w:hint="eastAsia"/>
                  <w:sz w:val="22"/>
                  <w:lang w:eastAsia="zh-CN"/>
                </w:rPr>
                <w:t xml:space="preserve"> of hivemanager </w:t>
              </w:r>
            </w:ins>
            <w:ins w:id="350" w:author="hzhao" w:date="2010-10-27T17:21:00Z">
              <w:r>
                <w:rPr>
                  <w:rFonts w:eastAsia="宋体" w:hint="eastAsia"/>
                  <w:sz w:val="22"/>
                  <w:lang w:eastAsia="zh-CN"/>
                </w:rPr>
                <w:t xml:space="preserve"> in </w:t>
              </w:r>
            </w:ins>
            <w:ins w:id="351" w:author="hzhao" w:date="2010-10-29T10:42:00Z">
              <w:r w:rsidR="00A40EE3">
                <w:rPr>
                  <w:rFonts w:eastAsia="宋体" w:hint="eastAsia"/>
                  <w:sz w:val="22"/>
                  <w:lang w:eastAsia="zh-CN"/>
                </w:rPr>
                <w:t>L3 Switch</w:t>
              </w:r>
            </w:ins>
            <w:ins w:id="352" w:author="hzhao" w:date="2010-10-29T13:55:00Z">
              <w:r w:rsidR="009E72B2">
                <w:rPr>
                  <w:rFonts w:eastAsia="宋体" w:hint="eastAsia"/>
                  <w:sz w:val="22"/>
                  <w:lang w:eastAsia="zh-CN"/>
                </w:rPr>
                <w:t>(</w:t>
              </w:r>
            </w:ins>
          </w:p>
          <w:p w:rsidR="009E72B2" w:rsidRPr="009E72B2" w:rsidRDefault="009E72B2" w:rsidP="009E72B2">
            <w:pPr>
              <w:pStyle w:val="Body"/>
              <w:rPr>
                <w:ins w:id="353" w:author="hzhao" w:date="2010-10-29T13:55:00Z"/>
                <w:rFonts w:eastAsia="宋体"/>
                <w:sz w:val="22"/>
                <w:lang w:eastAsia="zh-CN"/>
              </w:rPr>
            </w:pPr>
            <w:ins w:id="354" w:author="hzhao" w:date="2010-10-29T13:55:00Z">
              <w:r w:rsidRPr="009E72B2">
                <w:rPr>
                  <w:rFonts w:eastAsia="宋体"/>
                  <w:sz w:val="22"/>
                  <w:lang w:eastAsia="zh-CN"/>
                </w:rPr>
                <w:t>acl number 3333</w:t>
              </w:r>
            </w:ins>
          </w:p>
          <w:p w:rsidR="009E72B2" w:rsidRPr="009E72B2" w:rsidRDefault="009E72B2" w:rsidP="009E72B2">
            <w:pPr>
              <w:pStyle w:val="Body"/>
              <w:rPr>
                <w:ins w:id="355" w:author="hzhao" w:date="2010-10-29T13:55:00Z"/>
                <w:rFonts w:eastAsia="宋体"/>
                <w:sz w:val="22"/>
                <w:lang w:eastAsia="zh-CN"/>
              </w:rPr>
            </w:pPr>
            <w:ins w:id="356" w:author="hzhao" w:date="2010-10-29T13:55:00Z">
              <w:r w:rsidRPr="009E72B2">
                <w:rPr>
                  <w:rFonts w:eastAsia="宋体"/>
                  <w:sz w:val="22"/>
                  <w:lang w:eastAsia="zh-CN"/>
                </w:rPr>
                <w:t>rule 0 deny UDP destination 192.168.20.200 0</w:t>
              </w:r>
            </w:ins>
          </w:p>
          <w:p w:rsidR="009E72B2" w:rsidRPr="009E72B2" w:rsidRDefault="009E72B2" w:rsidP="009E72B2">
            <w:pPr>
              <w:pStyle w:val="Body"/>
              <w:rPr>
                <w:ins w:id="357" w:author="hzhao" w:date="2010-10-29T13:55:00Z"/>
                <w:rFonts w:eastAsia="宋体"/>
                <w:sz w:val="22"/>
                <w:lang w:eastAsia="zh-CN"/>
              </w:rPr>
            </w:pPr>
            <w:ins w:id="358" w:author="hzhao" w:date="2010-10-29T13:55:00Z">
              <w:r w:rsidRPr="009E72B2">
                <w:rPr>
                  <w:rFonts w:eastAsia="宋体"/>
                  <w:sz w:val="22"/>
                  <w:lang w:eastAsia="zh-CN"/>
                </w:rPr>
                <w:t>rule 1 deny udp destination 192.168.51.0 0</w:t>
              </w:r>
            </w:ins>
          </w:p>
          <w:p w:rsidR="009E72B2" w:rsidRPr="009E72B2" w:rsidRDefault="009E72B2" w:rsidP="009E72B2">
            <w:pPr>
              <w:pStyle w:val="Body"/>
              <w:rPr>
                <w:ins w:id="359" w:author="hzhao" w:date="2010-10-29T13:55:00Z"/>
                <w:rFonts w:eastAsia="宋体"/>
                <w:sz w:val="22"/>
                <w:lang w:eastAsia="zh-CN"/>
              </w:rPr>
            </w:pPr>
          </w:p>
          <w:p w:rsidR="009E72B2" w:rsidRDefault="009E72B2" w:rsidP="009E72B2">
            <w:pPr>
              <w:pStyle w:val="Body"/>
              <w:rPr>
                <w:ins w:id="360" w:author="hzhao" w:date="2010-10-29T13:56:00Z"/>
                <w:rFonts w:eastAsia="宋体"/>
                <w:sz w:val="22"/>
                <w:lang w:eastAsia="zh-CN"/>
              </w:rPr>
            </w:pPr>
            <w:ins w:id="361" w:author="hzhao" w:date="2010-10-29T13:55:00Z">
              <w:r w:rsidRPr="009E72B2">
                <w:rPr>
                  <w:rFonts w:eastAsia="宋体"/>
                  <w:sz w:val="22"/>
                  <w:lang w:eastAsia="zh-CN"/>
                </w:rPr>
                <w:t>[H3C-Ethernet1/0/8]packet-filt</w:t>
              </w:r>
              <w:r>
                <w:rPr>
                  <w:rFonts w:eastAsia="宋体"/>
                  <w:sz w:val="22"/>
                  <w:lang w:eastAsia="zh-CN"/>
                </w:rPr>
                <w:t>er inbound ip-group 3333 rule 1</w:t>
              </w:r>
            </w:ins>
          </w:p>
          <w:p w:rsidR="009E72B2" w:rsidRPr="009E72B2" w:rsidRDefault="009E72B2" w:rsidP="009E72B2">
            <w:pPr>
              <w:pStyle w:val="Body"/>
              <w:rPr>
                <w:ins w:id="362" w:author="hzhao" w:date="2010-10-29T13:55:00Z"/>
                <w:rFonts w:eastAsia="宋体"/>
                <w:sz w:val="22"/>
                <w:lang w:eastAsia="zh-CN"/>
              </w:rPr>
            </w:pPr>
            <w:ins w:id="363" w:author="hzhao" w:date="2010-10-29T13:55:00Z">
              <w:r w:rsidRPr="009E72B2">
                <w:rPr>
                  <w:rFonts w:eastAsia="宋体"/>
                  <w:sz w:val="22"/>
                  <w:lang w:eastAsia="zh-CN"/>
                </w:rPr>
                <w:t>[H3C-Ethernet1/0/8]undo packet-filter inbound ip-group 3333 rule 0</w:t>
              </w:r>
            </w:ins>
          </w:p>
          <w:p w:rsidR="009E72B2" w:rsidRPr="009E72B2" w:rsidRDefault="009E72B2" w:rsidP="009E72B2">
            <w:pPr>
              <w:pStyle w:val="Body"/>
              <w:rPr>
                <w:ins w:id="364" w:author="hzhao" w:date="2010-10-29T13:55:00Z"/>
                <w:rFonts w:eastAsia="宋体"/>
                <w:sz w:val="22"/>
                <w:lang w:eastAsia="zh-CN"/>
              </w:rPr>
            </w:pPr>
            <w:ins w:id="365" w:author="hzhao" w:date="2010-10-29T13:55:00Z">
              <w:r w:rsidRPr="009E72B2">
                <w:rPr>
                  <w:rFonts w:eastAsia="宋体"/>
                  <w:sz w:val="22"/>
                  <w:lang w:eastAsia="zh-CN"/>
                </w:rPr>
                <w:t xml:space="preserve">[H3C-Ethernet1/0/8]interface Ethernet 1/0/12                      </w:t>
              </w:r>
            </w:ins>
          </w:p>
          <w:p w:rsidR="009E72B2" w:rsidRPr="00923513" w:rsidRDefault="009E72B2" w:rsidP="009E72B2">
            <w:pPr>
              <w:pStyle w:val="Body"/>
              <w:rPr>
                <w:rFonts w:eastAsia="宋体"/>
                <w:sz w:val="22"/>
                <w:lang w:eastAsia="zh-CN"/>
              </w:rPr>
            </w:pPr>
            <w:ins w:id="366" w:author="hzhao" w:date="2010-10-29T13:55:00Z">
              <w:r w:rsidRPr="009E72B2">
                <w:rPr>
                  <w:rFonts w:eastAsia="宋体"/>
                  <w:sz w:val="22"/>
                  <w:lang w:eastAsia="zh-CN"/>
                </w:rPr>
                <w:t>[H3C-Ethernet1/0/12]packet-filter in</w:t>
              </w:r>
              <w:r>
                <w:rPr>
                  <w:rFonts w:eastAsia="宋体"/>
                  <w:sz w:val="22"/>
                  <w:lang w:eastAsia="zh-CN"/>
                </w:rPr>
                <w:t xml:space="preserve">bound ip-group 3333 rule 1     </w:t>
              </w:r>
              <w:r>
                <w:rPr>
                  <w:rFonts w:eastAsia="宋体" w:hint="eastAsia"/>
                  <w:sz w:val="22"/>
                  <w:lang w:eastAsia="zh-CN"/>
                </w:rPr>
                <w:t>)</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3D034E" w:rsidP="00160E94">
            <w:pPr>
              <w:pStyle w:val="Body"/>
              <w:rPr>
                <w:ins w:id="367" w:author="hzhao" w:date="2010-10-27T17:18:00Z"/>
                <w:rFonts w:eastAsia="宋体"/>
                <w:sz w:val="22"/>
                <w:lang w:eastAsia="zh-CN"/>
              </w:rPr>
            </w:pPr>
            <w:ins w:id="368" w:author="hzhao" w:date="2010-10-27T17:17:00Z">
              <w:r>
                <w:rPr>
                  <w:rFonts w:eastAsia="宋体" w:hint="eastAsia"/>
                  <w:sz w:val="22"/>
                  <w:lang w:eastAsia="zh-CN"/>
                </w:rPr>
                <w:t>1. Bootup AP, open _debug capwap ha and debug console</w:t>
              </w:r>
            </w:ins>
            <w:ins w:id="369" w:author="hzhao" w:date="2010-10-27T17:18:00Z">
              <w:r>
                <w:rPr>
                  <w:rFonts w:eastAsia="宋体" w:hint="eastAsia"/>
                  <w:sz w:val="22"/>
                  <w:lang w:eastAsia="zh-CN"/>
                </w:rPr>
                <w:t xml:space="preserve"> to check work flow for capwap </w:t>
              </w:r>
            </w:ins>
            <w:ins w:id="370" w:author="hzhao" w:date="2010-10-28T11:29:00Z">
              <w:r w:rsidR="00FE0D92">
                <w:rPr>
                  <w:rFonts w:eastAsia="宋体" w:hint="eastAsia"/>
                  <w:sz w:val="22"/>
                  <w:lang w:eastAsia="zh-CN"/>
                </w:rPr>
                <w:t>choose</w:t>
              </w:r>
            </w:ins>
            <w:ins w:id="371" w:author="hzhao" w:date="2010-10-27T17:18:00Z">
              <w:r>
                <w:rPr>
                  <w:rFonts w:eastAsia="宋体" w:hint="eastAsia"/>
                  <w:sz w:val="22"/>
                  <w:lang w:eastAsia="zh-CN"/>
                </w:rPr>
                <w:t xml:space="preserve"> HM</w:t>
              </w:r>
            </w:ins>
            <w:ins w:id="372" w:author="hzhao" w:date="2010-10-28T10:27:00Z">
              <w:r w:rsidR="00C35051">
                <w:rPr>
                  <w:rFonts w:eastAsiaTheme="minorEastAsia" w:hint="eastAsia"/>
                  <w:sz w:val="22"/>
                  <w:lang w:eastAsia="zh-CN"/>
                </w:rPr>
                <w:t>(no capwap client enable, capwap client enable)</w:t>
              </w:r>
            </w:ins>
            <w:ins w:id="373" w:author="hzhao" w:date="2010-10-27T17:18:00Z">
              <w:r>
                <w:rPr>
                  <w:rFonts w:eastAsia="宋体" w:hint="eastAsia"/>
                  <w:sz w:val="22"/>
                  <w:lang w:eastAsia="zh-CN"/>
                </w:rPr>
                <w:t>, check if AP connect to HM in HM</w:t>
              </w:r>
            </w:ins>
          </w:p>
          <w:p w:rsidR="003D034E" w:rsidRPr="002248F0" w:rsidRDefault="003D034E" w:rsidP="00160E94">
            <w:pPr>
              <w:pStyle w:val="Body"/>
              <w:rPr>
                <w:rFonts w:eastAsia="宋体"/>
                <w:sz w:val="22"/>
                <w:lang w:eastAsia="zh-CN"/>
              </w:rPr>
            </w:pPr>
            <w:ins w:id="374" w:author="hzhao" w:date="2010-10-27T17:18:00Z">
              <w:r>
                <w:rPr>
                  <w:rFonts w:eastAsia="宋体" w:hint="eastAsia"/>
                  <w:sz w:val="22"/>
                  <w:lang w:eastAsia="zh-CN"/>
                </w:rPr>
                <w:t>2.Show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375" w:author="hzhao" w:date="2010-10-27T17:19:00Z">
              <w:r w:rsidR="003D034E">
                <w:rPr>
                  <w:rFonts w:eastAsia="宋体" w:hint="eastAsia"/>
                  <w:sz w:val="22"/>
                  <w:lang w:eastAsia="zh-CN"/>
                </w:rPr>
                <w:t xml:space="preserve">AP use stage server name in TCP,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17A27" w:rsidRPr="00117A27" w:rsidRDefault="00117A27" w:rsidP="00117A27">
            <w:pPr>
              <w:pStyle w:val="Body"/>
              <w:rPr>
                <w:ins w:id="376" w:author="hzhao" w:date="2010-10-29T13:54:00Z"/>
                <w:rFonts w:eastAsia="宋体"/>
                <w:sz w:val="22"/>
                <w:lang w:eastAsia="zh-CN"/>
              </w:rPr>
            </w:pPr>
            <w:ins w:id="377" w:author="hzhao" w:date="2010-10-29T13:54:00Z">
              <w:r w:rsidRPr="00117A27">
                <w:rPr>
                  <w:rFonts w:eastAsia="宋体"/>
                  <w:sz w:val="22"/>
                  <w:lang w:eastAsia="zh-CN"/>
                </w:rPr>
                <w:t>AH-0e5300#2010-10-29 05:47:54 debug   [capwap_ha, ah_capwap_func.c, 2138]: get hivemanager name from scd (first:, second:).</w:t>
              </w:r>
            </w:ins>
          </w:p>
          <w:p w:rsidR="00117A27" w:rsidRPr="00117A27" w:rsidRDefault="00117A27" w:rsidP="00117A27">
            <w:pPr>
              <w:pStyle w:val="Body"/>
              <w:rPr>
                <w:ins w:id="378" w:author="hzhao" w:date="2010-10-29T13:54:00Z"/>
                <w:rFonts w:eastAsia="宋体"/>
                <w:sz w:val="22"/>
                <w:lang w:eastAsia="zh-CN"/>
              </w:rPr>
            </w:pPr>
            <w:ins w:id="379" w:author="hzhao" w:date="2010-10-29T13:54:00Z">
              <w:r w:rsidRPr="00117A27">
                <w:rPr>
                  <w:rFonts w:eastAsia="宋体"/>
                  <w:sz w:val="22"/>
                  <w:lang w:eastAsia="zh-CN"/>
                </w:rPr>
                <w:t>2010-10-29 05:47:54 debug   [capwap_ha, ah_capwap_func.c, 1913]: user doesn't config primary and backup HM's name,use fixed server name and pre-defined server name to try</w:t>
              </w:r>
            </w:ins>
          </w:p>
          <w:p w:rsidR="00117A27" w:rsidRPr="00117A27" w:rsidRDefault="00117A27" w:rsidP="00117A27">
            <w:pPr>
              <w:pStyle w:val="Body"/>
              <w:rPr>
                <w:ins w:id="380" w:author="hzhao" w:date="2010-10-29T13:54:00Z"/>
                <w:rFonts w:eastAsia="宋体"/>
                <w:sz w:val="22"/>
                <w:lang w:eastAsia="zh-CN"/>
              </w:rPr>
            </w:pPr>
            <w:ins w:id="381" w:author="hzhao" w:date="2010-10-29T13:54:00Z">
              <w:r w:rsidRPr="00117A27">
                <w:rPr>
                  <w:rFonts w:eastAsia="宋体"/>
                  <w:sz w:val="22"/>
                  <w:lang w:eastAsia="zh-CN"/>
                </w:rPr>
                <w:t>2010-10-29 05:47:54 debug   [capwap_ha, ah_capwap_func.c, 1798]: can not get ip from HM's name:(hivemanager)</w:t>
              </w:r>
            </w:ins>
          </w:p>
          <w:p w:rsidR="00117A27" w:rsidRPr="00117A27" w:rsidRDefault="00117A27" w:rsidP="00117A27">
            <w:pPr>
              <w:pStyle w:val="Body"/>
              <w:rPr>
                <w:ins w:id="382" w:author="hzhao" w:date="2010-10-29T13:54:00Z"/>
                <w:rFonts w:eastAsia="宋体"/>
                <w:sz w:val="22"/>
                <w:lang w:eastAsia="zh-CN"/>
              </w:rPr>
            </w:pPr>
            <w:ins w:id="383" w:author="hzhao" w:date="2010-10-29T13:54:00Z">
              <w:r w:rsidRPr="00117A27">
                <w:rPr>
                  <w:rFonts w:eastAsia="宋体"/>
                  <w:sz w:val="22"/>
                  <w:lang w:eastAsia="zh-CN"/>
                </w:rPr>
                <w:t>2010-10-29 05:48:10 debug   [capwap_ha, ah_capwap_func.c, 1804]: get capwap server ip (192.168.51.252) for name (staging.aerohive.com)</w:t>
              </w:r>
            </w:ins>
          </w:p>
          <w:p w:rsidR="00117A27" w:rsidRPr="00117A27" w:rsidRDefault="00117A27" w:rsidP="00117A27">
            <w:pPr>
              <w:pStyle w:val="Body"/>
              <w:rPr>
                <w:ins w:id="384" w:author="hzhao" w:date="2010-10-29T13:54:00Z"/>
                <w:rFonts w:eastAsia="宋体"/>
                <w:sz w:val="22"/>
                <w:lang w:eastAsia="zh-CN"/>
              </w:rPr>
            </w:pPr>
            <w:ins w:id="385" w:author="hzhao" w:date="2010-10-29T13:54:00Z">
              <w:r w:rsidRPr="00117A27">
                <w:rPr>
                  <w:rFonts w:eastAsia="宋体"/>
                  <w:sz w:val="22"/>
                  <w:lang w:eastAsia="zh-CN"/>
                </w:rPr>
                <w:t>2010-10-29 05:48:10 debug   [capwap_ha, ah_capwap_func.c, 1960]: use broadcast, ip=0.0.0.0, port=12222</w:t>
              </w:r>
            </w:ins>
          </w:p>
          <w:p w:rsidR="00117A27" w:rsidRPr="00117A27" w:rsidRDefault="00117A27" w:rsidP="00117A27">
            <w:pPr>
              <w:pStyle w:val="Body"/>
              <w:rPr>
                <w:ins w:id="386" w:author="hzhao" w:date="2010-10-29T13:54:00Z"/>
                <w:rFonts w:eastAsia="宋体"/>
                <w:sz w:val="22"/>
                <w:lang w:eastAsia="zh-CN"/>
              </w:rPr>
            </w:pPr>
            <w:ins w:id="387" w:author="hzhao" w:date="2010-10-29T13:54:00Z">
              <w:r w:rsidRPr="00117A27">
                <w:rPr>
                  <w:rFonts w:eastAsia="宋体"/>
                  <w:sz w:val="22"/>
                  <w:lang w:eastAsia="zh-CN"/>
                </w:rPr>
                <w:t>2010-10-29 05:49:50 debug   [capwap_ha, ah_capwap_func.c, 2138]: get hivemanager name from scd (first:, second:).</w:t>
              </w:r>
            </w:ins>
          </w:p>
          <w:p w:rsidR="00117A27" w:rsidRPr="00117A27" w:rsidRDefault="00117A27" w:rsidP="00117A27">
            <w:pPr>
              <w:pStyle w:val="Body"/>
              <w:rPr>
                <w:ins w:id="388" w:author="hzhao" w:date="2010-10-29T13:54:00Z"/>
                <w:rFonts w:eastAsia="宋体"/>
                <w:sz w:val="22"/>
                <w:lang w:eastAsia="zh-CN"/>
              </w:rPr>
            </w:pPr>
            <w:ins w:id="389" w:author="hzhao" w:date="2010-10-29T13:54:00Z">
              <w:r w:rsidRPr="00117A27">
                <w:rPr>
                  <w:rFonts w:eastAsia="宋体"/>
                  <w:sz w:val="22"/>
                  <w:lang w:eastAsia="zh-CN"/>
                </w:rPr>
                <w:t>2010-10-29 05:49:50 debug   [capwap_ha, ah_capwap_func.c, 1913]: user doesn't config primary and backup HM's name,use fixed server name and pre-defined server name to try</w:t>
              </w:r>
            </w:ins>
          </w:p>
          <w:p w:rsidR="00117A27" w:rsidRPr="00117A27" w:rsidRDefault="00117A27" w:rsidP="00117A27">
            <w:pPr>
              <w:pStyle w:val="Body"/>
              <w:rPr>
                <w:ins w:id="390" w:author="hzhao" w:date="2010-10-29T13:54:00Z"/>
                <w:rFonts w:eastAsia="宋体"/>
                <w:sz w:val="22"/>
                <w:lang w:eastAsia="zh-CN"/>
              </w:rPr>
            </w:pPr>
            <w:ins w:id="391" w:author="hzhao" w:date="2010-10-29T13:54:00Z">
              <w:r w:rsidRPr="00117A27">
                <w:rPr>
                  <w:rFonts w:eastAsia="宋体"/>
                  <w:sz w:val="22"/>
                  <w:lang w:eastAsia="zh-CN"/>
                </w:rPr>
                <w:t>2010-10-29 05:49:50 debug   [capwap_ha, ah_capwap_func.c, 1798]: can not get ip from HM's name:(hivemanager)</w:t>
              </w:r>
            </w:ins>
          </w:p>
          <w:p w:rsidR="00117A27" w:rsidRPr="00117A27" w:rsidRDefault="00117A27" w:rsidP="00117A27">
            <w:pPr>
              <w:pStyle w:val="Body"/>
              <w:rPr>
                <w:ins w:id="392" w:author="hzhao" w:date="2010-10-29T13:54:00Z"/>
                <w:rFonts w:eastAsia="宋体"/>
                <w:sz w:val="22"/>
                <w:lang w:eastAsia="zh-CN"/>
              </w:rPr>
            </w:pPr>
            <w:ins w:id="393" w:author="hzhao" w:date="2010-10-29T13:54:00Z">
              <w:r w:rsidRPr="00117A27">
                <w:rPr>
                  <w:rFonts w:eastAsia="宋体"/>
                  <w:sz w:val="22"/>
                  <w:lang w:eastAsia="zh-CN"/>
                </w:rPr>
                <w:t>2010-10-29 05:50:05 debug   [capwap_ha, ah_capwap_func.c, 1804]: get capwap server ip (192.168.51.252) for name (staging.aerohive.com)</w:t>
              </w:r>
            </w:ins>
          </w:p>
          <w:p w:rsidR="00117A27" w:rsidRPr="00117A27" w:rsidRDefault="00117A27" w:rsidP="00117A27">
            <w:pPr>
              <w:pStyle w:val="Body"/>
              <w:rPr>
                <w:ins w:id="394" w:author="hzhao" w:date="2010-10-29T13:54:00Z"/>
                <w:rFonts w:eastAsia="宋体"/>
                <w:sz w:val="22"/>
                <w:lang w:eastAsia="zh-CN"/>
              </w:rPr>
            </w:pPr>
            <w:ins w:id="395" w:author="hzhao" w:date="2010-10-29T13:54:00Z">
              <w:r w:rsidRPr="00117A27">
                <w:rPr>
                  <w:rFonts w:eastAsia="宋体"/>
                  <w:sz w:val="22"/>
                  <w:lang w:eastAsia="zh-CN"/>
                </w:rPr>
                <w:t>2010-10-29 05:50:05 debug   [capwap_ha, ah_capwap_func.c, 1974]: use predefine server(UDP), ip=192.168.51.252, port=12222</w:t>
              </w:r>
            </w:ins>
          </w:p>
          <w:p w:rsidR="00117A27" w:rsidRPr="00117A27" w:rsidRDefault="00117A27" w:rsidP="00117A27">
            <w:pPr>
              <w:pStyle w:val="Body"/>
              <w:rPr>
                <w:ins w:id="396" w:author="hzhao" w:date="2010-10-29T13:54:00Z"/>
                <w:rFonts w:eastAsia="宋体"/>
                <w:sz w:val="22"/>
                <w:lang w:eastAsia="zh-CN"/>
              </w:rPr>
            </w:pPr>
            <w:ins w:id="397" w:author="hzhao" w:date="2010-10-29T13:54:00Z">
              <w:r w:rsidRPr="00117A27">
                <w:rPr>
                  <w:rFonts w:eastAsia="宋体"/>
                  <w:sz w:val="22"/>
                  <w:lang w:eastAsia="zh-CN"/>
                </w:rPr>
                <w:t>2010-10-29 05:51:26 debug   [capwap_ha, ah_capwap_func.c, 2138]: get hivemanager name from scd (first:, second:).</w:t>
              </w:r>
            </w:ins>
          </w:p>
          <w:p w:rsidR="00117A27" w:rsidRPr="00117A27" w:rsidRDefault="00117A27" w:rsidP="00117A27">
            <w:pPr>
              <w:pStyle w:val="Body"/>
              <w:rPr>
                <w:ins w:id="398" w:author="hzhao" w:date="2010-10-29T13:54:00Z"/>
                <w:rFonts w:eastAsia="宋体"/>
                <w:sz w:val="22"/>
                <w:lang w:eastAsia="zh-CN"/>
              </w:rPr>
            </w:pPr>
            <w:ins w:id="399" w:author="hzhao" w:date="2010-10-29T13:54:00Z">
              <w:r w:rsidRPr="00117A27">
                <w:rPr>
                  <w:rFonts w:eastAsia="宋体"/>
                  <w:sz w:val="22"/>
                  <w:lang w:eastAsia="zh-CN"/>
                </w:rPr>
                <w:t>2010-10-29 05:51:26 debug   [capwap_ha, ah_capwap_func.c, 1913]: user doesn't config primary and backup HM's name,use fixed server name and pre-defined server name to try</w:t>
              </w:r>
            </w:ins>
          </w:p>
          <w:p w:rsidR="00117A27" w:rsidRPr="00117A27" w:rsidRDefault="00117A27" w:rsidP="00117A27">
            <w:pPr>
              <w:pStyle w:val="Body"/>
              <w:rPr>
                <w:ins w:id="400" w:author="hzhao" w:date="2010-10-29T13:54:00Z"/>
                <w:rFonts w:eastAsia="宋体"/>
                <w:sz w:val="22"/>
                <w:lang w:eastAsia="zh-CN"/>
              </w:rPr>
            </w:pPr>
            <w:ins w:id="401" w:author="hzhao" w:date="2010-10-29T13:54:00Z">
              <w:r w:rsidRPr="00117A27">
                <w:rPr>
                  <w:rFonts w:eastAsia="宋体"/>
                  <w:sz w:val="22"/>
                  <w:lang w:eastAsia="zh-CN"/>
                </w:rPr>
                <w:t>2010-10-29 05:51:26 debug   [capwap_ha, ah_capwap_func.c, 1798]: can not get ip from HM's name:(hivemanager)</w:t>
              </w:r>
            </w:ins>
          </w:p>
          <w:p w:rsidR="00117A27" w:rsidRPr="00117A27" w:rsidRDefault="00117A27" w:rsidP="00117A27">
            <w:pPr>
              <w:pStyle w:val="Body"/>
              <w:rPr>
                <w:ins w:id="402" w:author="hzhao" w:date="2010-10-29T13:54:00Z"/>
                <w:rFonts w:eastAsia="宋体"/>
                <w:sz w:val="22"/>
                <w:lang w:eastAsia="zh-CN"/>
              </w:rPr>
            </w:pPr>
            <w:ins w:id="403" w:author="hzhao" w:date="2010-10-29T13:54:00Z">
              <w:r w:rsidRPr="00117A27">
                <w:rPr>
                  <w:rFonts w:eastAsia="宋体"/>
                  <w:sz w:val="22"/>
                  <w:lang w:eastAsia="zh-CN"/>
                </w:rPr>
                <w:t>2010-10-29 05:51:42 debug   [capwap_ha, ah_capwap_func.c, 1804]: get capwap server ip (192.168.51.252) for name (staging.aerohive.com)</w:t>
              </w:r>
            </w:ins>
          </w:p>
          <w:p w:rsidR="00117A27" w:rsidRPr="00117A27" w:rsidRDefault="00117A27" w:rsidP="00117A27">
            <w:pPr>
              <w:pStyle w:val="Body"/>
              <w:rPr>
                <w:ins w:id="404" w:author="hzhao" w:date="2010-10-29T13:54:00Z"/>
                <w:rFonts w:eastAsia="宋体"/>
                <w:sz w:val="22"/>
                <w:lang w:eastAsia="zh-CN"/>
              </w:rPr>
            </w:pPr>
            <w:ins w:id="405" w:author="hzhao" w:date="2010-10-29T13:54:00Z">
              <w:r w:rsidRPr="00117A27">
                <w:rPr>
                  <w:rFonts w:eastAsia="宋体"/>
                  <w:sz w:val="22"/>
                  <w:lang w:eastAsia="zh-CN"/>
                </w:rPr>
                <w:t>2010-10-29 05:51:42 debug   [capwap_ha, ah_capwap_func.c, 1985]: use predefine server(TCP), ip=192.168.51.252, port=80</w:t>
              </w:r>
            </w:ins>
          </w:p>
          <w:p w:rsidR="00117A27" w:rsidRPr="00117A27" w:rsidRDefault="00117A27" w:rsidP="00117A27">
            <w:pPr>
              <w:pStyle w:val="Body"/>
              <w:rPr>
                <w:ins w:id="406" w:author="hzhao" w:date="2010-10-29T13:54:00Z"/>
                <w:rFonts w:eastAsia="宋体"/>
                <w:sz w:val="22"/>
                <w:lang w:eastAsia="zh-CN"/>
              </w:rPr>
            </w:pPr>
          </w:p>
          <w:p w:rsidR="00117A27" w:rsidRDefault="00117A27" w:rsidP="00117A27">
            <w:pPr>
              <w:pStyle w:val="Body"/>
              <w:rPr>
                <w:ins w:id="407" w:author="hzhao" w:date="2010-10-29T13:54:00Z"/>
                <w:rFonts w:eastAsia="宋体"/>
                <w:sz w:val="22"/>
                <w:lang w:eastAsia="zh-CN"/>
              </w:rPr>
            </w:pPr>
          </w:p>
          <w:p w:rsidR="00117A27" w:rsidRPr="00117A27" w:rsidRDefault="00117A27" w:rsidP="00117A27">
            <w:pPr>
              <w:pStyle w:val="Body"/>
              <w:rPr>
                <w:ins w:id="408" w:author="hzhao" w:date="2010-10-29T13:54:00Z"/>
                <w:rFonts w:eastAsia="宋体"/>
                <w:sz w:val="22"/>
                <w:lang w:eastAsia="zh-CN"/>
              </w:rPr>
            </w:pPr>
            <w:ins w:id="409" w:author="hzhao" w:date="2010-10-29T13:54:00Z">
              <w:r w:rsidRPr="00117A27">
                <w:rPr>
                  <w:rFonts w:eastAsia="宋体"/>
                  <w:sz w:val="22"/>
                  <w:lang w:eastAsia="zh-CN"/>
                </w:rPr>
                <w:t xml:space="preserve">AH-0e5300#show capwap client </w:t>
              </w:r>
            </w:ins>
          </w:p>
          <w:p w:rsidR="00117A27" w:rsidRPr="00117A27" w:rsidRDefault="00117A27" w:rsidP="00117A27">
            <w:pPr>
              <w:pStyle w:val="Body"/>
              <w:rPr>
                <w:ins w:id="410" w:author="hzhao" w:date="2010-10-29T13:54:00Z"/>
                <w:rFonts w:eastAsia="宋体"/>
                <w:sz w:val="22"/>
                <w:lang w:eastAsia="zh-CN"/>
              </w:rPr>
            </w:pPr>
            <w:ins w:id="411" w:author="hzhao" w:date="2010-10-29T13:54:00Z">
              <w:r w:rsidRPr="00117A27">
                <w:rPr>
                  <w:rFonts w:eastAsia="宋体"/>
                  <w:sz w:val="22"/>
                  <w:lang w:eastAsia="zh-CN"/>
                </w:rPr>
                <w:t xml:space="preserve">CAPWAP client:   Enabled </w:t>
              </w:r>
            </w:ins>
          </w:p>
          <w:p w:rsidR="00117A27" w:rsidRPr="00117A27" w:rsidRDefault="00117A27" w:rsidP="00117A27">
            <w:pPr>
              <w:pStyle w:val="Body"/>
              <w:rPr>
                <w:ins w:id="412" w:author="hzhao" w:date="2010-10-29T13:54:00Z"/>
                <w:rFonts w:eastAsia="宋体"/>
                <w:sz w:val="22"/>
                <w:lang w:eastAsia="zh-CN"/>
              </w:rPr>
            </w:pPr>
            <w:ins w:id="413" w:author="hzhao" w:date="2010-10-29T13:54:00Z">
              <w:r w:rsidRPr="00117A27">
                <w:rPr>
                  <w:rFonts w:eastAsia="宋体"/>
                  <w:sz w:val="22"/>
                  <w:lang w:eastAsia="zh-CN"/>
                </w:rPr>
                <w:t>CAPWAP transport mode:  HTTP on TCP</w:t>
              </w:r>
            </w:ins>
          </w:p>
          <w:p w:rsidR="00117A27" w:rsidRPr="00117A27" w:rsidRDefault="00117A27" w:rsidP="00117A27">
            <w:pPr>
              <w:pStyle w:val="Body"/>
              <w:rPr>
                <w:ins w:id="414" w:author="hzhao" w:date="2010-10-29T13:54:00Z"/>
                <w:rFonts w:eastAsia="宋体"/>
                <w:sz w:val="22"/>
                <w:lang w:eastAsia="zh-CN"/>
              </w:rPr>
            </w:pPr>
            <w:ins w:id="415" w:author="hzhao" w:date="2010-10-29T13:54:00Z">
              <w:r w:rsidRPr="00117A27">
                <w:rPr>
                  <w:rFonts w:eastAsia="宋体"/>
                  <w:sz w:val="22"/>
                  <w:lang w:eastAsia="zh-CN"/>
                </w:rPr>
                <w:t xml:space="preserve">RUN state: Connected securely to the CAPWAP server </w:t>
              </w:r>
            </w:ins>
          </w:p>
          <w:p w:rsidR="00117A27" w:rsidRPr="00117A27" w:rsidRDefault="00117A27" w:rsidP="00117A27">
            <w:pPr>
              <w:pStyle w:val="Body"/>
              <w:rPr>
                <w:ins w:id="416" w:author="hzhao" w:date="2010-10-29T13:54:00Z"/>
                <w:rFonts w:eastAsia="宋体"/>
                <w:sz w:val="22"/>
                <w:lang w:eastAsia="zh-CN"/>
              </w:rPr>
            </w:pPr>
            <w:ins w:id="417" w:author="hzhao" w:date="2010-10-29T13:54:00Z">
              <w:r w:rsidRPr="00117A27">
                <w:rPr>
                  <w:rFonts w:eastAsia="宋体"/>
                  <w:sz w:val="22"/>
                  <w:lang w:eastAsia="zh-CN"/>
                </w:rPr>
                <w:t>CAPWAP client IP:        192.168.20.10</w:t>
              </w:r>
            </w:ins>
          </w:p>
          <w:p w:rsidR="00117A27" w:rsidRPr="00117A27" w:rsidRDefault="00117A27" w:rsidP="00117A27">
            <w:pPr>
              <w:pStyle w:val="Body"/>
              <w:rPr>
                <w:ins w:id="418" w:author="hzhao" w:date="2010-10-29T13:54:00Z"/>
                <w:rFonts w:eastAsia="宋体"/>
                <w:sz w:val="22"/>
                <w:lang w:eastAsia="zh-CN"/>
              </w:rPr>
            </w:pPr>
            <w:ins w:id="419" w:author="hzhao" w:date="2010-10-29T13:54:00Z">
              <w:r w:rsidRPr="00117A27">
                <w:rPr>
                  <w:rFonts w:eastAsia="宋体"/>
                  <w:sz w:val="22"/>
                  <w:lang w:eastAsia="zh-CN"/>
                </w:rPr>
                <w:t>CAPWAP server IP:        192.168.51.252</w:t>
              </w:r>
            </w:ins>
          </w:p>
          <w:p w:rsidR="00117A27" w:rsidRPr="00117A27" w:rsidRDefault="00117A27" w:rsidP="00117A27">
            <w:pPr>
              <w:pStyle w:val="Body"/>
              <w:rPr>
                <w:ins w:id="420" w:author="hzhao" w:date="2010-10-29T13:54:00Z"/>
                <w:rFonts w:eastAsia="宋体"/>
                <w:sz w:val="22"/>
                <w:lang w:eastAsia="zh-CN"/>
              </w:rPr>
            </w:pPr>
            <w:ins w:id="421" w:author="hzhao" w:date="2010-10-29T13:54:00Z">
              <w:r w:rsidRPr="00117A27">
                <w:rPr>
                  <w:rFonts w:eastAsia="宋体"/>
                  <w:sz w:val="22"/>
                  <w:lang w:eastAsia="zh-CN"/>
                </w:rPr>
                <w:t>HiveManager Primary Name:</w:t>
              </w:r>
            </w:ins>
          </w:p>
          <w:p w:rsidR="00117A27" w:rsidRPr="00117A27" w:rsidRDefault="00117A27" w:rsidP="00117A27">
            <w:pPr>
              <w:pStyle w:val="Body"/>
              <w:rPr>
                <w:ins w:id="422" w:author="hzhao" w:date="2010-10-29T13:54:00Z"/>
                <w:rFonts w:eastAsia="宋体"/>
                <w:sz w:val="22"/>
                <w:lang w:eastAsia="zh-CN"/>
              </w:rPr>
            </w:pPr>
            <w:ins w:id="423" w:author="hzhao" w:date="2010-10-29T13:54:00Z">
              <w:r w:rsidRPr="00117A27">
                <w:rPr>
                  <w:rFonts w:eastAsia="宋体"/>
                  <w:sz w:val="22"/>
                  <w:lang w:eastAsia="zh-CN"/>
                </w:rPr>
                <w:lastRenderedPageBreak/>
                <w:t xml:space="preserve">HiveManager Backup Name: </w:t>
              </w:r>
            </w:ins>
          </w:p>
          <w:p w:rsidR="00117A27" w:rsidRPr="00117A27" w:rsidRDefault="00117A27" w:rsidP="00117A27">
            <w:pPr>
              <w:pStyle w:val="Body"/>
              <w:rPr>
                <w:ins w:id="424" w:author="hzhao" w:date="2010-10-29T13:54:00Z"/>
                <w:rFonts w:eastAsia="宋体"/>
                <w:sz w:val="22"/>
                <w:lang w:eastAsia="zh-CN"/>
              </w:rPr>
            </w:pPr>
            <w:ins w:id="425" w:author="hzhao" w:date="2010-10-29T13:54:00Z">
              <w:r w:rsidRPr="00117A27">
                <w:rPr>
                  <w:rFonts w:eastAsia="宋体"/>
                  <w:sz w:val="22"/>
                  <w:lang w:eastAsia="zh-CN"/>
                </w:rPr>
                <w:t>CAPWAP Default Server Name: staging.aerohive.com</w:t>
              </w:r>
            </w:ins>
          </w:p>
          <w:p w:rsidR="00117A27" w:rsidRPr="00117A27" w:rsidRDefault="00117A27" w:rsidP="00117A27">
            <w:pPr>
              <w:pStyle w:val="Body"/>
              <w:rPr>
                <w:ins w:id="426" w:author="hzhao" w:date="2010-10-29T13:54:00Z"/>
                <w:rFonts w:eastAsia="宋体"/>
                <w:sz w:val="22"/>
                <w:lang w:eastAsia="zh-CN"/>
              </w:rPr>
            </w:pPr>
            <w:ins w:id="427" w:author="hzhao" w:date="2010-10-29T13:54:00Z">
              <w:r w:rsidRPr="00117A27">
                <w:rPr>
                  <w:rFonts w:eastAsia="宋体"/>
                  <w:sz w:val="22"/>
                  <w:lang w:eastAsia="zh-CN"/>
                </w:rPr>
                <w:t xml:space="preserve">Virtual HiveManager Name: </w:t>
              </w:r>
            </w:ins>
          </w:p>
          <w:p w:rsidR="00117A27" w:rsidRPr="00117A27" w:rsidRDefault="00117A27" w:rsidP="00117A27">
            <w:pPr>
              <w:pStyle w:val="Body"/>
              <w:rPr>
                <w:ins w:id="428" w:author="hzhao" w:date="2010-10-29T13:54:00Z"/>
                <w:rFonts w:eastAsia="宋体"/>
                <w:sz w:val="22"/>
                <w:lang w:eastAsia="zh-CN"/>
              </w:rPr>
            </w:pPr>
            <w:ins w:id="429" w:author="hzhao" w:date="2010-10-29T13:54:00Z">
              <w:r w:rsidRPr="00117A27">
                <w:rPr>
                  <w:rFonts w:eastAsia="宋体"/>
                  <w:sz w:val="22"/>
                  <w:lang w:eastAsia="zh-CN"/>
                </w:rPr>
                <w:t>CAPWAP Choose HiveManager:Predefine Name (TCP mode)</w:t>
              </w:r>
            </w:ins>
          </w:p>
          <w:p w:rsidR="00117A27" w:rsidRPr="00117A27" w:rsidRDefault="00117A27" w:rsidP="00117A27">
            <w:pPr>
              <w:pStyle w:val="Body"/>
              <w:rPr>
                <w:ins w:id="430" w:author="hzhao" w:date="2010-10-29T13:54:00Z"/>
                <w:rFonts w:eastAsia="宋体"/>
                <w:sz w:val="22"/>
                <w:lang w:eastAsia="zh-CN"/>
              </w:rPr>
            </w:pPr>
            <w:ins w:id="431" w:author="hzhao" w:date="2010-10-29T13:54:00Z">
              <w:r w:rsidRPr="00117A27">
                <w:rPr>
                  <w:rFonts w:eastAsia="宋体"/>
                  <w:sz w:val="22"/>
                  <w:lang w:eastAsia="zh-CN"/>
                </w:rPr>
                <w:t>Server source Port:      0</w:t>
              </w:r>
            </w:ins>
          </w:p>
          <w:p w:rsidR="00117A27" w:rsidRPr="00117A27" w:rsidRDefault="00117A27" w:rsidP="00117A27">
            <w:pPr>
              <w:pStyle w:val="Body"/>
              <w:rPr>
                <w:ins w:id="432" w:author="hzhao" w:date="2010-10-29T13:54:00Z"/>
                <w:rFonts w:eastAsia="宋体"/>
                <w:sz w:val="22"/>
                <w:lang w:eastAsia="zh-CN"/>
              </w:rPr>
            </w:pPr>
            <w:ins w:id="433" w:author="hzhao" w:date="2010-10-29T13:54:00Z">
              <w:r w:rsidRPr="00117A27">
                <w:rPr>
                  <w:rFonts w:eastAsia="宋体"/>
                  <w:sz w:val="22"/>
                  <w:lang w:eastAsia="zh-CN"/>
                </w:rPr>
                <w:t>CAPWAP action:           Waiting for a CAPWAP packet</w:t>
              </w:r>
            </w:ins>
          </w:p>
          <w:p w:rsidR="00117A27" w:rsidRPr="00117A27" w:rsidRDefault="00117A27" w:rsidP="00117A27">
            <w:pPr>
              <w:pStyle w:val="Body"/>
              <w:rPr>
                <w:ins w:id="434" w:author="hzhao" w:date="2010-10-29T13:54:00Z"/>
                <w:rFonts w:eastAsia="宋体"/>
                <w:sz w:val="22"/>
                <w:lang w:eastAsia="zh-CN"/>
              </w:rPr>
            </w:pPr>
            <w:ins w:id="435" w:author="hzhao" w:date="2010-10-29T13:54:00Z">
              <w:r w:rsidRPr="00117A27">
                <w:rPr>
                  <w:rFonts w:eastAsia="宋体"/>
                  <w:sz w:val="22"/>
                  <w:lang w:eastAsia="zh-CN"/>
                </w:rPr>
                <w:t>Server destination Port: 80</w:t>
              </w:r>
            </w:ins>
          </w:p>
          <w:p w:rsidR="00117A27" w:rsidRPr="00117A27" w:rsidRDefault="00117A27" w:rsidP="00117A27">
            <w:pPr>
              <w:pStyle w:val="Body"/>
              <w:rPr>
                <w:ins w:id="436" w:author="hzhao" w:date="2010-10-29T13:54:00Z"/>
                <w:rFonts w:eastAsia="宋体"/>
                <w:sz w:val="22"/>
                <w:lang w:eastAsia="zh-CN"/>
              </w:rPr>
            </w:pPr>
            <w:ins w:id="437" w:author="hzhao" w:date="2010-10-29T13:54:00Z">
              <w:r w:rsidRPr="00117A27">
                <w:rPr>
                  <w:rFonts w:eastAsia="宋体"/>
                  <w:sz w:val="22"/>
                  <w:lang w:eastAsia="zh-CN"/>
                </w:rPr>
                <w:t>CAPWAP send event:       Enabled</w:t>
              </w:r>
            </w:ins>
          </w:p>
          <w:p w:rsidR="00117A27" w:rsidRPr="00117A27" w:rsidRDefault="00117A27" w:rsidP="00117A27">
            <w:pPr>
              <w:pStyle w:val="Body"/>
              <w:rPr>
                <w:ins w:id="438" w:author="hzhao" w:date="2010-10-29T13:54:00Z"/>
                <w:rFonts w:eastAsia="宋体"/>
                <w:sz w:val="22"/>
                <w:lang w:eastAsia="zh-CN"/>
              </w:rPr>
            </w:pPr>
            <w:ins w:id="439" w:author="hzhao" w:date="2010-10-29T13:54:00Z">
              <w:r w:rsidRPr="00117A27">
                <w:rPr>
                  <w:rFonts w:eastAsia="宋体"/>
                  <w:sz w:val="22"/>
                  <w:lang w:eastAsia="zh-CN"/>
                </w:rPr>
                <w:t>CAPWAP DTLS state:       Enabled</w:t>
              </w:r>
            </w:ins>
          </w:p>
          <w:p w:rsidR="00160E94" w:rsidRPr="00923513" w:rsidRDefault="00117A27" w:rsidP="00117A27">
            <w:pPr>
              <w:pStyle w:val="Body"/>
              <w:rPr>
                <w:rFonts w:eastAsia="宋体"/>
                <w:sz w:val="22"/>
                <w:lang w:eastAsia="zh-CN"/>
              </w:rPr>
            </w:pPr>
            <w:ins w:id="440" w:author="hzhao" w:date="2010-10-29T13:54:00Z">
              <w:r w:rsidRPr="00117A27">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sz w:val="21"/>
          <w:szCs w:val="21"/>
          <w:lang w:eastAsia="zh-CN"/>
        </w:rPr>
        <w:t>Ft_CapwapEnhancement_</w:t>
      </w:r>
      <w:r w:rsidR="00160E94">
        <w:rPr>
          <w:rFonts w:eastAsia="宋体" w:hint="eastAsia"/>
          <w:sz w:val="21"/>
          <w:szCs w:val="21"/>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sz w:val="21"/>
                <w:szCs w:val="21"/>
                <w:lang w:eastAsia="zh-CN"/>
              </w:rPr>
              <w:t>Ft_CapwapEnhancement_</w:t>
            </w:r>
            <w:r w:rsidR="00160E94">
              <w:rPr>
                <w:rFonts w:ascii="Arial" w:eastAsia="宋体" w:hAnsi="Arial" w:cs="Arial" w:hint="eastAsia"/>
                <w:sz w:val="21"/>
                <w:szCs w:val="21"/>
                <w:lang w:eastAsia="zh-CN"/>
              </w:rPr>
              <w:t>6</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235F1B">
            <w:pPr>
              <w:pStyle w:val="Body"/>
              <w:rPr>
                <w:rFonts w:eastAsia="宋体"/>
                <w:sz w:val="22"/>
                <w:lang w:eastAsia="zh-CN"/>
              </w:rPr>
            </w:pPr>
            <w:r w:rsidRPr="00923513">
              <w:rPr>
                <w:rFonts w:eastAsia="宋体" w:hint="eastAsia"/>
                <w:sz w:val="22"/>
                <w:lang w:eastAsia="zh-CN"/>
              </w:rPr>
              <w:t xml:space="preserve"> </w:t>
            </w:r>
            <w:del w:id="441" w:author="hzhao" w:date="2010-10-29T14:45:00Z">
              <w:r w:rsidDel="00235F1B">
                <w:rPr>
                  <w:rFonts w:eastAsia="宋体"/>
                  <w:sz w:val="22"/>
                  <w:lang w:eastAsia="zh-CN"/>
                </w:rPr>
                <w:delText>T</w:delText>
              </w:r>
              <w:r w:rsidDel="00235F1B">
                <w:rPr>
                  <w:rFonts w:eastAsia="宋体" w:hint="eastAsia"/>
                  <w:sz w:val="22"/>
                  <w:lang w:eastAsia="zh-CN"/>
                </w:rPr>
                <w:delText>opology1</w:delText>
              </w:r>
            </w:del>
            <w:ins w:id="442" w:author="hzhao" w:date="2010-10-29T14:45:00Z">
              <w:r w:rsidR="00235F1B">
                <w:rPr>
                  <w:rFonts w:eastAsia="宋体" w:hint="eastAsia"/>
                  <w:sz w:val="22"/>
                  <w:lang w:eastAsia="zh-CN"/>
                </w:rPr>
                <w:t xml:space="preserve"> AP------L3 Switch------DHCP/DNS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will loop this logic if haven’t found HM</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E4692D" w:rsidP="00160E94">
            <w:pPr>
              <w:pStyle w:val="Body"/>
              <w:rPr>
                <w:ins w:id="443" w:author="hzhao" w:date="2010-10-29T14:20:00Z"/>
                <w:rFonts w:eastAsia="宋体"/>
                <w:sz w:val="22"/>
                <w:lang w:eastAsia="zh-CN"/>
              </w:rPr>
            </w:pPr>
            <w:ins w:id="444" w:author="hzhao" w:date="2010-10-29T14:20:00Z">
              <w:r>
                <w:rPr>
                  <w:rFonts w:eastAsia="宋体" w:hint="eastAsia"/>
                  <w:sz w:val="22"/>
                  <w:lang w:eastAsia="zh-CN"/>
                </w:rPr>
                <w:t>Hivemanager and stage not be configured in DNS server</w:t>
              </w:r>
            </w:ins>
          </w:p>
          <w:p w:rsidR="00E4692D" w:rsidRPr="00923513" w:rsidRDefault="00E4692D" w:rsidP="00160E94">
            <w:pPr>
              <w:pStyle w:val="Body"/>
              <w:rPr>
                <w:rFonts w:eastAsia="宋体"/>
                <w:sz w:val="22"/>
                <w:lang w:eastAsia="zh-CN"/>
              </w:rPr>
            </w:pPr>
            <w:ins w:id="445" w:author="hzhao" w:date="2010-10-29T14:20:00Z">
              <w:r>
                <w:rPr>
                  <w:rFonts w:eastAsia="宋体" w:hint="eastAsia"/>
                  <w:sz w:val="22"/>
                  <w:lang w:eastAsia="zh-CN"/>
                </w:rPr>
                <w:t>HM not exist  in the same vlan</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A7352B" w:rsidP="00A7352B">
            <w:pPr>
              <w:pStyle w:val="Body"/>
              <w:rPr>
                <w:ins w:id="446" w:author="hzhao" w:date="2010-10-29T14:23:00Z"/>
                <w:rFonts w:eastAsia="宋体"/>
                <w:sz w:val="22"/>
                <w:lang w:eastAsia="zh-CN"/>
              </w:rPr>
            </w:pPr>
            <w:ins w:id="447" w:author="hzhao" w:date="2010-10-29T14:21:00Z">
              <w:r>
                <w:rPr>
                  <w:rFonts w:eastAsia="宋体" w:hint="eastAsia"/>
                  <w:sz w:val="22"/>
                  <w:lang w:eastAsia="zh-CN"/>
                </w:rPr>
                <w:t xml:space="preserve">1.Open _debug capwap ha and debug console to check work flow for </w:t>
              </w:r>
            </w:ins>
            <w:ins w:id="448" w:author="hzhao" w:date="2010-10-29T14:22:00Z">
              <w:r>
                <w:rPr>
                  <w:rFonts w:eastAsia="宋体" w:hint="eastAsia"/>
                  <w:sz w:val="22"/>
                  <w:lang w:eastAsia="zh-CN"/>
                </w:rPr>
                <w:t xml:space="preserve">CAPWAP </w:t>
              </w:r>
              <w:r>
                <w:rPr>
                  <w:rFonts w:eastAsia="宋体"/>
                  <w:sz w:val="22"/>
                  <w:lang w:eastAsia="zh-CN"/>
                </w:rPr>
                <w:t>choose</w:t>
              </w:r>
              <w:r>
                <w:rPr>
                  <w:rFonts w:eastAsia="宋体" w:hint="eastAsia"/>
                  <w:sz w:val="22"/>
                  <w:lang w:eastAsia="zh-CN"/>
                </w:rPr>
                <w:t xml:space="preserve"> HM,</w:t>
              </w:r>
            </w:ins>
            <w:ins w:id="449" w:author="hzhao" w:date="2010-10-29T14:23:00Z">
              <w:r>
                <w:rPr>
                  <w:rFonts w:eastAsia="宋体" w:hint="eastAsia"/>
                  <w:sz w:val="22"/>
                  <w:lang w:eastAsia="zh-CN"/>
                </w:rPr>
                <w:t xml:space="preserve"> check if APconnect to HM</w:t>
              </w:r>
            </w:ins>
          </w:p>
          <w:p w:rsidR="00A7352B" w:rsidRPr="00A7352B" w:rsidRDefault="00A7352B" w:rsidP="00A7352B">
            <w:pPr>
              <w:pStyle w:val="Body"/>
              <w:rPr>
                <w:rFonts w:eastAsia="宋体"/>
                <w:sz w:val="22"/>
                <w:lang w:eastAsia="zh-CN"/>
              </w:rPr>
            </w:pPr>
            <w:ins w:id="450" w:author="hzhao" w:date="2010-10-29T14:24:00Z">
              <w:r>
                <w:rPr>
                  <w:rFonts w:eastAsia="宋体" w:hint="eastAsia"/>
                  <w:sz w:val="22"/>
                  <w:lang w:eastAsia="zh-CN"/>
                </w:rPr>
                <w:t>2.Show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del w:id="451" w:author="hzhao" w:date="2010-10-29T14:24:00Z">
              <w:r w:rsidDel="00A7352B">
                <w:rPr>
                  <w:rFonts w:eastAsia="宋体" w:hint="eastAsia"/>
                  <w:sz w:val="22"/>
                  <w:lang w:eastAsia="zh-CN"/>
                </w:rPr>
                <w:delText>can see the</w:delText>
              </w:r>
            </w:del>
            <w:r>
              <w:rPr>
                <w:rFonts w:eastAsia="宋体" w:hint="eastAsia"/>
                <w:sz w:val="22"/>
                <w:lang w:eastAsia="zh-CN"/>
              </w:rPr>
              <w:t xml:space="preserve"> </w:t>
            </w:r>
            <w:del w:id="452" w:author="hzhao" w:date="2010-10-29T14:24:00Z">
              <w:r w:rsidDel="00A7352B">
                <w:rPr>
                  <w:rFonts w:eastAsia="宋体" w:hint="eastAsia"/>
                  <w:sz w:val="22"/>
                  <w:lang w:eastAsia="zh-CN"/>
                </w:rPr>
                <w:delText>AP on HM</w:delText>
              </w:r>
            </w:del>
            <w:ins w:id="453" w:author="hzhao" w:date="2010-10-29T14:24:00Z">
              <w:r w:rsidR="00A7352B">
                <w:rPr>
                  <w:rFonts w:eastAsia="宋体" w:hint="eastAsia"/>
                  <w:sz w:val="22"/>
                  <w:lang w:eastAsia="zh-CN"/>
                </w:rPr>
                <w:t xml:space="preserve"> No HM be found, AP could not connect to HM</w:t>
              </w:r>
            </w:ins>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454" w:author="hzhao" w:date="2010-10-29T14:25:00Z">
              <w:r w:rsidR="00A7352B">
                <w:rPr>
                  <w:rFonts w:eastAsia="宋体" w:hint="eastAsia"/>
                  <w:sz w:val="22"/>
                  <w:lang w:eastAsia="zh-CN"/>
                </w:rPr>
                <w:t xml:space="preserve">Not </w:t>
              </w:r>
            </w:ins>
            <w:r>
              <w:rPr>
                <w:rFonts w:eastAsia="宋体" w:hint="eastAsia"/>
                <w:sz w:val="22"/>
                <w:lang w:eastAsia="zh-CN"/>
              </w:rPr>
              <w:t>display run status if show capwap client</w:t>
            </w:r>
            <w:ins w:id="455" w:author="hzhao" w:date="2010-10-29T14:25:00Z">
              <w:r w:rsidR="00F16BD5">
                <w:rPr>
                  <w:rFonts w:eastAsia="宋体" w:hint="eastAsia"/>
                  <w:sz w:val="22"/>
                  <w:lang w:eastAsia="zh-CN"/>
                </w:rPr>
                <w:t>, display discovery or sulking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4692D" w:rsidRPr="00E4692D" w:rsidRDefault="00E4692D" w:rsidP="00E4692D">
            <w:pPr>
              <w:pStyle w:val="Body"/>
              <w:rPr>
                <w:ins w:id="456" w:author="hzhao" w:date="2010-10-29T14:19:00Z"/>
                <w:rFonts w:eastAsia="宋体"/>
                <w:sz w:val="22"/>
                <w:lang w:eastAsia="zh-CN"/>
              </w:rPr>
            </w:pPr>
            <w:ins w:id="457" w:author="hzhao" w:date="2010-10-29T14:19:00Z">
              <w:r w:rsidRPr="00E4692D">
                <w:rPr>
                  <w:rFonts w:eastAsia="宋体"/>
                  <w:sz w:val="22"/>
                  <w:lang w:eastAsia="zh-CN"/>
                </w:rPr>
                <w:t>AH-0e5300#2010-10-29 06:00:18 debug   [capwap_ha, ah_capwap_func.c, 2138]: get hivemanager name from scd (first:, second:).</w:t>
              </w:r>
            </w:ins>
          </w:p>
          <w:p w:rsidR="00E4692D" w:rsidRPr="00E4692D" w:rsidRDefault="00E4692D" w:rsidP="00E4692D">
            <w:pPr>
              <w:pStyle w:val="Body"/>
              <w:rPr>
                <w:ins w:id="458" w:author="hzhao" w:date="2010-10-29T14:19:00Z"/>
                <w:rFonts w:eastAsia="宋体"/>
                <w:sz w:val="22"/>
                <w:lang w:eastAsia="zh-CN"/>
              </w:rPr>
            </w:pPr>
            <w:ins w:id="459" w:author="hzhao" w:date="2010-10-29T14:19:00Z">
              <w:r w:rsidRPr="00E4692D">
                <w:rPr>
                  <w:rFonts w:eastAsia="宋体"/>
                  <w:sz w:val="22"/>
                  <w:lang w:eastAsia="zh-CN"/>
                </w:rPr>
                <w:t>2010-10-29 06:00:18 debug   [capwap_ha, ah_capwap_func.c, 1913]: user doesn't config primary and backup HM's name,use fixed server name and pre-defined server name to try</w:t>
              </w:r>
            </w:ins>
          </w:p>
          <w:p w:rsidR="00E4692D" w:rsidRPr="00E4692D" w:rsidRDefault="00E4692D" w:rsidP="00E4692D">
            <w:pPr>
              <w:pStyle w:val="Body"/>
              <w:rPr>
                <w:ins w:id="460" w:author="hzhao" w:date="2010-10-29T14:19:00Z"/>
                <w:rFonts w:eastAsia="宋体"/>
                <w:sz w:val="22"/>
                <w:lang w:eastAsia="zh-CN"/>
              </w:rPr>
            </w:pPr>
            <w:ins w:id="461" w:author="hzhao" w:date="2010-10-29T14:19:00Z">
              <w:r w:rsidRPr="00E4692D">
                <w:rPr>
                  <w:rFonts w:eastAsia="宋体"/>
                  <w:sz w:val="22"/>
                  <w:lang w:eastAsia="zh-CN"/>
                </w:rPr>
                <w:t>2010-10-29 06:00:18 debug   [capwap_ha, ah_capwap_func.c, 1798]: can not get ip from HM's name:(hivemanager)</w:t>
              </w:r>
            </w:ins>
          </w:p>
          <w:p w:rsidR="00E4692D" w:rsidRPr="00E4692D" w:rsidRDefault="00E4692D" w:rsidP="00E4692D">
            <w:pPr>
              <w:pStyle w:val="Body"/>
              <w:rPr>
                <w:ins w:id="462" w:author="hzhao" w:date="2010-10-29T14:19:00Z"/>
                <w:rFonts w:eastAsia="宋体"/>
                <w:sz w:val="22"/>
                <w:lang w:eastAsia="zh-CN"/>
              </w:rPr>
            </w:pPr>
            <w:ins w:id="463" w:author="hzhao" w:date="2010-10-29T14:19:00Z">
              <w:r w:rsidRPr="00E4692D">
                <w:rPr>
                  <w:rFonts w:eastAsia="宋体"/>
                  <w:sz w:val="22"/>
                  <w:lang w:eastAsia="zh-CN"/>
                </w:rPr>
                <w:t>2010-10-29 06:00:33 debug   [capwap_ha, ah_capwap_func.c, 1798]: can not get ip from HM's name:(staging.aerohive.com)</w:t>
              </w:r>
            </w:ins>
          </w:p>
          <w:p w:rsidR="00E4692D" w:rsidRPr="00E4692D" w:rsidRDefault="00E4692D" w:rsidP="00E4692D">
            <w:pPr>
              <w:pStyle w:val="Body"/>
              <w:rPr>
                <w:ins w:id="464" w:author="hzhao" w:date="2010-10-29T14:19:00Z"/>
                <w:rFonts w:eastAsia="宋体"/>
                <w:sz w:val="22"/>
                <w:lang w:eastAsia="zh-CN"/>
              </w:rPr>
            </w:pPr>
            <w:ins w:id="465" w:author="hzhao" w:date="2010-10-29T14:19:00Z">
              <w:r w:rsidRPr="00E4692D">
                <w:rPr>
                  <w:rFonts w:eastAsia="宋体"/>
                  <w:sz w:val="22"/>
                  <w:lang w:eastAsia="zh-CN"/>
                </w:rPr>
                <w:t>2010-10-29 06:00:33 debug   [capwap_ha, ah_capwap_func.c, 1920]: can not resolve fixed/predefine name, use broadcast, ip=0.0.0.0, port=80</w:t>
              </w:r>
            </w:ins>
          </w:p>
          <w:p w:rsidR="00E4692D" w:rsidRPr="00E4692D" w:rsidRDefault="00E4692D" w:rsidP="00E4692D">
            <w:pPr>
              <w:pStyle w:val="Body"/>
              <w:rPr>
                <w:ins w:id="466" w:author="hzhao" w:date="2010-10-29T14:19:00Z"/>
                <w:rFonts w:eastAsia="宋体"/>
                <w:sz w:val="22"/>
                <w:lang w:eastAsia="zh-CN"/>
              </w:rPr>
            </w:pPr>
            <w:ins w:id="467" w:author="hzhao" w:date="2010-10-29T14:19:00Z">
              <w:r w:rsidRPr="00E4692D">
                <w:rPr>
                  <w:rFonts w:eastAsia="宋体"/>
                  <w:sz w:val="22"/>
                  <w:lang w:eastAsia="zh-CN"/>
                </w:rPr>
                <w:t>2010-10-29 06:02:10 debug   [capwap_ha, ah_capwap_func.c, 2138]: get hivemanager name from scd (first:, second:).</w:t>
              </w:r>
            </w:ins>
          </w:p>
          <w:p w:rsidR="00E4692D" w:rsidRPr="00E4692D" w:rsidRDefault="00E4692D" w:rsidP="00E4692D">
            <w:pPr>
              <w:pStyle w:val="Body"/>
              <w:rPr>
                <w:ins w:id="468" w:author="hzhao" w:date="2010-10-29T14:19:00Z"/>
                <w:rFonts w:eastAsia="宋体"/>
                <w:sz w:val="22"/>
                <w:lang w:eastAsia="zh-CN"/>
              </w:rPr>
            </w:pPr>
            <w:ins w:id="469" w:author="hzhao" w:date="2010-10-29T14:19:00Z">
              <w:r w:rsidRPr="00E4692D">
                <w:rPr>
                  <w:rFonts w:eastAsia="宋体"/>
                  <w:sz w:val="22"/>
                  <w:lang w:eastAsia="zh-CN"/>
                </w:rPr>
                <w:t>2010-10-29 06:02:10 debug   [capwap_ha, ah_capwap_func.c, 1913]: user doesn't config primary and backup HM's name,use fixed server name and pre-defined server name to try</w:t>
              </w:r>
            </w:ins>
          </w:p>
          <w:p w:rsidR="00E4692D" w:rsidRPr="00E4692D" w:rsidRDefault="00E4692D" w:rsidP="00E4692D">
            <w:pPr>
              <w:pStyle w:val="Body"/>
              <w:rPr>
                <w:ins w:id="470" w:author="hzhao" w:date="2010-10-29T14:19:00Z"/>
                <w:rFonts w:eastAsia="宋体"/>
                <w:sz w:val="22"/>
                <w:lang w:eastAsia="zh-CN"/>
              </w:rPr>
            </w:pPr>
            <w:ins w:id="471" w:author="hzhao" w:date="2010-10-29T14:19:00Z">
              <w:r w:rsidRPr="00E4692D">
                <w:rPr>
                  <w:rFonts w:eastAsia="宋体"/>
                  <w:sz w:val="22"/>
                  <w:lang w:eastAsia="zh-CN"/>
                </w:rPr>
                <w:lastRenderedPageBreak/>
                <w:t>2010-10-29 06:02:10 debug   [capwap_ha, ah_capwap_func.c, 1798]: can not get ip from HM's name:(hivemanager)</w:t>
              </w:r>
            </w:ins>
          </w:p>
          <w:p w:rsidR="00E4692D" w:rsidRPr="00E4692D" w:rsidRDefault="00E4692D" w:rsidP="00E4692D">
            <w:pPr>
              <w:pStyle w:val="Body"/>
              <w:rPr>
                <w:ins w:id="472" w:author="hzhao" w:date="2010-10-29T14:19:00Z"/>
                <w:rFonts w:eastAsia="宋体"/>
                <w:sz w:val="22"/>
                <w:lang w:eastAsia="zh-CN"/>
              </w:rPr>
            </w:pPr>
            <w:ins w:id="473" w:author="hzhao" w:date="2010-10-29T14:19:00Z">
              <w:r w:rsidRPr="00E4692D">
                <w:rPr>
                  <w:rFonts w:eastAsia="宋体"/>
                  <w:sz w:val="22"/>
                  <w:lang w:eastAsia="zh-CN"/>
                </w:rPr>
                <w:t>2010-10-29 06:02:25 debug   [capwap_ha, ah_capwap_func.c, 1798]: can not get ip from HM's name:(staging.aerohive.com)</w:t>
              </w:r>
            </w:ins>
          </w:p>
          <w:p w:rsidR="00E4692D" w:rsidRPr="00E4692D" w:rsidRDefault="00E4692D" w:rsidP="00E4692D">
            <w:pPr>
              <w:pStyle w:val="Body"/>
              <w:rPr>
                <w:ins w:id="474" w:author="hzhao" w:date="2010-10-29T14:19:00Z"/>
                <w:rFonts w:eastAsia="宋体"/>
                <w:sz w:val="22"/>
                <w:lang w:eastAsia="zh-CN"/>
              </w:rPr>
            </w:pPr>
            <w:ins w:id="475" w:author="hzhao" w:date="2010-10-29T14:19:00Z">
              <w:r w:rsidRPr="00E4692D">
                <w:rPr>
                  <w:rFonts w:eastAsia="宋体"/>
                  <w:sz w:val="22"/>
                  <w:lang w:eastAsia="zh-CN"/>
                </w:rPr>
                <w:t>2010-10-29 06:02:25 debug   [capwap_ha, ah_capwap_func.c, 1920]: can not resolve fixed/predefine name, use broadcast, ip=0.0.0.0, port=80</w:t>
              </w:r>
            </w:ins>
          </w:p>
          <w:p w:rsidR="00E4692D" w:rsidRPr="00E4692D" w:rsidRDefault="00E4692D" w:rsidP="00E4692D">
            <w:pPr>
              <w:pStyle w:val="Body"/>
              <w:rPr>
                <w:ins w:id="476" w:author="hzhao" w:date="2010-10-29T14:19:00Z"/>
                <w:rFonts w:eastAsia="宋体"/>
                <w:sz w:val="22"/>
                <w:lang w:eastAsia="zh-CN"/>
              </w:rPr>
            </w:pPr>
            <w:ins w:id="477" w:author="hzhao" w:date="2010-10-29T14:19:00Z">
              <w:r w:rsidRPr="00E4692D">
                <w:rPr>
                  <w:rFonts w:eastAsia="宋体"/>
                  <w:sz w:val="22"/>
                  <w:lang w:eastAsia="zh-CN"/>
                </w:rPr>
                <w:t>2010-10-29 06:04:04 debug   [capwap_ha, ah_capwap_func.c, 2138]: get hivemanager name from scd (first:, second:).</w:t>
              </w:r>
            </w:ins>
          </w:p>
          <w:p w:rsidR="00E4692D" w:rsidRPr="00E4692D" w:rsidRDefault="00E4692D" w:rsidP="00E4692D">
            <w:pPr>
              <w:pStyle w:val="Body"/>
              <w:rPr>
                <w:ins w:id="478" w:author="hzhao" w:date="2010-10-29T14:19:00Z"/>
                <w:rFonts w:eastAsia="宋体"/>
                <w:sz w:val="22"/>
                <w:lang w:eastAsia="zh-CN"/>
              </w:rPr>
            </w:pPr>
            <w:ins w:id="479" w:author="hzhao" w:date="2010-10-29T14:19:00Z">
              <w:r w:rsidRPr="00E4692D">
                <w:rPr>
                  <w:rFonts w:eastAsia="宋体"/>
                  <w:sz w:val="22"/>
                  <w:lang w:eastAsia="zh-CN"/>
                </w:rPr>
                <w:t>2010-10-29 06:04:04 debug   [capwap_ha, ah_capwap_func.c, 1913]: user doesn't config primary and backup HM's name,use fixed server name and pre-defined server name to try</w:t>
              </w:r>
            </w:ins>
          </w:p>
          <w:p w:rsidR="00E4692D" w:rsidRPr="00E4692D" w:rsidRDefault="00E4692D" w:rsidP="00E4692D">
            <w:pPr>
              <w:pStyle w:val="Body"/>
              <w:rPr>
                <w:ins w:id="480" w:author="hzhao" w:date="2010-10-29T14:19:00Z"/>
                <w:rFonts w:eastAsia="宋体"/>
                <w:sz w:val="22"/>
                <w:lang w:eastAsia="zh-CN"/>
              </w:rPr>
            </w:pPr>
            <w:ins w:id="481" w:author="hzhao" w:date="2010-10-29T14:19:00Z">
              <w:r w:rsidRPr="00E4692D">
                <w:rPr>
                  <w:rFonts w:eastAsia="宋体"/>
                  <w:sz w:val="22"/>
                  <w:lang w:eastAsia="zh-CN"/>
                </w:rPr>
                <w:t>2010-10-29 06:04:04 debug   [capwap_ha, ah_capwap_func.c, 1798]: can not get ip from HM's name:(hivemanager)</w:t>
              </w:r>
            </w:ins>
          </w:p>
          <w:p w:rsidR="00E4692D" w:rsidRPr="00E4692D" w:rsidRDefault="00E4692D" w:rsidP="00E4692D">
            <w:pPr>
              <w:pStyle w:val="Body"/>
              <w:rPr>
                <w:ins w:id="482" w:author="hzhao" w:date="2010-10-29T14:19:00Z"/>
                <w:rFonts w:eastAsia="宋体"/>
                <w:sz w:val="22"/>
                <w:lang w:eastAsia="zh-CN"/>
              </w:rPr>
            </w:pPr>
            <w:ins w:id="483" w:author="hzhao" w:date="2010-10-29T14:19:00Z">
              <w:r w:rsidRPr="00E4692D">
                <w:rPr>
                  <w:rFonts w:eastAsia="宋体"/>
                  <w:sz w:val="22"/>
                  <w:lang w:eastAsia="zh-CN"/>
                </w:rPr>
                <w:t>2010-10-29 06:04:19 debug   [capwap_ha, ah_capwap_func.c, 1798]: can not get ip from HM's name:(staging.aerohive.com)</w:t>
              </w:r>
            </w:ins>
          </w:p>
          <w:p w:rsidR="00E4692D" w:rsidRPr="00E4692D" w:rsidRDefault="00E4692D" w:rsidP="00E4692D">
            <w:pPr>
              <w:pStyle w:val="Body"/>
              <w:rPr>
                <w:ins w:id="484" w:author="hzhao" w:date="2010-10-29T14:19:00Z"/>
                <w:rFonts w:eastAsia="宋体"/>
                <w:sz w:val="22"/>
                <w:lang w:eastAsia="zh-CN"/>
              </w:rPr>
            </w:pPr>
            <w:ins w:id="485" w:author="hzhao" w:date="2010-10-29T14:19:00Z">
              <w:r w:rsidRPr="00E4692D">
                <w:rPr>
                  <w:rFonts w:eastAsia="宋体"/>
                  <w:sz w:val="22"/>
                  <w:lang w:eastAsia="zh-CN"/>
                </w:rPr>
                <w:t>2010-10-29 06:04:19 debug   [capwap_ha, ah_capwap_func.c, 1920]: can not resolve fixed/predefine name, use broadcast, ip=0.0.0.0, port=80</w:t>
              </w:r>
            </w:ins>
          </w:p>
          <w:p w:rsidR="00E4692D" w:rsidRPr="00E4692D" w:rsidRDefault="00E4692D" w:rsidP="00E4692D">
            <w:pPr>
              <w:pStyle w:val="Body"/>
              <w:rPr>
                <w:ins w:id="486" w:author="hzhao" w:date="2010-10-29T14:19:00Z"/>
                <w:rFonts w:eastAsia="宋体"/>
                <w:sz w:val="22"/>
                <w:lang w:eastAsia="zh-CN"/>
              </w:rPr>
            </w:pPr>
          </w:p>
          <w:p w:rsidR="00E4692D" w:rsidRPr="00E4692D" w:rsidRDefault="00E4692D" w:rsidP="00E4692D">
            <w:pPr>
              <w:pStyle w:val="Body"/>
              <w:rPr>
                <w:ins w:id="487" w:author="hzhao" w:date="2010-10-29T14:19:00Z"/>
                <w:rFonts w:eastAsia="宋体"/>
                <w:sz w:val="22"/>
                <w:lang w:eastAsia="zh-CN"/>
              </w:rPr>
            </w:pPr>
            <w:ins w:id="488" w:author="hzhao" w:date="2010-10-29T14:19:00Z">
              <w:r w:rsidRPr="00E4692D">
                <w:rPr>
                  <w:rFonts w:eastAsia="宋体"/>
                  <w:sz w:val="22"/>
                  <w:lang w:eastAsia="zh-CN"/>
                </w:rPr>
                <w:t xml:space="preserve">AH-0e5300#show capwap client         </w:t>
              </w:r>
            </w:ins>
          </w:p>
          <w:p w:rsidR="00E4692D" w:rsidRPr="00E4692D" w:rsidRDefault="00E4692D" w:rsidP="00E4692D">
            <w:pPr>
              <w:pStyle w:val="Body"/>
              <w:rPr>
                <w:ins w:id="489" w:author="hzhao" w:date="2010-10-29T14:19:00Z"/>
                <w:rFonts w:eastAsia="宋体"/>
                <w:sz w:val="22"/>
                <w:lang w:eastAsia="zh-CN"/>
              </w:rPr>
            </w:pPr>
            <w:ins w:id="490" w:author="hzhao" w:date="2010-10-29T14:19:00Z">
              <w:r w:rsidRPr="00E4692D">
                <w:rPr>
                  <w:rFonts w:eastAsia="宋体"/>
                  <w:sz w:val="22"/>
                  <w:lang w:eastAsia="zh-CN"/>
                </w:rPr>
                <w:t xml:space="preserve">CAPWAP client:   Enabled </w:t>
              </w:r>
            </w:ins>
          </w:p>
          <w:p w:rsidR="00E4692D" w:rsidRPr="00E4692D" w:rsidRDefault="00E4692D" w:rsidP="00E4692D">
            <w:pPr>
              <w:pStyle w:val="Body"/>
              <w:rPr>
                <w:ins w:id="491" w:author="hzhao" w:date="2010-10-29T14:19:00Z"/>
                <w:rFonts w:eastAsia="宋体"/>
                <w:sz w:val="22"/>
                <w:lang w:eastAsia="zh-CN"/>
              </w:rPr>
            </w:pPr>
            <w:ins w:id="492" w:author="hzhao" w:date="2010-10-29T14:19:00Z">
              <w:r w:rsidRPr="00E4692D">
                <w:rPr>
                  <w:rFonts w:eastAsia="宋体"/>
                  <w:sz w:val="22"/>
                  <w:lang w:eastAsia="zh-CN"/>
                </w:rPr>
                <w:t>CAPWAP transport mode:  UDP</w:t>
              </w:r>
            </w:ins>
          </w:p>
          <w:p w:rsidR="00E4692D" w:rsidRPr="00E4692D" w:rsidRDefault="00E4692D" w:rsidP="00E4692D">
            <w:pPr>
              <w:pStyle w:val="Body"/>
              <w:rPr>
                <w:ins w:id="493" w:author="hzhao" w:date="2010-10-29T14:19:00Z"/>
                <w:rFonts w:eastAsia="宋体"/>
                <w:sz w:val="22"/>
                <w:lang w:eastAsia="zh-CN"/>
              </w:rPr>
            </w:pPr>
            <w:ins w:id="494" w:author="hzhao" w:date="2010-10-29T14:19:00Z">
              <w:r w:rsidRPr="00E4692D">
                <w:rPr>
                  <w:rFonts w:eastAsia="宋体"/>
                  <w:sz w:val="22"/>
                  <w:lang w:eastAsia="zh-CN"/>
                </w:rPr>
                <w:t xml:space="preserve">SULKING state: Pausing between two sets of DISCOVERY states </w:t>
              </w:r>
            </w:ins>
          </w:p>
          <w:p w:rsidR="00E4692D" w:rsidRPr="00E4692D" w:rsidRDefault="00E4692D" w:rsidP="00E4692D">
            <w:pPr>
              <w:pStyle w:val="Body"/>
              <w:rPr>
                <w:ins w:id="495" w:author="hzhao" w:date="2010-10-29T14:19:00Z"/>
                <w:rFonts w:eastAsia="宋体"/>
                <w:sz w:val="22"/>
                <w:lang w:eastAsia="zh-CN"/>
              </w:rPr>
            </w:pPr>
            <w:ins w:id="496" w:author="hzhao" w:date="2010-10-29T14:19:00Z">
              <w:r w:rsidRPr="00E4692D">
                <w:rPr>
                  <w:rFonts w:eastAsia="宋体"/>
                  <w:sz w:val="22"/>
                  <w:lang w:eastAsia="zh-CN"/>
                </w:rPr>
                <w:t>CAPWAP client IP:        192.168.20.10</w:t>
              </w:r>
            </w:ins>
          </w:p>
          <w:p w:rsidR="00E4692D" w:rsidRPr="00E4692D" w:rsidRDefault="00E4692D" w:rsidP="00E4692D">
            <w:pPr>
              <w:pStyle w:val="Body"/>
              <w:rPr>
                <w:ins w:id="497" w:author="hzhao" w:date="2010-10-29T14:19:00Z"/>
                <w:rFonts w:eastAsia="宋体"/>
                <w:sz w:val="22"/>
                <w:lang w:eastAsia="zh-CN"/>
              </w:rPr>
            </w:pPr>
            <w:ins w:id="498" w:author="hzhao" w:date="2010-10-29T14:19:00Z">
              <w:r w:rsidRPr="00E4692D">
                <w:rPr>
                  <w:rFonts w:eastAsia="宋体"/>
                  <w:sz w:val="22"/>
                  <w:lang w:eastAsia="zh-CN"/>
                </w:rPr>
                <w:t>CAPWAP server IP:        0.0.0.0</w:t>
              </w:r>
            </w:ins>
          </w:p>
          <w:p w:rsidR="00E4692D" w:rsidRPr="00E4692D" w:rsidRDefault="00E4692D" w:rsidP="00E4692D">
            <w:pPr>
              <w:pStyle w:val="Body"/>
              <w:rPr>
                <w:ins w:id="499" w:author="hzhao" w:date="2010-10-29T14:19:00Z"/>
                <w:rFonts w:eastAsia="宋体"/>
                <w:sz w:val="22"/>
                <w:lang w:eastAsia="zh-CN"/>
              </w:rPr>
            </w:pPr>
            <w:ins w:id="500" w:author="hzhao" w:date="2010-10-29T14:19:00Z">
              <w:r w:rsidRPr="00E4692D">
                <w:rPr>
                  <w:rFonts w:eastAsia="宋体"/>
                  <w:sz w:val="22"/>
                  <w:lang w:eastAsia="zh-CN"/>
                </w:rPr>
                <w:t>HiveManager Primary Name:</w:t>
              </w:r>
            </w:ins>
          </w:p>
          <w:p w:rsidR="00E4692D" w:rsidRPr="00E4692D" w:rsidRDefault="00E4692D" w:rsidP="00E4692D">
            <w:pPr>
              <w:pStyle w:val="Body"/>
              <w:rPr>
                <w:ins w:id="501" w:author="hzhao" w:date="2010-10-29T14:19:00Z"/>
                <w:rFonts w:eastAsia="宋体"/>
                <w:sz w:val="22"/>
                <w:lang w:eastAsia="zh-CN"/>
              </w:rPr>
            </w:pPr>
            <w:ins w:id="502" w:author="hzhao" w:date="2010-10-29T14:19:00Z">
              <w:r w:rsidRPr="00E4692D">
                <w:rPr>
                  <w:rFonts w:eastAsia="宋体"/>
                  <w:sz w:val="22"/>
                  <w:lang w:eastAsia="zh-CN"/>
                </w:rPr>
                <w:t xml:space="preserve">HiveManager Backup Name: </w:t>
              </w:r>
            </w:ins>
          </w:p>
          <w:p w:rsidR="00E4692D" w:rsidRPr="00E4692D" w:rsidRDefault="00E4692D" w:rsidP="00E4692D">
            <w:pPr>
              <w:pStyle w:val="Body"/>
              <w:rPr>
                <w:ins w:id="503" w:author="hzhao" w:date="2010-10-29T14:19:00Z"/>
                <w:rFonts w:eastAsia="宋体"/>
                <w:sz w:val="22"/>
                <w:lang w:eastAsia="zh-CN"/>
              </w:rPr>
            </w:pPr>
            <w:ins w:id="504" w:author="hzhao" w:date="2010-10-29T14:19:00Z">
              <w:r w:rsidRPr="00E4692D">
                <w:rPr>
                  <w:rFonts w:eastAsia="宋体"/>
                  <w:sz w:val="22"/>
                  <w:lang w:eastAsia="zh-CN"/>
                </w:rPr>
                <w:t>CAPWAP Default Server Name: staging.aerohive.com</w:t>
              </w:r>
            </w:ins>
          </w:p>
          <w:p w:rsidR="00E4692D" w:rsidRPr="00E4692D" w:rsidRDefault="00E4692D" w:rsidP="00E4692D">
            <w:pPr>
              <w:pStyle w:val="Body"/>
              <w:rPr>
                <w:ins w:id="505" w:author="hzhao" w:date="2010-10-29T14:19:00Z"/>
                <w:rFonts w:eastAsia="宋体"/>
                <w:sz w:val="22"/>
                <w:lang w:eastAsia="zh-CN"/>
              </w:rPr>
            </w:pPr>
            <w:ins w:id="506" w:author="hzhao" w:date="2010-10-29T14:19:00Z">
              <w:r w:rsidRPr="00E4692D">
                <w:rPr>
                  <w:rFonts w:eastAsia="宋体"/>
                  <w:sz w:val="22"/>
                  <w:lang w:eastAsia="zh-CN"/>
                </w:rPr>
                <w:t xml:space="preserve">Virtual HiveManager Name: </w:t>
              </w:r>
            </w:ins>
          </w:p>
          <w:p w:rsidR="00E4692D" w:rsidRPr="00E4692D" w:rsidRDefault="00E4692D" w:rsidP="00E4692D">
            <w:pPr>
              <w:pStyle w:val="Body"/>
              <w:rPr>
                <w:ins w:id="507" w:author="hzhao" w:date="2010-10-29T14:19:00Z"/>
                <w:rFonts w:eastAsia="宋体"/>
                <w:sz w:val="22"/>
                <w:lang w:eastAsia="zh-CN"/>
              </w:rPr>
            </w:pPr>
            <w:ins w:id="508" w:author="hzhao" w:date="2010-10-29T14:19:00Z">
              <w:r w:rsidRPr="00E4692D">
                <w:rPr>
                  <w:rFonts w:eastAsia="宋体"/>
                  <w:sz w:val="22"/>
                  <w:lang w:eastAsia="zh-CN"/>
                </w:rPr>
                <w:t>CAPWAP Choose HiveManager:Broadcasting</w:t>
              </w:r>
            </w:ins>
          </w:p>
          <w:p w:rsidR="00E4692D" w:rsidRPr="00E4692D" w:rsidRDefault="00E4692D" w:rsidP="00E4692D">
            <w:pPr>
              <w:pStyle w:val="Body"/>
              <w:rPr>
                <w:ins w:id="509" w:author="hzhao" w:date="2010-10-29T14:19:00Z"/>
                <w:rFonts w:eastAsia="宋体"/>
                <w:sz w:val="22"/>
                <w:lang w:eastAsia="zh-CN"/>
              </w:rPr>
            </w:pPr>
            <w:ins w:id="510" w:author="hzhao" w:date="2010-10-29T14:19:00Z">
              <w:r w:rsidRPr="00E4692D">
                <w:rPr>
                  <w:rFonts w:eastAsia="宋体"/>
                  <w:sz w:val="22"/>
                  <w:lang w:eastAsia="zh-CN"/>
                </w:rPr>
                <w:t>Server source Port:      0</w:t>
              </w:r>
            </w:ins>
          </w:p>
          <w:p w:rsidR="00E4692D" w:rsidRPr="00E4692D" w:rsidRDefault="00E4692D" w:rsidP="00E4692D">
            <w:pPr>
              <w:pStyle w:val="Body"/>
              <w:rPr>
                <w:ins w:id="511" w:author="hzhao" w:date="2010-10-29T14:19:00Z"/>
                <w:rFonts w:eastAsia="宋体"/>
                <w:sz w:val="22"/>
                <w:lang w:eastAsia="zh-CN"/>
              </w:rPr>
            </w:pPr>
            <w:ins w:id="512" w:author="hzhao" w:date="2010-10-29T14:19:00Z">
              <w:r w:rsidRPr="00E4692D">
                <w:rPr>
                  <w:rFonts w:eastAsia="宋体"/>
                  <w:sz w:val="22"/>
                  <w:lang w:eastAsia="zh-CN"/>
                </w:rPr>
                <w:t>CAPWAP action:           Waiting for a CAPWAP packet</w:t>
              </w:r>
            </w:ins>
          </w:p>
          <w:p w:rsidR="00E4692D" w:rsidRPr="00E4692D" w:rsidRDefault="00E4692D" w:rsidP="00E4692D">
            <w:pPr>
              <w:pStyle w:val="Body"/>
              <w:rPr>
                <w:ins w:id="513" w:author="hzhao" w:date="2010-10-29T14:19:00Z"/>
                <w:rFonts w:eastAsia="宋体"/>
                <w:sz w:val="22"/>
                <w:lang w:eastAsia="zh-CN"/>
              </w:rPr>
            </w:pPr>
            <w:ins w:id="514" w:author="hzhao" w:date="2010-10-29T14:19:00Z">
              <w:r w:rsidRPr="00E4692D">
                <w:rPr>
                  <w:rFonts w:eastAsia="宋体"/>
                  <w:sz w:val="22"/>
                  <w:lang w:eastAsia="zh-CN"/>
                </w:rPr>
                <w:t>Server destination Port: 80</w:t>
              </w:r>
            </w:ins>
          </w:p>
          <w:p w:rsidR="00E4692D" w:rsidRPr="00E4692D" w:rsidRDefault="00E4692D" w:rsidP="00E4692D">
            <w:pPr>
              <w:pStyle w:val="Body"/>
              <w:rPr>
                <w:ins w:id="515" w:author="hzhao" w:date="2010-10-29T14:19:00Z"/>
                <w:rFonts w:eastAsia="宋体"/>
                <w:sz w:val="22"/>
                <w:lang w:eastAsia="zh-CN"/>
              </w:rPr>
            </w:pPr>
            <w:ins w:id="516" w:author="hzhao" w:date="2010-10-29T14:19:00Z">
              <w:r w:rsidRPr="00E4692D">
                <w:rPr>
                  <w:rFonts w:eastAsia="宋体"/>
                  <w:sz w:val="22"/>
                  <w:lang w:eastAsia="zh-CN"/>
                </w:rPr>
                <w:t>CAPWAP send event:       Enabled</w:t>
              </w:r>
            </w:ins>
          </w:p>
          <w:p w:rsidR="00E4692D" w:rsidRPr="00E4692D" w:rsidRDefault="00E4692D" w:rsidP="00E4692D">
            <w:pPr>
              <w:pStyle w:val="Body"/>
              <w:rPr>
                <w:ins w:id="517" w:author="hzhao" w:date="2010-10-29T14:19:00Z"/>
                <w:rFonts w:eastAsia="宋体"/>
                <w:sz w:val="22"/>
                <w:lang w:eastAsia="zh-CN"/>
              </w:rPr>
            </w:pPr>
            <w:ins w:id="518" w:author="hzhao" w:date="2010-10-29T14:19:00Z">
              <w:r w:rsidRPr="00E4692D">
                <w:rPr>
                  <w:rFonts w:eastAsia="宋体"/>
                  <w:sz w:val="22"/>
                  <w:lang w:eastAsia="zh-CN"/>
                </w:rPr>
                <w:t>CAPWAP DTLS state:       Enabled</w:t>
              </w:r>
            </w:ins>
          </w:p>
          <w:p w:rsidR="00160E94" w:rsidRPr="00923513" w:rsidRDefault="00E4692D" w:rsidP="00E4692D">
            <w:pPr>
              <w:pStyle w:val="Body"/>
              <w:rPr>
                <w:rFonts w:eastAsia="宋体"/>
                <w:sz w:val="22"/>
                <w:lang w:eastAsia="zh-CN"/>
              </w:rPr>
            </w:pPr>
            <w:ins w:id="519" w:author="hzhao" w:date="2010-10-29T14:19:00Z">
              <w:r w:rsidRPr="00E4692D">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Pr="00160E94" w:rsidRDefault="00160E94" w:rsidP="00160E94">
      <w:pPr>
        <w:pStyle w:val="30"/>
        <w:rPr>
          <w:lang w:eastAsia="zh-CN"/>
        </w:rPr>
      </w:pPr>
      <w:r w:rsidRPr="00160E94">
        <w:rPr>
          <w:lang w:eastAsia="zh-CN"/>
        </w:rPr>
        <w:t>C</w:t>
      </w:r>
      <w:r w:rsidRPr="00160E94">
        <w:rPr>
          <w:rFonts w:hint="eastAsia"/>
          <w:lang w:eastAsia="zh-CN"/>
        </w:rPr>
        <w:t>onfig HM name in AP, but doesn</w:t>
      </w:r>
      <w:r w:rsidRPr="00160E94">
        <w:rPr>
          <w:lang w:eastAsia="zh-CN"/>
        </w:rPr>
        <w:t>’</w:t>
      </w:r>
      <w:r w:rsidRPr="00160E94">
        <w:rPr>
          <w:rFonts w:hint="eastAsia"/>
          <w:lang w:eastAsia="zh-CN"/>
        </w:rPr>
        <w:t>t config transfer-mode and port</w:t>
      </w:r>
    </w:p>
    <w:p w:rsidR="00160E94" w:rsidRP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sz w:val="21"/>
          <w:szCs w:val="21"/>
          <w:lang w:eastAsia="zh-CN"/>
        </w:rPr>
        <w:lastRenderedPageBreak/>
        <w:t>Ft_CapwapEnhancement_</w:t>
      </w:r>
      <w:r w:rsidR="00160E94">
        <w:rPr>
          <w:rFonts w:eastAsia="宋体" w:hint="eastAsia"/>
          <w:sz w:val="21"/>
          <w:szCs w:val="21"/>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sz w:val="21"/>
                <w:szCs w:val="21"/>
                <w:lang w:eastAsia="zh-CN"/>
              </w:rPr>
              <w:t>Ft_CapwapEnhancement_</w:t>
            </w:r>
            <w:r w:rsidR="00160E94">
              <w:rPr>
                <w:rFonts w:ascii="Arial" w:eastAsia="宋体" w:hAnsi="Arial" w:cs="Arial" w:hint="eastAsia"/>
                <w:sz w:val="21"/>
                <w:szCs w:val="21"/>
                <w:lang w:eastAsia="zh-CN"/>
              </w:rPr>
              <w:t>7</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654E" w:rsidRDefault="00160E94" w:rsidP="0065654E">
            <w:pPr>
              <w:pStyle w:val="Body"/>
              <w:rPr>
                <w:ins w:id="520" w:author="hzhao" w:date="2010-11-01T10:21:00Z"/>
                <w:rFonts w:eastAsia="宋体"/>
                <w:sz w:val="22"/>
                <w:lang w:eastAsia="zh-CN"/>
              </w:rPr>
            </w:pPr>
            <w:r w:rsidRPr="00923513">
              <w:rPr>
                <w:rFonts w:eastAsia="宋体" w:hint="eastAsia"/>
                <w:sz w:val="22"/>
                <w:lang w:eastAsia="zh-CN"/>
              </w:rPr>
              <w:t xml:space="preserve"> </w:t>
            </w:r>
            <w:del w:id="521" w:author="hzhao" w:date="2010-10-29T14:43:00Z">
              <w:r w:rsidDel="00235F1B">
                <w:rPr>
                  <w:rFonts w:eastAsia="宋体"/>
                  <w:sz w:val="22"/>
                  <w:lang w:eastAsia="zh-CN"/>
                </w:rPr>
                <w:delText>T</w:delText>
              </w:r>
              <w:r w:rsidDel="00235F1B">
                <w:rPr>
                  <w:rFonts w:eastAsia="宋体" w:hint="eastAsia"/>
                  <w:sz w:val="22"/>
                  <w:lang w:eastAsia="zh-CN"/>
                </w:rPr>
                <w:delText>opology1</w:delText>
              </w:r>
            </w:del>
            <w:ins w:id="522" w:author="hzhao" w:date="2010-10-29T14:43:00Z">
              <w:r w:rsidR="00235F1B">
                <w:rPr>
                  <w:rFonts w:eastAsia="宋体" w:hint="eastAsia"/>
                  <w:sz w:val="22"/>
                  <w:lang w:eastAsia="zh-CN"/>
                </w:rPr>
                <w:t xml:space="preserve">              </w:t>
              </w:r>
            </w:ins>
            <w:ins w:id="523" w:author="hzhao" w:date="2010-11-01T10:21:00Z">
              <w:r w:rsidR="0065654E">
                <w:rPr>
                  <w:rFonts w:eastAsia="宋体" w:hint="eastAsia"/>
                  <w:sz w:val="22"/>
                  <w:lang w:eastAsia="zh-CN"/>
                </w:rPr>
                <w:t xml:space="preserve">                           DHCP/DNS Server</w:t>
              </w:r>
            </w:ins>
          </w:p>
          <w:p w:rsidR="0065654E" w:rsidRDefault="0065654E" w:rsidP="0065654E">
            <w:pPr>
              <w:pStyle w:val="Body"/>
              <w:rPr>
                <w:ins w:id="524" w:author="hzhao" w:date="2010-11-01T10:21:00Z"/>
                <w:rFonts w:eastAsia="宋体"/>
                <w:sz w:val="22"/>
                <w:lang w:eastAsia="zh-CN"/>
              </w:rPr>
            </w:pPr>
            <w:ins w:id="525" w:author="hzhao" w:date="2010-11-01T10:21:00Z">
              <w:r>
                <w:rPr>
                  <w:rFonts w:eastAsia="宋体" w:hint="eastAsia"/>
                  <w:sz w:val="22"/>
                  <w:lang w:eastAsia="zh-CN"/>
                </w:rPr>
                <w:t xml:space="preserve">                                                                    |</w:t>
              </w:r>
            </w:ins>
          </w:p>
          <w:p w:rsidR="0065654E" w:rsidRDefault="0065654E" w:rsidP="0065654E">
            <w:pPr>
              <w:pStyle w:val="Body"/>
              <w:rPr>
                <w:ins w:id="526" w:author="hzhao" w:date="2010-11-01T10:21:00Z"/>
                <w:rFonts w:eastAsia="宋体"/>
                <w:sz w:val="22"/>
                <w:lang w:eastAsia="zh-CN"/>
              </w:rPr>
            </w:pPr>
            <w:ins w:id="527" w:author="hzhao" w:date="2010-11-01T10:21:00Z">
              <w:r>
                <w:rPr>
                  <w:rFonts w:eastAsia="宋体" w:hint="eastAsia"/>
                  <w:sz w:val="22"/>
                  <w:lang w:eastAsia="zh-CN"/>
                </w:rPr>
                <w:t xml:space="preserve">                    AP------H3C L3 Switch------Cisco L3 Switch------Primary HM</w:t>
              </w:r>
            </w:ins>
          </w:p>
          <w:p w:rsidR="0065654E" w:rsidRDefault="0065654E" w:rsidP="0065654E">
            <w:pPr>
              <w:pStyle w:val="Body"/>
              <w:rPr>
                <w:ins w:id="528" w:author="hzhao" w:date="2010-11-01T10:21:00Z"/>
                <w:rFonts w:eastAsia="宋体"/>
                <w:sz w:val="22"/>
                <w:lang w:eastAsia="zh-CN"/>
              </w:rPr>
            </w:pPr>
            <w:ins w:id="529" w:author="hzhao" w:date="2010-11-01T10:21:00Z">
              <w:r>
                <w:rPr>
                  <w:rFonts w:eastAsia="宋体" w:hint="eastAsia"/>
                  <w:sz w:val="22"/>
                  <w:lang w:eastAsia="zh-CN"/>
                </w:rPr>
                <w:t xml:space="preserve">                                   |                                 </w:t>
              </w:r>
            </w:ins>
          </w:p>
          <w:p w:rsidR="00235F1B" w:rsidRPr="00923513" w:rsidRDefault="0065654E" w:rsidP="0065654E">
            <w:pPr>
              <w:pStyle w:val="Body"/>
              <w:rPr>
                <w:rFonts w:eastAsia="宋体"/>
                <w:sz w:val="22"/>
                <w:lang w:eastAsia="zh-CN"/>
              </w:rPr>
            </w:pPr>
            <w:ins w:id="530" w:author="hzhao" w:date="2010-11-01T10:21: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primary HM in UDP mode if HM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235F1B" w:rsidP="00160E94">
            <w:pPr>
              <w:pStyle w:val="Body"/>
              <w:rPr>
                <w:rFonts w:eastAsia="宋体"/>
                <w:sz w:val="22"/>
                <w:lang w:eastAsia="zh-CN"/>
              </w:rPr>
            </w:pPr>
            <w:ins w:id="531" w:author="hzhao" w:date="2010-10-29T14:43:00Z">
              <w:r>
                <w:rPr>
                  <w:rFonts w:eastAsia="宋体" w:hint="eastAsia"/>
                  <w:sz w:val="22"/>
                  <w:lang w:eastAsia="zh-CN"/>
                </w:rPr>
                <w:t>Config primary HM and backup HM in AP and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FB4D67" w:rsidP="00FB4D67">
            <w:pPr>
              <w:pStyle w:val="Body"/>
              <w:rPr>
                <w:ins w:id="532" w:author="hzhao" w:date="2010-10-29T14:47:00Z"/>
                <w:rFonts w:eastAsia="宋体"/>
                <w:sz w:val="22"/>
                <w:lang w:eastAsia="zh-CN"/>
              </w:rPr>
            </w:pPr>
            <w:ins w:id="533" w:author="hzhao" w:date="2010-10-29T14:47:00Z">
              <w:r>
                <w:rPr>
                  <w:rFonts w:eastAsia="宋体" w:hint="eastAsia"/>
                  <w:sz w:val="22"/>
                  <w:lang w:eastAsia="zh-CN"/>
                </w:rPr>
                <w:t>1.Open _debug capwap ha and debug console to check work flow for capwap choose HM(no capwap client enable, capwap client enable), check if AP connect to HM</w:t>
              </w:r>
            </w:ins>
          </w:p>
          <w:p w:rsidR="00FB4D67" w:rsidRPr="00FB4D67" w:rsidRDefault="00FB4D67" w:rsidP="00FB4D67">
            <w:pPr>
              <w:pStyle w:val="Body"/>
              <w:rPr>
                <w:rFonts w:eastAsia="宋体"/>
                <w:sz w:val="22"/>
                <w:lang w:eastAsia="zh-CN"/>
              </w:rPr>
            </w:pPr>
            <w:ins w:id="534" w:author="hzhao" w:date="2010-10-29T14:48:00Z">
              <w:r>
                <w:rPr>
                  <w:rFonts w:eastAsia="宋体" w:hint="eastAsia"/>
                  <w:sz w:val="22"/>
                  <w:lang w:eastAsia="zh-CN"/>
                </w:rPr>
                <w:t>2.Show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535" w:author="hzhao" w:date="2010-10-29T14:49:00Z">
              <w:r w:rsidR="00FB4D67">
                <w:rPr>
                  <w:rFonts w:eastAsia="宋体" w:hint="eastAsia"/>
                  <w:sz w:val="22"/>
                  <w:lang w:eastAsia="zh-CN"/>
                </w:rPr>
                <w:t xml:space="preserve">AP use primary HM in UDP mode,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9038A" w:rsidRPr="00F9038A" w:rsidRDefault="00F9038A" w:rsidP="00F9038A">
            <w:pPr>
              <w:pStyle w:val="Body"/>
              <w:rPr>
                <w:ins w:id="536" w:author="hzhao" w:date="2010-10-29T16:48:00Z"/>
                <w:rFonts w:eastAsia="宋体"/>
                <w:sz w:val="22"/>
                <w:lang w:eastAsia="zh-CN"/>
              </w:rPr>
            </w:pPr>
            <w:ins w:id="537" w:author="hzhao" w:date="2010-10-29T16:48:00Z">
              <w:r w:rsidRPr="00F9038A">
                <w:rPr>
                  <w:rFonts w:eastAsia="宋体"/>
                  <w:sz w:val="22"/>
                  <w:lang w:eastAsia="zh-CN"/>
                </w:rPr>
                <w:t>AH-0e5300#sho running-config | in capwap</w:t>
              </w:r>
            </w:ins>
          </w:p>
          <w:p w:rsidR="00F9038A" w:rsidRPr="00F9038A" w:rsidRDefault="00F9038A" w:rsidP="00F9038A">
            <w:pPr>
              <w:pStyle w:val="Body"/>
              <w:rPr>
                <w:ins w:id="538" w:author="hzhao" w:date="2010-10-29T16:48:00Z"/>
                <w:rFonts w:eastAsia="宋体"/>
                <w:sz w:val="22"/>
                <w:lang w:eastAsia="zh-CN"/>
              </w:rPr>
            </w:pPr>
            <w:ins w:id="539" w:author="hzhao" w:date="2010-10-29T16:48:00Z">
              <w:r w:rsidRPr="00F9038A">
                <w:rPr>
                  <w:rFonts w:eastAsia="宋体"/>
                  <w:sz w:val="22"/>
                  <w:lang w:eastAsia="zh-CN"/>
                </w:rPr>
                <w:t xml:space="preserve">capwap client server name hm1 </w:t>
              </w:r>
            </w:ins>
          </w:p>
          <w:p w:rsidR="00F9038A" w:rsidRDefault="00F9038A" w:rsidP="00F9038A">
            <w:pPr>
              <w:pStyle w:val="Body"/>
              <w:rPr>
                <w:ins w:id="540" w:author="hzhao" w:date="2010-10-29T16:48:00Z"/>
                <w:rFonts w:eastAsia="宋体"/>
                <w:sz w:val="22"/>
                <w:lang w:eastAsia="zh-CN"/>
              </w:rPr>
            </w:pPr>
            <w:ins w:id="541" w:author="hzhao" w:date="2010-10-29T16:48:00Z">
              <w:r w:rsidRPr="00F9038A">
                <w:rPr>
                  <w:rFonts w:eastAsia="宋体"/>
                  <w:sz w:val="22"/>
                  <w:lang w:eastAsia="zh-CN"/>
                </w:rPr>
                <w:t>capwap client server backup name hm2</w:t>
              </w:r>
            </w:ins>
          </w:p>
          <w:p w:rsidR="00F9038A" w:rsidRDefault="00F9038A" w:rsidP="00F9038A">
            <w:pPr>
              <w:pStyle w:val="Body"/>
              <w:rPr>
                <w:ins w:id="542" w:author="hzhao" w:date="2010-10-29T16:48:00Z"/>
                <w:rFonts w:eastAsia="宋体"/>
                <w:sz w:val="22"/>
                <w:lang w:eastAsia="zh-CN"/>
              </w:rPr>
            </w:pPr>
          </w:p>
          <w:p w:rsidR="0011659C" w:rsidRDefault="0011659C" w:rsidP="0011659C">
            <w:pPr>
              <w:pStyle w:val="Body"/>
              <w:rPr>
                <w:ins w:id="543" w:author="hzhao" w:date="2010-10-29T14:52:00Z"/>
                <w:rFonts w:eastAsia="宋体"/>
                <w:sz w:val="22"/>
                <w:lang w:eastAsia="zh-CN"/>
              </w:rPr>
            </w:pPr>
            <w:ins w:id="544" w:author="hzhao" w:date="2010-10-29T14:52:00Z">
              <w:r w:rsidRPr="0011659C">
                <w:rPr>
                  <w:rFonts w:eastAsia="宋体"/>
                  <w:sz w:val="22"/>
                  <w:lang w:eastAsia="zh-CN"/>
                </w:rPr>
                <w:t>AH-0e5300#</w:t>
              </w:r>
              <w:r>
                <w:rPr>
                  <w:rFonts w:eastAsia="宋体" w:hint="eastAsia"/>
                  <w:sz w:val="22"/>
                  <w:lang w:eastAsia="zh-CN"/>
                </w:rPr>
                <w:t>_debug capwap ha</w:t>
              </w:r>
            </w:ins>
          </w:p>
          <w:p w:rsidR="0011659C" w:rsidRPr="0011659C" w:rsidRDefault="0011659C" w:rsidP="0011659C">
            <w:pPr>
              <w:pStyle w:val="Body"/>
              <w:rPr>
                <w:ins w:id="545" w:author="hzhao" w:date="2010-10-29T14:51:00Z"/>
                <w:rFonts w:eastAsia="宋体"/>
                <w:sz w:val="22"/>
                <w:lang w:eastAsia="zh-CN"/>
              </w:rPr>
            </w:pPr>
            <w:ins w:id="546" w:author="hzhao" w:date="2010-10-29T14:51:00Z">
              <w:r w:rsidRPr="0011659C">
                <w:rPr>
                  <w:rFonts w:eastAsia="宋体"/>
                  <w:sz w:val="22"/>
                  <w:lang w:eastAsia="zh-CN"/>
                </w:rPr>
                <w:t xml:space="preserve">AH-0e5300#no capwap client enable </w:t>
              </w:r>
            </w:ins>
          </w:p>
          <w:p w:rsidR="0011659C" w:rsidRPr="0011659C" w:rsidRDefault="0011659C" w:rsidP="0011659C">
            <w:pPr>
              <w:pStyle w:val="Body"/>
              <w:rPr>
                <w:ins w:id="547" w:author="hzhao" w:date="2010-10-29T14:51:00Z"/>
                <w:rFonts w:eastAsia="宋体"/>
                <w:sz w:val="22"/>
                <w:lang w:eastAsia="zh-CN"/>
              </w:rPr>
            </w:pPr>
            <w:ins w:id="548" w:author="hzhao" w:date="2010-10-29T14:51:00Z">
              <w:r w:rsidRPr="0011659C">
                <w:rPr>
                  <w:rFonts w:eastAsia="宋体"/>
                  <w:sz w:val="22"/>
                  <w:lang w:eastAsia="zh-CN"/>
                </w:rPr>
                <w:t xml:space="preserve">AH-0e5300#debug console  </w:t>
              </w:r>
            </w:ins>
          </w:p>
          <w:p w:rsidR="0011659C" w:rsidRPr="0011659C" w:rsidRDefault="0011659C" w:rsidP="0011659C">
            <w:pPr>
              <w:pStyle w:val="Body"/>
              <w:rPr>
                <w:ins w:id="549" w:author="hzhao" w:date="2010-10-29T14:51:00Z"/>
                <w:rFonts w:eastAsia="宋体"/>
                <w:sz w:val="22"/>
                <w:lang w:eastAsia="zh-CN"/>
              </w:rPr>
            </w:pPr>
            <w:ins w:id="550" w:author="hzhao" w:date="2010-10-29T14:51:00Z">
              <w:r w:rsidRPr="0011659C">
                <w:rPr>
                  <w:rFonts w:eastAsia="宋体"/>
                  <w:sz w:val="22"/>
                  <w:lang w:eastAsia="zh-CN"/>
                </w:rPr>
                <w:t xml:space="preserve">AH-0e5300#capwap client enable </w:t>
              </w:r>
            </w:ins>
          </w:p>
          <w:p w:rsidR="0011659C" w:rsidRPr="0011659C" w:rsidRDefault="0011659C" w:rsidP="0011659C">
            <w:pPr>
              <w:pStyle w:val="Body"/>
              <w:rPr>
                <w:ins w:id="551" w:author="hzhao" w:date="2010-10-29T14:51:00Z"/>
                <w:rFonts w:eastAsia="宋体"/>
                <w:sz w:val="22"/>
                <w:lang w:eastAsia="zh-CN"/>
              </w:rPr>
            </w:pPr>
            <w:ins w:id="552" w:author="hzhao" w:date="2010-10-29T14:51:00Z">
              <w:r w:rsidRPr="0011659C">
                <w:rPr>
                  <w:rFonts w:eastAsia="宋体"/>
                  <w:sz w:val="22"/>
                  <w:lang w:eastAsia="zh-CN"/>
                </w:rPr>
                <w:t>AH-0e5300#2010-10-29 06:50:46 debug   [capwap_ha, ah_capwap_func.c, 2138]: get hivemanager name from scd (first:hm1, second:hm2).</w:t>
              </w:r>
            </w:ins>
          </w:p>
          <w:p w:rsidR="0011659C" w:rsidRPr="0011659C" w:rsidRDefault="0011659C" w:rsidP="0011659C">
            <w:pPr>
              <w:pStyle w:val="Body"/>
              <w:rPr>
                <w:ins w:id="553" w:author="hzhao" w:date="2010-10-29T14:51:00Z"/>
                <w:rFonts w:eastAsia="宋体"/>
                <w:sz w:val="22"/>
                <w:lang w:eastAsia="zh-CN"/>
              </w:rPr>
            </w:pPr>
            <w:ins w:id="554" w:author="hzhao" w:date="2010-10-29T14:51:00Z">
              <w:r w:rsidRPr="0011659C">
                <w:rPr>
                  <w:rFonts w:eastAsia="宋体"/>
                  <w:sz w:val="22"/>
                  <w:lang w:eastAsia="zh-CN"/>
                </w:rPr>
                <w:t>2010-10-29 06:50:46 debug   [capwap_ha, ah_capwap_func.c, 2029]: user has configed primary or backup HM's name,use primary name or backup name to try</w:t>
              </w:r>
            </w:ins>
          </w:p>
          <w:p w:rsidR="0011659C" w:rsidRPr="0011659C" w:rsidRDefault="0011659C" w:rsidP="0011659C">
            <w:pPr>
              <w:pStyle w:val="Body"/>
              <w:rPr>
                <w:ins w:id="555" w:author="hzhao" w:date="2010-10-29T14:51:00Z"/>
                <w:rFonts w:eastAsia="宋体"/>
                <w:sz w:val="22"/>
                <w:lang w:eastAsia="zh-CN"/>
              </w:rPr>
            </w:pPr>
            <w:ins w:id="556" w:author="hzhao" w:date="2010-10-29T14:51:00Z">
              <w:r w:rsidRPr="0011659C">
                <w:rPr>
                  <w:rFonts w:eastAsia="宋体"/>
                  <w:sz w:val="22"/>
                  <w:lang w:eastAsia="zh-CN"/>
                </w:rPr>
                <w:t>2010-10-29 06:50:46 debug   [capwap_ha, ah_capwap_func.c, 1804]: get capwap server ip (192.168.20.200) for name (hm1)</w:t>
              </w:r>
            </w:ins>
          </w:p>
          <w:p w:rsidR="0011659C" w:rsidRPr="0011659C" w:rsidRDefault="0011659C" w:rsidP="0011659C">
            <w:pPr>
              <w:pStyle w:val="Body"/>
              <w:rPr>
                <w:ins w:id="557" w:author="hzhao" w:date="2010-10-29T14:51:00Z"/>
                <w:rFonts w:eastAsia="宋体"/>
                <w:sz w:val="22"/>
                <w:lang w:eastAsia="zh-CN"/>
              </w:rPr>
            </w:pPr>
            <w:ins w:id="558" w:author="hzhao" w:date="2010-10-29T14:51:00Z">
              <w:r w:rsidRPr="0011659C">
                <w:rPr>
                  <w:rFonts w:eastAsia="宋体"/>
                  <w:sz w:val="22"/>
                  <w:lang w:eastAsia="zh-CN"/>
                </w:rPr>
                <w:t>2010-10-29 06:50:46 debug   [capwap_ha, ah_capwap_func.c, 1804]: get capwap server ip (192.168.51.252) for name (hm2)</w:t>
              </w:r>
            </w:ins>
          </w:p>
          <w:p w:rsidR="0011659C" w:rsidRPr="0011659C" w:rsidRDefault="0011659C" w:rsidP="0011659C">
            <w:pPr>
              <w:pStyle w:val="Body"/>
              <w:rPr>
                <w:ins w:id="559" w:author="hzhao" w:date="2010-10-29T14:51:00Z"/>
                <w:rFonts w:eastAsia="宋体"/>
                <w:sz w:val="22"/>
                <w:lang w:eastAsia="zh-CN"/>
              </w:rPr>
            </w:pPr>
            <w:ins w:id="560" w:author="hzhao" w:date="2010-10-29T14:51:00Z">
              <w:r w:rsidRPr="0011659C">
                <w:rPr>
                  <w:rFonts w:eastAsia="宋体"/>
                  <w:sz w:val="22"/>
                  <w:lang w:eastAsia="zh-CN"/>
                </w:rPr>
                <w:t>2010-10-29 06:50:46 debug   [capwap_ha, ah_capwap_func.c, 2056]: use primary server(UDP), ip=192.168.20.200, port=12222</w:t>
              </w:r>
            </w:ins>
          </w:p>
          <w:p w:rsidR="0011659C" w:rsidRPr="0011659C" w:rsidRDefault="0011659C" w:rsidP="0011659C">
            <w:pPr>
              <w:pStyle w:val="Body"/>
              <w:rPr>
                <w:ins w:id="561" w:author="hzhao" w:date="2010-10-29T14:51:00Z"/>
                <w:rFonts w:eastAsia="宋体"/>
                <w:sz w:val="22"/>
                <w:lang w:eastAsia="zh-CN"/>
              </w:rPr>
            </w:pPr>
          </w:p>
          <w:p w:rsidR="0011659C" w:rsidRPr="0011659C" w:rsidRDefault="0011659C" w:rsidP="0011659C">
            <w:pPr>
              <w:pStyle w:val="Body"/>
              <w:rPr>
                <w:ins w:id="562" w:author="hzhao" w:date="2010-10-29T14:51:00Z"/>
                <w:rFonts w:eastAsia="宋体"/>
                <w:sz w:val="22"/>
                <w:lang w:eastAsia="zh-CN"/>
              </w:rPr>
            </w:pPr>
            <w:ins w:id="563" w:author="hzhao" w:date="2010-10-29T14:51:00Z">
              <w:r w:rsidRPr="0011659C">
                <w:rPr>
                  <w:rFonts w:eastAsia="宋体"/>
                  <w:sz w:val="22"/>
                  <w:lang w:eastAsia="zh-CN"/>
                </w:rPr>
                <w:t xml:space="preserve">AH-0e5300#show capwap client </w:t>
              </w:r>
            </w:ins>
          </w:p>
          <w:p w:rsidR="0011659C" w:rsidRPr="0011659C" w:rsidRDefault="0011659C" w:rsidP="0011659C">
            <w:pPr>
              <w:pStyle w:val="Body"/>
              <w:rPr>
                <w:ins w:id="564" w:author="hzhao" w:date="2010-10-29T14:51:00Z"/>
                <w:rFonts w:eastAsia="宋体"/>
                <w:sz w:val="22"/>
                <w:lang w:eastAsia="zh-CN"/>
              </w:rPr>
            </w:pPr>
            <w:ins w:id="565" w:author="hzhao" w:date="2010-10-29T14:51:00Z">
              <w:r w:rsidRPr="0011659C">
                <w:rPr>
                  <w:rFonts w:eastAsia="宋体"/>
                  <w:sz w:val="22"/>
                  <w:lang w:eastAsia="zh-CN"/>
                </w:rPr>
                <w:t xml:space="preserve">CAPWAP client:   Enabled </w:t>
              </w:r>
            </w:ins>
          </w:p>
          <w:p w:rsidR="0011659C" w:rsidRPr="0011659C" w:rsidRDefault="0011659C" w:rsidP="0011659C">
            <w:pPr>
              <w:pStyle w:val="Body"/>
              <w:rPr>
                <w:ins w:id="566" w:author="hzhao" w:date="2010-10-29T14:51:00Z"/>
                <w:rFonts w:eastAsia="宋体"/>
                <w:sz w:val="22"/>
                <w:lang w:eastAsia="zh-CN"/>
              </w:rPr>
            </w:pPr>
            <w:ins w:id="567" w:author="hzhao" w:date="2010-10-29T14:51:00Z">
              <w:r w:rsidRPr="0011659C">
                <w:rPr>
                  <w:rFonts w:eastAsia="宋体"/>
                  <w:sz w:val="22"/>
                  <w:lang w:eastAsia="zh-CN"/>
                </w:rPr>
                <w:t>CAPWAP transport mode:  UDP</w:t>
              </w:r>
            </w:ins>
          </w:p>
          <w:p w:rsidR="0011659C" w:rsidRPr="0011659C" w:rsidRDefault="0011659C" w:rsidP="0011659C">
            <w:pPr>
              <w:pStyle w:val="Body"/>
              <w:rPr>
                <w:ins w:id="568" w:author="hzhao" w:date="2010-10-29T14:51:00Z"/>
                <w:rFonts w:eastAsia="宋体"/>
                <w:sz w:val="22"/>
                <w:lang w:eastAsia="zh-CN"/>
              </w:rPr>
            </w:pPr>
            <w:ins w:id="569" w:author="hzhao" w:date="2010-10-29T14:51:00Z">
              <w:r w:rsidRPr="0011659C">
                <w:rPr>
                  <w:rFonts w:eastAsia="宋体"/>
                  <w:sz w:val="22"/>
                  <w:lang w:eastAsia="zh-CN"/>
                </w:rPr>
                <w:t xml:space="preserve">RUN state: Connected securely to the CAPWAP server </w:t>
              </w:r>
            </w:ins>
          </w:p>
          <w:p w:rsidR="0011659C" w:rsidRPr="0011659C" w:rsidRDefault="0011659C" w:rsidP="0011659C">
            <w:pPr>
              <w:pStyle w:val="Body"/>
              <w:rPr>
                <w:ins w:id="570" w:author="hzhao" w:date="2010-10-29T14:51:00Z"/>
                <w:rFonts w:eastAsia="宋体"/>
                <w:sz w:val="22"/>
                <w:lang w:eastAsia="zh-CN"/>
              </w:rPr>
            </w:pPr>
            <w:ins w:id="571" w:author="hzhao" w:date="2010-10-29T14:51:00Z">
              <w:r w:rsidRPr="0011659C">
                <w:rPr>
                  <w:rFonts w:eastAsia="宋体"/>
                  <w:sz w:val="22"/>
                  <w:lang w:eastAsia="zh-CN"/>
                </w:rPr>
                <w:t>CAPWAP client IP:        192.168.20.10</w:t>
              </w:r>
            </w:ins>
          </w:p>
          <w:p w:rsidR="0011659C" w:rsidRPr="0011659C" w:rsidRDefault="0011659C" w:rsidP="0011659C">
            <w:pPr>
              <w:pStyle w:val="Body"/>
              <w:rPr>
                <w:ins w:id="572" w:author="hzhao" w:date="2010-10-29T14:51:00Z"/>
                <w:rFonts w:eastAsia="宋体"/>
                <w:sz w:val="22"/>
                <w:lang w:eastAsia="zh-CN"/>
              </w:rPr>
            </w:pPr>
            <w:ins w:id="573" w:author="hzhao" w:date="2010-10-29T14:51:00Z">
              <w:r w:rsidRPr="0011659C">
                <w:rPr>
                  <w:rFonts w:eastAsia="宋体"/>
                  <w:sz w:val="22"/>
                  <w:lang w:eastAsia="zh-CN"/>
                </w:rPr>
                <w:t>CAPWAP server IP:        192.168.20.200</w:t>
              </w:r>
            </w:ins>
          </w:p>
          <w:p w:rsidR="0011659C" w:rsidRPr="0011659C" w:rsidRDefault="0011659C" w:rsidP="0011659C">
            <w:pPr>
              <w:pStyle w:val="Body"/>
              <w:rPr>
                <w:ins w:id="574" w:author="hzhao" w:date="2010-10-29T14:51:00Z"/>
                <w:rFonts w:eastAsia="宋体"/>
                <w:sz w:val="22"/>
                <w:lang w:eastAsia="zh-CN"/>
              </w:rPr>
            </w:pPr>
            <w:ins w:id="575" w:author="hzhao" w:date="2010-10-29T14:51:00Z">
              <w:r w:rsidRPr="0011659C">
                <w:rPr>
                  <w:rFonts w:eastAsia="宋体"/>
                  <w:sz w:val="22"/>
                  <w:lang w:eastAsia="zh-CN"/>
                </w:rPr>
                <w:t>HiveManager Primary Name:hm1</w:t>
              </w:r>
            </w:ins>
          </w:p>
          <w:p w:rsidR="0011659C" w:rsidRPr="0011659C" w:rsidRDefault="0011659C" w:rsidP="0011659C">
            <w:pPr>
              <w:pStyle w:val="Body"/>
              <w:rPr>
                <w:ins w:id="576" w:author="hzhao" w:date="2010-10-29T14:51:00Z"/>
                <w:rFonts w:eastAsia="宋体"/>
                <w:sz w:val="22"/>
                <w:lang w:eastAsia="zh-CN"/>
              </w:rPr>
            </w:pPr>
            <w:ins w:id="577" w:author="hzhao" w:date="2010-10-29T14:51:00Z">
              <w:r w:rsidRPr="0011659C">
                <w:rPr>
                  <w:rFonts w:eastAsia="宋体"/>
                  <w:sz w:val="22"/>
                  <w:lang w:eastAsia="zh-CN"/>
                </w:rPr>
                <w:t>HiveManager Backup Name: hm2</w:t>
              </w:r>
            </w:ins>
          </w:p>
          <w:p w:rsidR="0011659C" w:rsidRPr="0011659C" w:rsidRDefault="0011659C" w:rsidP="0011659C">
            <w:pPr>
              <w:pStyle w:val="Body"/>
              <w:rPr>
                <w:ins w:id="578" w:author="hzhao" w:date="2010-10-29T14:51:00Z"/>
                <w:rFonts w:eastAsia="宋体"/>
                <w:sz w:val="22"/>
                <w:lang w:eastAsia="zh-CN"/>
              </w:rPr>
            </w:pPr>
            <w:ins w:id="579" w:author="hzhao" w:date="2010-10-29T14:51:00Z">
              <w:r w:rsidRPr="0011659C">
                <w:rPr>
                  <w:rFonts w:eastAsia="宋体"/>
                  <w:sz w:val="22"/>
                  <w:lang w:eastAsia="zh-CN"/>
                </w:rPr>
                <w:lastRenderedPageBreak/>
                <w:t>CAPWAP Default Server Name: staging.aerohive.com</w:t>
              </w:r>
            </w:ins>
          </w:p>
          <w:p w:rsidR="0011659C" w:rsidRPr="0011659C" w:rsidRDefault="0011659C" w:rsidP="0011659C">
            <w:pPr>
              <w:pStyle w:val="Body"/>
              <w:rPr>
                <w:ins w:id="580" w:author="hzhao" w:date="2010-10-29T14:51:00Z"/>
                <w:rFonts w:eastAsia="宋体"/>
                <w:sz w:val="22"/>
                <w:lang w:eastAsia="zh-CN"/>
              </w:rPr>
            </w:pPr>
            <w:ins w:id="581" w:author="hzhao" w:date="2010-10-29T14:51:00Z">
              <w:r w:rsidRPr="0011659C">
                <w:rPr>
                  <w:rFonts w:eastAsia="宋体"/>
                  <w:sz w:val="22"/>
                  <w:lang w:eastAsia="zh-CN"/>
                </w:rPr>
                <w:t xml:space="preserve">Virtual HiveManager Name: </w:t>
              </w:r>
            </w:ins>
          </w:p>
          <w:p w:rsidR="0011659C" w:rsidRPr="0011659C" w:rsidRDefault="0011659C" w:rsidP="0011659C">
            <w:pPr>
              <w:pStyle w:val="Body"/>
              <w:rPr>
                <w:ins w:id="582" w:author="hzhao" w:date="2010-10-29T14:51:00Z"/>
                <w:rFonts w:eastAsia="宋体"/>
                <w:sz w:val="22"/>
                <w:lang w:eastAsia="zh-CN"/>
              </w:rPr>
            </w:pPr>
            <w:ins w:id="583" w:author="hzhao" w:date="2010-10-29T14:51:00Z">
              <w:r w:rsidRPr="0011659C">
                <w:rPr>
                  <w:rFonts w:eastAsia="宋体"/>
                  <w:sz w:val="22"/>
                  <w:lang w:eastAsia="zh-CN"/>
                </w:rPr>
                <w:t>CAPWAP Choose HiveManager:Primary Name (UDP mode)</w:t>
              </w:r>
            </w:ins>
          </w:p>
          <w:p w:rsidR="0011659C" w:rsidRPr="0011659C" w:rsidRDefault="0011659C" w:rsidP="0011659C">
            <w:pPr>
              <w:pStyle w:val="Body"/>
              <w:rPr>
                <w:ins w:id="584" w:author="hzhao" w:date="2010-10-29T14:51:00Z"/>
                <w:rFonts w:eastAsia="宋体"/>
                <w:sz w:val="22"/>
                <w:lang w:eastAsia="zh-CN"/>
              </w:rPr>
            </w:pPr>
            <w:ins w:id="585" w:author="hzhao" w:date="2010-10-29T14:51:00Z">
              <w:r w:rsidRPr="0011659C">
                <w:rPr>
                  <w:rFonts w:eastAsia="宋体"/>
                  <w:sz w:val="22"/>
                  <w:lang w:eastAsia="zh-CN"/>
                </w:rPr>
                <w:t>Server source Port:      12222</w:t>
              </w:r>
            </w:ins>
          </w:p>
          <w:p w:rsidR="0011659C" w:rsidRPr="0011659C" w:rsidRDefault="0011659C" w:rsidP="0011659C">
            <w:pPr>
              <w:pStyle w:val="Body"/>
              <w:rPr>
                <w:ins w:id="586" w:author="hzhao" w:date="2010-10-29T14:51:00Z"/>
                <w:rFonts w:eastAsia="宋体"/>
                <w:sz w:val="22"/>
                <w:lang w:eastAsia="zh-CN"/>
              </w:rPr>
            </w:pPr>
            <w:ins w:id="587" w:author="hzhao" w:date="2010-10-29T14:51:00Z">
              <w:r w:rsidRPr="0011659C">
                <w:rPr>
                  <w:rFonts w:eastAsia="宋体"/>
                  <w:sz w:val="22"/>
                  <w:lang w:eastAsia="zh-CN"/>
                </w:rPr>
                <w:t>CAPWAP action:           Waiting for a CAPWAP packet</w:t>
              </w:r>
            </w:ins>
          </w:p>
          <w:p w:rsidR="0011659C" w:rsidRPr="0011659C" w:rsidRDefault="0011659C" w:rsidP="0011659C">
            <w:pPr>
              <w:pStyle w:val="Body"/>
              <w:rPr>
                <w:ins w:id="588" w:author="hzhao" w:date="2010-10-29T14:51:00Z"/>
                <w:rFonts w:eastAsia="宋体"/>
                <w:sz w:val="22"/>
                <w:lang w:eastAsia="zh-CN"/>
              </w:rPr>
            </w:pPr>
            <w:ins w:id="589" w:author="hzhao" w:date="2010-10-29T14:51:00Z">
              <w:r w:rsidRPr="0011659C">
                <w:rPr>
                  <w:rFonts w:eastAsia="宋体"/>
                  <w:sz w:val="22"/>
                  <w:lang w:eastAsia="zh-CN"/>
                </w:rPr>
                <w:t>Server destination Port: 12222</w:t>
              </w:r>
            </w:ins>
          </w:p>
          <w:p w:rsidR="0011659C" w:rsidRPr="0011659C" w:rsidRDefault="0011659C" w:rsidP="0011659C">
            <w:pPr>
              <w:pStyle w:val="Body"/>
              <w:rPr>
                <w:ins w:id="590" w:author="hzhao" w:date="2010-10-29T14:51:00Z"/>
                <w:rFonts w:eastAsia="宋体"/>
                <w:sz w:val="22"/>
                <w:lang w:eastAsia="zh-CN"/>
              </w:rPr>
            </w:pPr>
            <w:ins w:id="591" w:author="hzhao" w:date="2010-10-29T14:51:00Z">
              <w:r w:rsidRPr="0011659C">
                <w:rPr>
                  <w:rFonts w:eastAsia="宋体"/>
                  <w:sz w:val="22"/>
                  <w:lang w:eastAsia="zh-CN"/>
                </w:rPr>
                <w:t>CAPWAP send event:       Enabled</w:t>
              </w:r>
            </w:ins>
          </w:p>
          <w:p w:rsidR="0011659C" w:rsidRPr="0011659C" w:rsidRDefault="0011659C" w:rsidP="0011659C">
            <w:pPr>
              <w:pStyle w:val="Body"/>
              <w:rPr>
                <w:ins w:id="592" w:author="hzhao" w:date="2010-10-29T14:51:00Z"/>
                <w:rFonts w:eastAsia="宋体"/>
                <w:sz w:val="22"/>
                <w:lang w:eastAsia="zh-CN"/>
              </w:rPr>
            </w:pPr>
            <w:ins w:id="593" w:author="hzhao" w:date="2010-10-29T14:51:00Z">
              <w:r w:rsidRPr="0011659C">
                <w:rPr>
                  <w:rFonts w:eastAsia="宋体"/>
                  <w:sz w:val="22"/>
                  <w:lang w:eastAsia="zh-CN"/>
                </w:rPr>
                <w:t>CAPWAP DTLS state:       Enabled</w:t>
              </w:r>
            </w:ins>
          </w:p>
          <w:p w:rsidR="00160E94" w:rsidRPr="00923513" w:rsidRDefault="0011659C" w:rsidP="0011659C">
            <w:pPr>
              <w:pStyle w:val="Body"/>
              <w:rPr>
                <w:rFonts w:eastAsia="宋体"/>
                <w:sz w:val="22"/>
                <w:lang w:eastAsia="zh-CN"/>
              </w:rPr>
            </w:pPr>
            <w:ins w:id="594" w:author="hzhao" w:date="2010-10-29T14:51:00Z">
              <w:r w:rsidRPr="0011659C">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sz w:val="21"/>
          <w:szCs w:val="21"/>
          <w:lang w:eastAsia="zh-CN"/>
        </w:rPr>
        <w:t>Ft_CapwapEnhancement_</w:t>
      </w:r>
      <w:r w:rsidR="00160E94">
        <w:rPr>
          <w:rFonts w:eastAsia="宋体" w:hint="eastAsia"/>
          <w:sz w:val="21"/>
          <w:szCs w:val="21"/>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sz w:val="21"/>
                <w:szCs w:val="21"/>
                <w:lang w:eastAsia="zh-CN"/>
              </w:rPr>
              <w:t>Ft_CapwapEnhancement_</w:t>
            </w:r>
            <w:r w:rsidR="00160E94">
              <w:rPr>
                <w:rFonts w:ascii="Arial" w:eastAsia="宋体" w:hAnsi="Arial" w:cs="Arial" w:hint="eastAsia"/>
                <w:sz w:val="21"/>
                <w:szCs w:val="21"/>
                <w:lang w:eastAsia="zh-CN"/>
              </w:rPr>
              <w:t>8</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654E" w:rsidRDefault="00160E94" w:rsidP="0065654E">
            <w:pPr>
              <w:pStyle w:val="Body"/>
              <w:rPr>
                <w:ins w:id="595" w:author="hzhao" w:date="2010-11-01T10:21:00Z"/>
                <w:rFonts w:eastAsia="宋体"/>
                <w:sz w:val="22"/>
                <w:lang w:eastAsia="zh-CN"/>
              </w:rPr>
            </w:pPr>
            <w:r w:rsidRPr="00923513">
              <w:rPr>
                <w:rFonts w:eastAsia="宋体" w:hint="eastAsia"/>
                <w:sz w:val="22"/>
                <w:lang w:eastAsia="zh-CN"/>
              </w:rPr>
              <w:t xml:space="preserve"> </w:t>
            </w:r>
            <w:del w:id="596" w:author="hzhao" w:date="2010-10-29T14:56:00Z">
              <w:r w:rsidDel="000E5A9C">
                <w:rPr>
                  <w:rFonts w:eastAsia="宋体"/>
                  <w:sz w:val="22"/>
                  <w:lang w:eastAsia="zh-CN"/>
                </w:rPr>
                <w:delText>T</w:delText>
              </w:r>
              <w:r w:rsidDel="000E5A9C">
                <w:rPr>
                  <w:rFonts w:eastAsia="宋体" w:hint="eastAsia"/>
                  <w:sz w:val="22"/>
                  <w:lang w:eastAsia="zh-CN"/>
                </w:rPr>
                <w:delText>opology1</w:delText>
              </w:r>
            </w:del>
            <w:ins w:id="597" w:author="hzhao" w:date="2010-10-29T14:56:00Z">
              <w:r w:rsidR="000E5A9C">
                <w:rPr>
                  <w:rFonts w:eastAsia="宋体" w:hint="eastAsia"/>
                  <w:sz w:val="22"/>
                  <w:lang w:eastAsia="zh-CN"/>
                </w:rPr>
                <w:t xml:space="preserve">             </w:t>
              </w:r>
            </w:ins>
            <w:ins w:id="598" w:author="hzhao" w:date="2010-11-01T10:22:00Z">
              <w:r w:rsidR="0065654E">
                <w:rPr>
                  <w:rFonts w:eastAsia="宋体" w:hint="eastAsia"/>
                  <w:sz w:val="22"/>
                  <w:lang w:eastAsia="zh-CN"/>
                </w:rPr>
                <w:t xml:space="preserve">                            </w:t>
              </w:r>
            </w:ins>
            <w:ins w:id="599" w:author="hzhao" w:date="2010-11-01T10:21:00Z">
              <w:r w:rsidR="0065654E">
                <w:rPr>
                  <w:rFonts w:eastAsia="宋体" w:hint="eastAsia"/>
                  <w:sz w:val="22"/>
                  <w:lang w:eastAsia="zh-CN"/>
                </w:rPr>
                <w:t>DHCP/DNS Server</w:t>
              </w:r>
            </w:ins>
          </w:p>
          <w:p w:rsidR="0065654E" w:rsidRDefault="0065654E" w:rsidP="0065654E">
            <w:pPr>
              <w:pStyle w:val="Body"/>
              <w:rPr>
                <w:ins w:id="600" w:author="hzhao" w:date="2010-11-01T10:21:00Z"/>
                <w:rFonts w:eastAsia="宋体"/>
                <w:sz w:val="22"/>
                <w:lang w:eastAsia="zh-CN"/>
              </w:rPr>
            </w:pPr>
            <w:ins w:id="601" w:author="hzhao" w:date="2010-11-01T10:21:00Z">
              <w:r>
                <w:rPr>
                  <w:rFonts w:eastAsia="宋体" w:hint="eastAsia"/>
                  <w:sz w:val="22"/>
                  <w:lang w:eastAsia="zh-CN"/>
                </w:rPr>
                <w:t xml:space="preserve">                                  </w:t>
              </w:r>
            </w:ins>
            <w:ins w:id="602" w:author="hzhao" w:date="2010-11-01T10:22:00Z">
              <w:r>
                <w:rPr>
                  <w:rFonts w:eastAsia="宋体" w:hint="eastAsia"/>
                  <w:sz w:val="22"/>
                  <w:lang w:eastAsia="zh-CN"/>
                </w:rPr>
                <w:t xml:space="preserve">                                 </w:t>
              </w:r>
            </w:ins>
            <w:ins w:id="603" w:author="hzhao" w:date="2010-11-01T10:21:00Z">
              <w:r>
                <w:rPr>
                  <w:rFonts w:eastAsia="宋体" w:hint="eastAsia"/>
                  <w:sz w:val="22"/>
                  <w:lang w:eastAsia="zh-CN"/>
                </w:rPr>
                <w:t xml:space="preserve"> |</w:t>
              </w:r>
            </w:ins>
          </w:p>
          <w:p w:rsidR="0065654E" w:rsidRDefault="0065654E" w:rsidP="0065654E">
            <w:pPr>
              <w:pStyle w:val="Body"/>
              <w:rPr>
                <w:ins w:id="604" w:author="hzhao" w:date="2010-11-01T10:21:00Z"/>
                <w:rFonts w:eastAsia="宋体"/>
                <w:sz w:val="22"/>
                <w:lang w:eastAsia="zh-CN"/>
              </w:rPr>
            </w:pPr>
            <w:ins w:id="605" w:author="hzhao" w:date="2010-11-01T10:21:00Z">
              <w:r>
                <w:rPr>
                  <w:rFonts w:eastAsia="宋体" w:hint="eastAsia"/>
                  <w:sz w:val="22"/>
                  <w:lang w:eastAsia="zh-CN"/>
                </w:rPr>
                <w:t xml:space="preserve">                    AP------H3C L3 Switch------Cisco L3 Switch------Primary HM</w:t>
              </w:r>
            </w:ins>
          </w:p>
          <w:p w:rsidR="0065654E" w:rsidRDefault="0065654E" w:rsidP="0065654E">
            <w:pPr>
              <w:pStyle w:val="Body"/>
              <w:rPr>
                <w:ins w:id="606" w:author="hzhao" w:date="2010-11-01T10:21:00Z"/>
                <w:rFonts w:eastAsia="宋体"/>
                <w:sz w:val="22"/>
                <w:lang w:eastAsia="zh-CN"/>
              </w:rPr>
            </w:pPr>
            <w:ins w:id="607" w:author="hzhao" w:date="2010-11-01T10:21:00Z">
              <w:r>
                <w:rPr>
                  <w:rFonts w:eastAsia="宋体" w:hint="eastAsia"/>
                  <w:sz w:val="22"/>
                  <w:lang w:eastAsia="zh-CN"/>
                </w:rPr>
                <w:t xml:space="preserve">                                   |                                 </w:t>
              </w:r>
            </w:ins>
          </w:p>
          <w:p w:rsidR="00160E94" w:rsidRPr="00923513" w:rsidRDefault="0065654E" w:rsidP="0065654E">
            <w:pPr>
              <w:pStyle w:val="Body"/>
              <w:rPr>
                <w:rFonts w:eastAsia="宋体"/>
                <w:sz w:val="22"/>
                <w:lang w:eastAsia="zh-CN"/>
              </w:rPr>
            </w:pPr>
            <w:ins w:id="608" w:author="hzhao" w:date="2010-11-01T10:21: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primary HM in TCP mode if HM exists which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0E5A9C" w:rsidP="00160E94">
            <w:pPr>
              <w:pStyle w:val="Body"/>
              <w:rPr>
                <w:ins w:id="609" w:author="hzhao" w:date="2010-10-29T14:56:00Z"/>
                <w:rFonts w:eastAsia="宋体"/>
                <w:sz w:val="22"/>
                <w:lang w:eastAsia="zh-CN"/>
              </w:rPr>
            </w:pPr>
            <w:ins w:id="610" w:author="hzhao" w:date="2010-10-29T14:56:00Z">
              <w:r>
                <w:rPr>
                  <w:rFonts w:eastAsia="宋体" w:hint="eastAsia"/>
                  <w:sz w:val="22"/>
                  <w:lang w:eastAsia="zh-CN"/>
                </w:rPr>
                <w:t>Config primary HM and backup HM in AP and DNS server</w:t>
              </w:r>
            </w:ins>
          </w:p>
          <w:p w:rsidR="000E5A9C" w:rsidRDefault="000E5A9C" w:rsidP="000E5A9C">
            <w:pPr>
              <w:pStyle w:val="Body"/>
              <w:rPr>
                <w:ins w:id="611" w:author="hzhao" w:date="2010-10-29T14:57:00Z"/>
                <w:rFonts w:eastAsia="宋体"/>
                <w:sz w:val="22"/>
                <w:lang w:eastAsia="zh-CN"/>
              </w:rPr>
            </w:pPr>
            <w:ins w:id="612" w:author="hzhao" w:date="2010-10-29T14:57:00Z">
              <w:r w:rsidRPr="007157B5">
                <w:rPr>
                  <w:rFonts w:eastAsia="宋体"/>
                  <w:sz w:val="22"/>
                  <w:lang w:eastAsia="zh-CN"/>
                </w:rPr>
                <w:t xml:space="preserve">Deny UDP packets </w:t>
              </w:r>
            </w:ins>
            <w:ins w:id="613" w:author="hzhao" w:date="2010-11-01T13:54:00Z">
              <w:r w:rsidR="002144A9">
                <w:rPr>
                  <w:rFonts w:eastAsia="宋体" w:hint="eastAsia"/>
                  <w:sz w:val="22"/>
                  <w:lang w:eastAsia="zh-CN"/>
                </w:rPr>
                <w:t xml:space="preserve">of primary HM </w:t>
              </w:r>
            </w:ins>
            <w:ins w:id="614" w:author="hzhao" w:date="2010-10-29T14:57:00Z">
              <w:r w:rsidRPr="007157B5">
                <w:rPr>
                  <w:rFonts w:eastAsia="宋体"/>
                  <w:sz w:val="22"/>
                  <w:lang w:eastAsia="zh-CN"/>
                </w:rPr>
                <w:t>in</w:t>
              </w:r>
              <w:r>
                <w:rPr>
                  <w:rFonts w:eastAsia="宋体" w:hint="eastAsia"/>
                  <w:sz w:val="22"/>
                  <w:lang w:eastAsia="zh-CN"/>
                </w:rPr>
                <w:t xml:space="preserve"> L3</w:t>
              </w:r>
              <w:r w:rsidRPr="007157B5">
                <w:rPr>
                  <w:rFonts w:eastAsia="宋体"/>
                  <w:sz w:val="22"/>
                  <w:lang w:eastAsia="zh-CN"/>
                </w:rPr>
                <w:t xml:space="preserve"> </w:t>
              </w:r>
              <w:r>
                <w:rPr>
                  <w:rFonts w:eastAsia="宋体" w:hint="eastAsia"/>
                  <w:sz w:val="22"/>
                  <w:lang w:eastAsia="zh-CN"/>
                </w:rPr>
                <w:t>Switch(</w:t>
              </w:r>
            </w:ins>
          </w:p>
          <w:p w:rsidR="000E5A9C" w:rsidRPr="00923513" w:rsidRDefault="000E5A9C" w:rsidP="000E5A9C">
            <w:pPr>
              <w:pStyle w:val="Body"/>
              <w:rPr>
                <w:rFonts w:eastAsia="宋体"/>
                <w:sz w:val="22"/>
                <w:lang w:eastAsia="zh-CN"/>
              </w:rPr>
            </w:pPr>
            <w:ins w:id="615" w:author="hzhao" w:date="2010-10-29T14:57:00Z">
              <w:r w:rsidRPr="009E72B2">
                <w:rPr>
                  <w:rFonts w:eastAsia="宋体"/>
                  <w:sz w:val="22"/>
                  <w:lang w:eastAsia="zh-CN"/>
                </w:rPr>
                <w:t>[H3C-Ethernet1/0/8]undo packet-filter inbound ip-group 3333 rule 0</w:t>
              </w:r>
              <w:r>
                <w:rPr>
                  <w:rFonts w:eastAsia="宋体" w:hint="eastAsia"/>
                  <w:sz w:val="22"/>
                  <w:lang w:eastAsia="zh-CN"/>
                </w:rPr>
                <w:t>)</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F33BD" w:rsidRDefault="00AF33BD" w:rsidP="00AF33BD">
            <w:pPr>
              <w:pStyle w:val="Body"/>
              <w:rPr>
                <w:ins w:id="616" w:author="hzhao" w:date="2010-10-29T15:00:00Z"/>
                <w:rFonts w:eastAsia="宋体"/>
                <w:sz w:val="22"/>
                <w:lang w:eastAsia="zh-CN"/>
              </w:rPr>
            </w:pPr>
            <w:ins w:id="617" w:author="hzhao" w:date="2010-10-29T15:00:00Z">
              <w:r>
                <w:rPr>
                  <w:rFonts w:eastAsia="宋体" w:hint="eastAsia"/>
                  <w:sz w:val="22"/>
                  <w:lang w:eastAsia="zh-CN"/>
                </w:rPr>
                <w:t>1.Open _debug capwap ha and debug console to check work flow for capwap choose HM(no capwap client enable, capwap client enable), check if AP connect to HM</w:t>
              </w:r>
            </w:ins>
          </w:p>
          <w:p w:rsidR="00160E94" w:rsidRPr="00AF33BD" w:rsidRDefault="00AF33BD" w:rsidP="00AF33BD">
            <w:pPr>
              <w:pStyle w:val="Body"/>
              <w:rPr>
                <w:rFonts w:eastAsia="宋体"/>
                <w:sz w:val="22"/>
                <w:lang w:eastAsia="zh-CN"/>
              </w:rPr>
            </w:pPr>
            <w:ins w:id="618" w:author="hzhao" w:date="2010-10-29T15:00:00Z">
              <w:r>
                <w:rPr>
                  <w:rFonts w:eastAsia="宋体" w:hint="eastAsia"/>
                  <w:sz w:val="22"/>
                  <w:lang w:eastAsia="zh-CN"/>
                </w:rPr>
                <w:t>2.</w:t>
              </w:r>
            </w:ins>
            <w:ins w:id="619" w:author="hzhao" w:date="2010-10-29T15:01:00Z">
              <w:r>
                <w:rPr>
                  <w:rFonts w:eastAsia="宋体" w:hint="eastAsia"/>
                  <w:sz w:val="22"/>
                  <w:lang w:eastAsia="zh-CN"/>
                </w:rPr>
                <w:t xml:space="preserve"> 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620" w:author="hzhao" w:date="2010-10-29T15:01:00Z">
              <w:r w:rsidR="00AF33BD">
                <w:rPr>
                  <w:rFonts w:eastAsia="宋体" w:hint="eastAsia"/>
                  <w:sz w:val="22"/>
                  <w:lang w:eastAsia="zh-CN"/>
                </w:rPr>
                <w:t xml:space="preserve">AP use primary HM in TCP mode,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9038A" w:rsidRPr="00F9038A" w:rsidRDefault="00F9038A" w:rsidP="00F9038A">
            <w:pPr>
              <w:pStyle w:val="Body"/>
              <w:rPr>
                <w:ins w:id="621" w:author="hzhao" w:date="2010-10-29T16:48:00Z"/>
                <w:rFonts w:eastAsia="宋体"/>
                <w:sz w:val="22"/>
                <w:lang w:eastAsia="zh-CN"/>
              </w:rPr>
            </w:pPr>
            <w:ins w:id="622" w:author="hzhao" w:date="2010-10-29T16:48:00Z">
              <w:r w:rsidRPr="00F9038A">
                <w:rPr>
                  <w:rFonts w:eastAsia="宋体"/>
                  <w:sz w:val="22"/>
                  <w:lang w:eastAsia="zh-CN"/>
                </w:rPr>
                <w:t>AH-0e5300#sho running-config | in capwap</w:t>
              </w:r>
            </w:ins>
          </w:p>
          <w:p w:rsidR="00F9038A" w:rsidRPr="00F9038A" w:rsidRDefault="00F9038A" w:rsidP="00F9038A">
            <w:pPr>
              <w:pStyle w:val="Body"/>
              <w:rPr>
                <w:ins w:id="623" w:author="hzhao" w:date="2010-10-29T16:48:00Z"/>
                <w:rFonts w:eastAsia="宋体"/>
                <w:sz w:val="22"/>
                <w:lang w:eastAsia="zh-CN"/>
              </w:rPr>
            </w:pPr>
            <w:ins w:id="624" w:author="hzhao" w:date="2010-10-29T16:48:00Z">
              <w:r w:rsidRPr="00F9038A">
                <w:rPr>
                  <w:rFonts w:eastAsia="宋体"/>
                  <w:sz w:val="22"/>
                  <w:lang w:eastAsia="zh-CN"/>
                </w:rPr>
                <w:t xml:space="preserve">capwap client server name hm1 </w:t>
              </w:r>
            </w:ins>
          </w:p>
          <w:p w:rsidR="00F9038A" w:rsidRDefault="00F9038A" w:rsidP="00F9038A">
            <w:pPr>
              <w:pStyle w:val="Body"/>
              <w:rPr>
                <w:ins w:id="625" w:author="hzhao" w:date="2010-10-29T16:48:00Z"/>
                <w:rFonts w:eastAsia="宋体"/>
                <w:sz w:val="22"/>
                <w:lang w:eastAsia="zh-CN"/>
              </w:rPr>
            </w:pPr>
            <w:ins w:id="626" w:author="hzhao" w:date="2010-10-29T16:48:00Z">
              <w:r w:rsidRPr="00F9038A">
                <w:rPr>
                  <w:rFonts w:eastAsia="宋体"/>
                  <w:sz w:val="22"/>
                  <w:lang w:eastAsia="zh-CN"/>
                </w:rPr>
                <w:t>capwap client server backup name hm2</w:t>
              </w:r>
            </w:ins>
          </w:p>
          <w:p w:rsidR="00F9038A" w:rsidRDefault="00F9038A" w:rsidP="00F9038A">
            <w:pPr>
              <w:pStyle w:val="Body"/>
              <w:rPr>
                <w:ins w:id="627" w:author="hzhao" w:date="2010-10-29T16:48:00Z"/>
                <w:rFonts w:eastAsia="宋体"/>
                <w:sz w:val="22"/>
                <w:lang w:eastAsia="zh-CN"/>
              </w:rPr>
            </w:pPr>
          </w:p>
          <w:p w:rsidR="00E6427C" w:rsidRPr="00E6427C" w:rsidRDefault="00E6427C" w:rsidP="00E6427C">
            <w:pPr>
              <w:pStyle w:val="Body"/>
              <w:rPr>
                <w:ins w:id="628" w:author="hzhao" w:date="2010-10-29T15:04:00Z"/>
                <w:rFonts w:eastAsia="宋体"/>
                <w:sz w:val="22"/>
                <w:lang w:eastAsia="zh-CN"/>
              </w:rPr>
            </w:pPr>
            <w:ins w:id="629" w:author="hzhao" w:date="2010-10-29T15:04:00Z">
              <w:r w:rsidRPr="00E6427C">
                <w:rPr>
                  <w:rFonts w:eastAsia="宋体"/>
                  <w:sz w:val="22"/>
                  <w:lang w:eastAsia="zh-CN"/>
                </w:rPr>
                <w:t>AH-0e5300#2010-10-29 07:02:57 debug   [capwap_ha, ah_capwap_func.c, 2138]: get hivemanager name from scd (first:hm1, second:hm2).</w:t>
              </w:r>
            </w:ins>
          </w:p>
          <w:p w:rsidR="00E6427C" w:rsidRPr="00E6427C" w:rsidRDefault="00E6427C" w:rsidP="00E6427C">
            <w:pPr>
              <w:pStyle w:val="Body"/>
              <w:rPr>
                <w:ins w:id="630" w:author="hzhao" w:date="2010-10-29T15:04:00Z"/>
                <w:rFonts w:eastAsia="宋体"/>
                <w:sz w:val="22"/>
                <w:lang w:eastAsia="zh-CN"/>
              </w:rPr>
            </w:pPr>
            <w:ins w:id="631" w:author="hzhao" w:date="2010-10-29T15:04:00Z">
              <w:r w:rsidRPr="00E6427C">
                <w:rPr>
                  <w:rFonts w:eastAsia="宋体"/>
                  <w:sz w:val="22"/>
                  <w:lang w:eastAsia="zh-CN"/>
                </w:rPr>
                <w:t>2010-10-29 07:02:57 debug   [capwap_ha, ah_capwap_func.c, 2029]: user has configed primary or backup HM's name,use primary name or backup name to try</w:t>
              </w:r>
            </w:ins>
          </w:p>
          <w:p w:rsidR="00E6427C" w:rsidRPr="00E6427C" w:rsidRDefault="00E6427C" w:rsidP="00E6427C">
            <w:pPr>
              <w:pStyle w:val="Body"/>
              <w:rPr>
                <w:ins w:id="632" w:author="hzhao" w:date="2010-10-29T15:04:00Z"/>
                <w:rFonts w:eastAsia="宋体"/>
                <w:sz w:val="22"/>
                <w:lang w:eastAsia="zh-CN"/>
              </w:rPr>
            </w:pPr>
            <w:ins w:id="633" w:author="hzhao" w:date="2010-10-29T15:04:00Z">
              <w:r w:rsidRPr="00E6427C">
                <w:rPr>
                  <w:rFonts w:eastAsia="宋体"/>
                  <w:sz w:val="22"/>
                  <w:lang w:eastAsia="zh-CN"/>
                </w:rPr>
                <w:t>2010-10-29 07:02:57 debug   [capwap_ha, ah_capwap_func.c, 1804]: get capwap server ip (192.168.20.200) for name (hm1)</w:t>
              </w:r>
            </w:ins>
          </w:p>
          <w:p w:rsidR="00E6427C" w:rsidRPr="00E6427C" w:rsidRDefault="00E6427C" w:rsidP="00E6427C">
            <w:pPr>
              <w:pStyle w:val="Body"/>
              <w:rPr>
                <w:ins w:id="634" w:author="hzhao" w:date="2010-10-29T15:04:00Z"/>
                <w:rFonts w:eastAsia="宋体"/>
                <w:sz w:val="22"/>
                <w:lang w:eastAsia="zh-CN"/>
              </w:rPr>
            </w:pPr>
            <w:ins w:id="635" w:author="hzhao" w:date="2010-10-29T15:04:00Z">
              <w:r w:rsidRPr="00E6427C">
                <w:rPr>
                  <w:rFonts w:eastAsia="宋体"/>
                  <w:sz w:val="22"/>
                  <w:lang w:eastAsia="zh-CN"/>
                </w:rPr>
                <w:t>2010-10-29 07:02:57 debug   [capwap_ha, ah_capwap_func.c, 1804]: get capwap server ip (192.168.51.252) for name (hm2)</w:t>
              </w:r>
            </w:ins>
          </w:p>
          <w:p w:rsidR="00160E94" w:rsidRDefault="00E6427C" w:rsidP="00E6427C">
            <w:pPr>
              <w:pStyle w:val="Body"/>
              <w:rPr>
                <w:ins w:id="636" w:author="hzhao" w:date="2010-10-29T15:04:00Z"/>
                <w:rFonts w:eastAsia="宋体"/>
                <w:sz w:val="22"/>
                <w:lang w:eastAsia="zh-CN"/>
              </w:rPr>
            </w:pPr>
            <w:ins w:id="637" w:author="hzhao" w:date="2010-10-29T15:04:00Z">
              <w:r w:rsidRPr="00E6427C">
                <w:rPr>
                  <w:rFonts w:eastAsia="宋体"/>
                  <w:sz w:val="22"/>
                  <w:lang w:eastAsia="zh-CN"/>
                </w:rPr>
                <w:lastRenderedPageBreak/>
                <w:t>2010-10-29 07:02:57 debug   [capwap_ha, ah_capwap_func.c, 2056]: use primary server(UDP), ip=192.168.20.200, port=12222</w:t>
              </w:r>
            </w:ins>
          </w:p>
          <w:p w:rsidR="00E6427C" w:rsidRPr="00E6427C" w:rsidRDefault="00E6427C" w:rsidP="00E6427C">
            <w:pPr>
              <w:pStyle w:val="Body"/>
              <w:rPr>
                <w:ins w:id="638" w:author="hzhao" w:date="2010-10-29T15:04:00Z"/>
                <w:rFonts w:eastAsia="宋体"/>
                <w:sz w:val="22"/>
                <w:lang w:eastAsia="zh-CN"/>
              </w:rPr>
            </w:pPr>
            <w:ins w:id="639" w:author="hzhao" w:date="2010-10-29T15:04:00Z">
              <w:r w:rsidRPr="00E6427C">
                <w:rPr>
                  <w:rFonts w:eastAsia="宋体"/>
                  <w:sz w:val="22"/>
                  <w:lang w:eastAsia="zh-CN"/>
                </w:rPr>
                <w:t>2010-10-29 07:04:27 debug   [capwap_ha, ah_capwap_func.c, 2138]: get hivemanager name from scd (first:hm1, second:hm2).</w:t>
              </w:r>
            </w:ins>
          </w:p>
          <w:p w:rsidR="00E6427C" w:rsidRPr="00E6427C" w:rsidRDefault="00E6427C" w:rsidP="00E6427C">
            <w:pPr>
              <w:pStyle w:val="Body"/>
              <w:rPr>
                <w:ins w:id="640" w:author="hzhao" w:date="2010-10-29T15:04:00Z"/>
                <w:rFonts w:eastAsia="宋体"/>
                <w:sz w:val="22"/>
                <w:lang w:eastAsia="zh-CN"/>
              </w:rPr>
            </w:pPr>
            <w:ins w:id="641" w:author="hzhao" w:date="2010-10-29T15:04:00Z">
              <w:r w:rsidRPr="00E6427C">
                <w:rPr>
                  <w:rFonts w:eastAsia="宋体"/>
                  <w:sz w:val="22"/>
                  <w:lang w:eastAsia="zh-CN"/>
                </w:rPr>
                <w:t>2010-10-29 07:04:27 debug   [capwap_ha, ah_capwap_func.c, 2029]: user has configed primary or backup HM's name,use primary name or backup name to try</w:t>
              </w:r>
            </w:ins>
          </w:p>
          <w:p w:rsidR="00E6427C" w:rsidRPr="00E6427C" w:rsidRDefault="00E6427C" w:rsidP="00E6427C">
            <w:pPr>
              <w:pStyle w:val="Body"/>
              <w:rPr>
                <w:ins w:id="642" w:author="hzhao" w:date="2010-10-29T15:04:00Z"/>
                <w:rFonts w:eastAsia="宋体"/>
                <w:sz w:val="22"/>
                <w:lang w:eastAsia="zh-CN"/>
              </w:rPr>
            </w:pPr>
            <w:ins w:id="643" w:author="hzhao" w:date="2010-10-29T15:04:00Z">
              <w:r w:rsidRPr="00E6427C">
                <w:rPr>
                  <w:rFonts w:eastAsia="宋体"/>
                  <w:sz w:val="22"/>
                  <w:lang w:eastAsia="zh-CN"/>
                </w:rPr>
                <w:t>2010-10-29 07:04:27 debug   [capwap_ha, ah_capwap_func.c, 1804]: get capwap server ip (192.168.20.200) for name (hm1)</w:t>
              </w:r>
            </w:ins>
          </w:p>
          <w:p w:rsidR="00E6427C" w:rsidRPr="00E6427C" w:rsidRDefault="00E6427C" w:rsidP="00E6427C">
            <w:pPr>
              <w:pStyle w:val="Body"/>
              <w:rPr>
                <w:ins w:id="644" w:author="hzhao" w:date="2010-10-29T15:04:00Z"/>
                <w:rFonts w:eastAsia="宋体"/>
                <w:sz w:val="22"/>
                <w:lang w:eastAsia="zh-CN"/>
              </w:rPr>
            </w:pPr>
            <w:ins w:id="645" w:author="hzhao" w:date="2010-10-29T15:04:00Z">
              <w:r w:rsidRPr="00E6427C">
                <w:rPr>
                  <w:rFonts w:eastAsia="宋体"/>
                  <w:sz w:val="22"/>
                  <w:lang w:eastAsia="zh-CN"/>
                </w:rPr>
                <w:t>2010-10-29 07:04:27 debug   [capwap_ha, ah_capwap_func.c, 1804]: get capwap server ip (192.168.51.252) for name (hm2)</w:t>
              </w:r>
            </w:ins>
          </w:p>
          <w:p w:rsidR="00E6427C" w:rsidRDefault="00E6427C" w:rsidP="00E6427C">
            <w:pPr>
              <w:pStyle w:val="Body"/>
              <w:rPr>
                <w:ins w:id="646" w:author="hzhao" w:date="2010-10-29T15:04:00Z"/>
                <w:rFonts w:eastAsia="宋体"/>
                <w:sz w:val="22"/>
                <w:lang w:eastAsia="zh-CN"/>
              </w:rPr>
            </w:pPr>
            <w:ins w:id="647" w:author="hzhao" w:date="2010-10-29T15:04:00Z">
              <w:r w:rsidRPr="00E6427C">
                <w:rPr>
                  <w:rFonts w:eastAsia="宋体"/>
                  <w:sz w:val="22"/>
                  <w:lang w:eastAsia="zh-CN"/>
                </w:rPr>
                <w:t>2010-10-29 07:04:27 debug   [capwap_ha, ah_capwap_func.c, 2067]: use primary server(TCP), ip=192.168.20.200, port=80</w:t>
              </w:r>
            </w:ins>
          </w:p>
          <w:p w:rsidR="00E6427C" w:rsidRDefault="00E6427C" w:rsidP="00E6427C">
            <w:pPr>
              <w:pStyle w:val="Body"/>
              <w:rPr>
                <w:ins w:id="648" w:author="hzhao" w:date="2010-10-29T15:04:00Z"/>
                <w:rFonts w:eastAsia="宋体"/>
                <w:sz w:val="22"/>
                <w:lang w:eastAsia="zh-CN"/>
              </w:rPr>
            </w:pPr>
          </w:p>
          <w:p w:rsidR="00E6427C" w:rsidRPr="00E6427C" w:rsidRDefault="00E6427C" w:rsidP="00E6427C">
            <w:pPr>
              <w:pStyle w:val="Body"/>
              <w:rPr>
                <w:ins w:id="649" w:author="hzhao" w:date="2010-10-29T15:04:00Z"/>
                <w:rFonts w:eastAsia="宋体"/>
                <w:sz w:val="22"/>
                <w:lang w:eastAsia="zh-CN"/>
              </w:rPr>
            </w:pPr>
            <w:ins w:id="650" w:author="hzhao" w:date="2010-10-29T15:04:00Z">
              <w:r w:rsidRPr="00E6427C">
                <w:rPr>
                  <w:rFonts w:eastAsia="宋体"/>
                  <w:sz w:val="22"/>
                  <w:lang w:eastAsia="zh-CN"/>
                </w:rPr>
                <w:t xml:space="preserve">AH-0e5300#show capwap client </w:t>
              </w:r>
            </w:ins>
          </w:p>
          <w:p w:rsidR="00E6427C" w:rsidRPr="00E6427C" w:rsidRDefault="00E6427C" w:rsidP="00E6427C">
            <w:pPr>
              <w:pStyle w:val="Body"/>
              <w:rPr>
                <w:ins w:id="651" w:author="hzhao" w:date="2010-10-29T15:04:00Z"/>
                <w:rFonts w:eastAsia="宋体"/>
                <w:sz w:val="22"/>
                <w:lang w:eastAsia="zh-CN"/>
              </w:rPr>
            </w:pPr>
            <w:ins w:id="652" w:author="hzhao" w:date="2010-10-29T15:04:00Z">
              <w:r w:rsidRPr="00E6427C">
                <w:rPr>
                  <w:rFonts w:eastAsia="宋体"/>
                  <w:sz w:val="22"/>
                  <w:lang w:eastAsia="zh-CN"/>
                </w:rPr>
                <w:t xml:space="preserve">CAPWAP client:   Enabled </w:t>
              </w:r>
            </w:ins>
          </w:p>
          <w:p w:rsidR="00E6427C" w:rsidRPr="00E6427C" w:rsidRDefault="00E6427C" w:rsidP="00E6427C">
            <w:pPr>
              <w:pStyle w:val="Body"/>
              <w:rPr>
                <w:ins w:id="653" w:author="hzhao" w:date="2010-10-29T15:04:00Z"/>
                <w:rFonts w:eastAsia="宋体"/>
                <w:sz w:val="22"/>
                <w:lang w:eastAsia="zh-CN"/>
              </w:rPr>
            </w:pPr>
            <w:ins w:id="654" w:author="hzhao" w:date="2010-10-29T15:04:00Z">
              <w:r w:rsidRPr="00E6427C">
                <w:rPr>
                  <w:rFonts w:eastAsia="宋体"/>
                  <w:sz w:val="22"/>
                  <w:lang w:eastAsia="zh-CN"/>
                </w:rPr>
                <w:t>CAPWAP transport mode:  HTTP on TCP</w:t>
              </w:r>
            </w:ins>
          </w:p>
          <w:p w:rsidR="00E6427C" w:rsidRPr="00E6427C" w:rsidRDefault="00E6427C" w:rsidP="00E6427C">
            <w:pPr>
              <w:pStyle w:val="Body"/>
              <w:rPr>
                <w:ins w:id="655" w:author="hzhao" w:date="2010-10-29T15:04:00Z"/>
                <w:rFonts w:eastAsia="宋体"/>
                <w:sz w:val="22"/>
                <w:lang w:eastAsia="zh-CN"/>
              </w:rPr>
            </w:pPr>
            <w:ins w:id="656" w:author="hzhao" w:date="2010-10-29T15:04:00Z">
              <w:r w:rsidRPr="00E6427C">
                <w:rPr>
                  <w:rFonts w:eastAsia="宋体"/>
                  <w:sz w:val="22"/>
                  <w:lang w:eastAsia="zh-CN"/>
                </w:rPr>
                <w:t xml:space="preserve">RUN state: Connected securely to the CAPWAP server </w:t>
              </w:r>
            </w:ins>
          </w:p>
          <w:p w:rsidR="00E6427C" w:rsidRPr="00E6427C" w:rsidRDefault="00E6427C" w:rsidP="00E6427C">
            <w:pPr>
              <w:pStyle w:val="Body"/>
              <w:rPr>
                <w:ins w:id="657" w:author="hzhao" w:date="2010-10-29T15:04:00Z"/>
                <w:rFonts w:eastAsia="宋体"/>
                <w:sz w:val="22"/>
                <w:lang w:eastAsia="zh-CN"/>
              </w:rPr>
            </w:pPr>
            <w:ins w:id="658" w:author="hzhao" w:date="2010-10-29T15:04:00Z">
              <w:r w:rsidRPr="00E6427C">
                <w:rPr>
                  <w:rFonts w:eastAsia="宋体"/>
                  <w:sz w:val="22"/>
                  <w:lang w:eastAsia="zh-CN"/>
                </w:rPr>
                <w:t>CAPWAP client IP:        192.168.20.10</w:t>
              </w:r>
            </w:ins>
          </w:p>
          <w:p w:rsidR="00E6427C" w:rsidRPr="00E6427C" w:rsidRDefault="00E6427C" w:rsidP="00E6427C">
            <w:pPr>
              <w:pStyle w:val="Body"/>
              <w:rPr>
                <w:ins w:id="659" w:author="hzhao" w:date="2010-10-29T15:04:00Z"/>
                <w:rFonts w:eastAsia="宋体"/>
                <w:sz w:val="22"/>
                <w:lang w:eastAsia="zh-CN"/>
              </w:rPr>
            </w:pPr>
            <w:ins w:id="660" w:author="hzhao" w:date="2010-10-29T15:04:00Z">
              <w:r w:rsidRPr="00E6427C">
                <w:rPr>
                  <w:rFonts w:eastAsia="宋体"/>
                  <w:sz w:val="22"/>
                  <w:lang w:eastAsia="zh-CN"/>
                </w:rPr>
                <w:t>CAPWAP server IP:        192.168.20.200</w:t>
              </w:r>
            </w:ins>
          </w:p>
          <w:p w:rsidR="00E6427C" w:rsidRPr="00E6427C" w:rsidRDefault="00E6427C" w:rsidP="00E6427C">
            <w:pPr>
              <w:pStyle w:val="Body"/>
              <w:rPr>
                <w:ins w:id="661" w:author="hzhao" w:date="2010-10-29T15:04:00Z"/>
                <w:rFonts w:eastAsia="宋体"/>
                <w:sz w:val="22"/>
                <w:lang w:eastAsia="zh-CN"/>
              </w:rPr>
            </w:pPr>
            <w:ins w:id="662" w:author="hzhao" w:date="2010-10-29T15:04:00Z">
              <w:r w:rsidRPr="00E6427C">
                <w:rPr>
                  <w:rFonts w:eastAsia="宋体"/>
                  <w:sz w:val="22"/>
                  <w:lang w:eastAsia="zh-CN"/>
                </w:rPr>
                <w:t>HiveManager Primary Name:hm1</w:t>
              </w:r>
            </w:ins>
          </w:p>
          <w:p w:rsidR="00E6427C" w:rsidRPr="00E6427C" w:rsidRDefault="00E6427C" w:rsidP="00E6427C">
            <w:pPr>
              <w:pStyle w:val="Body"/>
              <w:rPr>
                <w:ins w:id="663" w:author="hzhao" w:date="2010-10-29T15:04:00Z"/>
                <w:rFonts w:eastAsia="宋体"/>
                <w:sz w:val="22"/>
                <w:lang w:eastAsia="zh-CN"/>
              </w:rPr>
            </w:pPr>
            <w:ins w:id="664" w:author="hzhao" w:date="2010-10-29T15:04:00Z">
              <w:r w:rsidRPr="00E6427C">
                <w:rPr>
                  <w:rFonts w:eastAsia="宋体"/>
                  <w:sz w:val="22"/>
                  <w:lang w:eastAsia="zh-CN"/>
                </w:rPr>
                <w:t>HiveManager Backup Name: hm2</w:t>
              </w:r>
            </w:ins>
          </w:p>
          <w:p w:rsidR="00E6427C" w:rsidRPr="00E6427C" w:rsidRDefault="00E6427C" w:rsidP="00E6427C">
            <w:pPr>
              <w:pStyle w:val="Body"/>
              <w:rPr>
                <w:ins w:id="665" w:author="hzhao" w:date="2010-10-29T15:04:00Z"/>
                <w:rFonts w:eastAsia="宋体"/>
                <w:sz w:val="22"/>
                <w:lang w:eastAsia="zh-CN"/>
              </w:rPr>
            </w:pPr>
            <w:ins w:id="666" w:author="hzhao" w:date="2010-10-29T15:04:00Z">
              <w:r w:rsidRPr="00E6427C">
                <w:rPr>
                  <w:rFonts w:eastAsia="宋体"/>
                  <w:sz w:val="22"/>
                  <w:lang w:eastAsia="zh-CN"/>
                </w:rPr>
                <w:t>CAPWAP Default Server Name: staging.aerohive.com</w:t>
              </w:r>
            </w:ins>
          </w:p>
          <w:p w:rsidR="00E6427C" w:rsidRPr="00E6427C" w:rsidRDefault="00E6427C" w:rsidP="00E6427C">
            <w:pPr>
              <w:pStyle w:val="Body"/>
              <w:rPr>
                <w:ins w:id="667" w:author="hzhao" w:date="2010-10-29T15:04:00Z"/>
                <w:rFonts w:eastAsia="宋体"/>
                <w:sz w:val="22"/>
                <w:lang w:eastAsia="zh-CN"/>
              </w:rPr>
            </w:pPr>
            <w:ins w:id="668" w:author="hzhao" w:date="2010-10-29T15:04:00Z">
              <w:r w:rsidRPr="00E6427C">
                <w:rPr>
                  <w:rFonts w:eastAsia="宋体"/>
                  <w:sz w:val="22"/>
                  <w:lang w:eastAsia="zh-CN"/>
                </w:rPr>
                <w:t xml:space="preserve">Virtual HiveManager Name: </w:t>
              </w:r>
            </w:ins>
          </w:p>
          <w:p w:rsidR="00E6427C" w:rsidRPr="00E6427C" w:rsidRDefault="00E6427C" w:rsidP="00E6427C">
            <w:pPr>
              <w:pStyle w:val="Body"/>
              <w:rPr>
                <w:ins w:id="669" w:author="hzhao" w:date="2010-10-29T15:04:00Z"/>
                <w:rFonts w:eastAsia="宋体"/>
                <w:sz w:val="22"/>
                <w:lang w:eastAsia="zh-CN"/>
              </w:rPr>
            </w:pPr>
            <w:ins w:id="670" w:author="hzhao" w:date="2010-10-29T15:04:00Z">
              <w:r w:rsidRPr="00E6427C">
                <w:rPr>
                  <w:rFonts w:eastAsia="宋体"/>
                  <w:sz w:val="22"/>
                  <w:lang w:eastAsia="zh-CN"/>
                </w:rPr>
                <w:t>CAPWAP Choose HiveManager:Primary Name (TCP mode)</w:t>
              </w:r>
            </w:ins>
          </w:p>
          <w:p w:rsidR="00E6427C" w:rsidRPr="00E6427C" w:rsidRDefault="00E6427C" w:rsidP="00E6427C">
            <w:pPr>
              <w:pStyle w:val="Body"/>
              <w:rPr>
                <w:ins w:id="671" w:author="hzhao" w:date="2010-10-29T15:04:00Z"/>
                <w:rFonts w:eastAsia="宋体"/>
                <w:sz w:val="22"/>
                <w:lang w:eastAsia="zh-CN"/>
              </w:rPr>
            </w:pPr>
            <w:ins w:id="672" w:author="hzhao" w:date="2010-10-29T15:04:00Z">
              <w:r w:rsidRPr="00E6427C">
                <w:rPr>
                  <w:rFonts w:eastAsia="宋体"/>
                  <w:sz w:val="22"/>
                  <w:lang w:eastAsia="zh-CN"/>
                </w:rPr>
                <w:t>Server source Port:      0</w:t>
              </w:r>
            </w:ins>
          </w:p>
          <w:p w:rsidR="00E6427C" w:rsidRPr="00E6427C" w:rsidRDefault="00E6427C" w:rsidP="00E6427C">
            <w:pPr>
              <w:pStyle w:val="Body"/>
              <w:rPr>
                <w:ins w:id="673" w:author="hzhao" w:date="2010-10-29T15:04:00Z"/>
                <w:rFonts w:eastAsia="宋体"/>
                <w:sz w:val="22"/>
                <w:lang w:eastAsia="zh-CN"/>
              </w:rPr>
            </w:pPr>
            <w:ins w:id="674" w:author="hzhao" w:date="2010-10-29T15:04:00Z">
              <w:r w:rsidRPr="00E6427C">
                <w:rPr>
                  <w:rFonts w:eastAsia="宋体"/>
                  <w:sz w:val="22"/>
                  <w:lang w:eastAsia="zh-CN"/>
                </w:rPr>
                <w:t>CAPWAP action:           Waiting for a CAPWAP packet</w:t>
              </w:r>
            </w:ins>
          </w:p>
          <w:p w:rsidR="00E6427C" w:rsidRPr="00E6427C" w:rsidRDefault="00E6427C" w:rsidP="00E6427C">
            <w:pPr>
              <w:pStyle w:val="Body"/>
              <w:rPr>
                <w:ins w:id="675" w:author="hzhao" w:date="2010-10-29T15:04:00Z"/>
                <w:rFonts w:eastAsia="宋体"/>
                <w:sz w:val="22"/>
                <w:lang w:eastAsia="zh-CN"/>
              </w:rPr>
            </w:pPr>
            <w:ins w:id="676" w:author="hzhao" w:date="2010-10-29T15:04:00Z">
              <w:r w:rsidRPr="00E6427C">
                <w:rPr>
                  <w:rFonts w:eastAsia="宋体"/>
                  <w:sz w:val="22"/>
                  <w:lang w:eastAsia="zh-CN"/>
                </w:rPr>
                <w:t>Server destination Port: 80</w:t>
              </w:r>
            </w:ins>
          </w:p>
          <w:p w:rsidR="00E6427C" w:rsidRPr="00E6427C" w:rsidRDefault="00E6427C" w:rsidP="00E6427C">
            <w:pPr>
              <w:pStyle w:val="Body"/>
              <w:rPr>
                <w:ins w:id="677" w:author="hzhao" w:date="2010-10-29T15:04:00Z"/>
                <w:rFonts w:eastAsia="宋体"/>
                <w:sz w:val="22"/>
                <w:lang w:eastAsia="zh-CN"/>
              </w:rPr>
            </w:pPr>
            <w:ins w:id="678" w:author="hzhao" w:date="2010-10-29T15:04:00Z">
              <w:r w:rsidRPr="00E6427C">
                <w:rPr>
                  <w:rFonts w:eastAsia="宋体"/>
                  <w:sz w:val="22"/>
                  <w:lang w:eastAsia="zh-CN"/>
                </w:rPr>
                <w:t>CAPWAP send event:       Enabled</w:t>
              </w:r>
            </w:ins>
          </w:p>
          <w:p w:rsidR="00E6427C" w:rsidRPr="00E6427C" w:rsidRDefault="00E6427C" w:rsidP="00E6427C">
            <w:pPr>
              <w:pStyle w:val="Body"/>
              <w:rPr>
                <w:ins w:id="679" w:author="hzhao" w:date="2010-10-29T15:04:00Z"/>
                <w:rFonts w:eastAsia="宋体"/>
                <w:sz w:val="22"/>
                <w:lang w:eastAsia="zh-CN"/>
              </w:rPr>
            </w:pPr>
            <w:ins w:id="680" w:author="hzhao" w:date="2010-10-29T15:04:00Z">
              <w:r w:rsidRPr="00E6427C">
                <w:rPr>
                  <w:rFonts w:eastAsia="宋体"/>
                  <w:sz w:val="22"/>
                  <w:lang w:eastAsia="zh-CN"/>
                </w:rPr>
                <w:t>CAPWAP DTLS state:       Enabled</w:t>
              </w:r>
            </w:ins>
          </w:p>
          <w:p w:rsidR="00E6427C" w:rsidRPr="00923513" w:rsidRDefault="00E6427C" w:rsidP="00E6427C">
            <w:pPr>
              <w:pStyle w:val="Body"/>
              <w:rPr>
                <w:rFonts w:eastAsia="宋体"/>
                <w:sz w:val="22"/>
                <w:lang w:eastAsia="zh-CN"/>
              </w:rPr>
            </w:pPr>
            <w:ins w:id="681" w:author="hzhao" w:date="2010-10-29T15:04:00Z">
              <w:r w:rsidRPr="00E6427C">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sz w:val="21"/>
          <w:szCs w:val="21"/>
          <w:lang w:eastAsia="zh-CN"/>
        </w:rPr>
        <w:t>Ft_CapwapEnhancement_</w:t>
      </w:r>
      <w:r w:rsidR="00160E94">
        <w:rPr>
          <w:rFonts w:eastAsia="宋体" w:hint="eastAsia"/>
          <w:sz w:val="21"/>
          <w:szCs w:val="21"/>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9</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654E" w:rsidRDefault="00160E94" w:rsidP="0065654E">
            <w:pPr>
              <w:pStyle w:val="Body"/>
              <w:rPr>
                <w:ins w:id="682" w:author="hzhao" w:date="2010-11-01T10:21:00Z"/>
                <w:rFonts w:eastAsia="宋体"/>
                <w:sz w:val="22"/>
                <w:lang w:eastAsia="zh-CN"/>
              </w:rPr>
            </w:pPr>
            <w:r w:rsidRPr="00923513">
              <w:rPr>
                <w:rFonts w:eastAsia="宋体" w:hint="eastAsia"/>
                <w:sz w:val="22"/>
                <w:lang w:eastAsia="zh-CN"/>
              </w:rPr>
              <w:t xml:space="preserve"> </w:t>
            </w:r>
            <w:del w:id="683" w:author="hzhao" w:date="2010-10-29T15:11:00Z">
              <w:r w:rsidDel="00785B2F">
                <w:rPr>
                  <w:rFonts w:eastAsia="宋体"/>
                  <w:sz w:val="22"/>
                  <w:lang w:eastAsia="zh-CN"/>
                </w:rPr>
                <w:delText>T</w:delText>
              </w:r>
              <w:r w:rsidDel="00785B2F">
                <w:rPr>
                  <w:rFonts w:eastAsia="宋体" w:hint="eastAsia"/>
                  <w:sz w:val="22"/>
                  <w:lang w:eastAsia="zh-CN"/>
                </w:rPr>
                <w:delText>opology1</w:delText>
              </w:r>
            </w:del>
            <w:ins w:id="684" w:author="hzhao" w:date="2010-11-01T10:21:00Z">
              <w:r w:rsidR="0065654E">
                <w:rPr>
                  <w:rFonts w:eastAsia="宋体" w:hint="eastAsia"/>
                  <w:sz w:val="22"/>
                  <w:lang w:eastAsia="zh-CN"/>
                </w:rPr>
                <w:t xml:space="preserve">      </w:t>
              </w:r>
            </w:ins>
            <w:ins w:id="685" w:author="hzhao" w:date="2010-11-01T10:22:00Z">
              <w:r w:rsidR="0065654E">
                <w:rPr>
                  <w:rFonts w:eastAsia="宋体" w:hint="eastAsia"/>
                  <w:sz w:val="22"/>
                  <w:lang w:eastAsia="zh-CN"/>
                </w:rPr>
                <w:t xml:space="preserve">                                  </w:t>
              </w:r>
            </w:ins>
            <w:ins w:id="686" w:author="hzhao" w:date="2010-11-01T10:21:00Z">
              <w:r w:rsidR="0065654E">
                <w:rPr>
                  <w:rFonts w:eastAsia="宋体" w:hint="eastAsia"/>
                  <w:sz w:val="22"/>
                  <w:lang w:eastAsia="zh-CN"/>
                </w:rPr>
                <w:t>DHCP/DNS Server</w:t>
              </w:r>
            </w:ins>
          </w:p>
          <w:p w:rsidR="0065654E" w:rsidRDefault="0065654E" w:rsidP="0065654E">
            <w:pPr>
              <w:pStyle w:val="Body"/>
              <w:rPr>
                <w:ins w:id="687" w:author="hzhao" w:date="2010-11-01T10:21:00Z"/>
                <w:rFonts w:eastAsia="宋体"/>
                <w:sz w:val="22"/>
                <w:lang w:eastAsia="zh-CN"/>
              </w:rPr>
            </w:pPr>
            <w:ins w:id="688" w:author="hzhao" w:date="2010-11-01T10:21:00Z">
              <w:r>
                <w:rPr>
                  <w:rFonts w:eastAsia="宋体" w:hint="eastAsia"/>
                  <w:sz w:val="22"/>
                  <w:lang w:eastAsia="zh-CN"/>
                </w:rPr>
                <w:t xml:space="preserve">                                  </w:t>
              </w:r>
            </w:ins>
            <w:ins w:id="689" w:author="hzhao" w:date="2010-11-01T10:22:00Z">
              <w:r>
                <w:rPr>
                  <w:rFonts w:eastAsia="宋体" w:hint="eastAsia"/>
                  <w:sz w:val="22"/>
                  <w:lang w:eastAsia="zh-CN"/>
                </w:rPr>
                <w:t xml:space="preserve">                                 </w:t>
              </w:r>
            </w:ins>
            <w:ins w:id="690" w:author="hzhao" w:date="2010-11-01T10:21:00Z">
              <w:r>
                <w:rPr>
                  <w:rFonts w:eastAsia="宋体" w:hint="eastAsia"/>
                  <w:sz w:val="22"/>
                  <w:lang w:eastAsia="zh-CN"/>
                </w:rPr>
                <w:t xml:space="preserve"> |</w:t>
              </w:r>
            </w:ins>
          </w:p>
          <w:p w:rsidR="0065654E" w:rsidRDefault="0065654E" w:rsidP="0065654E">
            <w:pPr>
              <w:pStyle w:val="Body"/>
              <w:rPr>
                <w:ins w:id="691" w:author="hzhao" w:date="2010-11-01T10:21:00Z"/>
                <w:rFonts w:eastAsia="宋体"/>
                <w:sz w:val="22"/>
                <w:lang w:eastAsia="zh-CN"/>
              </w:rPr>
            </w:pPr>
            <w:ins w:id="692" w:author="hzhao" w:date="2010-11-01T10:21:00Z">
              <w:r>
                <w:rPr>
                  <w:rFonts w:eastAsia="宋体" w:hint="eastAsia"/>
                  <w:sz w:val="22"/>
                  <w:lang w:eastAsia="zh-CN"/>
                </w:rPr>
                <w:t xml:space="preserve">                    AP------H3C L3 Switch------Cisco L3 Switch------Primary HM</w:t>
              </w:r>
            </w:ins>
          </w:p>
          <w:p w:rsidR="0065654E" w:rsidRDefault="0065654E" w:rsidP="0065654E">
            <w:pPr>
              <w:pStyle w:val="Body"/>
              <w:rPr>
                <w:ins w:id="693" w:author="hzhao" w:date="2010-11-01T10:21:00Z"/>
                <w:rFonts w:eastAsia="宋体"/>
                <w:sz w:val="22"/>
                <w:lang w:eastAsia="zh-CN"/>
              </w:rPr>
            </w:pPr>
            <w:ins w:id="694" w:author="hzhao" w:date="2010-11-01T10:21:00Z">
              <w:r>
                <w:rPr>
                  <w:rFonts w:eastAsia="宋体" w:hint="eastAsia"/>
                  <w:sz w:val="22"/>
                  <w:lang w:eastAsia="zh-CN"/>
                </w:rPr>
                <w:t xml:space="preserve">                                   |                                 </w:t>
              </w:r>
            </w:ins>
          </w:p>
          <w:p w:rsidR="00160E94" w:rsidRPr="00923513" w:rsidRDefault="0065654E" w:rsidP="0065654E">
            <w:pPr>
              <w:pStyle w:val="Body"/>
              <w:rPr>
                <w:rFonts w:eastAsia="宋体"/>
                <w:sz w:val="22"/>
                <w:lang w:eastAsia="zh-CN"/>
              </w:rPr>
            </w:pPr>
            <w:ins w:id="695" w:author="hzhao" w:date="2010-11-01T10:21: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E4590B">
            <w:pPr>
              <w:pStyle w:val="Body"/>
              <w:rPr>
                <w:rFonts w:eastAsia="宋体"/>
                <w:sz w:val="22"/>
                <w:lang w:eastAsia="zh-CN"/>
              </w:rPr>
            </w:pPr>
            <w:r w:rsidRPr="00160E94">
              <w:rPr>
                <w:rFonts w:eastAsia="宋体"/>
                <w:sz w:val="22"/>
                <w:lang w:eastAsia="zh-CN"/>
              </w:rPr>
              <w:t xml:space="preserve">AP use backup HM in UDP if </w:t>
            </w:r>
            <w:ins w:id="696" w:author="hzhao" w:date="2010-10-29T15:40:00Z">
              <w:r w:rsidR="00E4590B">
                <w:rPr>
                  <w:rFonts w:eastAsia="宋体" w:hint="eastAsia"/>
                  <w:sz w:val="22"/>
                  <w:lang w:eastAsia="zh-CN"/>
                </w:rPr>
                <w:t xml:space="preserve">try </w:t>
              </w:r>
            </w:ins>
            <w:r w:rsidRPr="00160E94">
              <w:rPr>
                <w:rFonts w:eastAsia="宋体"/>
                <w:sz w:val="22"/>
                <w:lang w:eastAsia="zh-CN"/>
              </w:rPr>
              <w:t xml:space="preserve">primary HM </w:t>
            </w:r>
            <w:ins w:id="697" w:author="hzhao" w:date="2010-10-29T15:40:00Z">
              <w:r w:rsidR="00E4590B">
                <w:rPr>
                  <w:rFonts w:eastAsia="宋体" w:hint="eastAsia"/>
                  <w:sz w:val="22"/>
                  <w:lang w:eastAsia="zh-CN"/>
                </w:rPr>
                <w:t xml:space="preserve">in UDP and TCP failed </w:t>
              </w:r>
            </w:ins>
            <w:del w:id="698" w:author="hzhao" w:date="2010-10-29T15:40:00Z">
              <w:r w:rsidRPr="00160E94" w:rsidDel="00E4590B">
                <w:rPr>
                  <w:rFonts w:eastAsia="宋体"/>
                  <w:sz w:val="22"/>
                  <w:lang w:eastAsia="zh-CN"/>
                </w:rPr>
                <w:delText>doesn’t exists and backup HM exists</w:delText>
              </w:r>
            </w:del>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85B2F" w:rsidRDefault="00785B2F" w:rsidP="00785B2F">
            <w:pPr>
              <w:pStyle w:val="Body"/>
              <w:rPr>
                <w:ins w:id="699" w:author="hzhao" w:date="2010-10-29T15:11:00Z"/>
                <w:rFonts w:eastAsia="宋体"/>
                <w:sz w:val="22"/>
                <w:lang w:eastAsia="zh-CN"/>
              </w:rPr>
            </w:pPr>
            <w:ins w:id="700" w:author="hzhao" w:date="2010-10-29T15:11:00Z">
              <w:r>
                <w:rPr>
                  <w:rFonts w:eastAsia="宋体" w:hint="eastAsia"/>
                  <w:sz w:val="22"/>
                  <w:lang w:eastAsia="zh-CN"/>
                </w:rPr>
                <w:t xml:space="preserve">Config primary HM and backup HM in AP </w:t>
              </w:r>
            </w:ins>
            <w:ins w:id="701" w:author="hzhao" w:date="2010-10-29T15:35:00Z">
              <w:r w:rsidR="001A5B13">
                <w:rPr>
                  <w:rFonts w:eastAsia="宋体" w:hint="eastAsia"/>
                  <w:sz w:val="22"/>
                  <w:lang w:eastAsia="zh-CN"/>
                </w:rPr>
                <w:t>and DNS server</w:t>
              </w:r>
            </w:ins>
          </w:p>
          <w:p w:rsidR="00E4590B" w:rsidRPr="00E4590B" w:rsidRDefault="00E4590B" w:rsidP="00E4590B">
            <w:pPr>
              <w:pStyle w:val="Body"/>
              <w:rPr>
                <w:ins w:id="702" w:author="hzhao" w:date="2010-10-29T15:39:00Z"/>
                <w:rFonts w:eastAsia="宋体"/>
                <w:sz w:val="22"/>
                <w:lang w:eastAsia="zh-CN"/>
              </w:rPr>
            </w:pPr>
            <w:ins w:id="703" w:author="hzhao" w:date="2010-10-29T15:35:00Z">
              <w:r>
                <w:rPr>
                  <w:rFonts w:eastAsia="宋体" w:hint="eastAsia"/>
                  <w:sz w:val="22"/>
                  <w:lang w:eastAsia="zh-CN"/>
                </w:rPr>
                <w:t>Deny UDP packets and TCP packets of primary HM</w:t>
              </w:r>
            </w:ins>
            <w:ins w:id="704" w:author="hzhao" w:date="2010-10-29T15:36:00Z">
              <w:r>
                <w:rPr>
                  <w:rFonts w:eastAsia="宋体" w:hint="eastAsia"/>
                  <w:sz w:val="22"/>
                  <w:lang w:eastAsia="zh-CN"/>
                </w:rPr>
                <w:t>:</w:t>
              </w:r>
            </w:ins>
          </w:p>
          <w:p w:rsidR="00E4590B" w:rsidRPr="00E4590B" w:rsidRDefault="00E4590B" w:rsidP="00E4590B">
            <w:pPr>
              <w:pStyle w:val="Body"/>
              <w:rPr>
                <w:ins w:id="705" w:author="hzhao" w:date="2010-10-29T15:39:00Z"/>
                <w:rFonts w:eastAsia="宋体"/>
                <w:sz w:val="22"/>
                <w:lang w:eastAsia="zh-CN"/>
              </w:rPr>
            </w:pPr>
            <w:ins w:id="706" w:author="hzhao" w:date="2010-10-29T15:39:00Z">
              <w:r w:rsidRPr="00E4590B">
                <w:rPr>
                  <w:rFonts w:eastAsia="宋体"/>
                  <w:sz w:val="22"/>
                  <w:lang w:eastAsia="zh-CN"/>
                </w:rPr>
                <w:t>acl 3333</w:t>
              </w:r>
            </w:ins>
          </w:p>
          <w:p w:rsidR="00E4590B" w:rsidRPr="00E4590B" w:rsidRDefault="00E4590B" w:rsidP="00E4590B">
            <w:pPr>
              <w:pStyle w:val="Body"/>
              <w:rPr>
                <w:ins w:id="707" w:author="hzhao" w:date="2010-10-29T15:39:00Z"/>
                <w:rFonts w:eastAsia="宋体"/>
                <w:sz w:val="22"/>
                <w:lang w:eastAsia="zh-CN"/>
              </w:rPr>
            </w:pPr>
            <w:ins w:id="708" w:author="hzhao" w:date="2010-10-29T15:39:00Z">
              <w:r w:rsidRPr="00E4590B">
                <w:rPr>
                  <w:rFonts w:eastAsia="宋体"/>
                  <w:sz w:val="22"/>
                  <w:lang w:eastAsia="zh-CN"/>
                </w:rPr>
                <w:t xml:space="preserve"> rule 0 deny UDP destination 192.168.20.200 0 </w:t>
              </w:r>
            </w:ins>
          </w:p>
          <w:p w:rsidR="00E4590B" w:rsidRPr="00E4590B" w:rsidRDefault="00E4590B" w:rsidP="00E4590B">
            <w:pPr>
              <w:pStyle w:val="Body"/>
              <w:rPr>
                <w:ins w:id="709" w:author="hzhao" w:date="2010-10-29T15:39:00Z"/>
                <w:rFonts w:eastAsia="宋体"/>
                <w:sz w:val="22"/>
                <w:lang w:eastAsia="zh-CN"/>
              </w:rPr>
            </w:pPr>
            <w:ins w:id="710" w:author="hzhao" w:date="2010-10-29T15:39:00Z">
              <w:r w:rsidRPr="00E4590B">
                <w:rPr>
                  <w:rFonts w:eastAsia="宋体"/>
                  <w:sz w:val="22"/>
                  <w:lang w:eastAsia="zh-CN"/>
                </w:rPr>
                <w:t xml:space="preserve"> rule 1 deny UDP destination 192.168.51.252 0 </w:t>
              </w:r>
            </w:ins>
          </w:p>
          <w:p w:rsidR="00E4590B" w:rsidRPr="00E4590B" w:rsidRDefault="00E4590B" w:rsidP="00E4590B">
            <w:pPr>
              <w:pStyle w:val="Body"/>
              <w:rPr>
                <w:ins w:id="711" w:author="hzhao" w:date="2010-10-29T15:39:00Z"/>
                <w:rFonts w:eastAsia="宋体"/>
                <w:sz w:val="22"/>
                <w:lang w:eastAsia="zh-CN"/>
              </w:rPr>
            </w:pPr>
            <w:ins w:id="712" w:author="hzhao" w:date="2010-10-29T15:39:00Z">
              <w:r w:rsidRPr="00E4590B">
                <w:rPr>
                  <w:rFonts w:eastAsia="宋体"/>
                  <w:sz w:val="22"/>
                  <w:lang w:eastAsia="zh-CN"/>
                </w:rPr>
                <w:t xml:space="preserve"> rule 2 deny TCP destination 192.168.20.200 0 </w:t>
              </w:r>
            </w:ins>
          </w:p>
          <w:p w:rsidR="00E4590B" w:rsidRDefault="00E4590B" w:rsidP="00E4590B">
            <w:pPr>
              <w:pStyle w:val="Body"/>
              <w:rPr>
                <w:ins w:id="713" w:author="hzhao" w:date="2010-10-29T15:35:00Z"/>
                <w:rFonts w:eastAsia="宋体"/>
                <w:sz w:val="22"/>
                <w:lang w:eastAsia="zh-CN"/>
              </w:rPr>
            </w:pPr>
            <w:ins w:id="714" w:author="hzhao" w:date="2010-10-29T15:39:00Z">
              <w:r w:rsidRPr="00E4590B">
                <w:rPr>
                  <w:rFonts w:eastAsia="宋体"/>
                  <w:sz w:val="22"/>
                  <w:lang w:eastAsia="zh-CN"/>
                </w:rPr>
                <w:t xml:space="preserve"> rule 3 deny </w:t>
              </w:r>
              <w:r>
                <w:rPr>
                  <w:rFonts w:eastAsia="宋体"/>
                  <w:sz w:val="22"/>
                  <w:lang w:eastAsia="zh-CN"/>
                </w:rPr>
                <w:t xml:space="preserve">TCP destination 192.168.51.252 </w:t>
              </w:r>
            </w:ins>
          </w:p>
          <w:p w:rsidR="00E4590B" w:rsidRPr="00E4590B" w:rsidRDefault="00E4590B" w:rsidP="00E4590B">
            <w:pPr>
              <w:pStyle w:val="Body"/>
              <w:rPr>
                <w:ins w:id="715" w:author="hzhao" w:date="2010-10-29T15:36:00Z"/>
                <w:rFonts w:eastAsia="宋体"/>
                <w:sz w:val="22"/>
                <w:lang w:eastAsia="zh-CN"/>
              </w:rPr>
            </w:pPr>
            <w:ins w:id="716" w:author="hzhao" w:date="2010-10-29T15:36:00Z">
              <w:r w:rsidRPr="00E4590B">
                <w:rPr>
                  <w:rFonts w:eastAsia="宋体"/>
                  <w:sz w:val="22"/>
                  <w:lang w:eastAsia="zh-CN"/>
                </w:rPr>
                <w:t>[H3C-Ethernet1/0/8]packet-filter inbound ip-group 3333 rule 2</w:t>
              </w:r>
            </w:ins>
          </w:p>
          <w:p w:rsidR="00E4590B" w:rsidRPr="00785B2F" w:rsidRDefault="00E4590B" w:rsidP="00E4590B">
            <w:pPr>
              <w:pStyle w:val="Body"/>
              <w:rPr>
                <w:rFonts w:eastAsia="宋体"/>
                <w:sz w:val="22"/>
                <w:lang w:eastAsia="zh-CN"/>
              </w:rPr>
            </w:pPr>
            <w:ins w:id="717" w:author="hzhao" w:date="2010-10-29T15:36:00Z">
              <w:r w:rsidRPr="00E4590B">
                <w:rPr>
                  <w:rFonts w:eastAsia="宋体"/>
                  <w:sz w:val="22"/>
                  <w:lang w:eastAsia="zh-CN"/>
                </w:rPr>
                <w:t xml:space="preserve"> [H3C-Ethernet1/0/8]packet-filter inbound ip-group 3333 rule 0</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566FDA" w:rsidP="00566FDA">
            <w:pPr>
              <w:pStyle w:val="Body"/>
              <w:rPr>
                <w:ins w:id="718" w:author="hzhao" w:date="2010-10-29T15:16:00Z"/>
                <w:rFonts w:eastAsia="宋体"/>
                <w:sz w:val="22"/>
                <w:lang w:eastAsia="zh-CN"/>
              </w:rPr>
            </w:pPr>
            <w:ins w:id="719" w:author="hzhao" w:date="2010-10-29T15:16:00Z">
              <w:r>
                <w:rPr>
                  <w:rFonts w:eastAsia="宋体" w:hint="eastAsia"/>
                  <w:sz w:val="22"/>
                  <w:lang w:eastAsia="zh-CN"/>
                </w:rPr>
                <w:t>1. Open _debug capwap ha and debug console to check work flow for capwap choose HM(no capwap client enable, capwap client enable), check if AP connect to HM</w:t>
              </w:r>
            </w:ins>
          </w:p>
          <w:p w:rsidR="00566FDA" w:rsidRPr="00566FDA" w:rsidRDefault="00566FDA" w:rsidP="00566FDA">
            <w:pPr>
              <w:pStyle w:val="Body"/>
              <w:rPr>
                <w:rFonts w:eastAsia="宋体"/>
                <w:sz w:val="22"/>
                <w:lang w:eastAsia="zh-CN"/>
              </w:rPr>
            </w:pPr>
            <w:ins w:id="720" w:author="hzhao" w:date="2010-10-29T15:16:00Z">
              <w:r>
                <w:rPr>
                  <w:rFonts w:eastAsia="宋体" w:hint="eastAsia"/>
                  <w:sz w:val="22"/>
                  <w:lang w:eastAsia="zh-CN"/>
                </w:rPr>
                <w:t>2. 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721" w:author="hzhao" w:date="2010-10-29T15:17:00Z">
              <w:r w:rsidR="00566FDA">
                <w:rPr>
                  <w:rFonts w:eastAsia="宋体" w:hint="eastAsia"/>
                  <w:sz w:val="22"/>
                  <w:lang w:eastAsia="zh-CN"/>
                </w:rPr>
                <w:t xml:space="preserve">AP use backup HM in UDP mode,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9038A" w:rsidRPr="00F9038A" w:rsidRDefault="00F9038A" w:rsidP="00F9038A">
            <w:pPr>
              <w:pStyle w:val="Body"/>
              <w:rPr>
                <w:ins w:id="722" w:author="hzhao" w:date="2010-10-29T16:48:00Z"/>
                <w:rFonts w:eastAsia="宋体"/>
                <w:sz w:val="22"/>
                <w:lang w:eastAsia="zh-CN"/>
              </w:rPr>
            </w:pPr>
            <w:ins w:id="723" w:author="hzhao" w:date="2010-10-29T16:48:00Z">
              <w:r w:rsidRPr="00F9038A">
                <w:rPr>
                  <w:rFonts w:eastAsia="宋体"/>
                  <w:sz w:val="22"/>
                  <w:lang w:eastAsia="zh-CN"/>
                </w:rPr>
                <w:t>AH-0e5300#sho running-config | in capwap</w:t>
              </w:r>
            </w:ins>
          </w:p>
          <w:p w:rsidR="00F9038A" w:rsidRPr="00F9038A" w:rsidRDefault="00F9038A" w:rsidP="00F9038A">
            <w:pPr>
              <w:pStyle w:val="Body"/>
              <w:rPr>
                <w:ins w:id="724" w:author="hzhao" w:date="2010-10-29T16:48:00Z"/>
                <w:rFonts w:eastAsia="宋体"/>
                <w:sz w:val="22"/>
                <w:lang w:eastAsia="zh-CN"/>
              </w:rPr>
            </w:pPr>
            <w:ins w:id="725" w:author="hzhao" w:date="2010-10-29T16:48:00Z">
              <w:r w:rsidRPr="00F9038A">
                <w:rPr>
                  <w:rFonts w:eastAsia="宋体"/>
                  <w:sz w:val="22"/>
                  <w:lang w:eastAsia="zh-CN"/>
                </w:rPr>
                <w:t xml:space="preserve">capwap client server name hm1 </w:t>
              </w:r>
            </w:ins>
          </w:p>
          <w:p w:rsidR="00F9038A" w:rsidRDefault="00F9038A" w:rsidP="00F9038A">
            <w:pPr>
              <w:pStyle w:val="Body"/>
              <w:rPr>
                <w:ins w:id="726" w:author="hzhao" w:date="2010-10-29T16:48:00Z"/>
                <w:rFonts w:eastAsia="宋体"/>
                <w:sz w:val="22"/>
                <w:lang w:eastAsia="zh-CN"/>
              </w:rPr>
            </w:pPr>
            <w:ins w:id="727" w:author="hzhao" w:date="2010-10-29T16:48:00Z">
              <w:r w:rsidRPr="00F9038A">
                <w:rPr>
                  <w:rFonts w:eastAsia="宋体"/>
                  <w:sz w:val="22"/>
                  <w:lang w:eastAsia="zh-CN"/>
                </w:rPr>
                <w:t>capwap client server backup name hm2</w:t>
              </w:r>
            </w:ins>
          </w:p>
          <w:p w:rsidR="00F9038A" w:rsidRDefault="00F9038A" w:rsidP="001A5B13">
            <w:pPr>
              <w:pStyle w:val="Body"/>
              <w:rPr>
                <w:ins w:id="728" w:author="hzhao" w:date="2010-10-29T16:48:00Z"/>
                <w:rFonts w:eastAsia="宋体"/>
                <w:sz w:val="22"/>
                <w:lang w:eastAsia="zh-CN"/>
              </w:rPr>
            </w:pPr>
          </w:p>
          <w:p w:rsidR="001A5B13" w:rsidRPr="001A5B13" w:rsidRDefault="001A5B13" w:rsidP="001A5B13">
            <w:pPr>
              <w:pStyle w:val="Body"/>
              <w:rPr>
                <w:ins w:id="729" w:author="hzhao" w:date="2010-10-29T15:34:00Z"/>
                <w:rFonts w:eastAsia="宋体"/>
                <w:sz w:val="22"/>
                <w:lang w:eastAsia="zh-CN"/>
              </w:rPr>
            </w:pPr>
            <w:ins w:id="730" w:author="hzhao" w:date="2010-10-29T15:34:00Z">
              <w:r w:rsidRPr="001A5B13">
                <w:rPr>
                  <w:rFonts w:eastAsia="宋体"/>
                  <w:sz w:val="22"/>
                  <w:lang w:eastAsia="zh-CN"/>
                </w:rPr>
                <w:t xml:space="preserve">AH-0e5300#no capwap client enable </w:t>
              </w:r>
            </w:ins>
          </w:p>
          <w:p w:rsidR="001A5B13" w:rsidRPr="001A5B13" w:rsidRDefault="001A5B13" w:rsidP="001A5B13">
            <w:pPr>
              <w:pStyle w:val="Body"/>
              <w:rPr>
                <w:ins w:id="731" w:author="hzhao" w:date="2010-10-29T15:34:00Z"/>
                <w:rFonts w:eastAsia="宋体"/>
                <w:sz w:val="22"/>
                <w:lang w:eastAsia="zh-CN"/>
              </w:rPr>
            </w:pPr>
            <w:ins w:id="732" w:author="hzhao" w:date="2010-10-29T15:34:00Z">
              <w:r w:rsidRPr="001A5B13">
                <w:rPr>
                  <w:rFonts w:eastAsia="宋体"/>
                  <w:sz w:val="22"/>
                  <w:lang w:eastAsia="zh-CN"/>
                </w:rPr>
                <w:t xml:space="preserve">AH-0e5300#debug console </w:t>
              </w:r>
            </w:ins>
          </w:p>
          <w:p w:rsidR="001A5B13" w:rsidRPr="001A5B13" w:rsidRDefault="001A5B13" w:rsidP="001A5B13">
            <w:pPr>
              <w:pStyle w:val="Body"/>
              <w:rPr>
                <w:ins w:id="733" w:author="hzhao" w:date="2010-10-29T15:34:00Z"/>
                <w:rFonts w:eastAsia="宋体"/>
                <w:sz w:val="22"/>
                <w:lang w:eastAsia="zh-CN"/>
              </w:rPr>
            </w:pPr>
            <w:ins w:id="734" w:author="hzhao" w:date="2010-10-29T15:34:00Z">
              <w:r w:rsidRPr="001A5B13">
                <w:rPr>
                  <w:rFonts w:eastAsia="宋体"/>
                  <w:sz w:val="22"/>
                  <w:lang w:eastAsia="zh-CN"/>
                </w:rPr>
                <w:t xml:space="preserve">AH-0e5300#capwap client enable    </w:t>
              </w:r>
            </w:ins>
          </w:p>
          <w:p w:rsidR="001A5B13" w:rsidRPr="001A5B13" w:rsidRDefault="001A5B13" w:rsidP="001A5B13">
            <w:pPr>
              <w:pStyle w:val="Body"/>
              <w:rPr>
                <w:ins w:id="735" w:author="hzhao" w:date="2010-10-29T15:34:00Z"/>
                <w:rFonts w:eastAsia="宋体"/>
                <w:sz w:val="22"/>
                <w:lang w:eastAsia="zh-CN"/>
              </w:rPr>
            </w:pPr>
            <w:ins w:id="736" w:author="hzhao" w:date="2010-10-29T15:34:00Z">
              <w:r w:rsidRPr="001A5B13">
                <w:rPr>
                  <w:rFonts w:eastAsia="宋体"/>
                  <w:sz w:val="22"/>
                  <w:lang w:eastAsia="zh-CN"/>
                </w:rPr>
                <w:t>AH-0e5300#2010-10-29 07:32:44 debug   [capwap_ha, ah_capwap_func.c, 2138]: get hivemanager name from scd (first:hm1, second:hm2).</w:t>
              </w:r>
            </w:ins>
          </w:p>
          <w:p w:rsidR="001A5B13" w:rsidRPr="001A5B13" w:rsidRDefault="001A5B13" w:rsidP="001A5B13">
            <w:pPr>
              <w:pStyle w:val="Body"/>
              <w:rPr>
                <w:ins w:id="737" w:author="hzhao" w:date="2010-10-29T15:34:00Z"/>
                <w:rFonts w:eastAsia="宋体"/>
                <w:sz w:val="22"/>
                <w:lang w:eastAsia="zh-CN"/>
              </w:rPr>
            </w:pPr>
            <w:ins w:id="738" w:author="hzhao" w:date="2010-10-29T15:34:00Z">
              <w:r w:rsidRPr="001A5B13">
                <w:rPr>
                  <w:rFonts w:eastAsia="宋体"/>
                  <w:sz w:val="22"/>
                  <w:lang w:eastAsia="zh-CN"/>
                </w:rPr>
                <w:t>2010-10-29 07:32:44 debug   [capwap_ha, ah_capwap_func.c, 2029]: user has configed primary or backup HM's name,use primary name or backup name to try</w:t>
              </w:r>
            </w:ins>
          </w:p>
          <w:p w:rsidR="001A5B13" w:rsidRPr="001A5B13" w:rsidRDefault="001A5B13" w:rsidP="001A5B13">
            <w:pPr>
              <w:pStyle w:val="Body"/>
              <w:rPr>
                <w:ins w:id="739" w:author="hzhao" w:date="2010-10-29T15:34:00Z"/>
                <w:rFonts w:eastAsia="宋体"/>
                <w:sz w:val="22"/>
                <w:lang w:eastAsia="zh-CN"/>
              </w:rPr>
            </w:pPr>
            <w:ins w:id="740" w:author="hzhao" w:date="2010-10-29T15:34:00Z">
              <w:r w:rsidRPr="001A5B13">
                <w:rPr>
                  <w:rFonts w:eastAsia="宋体"/>
                  <w:sz w:val="22"/>
                  <w:lang w:eastAsia="zh-CN"/>
                </w:rPr>
                <w:t>2010-10-29 07:32:44 debug   [capwap_ha, ah_capwap_func.c, 1804]: get capwap server ip (192.168.20.200) for name (hm1)</w:t>
              </w:r>
            </w:ins>
          </w:p>
          <w:p w:rsidR="001A5B13" w:rsidRPr="001A5B13" w:rsidRDefault="001A5B13" w:rsidP="001A5B13">
            <w:pPr>
              <w:pStyle w:val="Body"/>
              <w:rPr>
                <w:ins w:id="741" w:author="hzhao" w:date="2010-10-29T15:34:00Z"/>
                <w:rFonts w:eastAsia="宋体"/>
                <w:sz w:val="22"/>
                <w:lang w:eastAsia="zh-CN"/>
              </w:rPr>
            </w:pPr>
            <w:ins w:id="742" w:author="hzhao" w:date="2010-10-29T15:34:00Z">
              <w:r w:rsidRPr="001A5B13">
                <w:rPr>
                  <w:rFonts w:eastAsia="宋体"/>
                  <w:sz w:val="22"/>
                  <w:lang w:eastAsia="zh-CN"/>
                </w:rPr>
                <w:t>2010-10-29 07:32:44 debug   [capwap_ha, ah_capwap_func.c, 1804]: get capwap server ip (192.168.51.252) for name (hm2)</w:t>
              </w:r>
            </w:ins>
          </w:p>
          <w:p w:rsidR="001A5B13" w:rsidRPr="001A5B13" w:rsidRDefault="001A5B13" w:rsidP="001A5B13">
            <w:pPr>
              <w:pStyle w:val="Body"/>
              <w:rPr>
                <w:ins w:id="743" w:author="hzhao" w:date="2010-10-29T15:34:00Z"/>
                <w:rFonts w:eastAsia="宋体"/>
                <w:sz w:val="22"/>
                <w:lang w:eastAsia="zh-CN"/>
              </w:rPr>
            </w:pPr>
            <w:ins w:id="744" w:author="hzhao" w:date="2010-10-29T15:34:00Z">
              <w:r w:rsidRPr="001A5B13">
                <w:rPr>
                  <w:rFonts w:eastAsia="宋体"/>
                  <w:sz w:val="22"/>
                  <w:lang w:eastAsia="zh-CN"/>
                </w:rPr>
                <w:t>2010-10-29 07:32:44 debug   [capwap_ha, ah_capwap_func.c, 2056]: use primary server(UDP), ip=192.168.20.200, port=12222</w:t>
              </w:r>
            </w:ins>
          </w:p>
          <w:p w:rsidR="001A5B13" w:rsidRPr="001A5B13" w:rsidRDefault="001A5B13" w:rsidP="001A5B13">
            <w:pPr>
              <w:pStyle w:val="Body"/>
              <w:rPr>
                <w:ins w:id="745" w:author="hzhao" w:date="2010-10-29T15:34:00Z"/>
                <w:rFonts w:eastAsia="宋体"/>
                <w:sz w:val="22"/>
                <w:lang w:eastAsia="zh-CN"/>
              </w:rPr>
            </w:pPr>
            <w:ins w:id="746" w:author="hzhao" w:date="2010-10-29T15:34:00Z">
              <w:r w:rsidRPr="001A5B13">
                <w:rPr>
                  <w:rFonts w:eastAsia="宋体"/>
                  <w:sz w:val="22"/>
                  <w:lang w:eastAsia="zh-CN"/>
                </w:rPr>
                <w:t>2010-10-29 07:34:00 debug   [capwap_ha, ah_capwap_func.c, 2138]: get hivemanager name from scd (first:hm1, second:hm2).</w:t>
              </w:r>
            </w:ins>
          </w:p>
          <w:p w:rsidR="001A5B13" w:rsidRPr="001A5B13" w:rsidRDefault="001A5B13" w:rsidP="001A5B13">
            <w:pPr>
              <w:pStyle w:val="Body"/>
              <w:rPr>
                <w:ins w:id="747" w:author="hzhao" w:date="2010-10-29T15:34:00Z"/>
                <w:rFonts w:eastAsia="宋体"/>
                <w:sz w:val="22"/>
                <w:lang w:eastAsia="zh-CN"/>
              </w:rPr>
            </w:pPr>
            <w:ins w:id="748" w:author="hzhao" w:date="2010-10-29T15:34:00Z">
              <w:r w:rsidRPr="001A5B13">
                <w:rPr>
                  <w:rFonts w:eastAsia="宋体"/>
                  <w:sz w:val="22"/>
                  <w:lang w:eastAsia="zh-CN"/>
                </w:rPr>
                <w:t>2010-10-29 07:34:00 debug   [capwap_ha, ah_capwap_func.c, 2029]: user has configed primary or backup HM's name,use primary name or backup name to try</w:t>
              </w:r>
            </w:ins>
          </w:p>
          <w:p w:rsidR="001A5B13" w:rsidRPr="001A5B13" w:rsidRDefault="001A5B13" w:rsidP="001A5B13">
            <w:pPr>
              <w:pStyle w:val="Body"/>
              <w:rPr>
                <w:ins w:id="749" w:author="hzhao" w:date="2010-10-29T15:34:00Z"/>
                <w:rFonts w:eastAsia="宋体"/>
                <w:sz w:val="22"/>
                <w:lang w:eastAsia="zh-CN"/>
              </w:rPr>
            </w:pPr>
            <w:ins w:id="750" w:author="hzhao" w:date="2010-10-29T15:34:00Z">
              <w:r w:rsidRPr="001A5B13">
                <w:rPr>
                  <w:rFonts w:eastAsia="宋体"/>
                  <w:sz w:val="22"/>
                  <w:lang w:eastAsia="zh-CN"/>
                </w:rPr>
                <w:t>2010-10-29 07:34:00 debug   [capwap_ha, ah_capwap_func.c, 1804]: get capwap server ip (192.168.20.200) for name (hm1)</w:t>
              </w:r>
            </w:ins>
          </w:p>
          <w:p w:rsidR="001A5B13" w:rsidRPr="001A5B13" w:rsidRDefault="001A5B13" w:rsidP="001A5B13">
            <w:pPr>
              <w:pStyle w:val="Body"/>
              <w:rPr>
                <w:ins w:id="751" w:author="hzhao" w:date="2010-10-29T15:34:00Z"/>
                <w:rFonts w:eastAsia="宋体"/>
                <w:sz w:val="22"/>
                <w:lang w:eastAsia="zh-CN"/>
              </w:rPr>
            </w:pPr>
            <w:ins w:id="752" w:author="hzhao" w:date="2010-10-29T15:34:00Z">
              <w:r w:rsidRPr="001A5B13">
                <w:rPr>
                  <w:rFonts w:eastAsia="宋体"/>
                  <w:sz w:val="22"/>
                  <w:lang w:eastAsia="zh-CN"/>
                </w:rPr>
                <w:t>2010-10-29 07:34:00 debug   [capwap_ha, ah_capwap_func.c, 1804]: get capwap server ip (192.168.51.252) for name (hm2)</w:t>
              </w:r>
            </w:ins>
          </w:p>
          <w:p w:rsidR="001A5B13" w:rsidRPr="001A5B13" w:rsidRDefault="001A5B13" w:rsidP="001A5B13">
            <w:pPr>
              <w:pStyle w:val="Body"/>
              <w:rPr>
                <w:ins w:id="753" w:author="hzhao" w:date="2010-10-29T15:34:00Z"/>
                <w:rFonts w:eastAsia="宋体"/>
                <w:sz w:val="22"/>
                <w:lang w:eastAsia="zh-CN"/>
              </w:rPr>
            </w:pPr>
            <w:ins w:id="754" w:author="hzhao" w:date="2010-10-29T15:34:00Z">
              <w:r w:rsidRPr="001A5B13">
                <w:rPr>
                  <w:rFonts w:eastAsia="宋体"/>
                  <w:sz w:val="22"/>
                  <w:lang w:eastAsia="zh-CN"/>
                </w:rPr>
                <w:t>2010-10-29 07:34:00 debug   [capwap_ha, ah_capwap_func.c, 2067]: use primary server(TCP), ip=192.168.20.200, port=80</w:t>
              </w:r>
            </w:ins>
          </w:p>
          <w:p w:rsidR="001A5B13" w:rsidRPr="001A5B13" w:rsidRDefault="001A5B13" w:rsidP="001A5B13">
            <w:pPr>
              <w:pStyle w:val="Body"/>
              <w:rPr>
                <w:ins w:id="755" w:author="hzhao" w:date="2010-10-29T15:34:00Z"/>
                <w:rFonts w:eastAsia="宋体"/>
                <w:sz w:val="22"/>
                <w:lang w:eastAsia="zh-CN"/>
              </w:rPr>
            </w:pPr>
            <w:ins w:id="756" w:author="hzhao" w:date="2010-10-29T15:34:00Z">
              <w:r w:rsidRPr="001A5B13">
                <w:rPr>
                  <w:rFonts w:eastAsia="宋体"/>
                  <w:sz w:val="22"/>
                  <w:lang w:eastAsia="zh-CN"/>
                </w:rPr>
                <w:t>2010-10-29 07:34:17 debug   [capwap_ha, ah_capwap_func.c, 2138]: get hivemanager name from scd (first:hm1, second:hm2).</w:t>
              </w:r>
            </w:ins>
          </w:p>
          <w:p w:rsidR="001A5B13" w:rsidRPr="001A5B13" w:rsidRDefault="001A5B13" w:rsidP="001A5B13">
            <w:pPr>
              <w:pStyle w:val="Body"/>
              <w:rPr>
                <w:ins w:id="757" w:author="hzhao" w:date="2010-10-29T15:34:00Z"/>
                <w:rFonts w:eastAsia="宋体"/>
                <w:sz w:val="22"/>
                <w:lang w:eastAsia="zh-CN"/>
              </w:rPr>
            </w:pPr>
            <w:ins w:id="758" w:author="hzhao" w:date="2010-10-29T15:34:00Z">
              <w:r w:rsidRPr="001A5B13">
                <w:rPr>
                  <w:rFonts w:eastAsia="宋体"/>
                  <w:sz w:val="22"/>
                  <w:lang w:eastAsia="zh-CN"/>
                </w:rPr>
                <w:lastRenderedPageBreak/>
                <w:t>2010-10-29 07:34:17 debug   [capwap_ha, ah_capwap_func.c, 2029]: user has configed primary or backup HM's name,use primary name or backup name to try</w:t>
              </w:r>
            </w:ins>
          </w:p>
          <w:p w:rsidR="001A5B13" w:rsidRPr="001A5B13" w:rsidRDefault="001A5B13" w:rsidP="001A5B13">
            <w:pPr>
              <w:pStyle w:val="Body"/>
              <w:rPr>
                <w:ins w:id="759" w:author="hzhao" w:date="2010-10-29T15:34:00Z"/>
                <w:rFonts w:eastAsia="宋体"/>
                <w:sz w:val="22"/>
                <w:lang w:eastAsia="zh-CN"/>
              </w:rPr>
            </w:pPr>
            <w:ins w:id="760" w:author="hzhao" w:date="2010-10-29T15:34:00Z">
              <w:r w:rsidRPr="001A5B13">
                <w:rPr>
                  <w:rFonts w:eastAsia="宋体"/>
                  <w:sz w:val="22"/>
                  <w:lang w:eastAsia="zh-CN"/>
                </w:rPr>
                <w:t>2010-10-29 07:34:17 debug   [capwap_ha, ah_capwap_func.c, 1804]: get capwap server ip (192.168.20.200) for name (hm1)</w:t>
              </w:r>
            </w:ins>
          </w:p>
          <w:p w:rsidR="001A5B13" w:rsidRPr="001A5B13" w:rsidRDefault="001A5B13" w:rsidP="001A5B13">
            <w:pPr>
              <w:pStyle w:val="Body"/>
              <w:rPr>
                <w:ins w:id="761" w:author="hzhao" w:date="2010-10-29T15:34:00Z"/>
                <w:rFonts w:eastAsia="宋体"/>
                <w:sz w:val="22"/>
                <w:lang w:eastAsia="zh-CN"/>
              </w:rPr>
            </w:pPr>
            <w:ins w:id="762" w:author="hzhao" w:date="2010-10-29T15:34:00Z">
              <w:r w:rsidRPr="001A5B13">
                <w:rPr>
                  <w:rFonts w:eastAsia="宋体"/>
                  <w:sz w:val="22"/>
                  <w:lang w:eastAsia="zh-CN"/>
                </w:rPr>
                <w:t>2010-10-29 07:34:17 debug   [capwap_ha, ah_capwap_func.c, 1804]: get capwap server ip (192.168.51.252) for name (hm2)</w:t>
              </w:r>
            </w:ins>
          </w:p>
          <w:p w:rsidR="001A5B13" w:rsidRPr="001A5B13" w:rsidRDefault="001A5B13" w:rsidP="001A5B13">
            <w:pPr>
              <w:pStyle w:val="Body"/>
              <w:rPr>
                <w:ins w:id="763" w:author="hzhao" w:date="2010-10-29T15:34:00Z"/>
                <w:rFonts w:eastAsia="宋体"/>
                <w:sz w:val="22"/>
                <w:lang w:eastAsia="zh-CN"/>
              </w:rPr>
            </w:pPr>
            <w:ins w:id="764" w:author="hzhao" w:date="2010-10-29T15:34:00Z">
              <w:r w:rsidRPr="001A5B13">
                <w:rPr>
                  <w:rFonts w:eastAsia="宋体"/>
                  <w:sz w:val="22"/>
                  <w:lang w:eastAsia="zh-CN"/>
                </w:rPr>
                <w:t>2010-10-29 07:34:17 debug   [capwap_ha, ah_capwap_func.c, 2078]: use backup server(UDP), ip=192.168.51.252, port=12222</w:t>
              </w:r>
            </w:ins>
          </w:p>
          <w:p w:rsidR="001A5B13" w:rsidRPr="001A5B13" w:rsidRDefault="001A5B13" w:rsidP="001A5B13">
            <w:pPr>
              <w:pStyle w:val="Body"/>
              <w:rPr>
                <w:ins w:id="765" w:author="hzhao" w:date="2010-10-29T15:34:00Z"/>
                <w:rFonts w:eastAsia="宋体"/>
                <w:sz w:val="22"/>
                <w:lang w:eastAsia="zh-CN"/>
              </w:rPr>
            </w:pPr>
          </w:p>
          <w:p w:rsidR="001A5B13" w:rsidRPr="001A5B13" w:rsidRDefault="001A5B13" w:rsidP="001A5B13">
            <w:pPr>
              <w:pStyle w:val="Body"/>
              <w:rPr>
                <w:ins w:id="766" w:author="hzhao" w:date="2010-10-29T15:34:00Z"/>
                <w:rFonts w:eastAsia="宋体"/>
                <w:sz w:val="22"/>
                <w:lang w:eastAsia="zh-CN"/>
              </w:rPr>
            </w:pPr>
            <w:ins w:id="767" w:author="hzhao" w:date="2010-10-29T15:34:00Z">
              <w:r w:rsidRPr="001A5B13">
                <w:rPr>
                  <w:rFonts w:eastAsia="宋体"/>
                  <w:sz w:val="22"/>
                  <w:lang w:eastAsia="zh-CN"/>
                </w:rPr>
                <w:t>AH-0e5300#</w:t>
              </w:r>
            </w:ins>
          </w:p>
          <w:p w:rsidR="001A5B13" w:rsidRPr="001A5B13" w:rsidRDefault="001A5B13" w:rsidP="001A5B13">
            <w:pPr>
              <w:pStyle w:val="Body"/>
              <w:rPr>
                <w:ins w:id="768" w:author="hzhao" w:date="2010-10-29T15:34:00Z"/>
                <w:rFonts w:eastAsia="宋体"/>
                <w:sz w:val="22"/>
                <w:lang w:eastAsia="zh-CN"/>
              </w:rPr>
            </w:pPr>
            <w:ins w:id="769" w:author="hzhao" w:date="2010-10-29T15:34:00Z">
              <w:r w:rsidRPr="001A5B13">
                <w:rPr>
                  <w:rFonts w:eastAsia="宋体"/>
                  <w:sz w:val="22"/>
                  <w:lang w:eastAsia="zh-CN"/>
                </w:rPr>
                <w:t xml:space="preserve">AH-0e5300#show capwap client      </w:t>
              </w:r>
            </w:ins>
          </w:p>
          <w:p w:rsidR="001A5B13" w:rsidRPr="001A5B13" w:rsidRDefault="001A5B13" w:rsidP="001A5B13">
            <w:pPr>
              <w:pStyle w:val="Body"/>
              <w:rPr>
                <w:ins w:id="770" w:author="hzhao" w:date="2010-10-29T15:34:00Z"/>
                <w:rFonts w:eastAsia="宋体"/>
                <w:sz w:val="22"/>
                <w:lang w:eastAsia="zh-CN"/>
              </w:rPr>
            </w:pPr>
            <w:ins w:id="771" w:author="hzhao" w:date="2010-10-29T15:34:00Z">
              <w:r w:rsidRPr="001A5B13">
                <w:rPr>
                  <w:rFonts w:eastAsia="宋体"/>
                  <w:sz w:val="22"/>
                  <w:lang w:eastAsia="zh-CN"/>
                </w:rPr>
                <w:t xml:space="preserve">CAPWAP client:   Enabled </w:t>
              </w:r>
            </w:ins>
          </w:p>
          <w:p w:rsidR="001A5B13" w:rsidRPr="001A5B13" w:rsidRDefault="001A5B13" w:rsidP="001A5B13">
            <w:pPr>
              <w:pStyle w:val="Body"/>
              <w:rPr>
                <w:ins w:id="772" w:author="hzhao" w:date="2010-10-29T15:34:00Z"/>
                <w:rFonts w:eastAsia="宋体"/>
                <w:sz w:val="22"/>
                <w:lang w:eastAsia="zh-CN"/>
              </w:rPr>
            </w:pPr>
            <w:ins w:id="773" w:author="hzhao" w:date="2010-10-29T15:34:00Z">
              <w:r w:rsidRPr="001A5B13">
                <w:rPr>
                  <w:rFonts w:eastAsia="宋体"/>
                  <w:sz w:val="22"/>
                  <w:lang w:eastAsia="zh-CN"/>
                </w:rPr>
                <w:t>CAPWAP transport mode:  UDP</w:t>
              </w:r>
            </w:ins>
          </w:p>
          <w:p w:rsidR="001A5B13" w:rsidRPr="001A5B13" w:rsidRDefault="001A5B13" w:rsidP="001A5B13">
            <w:pPr>
              <w:pStyle w:val="Body"/>
              <w:rPr>
                <w:ins w:id="774" w:author="hzhao" w:date="2010-10-29T15:34:00Z"/>
                <w:rFonts w:eastAsia="宋体"/>
                <w:sz w:val="22"/>
                <w:lang w:eastAsia="zh-CN"/>
              </w:rPr>
            </w:pPr>
            <w:ins w:id="775" w:author="hzhao" w:date="2010-10-29T15:34:00Z">
              <w:r w:rsidRPr="001A5B13">
                <w:rPr>
                  <w:rFonts w:eastAsia="宋体"/>
                  <w:sz w:val="22"/>
                  <w:lang w:eastAsia="zh-CN"/>
                </w:rPr>
                <w:t xml:space="preserve">RUN state: Connected securely to the CAPWAP server </w:t>
              </w:r>
            </w:ins>
          </w:p>
          <w:p w:rsidR="001A5B13" w:rsidRPr="001A5B13" w:rsidRDefault="001A5B13" w:rsidP="001A5B13">
            <w:pPr>
              <w:pStyle w:val="Body"/>
              <w:rPr>
                <w:ins w:id="776" w:author="hzhao" w:date="2010-10-29T15:34:00Z"/>
                <w:rFonts w:eastAsia="宋体"/>
                <w:sz w:val="22"/>
                <w:lang w:eastAsia="zh-CN"/>
              </w:rPr>
            </w:pPr>
            <w:ins w:id="777" w:author="hzhao" w:date="2010-10-29T15:34:00Z">
              <w:r w:rsidRPr="001A5B13">
                <w:rPr>
                  <w:rFonts w:eastAsia="宋体"/>
                  <w:sz w:val="22"/>
                  <w:lang w:eastAsia="zh-CN"/>
                </w:rPr>
                <w:t>CAPWAP client IP:        192.168.20.10</w:t>
              </w:r>
            </w:ins>
          </w:p>
          <w:p w:rsidR="001A5B13" w:rsidRPr="001A5B13" w:rsidRDefault="001A5B13" w:rsidP="001A5B13">
            <w:pPr>
              <w:pStyle w:val="Body"/>
              <w:rPr>
                <w:ins w:id="778" w:author="hzhao" w:date="2010-10-29T15:34:00Z"/>
                <w:rFonts w:eastAsia="宋体"/>
                <w:sz w:val="22"/>
                <w:lang w:eastAsia="zh-CN"/>
              </w:rPr>
            </w:pPr>
            <w:ins w:id="779" w:author="hzhao" w:date="2010-10-29T15:34:00Z">
              <w:r w:rsidRPr="001A5B13">
                <w:rPr>
                  <w:rFonts w:eastAsia="宋体"/>
                  <w:sz w:val="22"/>
                  <w:lang w:eastAsia="zh-CN"/>
                </w:rPr>
                <w:t>CAPWAP server IP:        192.168.51.252</w:t>
              </w:r>
            </w:ins>
          </w:p>
          <w:p w:rsidR="001A5B13" w:rsidRPr="001A5B13" w:rsidRDefault="001A5B13" w:rsidP="001A5B13">
            <w:pPr>
              <w:pStyle w:val="Body"/>
              <w:rPr>
                <w:ins w:id="780" w:author="hzhao" w:date="2010-10-29T15:34:00Z"/>
                <w:rFonts w:eastAsia="宋体"/>
                <w:sz w:val="22"/>
                <w:lang w:eastAsia="zh-CN"/>
              </w:rPr>
            </w:pPr>
            <w:ins w:id="781" w:author="hzhao" w:date="2010-10-29T15:34:00Z">
              <w:r w:rsidRPr="001A5B13">
                <w:rPr>
                  <w:rFonts w:eastAsia="宋体"/>
                  <w:sz w:val="22"/>
                  <w:lang w:eastAsia="zh-CN"/>
                </w:rPr>
                <w:t>HiveManager Primary Name:hm1</w:t>
              </w:r>
            </w:ins>
          </w:p>
          <w:p w:rsidR="001A5B13" w:rsidRPr="001A5B13" w:rsidRDefault="001A5B13" w:rsidP="001A5B13">
            <w:pPr>
              <w:pStyle w:val="Body"/>
              <w:rPr>
                <w:ins w:id="782" w:author="hzhao" w:date="2010-10-29T15:34:00Z"/>
                <w:rFonts w:eastAsia="宋体"/>
                <w:sz w:val="22"/>
                <w:lang w:eastAsia="zh-CN"/>
              </w:rPr>
            </w:pPr>
            <w:ins w:id="783" w:author="hzhao" w:date="2010-10-29T15:34:00Z">
              <w:r w:rsidRPr="001A5B13">
                <w:rPr>
                  <w:rFonts w:eastAsia="宋体"/>
                  <w:sz w:val="22"/>
                  <w:lang w:eastAsia="zh-CN"/>
                </w:rPr>
                <w:t>HiveManager Backup Name: hm2</w:t>
              </w:r>
            </w:ins>
          </w:p>
          <w:p w:rsidR="001A5B13" w:rsidRPr="001A5B13" w:rsidRDefault="001A5B13" w:rsidP="001A5B13">
            <w:pPr>
              <w:pStyle w:val="Body"/>
              <w:rPr>
                <w:ins w:id="784" w:author="hzhao" w:date="2010-10-29T15:34:00Z"/>
                <w:rFonts w:eastAsia="宋体"/>
                <w:sz w:val="22"/>
                <w:lang w:eastAsia="zh-CN"/>
              </w:rPr>
            </w:pPr>
            <w:ins w:id="785" w:author="hzhao" w:date="2010-10-29T15:34:00Z">
              <w:r w:rsidRPr="001A5B13">
                <w:rPr>
                  <w:rFonts w:eastAsia="宋体"/>
                  <w:sz w:val="22"/>
                  <w:lang w:eastAsia="zh-CN"/>
                </w:rPr>
                <w:t>CAPWAP Default Server Name: staging.aerohive.com</w:t>
              </w:r>
            </w:ins>
          </w:p>
          <w:p w:rsidR="001A5B13" w:rsidRPr="001A5B13" w:rsidRDefault="001A5B13" w:rsidP="001A5B13">
            <w:pPr>
              <w:pStyle w:val="Body"/>
              <w:rPr>
                <w:ins w:id="786" w:author="hzhao" w:date="2010-10-29T15:34:00Z"/>
                <w:rFonts w:eastAsia="宋体"/>
                <w:sz w:val="22"/>
                <w:lang w:eastAsia="zh-CN"/>
              </w:rPr>
            </w:pPr>
            <w:ins w:id="787" w:author="hzhao" w:date="2010-10-29T15:34:00Z">
              <w:r w:rsidRPr="001A5B13">
                <w:rPr>
                  <w:rFonts w:eastAsia="宋体"/>
                  <w:sz w:val="22"/>
                  <w:lang w:eastAsia="zh-CN"/>
                </w:rPr>
                <w:t xml:space="preserve">Virtual HiveManager Name: </w:t>
              </w:r>
            </w:ins>
          </w:p>
          <w:p w:rsidR="001A5B13" w:rsidRPr="001A5B13" w:rsidRDefault="001A5B13" w:rsidP="001A5B13">
            <w:pPr>
              <w:pStyle w:val="Body"/>
              <w:rPr>
                <w:ins w:id="788" w:author="hzhao" w:date="2010-10-29T15:34:00Z"/>
                <w:rFonts w:eastAsia="宋体"/>
                <w:sz w:val="22"/>
                <w:lang w:eastAsia="zh-CN"/>
              </w:rPr>
            </w:pPr>
            <w:ins w:id="789" w:author="hzhao" w:date="2010-10-29T15:34:00Z">
              <w:r w:rsidRPr="001A5B13">
                <w:rPr>
                  <w:rFonts w:eastAsia="宋体"/>
                  <w:sz w:val="22"/>
                  <w:lang w:eastAsia="zh-CN"/>
                </w:rPr>
                <w:t>CAPWAP Choose HiveManager:Backup Name (UDP mode)</w:t>
              </w:r>
            </w:ins>
          </w:p>
          <w:p w:rsidR="001A5B13" w:rsidRPr="001A5B13" w:rsidRDefault="001A5B13" w:rsidP="001A5B13">
            <w:pPr>
              <w:pStyle w:val="Body"/>
              <w:rPr>
                <w:ins w:id="790" w:author="hzhao" w:date="2010-10-29T15:34:00Z"/>
                <w:rFonts w:eastAsia="宋体"/>
                <w:sz w:val="22"/>
                <w:lang w:eastAsia="zh-CN"/>
              </w:rPr>
            </w:pPr>
            <w:ins w:id="791" w:author="hzhao" w:date="2010-10-29T15:34:00Z">
              <w:r w:rsidRPr="001A5B13">
                <w:rPr>
                  <w:rFonts w:eastAsia="宋体"/>
                  <w:sz w:val="22"/>
                  <w:lang w:eastAsia="zh-CN"/>
                </w:rPr>
                <w:t>Server source Port:      12222</w:t>
              </w:r>
            </w:ins>
          </w:p>
          <w:p w:rsidR="001A5B13" w:rsidRPr="001A5B13" w:rsidRDefault="001A5B13" w:rsidP="001A5B13">
            <w:pPr>
              <w:pStyle w:val="Body"/>
              <w:rPr>
                <w:ins w:id="792" w:author="hzhao" w:date="2010-10-29T15:34:00Z"/>
                <w:rFonts w:eastAsia="宋体"/>
                <w:sz w:val="22"/>
                <w:lang w:eastAsia="zh-CN"/>
              </w:rPr>
            </w:pPr>
            <w:ins w:id="793" w:author="hzhao" w:date="2010-10-29T15:34:00Z">
              <w:r w:rsidRPr="001A5B13">
                <w:rPr>
                  <w:rFonts w:eastAsia="宋体"/>
                  <w:sz w:val="22"/>
                  <w:lang w:eastAsia="zh-CN"/>
                </w:rPr>
                <w:t>CAPWAP action:           Waiting for a CAPWAP packet</w:t>
              </w:r>
            </w:ins>
          </w:p>
          <w:p w:rsidR="001A5B13" w:rsidRPr="001A5B13" w:rsidRDefault="001A5B13" w:rsidP="001A5B13">
            <w:pPr>
              <w:pStyle w:val="Body"/>
              <w:rPr>
                <w:ins w:id="794" w:author="hzhao" w:date="2010-10-29T15:34:00Z"/>
                <w:rFonts w:eastAsia="宋体"/>
                <w:sz w:val="22"/>
                <w:lang w:eastAsia="zh-CN"/>
              </w:rPr>
            </w:pPr>
            <w:ins w:id="795" w:author="hzhao" w:date="2010-10-29T15:34:00Z">
              <w:r w:rsidRPr="001A5B13">
                <w:rPr>
                  <w:rFonts w:eastAsia="宋体"/>
                  <w:sz w:val="22"/>
                  <w:lang w:eastAsia="zh-CN"/>
                </w:rPr>
                <w:t>Server destination Port: 12222</w:t>
              </w:r>
            </w:ins>
          </w:p>
          <w:p w:rsidR="001A5B13" w:rsidRPr="001A5B13" w:rsidRDefault="001A5B13" w:rsidP="001A5B13">
            <w:pPr>
              <w:pStyle w:val="Body"/>
              <w:rPr>
                <w:ins w:id="796" w:author="hzhao" w:date="2010-10-29T15:34:00Z"/>
                <w:rFonts w:eastAsia="宋体"/>
                <w:sz w:val="22"/>
                <w:lang w:eastAsia="zh-CN"/>
              </w:rPr>
            </w:pPr>
            <w:ins w:id="797" w:author="hzhao" w:date="2010-10-29T15:34:00Z">
              <w:r w:rsidRPr="001A5B13">
                <w:rPr>
                  <w:rFonts w:eastAsia="宋体"/>
                  <w:sz w:val="22"/>
                  <w:lang w:eastAsia="zh-CN"/>
                </w:rPr>
                <w:t>CAPWAP send event:       Enabled</w:t>
              </w:r>
            </w:ins>
          </w:p>
          <w:p w:rsidR="001A5B13" w:rsidRPr="001A5B13" w:rsidRDefault="001A5B13" w:rsidP="001A5B13">
            <w:pPr>
              <w:pStyle w:val="Body"/>
              <w:rPr>
                <w:ins w:id="798" w:author="hzhao" w:date="2010-10-29T15:34:00Z"/>
                <w:rFonts w:eastAsia="宋体"/>
                <w:sz w:val="22"/>
                <w:lang w:eastAsia="zh-CN"/>
              </w:rPr>
            </w:pPr>
            <w:ins w:id="799" w:author="hzhao" w:date="2010-10-29T15:34:00Z">
              <w:r w:rsidRPr="001A5B13">
                <w:rPr>
                  <w:rFonts w:eastAsia="宋体"/>
                  <w:sz w:val="22"/>
                  <w:lang w:eastAsia="zh-CN"/>
                </w:rPr>
                <w:t>CAPWAP DTLS state:       Enabled</w:t>
              </w:r>
            </w:ins>
          </w:p>
          <w:p w:rsidR="00160E94" w:rsidRPr="00923513" w:rsidRDefault="001A5B13" w:rsidP="001A5B13">
            <w:pPr>
              <w:pStyle w:val="Body"/>
              <w:rPr>
                <w:rFonts w:eastAsia="宋体"/>
                <w:sz w:val="22"/>
                <w:lang w:eastAsia="zh-CN"/>
              </w:rPr>
            </w:pPr>
            <w:ins w:id="800" w:author="hzhao" w:date="2010-10-29T15:34:00Z">
              <w:r w:rsidRPr="001A5B13">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r w:rsidR="00160E94" w:rsidRPr="00A63EB6">
        <w:rPr>
          <w:rFonts w:eastAsia="宋体" w:hint="eastAsia"/>
          <w:sz w:val="21"/>
          <w:szCs w:val="21"/>
          <w:lang w:eastAsia="zh-CN"/>
        </w:rPr>
        <w:t>1</w:t>
      </w:r>
      <w:r w:rsidR="00160E94">
        <w:rPr>
          <w:rFonts w:eastAsia="宋体" w:hint="eastAsia"/>
          <w:sz w:val="21"/>
          <w:szCs w:val="21"/>
          <w:lang w:eastAsia="zh-CN"/>
        </w:rPr>
        <w:t>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10</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654E" w:rsidRDefault="00160E94" w:rsidP="0065654E">
            <w:pPr>
              <w:pStyle w:val="Body"/>
              <w:rPr>
                <w:ins w:id="801" w:author="hzhao" w:date="2010-11-01T10:21:00Z"/>
                <w:rFonts w:eastAsia="宋体"/>
                <w:sz w:val="22"/>
                <w:lang w:eastAsia="zh-CN"/>
              </w:rPr>
            </w:pPr>
            <w:r w:rsidRPr="00923513">
              <w:rPr>
                <w:rFonts w:eastAsia="宋体" w:hint="eastAsia"/>
                <w:sz w:val="22"/>
                <w:lang w:eastAsia="zh-CN"/>
              </w:rPr>
              <w:t xml:space="preserve"> </w:t>
            </w:r>
            <w:del w:id="802" w:author="hzhao" w:date="2010-10-29T15:49:00Z">
              <w:r w:rsidDel="00BC0723">
                <w:rPr>
                  <w:rFonts w:eastAsia="宋体"/>
                  <w:sz w:val="22"/>
                  <w:lang w:eastAsia="zh-CN"/>
                </w:rPr>
                <w:delText>T</w:delText>
              </w:r>
              <w:r w:rsidDel="00BC0723">
                <w:rPr>
                  <w:rFonts w:eastAsia="宋体" w:hint="eastAsia"/>
                  <w:sz w:val="22"/>
                  <w:lang w:eastAsia="zh-CN"/>
                </w:rPr>
                <w:delText>opology1</w:delText>
              </w:r>
            </w:del>
            <w:ins w:id="803" w:author="hzhao" w:date="2010-11-01T10:22:00Z">
              <w:r w:rsidR="0065654E">
                <w:rPr>
                  <w:rFonts w:eastAsia="宋体" w:hint="eastAsia"/>
                  <w:sz w:val="22"/>
                  <w:lang w:eastAsia="zh-CN"/>
                </w:rPr>
                <w:t xml:space="preserve">                                          </w:t>
              </w:r>
            </w:ins>
            <w:ins w:id="804" w:author="hzhao" w:date="2010-10-29T15:49:00Z">
              <w:r w:rsidR="00C74E47">
                <w:rPr>
                  <w:rFonts w:eastAsia="宋体" w:hint="eastAsia"/>
                  <w:sz w:val="22"/>
                  <w:lang w:eastAsia="zh-CN"/>
                </w:rPr>
                <w:t xml:space="preserve"> </w:t>
              </w:r>
            </w:ins>
            <w:ins w:id="805" w:author="hzhao" w:date="2010-11-01T10:21:00Z">
              <w:r w:rsidR="0065654E">
                <w:rPr>
                  <w:rFonts w:eastAsia="宋体" w:hint="eastAsia"/>
                  <w:sz w:val="22"/>
                  <w:lang w:eastAsia="zh-CN"/>
                </w:rPr>
                <w:t>DHCP/DNS Server</w:t>
              </w:r>
            </w:ins>
          </w:p>
          <w:p w:rsidR="0065654E" w:rsidRDefault="0065654E" w:rsidP="0065654E">
            <w:pPr>
              <w:pStyle w:val="Body"/>
              <w:rPr>
                <w:ins w:id="806" w:author="hzhao" w:date="2010-11-01T10:21:00Z"/>
                <w:rFonts w:eastAsia="宋体"/>
                <w:sz w:val="22"/>
                <w:lang w:eastAsia="zh-CN"/>
              </w:rPr>
            </w:pPr>
            <w:ins w:id="807" w:author="hzhao" w:date="2010-11-01T10:21:00Z">
              <w:r>
                <w:rPr>
                  <w:rFonts w:eastAsia="宋体" w:hint="eastAsia"/>
                  <w:sz w:val="22"/>
                  <w:lang w:eastAsia="zh-CN"/>
                </w:rPr>
                <w:t xml:space="preserve">                                   </w:t>
              </w:r>
            </w:ins>
            <w:ins w:id="808" w:author="hzhao" w:date="2010-11-01T10:22:00Z">
              <w:r>
                <w:rPr>
                  <w:rFonts w:eastAsia="宋体" w:hint="eastAsia"/>
                  <w:sz w:val="22"/>
                  <w:lang w:eastAsia="zh-CN"/>
                </w:rPr>
                <w:t xml:space="preserve">                                  </w:t>
              </w:r>
            </w:ins>
            <w:ins w:id="809" w:author="hzhao" w:date="2010-11-01T10:21:00Z">
              <w:r>
                <w:rPr>
                  <w:rFonts w:eastAsia="宋体" w:hint="eastAsia"/>
                  <w:sz w:val="22"/>
                  <w:lang w:eastAsia="zh-CN"/>
                </w:rPr>
                <w:t>|</w:t>
              </w:r>
            </w:ins>
          </w:p>
          <w:p w:rsidR="0065654E" w:rsidRDefault="0065654E" w:rsidP="0065654E">
            <w:pPr>
              <w:pStyle w:val="Body"/>
              <w:rPr>
                <w:ins w:id="810" w:author="hzhao" w:date="2010-11-01T10:21:00Z"/>
                <w:rFonts w:eastAsia="宋体"/>
                <w:sz w:val="22"/>
                <w:lang w:eastAsia="zh-CN"/>
              </w:rPr>
            </w:pPr>
            <w:ins w:id="811" w:author="hzhao" w:date="2010-11-01T10:21:00Z">
              <w:r>
                <w:rPr>
                  <w:rFonts w:eastAsia="宋体" w:hint="eastAsia"/>
                  <w:sz w:val="22"/>
                  <w:lang w:eastAsia="zh-CN"/>
                </w:rPr>
                <w:t xml:space="preserve">                    AP------H3C L3 Switch------Cisco L3 Switch------Primary HM</w:t>
              </w:r>
            </w:ins>
          </w:p>
          <w:p w:rsidR="0065654E" w:rsidRDefault="0065654E" w:rsidP="0065654E">
            <w:pPr>
              <w:pStyle w:val="Body"/>
              <w:rPr>
                <w:ins w:id="812" w:author="hzhao" w:date="2010-11-01T10:21:00Z"/>
                <w:rFonts w:eastAsia="宋体"/>
                <w:sz w:val="22"/>
                <w:lang w:eastAsia="zh-CN"/>
              </w:rPr>
            </w:pPr>
            <w:ins w:id="813" w:author="hzhao" w:date="2010-11-01T10:21:00Z">
              <w:r>
                <w:rPr>
                  <w:rFonts w:eastAsia="宋体" w:hint="eastAsia"/>
                  <w:sz w:val="22"/>
                  <w:lang w:eastAsia="zh-CN"/>
                </w:rPr>
                <w:t xml:space="preserve">                                   |                                 </w:t>
              </w:r>
            </w:ins>
          </w:p>
          <w:p w:rsidR="00160E94" w:rsidRPr="00923513" w:rsidRDefault="0065654E" w:rsidP="0065654E">
            <w:pPr>
              <w:pStyle w:val="Body"/>
              <w:rPr>
                <w:rFonts w:eastAsia="宋体"/>
                <w:sz w:val="22"/>
                <w:lang w:eastAsia="zh-CN"/>
              </w:rPr>
            </w:pPr>
            <w:ins w:id="814" w:author="hzhao" w:date="2010-11-01T10:21: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6965AF">
            <w:pPr>
              <w:pStyle w:val="Body"/>
              <w:rPr>
                <w:rFonts w:eastAsia="宋体"/>
                <w:sz w:val="22"/>
                <w:lang w:eastAsia="zh-CN"/>
              </w:rPr>
            </w:pPr>
            <w:r w:rsidRPr="00160E94">
              <w:rPr>
                <w:rFonts w:eastAsia="宋体"/>
                <w:sz w:val="22"/>
                <w:lang w:eastAsia="zh-CN"/>
              </w:rPr>
              <w:t xml:space="preserve">AP use backup HM in TCP if </w:t>
            </w:r>
            <w:ins w:id="815" w:author="hzhao" w:date="2010-10-29T15:50:00Z">
              <w:r w:rsidR="00C74E47">
                <w:rPr>
                  <w:rFonts w:eastAsia="宋体" w:hint="eastAsia"/>
                  <w:sz w:val="22"/>
                  <w:lang w:eastAsia="zh-CN"/>
                </w:rPr>
                <w:t xml:space="preserve">try </w:t>
              </w:r>
            </w:ins>
            <w:r w:rsidRPr="00160E94">
              <w:rPr>
                <w:rFonts w:eastAsia="宋体"/>
                <w:sz w:val="22"/>
                <w:lang w:eastAsia="zh-CN"/>
              </w:rPr>
              <w:t xml:space="preserve">primary HM </w:t>
            </w:r>
            <w:ins w:id="816" w:author="hzhao" w:date="2010-10-29T15:50:00Z">
              <w:r w:rsidR="00C74E47">
                <w:rPr>
                  <w:rFonts w:eastAsia="宋体" w:hint="eastAsia"/>
                  <w:sz w:val="22"/>
                  <w:lang w:eastAsia="zh-CN"/>
                </w:rPr>
                <w:t xml:space="preserve">in UDP and TCP and try backup HM </w:t>
              </w:r>
            </w:ins>
            <w:ins w:id="817" w:author="hzhao" w:date="2010-10-29T15:58:00Z">
              <w:r w:rsidR="006965AF">
                <w:rPr>
                  <w:rFonts w:eastAsia="宋体" w:hint="eastAsia"/>
                  <w:sz w:val="22"/>
                  <w:lang w:eastAsia="zh-CN"/>
                </w:rPr>
                <w:t>in</w:t>
              </w:r>
            </w:ins>
            <w:ins w:id="818" w:author="hzhao" w:date="2010-10-29T15:50:00Z">
              <w:r w:rsidR="00C74E47">
                <w:rPr>
                  <w:rFonts w:eastAsia="宋体" w:hint="eastAsia"/>
                  <w:sz w:val="22"/>
                  <w:lang w:eastAsia="zh-CN"/>
                </w:rPr>
                <w:t xml:space="preserve"> </w:t>
              </w:r>
            </w:ins>
            <w:ins w:id="819" w:author="hzhao" w:date="2010-10-29T15:58:00Z">
              <w:r w:rsidR="006965AF">
                <w:rPr>
                  <w:rFonts w:eastAsia="宋体" w:hint="eastAsia"/>
                  <w:sz w:val="22"/>
                  <w:lang w:eastAsia="zh-CN"/>
                </w:rPr>
                <w:t>UDP</w:t>
              </w:r>
            </w:ins>
            <w:ins w:id="820" w:author="hzhao" w:date="2010-10-29T15:50:00Z">
              <w:r w:rsidR="00C74E47">
                <w:rPr>
                  <w:rFonts w:eastAsia="宋体" w:hint="eastAsia"/>
                  <w:sz w:val="22"/>
                  <w:lang w:eastAsia="zh-CN"/>
                </w:rPr>
                <w:t xml:space="preserve"> failed </w:t>
              </w:r>
            </w:ins>
            <w:del w:id="821" w:author="hzhao" w:date="2010-10-29T15:51:00Z">
              <w:r w:rsidRPr="00160E94" w:rsidDel="00C74E47">
                <w:rPr>
                  <w:rFonts w:eastAsia="宋体"/>
                  <w:sz w:val="22"/>
                  <w:lang w:eastAsia="zh-CN"/>
                </w:rPr>
                <w:delText>doesn’t exists and backup HM exists which use TCP</w:delText>
              </w:r>
            </w:del>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74E47" w:rsidRDefault="00C74E47" w:rsidP="00C74E47">
            <w:pPr>
              <w:pStyle w:val="Body"/>
              <w:rPr>
                <w:ins w:id="822" w:author="hzhao" w:date="2010-10-29T15:52:00Z"/>
                <w:rFonts w:eastAsia="宋体"/>
                <w:sz w:val="22"/>
                <w:lang w:eastAsia="zh-CN"/>
              </w:rPr>
            </w:pPr>
            <w:ins w:id="823" w:author="hzhao" w:date="2010-10-29T15:52:00Z">
              <w:r>
                <w:rPr>
                  <w:rFonts w:eastAsia="宋体" w:hint="eastAsia"/>
                  <w:sz w:val="22"/>
                  <w:lang w:eastAsia="zh-CN"/>
                </w:rPr>
                <w:t>Config primary HM and backup HM in AP and DNS server</w:t>
              </w:r>
            </w:ins>
          </w:p>
          <w:p w:rsidR="00C74E47" w:rsidRPr="00E4590B" w:rsidRDefault="00C74E47" w:rsidP="00C74E47">
            <w:pPr>
              <w:pStyle w:val="Body"/>
              <w:rPr>
                <w:ins w:id="824" w:author="hzhao" w:date="2010-10-29T15:52:00Z"/>
                <w:rFonts w:eastAsia="宋体"/>
                <w:sz w:val="22"/>
                <w:lang w:eastAsia="zh-CN"/>
              </w:rPr>
            </w:pPr>
            <w:ins w:id="825" w:author="hzhao" w:date="2010-10-29T15:52:00Z">
              <w:r>
                <w:rPr>
                  <w:rFonts w:eastAsia="宋体" w:hint="eastAsia"/>
                  <w:sz w:val="22"/>
                  <w:lang w:eastAsia="zh-CN"/>
                </w:rPr>
                <w:t>Deny UDP packets and TCP packets of primary HM:</w:t>
              </w:r>
            </w:ins>
          </w:p>
          <w:p w:rsidR="00C74E47" w:rsidRPr="00E4590B" w:rsidRDefault="00C74E47" w:rsidP="00C74E47">
            <w:pPr>
              <w:pStyle w:val="Body"/>
              <w:rPr>
                <w:ins w:id="826" w:author="hzhao" w:date="2010-10-29T15:52:00Z"/>
                <w:rFonts w:eastAsia="宋体"/>
                <w:sz w:val="22"/>
                <w:lang w:eastAsia="zh-CN"/>
              </w:rPr>
            </w:pPr>
            <w:ins w:id="827" w:author="hzhao" w:date="2010-10-29T15:52:00Z">
              <w:r w:rsidRPr="00E4590B">
                <w:rPr>
                  <w:rFonts w:eastAsia="宋体"/>
                  <w:sz w:val="22"/>
                  <w:lang w:eastAsia="zh-CN"/>
                </w:rPr>
                <w:lastRenderedPageBreak/>
                <w:t>acl 3333</w:t>
              </w:r>
            </w:ins>
          </w:p>
          <w:p w:rsidR="00C74E47" w:rsidRPr="00E4590B" w:rsidRDefault="00C74E47" w:rsidP="00C74E47">
            <w:pPr>
              <w:pStyle w:val="Body"/>
              <w:rPr>
                <w:ins w:id="828" w:author="hzhao" w:date="2010-10-29T15:52:00Z"/>
                <w:rFonts w:eastAsia="宋体"/>
                <w:sz w:val="22"/>
                <w:lang w:eastAsia="zh-CN"/>
              </w:rPr>
            </w:pPr>
            <w:ins w:id="829" w:author="hzhao" w:date="2010-10-29T15:52:00Z">
              <w:r w:rsidRPr="00E4590B">
                <w:rPr>
                  <w:rFonts w:eastAsia="宋体"/>
                  <w:sz w:val="22"/>
                  <w:lang w:eastAsia="zh-CN"/>
                </w:rPr>
                <w:t xml:space="preserve"> rule 0 deny UDP destination 192.168.20.200 0 </w:t>
              </w:r>
            </w:ins>
          </w:p>
          <w:p w:rsidR="00C74E47" w:rsidRPr="00E4590B" w:rsidRDefault="00C74E47" w:rsidP="00C74E47">
            <w:pPr>
              <w:pStyle w:val="Body"/>
              <w:rPr>
                <w:ins w:id="830" w:author="hzhao" w:date="2010-10-29T15:52:00Z"/>
                <w:rFonts w:eastAsia="宋体"/>
                <w:sz w:val="22"/>
                <w:lang w:eastAsia="zh-CN"/>
              </w:rPr>
            </w:pPr>
            <w:ins w:id="831" w:author="hzhao" w:date="2010-10-29T15:52:00Z">
              <w:r w:rsidRPr="00E4590B">
                <w:rPr>
                  <w:rFonts w:eastAsia="宋体"/>
                  <w:sz w:val="22"/>
                  <w:lang w:eastAsia="zh-CN"/>
                </w:rPr>
                <w:t xml:space="preserve"> rule 1 deny UDP destination 192.168.51.252 0 </w:t>
              </w:r>
            </w:ins>
          </w:p>
          <w:p w:rsidR="00C74E47" w:rsidRPr="00E4590B" w:rsidRDefault="00C74E47" w:rsidP="00C74E47">
            <w:pPr>
              <w:pStyle w:val="Body"/>
              <w:rPr>
                <w:ins w:id="832" w:author="hzhao" w:date="2010-10-29T15:52:00Z"/>
                <w:rFonts w:eastAsia="宋体"/>
                <w:sz w:val="22"/>
                <w:lang w:eastAsia="zh-CN"/>
              </w:rPr>
            </w:pPr>
            <w:ins w:id="833" w:author="hzhao" w:date="2010-10-29T15:52:00Z">
              <w:r w:rsidRPr="00E4590B">
                <w:rPr>
                  <w:rFonts w:eastAsia="宋体"/>
                  <w:sz w:val="22"/>
                  <w:lang w:eastAsia="zh-CN"/>
                </w:rPr>
                <w:t xml:space="preserve"> rule 2 deny TCP destination 192.168.20.200 0 </w:t>
              </w:r>
            </w:ins>
          </w:p>
          <w:p w:rsidR="00C74E47" w:rsidRDefault="00C74E47" w:rsidP="00C74E47">
            <w:pPr>
              <w:pStyle w:val="Body"/>
              <w:rPr>
                <w:ins w:id="834" w:author="hzhao" w:date="2010-10-29T15:52:00Z"/>
                <w:rFonts w:eastAsia="宋体"/>
                <w:sz w:val="22"/>
                <w:lang w:eastAsia="zh-CN"/>
              </w:rPr>
            </w:pPr>
            <w:ins w:id="835" w:author="hzhao" w:date="2010-10-29T15:52:00Z">
              <w:r w:rsidRPr="00E4590B">
                <w:rPr>
                  <w:rFonts w:eastAsia="宋体"/>
                  <w:sz w:val="22"/>
                  <w:lang w:eastAsia="zh-CN"/>
                </w:rPr>
                <w:t xml:space="preserve"> rule 3 deny </w:t>
              </w:r>
              <w:r>
                <w:rPr>
                  <w:rFonts w:eastAsia="宋体"/>
                  <w:sz w:val="22"/>
                  <w:lang w:eastAsia="zh-CN"/>
                </w:rPr>
                <w:t xml:space="preserve">TCP destination 192.168.51.252 </w:t>
              </w:r>
            </w:ins>
          </w:p>
          <w:p w:rsidR="00C74E47" w:rsidRPr="00E4590B" w:rsidRDefault="00C74E47" w:rsidP="00C74E47">
            <w:pPr>
              <w:pStyle w:val="Body"/>
              <w:rPr>
                <w:ins w:id="836" w:author="hzhao" w:date="2010-10-29T15:52:00Z"/>
                <w:rFonts w:eastAsia="宋体"/>
                <w:sz w:val="22"/>
                <w:lang w:eastAsia="zh-CN"/>
              </w:rPr>
            </w:pPr>
            <w:ins w:id="837" w:author="hzhao" w:date="2010-10-29T15:52:00Z">
              <w:r w:rsidRPr="00E4590B">
                <w:rPr>
                  <w:rFonts w:eastAsia="宋体"/>
                  <w:sz w:val="22"/>
                  <w:lang w:eastAsia="zh-CN"/>
                </w:rPr>
                <w:t>[H3C-Ethernet1/0/8]packet-filter inbound ip-group 3333 rule 2</w:t>
              </w:r>
            </w:ins>
          </w:p>
          <w:p w:rsidR="00160E94" w:rsidRDefault="00C74E47" w:rsidP="00C74E47">
            <w:pPr>
              <w:pStyle w:val="Body"/>
              <w:rPr>
                <w:ins w:id="838" w:author="hzhao" w:date="2010-10-29T15:52:00Z"/>
                <w:rFonts w:eastAsia="宋体"/>
                <w:sz w:val="22"/>
                <w:lang w:eastAsia="zh-CN"/>
              </w:rPr>
            </w:pPr>
            <w:ins w:id="839" w:author="hzhao" w:date="2010-10-29T15:52:00Z">
              <w:r w:rsidRPr="00E4590B">
                <w:rPr>
                  <w:rFonts w:eastAsia="宋体"/>
                  <w:sz w:val="22"/>
                  <w:lang w:eastAsia="zh-CN"/>
                </w:rPr>
                <w:t xml:space="preserve"> [H3C-Ethernet1/0/8]packet-filter inbound ip-group 3333 rule 0</w:t>
              </w:r>
            </w:ins>
          </w:p>
          <w:p w:rsidR="00C74E47" w:rsidRPr="00E4590B" w:rsidRDefault="00C74E47" w:rsidP="00C74E47">
            <w:pPr>
              <w:pStyle w:val="Body"/>
              <w:rPr>
                <w:ins w:id="840" w:author="hzhao" w:date="2010-10-29T15:52:00Z"/>
                <w:rFonts w:eastAsia="宋体"/>
                <w:sz w:val="22"/>
                <w:lang w:eastAsia="zh-CN"/>
              </w:rPr>
            </w:pPr>
            <w:ins w:id="841" w:author="hzhao" w:date="2010-10-29T15:52:00Z">
              <w:r>
                <w:rPr>
                  <w:rFonts w:eastAsia="宋体" w:hint="eastAsia"/>
                  <w:sz w:val="22"/>
                  <w:lang w:eastAsia="zh-CN"/>
                </w:rPr>
                <w:t xml:space="preserve">Deny UDP packets of </w:t>
              </w:r>
            </w:ins>
            <w:ins w:id="842" w:author="hzhao" w:date="2010-10-29T15:53:00Z">
              <w:r>
                <w:rPr>
                  <w:rFonts w:eastAsia="宋体" w:hint="eastAsia"/>
                  <w:sz w:val="22"/>
                  <w:lang w:eastAsia="zh-CN"/>
                </w:rPr>
                <w:t>backup</w:t>
              </w:r>
            </w:ins>
            <w:ins w:id="843" w:author="hzhao" w:date="2010-10-29T15:52:00Z">
              <w:r>
                <w:rPr>
                  <w:rFonts w:eastAsia="宋体" w:hint="eastAsia"/>
                  <w:sz w:val="22"/>
                  <w:lang w:eastAsia="zh-CN"/>
                </w:rPr>
                <w:t xml:space="preserve"> HM:</w:t>
              </w:r>
            </w:ins>
          </w:p>
          <w:p w:rsidR="0055570B" w:rsidRPr="0055570B" w:rsidRDefault="0055570B" w:rsidP="0055570B">
            <w:pPr>
              <w:pStyle w:val="Body"/>
              <w:rPr>
                <w:ins w:id="844" w:author="hzhao" w:date="2010-10-29T15:54:00Z"/>
                <w:rFonts w:eastAsia="宋体"/>
                <w:sz w:val="22"/>
                <w:lang w:eastAsia="zh-CN"/>
              </w:rPr>
            </w:pPr>
            <w:ins w:id="845" w:author="hzhao" w:date="2010-10-29T15:54:00Z">
              <w:r w:rsidRPr="0055570B">
                <w:rPr>
                  <w:rFonts w:eastAsia="宋体"/>
                  <w:sz w:val="22"/>
                  <w:lang w:eastAsia="zh-CN"/>
                </w:rPr>
                <w:t>[H3C]interface Ethernet 1/0/8</w:t>
              </w:r>
            </w:ins>
          </w:p>
          <w:p w:rsidR="0055570B" w:rsidRPr="0055570B" w:rsidRDefault="0055570B" w:rsidP="0055570B">
            <w:pPr>
              <w:pStyle w:val="Body"/>
              <w:rPr>
                <w:ins w:id="846" w:author="hzhao" w:date="2010-10-29T15:54:00Z"/>
                <w:rFonts w:eastAsia="宋体"/>
                <w:sz w:val="22"/>
                <w:lang w:eastAsia="zh-CN"/>
              </w:rPr>
            </w:pPr>
            <w:ins w:id="847" w:author="hzhao" w:date="2010-10-29T15:54:00Z">
              <w:r w:rsidRPr="0055570B">
                <w:rPr>
                  <w:rFonts w:eastAsia="宋体"/>
                  <w:sz w:val="22"/>
                  <w:lang w:eastAsia="zh-CN"/>
                </w:rPr>
                <w:t xml:space="preserve"> [H3C-Ethernet1/0/8]packet-filter inbound ip-group 3333 rule 1</w:t>
              </w:r>
            </w:ins>
          </w:p>
          <w:p w:rsidR="0055570B" w:rsidRPr="0055570B" w:rsidRDefault="0055570B" w:rsidP="0055570B">
            <w:pPr>
              <w:pStyle w:val="Body"/>
              <w:rPr>
                <w:ins w:id="848" w:author="hzhao" w:date="2010-10-29T15:54:00Z"/>
                <w:rFonts w:eastAsia="宋体"/>
                <w:sz w:val="22"/>
                <w:lang w:eastAsia="zh-CN"/>
              </w:rPr>
            </w:pPr>
            <w:ins w:id="849" w:author="hzhao" w:date="2010-10-29T15:54:00Z">
              <w:r w:rsidRPr="0055570B">
                <w:rPr>
                  <w:rFonts w:eastAsia="宋体"/>
                  <w:sz w:val="22"/>
                  <w:lang w:eastAsia="zh-CN"/>
                </w:rPr>
                <w:t xml:space="preserve">[H3C-Ethernet1/0/8]interface Ethernet 1/0/12                 </w:t>
              </w:r>
            </w:ins>
          </w:p>
          <w:p w:rsidR="0055570B" w:rsidRPr="0055570B" w:rsidRDefault="0055570B" w:rsidP="0055570B">
            <w:pPr>
              <w:pStyle w:val="Body"/>
              <w:rPr>
                <w:ins w:id="850" w:author="hzhao" w:date="2010-10-29T15:54:00Z"/>
                <w:rFonts w:eastAsia="宋体"/>
                <w:sz w:val="22"/>
                <w:lang w:eastAsia="zh-CN"/>
              </w:rPr>
            </w:pPr>
            <w:ins w:id="851" w:author="hzhao" w:date="2010-10-29T15:54:00Z">
              <w:r w:rsidRPr="0055570B">
                <w:rPr>
                  <w:rFonts w:eastAsia="宋体"/>
                  <w:sz w:val="22"/>
                  <w:lang w:eastAsia="zh-CN"/>
                </w:rPr>
                <w:t>[H3C-Ethernet1/0/12]packet-filter inbound ip-group 3333 rule 1</w:t>
              </w:r>
            </w:ins>
          </w:p>
          <w:p w:rsidR="00C74E47" w:rsidRPr="00C74E47" w:rsidRDefault="0055570B" w:rsidP="0055570B">
            <w:pPr>
              <w:pStyle w:val="Body"/>
              <w:rPr>
                <w:rFonts w:eastAsia="宋体"/>
                <w:sz w:val="22"/>
                <w:lang w:eastAsia="zh-CN"/>
              </w:rPr>
            </w:pPr>
            <w:ins w:id="852" w:author="hzhao" w:date="2010-10-29T15:54:00Z">
              <w:r w:rsidRPr="0055570B">
                <w:rPr>
                  <w:rFonts w:eastAsia="宋体"/>
                  <w:sz w:val="22"/>
                  <w:lang w:eastAsia="zh-CN"/>
                </w:rPr>
                <w:t>[H3C-Ethernet1/0/12]</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035E69" w:rsidP="00035E69">
            <w:pPr>
              <w:pStyle w:val="Body"/>
              <w:rPr>
                <w:ins w:id="853" w:author="hzhao" w:date="2010-10-29T15:59:00Z"/>
                <w:rFonts w:eastAsia="宋体"/>
                <w:sz w:val="22"/>
                <w:lang w:eastAsia="zh-CN"/>
              </w:rPr>
            </w:pPr>
            <w:ins w:id="854" w:author="hzhao" w:date="2010-10-29T15:59:00Z">
              <w:r>
                <w:rPr>
                  <w:rFonts w:eastAsia="宋体" w:hint="eastAsia"/>
                  <w:sz w:val="22"/>
                  <w:lang w:eastAsia="zh-CN"/>
                </w:rPr>
                <w:t>1. Open _debug capwap ha and debug console to check work flow for capwap choose HM(no capwap client enable, capwap client enable), check if AP connect to HM</w:t>
              </w:r>
            </w:ins>
          </w:p>
          <w:p w:rsidR="00035E69" w:rsidRPr="00035E69" w:rsidRDefault="00035E69" w:rsidP="00035E69">
            <w:pPr>
              <w:pStyle w:val="Body"/>
              <w:rPr>
                <w:rFonts w:eastAsia="宋体"/>
                <w:sz w:val="22"/>
                <w:lang w:eastAsia="zh-CN"/>
              </w:rPr>
            </w:pPr>
            <w:ins w:id="855" w:author="hzhao" w:date="2010-10-29T16:00:00Z">
              <w:r>
                <w:rPr>
                  <w:rFonts w:eastAsia="宋体" w:hint="eastAsia"/>
                  <w:sz w:val="22"/>
                  <w:lang w:eastAsia="zh-CN"/>
                </w:rPr>
                <w:t>2. 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856" w:author="hzhao" w:date="2010-10-29T16:00:00Z">
              <w:r w:rsidR="00035E69">
                <w:rPr>
                  <w:rFonts w:eastAsia="宋体" w:hint="eastAsia"/>
                  <w:sz w:val="22"/>
                  <w:lang w:eastAsia="zh-CN"/>
                </w:rPr>
                <w:t xml:space="preserve">AP use backup HM in TCP mode,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9038A" w:rsidRPr="00F9038A" w:rsidRDefault="00F9038A" w:rsidP="00F9038A">
            <w:pPr>
              <w:pStyle w:val="Body"/>
              <w:rPr>
                <w:ins w:id="857" w:author="hzhao" w:date="2010-10-29T16:49:00Z"/>
                <w:rFonts w:eastAsia="宋体"/>
                <w:sz w:val="22"/>
                <w:lang w:eastAsia="zh-CN"/>
              </w:rPr>
            </w:pPr>
            <w:ins w:id="858" w:author="hzhao" w:date="2010-10-29T16:49:00Z">
              <w:r w:rsidRPr="00F9038A">
                <w:rPr>
                  <w:rFonts w:eastAsia="宋体"/>
                  <w:sz w:val="22"/>
                  <w:lang w:eastAsia="zh-CN"/>
                </w:rPr>
                <w:t>AH-0e5300#sho running-config | in capwap</w:t>
              </w:r>
            </w:ins>
          </w:p>
          <w:p w:rsidR="00F9038A" w:rsidRPr="00F9038A" w:rsidRDefault="00F9038A" w:rsidP="00F9038A">
            <w:pPr>
              <w:pStyle w:val="Body"/>
              <w:rPr>
                <w:ins w:id="859" w:author="hzhao" w:date="2010-10-29T16:49:00Z"/>
                <w:rFonts w:eastAsia="宋体"/>
                <w:sz w:val="22"/>
                <w:lang w:eastAsia="zh-CN"/>
              </w:rPr>
            </w:pPr>
            <w:ins w:id="860" w:author="hzhao" w:date="2010-10-29T16:49:00Z">
              <w:r w:rsidRPr="00F9038A">
                <w:rPr>
                  <w:rFonts w:eastAsia="宋体"/>
                  <w:sz w:val="22"/>
                  <w:lang w:eastAsia="zh-CN"/>
                </w:rPr>
                <w:t xml:space="preserve">capwap client server name hm1 </w:t>
              </w:r>
            </w:ins>
          </w:p>
          <w:p w:rsidR="00F9038A" w:rsidRDefault="00F9038A" w:rsidP="00F9038A">
            <w:pPr>
              <w:pStyle w:val="Body"/>
              <w:rPr>
                <w:ins w:id="861" w:author="hzhao" w:date="2010-10-29T16:49:00Z"/>
                <w:rFonts w:eastAsia="宋体"/>
                <w:sz w:val="22"/>
                <w:lang w:eastAsia="zh-CN"/>
              </w:rPr>
            </w:pPr>
            <w:ins w:id="862" w:author="hzhao" w:date="2010-10-29T16:49:00Z">
              <w:r w:rsidRPr="00F9038A">
                <w:rPr>
                  <w:rFonts w:eastAsia="宋体"/>
                  <w:sz w:val="22"/>
                  <w:lang w:eastAsia="zh-CN"/>
                </w:rPr>
                <w:t>capwap client server backup name hm2</w:t>
              </w:r>
            </w:ins>
          </w:p>
          <w:p w:rsidR="00F9038A" w:rsidRDefault="00F9038A" w:rsidP="00736CE4">
            <w:pPr>
              <w:pStyle w:val="Body"/>
              <w:rPr>
                <w:ins w:id="863" w:author="hzhao" w:date="2010-10-29T16:49:00Z"/>
                <w:rFonts w:eastAsia="宋体"/>
                <w:sz w:val="22"/>
                <w:lang w:eastAsia="zh-CN"/>
              </w:rPr>
            </w:pPr>
          </w:p>
          <w:p w:rsidR="00736CE4" w:rsidRDefault="00736CE4" w:rsidP="00736CE4">
            <w:pPr>
              <w:pStyle w:val="Body"/>
              <w:rPr>
                <w:ins w:id="864" w:author="hzhao" w:date="2010-10-29T16:01:00Z"/>
                <w:rFonts w:eastAsia="宋体"/>
                <w:sz w:val="22"/>
                <w:lang w:eastAsia="zh-CN"/>
              </w:rPr>
            </w:pPr>
            <w:ins w:id="865" w:author="hzhao" w:date="2010-10-29T16:01:00Z">
              <w:r w:rsidRPr="00736CE4">
                <w:rPr>
                  <w:rFonts w:eastAsia="宋体"/>
                  <w:sz w:val="22"/>
                  <w:lang w:eastAsia="zh-CN"/>
                </w:rPr>
                <w:t>AH-0e5300#</w:t>
              </w:r>
              <w:r>
                <w:rPr>
                  <w:rFonts w:eastAsia="宋体" w:hint="eastAsia"/>
                  <w:sz w:val="22"/>
                  <w:lang w:eastAsia="zh-CN"/>
                </w:rPr>
                <w:t>_debug capwap ha</w:t>
              </w:r>
            </w:ins>
          </w:p>
          <w:p w:rsidR="00736CE4" w:rsidRPr="00736CE4" w:rsidRDefault="00736CE4" w:rsidP="00736CE4">
            <w:pPr>
              <w:pStyle w:val="Body"/>
              <w:rPr>
                <w:ins w:id="866" w:author="hzhao" w:date="2010-10-29T16:01:00Z"/>
                <w:rFonts w:eastAsia="宋体"/>
                <w:sz w:val="22"/>
                <w:lang w:eastAsia="zh-CN"/>
              </w:rPr>
            </w:pPr>
            <w:ins w:id="867" w:author="hzhao" w:date="2010-10-29T16:01:00Z">
              <w:r w:rsidRPr="00736CE4">
                <w:rPr>
                  <w:rFonts w:eastAsia="宋体"/>
                  <w:sz w:val="22"/>
                  <w:lang w:eastAsia="zh-CN"/>
                </w:rPr>
                <w:t xml:space="preserve">AH-0e5300#no capwap client enable </w:t>
              </w:r>
            </w:ins>
          </w:p>
          <w:p w:rsidR="00736CE4" w:rsidRPr="00736CE4" w:rsidRDefault="00736CE4" w:rsidP="00736CE4">
            <w:pPr>
              <w:pStyle w:val="Body"/>
              <w:rPr>
                <w:ins w:id="868" w:author="hzhao" w:date="2010-10-29T16:01:00Z"/>
                <w:rFonts w:eastAsia="宋体"/>
                <w:sz w:val="22"/>
                <w:lang w:eastAsia="zh-CN"/>
              </w:rPr>
            </w:pPr>
            <w:ins w:id="869" w:author="hzhao" w:date="2010-10-29T16:01:00Z">
              <w:r w:rsidRPr="00736CE4">
                <w:rPr>
                  <w:rFonts w:eastAsia="宋体"/>
                  <w:sz w:val="22"/>
                  <w:lang w:eastAsia="zh-CN"/>
                </w:rPr>
                <w:t xml:space="preserve">AH-0e5300#debug console </w:t>
              </w:r>
            </w:ins>
          </w:p>
          <w:p w:rsidR="00736CE4" w:rsidRPr="00736CE4" w:rsidRDefault="00736CE4" w:rsidP="00736CE4">
            <w:pPr>
              <w:pStyle w:val="Body"/>
              <w:rPr>
                <w:ins w:id="870" w:author="hzhao" w:date="2010-10-29T16:01:00Z"/>
                <w:rFonts w:eastAsia="宋体"/>
                <w:sz w:val="22"/>
                <w:lang w:eastAsia="zh-CN"/>
              </w:rPr>
            </w:pPr>
            <w:ins w:id="871" w:author="hzhao" w:date="2010-10-29T16:01:00Z">
              <w:r w:rsidRPr="00736CE4">
                <w:rPr>
                  <w:rFonts w:eastAsia="宋体"/>
                  <w:sz w:val="22"/>
                  <w:lang w:eastAsia="zh-CN"/>
                </w:rPr>
                <w:t xml:space="preserve">AH-0e5300#capwap client enable </w:t>
              </w:r>
            </w:ins>
          </w:p>
          <w:p w:rsidR="00736CE4" w:rsidRPr="00736CE4" w:rsidRDefault="00736CE4" w:rsidP="00736CE4">
            <w:pPr>
              <w:pStyle w:val="Body"/>
              <w:rPr>
                <w:ins w:id="872" w:author="hzhao" w:date="2010-10-29T16:01:00Z"/>
                <w:rFonts w:eastAsia="宋体"/>
                <w:sz w:val="22"/>
                <w:lang w:eastAsia="zh-CN"/>
              </w:rPr>
            </w:pPr>
            <w:ins w:id="873" w:author="hzhao" w:date="2010-10-29T16:01:00Z">
              <w:r w:rsidRPr="00736CE4">
                <w:rPr>
                  <w:rFonts w:eastAsia="宋体"/>
                  <w:sz w:val="22"/>
                  <w:lang w:eastAsia="zh-CN"/>
                </w:rPr>
                <w:t>AH-0e5300#2010-10-29 07:56:21 debug   [capwap_ha, ah_capwap_func.c, 2138]: get hivemanager name from scd (first:hm1, second:hm2).</w:t>
              </w:r>
            </w:ins>
          </w:p>
          <w:p w:rsidR="00736CE4" w:rsidRPr="00736CE4" w:rsidRDefault="00736CE4" w:rsidP="00736CE4">
            <w:pPr>
              <w:pStyle w:val="Body"/>
              <w:rPr>
                <w:ins w:id="874" w:author="hzhao" w:date="2010-10-29T16:01:00Z"/>
                <w:rFonts w:eastAsia="宋体"/>
                <w:sz w:val="22"/>
                <w:lang w:eastAsia="zh-CN"/>
              </w:rPr>
            </w:pPr>
            <w:ins w:id="875" w:author="hzhao" w:date="2010-10-29T16:01:00Z">
              <w:r w:rsidRPr="00736CE4">
                <w:rPr>
                  <w:rFonts w:eastAsia="宋体"/>
                  <w:sz w:val="22"/>
                  <w:lang w:eastAsia="zh-CN"/>
                </w:rPr>
                <w:t>2010-10-29 07:56:21 debug   [capwap_ha, ah_capwap_func.c, 2029]: user has configed primary or backup HM's name,use primary name or backup name to try</w:t>
              </w:r>
            </w:ins>
          </w:p>
          <w:p w:rsidR="00736CE4" w:rsidRPr="00736CE4" w:rsidRDefault="00736CE4" w:rsidP="00736CE4">
            <w:pPr>
              <w:pStyle w:val="Body"/>
              <w:rPr>
                <w:ins w:id="876" w:author="hzhao" w:date="2010-10-29T16:01:00Z"/>
                <w:rFonts w:eastAsia="宋体"/>
                <w:sz w:val="22"/>
                <w:lang w:eastAsia="zh-CN"/>
              </w:rPr>
            </w:pPr>
            <w:ins w:id="877" w:author="hzhao" w:date="2010-10-29T16:01:00Z">
              <w:r w:rsidRPr="00736CE4">
                <w:rPr>
                  <w:rFonts w:eastAsia="宋体"/>
                  <w:sz w:val="22"/>
                  <w:lang w:eastAsia="zh-CN"/>
                </w:rPr>
                <w:t>2010-10-29 07:56:21 debug   [capwap_ha, ah_capwap_func.c, 1804]: get capwap server ip (192.168.20.200) for name (hm1)</w:t>
              </w:r>
            </w:ins>
          </w:p>
          <w:p w:rsidR="00736CE4" w:rsidRPr="00736CE4" w:rsidRDefault="00736CE4" w:rsidP="00736CE4">
            <w:pPr>
              <w:pStyle w:val="Body"/>
              <w:rPr>
                <w:ins w:id="878" w:author="hzhao" w:date="2010-10-29T16:01:00Z"/>
                <w:rFonts w:eastAsia="宋体"/>
                <w:sz w:val="22"/>
                <w:lang w:eastAsia="zh-CN"/>
              </w:rPr>
            </w:pPr>
            <w:ins w:id="879" w:author="hzhao" w:date="2010-10-29T16:01:00Z">
              <w:r w:rsidRPr="00736CE4">
                <w:rPr>
                  <w:rFonts w:eastAsia="宋体"/>
                  <w:sz w:val="22"/>
                  <w:lang w:eastAsia="zh-CN"/>
                </w:rPr>
                <w:t>2010-10-29 07:56:21 debug   [capwap_ha, ah_capwap_func.c, 1804]: get capwap server ip (192.168.51.252) for name (hm2)</w:t>
              </w:r>
            </w:ins>
          </w:p>
          <w:p w:rsidR="00736CE4" w:rsidRPr="00736CE4" w:rsidRDefault="00736CE4" w:rsidP="00736CE4">
            <w:pPr>
              <w:pStyle w:val="Body"/>
              <w:rPr>
                <w:ins w:id="880" w:author="hzhao" w:date="2010-10-29T16:01:00Z"/>
                <w:rFonts w:eastAsia="宋体"/>
                <w:sz w:val="22"/>
                <w:lang w:eastAsia="zh-CN"/>
              </w:rPr>
            </w:pPr>
            <w:ins w:id="881" w:author="hzhao" w:date="2010-10-29T16:01:00Z">
              <w:r w:rsidRPr="00736CE4">
                <w:rPr>
                  <w:rFonts w:eastAsia="宋体"/>
                  <w:sz w:val="22"/>
                  <w:lang w:eastAsia="zh-CN"/>
                </w:rPr>
                <w:t>2010-10-29 07:56:21 debug   [capwap_ha, ah_capwap_func.c, 2056]: use primary server(UDP), ip=192.168.20.200, port=12222</w:t>
              </w:r>
            </w:ins>
          </w:p>
          <w:p w:rsidR="00736CE4" w:rsidRPr="00736CE4" w:rsidRDefault="00736CE4" w:rsidP="00736CE4">
            <w:pPr>
              <w:pStyle w:val="Body"/>
              <w:rPr>
                <w:ins w:id="882" w:author="hzhao" w:date="2010-10-29T16:01:00Z"/>
                <w:rFonts w:eastAsia="宋体"/>
                <w:sz w:val="22"/>
                <w:lang w:eastAsia="zh-CN"/>
              </w:rPr>
            </w:pPr>
            <w:ins w:id="883" w:author="hzhao" w:date="2010-10-29T16:01:00Z">
              <w:r w:rsidRPr="00736CE4">
                <w:rPr>
                  <w:rFonts w:eastAsia="宋体"/>
                  <w:sz w:val="22"/>
                  <w:lang w:eastAsia="zh-CN"/>
                </w:rPr>
                <w:t>2010-10-29 07:57:40 debug   [capwap_ha, ah_capwap_func.c, 2138]: get hivemanager name from scd (first:hm1, second:hm2).</w:t>
              </w:r>
            </w:ins>
          </w:p>
          <w:p w:rsidR="00736CE4" w:rsidRPr="00736CE4" w:rsidRDefault="00736CE4" w:rsidP="00736CE4">
            <w:pPr>
              <w:pStyle w:val="Body"/>
              <w:rPr>
                <w:ins w:id="884" w:author="hzhao" w:date="2010-10-29T16:01:00Z"/>
                <w:rFonts w:eastAsia="宋体"/>
                <w:sz w:val="22"/>
                <w:lang w:eastAsia="zh-CN"/>
              </w:rPr>
            </w:pPr>
            <w:ins w:id="885" w:author="hzhao" w:date="2010-10-29T16:01:00Z">
              <w:r w:rsidRPr="00736CE4">
                <w:rPr>
                  <w:rFonts w:eastAsia="宋体"/>
                  <w:sz w:val="22"/>
                  <w:lang w:eastAsia="zh-CN"/>
                </w:rPr>
                <w:t>2010-10-29 07:57:40 debug   [capwap_ha, ah_capwap_func.c, 2029]: user has configed primary or backup HM's name,use primary name or backup name to try</w:t>
              </w:r>
            </w:ins>
          </w:p>
          <w:p w:rsidR="00736CE4" w:rsidRPr="00736CE4" w:rsidRDefault="00736CE4" w:rsidP="00736CE4">
            <w:pPr>
              <w:pStyle w:val="Body"/>
              <w:rPr>
                <w:ins w:id="886" w:author="hzhao" w:date="2010-10-29T16:01:00Z"/>
                <w:rFonts w:eastAsia="宋体"/>
                <w:sz w:val="22"/>
                <w:lang w:eastAsia="zh-CN"/>
              </w:rPr>
            </w:pPr>
            <w:ins w:id="887" w:author="hzhao" w:date="2010-10-29T16:01:00Z">
              <w:r w:rsidRPr="00736CE4">
                <w:rPr>
                  <w:rFonts w:eastAsia="宋体"/>
                  <w:sz w:val="22"/>
                  <w:lang w:eastAsia="zh-CN"/>
                </w:rPr>
                <w:t>2010-10-29 07:57:40 debug   [capwap_ha, ah_capwap_func.c, 1804]: get capwap server ip (192.168.20.200) for name (hm1)</w:t>
              </w:r>
            </w:ins>
          </w:p>
          <w:p w:rsidR="00736CE4" w:rsidRPr="00736CE4" w:rsidRDefault="00736CE4" w:rsidP="00736CE4">
            <w:pPr>
              <w:pStyle w:val="Body"/>
              <w:rPr>
                <w:ins w:id="888" w:author="hzhao" w:date="2010-10-29T16:01:00Z"/>
                <w:rFonts w:eastAsia="宋体"/>
                <w:sz w:val="22"/>
                <w:lang w:eastAsia="zh-CN"/>
              </w:rPr>
            </w:pPr>
            <w:ins w:id="889" w:author="hzhao" w:date="2010-10-29T16:01:00Z">
              <w:r w:rsidRPr="00736CE4">
                <w:rPr>
                  <w:rFonts w:eastAsia="宋体"/>
                  <w:sz w:val="22"/>
                  <w:lang w:eastAsia="zh-CN"/>
                </w:rPr>
                <w:t xml:space="preserve">2010-10-29 07:57:40 debug   [capwap_ha, ah_capwap_func.c, 1804]: get capwap </w:t>
              </w:r>
              <w:r w:rsidRPr="00736CE4">
                <w:rPr>
                  <w:rFonts w:eastAsia="宋体"/>
                  <w:sz w:val="22"/>
                  <w:lang w:eastAsia="zh-CN"/>
                </w:rPr>
                <w:lastRenderedPageBreak/>
                <w:t>server ip (192.168.51.252) for name (hm2)</w:t>
              </w:r>
            </w:ins>
          </w:p>
          <w:p w:rsidR="00736CE4" w:rsidRPr="00736CE4" w:rsidRDefault="00736CE4" w:rsidP="00736CE4">
            <w:pPr>
              <w:pStyle w:val="Body"/>
              <w:rPr>
                <w:ins w:id="890" w:author="hzhao" w:date="2010-10-29T16:01:00Z"/>
                <w:rFonts w:eastAsia="宋体"/>
                <w:sz w:val="22"/>
                <w:lang w:eastAsia="zh-CN"/>
              </w:rPr>
            </w:pPr>
            <w:ins w:id="891" w:author="hzhao" w:date="2010-10-29T16:01:00Z">
              <w:r w:rsidRPr="00736CE4">
                <w:rPr>
                  <w:rFonts w:eastAsia="宋体"/>
                  <w:sz w:val="22"/>
                  <w:lang w:eastAsia="zh-CN"/>
                </w:rPr>
                <w:t>2010-10-29 07:57:40 debug   [capwap_ha, ah_capwap_func.c, 2067]: use primary server(TCP), ip=192.168.20.200, port=80</w:t>
              </w:r>
            </w:ins>
          </w:p>
          <w:p w:rsidR="00736CE4" w:rsidRPr="00736CE4" w:rsidRDefault="00736CE4" w:rsidP="00736CE4">
            <w:pPr>
              <w:pStyle w:val="Body"/>
              <w:rPr>
                <w:ins w:id="892" w:author="hzhao" w:date="2010-10-29T16:01:00Z"/>
                <w:rFonts w:eastAsia="宋体"/>
                <w:sz w:val="22"/>
                <w:lang w:eastAsia="zh-CN"/>
              </w:rPr>
            </w:pPr>
            <w:ins w:id="893" w:author="hzhao" w:date="2010-10-29T16:01:00Z">
              <w:r w:rsidRPr="00736CE4">
                <w:rPr>
                  <w:rFonts w:eastAsia="宋体"/>
                  <w:sz w:val="22"/>
                  <w:lang w:eastAsia="zh-CN"/>
                </w:rPr>
                <w:t>2010-10-29 07:58:01 debug   [capwap_ha, ah_capwap_func.c, 2138]: get hivemanager name from scd (first:hm1, second:hm2).</w:t>
              </w:r>
            </w:ins>
          </w:p>
          <w:p w:rsidR="00736CE4" w:rsidRPr="00736CE4" w:rsidRDefault="00736CE4" w:rsidP="00736CE4">
            <w:pPr>
              <w:pStyle w:val="Body"/>
              <w:rPr>
                <w:ins w:id="894" w:author="hzhao" w:date="2010-10-29T16:01:00Z"/>
                <w:rFonts w:eastAsia="宋体"/>
                <w:sz w:val="22"/>
                <w:lang w:eastAsia="zh-CN"/>
              </w:rPr>
            </w:pPr>
            <w:ins w:id="895" w:author="hzhao" w:date="2010-10-29T16:01:00Z">
              <w:r w:rsidRPr="00736CE4">
                <w:rPr>
                  <w:rFonts w:eastAsia="宋体"/>
                  <w:sz w:val="22"/>
                  <w:lang w:eastAsia="zh-CN"/>
                </w:rPr>
                <w:t>2010-10-29 07:58:01 debug   [capwap_ha, ah_capwap_func.c, 2029]: user has configed primary or backup HM's name,use primary name or backup name to try</w:t>
              </w:r>
            </w:ins>
          </w:p>
          <w:p w:rsidR="00736CE4" w:rsidRPr="00736CE4" w:rsidRDefault="00736CE4" w:rsidP="00736CE4">
            <w:pPr>
              <w:pStyle w:val="Body"/>
              <w:rPr>
                <w:ins w:id="896" w:author="hzhao" w:date="2010-10-29T16:01:00Z"/>
                <w:rFonts w:eastAsia="宋体"/>
                <w:sz w:val="22"/>
                <w:lang w:eastAsia="zh-CN"/>
              </w:rPr>
            </w:pPr>
            <w:ins w:id="897" w:author="hzhao" w:date="2010-10-29T16:01:00Z">
              <w:r w:rsidRPr="00736CE4">
                <w:rPr>
                  <w:rFonts w:eastAsia="宋体"/>
                  <w:sz w:val="22"/>
                  <w:lang w:eastAsia="zh-CN"/>
                </w:rPr>
                <w:t>2010-10-29 07:58:01 debug   [capwap_ha, ah_capwap_func.c, 1804]: get capwap server ip (192.168.20.200) for name (hm1)</w:t>
              </w:r>
            </w:ins>
          </w:p>
          <w:p w:rsidR="00736CE4" w:rsidRPr="00736CE4" w:rsidRDefault="00736CE4" w:rsidP="00736CE4">
            <w:pPr>
              <w:pStyle w:val="Body"/>
              <w:rPr>
                <w:ins w:id="898" w:author="hzhao" w:date="2010-10-29T16:01:00Z"/>
                <w:rFonts w:eastAsia="宋体"/>
                <w:sz w:val="22"/>
                <w:lang w:eastAsia="zh-CN"/>
              </w:rPr>
            </w:pPr>
            <w:ins w:id="899" w:author="hzhao" w:date="2010-10-29T16:01:00Z">
              <w:r w:rsidRPr="00736CE4">
                <w:rPr>
                  <w:rFonts w:eastAsia="宋体"/>
                  <w:sz w:val="22"/>
                  <w:lang w:eastAsia="zh-CN"/>
                </w:rPr>
                <w:t>2010-10-29 07:58:01 debug   [capwap_ha, ah_capwap_func.c, 1804]: get capwap server ip (192.168.51.252) for name (hm2)</w:t>
              </w:r>
            </w:ins>
          </w:p>
          <w:p w:rsidR="00736CE4" w:rsidRPr="00736CE4" w:rsidRDefault="00736CE4" w:rsidP="00736CE4">
            <w:pPr>
              <w:pStyle w:val="Body"/>
              <w:rPr>
                <w:ins w:id="900" w:author="hzhao" w:date="2010-10-29T16:01:00Z"/>
                <w:rFonts w:eastAsia="宋体"/>
                <w:sz w:val="22"/>
                <w:lang w:eastAsia="zh-CN"/>
              </w:rPr>
            </w:pPr>
            <w:ins w:id="901" w:author="hzhao" w:date="2010-10-29T16:01:00Z">
              <w:r w:rsidRPr="00736CE4">
                <w:rPr>
                  <w:rFonts w:eastAsia="宋体"/>
                  <w:sz w:val="22"/>
                  <w:lang w:eastAsia="zh-CN"/>
                </w:rPr>
                <w:t>2010-10-29 07:58:01 debug   [capwap_ha, ah_capwap_func.c, 2078]: use backup server(UDP), ip=192.168.51.252, port=12222</w:t>
              </w:r>
            </w:ins>
          </w:p>
          <w:p w:rsidR="00736CE4" w:rsidRPr="00736CE4" w:rsidRDefault="00736CE4" w:rsidP="00736CE4">
            <w:pPr>
              <w:pStyle w:val="Body"/>
              <w:rPr>
                <w:ins w:id="902" w:author="hzhao" w:date="2010-10-29T16:01:00Z"/>
                <w:rFonts w:eastAsia="宋体"/>
                <w:sz w:val="22"/>
                <w:lang w:eastAsia="zh-CN"/>
              </w:rPr>
            </w:pPr>
            <w:ins w:id="903" w:author="hzhao" w:date="2010-10-29T16:01:00Z">
              <w:r w:rsidRPr="00736CE4">
                <w:rPr>
                  <w:rFonts w:eastAsia="宋体"/>
                  <w:sz w:val="22"/>
                  <w:lang w:eastAsia="zh-CN"/>
                </w:rPr>
                <w:t>2010-10-29 07:59:17 debug   [capwap_ha, ah_capwap_func.c, 2138]: get hivemanager name from scd (first:hm1, second:hm2).</w:t>
              </w:r>
            </w:ins>
          </w:p>
          <w:p w:rsidR="00736CE4" w:rsidRPr="00736CE4" w:rsidRDefault="00736CE4" w:rsidP="00736CE4">
            <w:pPr>
              <w:pStyle w:val="Body"/>
              <w:rPr>
                <w:ins w:id="904" w:author="hzhao" w:date="2010-10-29T16:01:00Z"/>
                <w:rFonts w:eastAsia="宋体"/>
                <w:sz w:val="22"/>
                <w:lang w:eastAsia="zh-CN"/>
              </w:rPr>
            </w:pPr>
            <w:ins w:id="905" w:author="hzhao" w:date="2010-10-29T16:01:00Z">
              <w:r w:rsidRPr="00736CE4">
                <w:rPr>
                  <w:rFonts w:eastAsia="宋体"/>
                  <w:sz w:val="22"/>
                  <w:lang w:eastAsia="zh-CN"/>
                </w:rPr>
                <w:t>2010-10-29 07:59:17 debug   [capwap_ha, ah_capwap_func.c, 2029]: user has configed primary or backup HM's name,use primary name or backup name to try</w:t>
              </w:r>
            </w:ins>
          </w:p>
          <w:p w:rsidR="00736CE4" w:rsidRPr="00736CE4" w:rsidRDefault="00736CE4" w:rsidP="00736CE4">
            <w:pPr>
              <w:pStyle w:val="Body"/>
              <w:rPr>
                <w:ins w:id="906" w:author="hzhao" w:date="2010-10-29T16:01:00Z"/>
                <w:rFonts w:eastAsia="宋体"/>
                <w:sz w:val="22"/>
                <w:lang w:eastAsia="zh-CN"/>
              </w:rPr>
            </w:pPr>
            <w:ins w:id="907" w:author="hzhao" w:date="2010-10-29T16:01:00Z">
              <w:r w:rsidRPr="00736CE4">
                <w:rPr>
                  <w:rFonts w:eastAsia="宋体"/>
                  <w:sz w:val="22"/>
                  <w:lang w:eastAsia="zh-CN"/>
                </w:rPr>
                <w:t>2010-10-29 07:59:17 debug   [capwap_ha, ah_capwap_func.c, 1804]: get capwap server ip (192.168.20.200) for name (hm1)</w:t>
              </w:r>
            </w:ins>
          </w:p>
          <w:p w:rsidR="00736CE4" w:rsidRPr="00736CE4" w:rsidRDefault="00736CE4" w:rsidP="00736CE4">
            <w:pPr>
              <w:pStyle w:val="Body"/>
              <w:rPr>
                <w:ins w:id="908" w:author="hzhao" w:date="2010-10-29T16:01:00Z"/>
                <w:rFonts w:eastAsia="宋体"/>
                <w:sz w:val="22"/>
                <w:lang w:eastAsia="zh-CN"/>
              </w:rPr>
            </w:pPr>
            <w:ins w:id="909" w:author="hzhao" w:date="2010-10-29T16:01:00Z">
              <w:r w:rsidRPr="00736CE4">
                <w:rPr>
                  <w:rFonts w:eastAsia="宋体"/>
                  <w:sz w:val="22"/>
                  <w:lang w:eastAsia="zh-CN"/>
                </w:rPr>
                <w:t>2010-10-29 07:59:17 debug   [capwap_ha, ah_capwap_func.c, 1804]: get capwap server ip (192.168.51.252) for name (hm2)</w:t>
              </w:r>
            </w:ins>
          </w:p>
          <w:p w:rsidR="00160E94" w:rsidRDefault="00736CE4" w:rsidP="00736CE4">
            <w:pPr>
              <w:pStyle w:val="Body"/>
              <w:rPr>
                <w:ins w:id="910" w:author="hzhao" w:date="2010-10-29T16:01:00Z"/>
                <w:rFonts w:eastAsia="宋体"/>
                <w:sz w:val="22"/>
                <w:lang w:eastAsia="zh-CN"/>
              </w:rPr>
            </w:pPr>
            <w:ins w:id="911" w:author="hzhao" w:date="2010-10-29T16:01:00Z">
              <w:r w:rsidRPr="00736CE4">
                <w:rPr>
                  <w:rFonts w:eastAsia="宋体"/>
                  <w:sz w:val="22"/>
                  <w:lang w:eastAsia="zh-CN"/>
                </w:rPr>
                <w:t>2010-10-29 07:59:17 debug   [capwap_ha, ah_capwap_func.c, 2089]: use backup server(TCP), ip=192.168.51.252, port=80</w:t>
              </w:r>
            </w:ins>
          </w:p>
          <w:p w:rsidR="00736CE4" w:rsidRDefault="00736CE4" w:rsidP="00736CE4">
            <w:pPr>
              <w:pStyle w:val="Body"/>
              <w:rPr>
                <w:ins w:id="912" w:author="hzhao" w:date="2010-10-29T16:01:00Z"/>
                <w:rFonts w:eastAsia="宋体"/>
                <w:sz w:val="22"/>
                <w:lang w:eastAsia="zh-CN"/>
              </w:rPr>
            </w:pPr>
          </w:p>
          <w:p w:rsidR="00736CE4" w:rsidRPr="00736CE4" w:rsidRDefault="00736CE4" w:rsidP="00736CE4">
            <w:pPr>
              <w:pStyle w:val="Body"/>
              <w:rPr>
                <w:ins w:id="913" w:author="hzhao" w:date="2010-10-29T16:02:00Z"/>
                <w:rFonts w:eastAsia="宋体"/>
                <w:sz w:val="22"/>
                <w:lang w:eastAsia="zh-CN"/>
              </w:rPr>
            </w:pPr>
            <w:ins w:id="914" w:author="hzhao" w:date="2010-10-29T16:02:00Z">
              <w:r w:rsidRPr="00736CE4">
                <w:rPr>
                  <w:rFonts w:eastAsia="宋体"/>
                  <w:sz w:val="22"/>
                  <w:lang w:eastAsia="zh-CN"/>
                </w:rPr>
                <w:t xml:space="preserve">AH-0e5300#show capwap client      </w:t>
              </w:r>
            </w:ins>
          </w:p>
          <w:p w:rsidR="00736CE4" w:rsidRPr="00736CE4" w:rsidRDefault="00736CE4" w:rsidP="00736CE4">
            <w:pPr>
              <w:pStyle w:val="Body"/>
              <w:rPr>
                <w:ins w:id="915" w:author="hzhao" w:date="2010-10-29T16:02:00Z"/>
                <w:rFonts w:eastAsia="宋体"/>
                <w:sz w:val="22"/>
                <w:lang w:eastAsia="zh-CN"/>
              </w:rPr>
            </w:pPr>
            <w:ins w:id="916" w:author="hzhao" w:date="2010-10-29T16:02:00Z">
              <w:r w:rsidRPr="00736CE4">
                <w:rPr>
                  <w:rFonts w:eastAsia="宋体"/>
                  <w:sz w:val="22"/>
                  <w:lang w:eastAsia="zh-CN"/>
                </w:rPr>
                <w:t xml:space="preserve">CAPWAP client:   Enabled </w:t>
              </w:r>
            </w:ins>
          </w:p>
          <w:p w:rsidR="00736CE4" w:rsidRPr="00736CE4" w:rsidRDefault="00736CE4" w:rsidP="00736CE4">
            <w:pPr>
              <w:pStyle w:val="Body"/>
              <w:rPr>
                <w:ins w:id="917" w:author="hzhao" w:date="2010-10-29T16:02:00Z"/>
                <w:rFonts w:eastAsia="宋体"/>
                <w:sz w:val="22"/>
                <w:lang w:eastAsia="zh-CN"/>
              </w:rPr>
            </w:pPr>
            <w:ins w:id="918" w:author="hzhao" w:date="2010-10-29T16:02:00Z">
              <w:r w:rsidRPr="00736CE4">
                <w:rPr>
                  <w:rFonts w:eastAsia="宋体"/>
                  <w:sz w:val="22"/>
                  <w:lang w:eastAsia="zh-CN"/>
                </w:rPr>
                <w:t>CAPWAP transport mode:  HTTP on TCP</w:t>
              </w:r>
            </w:ins>
          </w:p>
          <w:p w:rsidR="00736CE4" w:rsidRPr="00736CE4" w:rsidRDefault="00736CE4" w:rsidP="00736CE4">
            <w:pPr>
              <w:pStyle w:val="Body"/>
              <w:rPr>
                <w:ins w:id="919" w:author="hzhao" w:date="2010-10-29T16:02:00Z"/>
                <w:rFonts w:eastAsia="宋体"/>
                <w:sz w:val="22"/>
                <w:lang w:eastAsia="zh-CN"/>
              </w:rPr>
            </w:pPr>
            <w:ins w:id="920" w:author="hzhao" w:date="2010-10-29T16:02:00Z">
              <w:r w:rsidRPr="00736CE4">
                <w:rPr>
                  <w:rFonts w:eastAsia="宋体"/>
                  <w:sz w:val="22"/>
                  <w:lang w:eastAsia="zh-CN"/>
                </w:rPr>
                <w:t xml:space="preserve">RUN state: Connected securely to the CAPWAP server </w:t>
              </w:r>
            </w:ins>
          </w:p>
          <w:p w:rsidR="00736CE4" w:rsidRPr="00736CE4" w:rsidRDefault="00736CE4" w:rsidP="00736CE4">
            <w:pPr>
              <w:pStyle w:val="Body"/>
              <w:rPr>
                <w:ins w:id="921" w:author="hzhao" w:date="2010-10-29T16:02:00Z"/>
                <w:rFonts w:eastAsia="宋体"/>
                <w:sz w:val="22"/>
                <w:lang w:eastAsia="zh-CN"/>
              </w:rPr>
            </w:pPr>
            <w:ins w:id="922" w:author="hzhao" w:date="2010-10-29T16:02:00Z">
              <w:r w:rsidRPr="00736CE4">
                <w:rPr>
                  <w:rFonts w:eastAsia="宋体"/>
                  <w:sz w:val="22"/>
                  <w:lang w:eastAsia="zh-CN"/>
                </w:rPr>
                <w:t>CAPWAP client IP:        192.168.20.10</w:t>
              </w:r>
            </w:ins>
          </w:p>
          <w:p w:rsidR="00736CE4" w:rsidRPr="00736CE4" w:rsidRDefault="00736CE4" w:rsidP="00736CE4">
            <w:pPr>
              <w:pStyle w:val="Body"/>
              <w:rPr>
                <w:ins w:id="923" w:author="hzhao" w:date="2010-10-29T16:02:00Z"/>
                <w:rFonts w:eastAsia="宋体"/>
                <w:sz w:val="22"/>
                <w:lang w:eastAsia="zh-CN"/>
              </w:rPr>
            </w:pPr>
            <w:ins w:id="924" w:author="hzhao" w:date="2010-10-29T16:02:00Z">
              <w:r w:rsidRPr="00736CE4">
                <w:rPr>
                  <w:rFonts w:eastAsia="宋体"/>
                  <w:sz w:val="22"/>
                  <w:lang w:eastAsia="zh-CN"/>
                </w:rPr>
                <w:t>CAPWAP server IP:        192.168.51.252</w:t>
              </w:r>
            </w:ins>
          </w:p>
          <w:p w:rsidR="00736CE4" w:rsidRPr="00736CE4" w:rsidRDefault="00736CE4" w:rsidP="00736CE4">
            <w:pPr>
              <w:pStyle w:val="Body"/>
              <w:rPr>
                <w:ins w:id="925" w:author="hzhao" w:date="2010-10-29T16:02:00Z"/>
                <w:rFonts w:eastAsia="宋体"/>
                <w:sz w:val="22"/>
                <w:lang w:eastAsia="zh-CN"/>
              </w:rPr>
            </w:pPr>
            <w:ins w:id="926" w:author="hzhao" w:date="2010-10-29T16:02:00Z">
              <w:r w:rsidRPr="00736CE4">
                <w:rPr>
                  <w:rFonts w:eastAsia="宋体"/>
                  <w:sz w:val="22"/>
                  <w:lang w:eastAsia="zh-CN"/>
                </w:rPr>
                <w:t>HiveManager Primary Name:hm1</w:t>
              </w:r>
            </w:ins>
          </w:p>
          <w:p w:rsidR="00736CE4" w:rsidRPr="00736CE4" w:rsidRDefault="00736CE4" w:rsidP="00736CE4">
            <w:pPr>
              <w:pStyle w:val="Body"/>
              <w:rPr>
                <w:ins w:id="927" w:author="hzhao" w:date="2010-10-29T16:02:00Z"/>
                <w:rFonts w:eastAsia="宋体"/>
                <w:sz w:val="22"/>
                <w:lang w:eastAsia="zh-CN"/>
              </w:rPr>
            </w:pPr>
            <w:ins w:id="928" w:author="hzhao" w:date="2010-10-29T16:02:00Z">
              <w:r w:rsidRPr="00736CE4">
                <w:rPr>
                  <w:rFonts w:eastAsia="宋体"/>
                  <w:sz w:val="22"/>
                  <w:lang w:eastAsia="zh-CN"/>
                </w:rPr>
                <w:t>HiveManager Backup Name: hm2</w:t>
              </w:r>
            </w:ins>
          </w:p>
          <w:p w:rsidR="00736CE4" w:rsidRPr="00736CE4" w:rsidRDefault="00736CE4" w:rsidP="00736CE4">
            <w:pPr>
              <w:pStyle w:val="Body"/>
              <w:rPr>
                <w:ins w:id="929" w:author="hzhao" w:date="2010-10-29T16:02:00Z"/>
                <w:rFonts w:eastAsia="宋体"/>
                <w:sz w:val="22"/>
                <w:lang w:eastAsia="zh-CN"/>
              </w:rPr>
            </w:pPr>
            <w:ins w:id="930" w:author="hzhao" w:date="2010-10-29T16:02:00Z">
              <w:r w:rsidRPr="00736CE4">
                <w:rPr>
                  <w:rFonts w:eastAsia="宋体"/>
                  <w:sz w:val="22"/>
                  <w:lang w:eastAsia="zh-CN"/>
                </w:rPr>
                <w:t>CAPWAP Default Server Name: staging.aerohive.com</w:t>
              </w:r>
            </w:ins>
          </w:p>
          <w:p w:rsidR="00736CE4" w:rsidRPr="00736CE4" w:rsidRDefault="00736CE4" w:rsidP="00736CE4">
            <w:pPr>
              <w:pStyle w:val="Body"/>
              <w:rPr>
                <w:ins w:id="931" w:author="hzhao" w:date="2010-10-29T16:02:00Z"/>
                <w:rFonts w:eastAsia="宋体"/>
                <w:sz w:val="22"/>
                <w:lang w:eastAsia="zh-CN"/>
              </w:rPr>
            </w:pPr>
            <w:ins w:id="932" w:author="hzhao" w:date="2010-10-29T16:02:00Z">
              <w:r w:rsidRPr="00736CE4">
                <w:rPr>
                  <w:rFonts w:eastAsia="宋体"/>
                  <w:sz w:val="22"/>
                  <w:lang w:eastAsia="zh-CN"/>
                </w:rPr>
                <w:t xml:space="preserve">Virtual HiveManager Name: </w:t>
              </w:r>
            </w:ins>
          </w:p>
          <w:p w:rsidR="00736CE4" w:rsidRPr="00736CE4" w:rsidRDefault="00736CE4" w:rsidP="00736CE4">
            <w:pPr>
              <w:pStyle w:val="Body"/>
              <w:rPr>
                <w:ins w:id="933" w:author="hzhao" w:date="2010-10-29T16:02:00Z"/>
                <w:rFonts w:eastAsia="宋体"/>
                <w:sz w:val="22"/>
                <w:lang w:eastAsia="zh-CN"/>
              </w:rPr>
            </w:pPr>
            <w:ins w:id="934" w:author="hzhao" w:date="2010-10-29T16:02:00Z">
              <w:r w:rsidRPr="00736CE4">
                <w:rPr>
                  <w:rFonts w:eastAsia="宋体"/>
                  <w:sz w:val="22"/>
                  <w:lang w:eastAsia="zh-CN"/>
                </w:rPr>
                <w:t>CAPWAP Choose HiveManager:Backup Name (TCP mode)</w:t>
              </w:r>
            </w:ins>
          </w:p>
          <w:p w:rsidR="00736CE4" w:rsidRPr="00736CE4" w:rsidRDefault="00736CE4" w:rsidP="00736CE4">
            <w:pPr>
              <w:pStyle w:val="Body"/>
              <w:rPr>
                <w:ins w:id="935" w:author="hzhao" w:date="2010-10-29T16:02:00Z"/>
                <w:rFonts w:eastAsia="宋体"/>
                <w:sz w:val="22"/>
                <w:lang w:eastAsia="zh-CN"/>
              </w:rPr>
            </w:pPr>
            <w:ins w:id="936" w:author="hzhao" w:date="2010-10-29T16:02:00Z">
              <w:r w:rsidRPr="00736CE4">
                <w:rPr>
                  <w:rFonts w:eastAsia="宋体"/>
                  <w:sz w:val="22"/>
                  <w:lang w:eastAsia="zh-CN"/>
                </w:rPr>
                <w:t>Server source Port:      0</w:t>
              </w:r>
            </w:ins>
          </w:p>
          <w:p w:rsidR="00736CE4" w:rsidRPr="00736CE4" w:rsidRDefault="00736CE4" w:rsidP="00736CE4">
            <w:pPr>
              <w:pStyle w:val="Body"/>
              <w:rPr>
                <w:ins w:id="937" w:author="hzhao" w:date="2010-10-29T16:02:00Z"/>
                <w:rFonts w:eastAsia="宋体"/>
                <w:sz w:val="22"/>
                <w:lang w:eastAsia="zh-CN"/>
              </w:rPr>
            </w:pPr>
            <w:ins w:id="938" w:author="hzhao" w:date="2010-10-29T16:02:00Z">
              <w:r w:rsidRPr="00736CE4">
                <w:rPr>
                  <w:rFonts w:eastAsia="宋体"/>
                  <w:sz w:val="22"/>
                  <w:lang w:eastAsia="zh-CN"/>
                </w:rPr>
                <w:t>CAPWAP action:           Waiting for a CAPWAP packet</w:t>
              </w:r>
            </w:ins>
          </w:p>
          <w:p w:rsidR="00736CE4" w:rsidRPr="00736CE4" w:rsidRDefault="00736CE4" w:rsidP="00736CE4">
            <w:pPr>
              <w:pStyle w:val="Body"/>
              <w:rPr>
                <w:ins w:id="939" w:author="hzhao" w:date="2010-10-29T16:02:00Z"/>
                <w:rFonts w:eastAsia="宋体"/>
                <w:sz w:val="22"/>
                <w:lang w:eastAsia="zh-CN"/>
              </w:rPr>
            </w:pPr>
            <w:ins w:id="940" w:author="hzhao" w:date="2010-10-29T16:02:00Z">
              <w:r w:rsidRPr="00736CE4">
                <w:rPr>
                  <w:rFonts w:eastAsia="宋体"/>
                  <w:sz w:val="22"/>
                  <w:lang w:eastAsia="zh-CN"/>
                </w:rPr>
                <w:t>Server destination Port: 80</w:t>
              </w:r>
            </w:ins>
          </w:p>
          <w:p w:rsidR="00736CE4" w:rsidRPr="00736CE4" w:rsidRDefault="00736CE4" w:rsidP="00736CE4">
            <w:pPr>
              <w:pStyle w:val="Body"/>
              <w:rPr>
                <w:ins w:id="941" w:author="hzhao" w:date="2010-10-29T16:02:00Z"/>
                <w:rFonts w:eastAsia="宋体"/>
                <w:sz w:val="22"/>
                <w:lang w:eastAsia="zh-CN"/>
              </w:rPr>
            </w:pPr>
            <w:ins w:id="942" w:author="hzhao" w:date="2010-10-29T16:02:00Z">
              <w:r w:rsidRPr="00736CE4">
                <w:rPr>
                  <w:rFonts w:eastAsia="宋体"/>
                  <w:sz w:val="22"/>
                  <w:lang w:eastAsia="zh-CN"/>
                </w:rPr>
                <w:t>CAPWAP send event:       Enabled</w:t>
              </w:r>
            </w:ins>
          </w:p>
          <w:p w:rsidR="00736CE4" w:rsidRPr="00736CE4" w:rsidRDefault="00736CE4" w:rsidP="00736CE4">
            <w:pPr>
              <w:pStyle w:val="Body"/>
              <w:rPr>
                <w:ins w:id="943" w:author="hzhao" w:date="2010-10-29T16:02:00Z"/>
                <w:rFonts w:eastAsia="宋体"/>
                <w:sz w:val="22"/>
                <w:lang w:eastAsia="zh-CN"/>
              </w:rPr>
            </w:pPr>
            <w:ins w:id="944" w:author="hzhao" w:date="2010-10-29T16:02:00Z">
              <w:r w:rsidRPr="00736CE4">
                <w:rPr>
                  <w:rFonts w:eastAsia="宋体"/>
                  <w:sz w:val="22"/>
                  <w:lang w:eastAsia="zh-CN"/>
                </w:rPr>
                <w:t>CAPWAP DTLS state:       Enabled</w:t>
              </w:r>
            </w:ins>
          </w:p>
          <w:p w:rsidR="00736CE4" w:rsidRPr="00923513" w:rsidRDefault="00736CE4" w:rsidP="00736CE4">
            <w:pPr>
              <w:pStyle w:val="Body"/>
              <w:rPr>
                <w:rFonts w:eastAsia="宋体"/>
                <w:sz w:val="22"/>
                <w:lang w:eastAsia="zh-CN"/>
              </w:rPr>
            </w:pPr>
            <w:ins w:id="945" w:author="hzhao" w:date="2010-10-29T16:02:00Z">
              <w:r w:rsidRPr="00736CE4">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lastRenderedPageBreak/>
        <w:t>Ft_CapwapEnhancement_</w:t>
      </w:r>
      <w:r w:rsidR="00160E94" w:rsidRPr="00A63EB6">
        <w:rPr>
          <w:rFonts w:eastAsia="宋体" w:hint="eastAsia"/>
          <w:sz w:val="21"/>
          <w:szCs w:val="21"/>
          <w:lang w:eastAsia="zh-CN"/>
        </w:rPr>
        <w:t>1</w:t>
      </w:r>
      <w:r w:rsidR="00160E94">
        <w:rPr>
          <w:rFonts w:eastAsia="宋体" w:hint="eastAsia"/>
          <w:sz w:val="21"/>
          <w:szCs w:val="21"/>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11</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654E" w:rsidRDefault="00160E94" w:rsidP="0065654E">
            <w:pPr>
              <w:pStyle w:val="Body"/>
              <w:rPr>
                <w:ins w:id="946" w:author="hzhao" w:date="2010-11-01T10:19:00Z"/>
                <w:rFonts w:eastAsia="宋体"/>
                <w:sz w:val="22"/>
                <w:lang w:eastAsia="zh-CN"/>
              </w:rPr>
            </w:pPr>
            <w:del w:id="947" w:author="hzhao" w:date="2010-11-01T10:19:00Z">
              <w:r w:rsidRPr="00923513" w:rsidDel="0065654E">
                <w:rPr>
                  <w:rFonts w:eastAsia="宋体" w:hint="eastAsia"/>
                  <w:sz w:val="22"/>
                  <w:lang w:eastAsia="zh-CN"/>
                </w:rPr>
                <w:delText xml:space="preserve"> </w:delText>
              </w:r>
              <w:r w:rsidDel="0065654E">
                <w:rPr>
                  <w:rFonts w:eastAsia="宋体"/>
                  <w:sz w:val="22"/>
                  <w:lang w:eastAsia="zh-CN"/>
                </w:rPr>
                <w:delText>T</w:delText>
              </w:r>
              <w:r w:rsidDel="0065654E">
                <w:rPr>
                  <w:rFonts w:eastAsia="宋体" w:hint="eastAsia"/>
                  <w:sz w:val="22"/>
                  <w:lang w:eastAsia="zh-CN"/>
                </w:rPr>
                <w:delText>opology1</w:delText>
              </w:r>
            </w:del>
            <w:ins w:id="948" w:author="hzhao" w:date="2010-11-01T10:19:00Z">
              <w:r w:rsidR="0065654E">
                <w:rPr>
                  <w:rFonts w:eastAsia="宋体" w:hint="eastAsia"/>
                  <w:sz w:val="22"/>
                  <w:lang w:eastAsia="zh-CN"/>
                </w:rPr>
                <w:t xml:space="preserve">  </w:t>
              </w:r>
            </w:ins>
            <w:ins w:id="949" w:author="hzhao" w:date="2010-11-01T10:22:00Z">
              <w:r w:rsidR="0065654E">
                <w:rPr>
                  <w:rFonts w:eastAsia="宋体" w:hint="eastAsia"/>
                  <w:sz w:val="22"/>
                  <w:lang w:eastAsia="zh-CN"/>
                </w:rPr>
                <w:t xml:space="preserve">                                       </w:t>
              </w:r>
            </w:ins>
            <w:ins w:id="950" w:author="hzhao" w:date="2010-11-01T10:19:00Z">
              <w:r w:rsidR="0065654E">
                <w:rPr>
                  <w:rFonts w:eastAsia="宋体" w:hint="eastAsia"/>
                  <w:sz w:val="22"/>
                  <w:lang w:eastAsia="zh-CN"/>
                </w:rPr>
                <w:t>DHCP/DNS Server</w:t>
              </w:r>
            </w:ins>
          </w:p>
          <w:p w:rsidR="0065654E" w:rsidRDefault="0065654E" w:rsidP="0065654E">
            <w:pPr>
              <w:pStyle w:val="Body"/>
              <w:rPr>
                <w:ins w:id="951" w:author="hzhao" w:date="2010-11-01T10:19:00Z"/>
                <w:rFonts w:eastAsia="宋体"/>
                <w:sz w:val="22"/>
                <w:lang w:eastAsia="zh-CN"/>
              </w:rPr>
            </w:pPr>
            <w:ins w:id="952" w:author="hzhao" w:date="2010-11-01T10:19:00Z">
              <w:r>
                <w:rPr>
                  <w:rFonts w:eastAsia="宋体" w:hint="eastAsia"/>
                  <w:sz w:val="22"/>
                  <w:lang w:eastAsia="zh-CN"/>
                </w:rPr>
                <w:t xml:space="preserve">                                  </w:t>
              </w:r>
            </w:ins>
            <w:ins w:id="953" w:author="hzhao" w:date="2010-11-01T10:22:00Z">
              <w:r>
                <w:rPr>
                  <w:rFonts w:eastAsia="宋体" w:hint="eastAsia"/>
                  <w:sz w:val="22"/>
                  <w:lang w:eastAsia="zh-CN"/>
                </w:rPr>
                <w:t xml:space="preserve">                                  </w:t>
              </w:r>
            </w:ins>
            <w:ins w:id="954" w:author="hzhao" w:date="2010-11-01T10:19:00Z">
              <w:r>
                <w:rPr>
                  <w:rFonts w:eastAsia="宋体" w:hint="eastAsia"/>
                  <w:sz w:val="22"/>
                  <w:lang w:eastAsia="zh-CN"/>
                </w:rPr>
                <w:t xml:space="preserve"> |</w:t>
              </w:r>
            </w:ins>
          </w:p>
          <w:p w:rsidR="0065654E" w:rsidRDefault="0065654E" w:rsidP="0065654E">
            <w:pPr>
              <w:pStyle w:val="Body"/>
              <w:rPr>
                <w:ins w:id="955" w:author="hzhao" w:date="2010-11-01T10:19:00Z"/>
                <w:rFonts w:eastAsia="宋体"/>
                <w:sz w:val="22"/>
                <w:lang w:eastAsia="zh-CN"/>
              </w:rPr>
            </w:pPr>
            <w:ins w:id="956" w:author="hzhao" w:date="2010-11-01T10:19:00Z">
              <w:r>
                <w:rPr>
                  <w:rFonts w:eastAsia="宋体" w:hint="eastAsia"/>
                  <w:sz w:val="22"/>
                  <w:lang w:eastAsia="zh-CN"/>
                </w:rPr>
                <w:t xml:space="preserve">                    AP------H3C L3 Switch------Cisc</w:t>
              </w:r>
            </w:ins>
            <w:ins w:id="957" w:author="hzhao" w:date="2010-11-01T10:20:00Z">
              <w:r>
                <w:rPr>
                  <w:rFonts w:eastAsia="宋体" w:hint="eastAsia"/>
                  <w:sz w:val="22"/>
                  <w:lang w:eastAsia="zh-CN"/>
                </w:rPr>
                <w:t>o</w:t>
              </w:r>
            </w:ins>
            <w:ins w:id="958" w:author="hzhao" w:date="2010-11-01T10:19:00Z">
              <w:r>
                <w:rPr>
                  <w:rFonts w:eastAsia="宋体" w:hint="eastAsia"/>
                  <w:sz w:val="22"/>
                  <w:lang w:eastAsia="zh-CN"/>
                </w:rPr>
                <w:t xml:space="preserve"> L3 Switch------Primary HM</w:t>
              </w:r>
            </w:ins>
          </w:p>
          <w:p w:rsidR="0065654E" w:rsidRDefault="0065654E" w:rsidP="0065654E">
            <w:pPr>
              <w:pStyle w:val="Body"/>
              <w:rPr>
                <w:ins w:id="959" w:author="hzhao" w:date="2010-11-01T10:19:00Z"/>
                <w:rFonts w:eastAsia="宋体"/>
                <w:sz w:val="22"/>
                <w:lang w:eastAsia="zh-CN"/>
              </w:rPr>
            </w:pPr>
            <w:ins w:id="960" w:author="hzhao" w:date="2010-11-01T10:19:00Z">
              <w:r>
                <w:rPr>
                  <w:rFonts w:eastAsia="宋体" w:hint="eastAsia"/>
                  <w:sz w:val="22"/>
                  <w:lang w:eastAsia="zh-CN"/>
                </w:rPr>
                <w:t xml:space="preserve">                                   |</w:t>
              </w:r>
            </w:ins>
            <w:ins w:id="961" w:author="hzhao" w:date="2010-11-01T10:20:00Z">
              <w:r>
                <w:rPr>
                  <w:rFonts w:eastAsia="宋体" w:hint="eastAsia"/>
                  <w:sz w:val="22"/>
                  <w:lang w:eastAsia="zh-CN"/>
                </w:rPr>
                <w:t xml:space="preserve">                                 |</w:t>
              </w:r>
            </w:ins>
          </w:p>
          <w:p w:rsidR="00160E94" w:rsidRPr="00923513" w:rsidRDefault="0065654E" w:rsidP="0065654E">
            <w:pPr>
              <w:pStyle w:val="Body"/>
              <w:rPr>
                <w:rFonts w:eastAsia="宋体"/>
                <w:sz w:val="22"/>
                <w:lang w:eastAsia="zh-CN"/>
              </w:rPr>
            </w:pPr>
            <w:ins w:id="962" w:author="hzhao" w:date="2010-11-01T10:19:00Z">
              <w:r>
                <w:rPr>
                  <w:rFonts w:eastAsia="宋体" w:hint="eastAsia"/>
                  <w:sz w:val="22"/>
                  <w:lang w:eastAsia="zh-CN"/>
                </w:rPr>
                <w:t xml:space="preserve">                             Backup HM</w:t>
              </w:r>
            </w:ins>
            <w:ins w:id="963" w:author="hzhao" w:date="2010-11-01T10:20:00Z">
              <w:r>
                <w:rPr>
                  <w:rFonts w:eastAsia="宋体" w:hint="eastAsia"/>
                  <w:sz w:val="22"/>
                  <w:lang w:eastAsia="zh-CN"/>
                </w:rPr>
                <w:t xml:space="preserve">                   HM in the same vlan</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4537FB">
            <w:pPr>
              <w:pStyle w:val="Body"/>
              <w:rPr>
                <w:rFonts w:eastAsia="宋体"/>
                <w:sz w:val="22"/>
                <w:lang w:eastAsia="zh-CN"/>
              </w:rPr>
            </w:pPr>
            <w:r w:rsidRPr="00160E94">
              <w:rPr>
                <w:rFonts w:eastAsia="宋体"/>
                <w:sz w:val="22"/>
                <w:lang w:eastAsia="zh-CN"/>
              </w:rPr>
              <w:t xml:space="preserve">AP use broadcast if </w:t>
            </w:r>
            <w:ins w:id="964" w:author="hzhao" w:date="2010-10-29T16:40:00Z">
              <w:r w:rsidR="004537FB">
                <w:rPr>
                  <w:rFonts w:eastAsia="宋体" w:hint="eastAsia"/>
                  <w:sz w:val="22"/>
                  <w:lang w:eastAsia="zh-CN"/>
                </w:rPr>
                <w:t xml:space="preserve">try </w:t>
              </w:r>
            </w:ins>
            <w:r w:rsidRPr="00160E94">
              <w:rPr>
                <w:rFonts w:eastAsia="宋体"/>
                <w:sz w:val="22"/>
                <w:lang w:eastAsia="zh-CN"/>
              </w:rPr>
              <w:t xml:space="preserve">primary HM </w:t>
            </w:r>
            <w:ins w:id="965" w:author="hzhao" w:date="2010-10-29T16:40:00Z">
              <w:r w:rsidR="004537FB">
                <w:rPr>
                  <w:rFonts w:eastAsia="宋体" w:hint="eastAsia"/>
                  <w:sz w:val="22"/>
                  <w:lang w:eastAsia="zh-CN"/>
                </w:rPr>
                <w:t xml:space="preserve">in UDP and TCP failed </w:t>
              </w:r>
            </w:ins>
            <w:r w:rsidRPr="00160E94">
              <w:rPr>
                <w:rFonts w:eastAsia="宋体"/>
                <w:sz w:val="22"/>
                <w:lang w:eastAsia="zh-CN"/>
              </w:rPr>
              <w:t>and</w:t>
            </w:r>
            <w:ins w:id="966" w:author="hzhao" w:date="2010-10-29T16:40:00Z">
              <w:r w:rsidR="004537FB">
                <w:rPr>
                  <w:rFonts w:eastAsia="宋体" w:hint="eastAsia"/>
                  <w:sz w:val="22"/>
                  <w:lang w:eastAsia="zh-CN"/>
                </w:rPr>
                <w:t xml:space="preserve"> try </w:t>
              </w:r>
            </w:ins>
            <w:r w:rsidRPr="00160E94">
              <w:rPr>
                <w:rFonts w:eastAsia="宋体"/>
                <w:sz w:val="22"/>
                <w:lang w:eastAsia="zh-CN"/>
              </w:rPr>
              <w:t xml:space="preserve"> backup HM </w:t>
            </w:r>
            <w:ins w:id="967" w:author="hzhao" w:date="2010-10-29T16:41:00Z">
              <w:r w:rsidR="004537FB">
                <w:rPr>
                  <w:rFonts w:eastAsia="宋体" w:hint="eastAsia"/>
                  <w:sz w:val="22"/>
                  <w:lang w:eastAsia="zh-CN"/>
                </w:rPr>
                <w:t>in UDP and TCP failed</w:t>
              </w:r>
            </w:ins>
            <w:del w:id="968" w:author="hzhao" w:date="2010-10-29T16:41:00Z">
              <w:r w:rsidRPr="00160E94" w:rsidDel="004537FB">
                <w:rPr>
                  <w:rFonts w:eastAsia="宋体"/>
                  <w:sz w:val="22"/>
                  <w:lang w:eastAsia="zh-CN"/>
                </w:rPr>
                <w:delText>doesn’t exist and HM exist in same vlan</w:delText>
              </w:r>
            </w:del>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537FB" w:rsidRDefault="004537FB" w:rsidP="004537FB">
            <w:pPr>
              <w:pStyle w:val="Body"/>
              <w:rPr>
                <w:ins w:id="969" w:author="hzhao" w:date="2010-10-29T16:57:00Z"/>
                <w:rFonts w:eastAsia="宋体"/>
                <w:sz w:val="22"/>
                <w:lang w:eastAsia="zh-CN"/>
              </w:rPr>
            </w:pPr>
            <w:ins w:id="970" w:author="hzhao" w:date="2010-10-29T16:41:00Z">
              <w:r>
                <w:rPr>
                  <w:rFonts w:eastAsia="宋体" w:hint="eastAsia"/>
                  <w:sz w:val="22"/>
                  <w:lang w:eastAsia="zh-CN"/>
                </w:rPr>
                <w:t>Config primary HM and backup HM in AP and DNS server</w:t>
              </w:r>
            </w:ins>
          </w:p>
          <w:p w:rsidR="003F25B2" w:rsidRDefault="003F25B2" w:rsidP="004537FB">
            <w:pPr>
              <w:pStyle w:val="Body"/>
              <w:rPr>
                <w:ins w:id="971" w:author="hzhao" w:date="2010-10-29T16:41:00Z"/>
                <w:rFonts w:eastAsia="宋体"/>
                <w:sz w:val="22"/>
                <w:lang w:eastAsia="zh-CN"/>
              </w:rPr>
            </w:pPr>
            <w:ins w:id="972" w:author="hzhao" w:date="2010-10-29T16:57:00Z">
              <w:r>
                <w:rPr>
                  <w:rFonts w:eastAsia="宋体" w:hint="eastAsia"/>
                  <w:sz w:val="22"/>
                  <w:lang w:eastAsia="zh-CN"/>
                </w:rPr>
                <w:t>Exits usable HM in the same vlan</w:t>
              </w:r>
            </w:ins>
          </w:p>
          <w:p w:rsidR="004537FB" w:rsidRPr="00E4590B" w:rsidRDefault="004537FB" w:rsidP="004537FB">
            <w:pPr>
              <w:pStyle w:val="Body"/>
              <w:rPr>
                <w:ins w:id="973" w:author="hzhao" w:date="2010-10-29T16:41:00Z"/>
                <w:rFonts w:eastAsia="宋体"/>
                <w:sz w:val="22"/>
                <w:lang w:eastAsia="zh-CN"/>
              </w:rPr>
            </w:pPr>
            <w:ins w:id="974" w:author="hzhao" w:date="2010-10-29T16:41:00Z">
              <w:r>
                <w:rPr>
                  <w:rFonts w:eastAsia="宋体" w:hint="eastAsia"/>
                  <w:sz w:val="22"/>
                  <w:lang w:eastAsia="zh-CN"/>
                </w:rPr>
                <w:t>Deny UDP packets and TCP packets of primary HM and backup HM:</w:t>
              </w:r>
            </w:ins>
          </w:p>
          <w:p w:rsidR="004537FB" w:rsidRPr="00E4590B" w:rsidRDefault="004537FB" w:rsidP="004537FB">
            <w:pPr>
              <w:pStyle w:val="Body"/>
              <w:rPr>
                <w:ins w:id="975" w:author="hzhao" w:date="2010-10-29T16:41:00Z"/>
                <w:rFonts w:eastAsia="宋体"/>
                <w:sz w:val="22"/>
                <w:lang w:eastAsia="zh-CN"/>
              </w:rPr>
            </w:pPr>
            <w:ins w:id="976" w:author="hzhao" w:date="2010-10-29T16:41:00Z">
              <w:r w:rsidRPr="00E4590B">
                <w:rPr>
                  <w:rFonts w:eastAsia="宋体"/>
                  <w:sz w:val="22"/>
                  <w:lang w:eastAsia="zh-CN"/>
                </w:rPr>
                <w:t>acl 3333</w:t>
              </w:r>
            </w:ins>
          </w:p>
          <w:p w:rsidR="004537FB" w:rsidRPr="00E4590B" w:rsidRDefault="004537FB" w:rsidP="004537FB">
            <w:pPr>
              <w:pStyle w:val="Body"/>
              <w:rPr>
                <w:ins w:id="977" w:author="hzhao" w:date="2010-10-29T16:41:00Z"/>
                <w:rFonts w:eastAsia="宋体"/>
                <w:sz w:val="22"/>
                <w:lang w:eastAsia="zh-CN"/>
              </w:rPr>
            </w:pPr>
            <w:ins w:id="978" w:author="hzhao" w:date="2010-10-29T16:41:00Z">
              <w:r w:rsidRPr="00E4590B">
                <w:rPr>
                  <w:rFonts w:eastAsia="宋体"/>
                  <w:sz w:val="22"/>
                  <w:lang w:eastAsia="zh-CN"/>
                </w:rPr>
                <w:t xml:space="preserve"> rule 0 deny UDP destination 192.168.20.200 0 </w:t>
              </w:r>
            </w:ins>
          </w:p>
          <w:p w:rsidR="004537FB" w:rsidRPr="00E4590B" w:rsidRDefault="004537FB" w:rsidP="004537FB">
            <w:pPr>
              <w:pStyle w:val="Body"/>
              <w:rPr>
                <w:ins w:id="979" w:author="hzhao" w:date="2010-10-29T16:41:00Z"/>
                <w:rFonts w:eastAsia="宋体"/>
                <w:sz w:val="22"/>
                <w:lang w:eastAsia="zh-CN"/>
              </w:rPr>
            </w:pPr>
            <w:ins w:id="980" w:author="hzhao" w:date="2010-10-29T16:41:00Z">
              <w:r w:rsidRPr="00E4590B">
                <w:rPr>
                  <w:rFonts w:eastAsia="宋体"/>
                  <w:sz w:val="22"/>
                  <w:lang w:eastAsia="zh-CN"/>
                </w:rPr>
                <w:t xml:space="preserve"> rule 1 deny UDP destination 192.168.51.252 0 </w:t>
              </w:r>
            </w:ins>
          </w:p>
          <w:p w:rsidR="004537FB" w:rsidRPr="00E4590B" w:rsidRDefault="004537FB" w:rsidP="004537FB">
            <w:pPr>
              <w:pStyle w:val="Body"/>
              <w:rPr>
                <w:ins w:id="981" w:author="hzhao" w:date="2010-10-29T16:41:00Z"/>
                <w:rFonts w:eastAsia="宋体"/>
                <w:sz w:val="22"/>
                <w:lang w:eastAsia="zh-CN"/>
              </w:rPr>
            </w:pPr>
            <w:ins w:id="982" w:author="hzhao" w:date="2010-10-29T16:41:00Z">
              <w:r w:rsidRPr="00E4590B">
                <w:rPr>
                  <w:rFonts w:eastAsia="宋体"/>
                  <w:sz w:val="22"/>
                  <w:lang w:eastAsia="zh-CN"/>
                </w:rPr>
                <w:t xml:space="preserve"> rule 2 deny TCP destination 192.168.20.200 0 </w:t>
              </w:r>
            </w:ins>
          </w:p>
          <w:p w:rsidR="004537FB" w:rsidRDefault="004537FB" w:rsidP="004537FB">
            <w:pPr>
              <w:pStyle w:val="Body"/>
              <w:rPr>
                <w:ins w:id="983" w:author="hzhao" w:date="2010-10-29T16:41:00Z"/>
                <w:rFonts w:eastAsia="宋体"/>
                <w:sz w:val="22"/>
                <w:lang w:eastAsia="zh-CN"/>
              </w:rPr>
            </w:pPr>
            <w:ins w:id="984" w:author="hzhao" w:date="2010-10-29T16:41:00Z">
              <w:r w:rsidRPr="00E4590B">
                <w:rPr>
                  <w:rFonts w:eastAsia="宋体"/>
                  <w:sz w:val="22"/>
                  <w:lang w:eastAsia="zh-CN"/>
                </w:rPr>
                <w:t xml:space="preserve"> rule 3 deny </w:t>
              </w:r>
              <w:r>
                <w:rPr>
                  <w:rFonts w:eastAsia="宋体"/>
                  <w:sz w:val="22"/>
                  <w:lang w:eastAsia="zh-CN"/>
                </w:rPr>
                <w:t xml:space="preserve">TCP destination 192.168.51.252 </w:t>
              </w:r>
            </w:ins>
          </w:p>
          <w:p w:rsidR="004537FB" w:rsidRPr="00E4590B" w:rsidRDefault="004537FB" w:rsidP="004537FB">
            <w:pPr>
              <w:pStyle w:val="Body"/>
              <w:rPr>
                <w:ins w:id="985" w:author="hzhao" w:date="2010-10-29T16:41:00Z"/>
                <w:rFonts w:eastAsia="宋体"/>
                <w:sz w:val="22"/>
                <w:lang w:eastAsia="zh-CN"/>
              </w:rPr>
            </w:pPr>
            <w:ins w:id="986" w:author="hzhao" w:date="2010-10-29T16:41:00Z">
              <w:r w:rsidRPr="00E4590B">
                <w:rPr>
                  <w:rFonts w:eastAsia="宋体"/>
                  <w:sz w:val="22"/>
                  <w:lang w:eastAsia="zh-CN"/>
                </w:rPr>
                <w:t>[H3C-Ethernet1/0/8]packet-filter inbound ip-group 3333 rule 2</w:t>
              </w:r>
            </w:ins>
          </w:p>
          <w:p w:rsidR="004537FB" w:rsidRDefault="004537FB" w:rsidP="004537FB">
            <w:pPr>
              <w:pStyle w:val="Body"/>
              <w:rPr>
                <w:ins w:id="987" w:author="hzhao" w:date="2010-10-29T16:42:00Z"/>
                <w:rFonts w:eastAsia="宋体"/>
                <w:sz w:val="22"/>
                <w:lang w:eastAsia="zh-CN"/>
              </w:rPr>
            </w:pPr>
            <w:ins w:id="988" w:author="hzhao" w:date="2010-10-29T16:41:00Z">
              <w:r w:rsidRPr="00E4590B">
                <w:rPr>
                  <w:rFonts w:eastAsia="宋体"/>
                  <w:sz w:val="22"/>
                  <w:lang w:eastAsia="zh-CN"/>
                </w:rPr>
                <w:t>[H3C-Ethernet1/0/8]packet-filter inbound ip-group 3333 rule 0</w:t>
              </w:r>
            </w:ins>
          </w:p>
          <w:p w:rsidR="004537FB" w:rsidRPr="0055570B" w:rsidRDefault="004537FB" w:rsidP="004537FB">
            <w:pPr>
              <w:pStyle w:val="Body"/>
              <w:rPr>
                <w:ins w:id="989" w:author="hzhao" w:date="2010-10-29T16:42:00Z"/>
                <w:rFonts w:eastAsia="宋体"/>
                <w:sz w:val="22"/>
                <w:lang w:eastAsia="zh-CN"/>
              </w:rPr>
            </w:pPr>
            <w:ins w:id="990" w:author="hzhao" w:date="2010-10-29T16:42:00Z">
              <w:r w:rsidRPr="0055570B">
                <w:rPr>
                  <w:rFonts w:eastAsia="宋体"/>
                  <w:sz w:val="22"/>
                  <w:lang w:eastAsia="zh-CN"/>
                </w:rPr>
                <w:t>[H3C-Ethernet1/0/8]packet-filter inbound ip-group 3333 rule 1</w:t>
              </w:r>
            </w:ins>
          </w:p>
          <w:p w:rsidR="004537FB" w:rsidRDefault="004537FB" w:rsidP="004537FB">
            <w:pPr>
              <w:pStyle w:val="Body"/>
              <w:rPr>
                <w:ins w:id="991" w:author="hzhao" w:date="2010-10-29T16:41:00Z"/>
                <w:rFonts w:eastAsia="宋体"/>
                <w:sz w:val="22"/>
                <w:lang w:eastAsia="zh-CN"/>
              </w:rPr>
            </w:pPr>
            <w:ins w:id="992" w:author="hzhao" w:date="2010-10-29T16:42:00Z">
              <w:r w:rsidRPr="0055570B">
                <w:rPr>
                  <w:rFonts w:eastAsia="宋体"/>
                  <w:sz w:val="22"/>
                  <w:lang w:eastAsia="zh-CN"/>
                </w:rPr>
                <w:t xml:space="preserve">[H3C-Ethernet1/0/8] packet-filter inbound ip-group 3333 rule </w:t>
              </w:r>
              <w:r>
                <w:rPr>
                  <w:rFonts w:eastAsia="宋体" w:hint="eastAsia"/>
                  <w:sz w:val="22"/>
                  <w:lang w:eastAsia="zh-CN"/>
                </w:rPr>
                <w:t>3</w:t>
              </w:r>
            </w:ins>
          </w:p>
          <w:p w:rsidR="004537FB" w:rsidRPr="0055570B" w:rsidRDefault="004537FB" w:rsidP="004537FB">
            <w:pPr>
              <w:pStyle w:val="Body"/>
              <w:rPr>
                <w:ins w:id="993" w:author="hzhao" w:date="2010-10-29T16:41:00Z"/>
                <w:rFonts w:eastAsia="宋体"/>
                <w:sz w:val="22"/>
                <w:lang w:eastAsia="zh-CN"/>
              </w:rPr>
            </w:pPr>
            <w:ins w:id="994" w:author="hzhao" w:date="2010-10-29T16:41:00Z">
              <w:r w:rsidRPr="0055570B">
                <w:rPr>
                  <w:rFonts w:eastAsia="宋体"/>
                  <w:sz w:val="22"/>
                  <w:lang w:eastAsia="zh-CN"/>
                </w:rPr>
                <w:t>[H3C-Ethernet1/0/12]packet-filter inbound ip-group 3333 rule 1</w:t>
              </w:r>
            </w:ins>
          </w:p>
          <w:p w:rsidR="00160E94" w:rsidRPr="00923513" w:rsidRDefault="004537FB" w:rsidP="004537FB">
            <w:pPr>
              <w:pStyle w:val="Body"/>
              <w:rPr>
                <w:rFonts w:eastAsia="宋体"/>
                <w:sz w:val="22"/>
                <w:lang w:eastAsia="zh-CN"/>
              </w:rPr>
            </w:pPr>
            <w:ins w:id="995" w:author="hzhao" w:date="2010-10-29T16:41:00Z">
              <w:r w:rsidRPr="0055570B">
                <w:rPr>
                  <w:rFonts w:eastAsia="宋体"/>
                  <w:sz w:val="22"/>
                  <w:lang w:eastAsia="zh-CN"/>
                </w:rPr>
                <w:t>[H3C-Ethernet1/0/12]</w:t>
              </w:r>
            </w:ins>
            <w:ins w:id="996" w:author="hzhao" w:date="2010-10-29T16:43:00Z">
              <w:r w:rsidRPr="0055570B">
                <w:rPr>
                  <w:rFonts w:eastAsia="宋体"/>
                  <w:sz w:val="22"/>
                  <w:lang w:eastAsia="zh-CN"/>
                </w:rPr>
                <w:t xml:space="preserve"> packet-filter inbound ip-group 3333 rule</w:t>
              </w:r>
              <w:r>
                <w:rPr>
                  <w:rFonts w:eastAsia="宋体" w:hint="eastAsia"/>
                  <w:sz w:val="22"/>
                  <w:lang w:eastAsia="zh-CN"/>
                </w:rPr>
                <w:t xml:space="preserve"> 3</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4023DB" w:rsidP="00160E94">
            <w:pPr>
              <w:pStyle w:val="Body"/>
              <w:rPr>
                <w:ins w:id="997" w:author="hzhao" w:date="2010-10-29T16:47:00Z"/>
                <w:rFonts w:eastAsia="宋体"/>
                <w:sz w:val="22"/>
                <w:lang w:eastAsia="zh-CN"/>
              </w:rPr>
            </w:pPr>
            <w:ins w:id="998" w:author="hzhao" w:date="2010-10-29T16:43:00Z">
              <w:r>
                <w:rPr>
                  <w:rFonts w:eastAsia="宋体" w:hint="eastAsia"/>
                  <w:sz w:val="22"/>
                  <w:lang w:eastAsia="zh-CN"/>
                </w:rPr>
                <w:t>1.</w:t>
              </w:r>
            </w:ins>
            <w:ins w:id="999" w:author="hzhao" w:date="2010-10-29T16:47:00Z">
              <w:r w:rsidR="005F39C0">
                <w:rPr>
                  <w:rFonts w:eastAsia="宋体" w:hint="eastAsia"/>
                  <w:sz w:val="22"/>
                  <w:lang w:eastAsia="zh-CN"/>
                </w:rPr>
                <w:t xml:space="preserve"> Open _debug capwap ha and debug console to check work flow for capwap choose HM(no capwap client enable, capwap client enable), check if AP connect to HM</w:t>
              </w:r>
            </w:ins>
          </w:p>
          <w:p w:rsidR="005F39C0" w:rsidRPr="005F39C0" w:rsidRDefault="005F39C0" w:rsidP="00160E94">
            <w:pPr>
              <w:pStyle w:val="Body"/>
              <w:rPr>
                <w:rFonts w:eastAsia="宋体"/>
                <w:sz w:val="22"/>
                <w:lang w:eastAsia="zh-CN"/>
              </w:rPr>
            </w:pPr>
            <w:ins w:id="1000" w:author="hzhao" w:date="2010-10-29T16:47:00Z">
              <w:r>
                <w:rPr>
                  <w:rFonts w:eastAsia="宋体" w:hint="eastAsia"/>
                  <w:sz w:val="22"/>
                  <w:lang w:eastAsia="zh-CN"/>
                </w:rPr>
                <w:t>2. 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1001" w:author="hzhao" w:date="2010-10-29T16:47:00Z">
              <w:r w:rsidR="005F39C0">
                <w:rPr>
                  <w:rFonts w:eastAsia="宋体" w:hint="eastAsia"/>
                  <w:sz w:val="22"/>
                  <w:lang w:eastAsia="zh-CN"/>
                </w:rPr>
                <w:t xml:space="preserve">AP use broadcase in the same vlan,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9038A" w:rsidRPr="00F9038A" w:rsidRDefault="00F9038A" w:rsidP="00F9038A">
            <w:pPr>
              <w:pStyle w:val="Body"/>
              <w:rPr>
                <w:ins w:id="1002" w:author="hzhao" w:date="2010-10-29T16:49:00Z"/>
                <w:rFonts w:eastAsia="宋体"/>
                <w:sz w:val="22"/>
                <w:lang w:eastAsia="zh-CN"/>
              </w:rPr>
            </w:pPr>
            <w:ins w:id="1003" w:author="hzhao" w:date="2010-10-29T16:49:00Z">
              <w:r w:rsidRPr="00F9038A">
                <w:rPr>
                  <w:rFonts w:eastAsia="宋体"/>
                  <w:sz w:val="22"/>
                  <w:lang w:eastAsia="zh-CN"/>
                </w:rPr>
                <w:t>AH-0e5300#sho running-config | in capwap</w:t>
              </w:r>
            </w:ins>
          </w:p>
          <w:p w:rsidR="00F9038A" w:rsidRPr="00F9038A" w:rsidRDefault="00F9038A" w:rsidP="00F9038A">
            <w:pPr>
              <w:pStyle w:val="Body"/>
              <w:rPr>
                <w:ins w:id="1004" w:author="hzhao" w:date="2010-10-29T16:49:00Z"/>
                <w:rFonts w:eastAsia="宋体"/>
                <w:sz w:val="22"/>
                <w:lang w:eastAsia="zh-CN"/>
              </w:rPr>
            </w:pPr>
            <w:ins w:id="1005" w:author="hzhao" w:date="2010-10-29T16:49:00Z">
              <w:r w:rsidRPr="00F9038A">
                <w:rPr>
                  <w:rFonts w:eastAsia="宋体"/>
                  <w:sz w:val="22"/>
                  <w:lang w:eastAsia="zh-CN"/>
                </w:rPr>
                <w:t xml:space="preserve">capwap client server name hm1 </w:t>
              </w:r>
            </w:ins>
          </w:p>
          <w:p w:rsidR="00F9038A" w:rsidRDefault="00F9038A" w:rsidP="00F9038A">
            <w:pPr>
              <w:pStyle w:val="Body"/>
              <w:rPr>
                <w:ins w:id="1006" w:author="hzhao" w:date="2010-10-29T16:49:00Z"/>
                <w:rFonts w:eastAsia="宋体"/>
                <w:sz w:val="22"/>
                <w:lang w:eastAsia="zh-CN"/>
              </w:rPr>
            </w:pPr>
            <w:ins w:id="1007" w:author="hzhao" w:date="2010-10-29T16:49:00Z">
              <w:r w:rsidRPr="00F9038A">
                <w:rPr>
                  <w:rFonts w:eastAsia="宋体"/>
                  <w:sz w:val="22"/>
                  <w:lang w:eastAsia="zh-CN"/>
                </w:rPr>
                <w:t>capwap client server backup name hm2</w:t>
              </w:r>
            </w:ins>
          </w:p>
          <w:p w:rsidR="00F9038A" w:rsidRDefault="00F9038A" w:rsidP="004023DB">
            <w:pPr>
              <w:pStyle w:val="Body"/>
              <w:rPr>
                <w:ins w:id="1008" w:author="hzhao" w:date="2010-10-29T16:49:00Z"/>
                <w:rFonts w:eastAsia="宋体"/>
                <w:sz w:val="22"/>
                <w:lang w:eastAsia="zh-CN"/>
              </w:rPr>
            </w:pPr>
          </w:p>
          <w:p w:rsidR="00F9038A" w:rsidRDefault="00F9038A" w:rsidP="004023DB">
            <w:pPr>
              <w:pStyle w:val="Body"/>
              <w:rPr>
                <w:ins w:id="1009" w:author="hzhao" w:date="2010-10-29T16:49:00Z"/>
                <w:rFonts w:eastAsia="宋体"/>
                <w:sz w:val="22"/>
                <w:lang w:eastAsia="zh-CN"/>
              </w:rPr>
            </w:pPr>
          </w:p>
          <w:p w:rsidR="0079023D" w:rsidRPr="0079023D" w:rsidRDefault="0079023D" w:rsidP="0079023D">
            <w:pPr>
              <w:pStyle w:val="Body"/>
              <w:rPr>
                <w:ins w:id="1010" w:author="hzhao" w:date="2010-11-01T10:07:00Z"/>
                <w:rFonts w:eastAsia="宋体"/>
                <w:sz w:val="22"/>
                <w:lang w:eastAsia="zh-CN"/>
              </w:rPr>
            </w:pPr>
            <w:ins w:id="1011" w:author="hzhao" w:date="2010-11-01T10:07:00Z">
              <w:r w:rsidRPr="0079023D">
                <w:rPr>
                  <w:rFonts w:eastAsia="宋体"/>
                  <w:sz w:val="22"/>
                  <w:lang w:eastAsia="zh-CN"/>
                </w:rPr>
                <w:t xml:space="preserve">AH-0e5300#no capwap client enable </w:t>
              </w:r>
            </w:ins>
          </w:p>
          <w:p w:rsidR="0079023D" w:rsidRPr="0079023D" w:rsidRDefault="0079023D" w:rsidP="0079023D">
            <w:pPr>
              <w:pStyle w:val="Body"/>
              <w:rPr>
                <w:ins w:id="1012" w:author="hzhao" w:date="2010-11-01T10:07:00Z"/>
                <w:rFonts w:eastAsia="宋体"/>
                <w:sz w:val="22"/>
                <w:lang w:eastAsia="zh-CN"/>
              </w:rPr>
            </w:pPr>
            <w:ins w:id="1013" w:author="hzhao" w:date="2010-11-01T10:07:00Z">
              <w:r w:rsidRPr="0079023D">
                <w:rPr>
                  <w:rFonts w:eastAsia="宋体"/>
                  <w:sz w:val="22"/>
                  <w:lang w:eastAsia="zh-CN"/>
                </w:rPr>
                <w:t xml:space="preserve">AH-0e5300#capwap client enable </w:t>
              </w:r>
            </w:ins>
          </w:p>
          <w:p w:rsidR="0079023D" w:rsidRPr="0079023D" w:rsidRDefault="0079023D" w:rsidP="0079023D">
            <w:pPr>
              <w:pStyle w:val="Body"/>
              <w:rPr>
                <w:ins w:id="1014" w:author="hzhao" w:date="2010-11-01T10:07:00Z"/>
                <w:rFonts w:eastAsia="宋体"/>
                <w:sz w:val="22"/>
                <w:lang w:eastAsia="zh-CN"/>
              </w:rPr>
            </w:pPr>
            <w:ins w:id="1015" w:author="hzhao" w:date="2010-11-01T10:07:00Z">
              <w:r w:rsidRPr="0079023D">
                <w:rPr>
                  <w:rFonts w:eastAsia="宋体"/>
                  <w:sz w:val="22"/>
                  <w:lang w:eastAsia="zh-CN"/>
                </w:rPr>
                <w:t>AH-0e5300#2010-11-01 02:01:04 debug   [capwap_ha, ah_capwap_func.c, 2138]: get hivemanager name from scd (first:hm1, second:hm2).</w:t>
              </w:r>
            </w:ins>
          </w:p>
          <w:p w:rsidR="0079023D" w:rsidRPr="0079023D" w:rsidRDefault="0079023D" w:rsidP="0079023D">
            <w:pPr>
              <w:pStyle w:val="Body"/>
              <w:rPr>
                <w:ins w:id="1016" w:author="hzhao" w:date="2010-11-01T10:07:00Z"/>
                <w:rFonts w:eastAsia="宋体"/>
                <w:sz w:val="22"/>
                <w:lang w:eastAsia="zh-CN"/>
              </w:rPr>
            </w:pPr>
            <w:ins w:id="1017" w:author="hzhao" w:date="2010-11-01T10:07:00Z">
              <w:r w:rsidRPr="0079023D">
                <w:rPr>
                  <w:rFonts w:eastAsia="宋体"/>
                  <w:sz w:val="22"/>
                  <w:lang w:eastAsia="zh-CN"/>
                </w:rPr>
                <w:t>2010-11-01 02:01:04 debug   [capwap_ha, ah_capwap_func.c, 2029]: user has configed primary or backup HM's name,use primary name or backup name to try</w:t>
              </w:r>
            </w:ins>
          </w:p>
          <w:p w:rsidR="0079023D" w:rsidRPr="0079023D" w:rsidRDefault="0079023D" w:rsidP="0079023D">
            <w:pPr>
              <w:pStyle w:val="Body"/>
              <w:rPr>
                <w:ins w:id="1018" w:author="hzhao" w:date="2010-11-01T10:07:00Z"/>
                <w:rFonts w:eastAsia="宋体"/>
                <w:sz w:val="22"/>
                <w:lang w:eastAsia="zh-CN"/>
              </w:rPr>
            </w:pPr>
            <w:ins w:id="1019" w:author="hzhao" w:date="2010-11-01T10:07:00Z">
              <w:r w:rsidRPr="0079023D">
                <w:rPr>
                  <w:rFonts w:eastAsia="宋体"/>
                  <w:sz w:val="22"/>
                  <w:lang w:eastAsia="zh-CN"/>
                </w:rPr>
                <w:t>2010-11-01 02:01:04 debug   [capwap_ha, ah_capwap_func.c, 1804]: get capwap server ip (192.168.20.200) for name (hm1)</w:t>
              </w:r>
            </w:ins>
          </w:p>
          <w:p w:rsidR="0079023D" w:rsidRPr="0079023D" w:rsidRDefault="0079023D" w:rsidP="0079023D">
            <w:pPr>
              <w:pStyle w:val="Body"/>
              <w:rPr>
                <w:ins w:id="1020" w:author="hzhao" w:date="2010-11-01T10:07:00Z"/>
                <w:rFonts w:eastAsia="宋体"/>
                <w:sz w:val="22"/>
                <w:lang w:eastAsia="zh-CN"/>
              </w:rPr>
            </w:pPr>
            <w:ins w:id="1021" w:author="hzhao" w:date="2010-11-01T10:07:00Z">
              <w:r w:rsidRPr="0079023D">
                <w:rPr>
                  <w:rFonts w:eastAsia="宋体"/>
                  <w:sz w:val="22"/>
                  <w:lang w:eastAsia="zh-CN"/>
                </w:rPr>
                <w:lastRenderedPageBreak/>
                <w:t>2010-11-01 02:01:04 debug   [capwap_ha, ah_capwap_func.c, 1804]: get capwap server ip (192.168.51.252) for name (hm2)</w:t>
              </w:r>
            </w:ins>
          </w:p>
          <w:p w:rsidR="0079023D" w:rsidRPr="0079023D" w:rsidRDefault="0079023D" w:rsidP="0079023D">
            <w:pPr>
              <w:pStyle w:val="Body"/>
              <w:rPr>
                <w:ins w:id="1022" w:author="hzhao" w:date="2010-11-01T10:07:00Z"/>
                <w:rFonts w:eastAsia="宋体"/>
                <w:sz w:val="22"/>
                <w:lang w:eastAsia="zh-CN"/>
              </w:rPr>
            </w:pPr>
            <w:ins w:id="1023" w:author="hzhao" w:date="2010-11-01T10:07:00Z">
              <w:r w:rsidRPr="0079023D">
                <w:rPr>
                  <w:rFonts w:eastAsia="宋体"/>
                  <w:sz w:val="22"/>
                  <w:lang w:eastAsia="zh-CN"/>
                </w:rPr>
                <w:t>2010-11-01 02:01:04 debug   [capwap_ha, ah_capwap_func.c, 2056]: use primary server(UDP), ip=192.168.20.200, port=12222</w:t>
              </w:r>
            </w:ins>
          </w:p>
          <w:p w:rsidR="0079023D" w:rsidRPr="0079023D" w:rsidRDefault="0079023D" w:rsidP="0079023D">
            <w:pPr>
              <w:pStyle w:val="Body"/>
              <w:rPr>
                <w:ins w:id="1024" w:author="hzhao" w:date="2010-11-01T10:07:00Z"/>
                <w:rFonts w:eastAsia="宋体"/>
                <w:sz w:val="22"/>
                <w:lang w:eastAsia="zh-CN"/>
              </w:rPr>
            </w:pPr>
            <w:ins w:id="1025" w:author="hzhao" w:date="2010-11-01T10:07:00Z">
              <w:r w:rsidRPr="0079023D">
                <w:rPr>
                  <w:rFonts w:eastAsia="宋体"/>
                  <w:sz w:val="22"/>
                  <w:lang w:eastAsia="zh-CN"/>
                </w:rPr>
                <w:t>2010-11-01 02:02:31 debug   [capwap_ha, ah_capwap_func.c, 2138]: get hivemanager name from scd (first:hm1, second:hm2).</w:t>
              </w:r>
            </w:ins>
          </w:p>
          <w:p w:rsidR="0079023D" w:rsidRPr="0079023D" w:rsidRDefault="0079023D" w:rsidP="0079023D">
            <w:pPr>
              <w:pStyle w:val="Body"/>
              <w:rPr>
                <w:ins w:id="1026" w:author="hzhao" w:date="2010-11-01T10:07:00Z"/>
                <w:rFonts w:eastAsia="宋体"/>
                <w:sz w:val="22"/>
                <w:lang w:eastAsia="zh-CN"/>
              </w:rPr>
            </w:pPr>
            <w:ins w:id="1027" w:author="hzhao" w:date="2010-11-01T10:07:00Z">
              <w:r w:rsidRPr="0079023D">
                <w:rPr>
                  <w:rFonts w:eastAsia="宋体"/>
                  <w:sz w:val="22"/>
                  <w:lang w:eastAsia="zh-CN"/>
                </w:rPr>
                <w:t>2010-11-01 02:02:31 debug   [capwap_ha, ah_capwap_func.c, 2029]: user has configed primary or backup HM's name,use primary name or backup name to try</w:t>
              </w:r>
            </w:ins>
          </w:p>
          <w:p w:rsidR="0079023D" w:rsidRPr="0079023D" w:rsidRDefault="0079023D" w:rsidP="0079023D">
            <w:pPr>
              <w:pStyle w:val="Body"/>
              <w:rPr>
                <w:ins w:id="1028" w:author="hzhao" w:date="2010-11-01T10:07:00Z"/>
                <w:rFonts w:eastAsia="宋体"/>
                <w:sz w:val="22"/>
                <w:lang w:eastAsia="zh-CN"/>
              </w:rPr>
            </w:pPr>
            <w:ins w:id="1029" w:author="hzhao" w:date="2010-11-01T10:07:00Z">
              <w:r w:rsidRPr="0079023D">
                <w:rPr>
                  <w:rFonts w:eastAsia="宋体"/>
                  <w:sz w:val="22"/>
                  <w:lang w:eastAsia="zh-CN"/>
                </w:rPr>
                <w:t>2010-11-01 02:02:31 debug   [capwap_ha, ah_capwap_func.c, 1804]: get capwap server ip (192.168.20.200) for name (hm1)</w:t>
              </w:r>
            </w:ins>
          </w:p>
          <w:p w:rsidR="0079023D" w:rsidRPr="0079023D" w:rsidRDefault="0079023D" w:rsidP="0079023D">
            <w:pPr>
              <w:pStyle w:val="Body"/>
              <w:rPr>
                <w:ins w:id="1030" w:author="hzhao" w:date="2010-11-01T10:07:00Z"/>
                <w:rFonts w:eastAsia="宋体"/>
                <w:sz w:val="22"/>
                <w:lang w:eastAsia="zh-CN"/>
              </w:rPr>
            </w:pPr>
            <w:ins w:id="1031" w:author="hzhao" w:date="2010-11-01T10:07:00Z">
              <w:r w:rsidRPr="0079023D">
                <w:rPr>
                  <w:rFonts w:eastAsia="宋体"/>
                  <w:sz w:val="22"/>
                  <w:lang w:eastAsia="zh-CN"/>
                </w:rPr>
                <w:t>2010-11-01 02:02:31 debug   [capwap_ha, ah_capwap_func.c, 1804]: get capwap server ip (192.168.51.252) for name (hm2)</w:t>
              </w:r>
            </w:ins>
          </w:p>
          <w:p w:rsidR="0079023D" w:rsidRPr="0079023D" w:rsidRDefault="0079023D" w:rsidP="0079023D">
            <w:pPr>
              <w:pStyle w:val="Body"/>
              <w:rPr>
                <w:ins w:id="1032" w:author="hzhao" w:date="2010-11-01T10:07:00Z"/>
                <w:rFonts w:eastAsia="宋体"/>
                <w:sz w:val="22"/>
                <w:lang w:eastAsia="zh-CN"/>
              </w:rPr>
            </w:pPr>
            <w:ins w:id="1033" w:author="hzhao" w:date="2010-11-01T10:07:00Z">
              <w:r w:rsidRPr="0079023D">
                <w:rPr>
                  <w:rFonts w:eastAsia="宋体"/>
                  <w:sz w:val="22"/>
                  <w:lang w:eastAsia="zh-CN"/>
                </w:rPr>
                <w:t>2010-11-01 02:02:31 debug   [capwap_ha, ah_capwap_func.c, 2067]: use primary server(TCP), ip=192.168.20.200, port=80</w:t>
              </w:r>
            </w:ins>
          </w:p>
          <w:p w:rsidR="0079023D" w:rsidRPr="0079023D" w:rsidRDefault="0079023D" w:rsidP="0079023D">
            <w:pPr>
              <w:pStyle w:val="Body"/>
              <w:rPr>
                <w:ins w:id="1034" w:author="hzhao" w:date="2010-11-01T10:07:00Z"/>
                <w:rFonts w:eastAsia="宋体"/>
                <w:sz w:val="22"/>
                <w:lang w:eastAsia="zh-CN"/>
              </w:rPr>
            </w:pPr>
            <w:ins w:id="1035" w:author="hzhao" w:date="2010-11-01T10:07:00Z">
              <w:r w:rsidRPr="0079023D">
                <w:rPr>
                  <w:rFonts w:eastAsia="宋体"/>
                  <w:sz w:val="22"/>
                  <w:lang w:eastAsia="zh-CN"/>
                </w:rPr>
                <w:t>2010-11-01 02:02:57 debug   [capwap_ha, ah_capwap_func.c, 2138]: get hivemanager name from scd (first:hm1, second:hm2).</w:t>
              </w:r>
            </w:ins>
          </w:p>
          <w:p w:rsidR="0079023D" w:rsidRPr="0079023D" w:rsidRDefault="0079023D" w:rsidP="0079023D">
            <w:pPr>
              <w:pStyle w:val="Body"/>
              <w:rPr>
                <w:ins w:id="1036" w:author="hzhao" w:date="2010-11-01T10:07:00Z"/>
                <w:rFonts w:eastAsia="宋体"/>
                <w:sz w:val="22"/>
                <w:lang w:eastAsia="zh-CN"/>
              </w:rPr>
            </w:pPr>
            <w:ins w:id="1037" w:author="hzhao" w:date="2010-11-01T10:07:00Z">
              <w:r w:rsidRPr="0079023D">
                <w:rPr>
                  <w:rFonts w:eastAsia="宋体"/>
                  <w:sz w:val="22"/>
                  <w:lang w:eastAsia="zh-CN"/>
                </w:rPr>
                <w:t>2010-11-01 02:02:57 debug   [capwap_ha, ah_capwap_func.c, 2029]: user has configed primary or backup HM's name,use primary name or backup name to try</w:t>
              </w:r>
            </w:ins>
          </w:p>
          <w:p w:rsidR="0079023D" w:rsidRPr="0079023D" w:rsidRDefault="0079023D" w:rsidP="0079023D">
            <w:pPr>
              <w:pStyle w:val="Body"/>
              <w:rPr>
                <w:ins w:id="1038" w:author="hzhao" w:date="2010-11-01T10:07:00Z"/>
                <w:rFonts w:eastAsia="宋体"/>
                <w:sz w:val="22"/>
                <w:lang w:eastAsia="zh-CN"/>
              </w:rPr>
            </w:pPr>
            <w:ins w:id="1039" w:author="hzhao" w:date="2010-11-01T10:07:00Z">
              <w:r w:rsidRPr="0079023D">
                <w:rPr>
                  <w:rFonts w:eastAsia="宋体"/>
                  <w:sz w:val="22"/>
                  <w:lang w:eastAsia="zh-CN"/>
                </w:rPr>
                <w:t>2010-11-01 02:02:57 debug   [capwap_ha, ah_capwap_func.c, 1804]: get capwap server ip (192.168.20.200) for name (hm1)</w:t>
              </w:r>
            </w:ins>
          </w:p>
          <w:p w:rsidR="0079023D" w:rsidRPr="0079023D" w:rsidRDefault="0079023D" w:rsidP="0079023D">
            <w:pPr>
              <w:pStyle w:val="Body"/>
              <w:rPr>
                <w:ins w:id="1040" w:author="hzhao" w:date="2010-11-01T10:07:00Z"/>
                <w:rFonts w:eastAsia="宋体"/>
                <w:sz w:val="22"/>
                <w:lang w:eastAsia="zh-CN"/>
              </w:rPr>
            </w:pPr>
            <w:ins w:id="1041" w:author="hzhao" w:date="2010-11-01T10:07:00Z">
              <w:r w:rsidRPr="0079023D">
                <w:rPr>
                  <w:rFonts w:eastAsia="宋体"/>
                  <w:sz w:val="22"/>
                  <w:lang w:eastAsia="zh-CN"/>
                </w:rPr>
                <w:t>2010-11-01 02:02:57 debug   [capwap_ha, ah_capwap_func.c, 1804]: get capwap server ip (192.168.51.252) for name (hm2)</w:t>
              </w:r>
            </w:ins>
          </w:p>
          <w:p w:rsidR="0079023D" w:rsidRPr="0079023D" w:rsidRDefault="0079023D" w:rsidP="0079023D">
            <w:pPr>
              <w:pStyle w:val="Body"/>
              <w:rPr>
                <w:ins w:id="1042" w:author="hzhao" w:date="2010-11-01T10:07:00Z"/>
                <w:rFonts w:eastAsia="宋体"/>
                <w:sz w:val="22"/>
                <w:lang w:eastAsia="zh-CN"/>
              </w:rPr>
            </w:pPr>
            <w:ins w:id="1043" w:author="hzhao" w:date="2010-11-01T10:07:00Z">
              <w:r w:rsidRPr="0079023D">
                <w:rPr>
                  <w:rFonts w:eastAsia="宋体"/>
                  <w:sz w:val="22"/>
                  <w:lang w:eastAsia="zh-CN"/>
                </w:rPr>
                <w:t>2010-11-01 02:02:57 debug   [capwap_ha, ah_capwap_func.c, 2078]: use backup server(UDP), ip=192.168.51.252, port=12222</w:t>
              </w:r>
            </w:ins>
          </w:p>
          <w:p w:rsidR="0079023D" w:rsidRPr="0079023D" w:rsidRDefault="0079023D" w:rsidP="0079023D">
            <w:pPr>
              <w:pStyle w:val="Body"/>
              <w:rPr>
                <w:ins w:id="1044" w:author="hzhao" w:date="2010-11-01T10:07:00Z"/>
                <w:rFonts w:eastAsia="宋体"/>
                <w:sz w:val="22"/>
                <w:lang w:eastAsia="zh-CN"/>
              </w:rPr>
            </w:pPr>
            <w:ins w:id="1045" w:author="hzhao" w:date="2010-11-01T10:07:00Z">
              <w:r w:rsidRPr="0079023D">
                <w:rPr>
                  <w:rFonts w:eastAsia="宋体"/>
                  <w:sz w:val="22"/>
                  <w:lang w:eastAsia="zh-CN"/>
                </w:rPr>
                <w:t>2010-11-01 02:04:20 debug   [capwap_ha, ah_capwap_func.c, 2138]: get hivemanager name from scd (first:hm1, second:hm2).</w:t>
              </w:r>
            </w:ins>
          </w:p>
          <w:p w:rsidR="0079023D" w:rsidRPr="0079023D" w:rsidRDefault="0079023D" w:rsidP="0079023D">
            <w:pPr>
              <w:pStyle w:val="Body"/>
              <w:rPr>
                <w:ins w:id="1046" w:author="hzhao" w:date="2010-11-01T10:07:00Z"/>
                <w:rFonts w:eastAsia="宋体"/>
                <w:sz w:val="22"/>
                <w:lang w:eastAsia="zh-CN"/>
              </w:rPr>
            </w:pPr>
            <w:ins w:id="1047" w:author="hzhao" w:date="2010-11-01T10:07:00Z">
              <w:r w:rsidRPr="0079023D">
                <w:rPr>
                  <w:rFonts w:eastAsia="宋体"/>
                  <w:sz w:val="22"/>
                  <w:lang w:eastAsia="zh-CN"/>
                </w:rPr>
                <w:t>2010-11-01 02:04:20 debug   [capwap_ha, ah_capwap_func.c, 2029]: user has configed primary or backup HM's name,use primary name or backup name to try</w:t>
              </w:r>
            </w:ins>
          </w:p>
          <w:p w:rsidR="0079023D" w:rsidRPr="0079023D" w:rsidRDefault="0079023D" w:rsidP="0079023D">
            <w:pPr>
              <w:pStyle w:val="Body"/>
              <w:rPr>
                <w:ins w:id="1048" w:author="hzhao" w:date="2010-11-01T10:07:00Z"/>
                <w:rFonts w:eastAsia="宋体"/>
                <w:sz w:val="22"/>
                <w:lang w:eastAsia="zh-CN"/>
              </w:rPr>
            </w:pPr>
            <w:ins w:id="1049" w:author="hzhao" w:date="2010-11-01T10:07:00Z">
              <w:r w:rsidRPr="0079023D">
                <w:rPr>
                  <w:rFonts w:eastAsia="宋体"/>
                  <w:sz w:val="22"/>
                  <w:lang w:eastAsia="zh-CN"/>
                </w:rPr>
                <w:t>2010-11-01 02:04:20 debug   [capwap_ha, ah_capwap_func.c, 1804]: get capwap server ip (192.168.20.200) for name (hm1)</w:t>
              </w:r>
            </w:ins>
          </w:p>
          <w:p w:rsidR="0079023D" w:rsidRPr="0079023D" w:rsidRDefault="0079023D" w:rsidP="0079023D">
            <w:pPr>
              <w:pStyle w:val="Body"/>
              <w:rPr>
                <w:ins w:id="1050" w:author="hzhao" w:date="2010-11-01T10:07:00Z"/>
                <w:rFonts w:eastAsia="宋体"/>
                <w:sz w:val="22"/>
                <w:lang w:eastAsia="zh-CN"/>
              </w:rPr>
            </w:pPr>
            <w:ins w:id="1051" w:author="hzhao" w:date="2010-11-01T10:07:00Z">
              <w:r w:rsidRPr="0079023D">
                <w:rPr>
                  <w:rFonts w:eastAsia="宋体"/>
                  <w:sz w:val="22"/>
                  <w:lang w:eastAsia="zh-CN"/>
                </w:rPr>
                <w:t>2010-11-01 02:04:20 debug   [capwap_ha, ah_capwap_func.c, 1804]: get capwap server ip (192.168.51.252) for name (hm2)</w:t>
              </w:r>
            </w:ins>
          </w:p>
          <w:p w:rsidR="0079023D" w:rsidRPr="0079023D" w:rsidRDefault="0079023D" w:rsidP="0079023D">
            <w:pPr>
              <w:pStyle w:val="Body"/>
              <w:rPr>
                <w:ins w:id="1052" w:author="hzhao" w:date="2010-11-01T10:07:00Z"/>
                <w:rFonts w:eastAsia="宋体"/>
                <w:sz w:val="22"/>
                <w:lang w:eastAsia="zh-CN"/>
              </w:rPr>
            </w:pPr>
            <w:ins w:id="1053" w:author="hzhao" w:date="2010-11-01T10:07:00Z">
              <w:r w:rsidRPr="0079023D">
                <w:rPr>
                  <w:rFonts w:eastAsia="宋体"/>
                  <w:sz w:val="22"/>
                  <w:lang w:eastAsia="zh-CN"/>
                </w:rPr>
                <w:t>2010-11-01 02:04:20 debug   [capwap_ha, ah_capwap_func.c, 2089]: use backup server(TCP), ip=192.168.51.252, port=80</w:t>
              </w:r>
            </w:ins>
          </w:p>
          <w:p w:rsidR="0079023D" w:rsidRPr="0079023D" w:rsidRDefault="0079023D" w:rsidP="0079023D">
            <w:pPr>
              <w:pStyle w:val="Body"/>
              <w:rPr>
                <w:ins w:id="1054" w:author="hzhao" w:date="2010-11-01T10:07:00Z"/>
                <w:rFonts w:eastAsia="宋体"/>
                <w:sz w:val="22"/>
                <w:lang w:eastAsia="zh-CN"/>
              </w:rPr>
            </w:pPr>
            <w:ins w:id="1055" w:author="hzhao" w:date="2010-11-01T10:07:00Z">
              <w:r w:rsidRPr="0079023D">
                <w:rPr>
                  <w:rFonts w:eastAsia="宋体"/>
                  <w:sz w:val="22"/>
                  <w:lang w:eastAsia="zh-CN"/>
                </w:rPr>
                <w:t>2010-11-01 02:04:54 debug   [capwap_ha, ah_capwap_func.c, 2138]: get hivemanager name from scd (first:hm1, second:hm2).</w:t>
              </w:r>
            </w:ins>
          </w:p>
          <w:p w:rsidR="0079023D" w:rsidRPr="0079023D" w:rsidRDefault="0079023D" w:rsidP="0079023D">
            <w:pPr>
              <w:pStyle w:val="Body"/>
              <w:rPr>
                <w:ins w:id="1056" w:author="hzhao" w:date="2010-11-01T10:07:00Z"/>
                <w:rFonts w:eastAsia="宋体"/>
                <w:sz w:val="22"/>
                <w:lang w:eastAsia="zh-CN"/>
              </w:rPr>
            </w:pPr>
            <w:ins w:id="1057" w:author="hzhao" w:date="2010-11-01T10:07:00Z">
              <w:r w:rsidRPr="0079023D">
                <w:rPr>
                  <w:rFonts w:eastAsia="宋体"/>
                  <w:sz w:val="22"/>
                  <w:lang w:eastAsia="zh-CN"/>
                </w:rPr>
                <w:t>2010-11-01 02:04:54 debug   [capwap_ha, ah_capwap_func.c, 2029]: user has configed primary or backup HM's name,use primary name or backup name to try</w:t>
              </w:r>
            </w:ins>
          </w:p>
          <w:p w:rsidR="0079023D" w:rsidRPr="0079023D" w:rsidRDefault="0079023D" w:rsidP="0079023D">
            <w:pPr>
              <w:pStyle w:val="Body"/>
              <w:rPr>
                <w:ins w:id="1058" w:author="hzhao" w:date="2010-11-01T10:07:00Z"/>
                <w:rFonts w:eastAsia="宋体"/>
                <w:sz w:val="22"/>
                <w:lang w:eastAsia="zh-CN"/>
              </w:rPr>
            </w:pPr>
            <w:ins w:id="1059" w:author="hzhao" w:date="2010-11-01T10:07:00Z">
              <w:r w:rsidRPr="0079023D">
                <w:rPr>
                  <w:rFonts w:eastAsia="宋体"/>
                  <w:sz w:val="22"/>
                  <w:lang w:eastAsia="zh-CN"/>
                </w:rPr>
                <w:t>2010-11-01 02:04:54 debug   [capwap_ha, ah_capwap_func.c, 1804]: get capwap server ip (192.168.20.200) for name (hm1)</w:t>
              </w:r>
            </w:ins>
          </w:p>
          <w:p w:rsidR="0079023D" w:rsidRPr="0079023D" w:rsidRDefault="0079023D" w:rsidP="0079023D">
            <w:pPr>
              <w:pStyle w:val="Body"/>
              <w:rPr>
                <w:ins w:id="1060" w:author="hzhao" w:date="2010-11-01T10:07:00Z"/>
                <w:rFonts w:eastAsia="宋体"/>
                <w:sz w:val="22"/>
                <w:lang w:eastAsia="zh-CN"/>
              </w:rPr>
            </w:pPr>
            <w:ins w:id="1061" w:author="hzhao" w:date="2010-11-01T10:07:00Z">
              <w:r w:rsidRPr="0079023D">
                <w:rPr>
                  <w:rFonts w:eastAsia="宋体"/>
                  <w:sz w:val="22"/>
                  <w:lang w:eastAsia="zh-CN"/>
                </w:rPr>
                <w:t>2010-11-01 02:04:54 debug   [capwap_ha, ah_capwap_func.c, 1804]: get capwap server ip (192.168.51.252) for name (hm2)</w:t>
              </w:r>
            </w:ins>
          </w:p>
          <w:p w:rsidR="0079023D" w:rsidRPr="0079023D" w:rsidRDefault="0079023D" w:rsidP="0079023D">
            <w:pPr>
              <w:pStyle w:val="Body"/>
              <w:rPr>
                <w:ins w:id="1062" w:author="hzhao" w:date="2010-11-01T10:07:00Z"/>
                <w:rFonts w:eastAsia="宋体"/>
                <w:sz w:val="22"/>
                <w:lang w:eastAsia="zh-CN"/>
              </w:rPr>
            </w:pPr>
            <w:ins w:id="1063" w:author="hzhao" w:date="2010-11-01T10:07:00Z">
              <w:r w:rsidRPr="0079023D">
                <w:rPr>
                  <w:rFonts w:eastAsia="宋体"/>
                  <w:sz w:val="22"/>
                  <w:lang w:eastAsia="zh-CN"/>
                </w:rPr>
                <w:t>2010-11-01 02:04:54 debug   [capwap_ha, ah_capwap_func.c, 2098]: use broadcast, ip=0.0.0.0, port=12222</w:t>
              </w:r>
            </w:ins>
          </w:p>
          <w:p w:rsidR="0079023D" w:rsidRPr="0079023D" w:rsidRDefault="0079023D" w:rsidP="0079023D">
            <w:pPr>
              <w:pStyle w:val="Body"/>
              <w:rPr>
                <w:ins w:id="1064" w:author="hzhao" w:date="2010-11-01T10:07:00Z"/>
                <w:rFonts w:eastAsia="宋体"/>
                <w:sz w:val="22"/>
                <w:lang w:eastAsia="zh-CN"/>
              </w:rPr>
            </w:pPr>
            <w:ins w:id="1065" w:author="hzhao" w:date="2010-11-01T10:07:00Z">
              <w:r w:rsidRPr="0079023D">
                <w:rPr>
                  <w:rFonts w:eastAsia="宋体"/>
                  <w:sz w:val="22"/>
                  <w:lang w:eastAsia="zh-CN"/>
                </w:rPr>
                <w:t xml:space="preserve">AH-0e5300#show capwap client      </w:t>
              </w:r>
            </w:ins>
          </w:p>
          <w:p w:rsidR="0079023D" w:rsidRPr="0079023D" w:rsidRDefault="0079023D" w:rsidP="0079023D">
            <w:pPr>
              <w:pStyle w:val="Body"/>
              <w:rPr>
                <w:ins w:id="1066" w:author="hzhao" w:date="2010-11-01T10:07:00Z"/>
                <w:rFonts w:eastAsia="宋体"/>
                <w:sz w:val="22"/>
                <w:lang w:eastAsia="zh-CN"/>
              </w:rPr>
            </w:pPr>
            <w:ins w:id="1067" w:author="hzhao" w:date="2010-11-01T10:07:00Z">
              <w:r w:rsidRPr="0079023D">
                <w:rPr>
                  <w:rFonts w:eastAsia="宋体"/>
                  <w:sz w:val="22"/>
                  <w:lang w:eastAsia="zh-CN"/>
                </w:rPr>
                <w:lastRenderedPageBreak/>
                <w:t xml:space="preserve">CAPWAP client:   Enabled </w:t>
              </w:r>
            </w:ins>
          </w:p>
          <w:p w:rsidR="0079023D" w:rsidRPr="0079023D" w:rsidRDefault="0079023D" w:rsidP="0079023D">
            <w:pPr>
              <w:pStyle w:val="Body"/>
              <w:rPr>
                <w:ins w:id="1068" w:author="hzhao" w:date="2010-11-01T10:07:00Z"/>
                <w:rFonts w:eastAsia="宋体"/>
                <w:sz w:val="22"/>
                <w:lang w:eastAsia="zh-CN"/>
              </w:rPr>
            </w:pPr>
            <w:ins w:id="1069" w:author="hzhao" w:date="2010-11-01T10:07:00Z">
              <w:r w:rsidRPr="0079023D">
                <w:rPr>
                  <w:rFonts w:eastAsia="宋体"/>
                  <w:sz w:val="22"/>
                  <w:lang w:eastAsia="zh-CN"/>
                </w:rPr>
                <w:t>CAPWAP transport mode:  UDP</w:t>
              </w:r>
            </w:ins>
          </w:p>
          <w:p w:rsidR="0079023D" w:rsidRPr="0079023D" w:rsidRDefault="0079023D" w:rsidP="0079023D">
            <w:pPr>
              <w:pStyle w:val="Body"/>
              <w:rPr>
                <w:ins w:id="1070" w:author="hzhao" w:date="2010-11-01T10:07:00Z"/>
                <w:rFonts w:eastAsia="宋体"/>
                <w:sz w:val="22"/>
                <w:lang w:eastAsia="zh-CN"/>
              </w:rPr>
            </w:pPr>
            <w:ins w:id="1071" w:author="hzhao" w:date="2010-11-01T10:07:00Z">
              <w:r w:rsidRPr="0079023D">
                <w:rPr>
                  <w:rFonts w:eastAsia="宋体"/>
                  <w:sz w:val="22"/>
                  <w:lang w:eastAsia="zh-CN"/>
                </w:rPr>
                <w:t xml:space="preserve">RUN state: Connected securely to the CAPWAP server </w:t>
              </w:r>
            </w:ins>
          </w:p>
          <w:p w:rsidR="0079023D" w:rsidRPr="0079023D" w:rsidRDefault="0079023D" w:rsidP="0079023D">
            <w:pPr>
              <w:pStyle w:val="Body"/>
              <w:rPr>
                <w:ins w:id="1072" w:author="hzhao" w:date="2010-11-01T10:07:00Z"/>
                <w:rFonts w:eastAsia="宋体"/>
                <w:sz w:val="22"/>
                <w:lang w:eastAsia="zh-CN"/>
              </w:rPr>
            </w:pPr>
            <w:ins w:id="1073" w:author="hzhao" w:date="2010-11-01T10:07:00Z">
              <w:r w:rsidRPr="0079023D">
                <w:rPr>
                  <w:rFonts w:eastAsia="宋体"/>
                  <w:sz w:val="22"/>
                  <w:lang w:eastAsia="zh-CN"/>
                </w:rPr>
                <w:t>CAPWAP client IP:        192.168.20.10</w:t>
              </w:r>
            </w:ins>
          </w:p>
          <w:p w:rsidR="0079023D" w:rsidRPr="0079023D" w:rsidRDefault="0079023D" w:rsidP="0079023D">
            <w:pPr>
              <w:pStyle w:val="Body"/>
              <w:rPr>
                <w:ins w:id="1074" w:author="hzhao" w:date="2010-11-01T10:07:00Z"/>
                <w:rFonts w:eastAsia="宋体"/>
                <w:sz w:val="22"/>
                <w:lang w:eastAsia="zh-CN"/>
              </w:rPr>
            </w:pPr>
            <w:ins w:id="1075" w:author="hzhao" w:date="2010-11-01T10:07:00Z">
              <w:r w:rsidRPr="0079023D">
                <w:rPr>
                  <w:rFonts w:eastAsia="宋体"/>
                  <w:sz w:val="22"/>
                  <w:lang w:eastAsia="zh-CN"/>
                </w:rPr>
                <w:t>CAPWAP server IP:        192.168.20.199</w:t>
              </w:r>
            </w:ins>
          </w:p>
          <w:p w:rsidR="0079023D" w:rsidRPr="0079023D" w:rsidRDefault="0079023D" w:rsidP="0079023D">
            <w:pPr>
              <w:pStyle w:val="Body"/>
              <w:rPr>
                <w:ins w:id="1076" w:author="hzhao" w:date="2010-11-01T10:07:00Z"/>
                <w:rFonts w:eastAsia="宋体"/>
                <w:sz w:val="22"/>
                <w:lang w:eastAsia="zh-CN"/>
              </w:rPr>
            </w:pPr>
            <w:ins w:id="1077" w:author="hzhao" w:date="2010-11-01T10:07:00Z">
              <w:r w:rsidRPr="0079023D">
                <w:rPr>
                  <w:rFonts w:eastAsia="宋体"/>
                  <w:sz w:val="22"/>
                  <w:lang w:eastAsia="zh-CN"/>
                </w:rPr>
                <w:t>HiveManager Primary Name:hm1</w:t>
              </w:r>
            </w:ins>
          </w:p>
          <w:p w:rsidR="0079023D" w:rsidRPr="0079023D" w:rsidRDefault="0079023D" w:rsidP="0079023D">
            <w:pPr>
              <w:pStyle w:val="Body"/>
              <w:rPr>
                <w:ins w:id="1078" w:author="hzhao" w:date="2010-11-01T10:07:00Z"/>
                <w:rFonts w:eastAsia="宋体"/>
                <w:sz w:val="22"/>
                <w:lang w:eastAsia="zh-CN"/>
              </w:rPr>
            </w:pPr>
            <w:ins w:id="1079" w:author="hzhao" w:date="2010-11-01T10:07:00Z">
              <w:r w:rsidRPr="0079023D">
                <w:rPr>
                  <w:rFonts w:eastAsia="宋体"/>
                  <w:sz w:val="22"/>
                  <w:lang w:eastAsia="zh-CN"/>
                </w:rPr>
                <w:t>HiveManager Backup Name: hm2</w:t>
              </w:r>
            </w:ins>
          </w:p>
          <w:p w:rsidR="0079023D" w:rsidRPr="0079023D" w:rsidRDefault="0079023D" w:rsidP="0079023D">
            <w:pPr>
              <w:pStyle w:val="Body"/>
              <w:rPr>
                <w:ins w:id="1080" w:author="hzhao" w:date="2010-11-01T10:07:00Z"/>
                <w:rFonts w:eastAsia="宋体"/>
                <w:sz w:val="22"/>
                <w:lang w:eastAsia="zh-CN"/>
              </w:rPr>
            </w:pPr>
            <w:ins w:id="1081" w:author="hzhao" w:date="2010-11-01T10:07:00Z">
              <w:r w:rsidRPr="0079023D">
                <w:rPr>
                  <w:rFonts w:eastAsia="宋体"/>
                  <w:sz w:val="22"/>
                  <w:lang w:eastAsia="zh-CN"/>
                </w:rPr>
                <w:t>CAPWAP Default Server Name: staging.aerohive.com</w:t>
              </w:r>
            </w:ins>
          </w:p>
          <w:p w:rsidR="0079023D" w:rsidRPr="0079023D" w:rsidRDefault="0079023D" w:rsidP="0079023D">
            <w:pPr>
              <w:pStyle w:val="Body"/>
              <w:rPr>
                <w:ins w:id="1082" w:author="hzhao" w:date="2010-11-01T10:07:00Z"/>
                <w:rFonts w:eastAsia="宋体"/>
                <w:sz w:val="22"/>
                <w:lang w:eastAsia="zh-CN"/>
              </w:rPr>
            </w:pPr>
            <w:ins w:id="1083" w:author="hzhao" w:date="2010-11-01T10:07:00Z">
              <w:r w:rsidRPr="0079023D">
                <w:rPr>
                  <w:rFonts w:eastAsia="宋体"/>
                  <w:sz w:val="22"/>
                  <w:lang w:eastAsia="zh-CN"/>
                </w:rPr>
                <w:t xml:space="preserve">Virtual HiveManager Name: </w:t>
              </w:r>
            </w:ins>
          </w:p>
          <w:p w:rsidR="0079023D" w:rsidRPr="0079023D" w:rsidRDefault="0079023D" w:rsidP="0079023D">
            <w:pPr>
              <w:pStyle w:val="Body"/>
              <w:rPr>
                <w:ins w:id="1084" w:author="hzhao" w:date="2010-11-01T10:07:00Z"/>
                <w:rFonts w:eastAsia="宋体"/>
                <w:sz w:val="22"/>
                <w:lang w:eastAsia="zh-CN"/>
              </w:rPr>
            </w:pPr>
            <w:ins w:id="1085" w:author="hzhao" w:date="2010-11-01T10:07:00Z">
              <w:r w:rsidRPr="0079023D">
                <w:rPr>
                  <w:rFonts w:eastAsia="宋体"/>
                  <w:sz w:val="22"/>
                  <w:lang w:eastAsia="zh-CN"/>
                </w:rPr>
                <w:t>CAPWAP Choose HiveManager:Broadcasting</w:t>
              </w:r>
            </w:ins>
          </w:p>
          <w:p w:rsidR="0079023D" w:rsidRPr="0079023D" w:rsidRDefault="0079023D" w:rsidP="0079023D">
            <w:pPr>
              <w:pStyle w:val="Body"/>
              <w:rPr>
                <w:ins w:id="1086" w:author="hzhao" w:date="2010-11-01T10:07:00Z"/>
                <w:rFonts w:eastAsia="宋体"/>
                <w:sz w:val="22"/>
                <w:lang w:eastAsia="zh-CN"/>
              </w:rPr>
            </w:pPr>
            <w:ins w:id="1087" w:author="hzhao" w:date="2010-11-01T10:07:00Z">
              <w:r w:rsidRPr="0079023D">
                <w:rPr>
                  <w:rFonts w:eastAsia="宋体"/>
                  <w:sz w:val="22"/>
                  <w:lang w:eastAsia="zh-CN"/>
                </w:rPr>
                <w:t>Server source Port:      12222</w:t>
              </w:r>
            </w:ins>
          </w:p>
          <w:p w:rsidR="0079023D" w:rsidRPr="0079023D" w:rsidRDefault="0079023D" w:rsidP="0079023D">
            <w:pPr>
              <w:pStyle w:val="Body"/>
              <w:rPr>
                <w:ins w:id="1088" w:author="hzhao" w:date="2010-11-01T10:07:00Z"/>
                <w:rFonts w:eastAsia="宋体"/>
                <w:sz w:val="22"/>
                <w:lang w:eastAsia="zh-CN"/>
              </w:rPr>
            </w:pPr>
            <w:ins w:id="1089" w:author="hzhao" w:date="2010-11-01T10:07:00Z">
              <w:r w:rsidRPr="0079023D">
                <w:rPr>
                  <w:rFonts w:eastAsia="宋体"/>
                  <w:sz w:val="22"/>
                  <w:lang w:eastAsia="zh-CN"/>
                </w:rPr>
                <w:t>CAPWAP action:           Waiting for a CAPWAP packet</w:t>
              </w:r>
            </w:ins>
          </w:p>
          <w:p w:rsidR="0079023D" w:rsidRPr="0079023D" w:rsidRDefault="0079023D" w:rsidP="0079023D">
            <w:pPr>
              <w:pStyle w:val="Body"/>
              <w:rPr>
                <w:ins w:id="1090" w:author="hzhao" w:date="2010-11-01T10:07:00Z"/>
                <w:rFonts w:eastAsia="宋体"/>
                <w:sz w:val="22"/>
                <w:lang w:eastAsia="zh-CN"/>
              </w:rPr>
            </w:pPr>
            <w:ins w:id="1091" w:author="hzhao" w:date="2010-11-01T10:07:00Z">
              <w:r w:rsidRPr="0079023D">
                <w:rPr>
                  <w:rFonts w:eastAsia="宋体"/>
                  <w:sz w:val="22"/>
                  <w:lang w:eastAsia="zh-CN"/>
                </w:rPr>
                <w:t>Server destination Port: 12222</w:t>
              </w:r>
            </w:ins>
          </w:p>
          <w:p w:rsidR="0079023D" w:rsidRPr="0079023D" w:rsidRDefault="0079023D" w:rsidP="0079023D">
            <w:pPr>
              <w:pStyle w:val="Body"/>
              <w:rPr>
                <w:ins w:id="1092" w:author="hzhao" w:date="2010-11-01T10:07:00Z"/>
                <w:rFonts w:eastAsia="宋体"/>
                <w:sz w:val="22"/>
                <w:lang w:eastAsia="zh-CN"/>
              </w:rPr>
            </w:pPr>
            <w:ins w:id="1093" w:author="hzhao" w:date="2010-11-01T10:07:00Z">
              <w:r w:rsidRPr="0079023D">
                <w:rPr>
                  <w:rFonts w:eastAsia="宋体"/>
                  <w:sz w:val="22"/>
                  <w:lang w:eastAsia="zh-CN"/>
                </w:rPr>
                <w:t>CAPWAP send event:       Enabled</w:t>
              </w:r>
            </w:ins>
          </w:p>
          <w:p w:rsidR="0079023D" w:rsidRPr="0079023D" w:rsidRDefault="0079023D" w:rsidP="0079023D">
            <w:pPr>
              <w:pStyle w:val="Body"/>
              <w:rPr>
                <w:ins w:id="1094" w:author="hzhao" w:date="2010-11-01T10:07:00Z"/>
                <w:rFonts w:eastAsia="宋体"/>
                <w:sz w:val="22"/>
                <w:lang w:eastAsia="zh-CN"/>
              </w:rPr>
            </w:pPr>
            <w:ins w:id="1095" w:author="hzhao" w:date="2010-11-01T10:07:00Z">
              <w:r w:rsidRPr="0079023D">
                <w:rPr>
                  <w:rFonts w:eastAsia="宋体"/>
                  <w:sz w:val="22"/>
                  <w:lang w:eastAsia="zh-CN"/>
                </w:rPr>
                <w:t>CAPWAP DTLS state:       Enabled</w:t>
              </w:r>
            </w:ins>
          </w:p>
          <w:p w:rsidR="004023DB" w:rsidRPr="00923513" w:rsidRDefault="0079023D" w:rsidP="0079023D">
            <w:pPr>
              <w:pStyle w:val="Body"/>
              <w:rPr>
                <w:rFonts w:eastAsia="宋体"/>
                <w:sz w:val="22"/>
                <w:lang w:eastAsia="zh-CN"/>
              </w:rPr>
            </w:pPr>
            <w:ins w:id="1096" w:author="hzhao" w:date="2010-11-01T10:07:00Z">
              <w:r w:rsidRPr="0079023D">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r w:rsidR="00160E94" w:rsidRPr="00A63EB6">
        <w:rPr>
          <w:rFonts w:eastAsia="宋体" w:hint="eastAsia"/>
          <w:sz w:val="21"/>
          <w:szCs w:val="21"/>
          <w:lang w:eastAsia="zh-CN"/>
        </w:rPr>
        <w:t>1</w:t>
      </w:r>
      <w:r w:rsidR="00160E94">
        <w:rPr>
          <w:rFonts w:eastAsia="宋体" w:hint="eastAsia"/>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12</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5224C9"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654E" w:rsidRDefault="00160E94" w:rsidP="0065654E">
            <w:pPr>
              <w:pStyle w:val="Body"/>
              <w:rPr>
                <w:ins w:id="1097" w:author="hzhao" w:date="2010-11-01T10:23:00Z"/>
                <w:rFonts w:eastAsia="宋体"/>
                <w:sz w:val="22"/>
                <w:lang w:eastAsia="zh-CN"/>
              </w:rPr>
            </w:pPr>
            <w:r w:rsidRPr="00923513">
              <w:rPr>
                <w:rFonts w:eastAsia="宋体" w:hint="eastAsia"/>
                <w:sz w:val="22"/>
                <w:lang w:eastAsia="zh-CN"/>
              </w:rPr>
              <w:t xml:space="preserve"> </w:t>
            </w:r>
            <w:del w:id="1098" w:author="hzhao" w:date="2010-11-01T10:23:00Z">
              <w:r w:rsidDel="0065654E">
                <w:rPr>
                  <w:rFonts w:eastAsia="宋体"/>
                  <w:sz w:val="22"/>
                  <w:lang w:eastAsia="zh-CN"/>
                </w:rPr>
                <w:delText>T</w:delText>
              </w:r>
              <w:r w:rsidDel="0065654E">
                <w:rPr>
                  <w:rFonts w:eastAsia="宋体" w:hint="eastAsia"/>
                  <w:sz w:val="22"/>
                  <w:lang w:eastAsia="zh-CN"/>
                </w:rPr>
                <w:delText>opology1</w:delText>
              </w:r>
            </w:del>
            <w:ins w:id="1099" w:author="hzhao" w:date="2010-11-01T10:23:00Z">
              <w:r w:rsidR="0065654E">
                <w:rPr>
                  <w:rFonts w:eastAsia="宋体" w:hint="eastAsia"/>
                  <w:sz w:val="22"/>
                  <w:lang w:eastAsia="zh-CN"/>
                </w:rPr>
                <w:t xml:space="preserve">                                      DHCP/DNS Server</w:t>
              </w:r>
            </w:ins>
          </w:p>
          <w:p w:rsidR="0065654E" w:rsidRDefault="0065654E" w:rsidP="0065654E">
            <w:pPr>
              <w:pStyle w:val="Body"/>
              <w:rPr>
                <w:ins w:id="1100" w:author="hzhao" w:date="2010-11-01T10:23:00Z"/>
                <w:rFonts w:eastAsia="宋体"/>
                <w:sz w:val="22"/>
                <w:lang w:eastAsia="zh-CN"/>
              </w:rPr>
            </w:pPr>
            <w:ins w:id="1101" w:author="hzhao" w:date="2010-11-01T10:23:00Z">
              <w:r>
                <w:rPr>
                  <w:rFonts w:eastAsia="宋体" w:hint="eastAsia"/>
                  <w:sz w:val="22"/>
                  <w:lang w:eastAsia="zh-CN"/>
                </w:rPr>
                <w:t xml:space="preserve">                                                                     |</w:t>
              </w:r>
            </w:ins>
          </w:p>
          <w:p w:rsidR="0065654E" w:rsidRDefault="0065654E" w:rsidP="0065654E">
            <w:pPr>
              <w:pStyle w:val="Body"/>
              <w:rPr>
                <w:ins w:id="1102" w:author="hzhao" w:date="2010-11-01T10:23:00Z"/>
                <w:rFonts w:eastAsia="宋体"/>
                <w:sz w:val="22"/>
                <w:lang w:eastAsia="zh-CN"/>
              </w:rPr>
            </w:pPr>
            <w:ins w:id="1103" w:author="hzhao" w:date="2010-11-01T10:23:00Z">
              <w:r>
                <w:rPr>
                  <w:rFonts w:eastAsia="宋体" w:hint="eastAsia"/>
                  <w:sz w:val="22"/>
                  <w:lang w:eastAsia="zh-CN"/>
                </w:rPr>
                <w:t xml:space="preserve">                    AP------H3C L3 Switch------Cisco L3 Switch------Primary HM</w:t>
              </w:r>
            </w:ins>
          </w:p>
          <w:p w:rsidR="0065654E" w:rsidRDefault="0065654E" w:rsidP="0065654E">
            <w:pPr>
              <w:pStyle w:val="Body"/>
              <w:rPr>
                <w:ins w:id="1104" w:author="hzhao" w:date="2010-11-01T10:23:00Z"/>
                <w:rFonts w:eastAsia="宋体"/>
                <w:sz w:val="22"/>
                <w:lang w:eastAsia="zh-CN"/>
              </w:rPr>
            </w:pPr>
            <w:ins w:id="1105" w:author="hzhao" w:date="2010-11-01T10:23:00Z">
              <w:r>
                <w:rPr>
                  <w:rFonts w:eastAsia="宋体" w:hint="eastAsia"/>
                  <w:sz w:val="22"/>
                  <w:lang w:eastAsia="zh-CN"/>
                </w:rPr>
                <w:t xml:space="preserve">                                   |                                 </w:t>
              </w:r>
            </w:ins>
          </w:p>
          <w:p w:rsidR="00160E94" w:rsidRPr="00923513" w:rsidRDefault="0065654E" w:rsidP="0065654E">
            <w:pPr>
              <w:pStyle w:val="Body"/>
              <w:rPr>
                <w:rFonts w:eastAsia="宋体"/>
                <w:sz w:val="22"/>
                <w:lang w:eastAsia="zh-CN"/>
              </w:rPr>
            </w:pPr>
            <w:ins w:id="1106" w:author="hzhao" w:date="2010-11-01T10:23: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6213D5">
            <w:pPr>
              <w:pStyle w:val="Body"/>
              <w:rPr>
                <w:rFonts w:eastAsia="宋体"/>
                <w:sz w:val="22"/>
                <w:lang w:eastAsia="zh-CN"/>
              </w:rPr>
            </w:pPr>
            <w:r w:rsidRPr="00160E94">
              <w:rPr>
                <w:rFonts w:eastAsia="宋体"/>
                <w:sz w:val="22"/>
                <w:lang w:eastAsia="zh-CN"/>
              </w:rPr>
              <w:t xml:space="preserve">AP will loop this logic if </w:t>
            </w:r>
            <w:del w:id="1107" w:author="hzhao" w:date="2010-10-29T16:58:00Z">
              <w:r w:rsidRPr="00160E94" w:rsidDel="006213D5">
                <w:rPr>
                  <w:rFonts w:eastAsia="宋体"/>
                  <w:sz w:val="22"/>
                  <w:lang w:eastAsia="zh-CN"/>
                </w:rPr>
                <w:delText>haven’t found HM</w:delText>
              </w:r>
            </w:del>
            <w:ins w:id="1108" w:author="hzhao" w:date="2010-10-29T16:58:00Z">
              <w:r w:rsidR="006213D5">
                <w:rPr>
                  <w:rFonts w:eastAsia="宋体" w:hint="eastAsia"/>
                  <w:sz w:val="22"/>
                  <w:lang w:eastAsia="zh-CN"/>
                </w:rPr>
                <w:t>try primary and backup failed and try broadcast could not find usable HM</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213D5" w:rsidRDefault="006213D5" w:rsidP="006213D5">
            <w:pPr>
              <w:pStyle w:val="Body"/>
              <w:rPr>
                <w:ins w:id="1109" w:author="hzhao" w:date="2010-10-29T16:59:00Z"/>
                <w:rFonts w:eastAsia="宋体"/>
                <w:sz w:val="22"/>
                <w:lang w:eastAsia="zh-CN"/>
              </w:rPr>
            </w:pPr>
            <w:ins w:id="1110" w:author="hzhao" w:date="2010-10-29T16:59:00Z">
              <w:r>
                <w:rPr>
                  <w:rFonts w:eastAsia="宋体" w:hint="eastAsia"/>
                  <w:sz w:val="22"/>
                  <w:lang w:eastAsia="zh-CN"/>
                </w:rPr>
                <w:t>Config primary HM and backup HM in AP and DNS server</w:t>
              </w:r>
            </w:ins>
          </w:p>
          <w:p w:rsidR="006213D5" w:rsidRDefault="006213D5" w:rsidP="006213D5">
            <w:pPr>
              <w:pStyle w:val="Body"/>
              <w:rPr>
                <w:ins w:id="1111" w:author="hzhao" w:date="2010-10-29T16:59:00Z"/>
                <w:rFonts w:eastAsia="宋体"/>
                <w:sz w:val="22"/>
                <w:lang w:eastAsia="zh-CN"/>
              </w:rPr>
            </w:pPr>
            <w:ins w:id="1112" w:author="hzhao" w:date="2010-10-29T16:59:00Z">
              <w:r>
                <w:rPr>
                  <w:rFonts w:eastAsia="宋体" w:hint="eastAsia"/>
                  <w:sz w:val="22"/>
                  <w:lang w:eastAsia="zh-CN"/>
                </w:rPr>
                <w:t>Usable HM don</w:t>
              </w:r>
              <w:r>
                <w:rPr>
                  <w:rFonts w:eastAsia="宋体"/>
                  <w:sz w:val="22"/>
                  <w:lang w:eastAsia="zh-CN"/>
                </w:rPr>
                <w:t>’</w:t>
              </w:r>
              <w:r>
                <w:rPr>
                  <w:rFonts w:eastAsia="宋体" w:hint="eastAsia"/>
                  <w:sz w:val="22"/>
                  <w:lang w:eastAsia="zh-CN"/>
                </w:rPr>
                <w:t>t exist in the same vlan</w:t>
              </w:r>
            </w:ins>
          </w:p>
          <w:p w:rsidR="006213D5" w:rsidRPr="00E4590B" w:rsidRDefault="006213D5" w:rsidP="006213D5">
            <w:pPr>
              <w:pStyle w:val="Body"/>
              <w:rPr>
                <w:ins w:id="1113" w:author="hzhao" w:date="2010-10-29T16:59:00Z"/>
                <w:rFonts w:eastAsia="宋体"/>
                <w:sz w:val="22"/>
                <w:lang w:eastAsia="zh-CN"/>
              </w:rPr>
            </w:pPr>
            <w:ins w:id="1114" w:author="hzhao" w:date="2010-10-29T16:59:00Z">
              <w:r>
                <w:rPr>
                  <w:rFonts w:eastAsia="宋体" w:hint="eastAsia"/>
                  <w:sz w:val="22"/>
                  <w:lang w:eastAsia="zh-CN"/>
                </w:rPr>
                <w:t>Deny UDP packets and TCP packets of primary HM and backup HM:</w:t>
              </w:r>
            </w:ins>
          </w:p>
          <w:p w:rsidR="006213D5" w:rsidRPr="00E4590B" w:rsidRDefault="006213D5" w:rsidP="006213D5">
            <w:pPr>
              <w:pStyle w:val="Body"/>
              <w:rPr>
                <w:ins w:id="1115" w:author="hzhao" w:date="2010-10-29T16:59:00Z"/>
                <w:rFonts w:eastAsia="宋体"/>
                <w:sz w:val="22"/>
                <w:lang w:eastAsia="zh-CN"/>
              </w:rPr>
            </w:pPr>
            <w:ins w:id="1116" w:author="hzhao" w:date="2010-10-29T16:59:00Z">
              <w:r w:rsidRPr="00E4590B">
                <w:rPr>
                  <w:rFonts w:eastAsia="宋体"/>
                  <w:sz w:val="22"/>
                  <w:lang w:eastAsia="zh-CN"/>
                </w:rPr>
                <w:t>acl 3333</w:t>
              </w:r>
            </w:ins>
          </w:p>
          <w:p w:rsidR="006213D5" w:rsidRPr="00E4590B" w:rsidRDefault="006213D5" w:rsidP="006213D5">
            <w:pPr>
              <w:pStyle w:val="Body"/>
              <w:rPr>
                <w:ins w:id="1117" w:author="hzhao" w:date="2010-10-29T16:59:00Z"/>
                <w:rFonts w:eastAsia="宋体"/>
                <w:sz w:val="22"/>
                <w:lang w:eastAsia="zh-CN"/>
              </w:rPr>
            </w:pPr>
            <w:ins w:id="1118" w:author="hzhao" w:date="2010-10-29T16:59:00Z">
              <w:r w:rsidRPr="00E4590B">
                <w:rPr>
                  <w:rFonts w:eastAsia="宋体"/>
                  <w:sz w:val="22"/>
                  <w:lang w:eastAsia="zh-CN"/>
                </w:rPr>
                <w:t xml:space="preserve"> rule 0 deny UDP destination 192.168.20.200 0 </w:t>
              </w:r>
            </w:ins>
          </w:p>
          <w:p w:rsidR="006213D5" w:rsidRPr="00E4590B" w:rsidRDefault="006213D5" w:rsidP="006213D5">
            <w:pPr>
              <w:pStyle w:val="Body"/>
              <w:rPr>
                <w:ins w:id="1119" w:author="hzhao" w:date="2010-10-29T16:59:00Z"/>
                <w:rFonts w:eastAsia="宋体"/>
                <w:sz w:val="22"/>
                <w:lang w:eastAsia="zh-CN"/>
              </w:rPr>
            </w:pPr>
            <w:ins w:id="1120" w:author="hzhao" w:date="2010-10-29T16:59:00Z">
              <w:r w:rsidRPr="00E4590B">
                <w:rPr>
                  <w:rFonts w:eastAsia="宋体"/>
                  <w:sz w:val="22"/>
                  <w:lang w:eastAsia="zh-CN"/>
                </w:rPr>
                <w:t xml:space="preserve"> rule 1 deny UDP destination 192.168.51.252 0 </w:t>
              </w:r>
            </w:ins>
          </w:p>
          <w:p w:rsidR="006213D5" w:rsidRPr="00E4590B" w:rsidRDefault="006213D5" w:rsidP="006213D5">
            <w:pPr>
              <w:pStyle w:val="Body"/>
              <w:rPr>
                <w:ins w:id="1121" w:author="hzhao" w:date="2010-10-29T16:59:00Z"/>
                <w:rFonts w:eastAsia="宋体"/>
                <w:sz w:val="22"/>
                <w:lang w:eastAsia="zh-CN"/>
              </w:rPr>
            </w:pPr>
            <w:ins w:id="1122" w:author="hzhao" w:date="2010-10-29T16:59:00Z">
              <w:r w:rsidRPr="00E4590B">
                <w:rPr>
                  <w:rFonts w:eastAsia="宋体"/>
                  <w:sz w:val="22"/>
                  <w:lang w:eastAsia="zh-CN"/>
                </w:rPr>
                <w:t xml:space="preserve"> rule 2 deny TCP destination 192.168.20.200 0 </w:t>
              </w:r>
            </w:ins>
          </w:p>
          <w:p w:rsidR="006213D5" w:rsidRDefault="006213D5" w:rsidP="006213D5">
            <w:pPr>
              <w:pStyle w:val="Body"/>
              <w:rPr>
                <w:ins w:id="1123" w:author="hzhao" w:date="2010-10-29T16:59:00Z"/>
                <w:rFonts w:eastAsia="宋体"/>
                <w:sz w:val="22"/>
                <w:lang w:eastAsia="zh-CN"/>
              </w:rPr>
            </w:pPr>
            <w:ins w:id="1124" w:author="hzhao" w:date="2010-10-29T16:59:00Z">
              <w:r w:rsidRPr="00E4590B">
                <w:rPr>
                  <w:rFonts w:eastAsia="宋体"/>
                  <w:sz w:val="22"/>
                  <w:lang w:eastAsia="zh-CN"/>
                </w:rPr>
                <w:t xml:space="preserve"> rule 3 deny </w:t>
              </w:r>
              <w:r>
                <w:rPr>
                  <w:rFonts w:eastAsia="宋体"/>
                  <w:sz w:val="22"/>
                  <w:lang w:eastAsia="zh-CN"/>
                </w:rPr>
                <w:t xml:space="preserve">TCP destination 192.168.51.252 </w:t>
              </w:r>
            </w:ins>
          </w:p>
          <w:p w:rsidR="006213D5" w:rsidRPr="00E4590B" w:rsidRDefault="006213D5" w:rsidP="006213D5">
            <w:pPr>
              <w:pStyle w:val="Body"/>
              <w:rPr>
                <w:ins w:id="1125" w:author="hzhao" w:date="2010-10-29T16:59:00Z"/>
                <w:rFonts w:eastAsia="宋体"/>
                <w:sz w:val="22"/>
                <w:lang w:eastAsia="zh-CN"/>
              </w:rPr>
            </w:pPr>
            <w:ins w:id="1126" w:author="hzhao" w:date="2010-10-29T16:59:00Z">
              <w:r w:rsidRPr="00E4590B">
                <w:rPr>
                  <w:rFonts w:eastAsia="宋体"/>
                  <w:sz w:val="22"/>
                  <w:lang w:eastAsia="zh-CN"/>
                </w:rPr>
                <w:t>[H3C-Ethernet1/0/8]packet-filter inbound ip-group 3333 rule 2</w:t>
              </w:r>
            </w:ins>
          </w:p>
          <w:p w:rsidR="006213D5" w:rsidRDefault="006213D5" w:rsidP="006213D5">
            <w:pPr>
              <w:pStyle w:val="Body"/>
              <w:rPr>
                <w:ins w:id="1127" w:author="hzhao" w:date="2010-10-29T16:59:00Z"/>
                <w:rFonts w:eastAsia="宋体"/>
                <w:sz w:val="22"/>
                <w:lang w:eastAsia="zh-CN"/>
              </w:rPr>
            </w:pPr>
            <w:ins w:id="1128" w:author="hzhao" w:date="2010-10-29T16:59:00Z">
              <w:r w:rsidRPr="00E4590B">
                <w:rPr>
                  <w:rFonts w:eastAsia="宋体"/>
                  <w:sz w:val="22"/>
                  <w:lang w:eastAsia="zh-CN"/>
                </w:rPr>
                <w:t>[H3C-Ethernet1/0/8]packet-filter inbound ip-group 3333 rule 0</w:t>
              </w:r>
            </w:ins>
          </w:p>
          <w:p w:rsidR="006213D5" w:rsidRPr="0055570B" w:rsidRDefault="006213D5" w:rsidP="006213D5">
            <w:pPr>
              <w:pStyle w:val="Body"/>
              <w:rPr>
                <w:ins w:id="1129" w:author="hzhao" w:date="2010-10-29T16:59:00Z"/>
                <w:rFonts w:eastAsia="宋体"/>
                <w:sz w:val="22"/>
                <w:lang w:eastAsia="zh-CN"/>
              </w:rPr>
            </w:pPr>
            <w:ins w:id="1130" w:author="hzhao" w:date="2010-10-29T16:59:00Z">
              <w:r w:rsidRPr="0055570B">
                <w:rPr>
                  <w:rFonts w:eastAsia="宋体"/>
                  <w:sz w:val="22"/>
                  <w:lang w:eastAsia="zh-CN"/>
                </w:rPr>
                <w:t>[H3C-Ethernet1/0/8]packet-filter inbound ip-group 3333 rule 1</w:t>
              </w:r>
            </w:ins>
          </w:p>
          <w:p w:rsidR="006213D5" w:rsidRDefault="006213D5" w:rsidP="006213D5">
            <w:pPr>
              <w:pStyle w:val="Body"/>
              <w:rPr>
                <w:ins w:id="1131" w:author="hzhao" w:date="2010-10-29T16:59:00Z"/>
                <w:rFonts w:eastAsia="宋体"/>
                <w:sz w:val="22"/>
                <w:lang w:eastAsia="zh-CN"/>
              </w:rPr>
            </w:pPr>
            <w:ins w:id="1132" w:author="hzhao" w:date="2010-10-29T16:59:00Z">
              <w:r w:rsidRPr="0055570B">
                <w:rPr>
                  <w:rFonts w:eastAsia="宋体"/>
                  <w:sz w:val="22"/>
                  <w:lang w:eastAsia="zh-CN"/>
                </w:rPr>
                <w:t xml:space="preserve">[H3C-Ethernet1/0/8] packet-filter inbound ip-group 3333 rule </w:t>
              </w:r>
              <w:r>
                <w:rPr>
                  <w:rFonts w:eastAsia="宋体" w:hint="eastAsia"/>
                  <w:sz w:val="22"/>
                  <w:lang w:eastAsia="zh-CN"/>
                </w:rPr>
                <w:t>3</w:t>
              </w:r>
            </w:ins>
          </w:p>
          <w:p w:rsidR="006213D5" w:rsidRPr="0055570B" w:rsidRDefault="006213D5" w:rsidP="006213D5">
            <w:pPr>
              <w:pStyle w:val="Body"/>
              <w:rPr>
                <w:ins w:id="1133" w:author="hzhao" w:date="2010-10-29T16:59:00Z"/>
                <w:rFonts w:eastAsia="宋体"/>
                <w:sz w:val="22"/>
                <w:lang w:eastAsia="zh-CN"/>
              </w:rPr>
            </w:pPr>
            <w:ins w:id="1134" w:author="hzhao" w:date="2010-10-29T16:59:00Z">
              <w:r w:rsidRPr="0055570B">
                <w:rPr>
                  <w:rFonts w:eastAsia="宋体"/>
                  <w:sz w:val="22"/>
                  <w:lang w:eastAsia="zh-CN"/>
                </w:rPr>
                <w:t>[H3C-Ethernet1/0/12]packet-filter inbound ip-group 3333 rule 1</w:t>
              </w:r>
            </w:ins>
          </w:p>
          <w:p w:rsidR="00160E94" w:rsidRPr="00923513" w:rsidRDefault="006213D5" w:rsidP="006213D5">
            <w:pPr>
              <w:pStyle w:val="Body"/>
              <w:rPr>
                <w:rFonts w:eastAsia="宋体"/>
                <w:sz w:val="22"/>
                <w:lang w:eastAsia="zh-CN"/>
              </w:rPr>
            </w:pPr>
            <w:ins w:id="1135" w:author="hzhao" w:date="2010-10-29T16:59:00Z">
              <w:r w:rsidRPr="0055570B">
                <w:rPr>
                  <w:rFonts w:eastAsia="宋体"/>
                  <w:sz w:val="22"/>
                  <w:lang w:eastAsia="zh-CN"/>
                </w:rPr>
                <w:lastRenderedPageBreak/>
                <w:t>[H3C-Ethernet1/0/12] packet-filter inbound ip-group 3333 rule</w:t>
              </w:r>
              <w:r>
                <w:rPr>
                  <w:rFonts w:eastAsia="宋体" w:hint="eastAsia"/>
                  <w:sz w:val="22"/>
                  <w:lang w:eastAsia="zh-CN"/>
                </w:rPr>
                <w:t xml:space="preserve"> 3</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6213D5" w:rsidP="00160E94">
            <w:pPr>
              <w:pStyle w:val="Body"/>
              <w:rPr>
                <w:ins w:id="1136" w:author="hzhao" w:date="2010-10-29T17:00:00Z"/>
                <w:rFonts w:eastAsia="宋体"/>
                <w:sz w:val="22"/>
                <w:lang w:eastAsia="zh-CN"/>
              </w:rPr>
            </w:pPr>
            <w:ins w:id="1137" w:author="hzhao" w:date="2010-10-29T16:59:00Z">
              <w:r>
                <w:rPr>
                  <w:rFonts w:eastAsia="宋体" w:hint="eastAsia"/>
                  <w:sz w:val="22"/>
                  <w:lang w:eastAsia="zh-CN"/>
                </w:rPr>
                <w:t>1. Open _debug capwap ha and debug console to check work flow for capwap choose HM(no capwap client enable, capwap client enable), check if AP connect to HM</w:t>
              </w:r>
            </w:ins>
          </w:p>
          <w:p w:rsidR="006213D5" w:rsidRPr="006213D5" w:rsidRDefault="006213D5" w:rsidP="00160E94">
            <w:pPr>
              <w:pStyle w:val="Body"/>
              <w:rPr>
                <w:rFonts w:eastAsia="宋体"/>
                <w:sz w:val="22"/>
                <w:lang w:eastAsia="zh-CN"/>
              </w:rPr>
            </w:pPr>
            <w:ins w:id="1138" w:author="hzhao" w:date="2010-10-29T17:00:00Z">
              <w:r>
                <w:rPr>
                  <w:rFonts w:eastAsia="宋体" w:hint="eastAsia"/>
                  <w:sz w:val="22"/>
                  <w:lang w:eastAsia="zh-CN"/>
                </w:rPr>
                <w:t>2.Show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213D5" w:rsidRDefault="00160E94" w:rsidP="00160E94">
            <w:pPr>
              <w:pStyle w:val="Body"/>
              <w:rPr>
                <w:ins w:id="1139" w:author="hzhao" w:date="2010-10-29T17:01:00Z"/>
                <w:rFonts w:eastAsia="宋体"/>
                <w:sz w:val="22"/>
                <w:lang w:eastAsia="zh-CN"/>
              </w:rPr>
            </w:pPr>
            <w:r>
              <w:rPr>
                <w:rFonts w:eastAsia="宋体" w:hint="eastAsia"/>
                <w:sz w:val="22"/>
                <w:lang w:eastAsia="zh-CN"/>
              </w:rPr>
              <w:t>1,</w:t>
            </w:r>
            <w:ins w:id="1140" w:author="hzhao" w:date="2010-10-29T17:00:00Z">
              <w:r w:rsidR="006213D5">
                <w:rPr>
                  <w:rFonts w:eastAsia="宋体" w:hint="eastAsia"/>
                  <w:sz w:val="22"/>
                  <w:lang w:eastAsia="zh-CN"/>
                </w:rPr>
                <w:t>AP will loop t</w:t>
              </w:r>
            </w:ins>
            <w:ins w:id="1141" w:author="hzhao" w:date="2010-10-29T17:20:00Z">
              <w:r w:rsidR="00785EE5">
                <w:rPr>
                  <w:rFonts w:eastAsia="宋体" w:hint="eastAsia"/>
                  <w:sz w:val="22"/>
                  <w:lang w:eastAsia="zh-CN"/>
                </w:rPr>
                <w:t>he following</w:t>
              </w:r>
            </w:ins>
            <w:ins w:id="1142" w:author="hzhao" w:date="2010-10-29T17:00:00Z">
              <w:r w:rsidR="006213D5">
                <w:rPr>
                  <w:rFonts w:eastAsia="宋体" w:hint="eastAsia"/>
                  <w:sz w:val="22"/>
                  <w:lang w:eastAsia="zh-CN"/>
                </w:rPr>
                <w:t xml:space="preserve"> logic: </w:t>
              </w:r>
            </w:ins>
          </w:p>
          <w:p w:rsidR="006213D5" w:rsidRDefault="006213D5" w:rsidP="00160E94">
            <w:pPr>
              <w:pStyle w:val="Body"/>
              <w:rPr>
                <w:ins w:id="1143" w:author="hzhao" w:date="2010-10-29T17:01:00Z"/>
                <w:rFonts w:eastAsia="宋体"/>
                <w:sz w:val="22"/>
                <w:lang w:eastAsia="zh-CN"/>
              </w:rPr>
            </w:pPr>
            <w:ins w:id="1144" w:author="hzhao" w:date="2010-10-29T17:01:00Z">
              <w:r>
                <w:rPr>
                  <w:rFonts w:eastAsia="宋体"/>
                  <w:sz w:val="22"/>
                  <w:lang w:eastAsia="zh-CN"/>
                </w:rPr>
                <w:t>P</w:t>
              </w:r>
              <w:r>
                <w:rPr>
                  <w:rFonts w:eastAsia="宋体" w:hint="eastAsia"/>
                  <w:sz w:val="22"/>
                  <w:lang w:eastAsia="zh-CN"/>
                </w:rPr>
                <w:t>rimary HM---UDP</w:t>
              </w:r>
            </w:ins>
          </w:p>
          <w:p w:rsidR="006213D5" w:rsidRDefault="006213D5" w:rsidP="00160E94">
            <w:pPr>
              <w:pStyle w:val="Body"/>
              <w:rPr>
                <w:ins w:id="1145" w:author="hzhao" w:date="2010-10-29T17:01:00Z"/>
                <w:rFonts w:eastAsia="宋体"/>
                <w:sz w:val="22"/>
                <w:lang w:eastAsia="zh-CN"/>
              </w:rPr>
            </w:pPr>
            <w:ins w:id="1146" w:author="hzhao" w:date="2010-10-29T17:01:00Z">
              <w:r>
                <w:rPr>
                  <w:rFonts w:eastAsia="宋体"/>
                  <w:sz w:val="22"/>
                  <w:lang w:eastAsia="zh-CN"/>
                </w:rPr>
                <w:t>Primary</w:t>
              </w:r>
              <w:r>
                <w:rPr>
                  <w:rFonts w:eastAsia="宋体" w:hint="eastAsia"/>
                  <w:sz w:val="22"/>
                  <w:lang w:eastAsia="zh-CN"/>
                </w:rPr>
                <w:t xml:space="preserve"> HM---TCP</w:t>
              </w:r>
            </w:ins>
          </w:p>
          <w:p w:rsidR="006213D5" w:rsidRDefault="006213D5" w:rsidP="00160E94">
            <w:pPr>
              <w:pStyle w:val="Body"/>
              <w:rPr>
                <w:ins w:id="1147" w:author="hzhao" w:date="2010-10-29T17:01:00Z"/>
                <w:rFonts w:eastAsia="宋体"/>
                <w:sz w:val="22"/>
                <w:lang w:eastAsia="zh-CN"/>
              </w:rPr>
            </w:pPr>
            <w:ins w:id="1148" w:author="hzhao" w:date="2010-10-29T17:01:00Z">
              <w:r>
                <w:rPr>
                  <w:rFonts w:eastAsia="宋体" w:hint="eastAsia"/>
                  <w:sz w:val="22"/>
                  <w:lang w:eastAsia="zh-CN"/>
                </w:rPr>
                <w:t>Backup HM----UDP</w:t>
              </w:r>
            </w:ins>
          </w:p>
          <w:p w:rsidR="006213D5" w:rsidRDefault="006213D5" w:rsidP="00160E94">
            <w:pPr>
              <w:pStyle w:val="Body"/>
              <w:rPr>
                <w:ins w:id="1149" w:author="hzhao" w:date="2010-10-29T17:01:00Z"/>
                <w:rFonts w:eastAsia="宋体"/>
                <w:sz w:val="22"/>
                <w:lang w:eastAsia="zh-CN"/>
              </w:rPr>
            </w:pPr>
            <w:ins w:id="1150" w:author="hzhao" w:date="2010-10-29T17:01:00Z">
              <w:r>
                <w:rPr>
                  <w:rFonts w:eastAsia="宋体" w:hint="eastAsia"/>
                  <w:sz w:val="22"/>
                  <w:lang w:eastAsia="zh-CN"/>
                </w:rPr>
                <w:t>Backup HM----TCP</w:t>
              </w:r>
            </w:ins>
          </w:p>
          <w:p w:rsidR="006213D5" w:rsidRDefault="006213D5" w:rsidP="00160E94">
            <w:pPr>
              <w:pStyle w:val="Body"/>
              <w:rPr>
                <w:ins w:id="1151" w:author="hzhao" w:date="2010-10-29T17:01:00Z"/>
                <w:rFonts w:eastAsia="宋体"/>
                <w:sz w:val="22"/>
                <w:lang w:eastAsia="zh-CN"/>
              </w:rPr>
            </w:pPr>
            <w:ins w:id="1152" w:author="hzhao" w:date="2010-10-29T17:01:00Z">
              <w:r>
                <w:rPr>
                  <w:rFonts w:eastAsia="宋体" w:hint="eastAsia"/>
                  <w:sz w:val="22"/>
                  <w:lang w:eastAsia="zh-CN"/>
                </w:rPr>
                <w:t>Broadcasting</w:t>
              </w:r>
            </w:ins>
          </w:p>
          <w:p w:rsidR="006213D5" w:rsidRDefault="006213D5" w:rsidP="00160E94">
            <w:pPr>
              <w:pStyle w:val="Body"/>
              <w:rPr>
                <w:ins w:id="1153" w:author="hzhao" w:date="2010-10-29T17:02:00Z"/>
                <w:rFonts w:eastAsia="宋体"/>
                <w:sz w:val="22"/>
                <w:lang w:eastAsia="zh-CN"/>
              </w:rPr>
            </w:pPr>
            <w:ins w:id="1154" w:author="hzhao" w:date="2010-10-29T17:02:00Z">
              <w:r>
                <w:rPr>
                  <w:rFonts w:eastAsia="宋体" w:hint="eastAsia"/>
                  <w:sz w:val="22"/>
                  <w:lang w:eastAsia="zh-CN"/>
                </w:rPr>
                <w:t>Primary HM---UDP</w:t>
              </w:r>
            </w:ins>
          </w:p>
          <w:p w:rsidR="006213D5" w:rsidRDefault="006213D5" w:rsidP="00160E94">
            <w:pPr>
              <w:pStyle w:val="Body"/>
              <w:rPr>
                <w:ins w:id="1155" w:author="hzhao" w:date="2010-10-29T17:02:00Z"/>
                <w:rFonts w:eastAsia="宋体"/>
                <w:sz w:val="22"/>
                <w:lang w:eastAsia="zh-CN"/>
              </w:rPr>
            </w:pPr>
            <w:ins w:id="1156" w:author="hzhao" w:date="2010-10-29T17:02:00Z">
              <w:r>
                <w:rPr>
                  <w:rFonts w:eastAsia="宋体"/>
                  <w:sz w:val="22"/>
                  <w:lang w:eastAsia="zh-CN"/>
                </w:rPr>
                <w:t>…………………………</w:t>
              </w:r>
              <w:r>
                <w:rPr>
                  <w:rFonts w:eastAsia="宋体" w:hint="eastAsia"/>
                  <w:sz w:val="22"/>
                  <w:lang w:eastAsia="zh-CN"/>
                </w:rPr>
                <w:t>.</w:t>
              </w:r>
            </w:ins>
          </w:p>
          <w:p w:rsidR="00160E94" w:rsidRDefault="006213D5" w:rsidP="00160E94">
            <w:pPr>
              <w:pStyle w:val="Body"/>
              <w:rPr>
                <w:rFonts w:eastAsia="宋体"/>
                <w:sz w:val="22"/>
                <w:lang w:eastAsia="zh-CN"/>
              </w:rPr>
            </w:pPr>
            <w:ins w:id="1157" w:author="hzhao" w:date="2010-10-29T17:02:00Z">
              <w:r>
                <w:rPr>
                  <w:rFonts w:eastAsia="宋体" w:hint="eastAsia"/>
                  <w:sz w:val="22"/>
                  <w:lang w:eastAsia="zh-CN"/>
                </w:rPr>
                <w:t>Could not find HM, could not connect to primary HM and backup HM</w:t>
              </w:r>
            </w:ins>
            <w:del w:id="1158" w:author="hzhao" w:date="2010-10-29T17:00:00Z">
              <w:r w:rsidR="00160E94" w:rsidDel="006213D5">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1159" w:author="hzhao" w:date="2010-10-29T17:00:00Z">
              <w:r w:rsidR="006213D5">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03BE4" w:rsidRPr="00F9038A" w:rsidRDefault="00303BE4" w:rsidP="00303BE4">
            <w:pPr>
              <w:pStyle w:val="Body"/>
              <w:rPr>
                <w:ins w:id="1160" w:author="hzhao" w:date="2010-10-29T17:16:00Z"/>
                <w:rFonts w:eastAsia="宋体"/>
                <w:sz w:val="22"/>
                <w:lang w:eastAsia="zh-CN"/>
              </w:rPr>
            </w:pPr>
            <w:ins w:id="1161" w:author="hzhao" w:date="2010-10-29T17:16:00Z">
              <w:r w:rsidRPr="00F9038A">
                <w:rPr>
                  <w:rFonts w:eastAsia="宋体"/>
                  <w:sz w:val="22"/>
                  <w:lang w:eastAsia="zh-CN"/>
                </w:rPr>
                <w:t>AH-0e5300#sho running-config | in capwap</w:t>
              </w:r>
            </w:ins>
          </w:p>
          <w:p w:rsidR="00303BE4" w:rsidRPr="00F9038A" w:rsidRDefault="00303BE4" w:rsidP="00303BE4">
            <w:pPr>
              <w:pStyle w:val="Body"/>
              <w:rPr>
                <w:ins w:id="1162" w:author="hzhao" w:date="2010-10-29T17:16:00Z"/>
                <w:rFonts w:eastAsia="宋体"/>
                <w:sz w:val="22"/>
                <w:lang w:eastAsia="zh-CN"/>
              </w:rPr>
            </w:pPr>
            <w:ins w:id="1163" w:author="hzhao" w:date="2010-10-29T17:16:00Z">
              <w:r w:rsidRPr="00F9038A">
                <w:rPr>
                  <w:rFonts w:eastAsia="宋体"/>
                  <w:sz w:val="22"/>
                  <w:lang w:eastAsia="zh-CN"/>
                </w:rPr>
                <w:t xml:space="preserve">capwap client server name hm1 </w:t>
              </w:r>
            </w:ins>
          </w:p>
          <w:p w:rsidR="00303BE4" w:rsidRDefault="00303BE4" w:rsidP="00303BE4">
            <w:pPr>
              <w:pStyle w:val="Body"/>
              <w:rPr>
                <w:ins w:id="1164" w:author="hzhao" w:date="2010-10-29T17:16:00Z"/>
                <w:rFonts w:eastAsia="宋体"/>
                <w:sz w:val="22"/>
                <w:lang w:eastAsia="zh-CN"/>
              </w:rPr>
            </w:pPr>
            <w:ins w:id="1165" w:author="hzhao" w:date="2010-10-29T17:16:00Z">
              <w:r w:rsidRPr="00F9038A">
                <w:rPr>
                  <w:rFonts w:eastAsia="宋体"/>
                  <w:sz w:val="22"/>
                  <w:lang w:eastAsia="zh-CN"/>
                </w:rPr>
                <w:t>capwap client server backup name hm2</w:t>
              </w:r>
            </w:ins>
          </w:p>
          <w:p w:rsidR="00303BE4" w:rsidRPr="00303BE4" w:rsidRDefault="00303BE4" w:rsidP="00243288">
            <w:pPr>
              <w:pStyle w:val="Body"/>
              <w:rPr>
                <w:ins w:id="1166" w:author="hzhao" w:date="2010-10-29T17:16:00Z"/>
                <w:rFonts w:eastAsia="宋体"/>
                <w:sz w:val="22"/>
                <w:lang w:eastAsia="zh-CN"/>
              </w:rPr>
            </w:pPr>
          </w:p>
          <w:p w:rsidR="00303BE4" w:rsidRDefault="00303BE4" w:rsidP="00243288">
            <w:pPr>
              <w:pStyle w:val="Body"/>
              <w:rPr>
                <w:ins w:id="1167" w:author="hzhao" w:date="2010-10-29T17:15:00Z"/>
                <w:rFonts w:eastAsia="宋体"/>
                <w:sz w:val="22"/>
                <w:lang w:eastAsia="zh-CN"/>
              </w:rPr>
            </w:pPr>
          </w:p>
          <w:p w:rsidR="00243288" w:rsidRPr="00243288" w:rsidRDefault="00243288" w:rsidP="00243288">
            <w:pPr>
              <w:pStyle w:val="Body"/>
              <w:rPr>
                <w:ins w:id="1168" w:author="hzhao" w:date="2010-10-29T17:03:00Z"/>
                <w:rFonts w:eastAsia="宋体"/>
                <w:sz w:val="22"/>
                <w:lang w:eastAsia="zh-CN"/>
              </w:rPr>
            </w:pPr>
            <w:ins w:id="1169" w:author="hzhao" w:date="2010-10-29T17:03:00Z">
              <w:r w:rsidRPr="00243288">
                <w:rPr>
                  <w:rFonts w:eastAsia="宋体"/>
                  <w:sz w:val="22"/>
                  <w:lang w:eastAsia="zh-CN"/>
                </w:rPr>
                <w:t>AH-0e5300#2010-10-29 08:53:16 debug   [capwap_ha, ah_capwap_func.c, 2138]: get hivemanager name from scd (first:hm1, second:hm2).</w:t>
              </w:r>
            </w:ins>
          </w:p>
          <w:p w:rsidR="00243288" w:rsidRPr="00243288" w:rsidRDefault="00243288" w:rsidP="00243288">
            <w:pPr>
              <w:pStyle w:val="Body"/>
              <w:rPr>
                <w:ins w:id="1170" w:author="hzhao" w:date="2010-10-29T17:03:00Z"/>
                <w:rFonts w:eastAsia="宋体"/>
                <w:sz w:val="22"/>
                <w:lang w:eastAsia="zh-CN"/>
              </w:rPr>
            </w:pPr>
            <w:ins w:id="1171" w:author="hzhao" w:date="2010-10-29T17:03:00Z">
              <w:r w:rsidRPr="00243288">
                <w:rPr>
                  <w:rFonts w:eastAsia="宋体"/>
                  <w:sz w:val="22"/>
                  <w:lang w:eastAsia="zh-CN"/>
                </w:rPr>
                <w:t>2010-10-29 08:53:16 debug   [capwap_ha, ah_capwap_func.c, 2029]: user has configed primary or backup HM's name,use primary name or backup name to try</w:t>
              </w:r>
            </w:ins>
          </w:p>
          <w:p w:rsidR="00243288" w:rsidRPr="00243288" w:rsidRDefault="00243288" w:rsidP="00243288">
            <w:pPr>
              <w:pStyle w:val="Body"/>
              <w:rPr>
                <w:ins w:id="1172" w:author="hzhao" w:date="2010-10-29T17:03:00Z"/>
                <w:rFonts w:eastAsia="宋体"/>
                <w:sz w:val="22"/>
                <w:lang w:eastAsia="zh-CN"/>
              </w:rPr>
            </w:pPr>
            <w:ins w:id="1173" w:author="hzhao" w:date="2010-10-29T17:03:00Z">
              <w:r w:rsidRPr="00243288">
                <w:rPr>
                  <w:rFonts w:eastAsia="宋体"/>
                  <w:sz w:val="22"/>
                  <w:lang w:eastAsia="zh-CN"/>
                </w:rPr>
                <w:t>2010-10-29 08:53:16 debug   [capwap_ha, ah_capwap_func.c, 1804]: get capwap server ip (192.168.20.200) for name (hm1)</w:t>
              </w:r>
            </w:ins>
          </w:p>
          <w:p w:rsidR="00243288" w:rsidRPr="00243288" w:rsidRDefault="00243288" w:rsidP="00243288">
            <w:pPr>
              <w:pStyle w:val="Body"/>
              <w:rPr>
                <w:ins w:id="1174" w:author="hzhao" w:date="2010-10-29T17:03:00Z"/>
                <w:rFonts w:eastAsia="宋体"/>
                <w:sz w:val="22"/>
                <w:lang w:eastAsia="zh-CN"/>
              </w:rPr>
            </w:pPr>
            <w:ins w:id="1175" w:author="hzhao" w:date="2010-10-29T17:03:00Z">
              <w:r w:rsidRPr="00243288">
                <w:rPr>
                  <w:rFonts w:eastAsia="宋体"/>
                  <w:sz w:val="22"/>
                  <w:lang w:eastAsia="zh-CN"/>
                </w:rPr>
                <w:t>2010-10-29 08:53:16 debug   [capwap_ha, ah_capwap_func.c, 1804]: get capwap server ip (192.168.51.252) for name (hm2)</w:t>
              </w:r>
            </w:ins>
          </w:p>
          <w:p w:rsidR="00243288" w:rsidRPr="00243288" w:rsidRDefault="00243288" w:rsidP="00243288">
            <w:pPr>
              <w:pStyle w:val="Body"/>
              <w:rPr>
                <w:ins w:id="1176" w:author="hzhao" w:date="2010-10-29T17:03:00Z"/>
                <w:rFonts w:eastAsia="宋体"/>
                <w:sz w:val="22"/>
                <w:lang w:eastAsia="zh-CN"/>
              </w:rPr>
            </w:pPr>
            <w:ins w:id="1177" w:author="hzhao" w:date="2010-10-29T17:03:00Z">
              <w:r w:rsidRPr="00243288">
                <w:rPr>
                  <w:rFonts w:eastAsia="宋体"/>
                  <w:sz w:val="22"/>
                  <w:lang w:eastAsia="zh-CN"/>
                </w:rPr>
                <w:t>2010-10-29 08:53:16 debug   [capwap_ha, ah_capwap_func.c, 2056]: use primary server(UDP), ip=192.168.20.200, port=12222</w:t>
              </w:r>
            </w:ins>
          </w:p>
          <w:p w:rsidR="00243288" w:rsidRPr="00243288" w:rsidRDefault="00243288" w:rsidP="00243288">
            <w:pPr>
              <w:pStyle w:val="Body"/>
              <w:rPr>
                <w:ins w:id="1178" w:author="hzhao" w:date="2010-10-29T17:03:00Z"/>
                <w:rFonts w:eastAsia="宋体"/>
                <w:sz w:val="22"/>
                <w:lang w:eastAsia="zh-CN"/>
              </w:rPr>
            </w:pPr>
            <w:ins w:id="1179" w:author="hzhao" w:date="2010-10-29T17:03:00Z">
              <w:r w:rsidRPr="00243288">
                <w:rPr>
                  <w:rFonts w:eastAsia="宋体"/>
                  <w:sz w:val="22"/>
                  <w:lang w:eastAsia="zh-CN"/>
                </w:rPr>
                <w:t>2010-10-29 08:54:40 debug   [capwap_ha, ah_capwap_func.c, 2138]: get hivemanager name from scd (first:hm1, second:hm2).</w:t>
              </w:r>
            </w:ins>
          </w:p>
          <w:p w:rsidR="00243288" w:rsidRPr="00243288" w:rsidRDefault="00243288" w:rsidP="00243288">
            <w:pPr>
              <w:pStyle w:val="Body"/>
              <w:rPr>
                <w:ins w:id="1180" w:author="hzhao" w:date="2010-10-29T17:03:00Z"/>
                <w:rFonts w:eastAsia="宋体"/>
                <w:sz w:val="22"/>
                <w:lang w:eastAsia="zh-CN"/>
              </w:rPr>
            </w:pPr>
            <w:ins w:id="1181" w:author="hzhao" w:date="2010-10-29T17:03:00Z">
              <w:r w:rsidRPr="00243288">
                <w:rPr>
                  <w:rFonts w:eastAsia="宋体"/>
                  <w:sz w:val="22"/>
                  <w:lang w:eastAsia="zh-CN"/>
                </w:rPr>
                <w:t>2010-10-29 08:54:40 debug   [capwap_ha, ah_capwap_func.c, 2029]: user has configed primary or backup HM's name,use primary name or backup name to try</w:t>
              </w:r>
            </w:ins>
          </w:p>
          <w:p w:rsidR="00243288" w:rsidRPr="00243288" w:rsidRDefault="00243288" w:rsidP="00243288">
            <w:pPr>
              <w:pStyle w:val="Body"/>
              <w:rPr>
                <w:ins w:id="1182" w:author="hzhao" w:date="2010-10-29T17:03:00Z"/>
                <w:rFonts w:eastAsia="宋体"/>
                <w:sz w:val="22"/>
                <w:lang w:eastAsia="zh-CN"/>
              </w:rPr>
            </w:pPr>
            <w:ins w:id="1183" w:author="hzhao" w:date="2010-10-29T17:03:00Z">
              <w:r w:rsidRPr="00243288">
                <w:rPr>
                  <w:rFonts w:eastAsia="宋体"/>
                  <w:sz w:val="22"/>
                  <w:lang w:eastAsia="zh-CN"/>
                </w:rPr>
                <w:t>2010-10-29 08:54:40 debug   [capwap_ha, ah_capwap_func.c, 1804]: get capwap server ip (192.168.20.200) for name (hm1)</w:t>
              </w:r>
            </w:ins>
          </w:p>
          <w:p w:rsidR="00243288" w:rsidRPr="00243288" w:rsidRDefault="00243288" w:rsidP="00243288">
            <w:pPr>
              <w:pStyle w:val="Body"/>
              <w:rPr>
                <w:ins w:id="1184" w:author="hzhao" w:date="2010-10-29T17:03:00Z"/>
                <w:rFonts w:eastAsia="宋体"/>
                <w:sz w:val="22"/>
                <w:lang w:eastAsia="zh-CN"/>
              </w:rPr>
            </w:pPr>
            <w:ins w:id="1185" w:author="hzhao" w:date="2010-10-29T17:03:00Z">
              <w:r w:rsidRPr="00243288">
                <w:rPr>
                  <w:rFonts w:eastAsia="宋体"/>
                  <w:sz w:val="22"/>
                  <w:lang w:eastAsia="zh-CN"/>
                </w:rPr>
                <w:t>2010-10-29 08:54:40 debug   [capwap_ha, ah_capwap_func.c, 1804]: get capwap server ip (192.168.51.252) for name (hm2)</w:t>
              </w:r>
            </w:ins>
          </w:p>
          <w:p w:rsidR="00243288" w:rsidRPr="00243288" w:rsidRDefault="00243288" w:rsidP="00243288">
            <w:pPr>
              <w:pStyle w:val="Body"/>
              <w:rPr>
                <w:ins w:id="1186" w:author="hzhao" w:date="2010-10-29T17:03:00Z"/>
                <w:rFonts w:eastAsia="宋体"/>
                <w:sz w:val="22"/>
                <w:lang w:eastAsia="zh-CN"/>
              </w:rPr>
            </w:pPr>
            <w:ins w:id="1187" w:author="hzhao" w:date="2010-10-29T17:03:00Z">
              <w:r w:rsidRPr="00243288">
                <w:rPr>
                  <w:rFonts w:eastAsia="宋体"/>
                  <w:sz w:val="22"/>
                  <w:lang w:eastAsia="zh-CN"/>
                </w:rPr>
                <w:t>2010-10-29 08:54:40 debug   [capwap_ha, ah_capwap_func.c, 2067]: use primary server(TCP), ip=192.168.20.200, port=80</w:t>
              </w:r>
            </w:ins>
          </w:p>
          <w:p w:rsidR="00243288" w:rsidRPr="00243288" w:rsidRDefault="00243288" w:rsidP="00243288">
            <w:pPr>
              <w:pStyle w:val="Body"/>
              <w:rPr>
                <w:ins w:id="1188" w:author="hzhao" w:date="2010-10-29T17:03:00Z"/>
                <w:rFonts w:eastAsia="宋体"/>
                <w:sz w:val="22"/>
                <w:lang w:eastAsia="zh-CN"/>
              </w:rPr>
            </w:pPr>
            <w:ins w:id="1189" w:author="hzhao" w:date="2010-10-29T17:03:00Z">
              <w:r w:rsidRPr="00243288">
                <w:rPr>
                  <w:rFonts w:eastAsia="宋体"/>
                  <w:sz w:val="22"/>
                  <w:lang w:eastAsia="zh-CN"/>
                </w:rPr>
                <w:t>2010-10-29 08:55:06 debug   [capwap_ha, ah_capwap_func.c, 2138]: get hivemanager name from scd (first:hm1, second:hm2).</w:t>
              </w:r>
            </w:ins>
          </w:p>
          <w:p w:rsidR="00243288" w:rsidRPr="00243288" w:rsidRDefault="00243288" w:rsidP="00243288">
            <w:pPr>
              <w:pStyle w:val="Body"/>
              <w:rPr>
                <w:ins w:id="1190" w:author="hzhao" w:date="2010-10-29T17:03:00Z"/>
                <w:rFonts w:eastAsia="宋体"/>
                <w:sz w:val="22"/>
                <w:lang w:eastAsia="zh-CN"/>
              </w:rPr>
            </w:pPr>
            <w:ins w:id="1191" w:author="hzhao" w:date="2010-10-29T17:03:00Z">
              <w:r w:rsidRPr="00243288">
                <w:rPr>
                  <w:rFonts w:eastAsia="宋体"/>
                  <w:sz w:val="22"/>
                  <w:lang w:eastAsia="zh-CN"/>
                </w:rPr>
                <w:t>2010-10-29 08:55:06 debug   [capwap_ha, ah_capwap_func.c, 2029]: user has configed primary or backup HM's name,use primary name or backup name to try</w:t>
              </w:r>
            </w:ins>
          </w:p>
          <w:p w:rsidR="00243288" w:rsidRPr="00243288" w:rsidRDefault="00243288" w:rsidP="00243288">
            <w:pPr>
              <w:pStyle w:val="Body"/>
              <w:rPr>
                <w:ins w:id="1192" w:author="hzhao" w:date="2010-10-29T17:03:00Z"/>
                <w:rFonts w:eastAsia="宋体"/>
                <w:sz w:val="22"/>
                <w:lang w:eastAsia="zh-CN"/>
              </w:rPr>
            </w:pPr>
            <w:ins w:id="1193" w:author="hzhao" w:date="2010-10-29T17:03:00Z">
              <w:r w:rsidRPr="00243288">
                <w:rPr>
                  <w:rFonts w:eastAsia="宋体"/>
                  <w:sz w:val="22"/>
                  <w:lang w:eastAsia="zh-CN"/>
                </w:rPr>
                <w:lastRenderedPageBreak/>
                <w:t>2010-10-29 08:55:06 debug   [capwap_ha, ah_capwap_func.c, 1804]: get capwap server ip (192.168.20.200) for name (hm1)</w:t>
              </w:r>
            </w:ins>
          </w:p>
          <w:p w:rsidR="00243288" w:rsidRPr="00243288" w:rsidRDefault="00243288" w:rsidP="00243288">
            <w:pPr>
              <w:pStyle w:val="Body"/>
              <w:rPr>
                <w:ins w:id="1194" w:author="hzhao" w:date="2010-10-29T17:03:00Z"/>
                <w:rFonts w:eastAsia="宋体"/>
                <w:sz w:val="22"/>
                <w:lang w:eastAsia="zh-CN"/>
              </w:rPr>
            </w:pPr>
            <w:ins w:id="1195" w:author="hzhao" w:date="2010-10-29T17:03:00Z">
              <w:r w:rsidRPr="00243288">
                <w:rPr>
                  <w:rFonts w:eastAsia="宋体"/>
                  <w:sz w:val="22"/>
                  <w:lang w:eastAsia="zh-CN"/>
                </w:rPr>
                <w:t>2010-10-29 08:55:06 debug   [capwap_ha, ah_capwap_func.c, 1804]: get capwap server ip (192.168.51.252) for name (hm2)</w:t>
              </w:r>
            </w:ins>
          </w:p>
          <w:p w:rsidR="00243288" w:rsidRPr="00243288" w:rsidRDefault="00243288" w:rsidP="00243288">
            <w:pPr>
              <w:pStyle w:val="Body"/>
              <w:rPr>
                <w:ins w:id="1196" w:author="hzhao" w:date="2010-10-29T17:03:00Z"/>
                <w:rFonts w:eastAsia="宋体"/>
                <w:sz w:val="22"/>
                <w:lang w:eastAsia="zh-CN"/>
              </w:rPr>
            </w:pPr>
            <w:ins w:id="1197" w:author="hzhao" w:date="2010-10-29T17:03:00Z">
              <w:r w:rsidRPr="00243288">
                <w:rPr>
                  <w:rFonts w:eastAsia="宋体"/>
                  <w:sz w:val="22"/>
                  <w:lang w:eastAsia="zh-CN"/>
                </w:rPr>
                <w:t>2010-10-29 08:55:06 debug   [capwap_ha, ah_capwap_func.c, 2078]: use backup server(UDP), ip=192.168.51.252, port=12222</w:t>
              </w:r>
            </w:ins>
          </w:p>
          <w:p w:rsidR="00243288" w:rsidRPr="00243288" w:rsidRDefault="00243288" w:rsidP="00243288">
            <w:pPr>
              <w:pStyle w:val="Body"/>
              <w:rPr>
                <w:ins w:id="1198" w:author="hzhao" w:date="2010-10-29T17:03:00Z"/>
                <w:rFonts w:eastAsia="宋体"/>
                <w:sz w:val="22"/>
                <w:lang w:eastAsia="zh-CN"/>
              </w:rPr>
            </w:pPr>
            <w:ins w:id="1199" w:author="hzhao" w:date="2010-10-29T17:03:00Z">
              <w:r w:rsidRPr="00243288">
                <w:rPr>
                  <w:rFonts w:eastAsia="宋体"/>
                  <w:sz w:val="22"/>
                  <w:lang w:eastAsia="zh-CN"/>
                </w:rPr>
                <w:t>2010-10-29 08:56:30 debug   [capwap_ha, ah_capwap_func.c, 2138]: get hivemanager name from scd (first:hm1, second:hm2).</w:t>
              </w:r>
            </w:ins>
          </w:p>
          <w:p w:rsidR="00243288" w:rsidRPr="00243288" w:rsidRDefault="00243288" w:rsidP="00243288">
            <w:pPr>
              <w:pStyle w:val="Body"/>
              <w:rPr>
                <w:ins w:id="1200" w:author="hzhao" w:date="2010-10-29T17:03:00Z"/>
                <w:rFonts w:eastAsia="宋体"/>
                <w:sz w:val="22"/>
                <w:lang w:eastAsia="zh-CN"/>
              </w:rPr>
            </w:pPr>
            <w:ins w:id="1201" w:author="hzhao" w:date="2010-10-29T17:03:00Z">
              <w:r w:rsidRPr="00243288">
                <w:rPr>
                  <w:rFonts w:eastAsia="宋体"/>
                  <w:sz w:val="22"/>
                  <w:lang w:eastAsia="zh-CN"/>
                </w:rPr>
                <w:t>2010-10-29 08:56:30 debug   [capwap_ha, ah_capwap_func.c, 2029]: user has configed primary or backup HM's name,use primary name or backup name to try</w:t>
              </w:r>
            </w:ins>
          </w:p>
          <w:p w:rsidR="00243288" w:rsidRPr="00243288" w:rsidRDefault="00243288" w:rsidP="00243288">
            <w:pPr>
              <w:pStyle w:val="Body"/>
              <w:rPr>
                <w:ins w:id="1202" w:author="hzhao" w:date="2010-10-29T17:03:00Z"/>
                <w:rFonts w:eastAsia="宋体"/>
                <w:sz w:val="22"/>
                <w:lang w:eastAsia="zh-CN"/>
              </w:rPr>
            </w:pPr>
            <w:ins w:id="1203" w:author="hzhao" w:date="2010-10-29T17:03:00Z">
              <w:r w:rsidRPr="00243288">
                <w:rPr>
                  <w:rFonts w:eastAsia="宋体"/>
                  <w:sz w:val="22"/>
                  <w:lang w:eastAsia="zh-CN"/>
                </w:rPr>
                <w:t>2010-10-29 08:56:30 debug   [capwap_ha, ah_capwap_func.c, 1804]: get capwap server ip (192.168.20.200) for name (hm1)</w:t>
              </w:r>
            </w:ins>
          </w:p>
          <w:p w:rsidR="00243288" w:rsidRPr="00243288" w:rsidRDefault="00243288" w:rsidP="00243288">
            <w:pPr>
              <w:pStyle w:val="Body"/>
              <w:rPr>
                <w:ins w:id="1204" w:author="hzhao" w:date="2010-10-29T17:03:00Z"/>
                <w:rFonts w:eastAsia="宋体"/>
                <w:sz w:val="22"/>
                <w:lang w:eastAsia="zh-CN"/>
              </w:rPr>
            </w:pPr>
            <w:ins w:id="1205" w:author="hzhao" w:date="2010-10-29T17:03:00Z">
              <w:r w:rsidRPr="00243288">
                <w:rPr>
                  <w:rFonts w:eastAsia="宋体"/>
                  <w:sz w:val="22"/>
                  <w:lang w:eastAsia="zh-CN"/>
                </w:rPr>
                <w:t>2010-10-29 08:56:30 debug   [capwap_ha, ah_capwap_func.c, 1804]: get capwap server ip (192.168.51.252) for name (hm2)</w:t>
              </w:r>
            </w:ins>
          </w:p>
          <w:p w:rsidR="00243288" w:rsidRPr="00243288" w:rsidRDefault="00243288" w:rsidP="00243288">
            <w:pPr>
              <w:pStyle w:val="Body"/>
              <w:rPr>
                <w:ins w:id="1206" w:author="hzhao" w:date="2010-10-29T17:03:00Z"/>
                <w:rFonts w:eastAsia="宋体"/>
                <w:sz w:val="22"/>
                <w:lang w:eastAsia="zh-CN"/>
              </w:rPr>
            </w:pPr>
            <w:ins w:id="1207" w:author="hzhao" w:date="2010-10-29T17:03:00Z">
              <w:r w:rsidRPr="00243288">
                <w:rPr>
                  <w:rFonts w:eastAsia="宋体"/>
                  <w:sz w:val="22"/>
                  <w:lang w:eastAsia="zh-CN"/>
                </w:rPr>
                <w:t>2010-10-29 08:56:30 debug   [capwap_ha, ah_capwap_func.c, 2089]: use backup server(TCP), ip=192.168.51.252, port=80</w:t>
              </w:r>
            </w:ins>
          </w:p>
          <w:p w:rsidR="00243288" w:rsidRPr="00243288" w:rsidRDefault="00243288" w:rsidP="00243288">
            <w:pPr>
              <w:pStyle w:val="Body"/>
              <w:rPr>
                <w:ins w:id="1208" w:author="hzhao" w:date="2010-10-29T17:03:00Z"/>
                <w:rFonts w:eastAsia="宋体"/>
                <w:sz w:val="22"/>
                <w:lang w:eastAsia="zh-CN"/>
              </w:rPr>
            </w:pPr>
            <w:ins w:id="1209" w:author="hzhao" w:date="2010-10-29T17:03:00Z">
              <w:r w:rsidRPr="00243288">
                <w:rPr>
                  <w:rFonts w:eastAsia="宋体"/>
                  <w:sz w:val="22"/>
                  <w:lang w:eastAsia="zh-CN"/>
                </w:rPr>
                <w:t>2010-10-29 08:56:55 debug   [capwap_ha, ah_capwap_func.c, 2138]: get hivemanager name from scd (first:hm1, second:hm2).</w:t>
              </w:r>
            </w:ins>
          </w:p>
          <w:p w:rsidR="00243288" w:rsidRPr="00243288" w:rsidRDefault="00243288" w:rsidP="00243288">
            <w:pPr>
              <w:pStyle w:val="Body"/>
              <w:rPr>
                <w:ins w:id="1210" w:author="hzhao" w:date="2010-10-29T17:03:00Z"/>
                <w:rFonts w:eastAsia="宋体"/>
                <w:sz w:val="22"/>
                <w:lang w:eastAsia="zh-CN"/>
              </w:rPr>
            </w:pPr>
            <w:ins w:id="1211" w:author="hzhao" w:date="2010-10-29T17:03:00Z">
              <w:r w:rsidRPr="00243288">
                <w:rPr>
                  <w:rFonts w:eastAsia="宋体"/>
                  <w:sz w:val="22"/>
                  <w:lang w:eastAsia="zh-CN"/>
                </w:rPr>
                <w:t>2010-10-29 08:56:55 debug   [capwap_ha, ah_capwap_func.c, 2029]: user has configed primary or backup HM's name,use primary name or backup name to try</w:t>
              </w:r>
            </w:ins>
          </w:p>
          <w:p w:rsidR="00243288" w:rsidRPr="00243288" w:rsidRDefault="00243288" w:rsidP="00243288">
            <w:pPr>
              <w:pStyle w:val="Body"/>
              <w:rPr>
                <w:ins w:id="1212" w:author="hzhao" w:date="2010-10-29T17:03:00Z"/>
                <w:rFonts w:eastAsia="宋体"/>
                <w:sz w:val="22"/>
                <w:lang w:eastAsia="zh-CN"/>
              </w:rPr>
            </w:pPr>
            <w:ins w:id="1213" w:author="hzhao" w:date="2010-10-29T17:03:00Z">
              <w:r w:rsidRPr="00243288">
                <w:rPr>
                  <w:rFonts w:eastAsia="宋体"/>
                  <w:sz w:val="22"/>
                  <w:lang w:eastAsia="zh-CN"/>
                </w:rPr>
                <w:t>2010-10-29 08:56:55 debug   [capwap_ha, ah_capwap_func.c, 1804]: get capwap server ip (192.168.20.200) for name (hm1)</w:t>
              </w:r>
            </w:ins>
          </w:p>
          <w:p w:rsidR="00243288" w:rsidRPr="00243288" w:rsidRDefault="00243288" w:rsidP="00243288">
            <w:pPr>
              <w:pStyle w:val="Body"/>
              <w:rPr>
                <w:ins w:id="1214" w:author="hzhao" w:date="2010-10-29T17:03:00Z"/>
                <w:rFonts w:eastAsia="宋体"/>
                <w:sz w:val="22"/>
                <w:lang w:eastAsia="zh-CN"/>
              </w:rPr>
            </w:pPr>
            <w:ins w:id="1215" w:author="hzhao" w:date="2010-10-29T17:03:00Z">
              <w:r w:rsidRPr="00243288">
                <w:rPr>
                  <w:rFonts w:eastAsia="宋体"/>
                  <w:sz w:val="22"/>
                  <w:lang w:eastAsia="zh-CN"/>
                </w:rPr>
                <w:t>2010-10-29 08:56:55 debug   [capwap_ha, ah_capwap_func.c, 1804]: get capwap server ip (192.168.51.252) for name (hm2)</w:t>
              </w:r>
            </w:ins>
          </w:p>
          <w:p w:rsidR="00243288" w:rsidRPr="00243288" w:rsidRDefault="00243288" w:rsidP="00243288">
            <w:pPr>
              <w:pStyle w:val="Body"/>
              <w:rPr>
                <w:ins w:id="1216" w:author="hzhao" w:date="2010-10-29T17:03:00Z"/>
                <w:rFonts w:eastAsia="宋体"/>
                <w:sz w:val="22"/>
                <w:lang w:eastAsia="zh-CN"/>
              </w:rPr>
            </w:pPr>
            <w:ins w:id="1217" w:author="hzhao" w:date="2010-10-29T17:03:00Z">
              <w:r w:rsidRPr="00243288">
                <w:rPr>
                  <w:rFonts w:eastAsia="宋体"/>
                  <w:sz w:val="22"/>
                  <w:lang w:eastAsia="zh-CN"/>
                </w:rPr>
                <w:t>2010-10-29 08:56:55 debug   [capwap_ha, ah_capwap_func.c, 2098]: use broadcast, ip=0.0.0.0, port=12222</w:t>
              </w:r>
            </w:ins>
          </w:p>
          <w:p w:rsidR="00243288" w:rsidRPr="00243288" w:rsidRDefault="00243288" w:rsidP="00243288">
            <w:pPr>
              <w:pStyle w:val="Body"/>
              <w:rPr>
                <w:ins w:id="1218" w:author="hzhao" w:date="2010-10-29T17:03:00Z"/>
                <w:rFonts w:eastAsia="宋体"/>
                <w:sz w:val="22"/>
                <w:lang w:eastAsia="zh-CN"/>
              </w:rPr>
            </w:pPr>
            <w:ins w:id="1219" w:author="hzhao" w:date="2010-10-29T17:03:00Z">
              <w:r w:rsidRPr="00243288">
                <w:rPr>
                  <w:rFonts w:eastAsia="宋体"/>
                  <w:sz w:val="22"/>
                  <w:lang w:eastAsia="zh-CN"/>
                </w:rPr>
                <w:t>2010-10-29 09:01:15 debug   [capwap_ha, ah_capwap_func.c, 2138]: get hivemanager name from scd (first:hm1, second:hm2).</w:t>
              </w:r>
            </w:ins>
          </w:p>
          <w:p w:rsidR="00243288" w:rsidRPr="00243288" w:rsidRDefault="00243288" w:rsidP="00243288">
            <w:pPr>
              <w:pStyle w:val="Body"/>
              <w:rPr>
                <w:ins w:id="1220" w:author="hzhao" w:date="2010-10-29T17:03:00Z"/>
                <w:rFonts w:eastAsia="宋体"/>
                <w:sz w:val="22"/>
                <w:lang w:eastAsia="zh-CN"/>
              </w:rPr>
            </w:pPr>
            <w:ins w:id="1221" w:author="hzhao" w:date="2010-10-29T17:03:00Z">
              <w:r w:rsidRPr="00243288">
                <w:rPr>
                  <w:rFonts w:eastAsia="宋体"/>
                  <w:sz w:val="22"/>
                  <w:lang w:eastAsia="zh-CN"/>
                </w:rPr>
                <w:t>2010-10-29 09:01:15 debug   [capwap_ha, ah_capwap_func.c, 2029]: user has configed primary or backup HM's name,use primary name or backup name to try</w:t>
              </w:r>
            </w:ins>
          </w:p>
          <w:p w:rsidR="00243288" w:rsidRPr="00243288" w:rsidRDefault="00243288" w:rsidP="00243288">
            <w:pPr>
              <w:pStyle w:val="Body"/>
              <w:rPr>
                <w:ins w:id="1222" w:author="hzhao" w:date="2010-10-29T17:03:00Z"/>
                <w:rFonts w:eastAsia="宋体"/>
                <w:sz w:val="22"/>
                <w:lang w:eastAsia="zh-CN"/>
              </w:rPr>
            </w:pPr>
            <w:ins w:id="1223" w:author="hzhao" w:date="2010-10-29T17:03:00Z">
              <w:r w:rsidRPr="00243288">
                <w:rPr>
                  <w:rFonts w:eastAsia="宋体"/>
                  <w:sz w:val="22"/>
                  <w:lang w:eastAsia="zh-CN"/>
                </w:rPr>
                <w:t>2010-10-29 09:01:15 debug   [capwap_ha, ah_capwap_func.c, 1804]: get capwap server ip (192.168.20.200) for name (hm1)</w:t>
              </w:r>
            </w:ins>
          </w:p>
          <w:p w:rsidR="00243288" w:rsidRPr="00243288" w:rsidRDefault="00243288" w:rsidP="00243288">
            <w:pPr>
              <w:pStyle w:val="Body"/>
              <w:rPr>
                <w:ins w:id="1224" w:author="hzhao" w:date="2010-10-29T17:03:00Z"/>
                <w:rFonts w:eastAsia="宋体"/>
                <w:sz w:val="22"/>
                <w:lang w:eastAsia="zh-CN"/>
              </w:rPr>
            </w:pPr>
            <w:ins w:id="1225" w:author="hzhao" w:date="2010-10-29T17:03:00Z">
              <w:r w:rsidRPr="00243288">
                <w:rPr>
                  <w:rFonts w:eastAsia="宋体"/>
                  <w:sz w:val="22"/>
                  <w:lang w:eastAsia="zh-CN"/>
                </w:rPr>
                <w:t>2010-10-29 09:01:15 debug   [capwap_ha, ah_capwap_func.c, 1804]: get capwap server ip (192.168.51.252) for name (hm2)</w:t>
              </w:r>
            </w:ins>
          </w:p>
          <w:p w:rsidR="00160E94" w:rsidRDefault="00243288" w:rsidP="00243288">
            <w:pPr>
              <w:pStyle w:val="Body"/>
              <w:rPr>
                <w:ins w:id="1226" w:author="hzhao" w:date="2010-10-29T17:03:00Z"/>
                <w:rFonts w:eastAsia="宋体"/>
                <w:sz w:val="22"/>
                <w:lang w:eastAsia="zh-CN"/>
              </w:rPr>
            </w:pPr>
            <w:ins w:id="1227" w:author="hzhao" w:date="2010-10-29T17:03:00Z">
              <w:r w:rsidRPr="00243288">
                <w:rPr>
                  <w:rFonts w:eastAsia="宋体"/>
                  <w:sz w:val="22"/>
                  <w:lang w:eastAsia="zh-CN"/>
                </w:rPr>
                <w:t>2010-10-29 09:01:15 debug   [capwap_ha, ah_capwap_func.c, 2056]: use primary server(UDP), ip=192.168.20.200, port=12222</w:t>
              </w:r>
            </w:ins>
          </w:p>
          <w:p w:rsidR="00243288" w:rsidRDefault="00243288" w:rsidP="00243288">
            <w:pPr>
              <w:pStyle w:val="Body"/>
              <w:rPr>
                <w:ins w:id="1228" w:author="hzhao" w:date="2010-10-29T17:03:00Z"/>
                <w:rFonts w:eastAsia="宋体"/>
                <w:sz w:val="22"/>
                <w:lang w:eastAsia="zh-CN"/>
              </w:rPr>
            </w:pPr>
          </w:p>
          <w:p w:rsidR="00243288" w:rsidRPr="00923513" w:rsidRDefault="00243288" w:rsidP="00243288">
            <w:pPr>
              <w:pStyle w:val="Body"/>
              <w:rPr>
                <w:rFonts w:eastAsia="宋体"/>
                <w:sz w:val="22"/>
                <w:lang w:eastAsia="zh-CN"/>
              </w:rPr>
            </w:pPr>
            <w:ins w:id="1229" w:author="hzhao" w:date="2010-10-29T17:03:00Z">
              <w:r>
                <w:rPr>
                  <w:rFonts w:eastAsia="宋体"/>
                  <w:sz w:val="22"/>
                  <w:lang w:eastAsia="zh-CN"/>
                </w:rPr>
                <w:t>S</w:t>
              </w:r>
              <w:r>
                <w:rPr>
                  <w:rFonts w:eastAsia="宋体" w:hint="eastAsia"/>
                  <w:sz w:val="22"/>
                  <w:lang w:eastAsia="zh-CN"/>
                </w:rPr>
                <w:t>how capwap client display discovery status or sulking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2332D8" w:rsidP="00160E94">
            <w:pPr>
              <w:pStyle w:val="Body"/>
              <w:rPr>
                <w:ins w:id="1230" w:author="hzhao" w:date="2010-10-29T17:06:00Z"/>
                <w:rFonts w:eastAsia="宋体"/>
                <w:sz w:val="22"/>
                <w:lang w:eastAsia="zh-CN"/>
              </w:rPr>
            </w:pPr>
            <w:ins w:id="1231" w:author="hzhao" w:date="2010-10-29T17:06:00Z">
              <w:r>
                <w:rPr>
                  <w:rFonts w:eastAsia="宋体" w:hint="eastAsia"/>
                  <w:sz w:val="22"/>
                  <w:lang w:eastAsia="zh-CN"/>
                </w:rPr>
                <w:t>If don</w:t>
              </w:r>
              <w:r>
                <w:rPr>
                  <w:rFonts w:eastAsia="宋体"/>
                  <w:sz w:val="22"/>
                  <w:lang w:eastAsia="zh-CN"/>
                </w:rPr>
                <w:t>’</w:t>
              </w:r>
              <w:r>
                <w:rPr>
                  <w:rFonts w:eastAsia="宋体" w:hint="eastAsia"/>
                  <w:sz w:val="22"/>
                  <w:lang w:eastAsia="zh-CN"/>
                </w:rPr>
                <w:t>t config primary HM and backup HM in DNS server, no HM exist in the same vlan, the test result as followings:</w:t>
              </w:r>
            </w:ins>
          </w:p>
          <w:p w:rsidR="00583535" w:rsidRPr="00583535" w:rsidRDefault="00583535" w:rsidP="00583535">
            <w:pPr>
              <w:pStyle w:val="Body"/>
              <w:rPr>
                <w:ins w:id="1232" w:author="hzhao" w:date="2010-10-29T17:07:00Z"/>
                <w:rFonts w:eastAsia="宋体"/>
                <w:sz w:val="22"/>
                <w:lang w:eastAsia="zh-CN"/>
              </w:rPr>
            </w:pPr>
            <w:ins w:id="1233" w:author="hzhao" w:date="2010-10-29T17:07:00Z">
              <w:r w:rsidRPr="00583535">
                <w:rPr>
                  <w:rFonts w:eastAsia="宋体"/>
                  <w:sz w:val="22"/>
                  <w:lang w:eastAsia="zh-CN"/>
                </w:rPr>
                <w:t xml:space="preserve">AH-0e5300#capwap client enable </w:t>
              </w:r>
            </w:ins>
          </w:p>
          <w:p w:rsidR="00583535" w:rsidRPr="00583535" w:rsidRDefault="00583535" w:rsidP="00583535">
            <w:pPr>
              <w:pStyle w:val="Body"/>
              <w:rPr>
                <w:ins w:id="1234" w:author="hzhao" w:date="2010-10-29T17:07:00Z"/>
                <w:rFonts w:eastAsia="宋体"/>
                <w:sz w:val="22"/>
                <w:lang w:eastAsia="zh-CN"/>
              </w:rPr>
            </w:pPr>
            <w:ins w:id="1235" w:author="hzhao" w:date="2010-10-29T17:07:00Z">
              <w:r w:rsidRPr="00583535">
                <w:rPr>
                  <w:rFonts w:eastAsia="宋体"/>
                  <w:sz w:val="22"/>
                  <w:lang w:eastAsia="zh-CN"/>
                </w:rPr>
                <w:t>AH-0e5300#2010-10-29 09:06:28 debug   [capwap_ha, ah_capwap_func.c, 2138]: get hivemanager name from scd (first:hm1, second:hm2).</w:t>
              </w:r>
            </w:ins>
          </w:p>
          <w:p w:rsidR="00583535" w:rsidRPr="00583535" w:rsidRDefault="00583535" w:rsidP="00583535">
            <w:pPr>
              <w:pStyle w:val="Body"/>
              <w:rPr>
                <w:ins w:id="1236" w:author="hzhao" w:date="2010-10-29T17:07:00Z"/>
                <w:rFonts w:eastAsia="宋体"/>
                <w:sz w:val="22"/>
                <w:lang w:eastAsia="zh-CN"/>
              </w:rPr>
            </w:pPr>
            <w:ins w:id="1237" w:author="hzhao" w:date="2010-10-29T17:07:00Z">
              <w:r w:rsidRPr="00583535">
                <w:rPr>
                  <w:rFonts w:eastAsia="宋体"/>
                  <w:sz w:val="22"/>
                  <w:lang w:eastAsia="zh-CN"/>
                </w:rPr>
                <w:t xml:space="preserve">2010-10-29 09:06:28 debug   [capwap_ha, ah_capwap_func.c, 2029]: user has </w:t>
              </w:r>
              <w:r w:rsidRPr="00583535">
                <w:rPr>
                  <w:rFonts w:eastAsia="宋体"/>
                  <w:sz w:val="22"/>
                  <w:lang w:eastAsia="zh-CN"/>
                </w:rPr>
                <w:lastRenderedPageBreak/>
                <w:t>configed primary or backup HM's name,use primary name or backup name to try</w:t>
              </w:r>
            </w:ins>
          </w:p>
          <w:p w:rsidR="00583535" w:rsidRPr="00583535" w:rsidRDefault="00583535" w:rsidP="00583535">
            <w:pPr>
              <w:pStyle w:val="Body"/>
              <w:rPr>
                <w:ins w:id="1238" w:author="hzhao" w:date="2010-10-29T17:07:00Z"/>
                <w:rFonts w:eastAsia="宋体"/>
                <w:sz w:val="22"/>
                <w:lang w:eastAsia="zh-CN"/>
              </w:rPr>
            </w:pPr>
            <w:ins w:id="1239" w:author="hzhao" w:date="2010-10-29T17:07:00Z">
              <w:r w:rsidRPr="00583535">
                <w:rPr>
                  <w:rFonts w:eastAsia="宋体"/>
                  <w:sz w:val="22"/>
                  <w:lang w:eastAsia="zh-CN"/>
                </w:rPr>
                <w:t>2010-10-29 09:06:28 debug   [capwap_ha, ah_capwap_func.c, 1798]: can not get ip from HM's name:(hm1)</w:t>
              </w:r>
            </w:ins>
          </w:p>
          <w:p w:rsidR="00583535" w:rsidRPr="00583535" w:rsidRDefault="00583535" w:rsidP="00583535">
            <w:pPr>
              <w:pStyle w:val="Body"/>
              <w:rPr>
                <w:ins w:id="1240" w:author="hzhao" w:date="2010-10-29T17:07:00Z"/>
                <w:rFonts w:eastAsia="宋体"/>
                <w:sz w:val="22"/>
                <w:lang w:eastAsia="zh-CN"/>
              </w:rPr>
            </w:pPr>
            <w:ins w:id="1241" w:author="hzhao" w:date="2010-10-29T17:07:00Z">
              <w:r w:rsidRPr="00583535">
                <w:rPr>
                  <w:rFonts w:eastAsia="宋体"/>
                  <w:sz w:val="22"/>
                  <w:lang w:eastAsia="zh-CN"/>
                </w:rPr>
                <w:t>2010-10-29 09:06:28 debug   [capwap_ha, ah_capwap_func.c, 1798]: can not get ip from HM's name:(hm2)</w:t>
              </w:r>
            </w:ins>
          </w:p>
          <w:p w:rsidR="00583535" w:rsidRPr="00583535" w:rsidRDefault="00583535" w:rsidP="00583535">
            <w:pPr>
              <w:pStyle w:val="Body"/>
              <w:rPr>
                <w:ins w:id="1242" w:author="hzhao" w:date="2010-10-29T17:07:00Z"/>
                <w:rFonts w:eastAsia="宋体"/>
                <w:sz w:val="22"/>
                <w:lang w:eastAsia="zh-CN"/>
              </w:rPr>
            </w:pPr>
            <w:ins w:id="1243" w:author="hzhao" w:date="2010-10-29T17:07:00Z">
              <w:r w:rsidRPr="00583535">
                <w:rPr>
                  <w:rFonts w:eastAsia="宋体"/>
                  <w:sz w:val="22"/>
                  <w:lang w:eastAsia="zh-CN"/>
                </w:rPr>
                <w:t>2010-10-29 09:06:28 debug   [capwap_ha, ah_capwap_func.c, 2036]: Can not resolve primay and backup server name, use broadcast, ip=0.0.0.0, port=12222</w:t>
              </w:r>
            </w:ins>
          </w:p>
          <w:p w:rsidR="00583535" w:rsidRPr="00583535" w:rsidRDefault="00583535" w:rsidP="00583535">
            <w:pPr>
              <w:pStyle w:val="Body"/>
              <w:rPr>
                <w:ins w:id="1244" w:author="hzhao" w:date="2010-10-29T17:07:00Z"/>
                <w:rFonts w:eastAsia="宋体"/>
                <w:sz w:val="22"/>
                <w:lang w:eastAsia="zh-CN"/>
              </w:rPr>
            </w:pPr>
            <w:ins w:id="1245" w:author="hzhao" w:date="2010-10-29T17:07:00Z">
              <w:r w:rsidRPr="00583535">
                <w:rPr>
                  <w:rFonts w:eastAsia="宋体"/>
                  <w:sz w:val="22"/>
                  <w:lang w:eastAsia="zh-CN"/>
                </w:rPr>
                <w:t>2010-10-29 09:07:46 debug   [capwap_ha, ah_capwap_func.c, 2138]: get hivemanager name from scd (first:hm1, second:hm2).</w:t>
              </w:r>
            </w:ins>
          </w:p>
          <w:p w:rsidR="00583535" w:rsidRPr="00583535" w:rsidRDefault="00583535" w:rsidP="00583535">
            <w:pPr>
              <w:pStyle w:val="Body"/>
              <w:rPr>
                <w:ins w:id="1246" w:author="hzhao" w:date="2010-10-29T17:07:00Z"/>
                <w:rFonts w:eastAsia="宋体"/>
                <w:sz w:val="22"/>
                <w:lang w:eastAsia="zh-CN"/>
              </w:rPr>
            </w:pPr>
            <w:ins w:id="1247" w:author="hzhao" w:date="2010-10-29T17:07:00Z">
              <w:r w:rsidRPr="00583535">
                <w:rPr>
                  <w:rFonts w:eastAsia="宋体"/>
                  <w:sz w:val="22"/>
                  <w:lang w:eastAsia="zh-CN"/>
                </w:rPr>
                <w:t>2010-10-29 09:07:46 debug   [capwap_ha, ah_capwap_func.c, 2029]: user has configed primary or backup HM's name,use primary name or backup name to try</w:t>
              </w:r>
            </w:ins>
          </w:p>
          <w:p w:rsidR="00583535" w:rsidRPr="00583535" w:rsidRDefault="00583535" w:rsidP="00583535">
            <w:pPr>
              <w:pStyle w:val="Body"/>
              <w:rPr>
                <w:ins w:id="1248" w:author="hzhao" w:date="2010-10-29T17:07:00Z"/>
                <w:rFonts w:eastAsia="宋体"/>
                <w:sz w:val="22"/>
                <w:lang w:eastAsia="zh-CN"/>
              </w:rPr>
            </w:pPr>
            <w:ins w:id="1249" w:author="hzhao" w:date="2010-10-29T17:07:00Z">
              <w:r w:rsidRPr="00583535">
                <w:rPr>
                  <w:rFonts w:eastAsia="宋体"/>
                  <w:sz w:val="22"/>
                  <w:lang w:eastAsia="zh-CN"/>
                </w:rPr>
                <w:t>2010-10-29 09:07:46 debug   [capwap_ha, ah_capwap_func.c, 1798]: can not get ip from HM's name:(hm1)</w:t>
              </w:r>
            </w:ins>
          </w:p>
          <w:p w:rsidR="00583535" w:rsidRPr="00583535" w:rsidRDefault="00583535" w:rsidP="00583535">
            <w:pPr>
              <w:pStyle w:val="Body"/>
              <w:rPr>
                <w:ins w:id="1250" w:author="hzhao" w:date="2010-10-29T17:07:00Z"/>
                <w:rFonts w:eastAsia="宋体"/>
                <w:sz w:val="22"/>
                <w:lang w:eastAsia="zh-CN"/>
              </w:rPr>
            </w:pPr>
            <w:ins w:id="1251" w:author="hzhao" w:date="2010-10-29T17:07:00Z">
              <w:r w:rsidRPr="00583535">
                <w:rPr>
                  <w:rFonts w:eastAsia="宋体"/>
                  <w:sz w:val="22"/>
                  <w:lang w:eastAsia="zh-CN"/>
                </w:rPr>
                <w:t>2010-10-29 09:07:46 debug   [capwap_ha, ah_capwap_func.c, 1798]: can not get ip from HM's name:(hm2)</w:t>
              </w:r>
            </w:ins>
          </w:p>
          <w:p w:rsidR="002332D8" w:rsidRDefault="00583535" w:rsidP="00583535">
            <w:pPr>
              <w:pStyle w:val="Body"/>
              <w:rPr>
                <w:ins w:id="1252" w:author="hzhao" w:date="2010-10-29T17:07:00Z"/>
                <w:rFonts w:eastAsia="宋体"/>
                <w:sz w:val="22"/>
                <w:lang w:eastAsia="zh-CN"/>
              </w:rPr>
            </w:pPr>
            <w:ins w:id="1253" w:author="hzhao" w:date="2010-10-29T17:07:00Z">
              <w:r w:rsidRPr="00583535">
                <w:rPr>
                  <w:rFonts w:eastAsia="宋体"/>
                  <w:sz w:val="22"/>
                  <w:lang w:eastAsia="zh-CN"/>
                </w:rPr>
                <w:t>2010-10-29 09:07:46 debug   [capwap_ha, ah_capwap_func.c, 2036]: Can not resolve primay and backup server name, use broadcast, ip=0.0.0.0, port=12222</w:t>
              </w:r>
            </w:ins>
          </w:p>
          <w:p w:rsidR="00583535" w:rsidRDefault="00583535" w:rsidP="00583535">
            <w:pPr>
              <w:pStyle w:val="Body"/>
              <w:rPr>
                <w:ins w:id="1254" w:author="hzhao" w:date="2010-10-29T17:07:00Z"/>
                <w:rFonts w:eastAsia="宋体"/>
                <w:sz w:val="22"/>
                <w:lang w:eastAsia="zh-CN"/>
              </w:rPr>
            </w:pPr>
          </w:p>
          <w:p w:rsidR="00583535" w:rsidRPr="00923513" w:rsidRDefault="00583535" w:rsidP="00583535">
            <w:pPr>
              <w:pStyle w:val="Body"/>
              <w:rPr>
                <w:rFonts w:eastAsia="宋体"/>
                <w:sz w:val="22"/>
                <w:lang w:eastAsia="zh-CN"/>
              </w:rPr>
            </w:pPr>
            <w:ins w:id="1255" w:author="hzhao" w:date="2010-10-29T17:07:00Z">
              <w:r>
                <w:rPr>
                  <w:rFonts w:eastAsia="宋体"/>
                  <w:sz w:val="22"/>
                  <w:lang w:eastAsia="zh-CN"/>
                </w:rPr>
                <w:t>S</w:t>
              </w:r>
              <w:r>
                <w:rPr>
                  <w:rFonts w:eastAsia="宋体" w:hint="eastAsia"/>
                  <w:sz w:val="22"/>
                  <w:lang w:eastAsia="zh-CN"/>
                </w:rPr>
                <w:t>how capwap client display discovery status</w:t>
              </w:r>
            </w:ins>
          </w:p>
        </w:tc>
      </w:tr>
    </w:tbl>
    <w:p w:rsidR="00160E94" w:rsidRPr="00160E94" w:rsidRDefault="00160E94" w:rsidP="001B6FD8">
      <w:pPr>
        <w:pStyle w:val="30"/>
        <w:rPr>
          <w:lang w:eastAsia="zh-CN"/>
        </w:rPr>
      </w:pPr>
      <w:r w:rsidRPr="00160E94">
        <w:rPr>
          <w:lang w:eastAsia="zh-CN"/>
        </w:rPr>
        <w:lastRenderedPageBreak/>
        <w:t>I</w:t>
      </w:r>
      <w:r w:rsidRPr="00160E94">
        <w:rPr>
          <w:rFonts w:hint="eastAsia"/>
          <w:lang w:eastAsia="zh-CN"/>
        </w:rPr>
        <w:t>f don</w:t>
      </w:r>
      <w:r w:rsidRPr="00160E94">
        <w:rPr>
          <w:lang w:eastAsia="zh-CN"/>
        </w:rPr>
        <w:t>’</w:t>
      </w:r>
      <w:r w:rsidRPr="00160E94">
        <w:rPr>
          <w:rFonts w:hint="eastAsia"/>
          <w:lang w:eastAsia="zh-CN"/>
        </w:rPr>
        <w:t>t config HM name in AP, but config transfer-mode(TCP)</w:t>
      </w:r>
    </w:p>
    <w:p w:rsidR="00160E94" w:rsidRP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r w:rsidR="00160E94" w:rsidRPr="00A63EB6">
        <w:rPr>
          <w:rFonts w:eastAsia="宋体" w:hint="eastAsia"/>
          <w:sz w:val="21"/>
          <w:szCs w:val="21"/>
          <w:lang w:eastAsia="zh-CN"/>
        </w:rPr>
        <w:t>1</w:t>
      </w:r>
      <w:r w:rsidR="00160E94">
        <w:rPr>
          <w:rFonts w:eastAsia="宋体" w:hint="eastAsia"/>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13</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A7784" w:rsidRPr="00923513" w:rsidRDefault="00160E94" w:rsidP="007A7784">
            <w:pPr>
              <w:pStyle w:val="Body"/>
              <w:rPr>
                <w:ins w:id="1256" w:author="hzhao" w:date="2010-11-01T10:18:00Z"/>
                <w:rFonts w:eastAsia="宋体"/>
                <w:sz w:val="22"/>
                <w:lang w:eastAsia="zh-CN"/>
              </w:rPr>
            </w:pPr>
            <w:r w:rsidRPr="00923513">
              <w:rPr>
                <w:rFonts w:eastAsia="宋体" w:hint="eastAsia"/>
                <w:sz w:val="22"/>
                <w:lang w:eastAsia="zh-CN"/>
              </w:rPr>
              <w:t xml:space="preserve"> </w:t>
            </w:r>
            <w:del w:id="1257" w:author="hzhao" w:date="2010-11-01T10:18:00Z">
              <w:r w:rsidDel="007A7784">
                <w:rPr>
                  <w:rFonts w:eastAsia="宋体"/>
                  <w:sz w:val="22"/>
                  <w:lang w:eastAsia="zh-CN"/>
                </w:rPr>
                <w:delText>T</w:delText>
              </w:r>
              <w:r w:rsidDel="007A7784">
                <w:rPr>
                  <w:rFonts w:eastAsia="宋体" w:hint="eastAsia"/>
                  <w:sz w:val="22"/>
                  <w:lang w:eastAsia="zh-CN"/>
                </w:rPr>
                <w:delText>opology1</w:delText>
              </w:r>
            </w:del>
            <w:ins w:id="1258" w:author="hzhao" w:date="2010-11-01T10:18:00Z">
              <w:r w:rsidR="007A7784">
                <w:rPr>
                  <w:rFonts w:eastAsia="宋体" w:hint="eastAsia"/>
                  <w:sz w:val="22"/>
                  <w:lang w:eastAsia="zh-CN"/>
                </w:rPr>
                <w:t xml:space="preserve"> AP------L3 Switch------HM</w:t>
              </w:r>
            </w:ins>
          </w:p>
          <w:p w:rsidR="007A7784" w:rsidRDefault="007A7784" w:rsidP="007A7784">
            <w:pPr>
              <w:pStyle w:val="Body"/>
              <w:rPr>
                <w:ins w:id="1259" w:author="hzhao" w:date="2010-11-01T10:18:00Z"/>
                <w:rFonts w:eastAsia="宋体"/>
                <w:sz w:val="22"/>
                <w:lang w:eastAsia="zh-CN"/>
              </w:rPr>
            </w:pPr>
            <w:ins w:id="1260" w:author="hzhao" w:date="2010-11-01T10:18:00Z">
              <w:r>
                <w:rPr>
                  <w:rFonts w:eastAsia="宋体" w:hint="eastAsia"/>
                  <w:sz w:val="22"/>
                  <w:lang w:eastAsia="zh-CN"/>
                </w:rPr>
                <w:t xml:space="preserve">                               |</w:t>
              </w:r>
            </w:ins>
          </w:p>
          <w:p w:rsidR="00160E94" w:rsidRPr="00923513" w:rsidRDefault="007A7784" w:rsidP="007A7784">
            <w:pPr>
              <w:pStyle w:val="Body"/>
              <w:rPr>
                <w:rFonts w:eastAsia="宋体"/>
                <w:sz w:val="22"/>
                <w:lang w:eastAsia="zh-CN"/>
              </w:rPr>
            </w:pPr>
            <w:ins w:id="1261" w:author="hzhao" w:date="2010-11-01T10:18: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fixed name “hivemanager” in TCP if dns server defined “hivemanager” and hivemanager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9D3EA2" w:rsidP="00160E94">
            <w:pPr>
              <w:pStyle w:val="Body"/>
              <w:rPr>
                <w:ins w:id="1262" w:author="hzhao" w:date="2010-11-01T10:24:00Z"/>
                <w:rFonts w:eastAsia="宋体"/>
                <w:sz w:val="22"/>
                <w:lang w:eastAsia="zh-CN"/>
              </w:rPr>
            </w:pPr>
            <w:ins w:id="1263" w:author="hzhao" w:date="2010-11-01T10:24:00Z">
              <w:r w:rsidRPr="0074397A">
                <w:rPr>
                  <w:rFonts w:eastAsia="宋体"/>
                  <w:sz w:val="22"/>
                  <w:lang w:eastAsia="zh-CN"/>
                </w:rPr>
                <w:t>Config hivemanager in DNS server</w:t>
              </w:r>
            </w:ins>
          </w:p>
          <w:p w:rsidR="009D3EA2" w:rsidRPr="00923513" w:rsidRDefault="009D3EA2" w:rsidP="00160E94">
            <w:pPr>
              <w:pStyle w:val="Body"/>
              <w:rPr>
                <w:rFonts w:eastAsia="宋体"/>
                <w:sz w:val="22"/>
                <w:lang w:eastAsia="zh-CN"/>
              </w:rPr>
            </w:pP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AD2EBD" w:rsidP="00160E94">
            <w:pPr>
              <w:pStyle w:val="Body"/>
              <w:rPr>
                <w:ins w:id="1264" w:author="hzhao" w:date="2010-11-01T10:26:00Z"/>
                <w:rFonts w:eastAsia="宋体"/>
                <w:sz w:val="22"/>
                <w:lang w:eastAsia="zh-CN"/>
              </w:rPr>
            </w:pPr>
            <w:ins w:id="1265" w:author="hzhao" w:date="2010-11-01T10:26:00Z">
              <w:r>
                <w:rPr>
                  <w:rFonts w:eastAsia="宋体" w:hint="eastAsia"/>
                  <w:sz w:val="22"/>
                  <w:lang w:eastAsia="zh-CN"/>
                </w:rPr>
                <w:t xml:space="preserve">1. Config transport to TCP mode by </w:t>
              </w:r>
              <w:r>
                <w:rPr>
                  <w:rFonts w:eastAsia="宋体"/>
                  <w:sz w:val="22"/>
                  <w:lang w:eastAsia="zh-CN"/>
                </w:rPr>
                <w:t>“</w:t>
              </w:r>
              <w:r w:rsidRPr="00AD2EBD">
                <w:rPr>
                  <w:rFonts w:eastAsia="宋体"/>
                  <w:sz w:val="22"/>
                  <w:lang w:eastAsia="zh-CN"/>
                </w:rPr>
                <w:t>capwap client transport HTTP</w:t>
              </w:r>
              <w:r>
                <w:rPr>
                  <w:rFonts w:eastAsia="宋体"/>
                  <w:sz w:val="22"/>
                  <w:lang w:eastAsia="zh-CN"/>
                </w:rPr>
                <w:t>”</w:t>
              </w:r>
            </w:ins>
          </w:p>
          <w:p w:rsidR="00AD2EBD" w:rsidRDefault="00AD2EBD" w:rsidP="00160E94">
            <w:pPr>
              <w:pStyle w:val="Body"/>
              <w:rPr>
                <w:ins w:id="1266" w:author="hzhao" w:date="2010-11-01T10:27:00Z"/>
                <w:rFonts w:eastAsia="宋体"/>
                <w:sz w:val="22"/>
                <w:lang w:eastAsia="zh-CN"/>
              </w:rPr>
            </w:pPr>
            <w:ins w:id="1267" w:author="hzhao" w:date="2010-11-01T10:26:00Z">
              <w:r>
                <w:rPr>
                  <w:rFonts w:eastAsia="宋体" w:hint="eastAsia"/>
                  <w:sz w:val="22"/>
                  <w:lang w:eastAsia="zh-CN"/>
                </w:rPr>
                <w:t>2.</w:t>
              </w:r>
            </w:ins>
            <w:ins w:id="1268" w:author="hzhao" w:date="2010-11-01T10:27:00Z">
              <w:r>
                <w:rPr>
                  <w:rFonts w:eastAsia="宋体" w:hint="eastAsia"/>
                  <w:sz w:val="22"/>
                  <w:lang w:eastAsia="zh-CN"/>
                </w:rPr>
                <w:t xml:space="preserve">Open _debug capwap ha and debug console, check work flow for capwap choose HM, check if AP connect to HM </w:t>
              </w:r>
            </w:ins>
          </w:p>
          <w:p w:rsidR="00AD2EBD" w:rsidRPr="00AD2EBD" w:rsidRDefault="00AD2EBD" w:rsidP="00160E94">
            <w:pPr>
              <w:pStyle w:val="Body"/>
              <w:rPr>
                <w:rFonts w:eastAsia="宋体"/>
                <w:sz w:val="22"/>
                <w:lang w:eastAsia="zh-CN"/>
              </w:rPr>
            </w:pPr>
            <w:ins w:id="1269" w:author="hzhao" w:date="2010-11-01T10:27:00Z">
              <w:r>
                <w:rPr>
                  <w:rFonts w:eastAsia="宋体" w:hint="eastAsia"/>
                  <w:sz w:val="22"/>
                  <w:lang w:eastAsia="zh-CN"/>
                </w:rPr>
                <w:t>3.Check capwap status by show capwap client</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1270" w:author="hzhao" w:date="2010-11-01T10:28:00Z">
              <w:r w:rsidR="00AD2EBD">
                <w:rPr>
                  <w:rFonts w:eastAsia="宋体" w:hint="eastAsia"/>
                  <w:sz w:val="22"/>
                  <w:lang w:eastAsia="zh-CN"/>
                </w:rPr>
                <w:t xml:space="preserve">AP use fixed name hivemanager in TCP mode </w:t>
              </w:r>
            </w:ins>
            <w:ins w:id="1271" w:author="hzhao" w:date="2010-11-01T10:29:00Z">
              <w:r w:rsidR="00AD2EBD">
                <w:rPr>
                  <w:rFonts w:eastAsia="宋体" w:hint="eastAsia"/>
                  <w:sz w:val="22"/>
                  <w:lang w:eastAsia="zh-CN"/>
                </w:rPr>
                <w:t xml:space="preserve">to </w:t>
              </w:r>
            </w:ins>
            <w:ins w:id="1272" w:author="hzhao" w:date="2010-11-01T10:28:00Z">
              <w:r w:rsidR="00AD2EBD">
                <w:rPr>
                  <w:rFonts w:eastAsia="宋体" w:hint="eastAsia"/>
                  <w:sz w:val="22"/>
                  <w:lang w:eastAsia="zh-CN"/>
                </w:rPr>
                <w:t>connect to HM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D2EBD" w:rsidRPr="00AD2EBD" w:rsidRDefault="00AD2EBD" w:rsidP="00AD2EBD">
            <w:pPr>
              <w:pStyle w:val="Body"/>
              <w:rPr>
                <w:ins w:id="1273" w:author="hzhao" w:date="2010-11-01T10:30:00Z"/>
                <w:rFonts w:eastAsia="宋体"/>
                <w:sz w:val="22"/>
                <w:lang w:eastAsia="zh-CN"/>
              </w:rPr>
            </w:pPr>
            <w:ins w:id="1274" w:author="hzhao" w:date="2010-11-01T10:30:00Z">
              <w:r w:rsidRPr="00AD2EBD">
                <w:rPr>
                  <w:rFonts w:eastAsia="宋体"/>
                  <w:sz w:val="22"/>
                  <w:lang w:eastAsia="zh-CN"/>
                </w:rPr>
                <w:t>AH-0e5300#show running-config | in capwap</w:t>
              </w:r>
            </w:ins>
          </w:p>
          <w:p w:rsidR="00160E94" w:rsidRDefault="00AD2EBD" w:rsidP="00AD2EBD">
            <w:pPr>
              <w:pStyle w:val="Body"/>
              <w:rPr>
                <w:ins w:id="1275" w:author="hzhao" w:date="2010-11-01T10:30:00Z"/>
                <w:rFonts w:eastAsia="宋体"/>
                <w:sz w:val="22"/>
                <w:lang w:eastAsia="zh-CN"/>
              </w:rPr>
            </w:pPr>
            <w:ins w:id="1276" w:author="hzhao" w:date="2010-11-01T10:30:00Z">
              <w:r w:rsidRPr="00AD2EBD">
                <w:rPr>
                  <w:rFonts w:eastAsia="宋体"/>
                  <w:sz w:val="22"/>
                  <w:lang w:eastAsia="zh-CN"/>
                </w:rPr>
                <w:lastRenderedPageBreak/>
                <w:t>capwap client transport HTTP</w:t>
              </w:r>
            </w:ins>
          </w:p>
          <w:p w:rsidR="00AD2EBD" w:rsidRDefault="00AD2EBD" w:rsidP="00AD2EBD">
            <w:pPr>
              <w:pStyle w:val="Body"/>
              <w:rPr>
                <w:ins w:id="1277" w:author="hzhao" w:date="2010-11-01T10:30:00Z"/>
                <w:rFonts w:eastAsia="宋体"/>
                <w:sz w:val="22"/>
                <w:lang w:eastAsia="zh-CN"/>
              </w:rPr>
            </w:pPr>
          </w:p>
          <w:p w:rsidR="00AD2EBD" w:rsidRPr="00AD2EBD" w:rsidRDefault="00AD2EBD" w:rsidP="00AD2EBD">
            <w:pPr>
              <w:pStyle w:val="Body"/>
              <w:rPr>
                <w:ins w:id="1278" w:author="hzhao" w:date="2010-11-01T10:33:00Z"/>
                <w:rFonts w:eastAsia="宋体"/>
                <w:sz w:val="22"/>
                <w:lang w:eastAsia="zh-CN"/>
              </w:rPr>
            </w:pPr>
            <w:ins w:id="1279" w:author="hzhao" w:date="2010-11-01T10:33:00Z">
              <w:r w:rsidRPr="00AD2EBD">
                <w:rPr>
                  <w:rFonts w:eastAsia="宋体"/>
                  <w:sz w:val="22"/>
                  <w:lang w:eastAsia="zh-CN"/>
                </w:rPr>
                <w:t xml:space="preserve">AH-0e5300#no capwap client enable </w:t>
              </w:r>
            </w:ins>
          </w:p>
          <w:p w:rsidR="00AD2EBD" w:rsidRPr="00AD2EBD" w:rsidRDefault="00AD2EBD" w:rsidP="00AD2EBD">
            <w:pPr>
              <w:pStyle w:val="Body"/>
              <w:rPr>
                <w:ins w:id="1280" w:author="hzhao" w:date="2010-11-01T10:33:00Z"/>
                <w:rFonts w:eastAsia="宋体"/>
                <w:sz w:val="22"/>
                <w:lang w:eastAsia="zh-CN"/>
              </w:rPr>
            </w:pPr>
            <w:ins w:id="1281" w:author="hzhao" w:date="2010-11-01T10:33:00Z">
              <w:r w:rsidRPr="00AD2EBD">
                <w:rPr>
                  <w:rFonts w:eastAsia="宋体"/>
                  <w:sz w:val="22"/>
                  <w:lang w:eastAsia="zh-CN"/>
                </w:rPr>
                <w:t xml:space="preserve">AH-0e5300#capwap client enable    </w:t>
              </w:r>
            </w:ins>
          </w:p>
          <w:p w:rsidR="00AD2EBD" w:rsidRPr="00AD2EBD" w:rsidRDefault="00AD2EBD" w:rsidP="00AD2EBD">
            <w:pPr>
              <w:pStyle w:val="Body"/>
              <w:rPr>
                <w:ins w:id="1282" w:author="hzhao" w:date="2010-11-01T10:33:00Z"/>
                <w:rFonts w:eastAsia="宋体"/>
                <w:sz w:val="22"/>
                <w:lang w:eastAsia="zh-CN"/>
              </w:rPr>
            </w:pPr>
            <w:ins w:id="1283" w:author="hzhao" w:date="2010-11-01T10:33:00Z">
              <w:r w:rsidRPr="00AD2EBD">
                <w:rPr>
                  <w:rFonts w:eastAsia="宋体"/>
                  <w:sz w:val="22"/>
                  <w:lang w:eastAsia="zh-CN"/>
                </w:rPr>
                <w:t>AH-0e5300#2010-11-01 02:32:20 debug   [capwap_ha, ah_capwap_func.c, 1798]: can not get ip from HM's name:(staging.aerohive.com)</w:t>
              </w:r>
            </w:ins>
          </w:p>
          <w:p w:rsidR="00AD2EBD" w:rsidRPr="00AD2EBD" w:rsidRDefault="00AD2EBD" w:rsidP="00AD2EBD">
            <w:pPr>
              <w:pStyle w:val="Body"/>
              <w:rPr>
                <w:ins w:id="1284" w:author="hzhao" w:date="2010-11-01T10:33:00Z"/>
                <w:rFonts w:eastAsia="宋体"/>
                <w:sz w:val="22"/>
                <w:lang w:eastAsia="zh-CN"/>
              </w:rPr>
            </w:pPr>
            <w:ins w:id="1285" w:author="hzhao" w:date="2010-11-01T10:33:00Z">
              <w:r w:rsidRPr="00AD2EBD">
                <w:rPr>
                  <w:rFonts w:eastAsia="宋体"/>
                  <w:sz w:val="22"/>
                  <w:lang w:eastAsia="zh-CN"/>
                </w:rPr>
                <w:t>2010-11-01 02:32:20 debug   [capwap_ha, ah_capwap_func.c, 1951]: use fixed server(TCP), ip=192.168.20.200, port=80</w:t>
              </w:r>
            </w:ins>
          </w:p>
          <w:p w:rsidR="00AD2EBD" w:rsidRPr="00AD2EBD" w:rsidRDefault="00AD2EBD" w:rsidP="00AD2EBD">
            <w:pPr>
              <w:pStyle w:val="Body"/>
              <w:rPr>
                <w:ins w:id="1286" w:author="hzhao" w:date="2010-11-01T10:33:00Z"/>
                <w:rFonts w:eastAsia="宋体"/>
                <w:sz w:val="22"/>
                <w:lang w:eastAsia="zh-CN"/>
              </w:rPr>
            </w:pPr>
            <w:ins w:id="1287" w:author="hzhao" w:date="2010-11-01T10:33:00Z">
              <w:r w:rsidRPr="00AD2EBD">
                <w:rPr>
                  <w:rFonts w:eastAsia="宋体"/>
                  <w:sz w:val="22"/>
                  <w:lang w:eastAsia="zh-CN"/>
                </w:rPr>
                <w:t>2010-11-01 02:32:44 debug   [capwap_ha, ah_capwap_func.c, 2138]: get hivemanager name from scd (first:, second:).</w:t>
              </w:r>
            </w:ins>
          </w:p>
          <w:p w:rsidR="00AD2EBD" w:rsidRPr="00AD2EBD" w:rsidRDefault="00AD2EBD" w:rsidP="00AD2EBD">
            <w:pPr>
              <w:pStyle w:val="Body"/>
              <w:rPr>
                <w:ins w:id="1288" w:author="hzhao" w:date="2010-11-01T10:33:00Z"/>
                <w:rFonts w:eastAsia="宋体"/>
                <w:sz w:val="22"/>
                <w:lang w:eastAsia="zh-CN"/>
              </w:rPr>
            </w:pPr>
            <w:ins w:id="1289" w:author="hzhao" w:date="2010-11-01T10:33:00Z">
              <w:r w:rsidRPr="00AD2EBD">
                <w:rPr>
                  <w:rFonts w:eastAsia="宋体"/>
                  <w:sz w:val="22"/>
                  <w:lang w:eastAsia="zh-CN"/>
                </w:rPr>
                <w:t>2010-11-01 02:32:44 debug   [capwap_ha, ah_capwap_func.c, 1913]: user doesn't config primary and backup HM's name,use fixed server name and pre-defined server name to try</w:t>
              </w:r>
            </w:ins>
          </w:p>
          <w:p w:rsidR="00AD2EBD" w:rsidRPr="00AD2EBD" w:rsidRDefault="00AD2EBD" w:rsidP="00AD2EBD">
            <w:pPr>
              <w:pStyle w:val="Body"/>
              <w:rPr>
                <w:ins w:id="1290" w:author="hzhao" w:date="2010-11-01T10:33:00Z"/>
                <w:rFonts w:eastAsia="宋体"/>
                <w:sz w:val="22"/>
                <w:lang w:eastAsia="zh-CN"/>
              </w:rPr>
            </w:pPr>
            <w:ins w:id="1291" w:author="hzhao" w:date="2010-11-01T10:33:00Z">
              <w:r w:rsidRPr="00AD2EBD">
                <w:rPr>
                  <w:rFonts w:eastAsia="宋体"/>
                  <w:sz w:val="22"/>
                  <w:lang w:eastAsia="zh-CN"/>
                </w:rPr>
                <w:t>2010-11-01 02:32:44 debug   [capwap_ha, ah_capwap_func.c, 1804]: get capwap server ip (192.168.20.200) for name (hivemanager)</w:t>
              </w:r>
            </w:ins>
          </w:p>
          <w:p w:rsidR="00AD2EBD" w:rsidRPr="00AD2EBD" w:rsidRDefault="00AD2EBD" w:rsidP="00AD2EBD">
            <w:pPr>
              <w:pStyle w:val="Body"/>
              <w:rPr>
                <w:ins w:id="1292" w:author="hzhao" w:date="2010-11-01T10:33:00Z"/>
                <w:rFonts w:eastAsia="宋体"/>
                <w:sz w:val="22"/>
                <w:lang w:eastAsia="zh-CN"/>
              </w:rPr>
            </w:pPr>
            <w:ins w:id="1293" w:author="hzhao" w:date="2010-11-01T10:33:00Z">
              <w:r w:rsidRPr="00AD2EBD">
                <w:rPr>
                  <w:rFonts w:eastAsia="宋体"/>
                  <w:sz w:val="22"/>
                  <w:lang w:eastAsia="zh-CN"/>
                </w:rPr>
                <w:t>2010-11-01 02:33:00 debug   [capwap_ha, ah_capwap_func.c, 1798]: can not get ip from HM's name:(staging.aerohive.com)</w:t>
              </w:r>
            </w:ins>
          </w:p>
          <w:p w:rsidR="00AD2EBD" w:rsidRPr="00AD2EBD" w:rsidRDefault="00AD2EBD" w:rsidP="00AD2EBD">
            <w:pPr>
              <w:pStyle w:val="Body"/>
              <w:rPr>
                <w:ins w:id="1294" w:author="hzhao" w:date="2010-11-01T10:33:00Z"/>
                <w:rFonts w:eastAsia="宋体"/>
                <w:sz w:val="22"/>
                <w:lang w:eastAsia="zh-CN"/>
              </w:rPr>
            </w:pPr>
            <w:ins w:id="1295" w:author="hzhao" w:date="2010-11-01T10:33:00Z">
              <w:r w:rsidRPr="00AD2EBD">
                <w:rPr>
                  <w:rFonts w:eastAsia="宋体"/>
                  <w:sz w:val="22"/>
                  <w:lang w:eastAsia="zh-CN"/>
                </w:rPr>
                <w:t>2010-11-01 02:33:00 debug   [capwap_ha, ah_capwap_func.c, 1963]: Don't use broadcast because define HTTP mode, ip=0.0.0.0, port=12222</w:t>
              </w:r>
            </w:ins>
          </w:p>
          <w:p w:rsidR="00AD2EBD" w:rsidRPr="00AD2EBD" w:rsidRDefault="00AD2EBD" w:rsidP="00AD2EBD">
            <w:pPr>
              <w:pStyle w:val="Body"/>
              <w:rPr>
                <w:ins w:id="1296" w:author="hzhao" w:date="2010-11-01T10:33:00Z"/>
                <w:rFonts w:eastAsia="宋体"/>
                <w:sz w:val="22"/>
                <w:lang w:eastAsia="zh-CN"/>
              </w:rPr>
            </w:pPr>
            <w:ins w:id="1297" w:author="hzhao" w:date="2010-11-01T10:33:00Z">
              <w:r w:rsidRPr="00AD2EBD">
                <w:rPr>
                  <w:rFonts w:eastAsia="宋体"/>
                  <w:sz w:val="22"/>
                  <w:lang w:eastAsia="zh-CN"/>
                </w:rPr>
                <w:t>2010-11-01 02:33:01 debug   [capwap_ha, ah_capwap_func.c, 2138]: get hivemanager name from scd (first:, second:).</w:t>
              </w:r>
            </w:ins>
          </w:p>
          <w:p w:rsidR="00AD2EBD" w:rsidRPr="00AD2EBD" w:rsidRDefault="00AD2EBD" w:rsidP="00AD2EBD">
            <w:pPr>
              <w:pStyle w:val="Body"/>
              <w:rPr>
                <w:ins w:id="1298" w:author="hzhao" w:date="2010-11-01T10:33:00Z"/>
                <w:rFonts w:eastAsia="宋体"/>
                <w:sz w:val="22"/>
                <w:lang w:eastAsia="zh-CN"/>
              </w:rPr>
            </w:pPr>
            <w:ins w:id="1299" w:author="hzhao" w:date="2010-11-01T10:33:00Z">
              <w:r w:rsidRPr="00AD2EBD">
                <w:rPr>
                  <w:rFonts w:eastAsia="宋体"/>
                  <w:sz w:val="22"/>
                  <w:lang w:eastAsia="zh-CN"/>
                </w:rPr>
                <w:t>2010-11-01 02:33:01 debug   [capwap_ha, ah_capwap_func.c, 1913]: user doesn't config primary and backup HM's name,use fixed server name and pre-defined server name to try</w:t>
              </w:r>
            </w:ins>
          </w:p>
          <w:p w:rsidR="00AD2EBD" w:rsidRPr="00AD2EBD" w:rsidRDefault="00AD2EBD" w:rsidP="00AD2EBD">
            <w:pPr>
              <w:pStyle w:val="Body"/>
              <w:rPr>
                <w:ins w:id="1300" w:author="hzhao" w:date="2010-11-01T10:33:00Z"/>
                <w:rFonts w:eastAsia="宋体"/>
                <w:sz w:val="22"/>
                <w:lang w:eastAsia="zh-CN"/>
              </w:rPr>
            </w:pPr>
            <w:ins w:id="1301" w:author="hzhao" w:date="2010-11-01T10:33:00Z">
              <w:r w:rsidRPr="00AD2EBD">
                <w:rPr>
                  <w:rFonts w:eastAsia="宋体"/>
                  <w:sz w:val="22"/>
                  <w:lang w:eastAsia="zh-CN"/>
                </w:rPr>
                <w:t>2010-11-01 02:33:01 debug   [capwap_ha, ah_capwap_func.c, 1804]: get capwap server ip (192.168.20.200) for name (hivemanager)</w:t>
              </w:r>
            </w:ins>
          </w:p>
          <w:p w:rsidR="00AD2EBD" w:rsidRPr="00AD2EBD" w:rsidRDefault="00AD2EBD" w:rsidP="00AD2EBD">
            <w:pPr>
              <w:pStyle w:val="Body"/>
              <w:rPr>
                <w:ins w:id="1302" w:author="hzhao" w:date="2010-11-01T10:33:00Z"/>
                <w:rFonts w:eastAsia="宋体"/>
                <w:sz w:val="22"/>
                <w:lang w:eastAsia="zh-CN"/>
              </w:rPr>
            </w:pPr>
            <w:ins w:id="1303" w:author="hzhao" w:date="2010-11-01T10:33:00Z">
              <w:r w:rsidRPr="00AD2EBD">
                <w:rPr>
                  <w:rFonts w:eastAsia="宋体"/>
                  <w:sz w:val="22"/>
                  <w:lang w:eastAsia="zh-CN"/>
                </w:rPr>
                <w:t>2010-11-01 02:33:17 debug   [capwap_ha, ah_capwap_func.c, 1798]: can not get ip from HM's name:(staging.aerohive.com)</w:t>
              </w:r>
            </w:ins>
          </w:p>
          <w:p w:rsidR="00AD2EBD" w:rsidRPr="00AD2EBD" w:rsidRDefault="00AD2EBD" w:rsidP="00AD2EBD">
            <w:pPr>
              <w:pStyle w:val="Body"/>
              <w:rPr>
                <w:ins w:id="1304" w:author="hzhao" w:date="2010-11-01T10:33:00Z"/>
                <w:rFonts w:eastAsia="宋体"/>
                <w:sz w:val="22"/>
                <w:lang w:eastAsia="zh-CN"/>
              </w:rPr>
            </w:pPr>
            <w:ins w:id="1305" w:author="hzhao" w:date="2010-11-01T10:33:00Z">
              <w:r w:rsidRPr="00AD2EBD">
                <w:rPr>
                  <w:rFonts w:eastAsia="宋体"/>
                  <w:sz w:val="22"/>
                  <w:lang w:eastAsia="zh-CN"/>
                </w:rPr>
                <w:t>2010-11-01 02:33:17 debug   [capwap_ha, ah_capwap_func.c, 1951]: use fixed server(TCP), ip=192.168.20.200, port=80</w:t>
              </w:r>
            </w:ins>
          </w:p>
          <w:p w:rsidR="00AD2EBD" w:rsidRPr="00AD2EBD" w:rsidRDefault="00AD2EBD" w:rsidP="00AD2EBD">
            <w:pPr>
              <w:pStyle w:val="Body"/>
              <w:rPr>
                <w:ins w:id="1306" w:author="hzhao" w:date="2010-11-01T10:33:00Z"/>
                <w:rFonts w:eastAsia="宋体"/>
                <w:sz w:val="22"/>
                <w:lang w:eastAsia="zh-CN"/>
              </w:rPr>
            </w:pPr>
          </w:p>
          <w:p w:rsidR="00AD2EBD" w:rsidRPr="00AD2EBD" w:rsidRDefault="00AD2EBD" w:rsidP="00AD2EBD">
            <w:pPr>
              <w:pStyle w:val="Body"/>
              <w:rPr>
                <w:ins w:id="1307" w:author="hzhao" w:date="2010-11-01T10:33:00Z"/>
                <w:rFonts w:eastAsia="宋体"/>
                <w:sz w:val="22"/>
                <w:lang w:eastAsia="zh-CN"/>
              </w:rPr>
            </w:pPr>
            <w:ins w:id="1308" w:author="hzhao" w:date="2010-11-01T10:33:00Z">
              <w:r w:rsidRPr="00AD2EBD">
                <w:rPr>
                  <w:rFonts w:eastAsia="宋体"/>
                  <w:sz w:val="22"/>
                  <w:lang w:eastAsia="zh-CN"/>
                </w:rPr>
                <w:t xml:space="preserve">AH-0e5300#show capwap client </w:t>
              </w:r>
            </w:ins>
          </w:p>
          <w:p w:rsidR="00AD2EBD" w:rsidRPr="00AD2EBD" w:rsidRDefault="00AD2EBD" w:rsidP="00AD2EBD">
            <w:pPr>
              <w:pStyle w:val="Body"/>
              <w:rPr>
                <w:ins w:id="1309" w:author="hzhao" w:date="2010-11-01T10:33:00Z"/>
                <w:rFonts w:eastAsia="宋体"/>
                <w:sz w:val="22"/>
                <w:lang w:eastAsia="zh-CN"/>
              </w:rPr>
            </w:pPr>
            <w:ins w:id="1310" w:author="hzhao" w:date="2010-11-01T10:33:00Z">
              <w:r w:rsidRPr="00AD2EBD">
                <w:rPr>
                  <w:rFonts w:eastAsia="宋体"/>
                  <w:sz w:val="22"/>
                  <w:lang w:eastAsia="zh-CN"/>
                </w:rPr>
                <w:t xml:space="preserve">CAPWAP client:   Enabled </w:t>
              </w:r>
            </w:ins>
          </w:p>
          <w:p w:rsidR="00AD2EBD" w:rsidRPr="00AD2EBD" w:rsidRDefault="00AD2EBD" w:rsidP="00AD2EBD">
            <w:pPr>
              <w:pStyle w:val="Body"/>
              <w:rPr>
                <w:ins w:id="1311" w:author="hzhao" w:date="2010-11-01T10:33:00Z"/>
                <w:rFonts w:eastAsia="宋体"/>
                <w:sz w:val="22"/>
                <w:lang w:eastAsia="zh-CN"/>
              </w:rPr>
            </w:pPr>
            <w:ins w:id="1312" w:author="hzhao" w:date="2010-11-01T10:33:00Z">
              <w:r w:rsidRPr="00AD2EBD">
                <w:rPr>
                  <w:rFonts w:eastAsia="宋体"/>
                  <w:sz w:val="22"/>
                  <w:lang w:eastAsia="zh-CN"/>
                </w:rPr>
                <w:t>CAPWAP transport mode:  HTTP on TCP</w:t>
              </w:r>
            </w:ins>
          </w:p>
          <w:p w:rsidR="00AD2EBD" w:rsidRPr="00AD2EBD" w:rsidRDefault="00AD2EBD" w:rsidP="00AD2EBD">
            <w:pPr>
              <w:pStyle w:val="Body"/>
              <w:rPr>
                <w:ins w:id="1313" w:author="hzhao" w:date="2010-11-01T10:33:00Z"/>
                <w:rFonts w:eastAsia="宋体"/>
                <w:sz w:val="22"/>
                <w:lang w:eastAsia="zh-CN"/>
              </w:rPr>
            </w:pPr>
            <w:ins w:id="1314" w:author="hzhao" w:date="2010-11-01T10:33:00Z">
              <w:r w:rsidRPr="00AD2EBD">
                <w:rPr>
                  <w:rFonts w:eastAsia="宋体"/>
                  <w:sz w:val="22"/>
                  <w:lang w:eastAsia="zh-CN"/>
                </w:rPr>
                <w:t>CAPWAP HTTP proxy content length:1024 Kbytes</w:t>
              </w:r>
            </w:ins>
          </w:p>
          <w:p w:rsidR="00AD2EBD" w:rsidRPr="00AD2EBD" w:rsidRDefault="00AD2EBD" w:rsidP="00AD2EBD">
            <w:pPr>
              <w:pStyle w:val="Body"/>
              <w:rPr>
                <w:ins w:id="1315" w:author="hzhao" w:date="2010-11-01T10:33:00Z"/>
                <w:rFonts w:eastAsia="宋体"/>
                <w:sz w:val="22"/>
                <w:lang w:eastAsia="zh-CN"/>
              </w:rPr>
            </w:pPr>
            <w:ins w:id="1316" w:author="hzhao" w:date="2010-11-01T10:33:00Z">
              <w:r w:rsidRPr="00AD2EBD">
                <w:rPr>
                  <w:rFonts w:eastAsia="宋体"/>
                  <w:sz w:val="22"/>
                  <w:lang w:eastAsia="zh-CN"/>
                </w:rPr>
                <w:t xml:space="preserve">RUN state: Connected securely to the CAPWAP server </w:t>
              </w:r>
            </w:ins>
          </w:p>
          <w:p w:rsidR="00AD2EBD" w:rsidRPr="00AD2EBD" w:rsidRDefault="00AD2EBD" w:rsidP="00AD2EBD">
            <w:pPr>
              <w:pStyle w:val="Body"/>
              <w:rPr>
                <w:ins w:id="1317" w:author="hzhao" w:date="2010-11-01T10:33:00Z"/>
                <w:rFonts w:eastAsia="宋体"/>
                <w:sz w:val="22"/>
                <w:lang w:eastAsia="zh-CN"/>
              </w:rPr>
            </w:pPr>
            <w:ins w:id="1318" w:author="hzhao" w:date="2010-11-01T10:33:00Z">
              <w:r w:rsidRPr="00AD2EBD">
                <w:rPr>
                  <w:rFonts w:eastAsia="宋体"/>
                  <w:sz w:val="22"/>
                  <w:lang w:eastAsia="zh-CN"/>
                </w:rPr>
                <w:t>CAPWAP client IP:        192.168.20.10</w:t>
              </w:r>
            </w:ins>
          </w:p>
          <w:p w:rsidR="00AD2EBD" w:rsidRPr="00AD2EBD" w:rsidRDefault="00AD2EBD" w:rsidP="00AD2EBD">
            <w:pPr>
              <w:pStyle w:val="Body"/>
              <w:rPr>
                <w:ins w:id="1319" w:author="hzhao" w:date="2010-11-01T10:33:00Z"/>
                <w:rFonts w:eastAsia="宋体"/>
                <w:sz w:val="22"/>
                <w:lang w:eastAsia="zh-CN"/>
              </w:rPr>
            </w:pPr>
            <w:ins w:id="1320" w:author="hzhao" w:date="2010-11-01T10:33:00Z">
              <w:r w:rsidRPr="00AD2EBD">
                <w:rPr>
                  <w:rFonts w:eastAsia="宋体"/>
                  <w:sz w:val="22"/>
                  <w:lang w:eastAsia="zh-CN"/>
                </w:rPr>
                <w:t>CAPWAP server IP:        192.168.20.200</w:t>
              </w:r>
            </w:ins>
          </w:p>
          <w:p w:rsidR="00AD2EBD" w:rsidRPr="00AD2EBD" w:rsidRDefault="00AD2EBD" w:rsidP="00AD2EBD">
            <w:pPr>
              <w:pStyle w:val="Body"/>
              <w:rPr>
                <w:ins w:id="1321" w:author="hzhao" w:date="2010-11-01T10:33:00Z"/>
                <w:rFonts w:eastAsia="宋体"/>
                <w:sz w:val="22"/>
                <w:lang w:eastAsia="zh-CN"/>
              </w:rPr>
            </w:pPr>
            <w:ins w:id="1322" w:author="hzhao" w:date="2010-11-01T10:33:00Z">
              <w:r w:rsidRPr="00AD2EBD">
                <w:rPr>
                  <w:rFonts w:eastAsia="宋体"/>
                  <w:sz w:val="22"/>
                  <w:lang w:eastAsia="zh-CN"/>
                </w:rPr>
                <w:t>HiveManager Primary Name:</w:t>
              </w:r>
            </w:ins>
          </w:p>
          <w:p w:rsidR="00AD2EBD" w:rsidRPr="00AD2EBD" w:rsidRDefault="00AD2EBD" w:rsidP="00AD2EBD">
            <w:pPr>
              <w:pStyle w:val="Body"/>
              <w:rPr>
                <w:ins w:id="1323" w:author="hzhao" w:date="2010-11-01T10:33:00Z"/>
                <w:rFonts w:eastAsia="宋体"/>
                <w:sz w:val="22"/>
                <w:lang w:eastAsia="zh-CN"/>
              </w:rPr>
            </w:pPr>
            <w:ins w:id="1324" w:author="hzhao" w:date="2010-11-01T10:33:00Z">
              <w:r w:rsidRPr="00AD2EBD">
                <w:rPr>
                  <w:rFonts w:eastAsia="宋体"/>
                  <w:sz w:val="22"/>
                  <w:lang w:eastAsia="zh-CN"/>
                </w:rPr>
                <w:t xml:space="preserve">HiveManager Backup Name: </w:t>
              </w:r>
            </w:ins>
          </w:p>
          <w:p w:rsidR="00AD2EBD" w:rsidRPr="00AD2EBD" w:rsidRDefault="00AD2EBD" w:rsidP="00AD2EBD">
            <w:pPr>
              <w:pStyle w:val="Body"/>
              <w:rPr>
                <w:ins w:id="1325" w:author="hzhao" w:date="2010-11-01T10:33:00Z"/>
                <w:rFonts w:eastAsia="宋体"/>
                <w:sz w:val="22"/>
                <w:lang w:eastAsia="zh-CN"/>
              </w:rPr>
            </w:pPr>
            <w:ins w:id="1326" w:author="hzhao" w:date="2010-11-01T10:33:00Z">
              <w:r w:rsidRPr="00AD2EBD">
                <w:rPr>
                  <w:rFonts w:eastAsia="宋体"/>
                  <w:sz w:val="22"/>
                  <w:lang w:eastAsia="zh-CN"/>
                </w:rPr>
                <w:t>CAPWAP Default Server Name: staging.aerohive.com</w:t>
              </w:r>
            </w:ins>
          </w:p>
          <w:p w:rsidR="00AD2EBD" w:rsidRPr="00AD2EBD" w:rsidRDefault="00AD2EBD" w:rsidP="00AD2EBD">
            <w:pPr>
              <w:pStyle w:val="Body"/>
              <w:rPr>
                <w:ins w:id="1327" w:author="hzhao" w:date="2010-11-01T10:33:00Z"/>
                <w:rFonts w:eastAsia="宋体"/>
                <w:sz w:val="22"/>
                <w:lang w:eastAsia="zh-CN"/>
              </w:rPr>
            </w:pPr>
            <w:ins w:id="1328" w:author="hzhao" w:date="2010-11-01T10:33:00Z">
              <w:r w:rsidRPr="00AD2EBD">
                <w:rPr>
                  <w:rFonts w:eastAsia="宋体"/>
                  <w:sz w:val="22"/>
                  <w:lang w:eastAsia="zh-CN"/>
                </w:rPr>
                <w:t xml:space="preserve">Virtual HiveManager Name: </w:t>
              </w:r>
            </w:ins>
          </w:p>
          <w:p w:rsidR="00AD2EBD" w:rsidRPr="00AD2EBD" w:rsidRDefault="00AD2EBD" w:rsidP="00AD2EBD">
            <w:pPr>
              <w:pStyle w:val="Body"/>
              <w:rPr>
                <w:ins w:id="1329" w:author="hzhao" w:date="2010-11-01T10:33:00Z"/>
                <w:rFonts w:eastAsia="宋体"/>
                <w:sz w:val="22"/>
                <w:lang w:eastAsia="zh-CN"/>
              </w:rPr>
            </w:pPr>
            <w:ins w:id="1330" w:author="hzhao" w:date="2010-11-01T10:33:00Z">
              <w:r w:rsidRPr="00AD2EBD">
                <w:rPr>
                  <w:rFonts w:eastAsia="宋体"/>
                  <w:sz w:val="22"/>
                  <w:lang w:eastAsia="zh-CN"/>
                </w:rPr>
                <w:t>CAPWAP Choose HiveManager:Fixed Name (TCP mode)</w:t>
              </w:r>
            </w:ins>
          </w:p>
          <w:p w:rsidR="00AD2EBD" w:rsidRPr="00AD2EBD" w:rsidRDefault="00AD2EBD" w:rsidP="00AD2EBD">
            <w:pPr>
              <w:pStyle w:val="Body"/>
              <w:rPr>
                <w:ins w:id="1331" w:author="hzhao" w:date="2010-11-01T10:33:00Z"/>
                <w:rFonts w:eastAsia="宋体"/>
                <w:sz w:val="22"/>
                <w:lang w:eastAsia="zh-CN"/>
              </w:rPr>
            </w:pPr>
            <w:ins w:id="1332" w:author="hzhao" w:date="2010-11-01T10:33:00Z">
              <w:r w:rsidRPr="00AD2EBD">
                <w:rPr>
                  <w:rFonts w:eastAsia="宋体"/>
                  <w:sz w:val="22"/>
                  <w:lang w:eastAsia="zh-CN"/>
                </w:rPr>
                <w:t>Server source Port:      0</w:t>
              </w:r>
            </w:ins>
          </w:p>
          <w:p w:rsidR="00AD2EBD" w:rsidRPr="00AD2EBD" w:rsidRDefault="00AD2EBD" w:rsidP="00AD2EBD">
            <w:pPr>
              <w:pStyle w:val="Body"/>
              <w:rPr>
                <w:ins w:id="1333" w:author="hzhao" w:date="2010-11-01T10:33:00Z"/>
                <w:rFonts w:eastAsia="宋体"/>
                <w:sz w:val="22"/>
                <w:lang w:eastAsia="zh-CN"/>
              </w:rPr>
            </w:pPr>
            <w:ins w:id="1334" w:author="hzhao" w:date="2010-11-01T10:33:00Z">
              <w:r w:rsidRPr="00AD2EBD">
                <w:rPr>
                  <w:rFonts w:eastAsia="宋体"/>
                  <w:sz w:val="22"/>
                  <w:lang w:eastAsia="zh-CN"/>
                </w:rPr>
                <w:t>CAPWAP action:           Waiting for a CAPWAP packet</w:t>
              </w:r>
            </w:ins>
          </w:p>
          <w:p w:rsidR="00AD2EBD" w:rsidRPr="00AD2EBD" w:rsidRDefault="00AD2EBD" w:rsidP="00AD2EBD">
            <w:pPr>
              <w:pStyle w:val="Body"/>
              <w:rPr>
                <w:ins w:id="1335" w:author="hzhao" w:date="2010-11-01T10:33:00Z"/>
                <w:rFonts w:eastAsia="宋体"/>
                <w:sz w:val="22"/>
                <w:lang w:eastAsia="zh-CN"/>
              </w:rPr>
            </w:pPr>
            <w:ins w:id="1336" w:author="hzhao" w:date="2010-11-01T10:33:00Z">
              <w:r w:rsidRPr="00AD2EBD">
                <w:rPr>
                  <w:rFonts w:eastAsia="宋体"/>
                  <w:sz w:val="22"/>
                  <w:lang w:eastAsia="zh-CN"/>
                </w:rPr>
                <w:lastRenderedPageBreak/>
                <w:t>Server destination Port: 80</w:t>
              </w:r>
            </w:ins>
          </w:p>
          <w:p w:rsidR="00AD2EBD" w:rsidRPr="00AD2EBD" w:rsidRDefault="00AD2EBD" w:rsidP="00AD2EBD">
            <w:pPr>
              <w:pStyle w:val="Body"/>
              <w:rPr>
                <w:ins w:id="1337" w:author="hzhao" w:date="2010-11-01T10:33:00Z"/>
                <w:rFonts w:eastAsia="宋体"/>
                <w:sz w:val="22"/>
                <w:lang w:eastAsia="zh-CN"/>
              </w:rPr>
            </w:pPr>
            <w:ins w:id="1338" w:author="hzhao" w:date="2010-11-01T10:33:00Z">
              <w:r w:rsidRPr="00AD2EBD">
                <w:rPr>
                  <w:rFonts w:eastAsia="宋体"/>
                  <w:sz w:val="22"/>
                  <w:lang w:eastAsia="zh-CN"/>
                </w:rPr>
                <w:t>CAPWAP send event:       Enabled</w:t>
              </w:r>
            </w:ins>
          </w:p>
          <w:p w:rsidR="00AD2EBD" w:rsidRPr="00AD2EBD" w:rsidRDefault="00AD2EBD" w:rsidP="00AD2EBD">
            <w:pPr>
              <w:pStyle w:val="Body"/>
              <w:rPr>
                <w:ins w:id="1339" w:author="hzhao" w:date="2010-11-01T10:33:00Z"/>
                <w:rFonts w:eastAsia="宋体"/>
                <w:sz w:val="22"/>
                <w:lang w:eastAsia="zh-CN"/>
              </w:rPr>
            </w:pPr>
            <w:ins w:id="1340" w:author="hzhao" w:date="2010-11-01T10:33:00Z">
              <w:r w:rsidRPr="00AD2EBD">
                <w:rPr>
                  <w:rFonts w:eastAsia="宋体"/>
                  <w:sz w:val="22"/>
                  <w:lang w:eastAsia="zh-CN"/>
                </w:rPr>
                <w:t>CAPWAP DTLS state:       Enabled</w:t>
              </w:r>
            </w:ins>
          </w:p>
          <w:p w:rsidR="00AD2EBD" w:rsidRPr="00923513" w:rsidRDefault="00AD2EBD" w:rsidP="00AD2EBD">
            <w:pPr>
              <w:pStyle w:val="Body"/>
              <w:rPr>
                <w:rFonts w:eastAsia="宋体"/>
                <w:sz w:val="22"/>
                <w:lang w:eastAsia="zh-CN"/>
              </w:rPr>
            </w:pPr>
            <w:ins w:id="1341" w:author="hzhao" w:date="2010-11-01T10:33:00Z">
              <w:r w:rsidRPr="00AD2EBD">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A27541" w:rsidP="00160E94">
            <w:pPr>
              <w:pStyle w:val="Body"/>
              <w:rPr>
                <w:ins w:id="1342" w:author="hzhao" w:date="2010-11-01T14:40:00Z"/>
                <w:rFonts w:eastAsia="宋体"/>
                <w:sz w:val="22"/>
                <w:lang w:eastAsia="zh-CN"/>
              </w:rPr>
            </w:pPr>
            <w:ins w:id="1343" w:author="hzhao" w:date="2010-11-01T14:40:00Z">
              <w:r>
                <w:rPr>
                  <w:rFonts w:eastAsia="宋体" w:hint="eastAsia"/>
                  <w:sz w:val="22"/>
                  <w:lang w:eastAsia="zh-CN"/>
                </w:rPr>
                <w:t>After AP connect to HM in TCP, will generate a command:</w:t>
              </w:r>
            </w:ins>
          </w:p>
          <w:p w:rsidR="00A27541" w:rsidRPr="00923513" w:rsidRDefault="00A27541" w:rsidP="00160E94">
            <w:pPr>
              <w:pStyle w:val="Body"/>
              <w:rPr>
                <w:rFonts w:eastAsia="宋体"/>
                <w:sz w:val="22"/>
                <w:lang w:eastAsia="zh-CN"/>
              </w:rPr>
            </w:pPr>
            <w:ins w:id="1344" w:author="hzhao" w:date="2010-11-01T14:41:00Z">
              <w:r w:rsidRPr="00A27541">
                <w:rPr>
                  <w:rFonts w:eastAsia="宋体"/>
                  <w:sz w:val="22"/>
                  <w:lang w:eastAsia="zh-CN"/>
                </w:rPr>
                <w:t>capwap client server port 80</w:t>
              </w:r>
            </w:ins>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r w:rsidR="00160E94" w:rsidRPr="00A63EB6">
        <w:rPr>
          <w:rFonts w:eastAsia="宋体" w:hint="eastAsia"/>
          <w:sz w:val="21"/>
          <w:szCs w:val="21"/>
          <w:lang w:eastAsia="zh-CN"/>
        </w:rPr>
        <w:t>1</w:t>
      </w:r>
      <w:r w:rsidR="00160E94">
        <w:rPr>
          <w:rFonts w:eastAsia="宋体" w:hint="eastAsia"/>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14</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479ED" w:rsidRPr="00923513" w:rsidRDefault="00160E94" w:rsidP="00F479ED">
            <w:pPr>
              <w:pStyle w:val="Body"/>
              <w:rPr>
                <w:ins w:id="1345" w:author="hzhao" w:date="2010-11-01T10:35:00Z"/>
                <w:rFonts w:eastAsia="宋体"/>
                <w:sz w:val="22"/>
                <w:lang w:eastAsia="zh-CN"/>
              </w:rPr>
            </w:pPr>
            <w:r w:rsidRPr="00923513">
              <w:rPr>
                <w:rFonts w:eastAsia="宋体" w:hint="eastAsia"/>
                <w:sz w:val="22"/>
                <w:lang w:eastAsia="zh-CN"/>
              </w:rPr>
              <w:t xml:space="preserve"> </w:t>
            </w:r>
            <w:del w:id="1346" w:author="hzhao" w:date="2010-11-01T10:35:00Z">
              <w:r w:rsidDel="00F479ED">
                <w:rPr>
                  <w:rFonts w:eastAsia="宋体"/>
                  <w:sz w:val="22"/>
                  <w:lang w:eastAsia="zh-CN"/>
                </w:rPr>
                <w:delText>T</w:delText>
              </w:r>
              <w:r w:rsidDel="00F479ED">
                <w:rPr>
                  <w:rFonts w:eastAsia="宋体" w:hint="eastAsia"/>
                  <w:sz w:val="22"/>
                  <w:lang w:eastAsia="zh-CN"/>
                </w:rPr>
                <w:delText>opology1</w:delText>
              </w:r>
            </w:del>
            <w:ins w:id="1347" w:author="hzhao" w:date="2010-11-01T10:35:00Z">
              <w:r w:rsidR="00F479ED">
                <w:rPr>
                  <w:rFonts w:eastAsia="宋体" w:hint="eastAsia"/>
                  <w:sz w:val="22"/>
                  <w:lang w:eastAsia="zh-CN"/>
                </w:rPr>
                <w:t xml:space="preserve"> AP------L3 Switch------HM</w:t>
              </w:r>
            </w:ins>
          </w:p>
          <w:p w:rsidR="00F479ED" w:rsidRDefault="00F479ED" w:rsidP="00F479ED">
            <w:pPr>
              <w:pStyle w:val="Body"/>
              <w:rPr>
                <w:ins w:id="1348" w:author="hzhao" w:date="2010-11-01T10:35:00Z"/>
                <w:rFonts w:eastAsia="宋体"/>
                <w:sz w:val="22"/>
                <w:lang w:eastAsia="zh-CN"/>
              </w:rPr>
            </w:pPr>
            <w:ins w:id="1349" w:author="hzhao" w:date="2010-11-01T10:35:00Z">
              <w:r>
                <w:rPr>
                  <w:rFonts w:eastAsia="宋体" w:hint="eastAsia"/>
                  <w:sz w:val="22"/>
                  <w:lang w:eastAsia="zh-CN"/>
                </w:rPr>
                <w:t xml:space="preserve">                               |</w:t>
              </w:r>
            </w:ins>
          </w:p>
          <w:p w:rsidR="00160E94" w:rsidRPr="00923513" w:rsidRDefault="00F479ED" w:rsidP="00F479ED">
            <w:pPr>
              <w:pStyle w:val="Body"/>
              <w:rPr>
                <w:rFonts w:eastAsia="宋体"/>
                <w:sz w:val="22"/>
                <w:lang w:eastAsia="zh-CN"/>
              </w:rPr>
            </w:pPr>
            <w:ins w:id="1350" w:author="hzhao" w:date="2010-11-01T10:35: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DD4AA1" w:rsidP="00160E94">
            <w:pPr>
              <w:pStyle w:val="Body"/>
              <w:rPr>
                <w:rFonts w:eastAsia="宋体"/>
                <w:sz w:val="22"/>
                <w:lang w:eastAsia="zh-CN"/>
              </w:rPr>
            </w:pPr>
            <w:ins w:id="1351" w:author="hzhao" w:date="2010-11-01T14:14:00Z">
              <w:r>
                <w:rPr>
                  <w:rFonts w:eastAsia="宋体" w:hint="eastAsia"/>
                  <w:sz w:val="22"/>
                  <w:lang w:eastAsia="zh-CN"/>
                </w:rPr>
                <w:t xml:space="preserve">Verify if </w:t>
              </w:r>
            </w:ins>
            <w:r w:rsidR="00160E94" w:rsidRPr="00160E94">
              <w:rPr>
                <w:rFonts w:eastAsia="宋体"/>
                <w:sz w:val="22"/>
                <w:lang w:eastAsia="zh-CN"/>
              </w:rPr>
              <w:t>AP</w:t>
            </w:r>
            <w:ins w:id="1352" w:author="hzhao" w:date="2010-11-01T14:15:00Z">
              <w:r>
                <w:rPr>
                  <w:rFonts w:eastAsia="宋体" w:hint="eastAsia"/>
                  <w:sz w:val="22"/>
                  <w:lang w:eastAsia="zh-CN"/>
                </w:rPr>
                <w:t xml:space="preserve"> will </w:t>
              </w:r>
            </w:ins>
            <w:r w:rsidR="00160E94" w:rsidRPr="00160E94">
              <w:rPr>
                <w:rFonts w:eastAsia="宋体"/>
                <w:sz w:val="22"/>
                <w:lang w:eastAsia="zh-CN"/>
              </w:rPr>
              <w:t xml:space="preserve"> use broadcast if dns server haven’t defined “hivemanager” and hivemanger exists in same vlan</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F479ED" w:rsidP="00160E94">
            <w:pPr>
              <w:pStyle w:val="Body"/>
              <w:rPr>
                <w:rFonts w:eastAsia="宋体"/>
                <w:sz w:val="22"/>
                <w:lang w:eastAsia="zh-CN"/>
              </w:rPr>
            </w:pPr>
            <w:ins w:id="1353" w:author="hzhao" w:date="2010-11-01T10:35:00Z">
              <w:r>
                <w:rPr>
                  <w:rFonts w:eastAsia="宋体"/>
                  <w:sz w:val="22"/>
                  <w:lang w:eastAsia="zh-CN"/>
                </w:rPr>
                <w:t>H</w:t>
              </w:r>
              <w:r>
                <w:rPr>
                  <w:rFonts w:eastAsia="宋体" w:hint="eastAsia"/>
                  <w:sz w:val="22"/>
                  <w:lang w:eastAsia="zh-CN"/>
                </w:rPr>
                <w:t>ivemanager not be configured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6D01DC" w:rsidP="00160E94">
            <w:pPr>
              <w:pStyle w:val="Body"/>
              <w:rPr>
                <w:ins w:id="1354" w:author="hzhao" w:date="2010-11-01T10:36:00Z"/>
                <w:rFonts w:eastAsia="宋体"/>
                <w:sz w:val="22"/>
                <w:lang w:eastAsia="zh-CN"/>
              </w:rPr>
            </w:pPr>
            <w:ins w:id="1355" w:author="hzhao" w:date="2010-11-01T10:36:00Z">
              <w:r>
                <w:rPr>
                  <w:rFonts w:eastAsia="宋体" w:hint="eastAsia"/>
                  <w:sz w:val="22"/>
                  <w:lang w:eastAsia="zh-CN"/>
                </w:rPr>
                <w:t xml:space="preserve">1. Config transport to TCP mode by </w:t>
              </w:r>
              <w:r>
                <w:rPr>
                  <w:rFonts w:eastAsia="宋体"/>
                  <w:sz w:val="22"/>
                  <w:lang w:eastAsia="zh-CN"/>
                </w:rPr>
                <w:t>“</w:t>
              </w:r>
              <w:r w:rsidRPr="00AD2EBD">
                <w:rPr>
                  <w:rFonts w:eastAsia="宋体"/>
                  <w:sz w:val="22"/>
                  <w:lang w:eastAsia="zh-CN"/>
                </w:rPr>
                <w:t>capwap client transport HTTP</w:t>
              </w:r>
              <w:r>
                <w:rPr>
                  <w:rFonts w:eastAsia="宋体"/>
                  <w:sz w:val="22"/>
                  <w:lang w:eastAsia="zh-CN"/>
                </w:rPr>
                <w:t>”</w:t>
              </w:r>
            </w:ins>
          </w:p>
          <w:p w:rsidR="006D01DC" w:rsidRDefault="006D01DC" w:rsidP="00160E94">
            <w:pPr>
              <w:pStyle w:val="Body"/>
              <w:rPr>
                <w:ins w:id="1356" w:author="hzhao" w:date="2010-11-01T10:37:00Z"/>
                <w:rFonts w:eastAsia="宋体"/>
                <w:sz w:val="22"/>
                <w:lang w:eastAsia="zh-CN"/>
              </w:rPr>
            </w:pPr>
            <w:ins w:id="1357" w:author="hzhao" w:date="2010-11-01T10:36:00Z">
              <w:r>
                <w:rPr>
                  <w:rFonts w:eastAsia="宋体" w:hint="eastAsia"/>
                  <w:sz w:val="22"/>
                  <w:lang w:eastAsia="zh-CN"/>
                </w:rPr>
                <w:t>2.</w:t>
              </w:r>
            </w:ins>
            <w:ins w:id="1358" w:author="hzhao" w:date="2010-11-01T10:37:00Z">
              <w:r>
                <w:rPr>
                  <w:rFonts w:eastAsia="宋体" w:hint="eastAsia"/>
                  <w:sz w:val="22"/>
                  <w:lang w:eastAsia="zh-CN"/>
                </w:rPr>
                <w:t xml:space="preserve"> Open _debug capwap ha and debug console, check work flow for capwap choose HM, check if AP connect to HM</w:t>
              </w:r>
            </w:ins>
          </w:p>
          <w:p w:rsidR="006D01DC" w:rsidRPr="006D01DC" w:rsidRDefault="006D01DC" w:rsidP="00160E94">
            <w:pPr>
              <w:pStyle w:val="Body"/>
              <w:rPr>
                <w:rFonts w:eastAsia="宋体"/>
                <w:sz w:val="22"/>
                <w:lang w:eastAsia="zh-CN"/>
              </w:rPr>
            </w:pPr>
            <w:ins w:id="1359" w:author="hzhao" w:date="2010-11-01T10:37:00Z">
              <w:r>
                <w:rPr>
                  <w:rFonts w:eastAsia="宋体" w:hint="eastAsia"/>
                  <w:sz w:val="22"/>
                  <w:lang w:eastAsia="zh-CN"/>
                </w:rPr>
                <w:t>3. Check capwap status by show capwap client</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del w:id="1360" w:author="hzhao" w:date="2010-11-01T10:53:00Z">
              <w:r w:rsidDel="002264A5">
                <w:rPr>
                  <w:rFonts w:eastAsia="宋体" w:hint="eastAsia"/>
                  <w:sz w:val="22"/>
                  <w:lang w:eastAsia="zh-CN"/>
                </w:rPr>
                <w:delText>1,</w:delText>
              </w:r>
            </w:del>
            <w:ins w:id="1361" w:author="hzhao" w:date="2010-11-01T10:37:00Z">
              <w:r w:rsidR="006D01DC">
                <w:rPr>
                  <w:rFonts w:eastAsia="宋体" w:hint="eastAsia"/>
                  <w:sz w:val="22"/>
                  <w:lang w:eastAsia="zh-CN"/>
                </w:rPr>
                <w:t xml:space="preserve">AP </w:t>
              </w:r>
            </w:ins>
            <w:ins w:id="1362" w:author="hzhao" w:date="2010-11-01T14:15:00Z">
              <w:r w:rsidR="00DD4AA1">
                <w:rPr>
                  <w:rFonts w:eastAsia="宋体" w:hint="eastAsia"/>
                  <w:sz w:val="22"/>
                  <w:lang w:eastAsia="zh-CN"/>
                </w:rPr>
                <w:t>don</w:t>
              </w:r>
              <w:r w:rsidR="00DD4AA1">
                <w:rPr>
                  <w:rFonts w:eastAsia="宋体"/>
                  <w:sz w:val="22"/>
                  <w:lang w:eastAsia="zh-CN"/>
                </w:rPr>
                <w:t>’</w:t>
              </w:r>
              <w:r w:rsidR="00DD4AA1">
                <w:rPr>
                  <w:rFonts w:eastAsia="宋体" w:hint="eastAsia"/>
                  <w:sz w:val="22"/>
                  <w:lang w:eastAsia="zh-CN"/>
                </w:rPr>
                <w:t xml:space="preserve">t </w:t>
              </w:r>
            </w:ins>
            <w:ins w:id="1363" w:author="hzhao" w:date="2010-11-01T10:37:00Z">
              <w:r w:rsidR="006D01DC">
                <w:rPr>
                  <w:rFonts w:eastAsia="宋体" w:hint="eastAsia"/>
                  <w:sz w:val="22"/>
                  <w:lang w:eastAsia="zh-CN"/>
                </w:rPr>
                <w:t>use broadcast ,</w:t>
              </w:r>
            </w:ins>
            <w:ins w:id="1364" w:author="hzhao" w:date="2010-11-01T14:15:00Z">
              <w:r w:rsidR="00DD4AA1">
                <w:rPr>
                  <w:rFonts w:eastAsia="宋体" w:hint="eastAsia"/>
                  <w:sz w:val="22"/>
                  <w:lang w:eastAsia="zh-CN"/>
                </w:rPr>
                <w:t xml:space="preserve"> AP will loop try fixed server name and pre</w:t>
              </w:r>
            </w:ins>
            <w:ins w:id="1365" w:author="hzhao" w:date="2010-11-01T14:16:00Z">
              <w:r w:rsidR="00DD4AA1">
                <w:rPr>
                  <w:rFonts w:eastAsia="宋体" w:hint="eastAsia"/>
                  <w:sz w:val="22"/>
                  <w:lang w:eastAsia="zh-CN"/>
                </w:rPr>
                <w:t>-defined server ,</w:t>
              </w:r>
            </w:ins>
            <w:ins w:id="1366" w:author="hzhao" w:date="2010-11-01T10:37:00Z">
              <w:r w:rsidR="006D01DC">
                <w:rPr>
                  <w:rFonts w:eastAsia="宋体" w:hint="eastAsia"/>
                  <w:sz w:val="22"/>
                  <w:lang w:eastAsia="zh-CN"/>
                </w:rPr>
                <w:t xml:space="preserve"> </w:t>
              </w:r>
            </w:ins>
            <w:del w:id="1367" w:author="hzhao" w:date="2010-11-01T10:53:00Z">
              <w:r w:rsidDel="002264A5">
                <w:rPr>
                  <w:rFonts w:eastAsia="宋体" w:hint="eastAsia"/>
                  <w:sz w:val="22"/>
                  <w:lang w:eastAsia="zh-CN"/>
                </w:rPr>
                <w:delText>can see the AP on HM</w:delText>
              </w:r>
            </w:del>
            <w:ins w:id="1368" w:author="hzhao" w:date="2010-11-01T10:53:00Z">
              <w:r w:rsidR="002264A5">
                <w:rPr>
                  <w:rFonts w:eastAsia="宋体" w:hint="eastAsia"/>
                  <w:sz w:val="22"/>
                  <w:lang w:eastAsia="zh-CN"/>
                </w:rPr>
                <w:t>APcould not find HM</w:t>
              </w:r>
            </w:ins>
            <w:ins w:id="1369" w:author="hzhao" w:date="2010-11-01T10:54:00Z">
              <w:r w:rsidR="002264A5">
                <w:rPr>
                  <w:rFonts w:eastAsia="宋体" w:hint="eastAsia"/>
                  <w:sz w:val="22"/>
                  <w:lang w:eastAsia="zh-CN"/>
                </w:rPr>
                <w:t xml:space="preserve">, could not </w:t>
              </w:r>
            </w:ins>
            <w:ins w:id="1370" w:author="hzhao" w:date="2010-11-02T10:10:00Z">
              <w:r w:rsidR="004A6970">
                <w:rPr>
                  <w:rFonts w:eastAsia="宋体" w:hint="eastAsia"/>
                  <w:sz w:val="22"/>
                  <w:lang w:eastAsia="zh-CN"/>
                </w:rPr>
                <w:t>connect to</w:t>
              </w:r>
            </w:ins>
            <w:ins w:id="1371" w:author="hzhao" w:date="2010-11-01T10:54:00Z">
              <w:r w:rsidR="002264A5">
                <w:rPr>
                  <w:rFonts w:eastAsia="宋体" w:hint="eastAsia"/>
                  <w:sz w:val="22"/>
                  <w:lang w:eastAsia="zh-CN"/>
                </w:rPr>
                <w:t xml:space="preserve"> HM</w:t>
              </w:r>
            </w:ins>
          </w:p>
          <w:p w:rsidR="00160E94" w:rsidRPr="00923513" w:rsidRDefault="00160E94" w:rsidP="00160E94">
            <w:pPr>
              <w:pStyle w:val="Body"/>
              <w:rPr>
                <w:rFonts w:eastAsia="宋体"/>
                <w:sz w:val="22"/>
                <w:lang w:eastAsia="zh-CN"/>
              </w:rPr>
            </w:pPr>
            <w:del w:id="1372" w:author="hzhao" w:date="2010-11-01T10:53:00Z">
              <w:r w:rsidDel="002264A5">
                <w:rPr>
                  <w:rFonts w:eastAsia="宋体" w:hint="eastAsia"/>
                  <w:sz w:val="22"/>
                  <w:lang w:eastAsia="zh-CN"/>
                </w:rPr>
                <w:delText>2, display run status if show capwap client</w:delText>
              </w:r>
            </w:del>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61A08" w:rsidRPr="00C61A08" w:rsidRDefault="00C61A08" w:rsidP="00C61A08">
            <w:pPr>
              <w:pStyle w:val="Body"/>
              <w:rPr>
                <w:ins w:id="1373" w:author="hzhao" w:date="2010-11-01T10:39:00Z"/>
                <w:rFonts w:eastAsia="宋体"/>
                <w:sz w:val="22"/>
                <w:lang w:eastAsia="zh-CN"/>
              </w:rPr>
            </w:pPr>
            <w:ins w:id="1374" w:author="hzhao" w:date="2010-11-01T10:39:00Z">
              <w:r w:rsidRPr="00C61A08">
                <w:rPr>
                  <w:rFonts w:eastAsia="宋体"/>
                  <w:sz w:val="22"/>
                  <w:lang w:eastAsia="zh-CN"/>
                </w:rPr>
                <w:t>AH-0e5300#show running-config | in capwap</w:t>
              </w:r>
            </w:ins>
          </w:p>
          <w:p w:rsidR="00160E94" w:rsidRDefault="00C61A08" w:rsidP="00C61A08">
            <w:pPr>
              <w:pStyle w:val="Body"/>
              <w:rPr>
                <w:ins w:id="1375" w:author="hzhao" w:date="2010-11-01T10:39:00Z"/>
                <w:rFonts w:eastAsia="宋体"/>
                <w:sz w:val="22"/>
                <w:lang w:eastAsia="zh-CN"/>
              </w:rPr>
            </w:pPr>
            <w:ins w:id="1376" w:author="hzhao" w:date="2010-11-01T10:39:00Z">
              <w:r w:rsidRPr="00C61A08">
                <w:rPr>
                  <w:rFonts w:eastAsia="宋体"/>
                  <w:sz w:val="22"/>
                  <w:lang w:eastAsia="zh-CN"/>
                </w:rPr>
                <w:t>capwap client transport HTTP</w:t>
              </w:r>
            </w:ins>
          </w:p>
          <w:p w:rsidR="00C61A08" w:rsidRDefault="00C61A08" w:rsidP="00C61A08">
            <w:pPr>
              <w:pStyle w:val="Body"/>
              <w:rPr>
                <w:ins w:id="1377" w:author="hzhao" w:date="2010-11-01T10:39:00Z"/>
                <w:rFonts w:eastAsia="宋体"/>
                <w:sz w:val="22"/>
                <w:lang w:eastAsia="zh-CN"/>
              </w:rPr>
            </w:pPr>
          </w:p>
          <w:p w:rsidR="003F523C" w:rsidRPr="003F523C" w:rsidRDefault="003F523C" w:rsidP="003F523C">
            <w:pPr>
              <w:pStyle w:val="Body"/>
              <w:rPr>
                <w:ins w:id="1378" w:author="hzhao" w:date="2010-11-01T10:57:00Z"/>
                <w:rFonts w:eastAsia="宋体"/>
                <w:sz w:val="22"/>
                <w:lang w:eastAsia="zh-CN"/>
              </w:rPr>
            </w:pPr>
            <w:ins w:id="1379" w:author="hzhao" w:date="2010-11-01T10:57:00Z">
              <w:r w:rsidRPr="003F523C">
                <w:rPr>
                  <w:rFonts w:eastAsia="宋体"/>
                  <w:sz w:val="22"/>
                  <w:lang w:eastAsia="zh-CN"/>
                </w:rPr>
                <w:t xml:space="preserve">AH-0e5300#no capwap client enable </w:t>
              </w:r>
            </w:ins>
          </w:p>
          <w:p w:rsidR="003F523C" w:rsidRPr="003F523C" w:rsidRDefault="003F523C" w:rsidP="003F523C">
            <w:pPr>
              <w:pStyle w:val="Body"/>
              <w:rPr>
                <w:ins w:id="1380" w:author="hzhao" w:date="2010-11-01T10:57:00Z"/>
                <w:rFonts w:eastAsia="宋体"/>
                <w:sz w:val="22"/>
                <w:lang w:eastAsia="zh-CN"/>
              </w:rPr>
            </w:pPr>
            <w:ins w:id="1381" w:author="hzhao" w:date="2010-11-01T10:57:00Z">
              <w:r w:rsidRPr="003F523C">
                <w:rPr>
                  <w:rFonts w:eastAsia="宋体"/>
                  <w:sz w:val="22"/>
                  <w:lang w:eastAsia="zh-CN"/>
                </w:rPr>
                <w:t xml:space="preserve">AH-0e5300#capwap client enable    </w:t>
              </w:r>
            </w:ins>
          </w:p>
          <w:p w:rsidR="003F523C" w:rsidRPr="003F523C" w:rsidRDefault="003F523C" w:rsidP="003F523C">
            <w:pPr>
              <w:pStyle w:val="Body"/>
              <w:rPr>
                <w:ins w:id="1382" w:author="hzhao" w:date="2010-11-01T10:57:00Z"/>
                <w:rFonts w:eastAsia="宋体"/>
                <w:sz w:val="22"/>
                <w:lang w:eastAsia="zh-CN"/>
              </w:rPr>
            </w:pPr>
            <w:ins w:id="1383" w:author="hzhao" w:date="2010-11-01T10:57:00Z">
              <w:r w:rsidRPr="003F523C">
                <w:rPr>
                  <w:rFonts w:eastAsia="宋体"/>
                  <w:sz w:val="22"/>
                  <w:lang w:eastAsia="zh-CN"/>
                </w:rPr>
                <w:t>AH-0e5300#2010-11-01 02:56:09 debug   [capwap_ha, ah_capwap_func.c, 1798]: can not get ip from HM's name:(staging.aerohive.com)</w:t>
              </w:r>
            </w:ins>
          </w:p>
          <w:p w:rsidR="003F523C" w:rsidRPr="003F523C" w:rsidRDefault="003F523C" w:rsidP="003F523C">
            <w:pPr>
              <w:pStyle w:val="Body"/>
              <w:rPr>
                <w:ins w:id="1384" w:author="hzhao" w:date="2010-11-01T10:57:00Z"/>
                <w:rFonts w:eastAsia="宋体"/>
                <w:sz w:val="22"/>
                <w:lang w:eastAsia="zh-CN"/>
              </w:rPr>
            </w:pPr>
            <w:ins w:id="1385" w:author="hzhao" w:date="2010-11-01T10:57:00Z">
              <w:r w:rsidRPr="003F523C">
                <w:rPr>
                  <w:rFonts w:eastAsia="宋体"/>
                  <w:sz w:val="22"/>
                  <w:lang w:eastAsia="zh-CN"/>
                </w:rPr>
                <w:t>2010-11-01 02:56:09 debug   [capwap_ha, ah_capwap_func.c, 1963]: Don't use broadcast because define HTTP mode, ip=0.0.0.0, port=12222</w:t>
              </w:r>
            </w:ins>
          </w:p>
          <w:p w:rsidR="003F523C" w:rsidRPr="003F523C" w:rsidRDefault="003F523C" w:rsidP="003F523C">
            <w:pPr>
              <w:pStyle w:val="Body"/>
              <w:rPr>
                <w:ins w:id="1386" w:author="hzhao" w:date="2010-11-01T10:57:00Z"/>
                <w:rFonts w:eastAsia="宋体"/>
                <w:sz w:val="22"/>
                <w:lang w:eastAsia="zh-CN"/>
              </w:rPr>
            </w:pPr>
            <w:ins w:id="1387" w:author="hzhao" w:date="2010-11-01T10:57:00Z">
              <w:r w:rsidRPr="003F523C">
                <w:rPr>
                  <w:rFonts w:eastAsia="宋体"/>
                  <w:sz w:val="22"/>
                  <w:lang w:eastAsia="zh-CN"/>
                </w:rPr>
                <w:t>2010-11-01 02:56:10 debug   [capwap_ha, ah_capwap_func.c, 2138]: get hivemanager name from scd (first:, second:).</w:t>
              </w:r>
            </w:ins>
          </w:p>
          <w:p w:rsidR="003F523C" w:rsidRPr="003F523C" w:rsidRDefault="003F523C" w:rsidP="003F523C">
            <w:pPr>
              <w:pStyle w:val="Body"/>
              <w:rPr>
                <w:ins w:id="1388" w:author="hzhao" w:date="2010-11-01T10:57:00Z"/>
                <w:rFonts w:eastAsia="宋体"/>
                <w:sz w:val="22"/>
                <w:lang w:eastAsia="zh-CN"/>
              </w:rPr>
            </w:pPr>
            <w:ins w:id="1389" w:author="hzhao" w:date="2010-11-01T10:57:00Z">
              <w:r w:rsidRPr="003F523C">
                <w:rPr>
                  <w:rFonts w:eastAsia="宋体"/>
                  <w:sz w:val="22"/>
                  <w:lang w:eastAsia="zh-CN"/>
                </w:rPr>
                <w:t>2010-11-01 02:56:10 debug   [capwap_ha, ah_capwap_func.c, 1913]: user doesn't config primary and backup HM's name,use fixed server name and pre-defined server name to try</w:t>
              </w:r>
            </w:ins>
          </w:p>
          <w:p w:rsidR="003F523C" w:rsidRPr="003F523C" w:rsidRDefault="003F523C" w:rsidP="003F523C">
            <w:pPr>
              <w:pStyle w:val="Body"/>
              <w:rPr>
                <w:ins w:id="1390" w:author="hzhao" w:date="2010-11-01T10:57:00Z"/>
                <w:rFonts w:eastAsia="宋体"/>
                <w:sz w:val="22"/>
                <w:lang w:eastAsia="zh-CN"/>
              </w:rPr>
            </w:pPr>
            <w:ins w:id="1391" w:author="hzhao" w:date="2010-11-01T10:57:00Z">
              <w:r w:rsidRPr="003F523C">
                <w:rPr>
                  <w:rFonts w:eastAsia="宋体"/>
                  <w:sz w:val="22"/>
                  <w:lang w:eastAsia="zh-CN"/>
                </w:rPr>
                <w:t>2010-11-01 02:56:10 debug   [capwap_ha, ah_capwap_func.c, 1798]: can not get ip from HM's name:(hivemanager)</w:t>
              </w:r>
            </w:ins>
          </w:p>
          <w:p w:rsidR="003F523C" w:rsidRPr="003F523C" w:rsidRDefault="003F523C" w:rsidP="003F523C">
            <w:pPr>
              <w:pStyle w:val="Body"/>
              <w:rPr>
                <w:ins w:id="1392" w:author="hzhao" w:date="2010-11-01T10:57:00Z"/>
                <w:rFonts w:eastAsia="宋体"/>
                <w:sz w:val="22"/>
                <w:lang w:eastAsia="zh-CN"/>
              </w:rPr>
            </w:pPr>
            <w:ins w:id="1393" w:author="hzhao" w:date="2010-11-01T10:57:00Z">
              <w:r w:rsidRPr="003F523C">
                <w:rPr>
                  <w:rFonts w:eastAsia="宋体"/>
                  <w:sz w:val="22"/>
                  <w:lang w:eastAsia="zh-CN"/>
                </w:rPr>
                <w:t>2010-11-01 02:56:26 debug   [capwap_ha, ah_capwap_func.c, 1798]: can not get ip from HM's name:(staging.aerohive.com)</w:t>
              </w:r>
            </w:ins>
          </w:p>
          <w:p w:rsidR="003F523C" w:rsidRPr="003F523C" w:rsidRDefault="003F523C" w:rsidP="003F523C">
            <w:pPr>
              <w:pStyle w:val="Body"/>
              <w:rPr>
                <w:ins w:id="1394" w:author="hzhao" w:date="2010-11-01T10:57:00Z"/>
                <w:rFonts w:eastAsia="宋体"/>
                <w:sz w:val="22"/>
                <w:lang w:eastAsia="zh-CN"/>
              </w:rPr>
            </w:pPr>
            <w:ins w:id="1395" w:author="hzhao" w:date="2010-11-01T10:57:00Z">
              <w:r w:rsidRPr="003F523C">
                <w:rPr>
                  <w:rFonts w:eastAsia="宋体"/>
                  <w:sz w:val="22"/>
                  <w:lang w:eastAsia="zh-CN"/>
                </w:rPr>
                <w:lastRenderedPageBreak/>
                <w:t>2010-11-01 02:56:26 debug   [capwap_ha, ah_capwap_func.c, 1963]: Don't use broadcast because define HTTP mode, ip=0.0.0.0, port=12222</w:t>
              </w:r>
            </w:ins>
          </w:p>
          <w:p w:rsidR="003F523C" w:rsidRPr="003F523C" w:rsidRDefault="003F523C" w:rsidP="003F523C">
            <w:pPr>
              <w:pStyle w:val="Body"/>
              <w:rPr>
                <w:ins w:id="1396" w:author="hzhao" w:date="2010-11-01T10:57:00Z"/>
                <w:rFonts w:eastAsia="宋体"/>
                <w:sz w:val="22"/>
                <w:lang w:eastAsia="zh-CN"/>
              </w:rPr>
            </w:pPr>
            <w:ins w:id="1397" w:author="hzhao" w:date="2010-11-01T10:57:00Z">
              <w:r w:rsidRPr="003F523C">
                <w:rPr>
                  <w:rFonts w:eastAsia="宋体"/>
                  <w:sz w:val="22"/>
                  <w:lang w:eastAsia="zh-CN"/>
                </w:rPr>
                <w:t>2010-11-01 02:56:27 debug   [capwap_ha, ah_capwap_func.c, 2138]: get hivemanager name from scd (first:, second:).</w:t>
              </w:r>
            </w:ins>
          </w:p>
          <w:p w:rsidR="003F523C" w:rsidRPr="003F523C" w:rsidRDefault="003F523C" w:rsidP="003F523C">
            <w:pPr>
              <w:pStyle w:val="Body"/>
              <w:rPr>
                <w:ins w:id="1398" w:author="hzhao" w:date="2010-11-01T10:57:00Z"/>
                <w:rFonts w:eastAsia="宋体"/>
                <w:sz w:val="22"/>
                <w:lang w:eastAsia="zh-CN"/>
              </w:rPr>
            </w:pPr>
            <w:ins w:id="1399" w:author="hzhao" w:date="2010-11-01T10:57:00Z">
              <w:r w:rsidRPr="003F523C">
                <w:rPr>
                  <w:rFonts w:eastAsia="宋体"/>
                  <w:sz w:val="22"/>
                  <w:lang w:eastAsia="zh-CN"/>
                </w:rPr>
                <w:t>2010-11-01 02:56:27 debug   [capwap_ha, ah_capwap_func.c, 1913]: user doesn't config primary and backup HM's name,use fixed server name and pre-defined server name to try</w:t>
              </w:r>
            </w:ins>
          </w:p>
          <w:p w:rsidR="003F523C" w:rsidRPr="003F523C" w:rsidRDefault="003F523C" w:rsidP="003F523C">
            <w:pPr>
              <w:pStyle w:val="Body"/>
              <w:rPr>
                <w:ins w:id="1400" w:author="hzhao" w:date="2010-11-01T10:57:00Z"/>
                <w:rFonts w:eastAsia="宋体"/>
                <w:sz w:val="22"/>
                <w:lang w:eastAsia="zh-CN"/>
              </w:rPr>
            </w:pPr>
            <w:ins w:id="1401" w:author="hzhao" w:date="2010-11-01T10:57:00Z">
              <w:r w:rsidRPr="003F523C">
                <w:rPr>
                  <w:rFonts w:eastAsia="宋体"/>
                  <w:sz w:val="22"/>
                  <w:lang w:eastAsia="zh-CN"/>
                </w:rPr>
                <w:t>2010-11-01 02:56:27 debug   [capwap_ha, ah_capwap_func.c, 1798]: can not get ip from HM's name:(hivemanager)</w:t>
              </w:r>
            </w:ins>
          </w:p>
          <w:p w:rsidR="003F523C" w:rsidRPr="003F523C" w:rsidRDefault="003F523C" w:rsidP="003F523C">
            <w:pPr>
              <w:pStyle w:val="Body"/>
              <w:rPr>
                <w:ins w:id="1402" w:author="hzhao" w:date="2010-11-01T10:57:00Z"/>
                <w:rFonts w:eastAsia="宋体"/>
                <w:sz w:val="22"/>
                <w:lang w:eastAsia="zh-CN"/>
              </w:rPr>
            </w:pPr>
            <w:ins w:id="1403" w:author="hzhao" w:date="2010-11-01T10:57:00Z">
              <w:r w:rsidRPr="003F523C">
                <w:rPr>
                  <w:rFonts w:eastAsia="宋体"/>
                  <w:sz w:val="22"/>
                  <w:lang w:eastAsia="zh-CN"/>
                </w:rPr>
                <w:t>2010-11-01 02:56:43 debug   [capwap_ha, ah_capwap_func.c, 1798]: can not get ip from HM's name:(staging.aerohive.com)</w:t>
              </w:r>
            </w:ins>
          </w:p>
          <w:p w:rsidR="003F523C" w:rsidRPr="003F523C" w:rsidRDefault="003F523C" w:rsidP="003F523C">
            <w:pPr>
              <w:pStyle w:val="Body"/>
              <w:rPr>
                <w:ins w:id="1404" w:author="hzhao" w:date="2010-11-01T10:57:00Z"/>
                <w:rFonts w:eastAsia="宋体"/>
                <w:sz w:val="22"/>
                <w:lang w:eastAsia="zh-CN"/>
              </w:rPr>
            </w:pPr>
            <w:ins w:id="1405" w:author="hzhao" w:date="2010-11-01T10:57:00Z">
              <w:r w:rsidRPr="003F523C">
                <w:rPr>
                  <w:rFonts w:eastAsia="宋体"/>
                  <w:sz w:val="22"/>
                  <w:lang w:eastAsia="zh-CN"/>
                </w:rPr>
                <w:t>2010-11-01 02:56:43 debug   [capwap_ha, ah_capwap_func.c, 1963]: Don't use broadcast because define HTTP mode, ip=0.0.0.0, port=12222</w:t>
              </w:r>
            </w:ins>
          </w:p>
          <w:p w:rsidR="003F523C" w:rsidRPr="003F523C" w:rsidRDefault="003F523C" w:rsidP="003F523C">
            <w:pPr>
              <w:pStyle w:val="Body"/>
              <w:rPr>
                <w:ins w:id="1406" w:author="hzhao" w:date="2010-11-01T10:57:00Z"/>
                <w:rFonts w:eastAsia="宋体"/>
                <w:sz w:val="22"/>
                <w:lang w:eastAsia="zh-CN"/>
              </w:rPr>
            </w:pPr>
            <w:ins w:id="1407" w:author="hzhao" w:date="2010-11-01T10:57:00Z">
              <w:r w:rsidRPr="003F523C">
                <w:rPr>
                  <w:rFonts w:eastAsia="宋体"/>
                  <w:sz w:val="22"/>
                  <w:lang w:eastAsia="zh-CN"/>
                </w:rPr>
                <w:t>2010-11-01 02:56:44 debug   [capwap_ha, ah_capwap_func.c, 2138]: get hivemanager name from scd (first:, second:).</w:t>
              </w:r>
            </w:ins>
          </w:p>
          <w:p w:rsidR="003F523C" w:rsidRPr="003F523C" w:rsidRDefault="003F523C" w:rsidP="003F523C">
            <w:pPr>
              <w:pStyle w:val="Body"/>
              <w:rPr>
                <w:ins w:id="1408" w:author="hzhao" w:date="2010-11-01T10:57:00Z"/>
                <w:rFonts w:eastAsia="宋体"/>
                <w:sz w:val="22"/>
                <w:lang w:eastAsia="zh-CN"/>
              </w:rPr>
            </w:pPr>
            <w:ins w:id="1409" w:author="hzhao" w:date="2010-11-01T10:57:00Z">
              <w:r w:rsidRPr="003F523C">
                <w:rPr>
                  <w:rFonts w:eastAsia="宋体"/>
                  <w:sz w:val="22"/>
                  <w:lang w:eastAsia="zh-CN"/>
                </w:rPr>
                <w:t>2010-11-01 02:56:44 debug   [capwap_ha, ah_capwap_func.c, 1913]: user doesn't config primary and backup HM's name,use fixed server name and pre-defined server name to try</w:t>
              </w:r>
            </w:ins>
          </w:p>
          <w:p w:rsidR="003F523C" w:rsidRPr="003F523C" w:rsidRDefault="003F523C" w:rsidP="003F523C">
            <w:pPr>
              <w:pStyle w:val="Body"/>
              <w:rPr>
                <w:ins w:id="1410" w:author="hzhao" w:date="2010-11-01T10:57:00Z"/>
                <w:rFonts w:eastAsia="宋体"/>
                <w:sz w:val="22"/>
                <w:lang w:eastAsia="zh-CN"/>
              </w:rPr>
            </w:pPr>
            <w:ins w:id="1411" w:author="hzhao" w:date="2010-11-01T10:57:00Z">
              <w:r w:rsidRPr="003F523C">
                <w:rPr>
                  <w:rFonts w:eastAsia="宋体"/>
                  <w:sz w:val="22"/>
                  <w:lang w:eastAsia="zh-CN"/>
                </w:rPr>
                <w:t>2010-11-01 02:56:44 debug   [capwap_ha, ah_capwap_func.c, 1798]: can not get ip from HM's name:(hivemanager)</w:t>
              </w:r>
            </w:ins>
          </w:p>
          <w:p w:rsidR="003F523C" w:rsidRPr="003F523C" w:rsidRDefault="003F523C" w:rsidP="003F523C">
            <w:pPr>
              <w:pStyle w:val="Body"/>
              <w:rPr>
                <w:ins w:id="1412" w:author="hzhao" w:date="2010-11-01T10:57:00Z"/>
                <w:rFonts w:eastAsia="宋体"/>
                <w:sz w:val="22"/>
                <w:lang w:eastAsia="zh-CN"/>
              </w:rPr>
            </w:pPr>
            <w:ins w:id="1413" w:author="hzhao" w:date="2010-11-01T10:57:00Z">
              <w:r w:rsidRPr="003F523C">
                <w:rPr>
                  <w:rFonts w:eastAsia="宋体"/>
                  <w:sz w:val="22"/>
                  <w:lang w:eastAsia="zh-CN"/>
                </w:rPr>
                <w:t>2010-11-01 02:57:00 debug   [capwap_ha, ah_capwap_func.c, 1798]: can not get ip from HM's name:(staging.aerohive.com)</w:t>
              </w:r>
            </w:ins>
          </w:p>
          <w:p w:rsidR="003F523C" w:rsidRPr="003F523C" w:rsidRDefault="003F523C" w:rsidP="003F523C">
            <w:pPr>
              <w:pStyle w:val="Body"/>
              <w:rPr>
                <w:ins w:id="1414" w:author="hzhao" w:date="2010-11-01T10:57:00Z"/>
                <w:rFonts w:eastAsia="宋体"/>
                <w:sz w:val="22"/>
                <w:lang w:eastAsia="zh-CN"/>
              </w:rPr>
            </w:pPr>
            <w:ins w:id="1415" w:author="hzhao" w:date="2010-11-01T10:57:00Z">
              <w:r w:rsidRPr="003F523C">
                <w:rPr>
                  <w:rFonts w:eastAsia="宋体"/>
                  <w:sz w:val="22"/>
                  <w:lang w:eastAsia="zh-CN"/>
                </w:rPr>
                <w:t>2010-11-01 02:57:00 debug   [capwap_ha, ah_capwap_func.c, 1963]: Don't use broadcast because define HTTP mode, ip=0.0.0.0, port=12222</w:t>
              </w:r>
            </w:ins>
          </w:p>
          <w:p w:rsidR="003F523C" w:rsidRPr="003F523C" w:rsidRDefault="003F523C" w:rsidP="003F523C">
            <w:pPr>
              <w:pStyle w:val="Body"/>
              <w:rPr>
                <w:ins w:id="1416" w:author="hzhao" w:date="2010-11-01T10:57:00Z"/>
                <w:rFonts w:eastAsia="宋体"/>
                <w:sz w:val="22"/>
                <w:lang w:eastAsia="zh-CN"/>
              </w:rPr>
            </w:pPr>
            <w:ins w:id="1417" w:author="hzhao" w:date="2010-11-01T10:57:00Z">
              <w:r w:rsidRPr="003F523C">
                <w:rPr>
                  <w:rFonts w:eastAsia="宋体"/>
                  <w:sz w:val="22"/>
                  <w:lang w:eastAsia="zh-CN"/>
                </w:rPr>
                <w:t>2010-11-01 02:57:01 debug   [capwap_ha, ah_capwap_func.c, 2138]: get hivemanager name from scd (first:, second:).</w:t>
              </w:r>
            </w:ins>
          </w:p>
          <w:p w:rsidR="003F523C" w:rsidRPr="003F523C" w:rsidRDefault="003F523C" w:rsidP="003F523C">
            <w:pPr>
              <w:pStyle w:val="Body"/>
              <w:rPr>
                <w:ins w:id="1418" w:author="hzhao" w:date="2010-11-01T10:57:00Z"/>
                <w:rFonts w:eastAsia="宋体"/>
                <w:sz w:val="22"/>
                <w:lang w:eastAsia="zh-CN"/>
              </w:rPr>
            </w:pPr>
            <w:ins w:id="1419" w:author="hzhao" w:date="2010-11-01T10:57:00Z">
              <w:r w:rsidRPr="003F523C">
                <w:rPr>
                  <w:rFonts w:eastAsia="宋体"/>
                  <w:sz w:val="22"/>
                  <w:lang w:eastAsia="zh-CN"/>
                </w:rPr>
                <w:t>2010-11-01 02:57:01 debug   [capwap_ha, ah_capwap_func.c, 1913]: user doesn't config primary and backup HM's name,use fixed server name and pre-defined server name to try</w:t>
              </w:r>
            </w:ins>
          </w:p>
          <w:p w:rsidR="003F523C" w:rsidRPr="003F523C" w:rsidRDefault="003F523C" w:rsidP="003F523C">
            <w:pPr>
              <w:pStyle w:val="Body"/>
              <w:rPr>
                <w:ins w:id="1420" w:author="hzhao" w:date="2010-11-01T10:57:00Z"/>
                <w:rFonts w:eastAsia="宋体"/>
                <w:sz w:val="22"/>
                <w:lang w:eastAsia="zh-CN"/>
              </w:rPr>
            </w:pPr>
            <w:ins w:id="1421" w:author="hzhao" w:date="2010-11-01T10:57:00Z">
              <w:r w:rsidRPr="003F523C">
                <w:rPr>
                  <w:rFonts w:eastAsia="宋体"/>
                  <w:sz w:val="22"/>
                  <w:lang w:eastAsia="zh-CN"/>
                </w:rPr>
                <w:t>2010-11-01 02:57:01 debug   [capwap_ha, ah_capwap_func.c, 1798]: can not get ip from HM's name:(hivemanager)</w:t>
              </w:r>
            </w:ins>
          </w:p>
          <w:p w:rsidR="003F523C" w:rsidRPr="003F523C" w:rsidRDefault="003F523C" w:rsidP="003F523C">
            <w:pPr>
              <w:pStyle w:val="Body"/>
              <w:rPr>
                <w:ins w:id="1422" w:author="hzhao" w:date="2010-11-01T10:57:00Z"/>
                <w:rFonts w:eastAsia="宋体"/>
                <w:sz w:val="22"/>
                <w:lang w:eastAsia="zh-CN"/>
              </w:rPr>
            </w:pPr>
          </w:p>
          <w:p w:rsidR="003F523C" w:rsidRPr="003F523C" w:rsidRDefault="003F523C" w:rsidP="003F523C">
            <w:pPr>
              <w:pStyle w:val="Body"/>
              <w:rPr>
                <w:ins w:id="1423" w:author="hzhao" w:date="2010-11-01T10:57:00Z"/>
                <w:rFonts w:eastAsia="宋体"/>
                <w:sz w:val="22"/>
                <w:lang w:eastAsia="zh-CN"/>
              </w:rPr>
            </w:pPr>
            <w:ins w:id="1424" w:author="hzhao" w:date="2010-11-01T10:57:00Z">
              <w:r w:rsidRPr="003F523C">
                <w:rPr>
                  <w:rFonts w:eastAsia="宋体"/>
                  <w:sz w:val="22"/>
                  <w:lang w:eastAsia="zh-CN"/>
                </w:rPr>
                <w:t xml:space="preserve">AH-0e5300#show capwap client      </w:t>
              </w:r>
            </w:ins>
          </w:p>
          <w:p w:rsidR="003F523C" w:rsidRPr="003F523C" w:rsidRDefault="003F523C" w:rsidP="003F523C">
            <w:pPr>
              <w:pStyle w:val="Body"/>
              <w:rPr>
                <w:ins w:id="1425" w:author="hzhao" w:date="2010-11-01T10:57:00Z"/>
                <w:rFonts w:eastAsia="宋体"/>
                <w:sz w:val="22"/>
                <w:lang w:eastAsia="zh-CN"/>
              </w:rPr>
            </w:pPr>
            <w:ins w:id="1426" w:author="hzhao" w:date="2010-11-01T10:57:00Z">
              <w:r w:rsidRPr="003F523C">
                <w:rPr>
                  <w:rFonts w:eastAsia="宋体"/>
                  <w:sz w:val="22"/>
                  <w:lang w:eastAsia="zh-CN"/>
                </w:rPr>
                <w:t xml:space="preserve">CAPWAP client:   Enabled </w:t>
              </w:r>
            </w:ins>
          </w:p>
          <w:p w:rsidR="003F523C" w:rsidRPr="003F523C" w:rsidRDefault="003F523C" w:rsidP="003F523C">
            <w:pPr>
              <w:pStyle w:val="Body"/>
              <w:rPr>
                <w:ins w:id="1427" w:author="hzhao" w:date="2010-11-01T10:57:00Z"/>
                <w:rFonts w:eastAsia="宋体"/>
                <w:sz w:val="22"/>
                <w:lang w:eastAsia="zh-CN"/>
              </w:rPr>
            </w:pPr>
            <w:ins w:id="1428" w:author="hzhao" w:date="2010-11-01T10:57:00Z">
              <w:r w:rsidRPr="003F523C">
                <w:rPr>
                  <w:rFonts w:eastAsia="宋体"/>
                  <w:sz w:val="22"/>
                  <w:lang w:eastAsia="zh-CN"/>
                </w:rPr>
                <w:t>CAPWAP transport mode:  HTTP on TCP</w:t>
              </w:r>
            </w:ins>
          </w:p>
          <w:p w:rsidR="003F523C" w:rsidRPr="003F523C" w:rsidRDefault="003F523C" w:rsidP="003F523C">
            <w:pPr>
              <w:pStyle w:val="Body"/>
              <w:rPr>
                <w:ins w:id="1429" w:author="hzhao" w:date="2010-11-01T10:57:00Z"/>
                <w:rFonts w:eastAsia="宋体"/>
                <w:sz w:val="22"/>
                <w:lang w:eastAsia="zh-CN"/>
              </w:rPr>
            </w:pPr>
            <w:ins w:id="1430" w:author="hzhao" w:date="2010-11-01T10:57:00Z">
              <w:r w:rsidRPr="003F523C">
                <w:rPr>
                  <w:rFonts w:eastAsia="宋体"/>
                  <w:sz w:val="22"/>
                  <w:lang w:eastAsia="zh-CN"/>
                </w:rPr>
                <w:t>CAPWAP HTTP proxy content length:1024 Kbytes</w:t>
              </w:r>
            </w:ins>
          </w:p>
          <w:p w:rsidR="003F523C" w:rsidRPr="003F523C" w:rsidRDefault="003F523C" w:rsidP="003F523C">
            <w:pPr>
              <w:pStyle w:val="Body"/>
              <w:rPr>
                <w:ins w:id="1431" w:author="hzhao" w:date="2010-11-01T10:57:00Z"/>
                <w:rFonts w:eastAsia="宋体"/>
                <w:sz w:val="22"/>
                <w:lang w:eastAsia="zh-CN"/>
              </w:rPr>
            </w:pPr>
          </w:p>
          <w:p w:rsidR="003F523C" w:rsidRPr="003F523C" w:rsidRDefault="003F523C" w:rsidP="003F523C">
            <w:pPr>
              <w:pStyle w:val="Body"/>
              <w:rPr>
                <w:ins w:id="1432" w:author="hzhao" w:date="2010-11-01T10:57:00Z"/>
                <w:rFonts w:eastAsia="宋体"/>
                <w:sz w:val="22"/>
                <w:lang w:eastAsia="zh-CN"/>
              </w:rPr>
            </w:pPr>
            <w:ins w:id="1433" w:author="hzhao" w:date="2010-11-01T10:57:00Z">
              <w:r w:rsidRPr="003F523C">
                <w:rPr>
                  <w:rFonts w:eastAsia="宋体"/>
                  <w:sz w:val="22"/>
                  <w:lang w:eastAsia="zh-CN"/>
                </w:rPr>
                <w:t>CAPWAP client IP:        192.168.20.10</w:t>
              </w:r>
            </w:ins>
          </w:p>
          <w:p w:rsidR="003F523C" w:rsidRPr="003F523C" w:rsidRDefault="003F523C" w:rsidP="003F523C">
            <w:pPr>
              <w:pStyle w:val="Body"/>
              <w:rPr>
                <w:ins w:id="1434" w:author="hzhao" w:date="2010-11-01T10:57:00Z"/>
                <w:rFonts w:eastAsia="宋体"/>
                <w:sz w:val="22"/>
                <w:lang w:eastAsia="zh-CN"/>
              </w:rPr>
            </w:pPr>
            <w:ins w:id="1435" w:author="hzhao" w:date="2010-11-01T10:57:00Z">
              <w:r w:rsidRPr="003F523C">
                <w:rPr>
                  <w:rFonts w:eastAsia="宋体"/>
                  <w:sz w:val="22"/>
                  <w:lang w:eastAsia="zh-CN"/>
                </w:rPr>
                <w:t>CAPWAP server IP:        0.0.0.0</w:t>
              </w:r>
            </w:ins>
          </w:p>
          <w:p w:rsidR="003F523C" w:rsidRPr="003F523C" w:rsidRDefault="003F523C" w:rsidP="003F523C">
            <w:pPr>
              <w:pStyle w:val="Body"/>
              <w:rPr>
                <w:ins w:id="1436" w:author="hzhao" w:date="2010-11-01T10:57:00Z"/>
                <w:rFonts w:eastAsia="宋体"/>
                <w:sz w:val="22"/>
                <w:lang w:eastAsia="zh-CN"/>
              </w:rPr>
            </w:pPr>
            <w:ins w:id="1437" w:author="hzhao" w:date="2010-11-01T10:57:00Z">
              <w:r w:rsidRPr="003F523C">
                <w:rPr>
                  <w:rFonts w:eastAsia="宋体"/>
                  <w:sz w:val="22"/>
                  <w:lang w:eastAsia="zh-CN"/>
                </w:rPr>
                <w:t>HiveManager Primary Name:</w:t>
              </w:r>
            </w:ins>
          </w:p>
          <w:p w:rsidR="003F523C" w:rsidRPr="003F523C" w:rsidRDefault="003F523C" w:rsidP="003F523C">
            <w:pPr>
              <w:pStyle w:val="Body"/>
              <w:rPr>
                <w:ins w:id="1438" w:author="hzhao" w:date="2010-11-01T10:57:00Z"/>
                <w:rFonts w:eastAsia="宋体"/>
                <w:sz w:val="22"/>
                <w:lang w:eastAsia="zh-CN"/>
              </w:rPr>
            </w:pPr>
            <w:ins w:id="1439" w:author="hzhao" w:date="2010-11-01T10:57:00Z">
              <w:r w:rsidRPr="003F523C">
                <w:rPr>
                  <w:rFonts w:eastAsia="宋体"/>
                  <w:sz w:val="22"/>
                  <w:lang w:eastAsia="zh-CN"/>
                </w:rPr>
                <w:t xml:space="preserve">HiveManager Backup Name: </w:t>
              </w:r>
            </w:ins>
          </w:p>
          <w:p w:rsidR="003F523C" w:rsidRPr="003F523C" w:rsidRDefault="003F523C" w:rsidP="003F523C">
            <w:pPr>
              <w:pStyle w:val="Body"/>
              <w:rPr>
                <w:ins w:id="1440" w:author="hzhao" w:date="2010-11-01T10:57:00Z"/>
                <w:rFonts w:eastAsia="宋体"/>
                <w:sz w:val="22"/>
                <w:lang w:eastAsia="zh-CN"/>
              </w:rPr>
            </w:pPr>
            <w:ins w:id="1441" w:author="hzhao" w:date="2010-11-01T10:57:00Z">
              <w:r w:rsidRPr="003F523C">
                <w:rPr>
                  <w:rFonts w:eastAsia="宋体"/>
                  <w:sz w:val="22"/>
                  <w:lang w:eastAsia="zh-CN"/>
                </w:rPr>
                <w:t>CAPWAP Default Server Name: staging.aerohive.com</w:t>
              </w:r>
            </w:ins>
          </w:p>
          <w:p w:rsidR="003F523C" w:rsidRPr="003F523C" w:rsidRDefault="003F523C" w:rsidP="003F523C">
            <w:pPr>
              <w:pStyle w:val="Body"/>
              <w:rPr>
                <w:ins w:id="1442" w:author="hzhao" w:date="2010-11-01T10:57:00Z"/>
                <w:rFonts w:eastAsia="宋体"/>
                <w:sz w:val="22"/>
                <w:lang w:eastAsia="zh-CN"/>
              </w:rPr>
            </w:pPr>
            <w:ins w:id="1443" w:author="hzhao" w:date="2010-11-01T10:57:00Z">
              <w:r w:rsidRPr="003F523C">
                <w:rPr>
                  <w:rFonts w:eastAsia="宋体"/>
                  <w:sz w:val="22"/>
                  <w:lang w:eastAsia="zh-CN"/>
                </w:rPr>
                <w:t xml:space="preserve">Virtual HiveManager Name: </w:t>
              </w:r>
            </w:ins>
          </w:p>
          <w:p w:rsidR="003F523C" w:rsidRPr="003F523C" w:rsidRDefault="003F523C" w:rsidP="003F523C">
            <w:pPr>
              <w:pStyle w:val="Body"/>
              <w:rPr>
                <w:ins w:id="1444" w:author="hzhao" w:date="2010-11-01T10:57:00Z"/>
                <w:rFonts w:eastAsia="宋体"/>
                <w:sz w:val="22"/>
                <w:lang w:eastAsia="zh-CN"/>
              </w:rPr>
            </w:pPr>
            <w:ins w:id="1445" w:author="hzhao" w:date="2010-11-01T10:57:00Z">
              <w:r w:rsidRPr="003F523C">
                <w:rPr>
                  <w:rFonts w:eastAsia="宋体"/>
                  <w:sz w:val="22"/>
                  <w:lang w:eastAsia="zh-CN"/>
                </w:rPr>
                <w:t>CAPWAP Choose HiveManager:Broadcasting</w:t>
              </w:r>
            </w:ins>
          </w:p>
          <w:p w:rsidR="003F523C" w:rsidRPr="003F523C" w:rsidRDefault="003F523C" w:rsidP="003F523C">
            <w:pPr>
              <w:pStyle w:val="Body"/>
              <w:rPr>
                <w:ins w:id="1446" w:author="hzhao" w:date="2010-11-01T10:57:00Z"/>
                <w:rFonts w:eastAsia="宋体"/>
                <w:sz w:val="22"/>
                <w:lang w:eastAsia="zh-CN"/>
              </w:rPr>
            </w:pPr>
            <w:ins w:id="1447" w:author="hzhao" w:date="2010-11-01T10:57:00Z">
              <w:r w:rsidRPr="003F523C">
                <w:rPr>
                  <w:rFonts w:eastAsia="宋体"/>
                  <w:sz w:val="22"/>
                  <w:lang w:eastAsia="zh-CN"/>
                </w:rPr>
                <w:t>Server source Port:      0</w:t>
              </w:r>
            </w:ins>
          </w:p>
          <w:p w:rsidR="003F523C" w:rsidRPr="003F523C" w:rsidRDefault="003F523C" w:rsidP="003F523C">
            <w:pPr>
              <w:pStyle w:val="Body"/>
              <w:rPr>
                <w:ins w:id="1448" w:author="hzhao" w:date="2010-11-01T10:57:00Z"/>
                <w:rFonts w:eastAsia="宋体"/>
                <w:sz w:val="22"/>
                <w:lang w:eastAsia="zh-CN"/>
              </w:rPr>
            </w:pPr>
            <w:ins w:id="1449" w:author="hzhao" w:date="2010-11-01T10:57:00Z">
              <w:r w:rsidRPr="003F523C">
                <w:rPr>
                  <w:rFonts w:eastAsia="宋体"/>
                  <w:sz w:val="22"/>
                  <w:lang w:eastAsia="zh-CN"/>
                </w:rPr>
                <w:lastRenderedPageBreak/>
                <w:t>CAPWAP action:           Handling CAPWAP packet</w:t>
              </w:r>
            </w:ins>
          </w:p>
          <w:p w:rsidR="003F523C" w:rsidRPr="003F523C" w:rsidRDefault="003F523C" w:rsidP="003F523C">
            <w:pPr>
              <w:pStyle w:val="Body"/>
              <w:rPr>
                <w:ins w:id="1450" w:author="hzhao" w:date="2010-11-01T10:57:00Z"/>
                <w:rFonts w:eastAsia="宋体"/>
                <w:sz w:val="22"/>
                <w:lang w:eastAsia="zh-CN"/>
              </w:rPr>
            </w:pPr>
            <w:ins w:id="1451" w:author="hzhao" w:date="2010-11-01T10:57:00Z">
              <w:r w:rsidRPr="003F523C">
                <w:rPr>
                  <w:rFonts w:eastAsia="宋体"/>
                  <w:sz w:val="22"/>
                  <w:lang w:eastAsia="zh-CN"/>
                </w:rPr>
                <w:t>Server destination Port: 12222</w:t>
              </w:r>
            </w:ins>
          </w:p>
          <w:p w:rsidR="003F523C" w:rsidRPr="003F523C" w:rsidRDefault="003F523C" w:rsidP="003F523C">
            <w:pPr>
              <w:pStyle w:val="Body"/>
              <w:rPr>
                <w:ins w:id="1452" w:author="hzhao" w:date="2010-11-01T10:57:00Z"/>
                <w:rFonts w:eastAsia="宋体"/>
                <w:sz w:val="22"/>
                <w:lang w:eastAsia="zh-CN"/>
              </w:rPr>
            </w:pPr>
            <w:ins w:id="1453" w:author="hzhao" w:date="2010-11-01T10:57:00Z">
              <w:r w:rsidRPr="003F523C">
                <w:rPr>
                  <w:rFonts w:eastAsia="宋体"/>
                  <w:sz w:val="22"/>
                  <w:lang w:eastAsia="zh-CN"/>
                </w:rPr>
                <w:t>CAPWAP send event:       Enabled</w:t>
              </w:r>
            </w:ins>
          </w:p>
          <w:p w:rsidR="003F523C" w:rsidRPr="003F523C" w:rsidRDefault="003F523C" w:rsidP="003F523C">
            <w:pPr>
              <w:pStyle w:val="Body"/>
              <w:rPr>
                <w:ins w:id="1454" w:author="hzhao" w:date="2010-11-01T10:57:00Z"/>
                <w:rFonts w:eastAsia="宋体"/>
                <w:sz w:val="22"/>
                <w:lang w:eastAsia="zh-CN"/>
              </w:rPr>
            </w:pPr>
            <w:ins w:id="1455" w:author="hzhao" w:date="2010-11-01T10:57:00Z">
              <w:r w:rsidRPr="003F523C">
                <w:rPr>
                  <w:rFonts w:eastAsia="宋体"/>
                  <w:sz w:val="22"/>
                  <w:lang w:eastAsia="zh-CN"/>
                </w:rPr>
                <w:t>CAPWAP DTLS state:       Enabled</w:t>
              </w:r>
            </w:ins>
          </w:p>
          <w:p w:rsidR="00C61A08" w:rsidRPr="00923513" w:rsidRDefault="003F523C" w:rsidP="003F523C">
            <w:pPr>
              <w:pStyle w:val="Body"/>
              <w:rPr>
                <w:rFonts w:eastAsia="宋体"/>
                <w:sz w:val="22"/>
                <w:lang w:eastAsia="zh-CN"/>
              </w:rPr>
            </w:pPr>
            <w:ins w:id="1456" w:author="hzhao" w:date="2010-11-01T10:57:00Z">
              <w:r w:rsidRPr="003F523C">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r w:rsidR="00160E94" w:rsidRPr="00A63EB6">
        <w:rPr>
          <w:rFonts w:eastAsia="宋体" w:hint="eastAsia"/>
          <w:sz w:val="21"/>
          <w:szCs w:val="21"/>
          <w:lang w:eastAsia="zh-CN"/>
        </w:rPr>
        <w:t>1</w:t>
      </w:r>
      <w:r w:rsidR="00160E94">
        <w:rPr>
          <w:rFonts w:eastAsia="宋体" w:hint="eastAsia"/>
          <w:sz w:val="21"/>
          <w:szCs w:val="21"/>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15</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F5378" w:rsidRPr="00923513" w:rsidRDefault="00160E94" w:rsidP="00CF5378">
            <w:pPr>
              <w:pStyle w:val="Body"/>
              <w:rPr>
                <w:ins w:id="1457" w:author="hzhao" w:date="2010-11-01T11:02:00Z"/>
                <w:rFonts w:eastAsia="宋体"/>
                <w:sz w:val="22"/>
                <w:lang w:eastAsia="zh-CN"/>
              </w:rPr>
            </w:pPr>
            <w:r w:rsidRPr="00923513">
              <w:rPr>
                <w:rFonts w:eastAsia="宋体" w:hint="eastAsia"/>
                <w:sz w:val="22"/>
                <w:lang w:eastAsia="zh-CN"/>
              </w:rPr>
              <w:t xml:space="preserve"> </w:t>
            </w:r>
            <w:del w:id="1458" w:author="hzhao" w:date="2010-11-01T11:02:00Z">
              <w:r w:rsidDel="00CF5378">
                <w:rPr>
                  <w:rFonts w:eastAsia="宋体"/>
                  <w:sz w:val="22"/>
                  <w:lang w:eastAsia="zh-CN"/>
                </w:rPr>
                <w:delText>T</w:delText>
              </w:r>
              <w:r w:rsidDel="00CF5378">
                <w:rPr>
                  <w:rFonts w:eastAsia="宋体" w:hint="eastAsia"/>
                  <w:sz w:val="22"/>
                  <w:lang w:eastAsia="zh-CN"/>
                </w:rPr>
                <w:delText>opology1</w:delText>
              </w:r>
            </w:del>
            <w:ins w:id="1459" w:author="hzhao" w:date="2010-11-01T11:02:00Z">
              <w:r w:rsidR="00CF5378">
                <w:rPr>
                  <w:rFonts w:eastAsia="宋体" w:hint="eastAsia"/>
                  <w:sz w:val="22"/>
                  <w:lang w:eastAsia="zh-CN"/>
                </w:rPr>
                <w:t xml:space="preserve"> AP------L3 Switch------HM</w:t>
              </w:r>
            </w:ins>
          </w:p>
          <w:p w:rsidR="00CF5378" w:rsidRDefault="00CF5378" w:rsidP="00CF5378">
            <w:pPr>
              <w:pStyle w:val="Body"/>
              <w:rPr>
                <w:ins w:id="1460" w:author="hzhao" w:date="2010-11-01T11:02:00Z"/>
                <w:rFonts w:eastAsia="宋体"/>
                <w:sz w:val="22"/>
                <w:lang w:eastAsia="zh-CN"/>
              </w:rPr>
            </w:pPr>
            <w:ins w:id="1461" w:author="hzhao" w:date="2010-11-01T11:02:00Z">
              <w:r>
                <w:rPr>
                  <w:rFonts w:eastAsia="宋体" w:hint="eastAsia"/>
                  <w:sz w:val="22"/>
                  <w:lang w:eastAsia="zh-CN"/>
                </w:rPr>
                <w:t xml:space="preserve">                               |</w:t>
              </w:r>
            </w:ins>
          </w:p>
          <w:p w:rsidR="00160E94" w:rsidRPr="00923513" w:rsidRDefault="00CF5378" w:rsidP="00CF5378">
            <w:pPr>
              <w:pStyle w:val="Body"/>
              <w:rPr>
                <w:rFonts w:eastAsia="宋体"/>
                <w:sz w:val="22"/>
                <w:lang w:eastAsia="zh-CN"/>
              </w:rPr>
            </w:pPr>
            <w:ins w:id="1462" w:author="hzhao" w:date="2010-11-01T11:02: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pre-define server name in TCP if dns server haven’t defined “hivemanger” and hivemanger doesn’t exist in same vlan and stage server exists which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CF5378" w:rsidP="00160E94">
            <w:pPr>
              <w:pStyle w:val="Body"/>
              <w:rPr>
                <w:rFonts w:eastAsia="宋体"/>
                <w:sz w:val="22"/>
                <w:lang w:eastAsia="zh-CN"/>
              </w:rPr>
            </w:pPr>
            <w:ins w:id="1463" w:author="hzhao" w:date="2010-11-01T11:02:00Z">
              <w:r>
                <w:rPr>
                  <w:rFonts w:eastAsia="宋体" w:hint="eastAsia"/>
                  <w:sz w:val="22"/>
                  <w:lang w:eastAsia="zh-CN"/>
                </w:rPr>
                <w:t>Config stage server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CF5378" w:rsidP="00160E94">
            <w:pPr>
              <w:pStyle w:val="Body"/>
              <w:rPr>
                <w:ins w:id="1464" w:author="hzhao" w:date="2010-11-01T11:03:00Z"/>
                <w:rFonts w:eastAsia="宋体"/>
                <w:sz w:val="22"/>
                <w:lang w:eastAsia="zh-CN"/>
              </w:rPr>
            </w:pPr>
            <w:ins w:id="1465" w:author="hzhao" w:date="2010-11-01T11:02:00Z">
              <w:r>
                <w:rPr>
                  <w:rFonts w:eastAsia="宋体" w:hint="eastAsia"/>
                  <w:sz w:val="22"/>
                  <w:lang w:eastAsia="zh-CN"/>
                </w:rPr>
                <w:t xml:space="preserve">1. </w:t>
              </w:r>
            </w:ins>
            <w:ins w:id="1466" w:author="hzhao" w:date="2010-11-01T11:03:00Z">
              <w:r>
                <w:rPr>
                  <w:rFonts w:eastAsia="宋体" w:hint="eastAsia"/>
                  <w:sz w:val="22"/>
                  <w:lang w:eastAsia="zh-CN"/>
                </w:rPr>
                <w:t xml:space="preserve">Config transport to TCP mode by </w:t>
              </w:r>
              <w:r>
                <w:rPr>
                  <w:rFonts w:eastAsia="宋体"/>
                  <w:sz w:val="22"/>
                  <w:lang w:eastAsia="zh-CN"/>
                </w:rPr>
                <w:t>“</w:t>
              </w:r>
              <w:r w:rsidRPr="00AD2EBD">
                <w:rPr>
                  <w:rFonts w:eastAsia="宋体"/>
                  <w:sz w:val="22"/>
                  <w:lang w:eastAsia="zh-CN"/>
                </w:rPr>
                <w:t>capwap client transport HTTP</w:t>
              </w:r>
              <w:r>
                <w:rPr>
                  <w:rFonts w:eastAsia="宋体"/>
                  <w:sz w:val="22"/>
                  <w:lang w:eastAsia="zh-CN"/>
                </w:rPr>
                <w:t>”</w:t>
              </w:r>
            </w:ins>
          </w:p>
          <w:p w:rsidR="00CF5378" w:rsidRDefault="00CF5378" w:rsidP="00160E94">
            <w:pPr>
              <w:pStyle w:val="Body"/>
              <w:rPr>
                <w:ins w:id="1467" w:author="hzhao" w:date="2010-11-01T11:03:00Z"/>
                <w:rFonts w:eastAsia="宋体"/>
                <w:sz w:val="22"/>
                <w:lang w:eastAsia="zh-CN"/>
              </w:rPr>
            </w:pPr>
            <w:ins w:id="1468" w:author="hzhao" w:date="2010-11-01T11:03:00Z">
              <w:r>
                <w:rPr>
                  <w:rFonts w:eastAsia="宋体" w:hint="eastAsia"/>
                  <w:sz w:val="22"/>
                  <w:lang w:eastAsia="zh-CN"/>
                </w:rPr>
                <w:t>2. Open _debug capwap ha and debug console, check work flow for capwap choose HM, check if AP connect to HM</w:t>
              </w:r>
            </w:ins>
          </w:p>
          <w:p w:rsidR="00CF5378" w:rsidRPr="002248F0" w:rsidRDefault="00CF5378" w:rsidP="00160E94">
            <w:pPr>
              <w:pStyle w:val="Body"/>
              <w:rPr>
                <w:rFonts w:eastAsia="宋体"/>
                <w:sz w:val="22"/>
                <w:lang w:eastAsia="zh-CN"/>
              </w:rPr>
            </w:pPr>
            <w:ins w:id="1469" w:author="hzhao" w:date="2010-11-01T11:03:00Z">
              <w:r>
                <w:rPr>
                  <w:rFonts w:eastAsia="宋体" w:hint="eastAsia"/>
                  <w:sz w:val="22"/>
                  <w:lang w:eastAsia="zh-CN"/>
                </w:rPr>
                <w:t>3. Check capwap status by show capwap client</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1470" w:author="hzhao" w:date="2010-11-01T11:05:00Z">
              <w:r w:rsidR="008B4C01">
                <w:rPr>
                  <w:rFonts w:eastAsia="宋体" w:hint="eastAsia"/>
                  <w:sz w:val="22"/>
                  <w:lang w:eastAsia="zh-CN"/>
                </w:rPr>
                <w:t xml:space="preserve">AP use stage server in TCP mode,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265A9" w:rsidRPr="009265A9" w:rsidRDefault="009265A9" w:rsidP="009265A9">
            <w:pPr>
              <w:pStyle w:val="Body"/>
              <w:rPr>
                <w:ins w:id="1471" w:author="hzhao" w:date="2010-11-01T11:06:00Z"/>
                <w:rFonts w:eastAsia="宋体"/>
                <w:sz w:val="22"/>
                <w:lang w:eastAsia="zh-CN"/>
              </w:rPr>
            </w:pPr>
            <w:ins w:id="1472" w:author="hzhao" w:date="2010-11-01T11:06:00Z">
              <w:r w:rsidRPr="009265A9">
                <w:rPr>
                  <w:rFonts w:eastAsia="宋体"/>
                  <w:sz w:val="22"/>
                  <w:lang w:eastAsia="zh-CN"/>
                </w:rPr>
                <w:t>AH-0e5300#show running-config | in capwap</w:t>
              </w:r>
            </w:ins>
          </w:p>
          <w:p w:rsidR="00160E94" w:rsidRDefault="009265A9" w:rsidP="009265A9">
            <w:pPr>
              <w:pStyle w:val="Body"/>
              <w:rPr>
                <w:ins w:id="1473" w:author="hzhao" w:date="2010-11-01T11:06:00Z"/>
                <w:rFonts w:eastAsia="宋体"/>
                <w:sz w:val="22"/>
                <w:lang w:eastAsia="zh-CN"/>
              </w:rPr>
            </w:pPr>
            <w:ins w:id="1474" w:author="hzhao" w:date="2010-11-01T11:06:00Z">
              <w:r w:rsidRPr="009265A9">
                <w:rPr>
                  <w:rFonts w:eastAsia="宋体"/>
                  <w:sz w:val="22"/>
                  <w:lang w:eastAsia="zh-CN"/>
                </w:rPr>
                <w:t>capwap client transport HTTP</w:t>
              </w:r>
            </w:ins>
          </w:p>
          <w:p w:rsidR="009265A9" w:rsidRDefault="009265A9" w:rsidP="009265A9">
            <w:pPr>
              <w:pStyle w:val="Body"/>
              <w:rPr>
                <w:ins w:id="1475" w:author="hzhao" w:date="2010-11-01T11:06:00Z"/>
                <w:rFonts w:eastAsia="宋体"/>
                <w:sz w:val="22"/>
                <w:lang w:eastAsia="zh-CN"/>
              </w:rPr>
            </w:pPr>
          </w:p>
          <w:p w:rsidR="009265A9" w:rsidRPr="009265A9" w:rsidRDefault="009265A9" w:rsidP="009265A9">
            <w:pPr>
              <w:pStyle w:val="Body"/>
              <w:rPr>
                <w:ins w:id="1476" w:author="hzhao" w:date="2010-11-01T11:07:00Z"/>
                <w:rFonts w:eastAsia="宋体"/>
                <w:sz w:val="22"/>
                <w:lang w:eastAsia="zh-CN"/>
              </w:rPr>
            </w:pPr>
            <w:ins w:id="1477" w:author="hzhao" w:date="2010-11-01T11:07:00Z">
              <w:r w:rsidRPr="009265A9">
                <w:rPr>
                  <w:rFonts w:eastAsia="宋体"/>
                  <w:sz w:val="22"/>
                  <w:lang w:eastAsia="zh-CN"/>
                </w:rPr>
                <w:t xml:space="preserve">AH-0e5300#no capwap client enable </w:t>
              </w:r>
            </w:ins>
          </w:p>
          <w:p w:rsidR="009265A9" w:rsidRPr="009265A9" w:rsidRDefault="009265A9" w:rsidP="009265A9">
            <w:pPr>
              <w:pStyle w:val="Body"/>
              <w:rPr>
                <w:ins w:id="1478" w:author="hzhao" w:date="2010-11-01T11:07:00Z"/>
                <w:rFonts w:eastAsia="宋体"/>
                <w:sz w:val="22"/>
                <w:lang w:eastAsia="zh-CN"/>
              </w:rPr>
            </w:pPr>
            <w:ins w:id="1479" w:author="hzhao" w:date="2010-11-01T11:07:00Z">
              <w:r w:rsidRPr="009265A9">
                <w:rPr>
                  <w:rFonts w:eastAsia="宋体"/>
                  <w:sz w:val="22"/>
                  <w:lang w:eastAsia="zh-CN"/>
                </w:rPr>
                <w:t xml:space="preserve">AH-0e5300#capwap client enable </w:t>
              </w:r>
            </w:ins>
          </w:p>
          <w:p w:rsidR="009265A9" w:rsidRPr="009265A9" w:rsidRDefault="009265A9" w:rsidP="009265A9">
            <w:pPr>
              <w:pStyle w:val="Body"/>
              <w:rPr>
                <w:ins w:id="1480" w:author="hzhao" w:date="2010-11-01T11:07:00Z"/>
                <w:rFonts w:eastAsia="宋体"/>
                <w:sz w:val="22"/>
                <w:lang w:eastAsia="zh-CN"/>
              </w:rPr>
            </w:pPr>
            <w:ins w:id="1481" w:author="hzhao" w:date="2010-11-01T11:07:00Z">
              <w:r w:rsidRPr="009265A9">
                <w:rPr>
                  <w:rFonts w:eastAsia="宋体"/>
                  <w:sz w:val="22"/>
                  <w:lang w:eastAsia="zh-CN"/>
                </w:rPr>
                <w:t>AH-0e5300#2010-11-01 03:07:20 debug   [capwap_ha, ah_capwap_func.c, 2138]: get hivemanager name from scd (first:, second:).</w:t>
              </w:r>
            </w:ins>
          </w:p>
          <w:p w:rsidR="009265A9" w:rsidRPr="009265A9" w:rsidRDefault="009265A9" w:rsidP="009265A9">
            <w:pPr>
              <w:pStyle w:val="Body"/>
              <w:rPr>
                <w:ins w:id="1482" w:author="hzhao" w:date="2010-11-01T11:07:00Z"/>
                <w:rFonts w:eastAsia="宋体"/>
                <w:sz w:val="22"/>
                <w:lang w:eastAsia="zh-CN"/>
              </w:rPr>
            </w:pPr>
            <w:ins w:id="1483" w:author="hzhao" w:date="2010-11-01T11:07:00Z">
              <w:r w:rsidRPr="009265A9">
                <w:rPr>
                  <w:rFonts w:eastAsia="宋体"/>
                  <w:sz w:val="22"/>
                  <w:lang w:eastAsia="zh-CN"/>
                </w:rPr>
                <w:t>2010-11-01 03:07:20 debug   [capwap_ha, ah_capwap_func.c, 1913]: user doesn't config primary and backup HM's name,use fixed server name and pre-defined server name to try</w:t>
              </w:r>
            </w:ins>
          </w:p>
          <w:p w:rsidR="009265A9" w:rsidRPr="009265A9" w:rsidRDefault="009265A9" w:rsidP="009265A9">
            <w:pPr>
              <w:pStyle w:val="Body"/>
              <w:rPr>
                <w:ins w:id="1484" w:author="hzhao" w:date="2010-11-01T11:07:00Z"/>
                <w:rFonts w:eastAsia="宋体"/>
                <w:sz w:val="22"/>
                <w:lang w:eastAsia="zh-CN"/>
              </w:rPr>
            </w:pPr>
            <w:ins w:id="1485" w:author="hzhao" w:date="2010-11-01T11:07:00Z">
              <w:r w:rsidRPr="009265A9">
                <w:rPr>
                  <w:rFonts w:eastAsia="宋体"/>
                  <w:sz w:val="22"/>
                  <w:lang w:eastAsia="zh-CN"/>
                </w:rPr>
                <w:t>2010-11-01 03:07:20 debug   [capwap_ha, ah_capwap_func.c, 1798]: can not get ip from HM's name:(hivemanager)</w:t>
              </w:r>
            </w:ins>
          </w:p>
          <w:p w:rsidR="009265A9" w:rsidRPr="009265A9" w:rsidRDefault="009265A9" w:rsidP="009265A9">
            <w:pPr>
              <w:pStyle w:val="Body"/>
              <w:rPr>
                <w:ins w:id="1486" w:author="hzhao" w:date="2010-11-01T11:07:00Z"/>
                <w:rFonts w:eastAsia="宋体"/>
                <w:sz w:val="22"/>
                <w:lang w:eastAsia="zh-CN"/>
              </w:rPr>
            </w:pPr>
            <w:ins w:id="1487" w:author="hzhao" w:date="2010-11-01T11:07:00Z">
              <w:r w:rsidRPr="009265A9">
                <w:rPr>
                  <w:rFonts w:eastAsia="宋体"/>
                  <w:sz w:val="22"/>
                  <w:lang w:eastAsia="zh-CN"/>
                </w:rPr>
                <w:t>2010-11-01 03:07:35 debug   [capwap_ha, ah_capwap_func.c, 1804]: get capwap server ip (192.168.51.252) for name (staging.aerohive.com)</w:t>
              </w:r>
            </w:ins>
          </w:p>
          <w:p w:rsidR="009265A9" w:rsidRPr="009265A9" w:rsidRDefault="009265A9" w:rsidP="009265A9">
            <w:pPr>
              <w:pStyle w:val="Body"/>
              <w:rPr>
                <w:ins w:id="1488" w:author="hzhao" w:date="2010-11-01T11:07:00Z"/>
                <w:rFonts w:eastAsia="宋体"/>
                <w:sz w:val="22"/>
                <w:lang w:eastAsia="zh-CN"/>
              </w:rPr>
            </w:pPr>
            <w:ins w:id="1489" w:author="hzhao" w:date="2010-11-01T11:07:00Z">
              <w:r w:rsidRPr="009265A9">
                <w:rPr>
                  <w:rFonts w:eastAsia="宋体"/>
                  <w:sz w:val="22"/>
                  <w:lang w:eastAsia="zh-CN"/>
                </w:rPr>
                <w:t>2010-11-01 03:07:35 debug   [capwap_ha, ah_capwap_func.c, 1963]: Don't use broadcast because define HTTP mode, ip=0.0.0.0, port=12222</w:t>
              </w:r>
            </w:ins>
          </w:p>
          <w:p w:rsidR="009265A9" w:rsidRPr="009265A9" w:rsidRDefault="009265A9" w:rsidP="009265A9">
            <w:pPr>
              <w:pStyle w:val="Body"/>
              <w:rPr>
                <w:ins w:id="1490" w:author="hzhao" w:date="2010-11-01T11:07:00Z"/>
                <w:rFonts w:eastAsia="宋体"/>
                <w:sz w:val="22"/>
                <w:lang w:eastAsia="zh-CN"/>
              </w:rPr>
            </w:pPr>
            <w:ins w:id="1491" w:author="hzhao" w:date="2010-11-01T11:07:00Z">
              <w:r w:rsidRPr="009265A9">
                <w:rPr>
                  <w:rFonts w:eastAsia="宋体"/>
                  <w:sz w:val="22"/>
                  <w:lang w:eastAsia="zh-CN"/>
                </w:rPr>
                <w:t>2010-11-01 03:07:36 debug   [capwap_ha, ah_capwap_func.c, 2138]: get hivemanager name from scd (first:, second:).</w:t>
              </w:r>
            </w:ins>
          </w:p>
          <w:p w:rsidR="009265A9" w:rsidRPr="009265A9" w:rsidRDefault="009265A9" w:rsidP="009265A9">
            <w:pPr>
              <w:pStyle w:val="Body"/>
              <w:rPr>
                <w:ins w:id="1492" w:author="hzhao" w:date="2010-11-01T11:07:00Z"/>
                <w:rFonts w:eastAsia="宋体"/>
                <w:sz w:val="22"/>
                <w:lang w:eastAsia="zh-CN"/>
              </w:rPr>
            </w:pPr>
            <w:ins w:id="1493" w:author="hzhao" w:date="2010-11-01T11:07:00Z">
              <w:r w:rsidRPr="009265A9">
                <w:rPr>
                  <w:rFonts w:eastAsia="宋体"/>
                  <w:sz w:val="22"/>
                  <w:lang w:eastAsia="zh-CN"/>
                </w:rPr>
                <w:lastRenderedPageBreak/>
                <w:t>2010-11-01 03:07:36 debug   [capwap_ha, ah_capwap_func.c, 1913]: user doesn't config primary and backup HM's name,use fixed server name and pre-defined server name to try</w:t>
              </w:r>
            </w:ins>
          </w:p>
          <w:p w:rsidR="009265A9" w:rsidRPr="009265A9" w:rsidRDefault="009265A9" w:rsidP="009265A9">
            <w:pPr>
              <w:pStyle w:val="Body"/>
              <w:rPr>
                <w:ins w:id="1494" w:author="hzhao" w:date="2010-11-01T11:07:00Z"/>
                <w:rFonts w:eastAsia="宋体"/>
                <w:sz w:val="22"/>
                <w:lang w:eastAsia="zh-CN"/>
              </w:rPr>
            </w:pPr>
            <w:ins w:id="1495" w:author="hzhao" w:date="2010-11-01T11:07:00Z">
              <w:r w:rsidRPr="009265A9">
                <w:rPr>
                  <w:rFonts w:eastAsia="宋体"/>
                  <w:sz w:val="22"/>
                  <w:lang w:eastAsia="zh-CN"/>
                </w:rPr>
                <w:t>2010-11-01 03:07:37 debug   [capwap_ha, ah_capwap_func.c, 1798]: can not get ip from HM's name:(hivemanager)</w:t>
              </w:r>
            </w:ins>
          </w:p>
          <w:p w:rsidR="009265A9" w:rsidRPr="009265A9" w:rsidRDefault="009265A9" w:rsidP="009265A9">
            <w:pPr>
              <w:pStyle w:val="Body"/>
              <w:rPr>
                <w:ins w:id="1496" w:author="hzhao" w:date="2010-11-01T11:07:00Z"/>
                <w:rFonts w:eastAsia="宋体"/>
                <w:sz w:val="22"/>
                <w:lang w:eastAsia="zh-CN"/>
              </w:rPr>
            </w:pPr>
            <w:ins w:id="1497" w:author="hzhao" w:date="2010-11-01T11:07:00Z">
              <w:r w:rsidRPr="009265A9">
                <w:rPr>
                  <w:rFonts w:eastAsia="宋体"/>
                  <w:sz w:val="22"/>
                  <w:lang w:eastAsia="zh-CN"/>
                </w:rPr>
                <w:t>2010-11-01 03:07:53 debug   [capwap_ha, ah_capwap_func.c, 1804]: get capwap server ip (192.168.51.252) for name (staging.aerohive.com)</w:t>
              </w:r>
            </w:ins>
          </w:p>
          <w:p w:rsidR="009265A9" w:rsidRPr="009265A9" w:rsidRDefault="009265A9" w:rsidP="009265A9">
            <w:pPr>
              <w:pStyle w:val="Body"/>
              <w:rPr>
                <w:ins w:id="1498" w:author="hzhao" w:date="2010-11-01T11:07:00Z"/>
                <w:rFonts w:eastAsia="宋体"/>
                <w:sz w:val="22"/>
                <w:lang w:eastAsia="zh-CN"/>
              </w:rPr>
            </w:pPr>
            <w:ins w:id="1499" w:author="hzhao" w:date="2010-11-01T11:07:00Z">
              <w:r w:rsidRPr="009265A9">
                <w:rPr>
                  <w:rFonts w:eastAsia="宋体"/>
                  <w:sz w:val="22"/>
                  <w:lang w:eastAsia="zh-CN"/>
                </w:rPr>
                <w:t>2010-11-01 03:07:53 debug   [capwap_ha, ah_capwap_func.c, 1985]: use predefine server(TCP), ip=192.168.51.252, port=80</w:t>
              </w:r>
            </w:ins>
          </w:p>
          <w:p w:rsidR="009265A9" w:rsidRPr="009265A9" w:rsidRDefault="009265A9" w:rsidP="009265A9">
            <w:pPr>
              <w:pStyle w:val="Body"/>
              <w:rPr>
                <w:ins w:id="1500" w:author="hzhao" w:date="2010-11-01T11:07:00Z"/>
                <w:rFonts w:eastAsia="宋体"/>
                <w:sz w:val="22"/>
                <w:lang w:eastAsia="zh-CN"/>
              </w:rPr>
            </w:pPr>
          </w:p>
          <w:p w:rsidR="009265A9" w:rsidRPr="009265A9" w:rsidRDefault="009265A9" w:rsidP="009265A9">
            <w:pPr>
              <w:pStyle w:val="Body"/>
              <w:rPr>
                <w:ins w:id="1501" w:author="hzhao" w:date="2010-11-01T11:07:00Z"/>
                <w:rFonts w:eastAsia="宋体"/>
                <w:sz w:val="22"/>
                <w:lang w:eastAsia="zh-CN"/>
              </w:rPr>
            </w:pPr>
            <w:ins w:id="1502" w:author="hzhao" w:date="2010-11-01T11:07:00Z">
              <w:r w:rsidRPr="009265A9">
                <w:rPr>
                  <w:rFonts w:eastAsia="宋体"/>
                  <w:sz w:val="22"/>
                  <w:lang w:eastAsia="zh-CN"/>
                </w:rPr>
                <w:t>AH-0e5300#</w:t>
              </w:r>
            </w:ins>
          </w:p>
          <w:p w:rsidR="009265A9" w:rsidRPr="009265A9" w:rsidRDefault="009265A9" w:rsidP="009265A9">
            <w:pPr>
              <w:pStyle w:val="Body"/>
              <w:rPr>
                <w:ins w:id="1503" w:author="hzhao" w:date="2010-11-01T11:07:00Z"/>
                <w:rFonts w:eastAsia="宋体"/>
                <w:sz w:val="22"/>
                <w:lang w:eastAsia="zh-CN"/>
              </w:rPr>
            </w:pPr>
            <w:ins w:id="1504" w:author="hzhao" w:date="2010-11-01T11:07:00Z">
              <w:r w:rsidRPr="009265A9">
                <w:rPr>
                  <w:rFonts w:eastAsia="宋体"/>
                  <w:sz w:val="22"/>
                  <w:lang w:eastAsia="zh-CN"/>
                </w:rPr>
                <w:t xml:space="preserve">AH-0e5300#show capwap client             </w:t>
              </w:r>
            </w:ins>
          </w:p>
          <w:p w:rsidR="009265A9" w:rsidRPr="009265A9" w:rsidRDefault="009265A9" w:rsidP="009265A9">
            <w:pPr>
              <w:pStyle w:val="Body"/>
              <w:rPr>
                <w:ins w:id="1505" w:author="hzhao" w:date="2010-11-01T11:07:00Z"/>
                <w:rFonts w:eastAsia="宋体"/>
                <w:sz w:val="22"/>
                <w:lang w:eastAsia="zh-CN"/>
              </w:rPr>
            </w:pPr>
            <w:ins w:id="1506" w:author="hzhao" w:date="2010-11-01T11:07:00Z">
              <w:r w:rsidRPr="009265A9">
                <w:rPr>
                  <w:rFonts w:eastAsia="宋体"/>
                  <w:sz w:val="22"/>
                  <w:lang w:eastAsia="zh-CN"/>
                </w:rPr>
                <w:t xml:space="preserve">CAPWAP client:   Enabled </w:t>
              </w:r>
            </w:ins>
          </w:p>
          <w:p w:rsidR="009265A9" w:rsidRPr="009265A9" w:rsidRDefault="009265A9" w:rsidP="009265A9">
            <w:pPr>
              <w:pStyle w:val="Body"/>
              <w:rPr>
                <w:ins w:id="1507" w:author="hzhao" w:date="2010-11-01T11:07:00Z"/>
                <w:rFonts w:eastAsia="宋体"/>
                <w:sz w:val="22"/>
                <w:lang w:eastAsia="zh-CN"/>
              </w:rPr>
            </w:pPr>
            <w:ins w:id="1508" w:author="hzhao" w:date="2010-11-01T11:07:00Z">
              <w:r w:rsidRPr="009265A9">
                <w:rPr>
                  <w:rFonts w:eastAsia="宋体"/>
                  <w:sz w:val="22"/>
                  <w:lang w:eastAsia="zh-CN"/>
                </w:rPr>
                <w:t>CAPWAP transport mode:  HTTP on TCP</w:t>
              </w:r>
            </w:ins>
          </w:p>
          <w:p w:rsidR="009265A9" w:rsidRPr="009265A9" w:rsidRDefault="009265A9" w:rsidP="009265A9">
            <w:pPr>
              <w:pStyle w:val="Body"/>
              <w:rPr>
                <w:ins w:id="1509" w:author="hzhao" w:date="2010-11-01T11:07:00Z"/>
                <w:rFonts w:eastAsia="宋体"/>
                <w:sz w:val="22"/>
                <w:lang w:eastAsia="zh-CN"/>
              </w:rPr>
            </w:pPr>
            <w:ins w:id="1510" w:author="hzhao" w:date="2010-11-01T11:07:00Z">
              <w:r w:rsidRPr="009265A9">
                <w:rPr>
                  <w:rFonts w:eastAsia="宋体"/>
                  <w:sz w:val="22"/>
                  <w:lang w:eastAsia="zh-CN"/>
                </w:rPr>
                <w:t>CAPWAP HTTP proxy content length:1024 Kbytes</w:t>
              </w:r>
            </w:ins>
          </w:p>
          <w:p w:rsidR="009265A9" w:rsidRPr="009265A9" w:rsidRDefault="009265A9" w:rsidP="009265A9">
            <w:pPr>
              <w:pStyle w:val="Body"/>
              <w:rPr>
                <w:ins w:id="1511" w:author="hzhao" w:date="2010-11-01T11:07:00Z"/>
                <w:rFonts w:eastAsia="宋体"/>
                <w:sz w:val="22"/>
                <w:lang w:eastAsia="zh-CN"/>
              </w:rPr>
            </w:pPr>
            <w:ins w:id="1512" w:author="hzhao" w:date="2010-11-01T11:07:00Z">
              <w:r w:rsidRPr="009265A9">
                <w:rPr>
                  <w:rFonts w:eastAsia="宋体"/>
                  <w:sz w:val="22"/>
                  <w:lang w:eastAsia="zh-CN"/>
                </w:rPr>
                <w:t xml:space="preserve">RUN state: Connected securely to the CAPWAP server </w:t>
              </w:r>
            </w:ins>
          </w:p>
          <w:p w:rsidR="009265A9" w:rsidRPr="009265A9" w:rsidRDefault="009265A9" w:rsidP="009265A9">
            <w:pPr>
              <w:pStyle w:val="Body"/>
              <w:rPr>
                <w:ins w:id="1513" w:author="hzhao" w:date="2010-11-01T11:07:00Z"/>
                <w:rFonts w:eastAsia="宋体"/>
                <w:sz w:val="22"/>
                <w:lang w:eastAsia="zh-CN"/>
              </w:rPr>
            </w:pPr>
            <w:ins w:id="1514" w:author="hzhao" w:date="2010-11-01T11:07:00Z">
              <w:r w:rsidRPr="009265A9">
                <w:rPr>
                  <w:rFonts w:eastAsia="宋体"/>
                  <w:sz w:val="22"/>
                  <w:lang w:eastAsia="zh-CN"/>
                </w:rPr>
                <w:t>CAPWAP client IP:        192.168.20.10</w:t>
              </w:r>
            </w:ins>
          </w:p>
          <w:p w:rsidR="009265A9" w:rsidRPr="009265A9" w:rsidRDefault="009265A9" w:rsidP="009265A9">
            <w:pPr>
              <w:pStyle w:val="Body"/>
              <w:rPr>
                <w:ins w:id="1515" w:author="hzhao" w:date="2010-11-01T11:07:00Z"/>
                <w:rFonts w:eastAsia="宋体"/>
                <w:sz w:val="22"/>
                <w:lang w:eastAsia="zh-CN"/>
              </w:rPr>
            </w:pPr>
            <w:ins w:id="1516" w:author="hzhao" w:date="2010-11-01T11:07:00Z">
              <w:r w:rsidRPr="009265A9">
                <w:rPr>
                  <w:rFonts w:eastAsia="宋体"/>
                  <w:sz w:val="22"/>
                  <w:lang w:eastAsia="zh-CN"/>
                </w:rPr>
                <w:t>CAPWAP server IP:        192.168.51.252</w:t>
              </w:r>
            </w:ins>
          </w:p>
          <w:p w:rsidR="009265A9" w:rsidRPr="009265A9" w:rsidRDefault="009265A9" w:rsidP="009265A9">
            <w:pPr>
              <w:pStyle w:val="Body"/>
              <w:rPr>
                <w:ins w:id="1517" w:author="hzhao" w:date="2010-11-01T11:07:00Z"/>
                <w:rFonts w:eastAsia="宋体"/>
                <w:sz w:val="22"/>
                <w:lang w:eastAsia="zh-CN"/>
              </w:rPr>
            </w:pPr>
            <w:ins w:id="1518" w:author="hzhao" w:date="2010-11-01T11:07:00Z">
              <w:r w:rsidRPr="009265A9">
                <w:rPr>
                  <w:rFonts w:eastAsia="宋体"/>
                  <w:sz w:val="22"/>
                  <w:lang w:eastAsia="zh-CN"/>
                </w:rPr>
                <w:t>HiveManager Primary Name:</w:t>
              </w:r>
            </w:ins>
          </w:p>
          <w:p w:rsidR="009265A9" w:rsidRPr="009265A9" w:rsidRDefault="009265A9" w:rsidP="009265A9">
            <w:pPr>
              <w:pStyle w:val="Body"/>
              <w:rPr>
                <w:ins w:id="1519" w:author="hzhao" w:date="2010-11-01T11:07:00Z"/>
                <w:rFonts w:eastAsia="宋体"/>
                <w:sz w:val="22"/>
                <w:lang w:eastAsia="zh-CN"/>
              </w:rPr>
            </w:pPr>
            <w:ins w:id="1520" w:author="hzhao" w:date="2010-11-01T11:07:00Z">
              <w:r w:rsidRPr="009265A9">
                <w:rPr>
                  <w:rFonts w:eastAsia="宋体"/>
                  <w:sz w:val="22"/>
                  <w:lang w:eastAsia="zh-CN"/>
                </w:rPr>
                <w:t xml:space="preserve">HiveManager Backup Name: </w:t>
              </w:r>
            </w:ins>
          </w:p>
          <w:p w:rsidR="009265A9" w:rsidRPr="009265A9" w:rsidRDefault="009265A9" w:rsidP="009265A9">
            <w:pPr>
              <w:pStyle w:val="Body"/>
              <w:rPr>
                <w:ins w:id="1521" w:author="hzhao" w:date="2010-11-01T11:07:00Z"/>
                <w:rFonts w:eastAsia="宋体"/>
                <w:sz w:val="22"/>
                <w:lang w:eastAsia="zh-CN"/>
              </w:rPr>
            </w:pPr>
            <w:ins w:id="1522" w:author="hzhao" w:date="2010-11-01T11:07:00Z">
              <w:r w:rsidRPr="009265A9">
                <w:rPr>
                  <w:rFonts w:eastAsia="宋体"/>
                  <w:sz w:val="22"/>
                  <w:lang w:eastAsia="zh-CN"/>
                </w:rPr>
                <w:t>CAPWAP Default Server Name: staging.aerohive.com</w:t>
              </w:r>
            </w:ins>
          </w:p>
          <w:p w:rsidR="009265A9" w:rsidRPr="009265A9" w:rsidRDefault="009265A9" w:rsidP="009265A9">
            <w:pPr>
              <w:pStyle w:val="Body"/>
              <w:rPr>
                <w:ins w:id="1523" w:author="hzhao" w:date="2010-11-01T11:07:00Z"/>
                <w:rFonts w:eastAsia="宋体"/>
                <w:sz w:val="22"/>
                <w:lang w:eastAsia="zh-CN"/>
              </w:rPr>
            </w:pPr>
            <w:ins w:id="1524" w:author="hzhao" w:date="2010-11-01T11:07:00Z">
              <w:r w:rsidRPr="009265A9">
                <w:rPr>
                  <w:rFonts w:eastAsia="宋体"/>
                  <w:sz w:val="22"/>
                  <w:lang w:eastAsia="zh-CN"/>
                </w:rPr>
                <w:t xml:space="preserve">Virtual HiveManager Name: </w:t>
              </w:r>
            </w:ins>
          </w:p>
          <w:p w:rsidR="009265A9" w:rsidRPr="009265A9" w:rsidRDefault="009265A9" w:rsidP="009265A9">
            <w:pPr>
              <w:pStyle w:val="Body"/>
              <w:rPr>
                <w:ins w:id="1525" w:author="hzhao" w:date="2010-11-01T11:07:00Z"/>
                <w:rFonts w:eastAsia="宋体"/>
                <w:sz w:val="22"/>
                <w:lang w:eastAsia="zh-CN"/>
              </w:rPr>
            </w:pPr>
            <w:ins w:id="1526" w:author="hzhao" w:date="2010-11-01T11:07:00Z">
              <w:r w:rsidRPr="009265A9">
                <w:rPr>
                  <w:rFonts w:eastAsia="宋体"/>
                  <w:sz w:val="22"/>
                  <w:lang w:eastAsia="zh-CN"/>
                </w:rPr>
                <w:t>CAPWAP Choose HiveManager:Predefine Name (TCP mode)</w:t>
              </w:r>
            </w:ins>
          </w:p>
          <w:p w:rsidR="009265A9" w:rsidRPr="009265A9" w:rsidRDefault="009265A9" w:rsidP="009265A9">
            <w:pPr>
              <w:pStyle w:val="Body"/>
              <w:rPr>
                <w:ins w:id="1527" w:author="hzhao" w:date="2010-11-01T11:07:00Z"/>
                <w:rFonts w:eastAsia="宋体"/>
                <w:sz w:val="22"/>
                <w:lang w:eastAsia="zh-CN"/>
              </w:rPr>
            </w:pPr>
            <w:ins w:id="1528" w:author="hzhao" w:date="2010-11-01T11:07:00Z">
              <w:r w:rsidRPr="009265A9">
                <w:rPr>
                  <w:rFonts w:eastAsia="宋体"/>
                  <w:sz w:val="22"/>
                  <w:lang w:eastAsia="zh-CN"/>
                </w:rPr>
                <w:t>Server source Port:      0</w:t>
              </w:r>
            </w:ins>
          </w:p>
          <w:p w:rsidR="009265A9" w:rsidRPr="009265A9" w:rsidRDefault="009265A9" w:rsidP="009265A9">
            <w:pPr>
              <w:pStyle w:val="Body"/>
              <w:rPr>
                <w:ins w:id="1529" w:author="hzhao" w:date="2010-11-01T11:07:00Z"/>
                <w:rFonts w:eastAsia="宋体"/>
                <w:sz w:val="22"/>
                <w:lang w:eastAsia="zh-CN"/>
              </w:rPr>
            </w:pPr>
            <w:ins w:id="1530" w:author="hzhao" w:date="2010-11-01T11:07:00Z">
              <w:r w:rsidRPr="009265A9">
                <w:rPr>
                  <w:rFonts w:eastAsia="宋体"/>
                  <w:sz w:val="22"/>
                  <w:lang w:eastAsia="zh-CN"/>
                </w:rPr>
                <w:t>CAPWAP action:           Waiting for a CAPWAP packet</w:t>
              </w:r>
            </w:ins>
          </w:p>
          <w:p w:rsidR="009265A9" w:rsidRPr="009265A9" w:rsidRDefault="009265A9" w:rsidP="009265A9">
            <w:pPr>
              <w:pStyle w:val="Body"/>
              <w:rPr>
                <w:ins w:id="1531" w:author="hzhao" w:date="2010-11-01T11:07:00Z"/>
                <w:rFonts w:eastAsia="宋体"/>
                <w:sz w:val="22"/>
                <w:lang w:eastAsia="zh-CN"/>
              </w:rPr>
            </w:pPr>
            <w:ins w:id="1532" w:author="hzhao" w:date="2010-11-01T11:07:00Z">
              <w:r w:rsidRPr="009265A9">
                <w:rPr>
                  <w:rFonts w:eastAsia="宋体"/>
                  <w:sz w:val="22"/>
                  <w:lang w:eastAsia="zh-CN"/>
                </w:rPr>
                <w:t>Server destination Port: 80</w:t>
              </w:r>
            </w:ins>
          </w:p>
          <w:p w:rsidR="009265A9" w:rsidRPr="009265A9" w:rsidRDefault="009265A9" w:rsidP="009265A9">
            <w:pPr>
              <w:pStyle w:val="Body"/>
              <w:rPr>
                <w:ins w:id="1533" w:author="hzhao" w:date="2010-11-01T11:07:00Z"/>
                <w:rFonts w:eastAsia="宋体"/>
                <w:sz w:val="22"/>
                <w:lang w:eastAsia="zh-CN"/>
              </w:rPr>
            </w:pPr>
            <w:ins w:id="1534" w:author="hzhao" w:date="2010-11-01T11:07:00Z">
              <w:r w:rsidRPr="009265A9">
                <w:rPr>
                  <w:rFonts w:eastAsia="宋体"/>
                  <w:sz w:val="22"/>
                  <w:lang w:eastAsia="zh-CN"/>
                </w:rPr>
                <w:t>CAPWAP send event:       Enabled</w:t>
              </w:r>
            </w:ins>
          </w:p>
          <w:p w:rsidR="009265A9" w:rsidRPr="009265A9" w:rsidRDefault="009265A9" w:rsidP="009265A9">
            <w:pPr>
              <w:pStyle w:val="Body"/>
              <w:rPr>
                <w:ins w:id="1535" w:author="hzhao" w:date="2010-11-01T11:07:00Z"/>
                <w:rFonts w:eastAsia="宋体"/>
                <w:sz w:val="22"/>
                <w:lang w:eastAsia="zh-CN"/>
              </w:rPr>
            </w:pPr>
            <w:ins w:id="1536" w:author="hzhao" w:date="2010-11-01T11:07:00Z">
              <w:r w:rsidRPr="009265A9">
                <w:rPr>
                  <w:rFonts w:eastAsia="宋体"/>
                  <w:sz w:val="22"/>
                  <w:lang w:eastAsia="zh-CN"/>
                </w:rPr>
                <w:t>CAPWAP DTLS state:       Enabled</w:t>
              </w:r>
            </w:ins>
          </w:p>
          <w:p w:rsidR="009265A9" w:rsidRPr="00923513" w:rsidRDefault="009265A9" w:rsidP="009265A9">
            <w:pPr>
              <w:pStyle w:val="Body"/>
              <w:rPr>
                <w:rFonts w:eastAsia="宋体"/>
                <w:sz w:val="22"/>
                <w:lang w:eastAsia="zh-CN"/>
              </w:rPr>
            </w:pPr>
            <w:ins w:id="1537" w:author="hzhao" w:date="2010-11-01T11:07:00Z">
              <w:r w:rsidRPr="009265A9">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8D43FB" w:rsidRDefault="008D43FB" w:rsidP="008D43FB">
            <w:pPr>
              <w:pStyle w:val="Body"/>
              <w:rPr>
                <w:ins w:id="1538" w:author="hzhao" w:date="2010-11-01T14:42:00Z"/>
                <w:rFonts w:eastAsia="宋体"/>
                <w:sz w:val="22"/>
                <w:lang w:eastAsia="zh-CN"/>
              </w:rPr>
            </w:pPr>
            <w:ins w:id="1539" w:author="hzhao" w:date="2010-11-01T14:42:00Z">
              <w:r>
                <w:rPr>
                  <w:rFonts w:eastAsia="宋体" w:hint="eastAsia"/>
                  <w:sz w:val="22"/>
                  <w:lang w:eastAsia="zh-CN"/>
                </w:rPr>
                <w:t>After AP connect to HM in TCP, will generate a command:</w:t>
              </w:r>
            </w:ins>
          </w:p>
          <w:p w:rsidR="00160E94" w:rsidRPr="00923513" w:rsidRDefault="008D43FB" w:rsidP="008D43FB">
            <w:pPr>
              <w:pStyle w:val="Body"/>
              <w:rPr>
                <w:rFonts w:eastAsia="宋体"/>
                <w:sz w:val="22"/>
                <w:lang w:eastAsia="zh-CN"/>
              </w:rPr>
            </w:pPr>
            <w:ins w:id="1540" w:author="hzhao" w:date="2010-11-01T14:42:00Z">
              <w:r w:rsidRPr="00A27541">
                <w:rPr>
                  <w:rFonts w:eastAsia="宋体"/>
                  <w:sz w:val="22"/>
                  <w:lang w:eastAsia="zh-CN"/>
                </w:rPr>
                <w:t>capwap client server port 80</w:t>
              </w:r>
            </w:ins>
          </w:p>
        </w:tc>
      </w:tr>
    </w:tbl>
    <w:p w:rsidR="00160E94" w:rsidRPr="00406784" w:rsidRDefault="00160E94" w:rsidP="001B6FD8">
      <w:pPr>
        <w:pStyle w:val="30"/>
        <w:rPr>
          <w:lang w:eastAsia="zh-CN"/>
        </w:rPr>
      </w:pPr>
      <w:r w:rsidRPr="00160E94">
        <w:rPr>
          <w:lang w:eastAsia="zh-CN"/>
        </w:rPr>
        <w:t>I</w:t>
      </w:r>
      <w:r w:rsidRPr="00160E94">
        <w:rPr>
          <w:rFonts w:hint="eastAsia"/>
          <w:lang w:eastAsia="zh-CN"/>
        </w:rPr>
        <w:t>f config HM name in AP and config transfer-mode(TCP)</w:t>
      </w:r>
    </w:p>
    <w:p w:rsidR="00160E94" w:rsidRP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r w:rsidR="00160E94" w:rsidRPr="00A63EB6">
        <w:rPr>
          <w:rFonts w:eastAsia="宋体" w:hint="eastAsia"/>
          <w:sz w:val="21"/>
          <w:szCs w:val="21"/>
          <w:lang w:eastAsia="zh-CN"/>
        </w:rPr>
        <w:t>1</w:t>
      </w:r>
      <w:r w:rsidR="00160E94">
        <w:rPr>
          <w:rFonts w:eastAsia="宋体" w:hint="eastAsia"/>
          <w:sz w:val="21"/>
          <w:szCs w:val="21"/>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16</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13FCC" w:rsidRDefault="00160E94" w:rsidP="00913FCC">
            <w:pPr>
              <w:pStyle w:val="Body"/>
              <w:rPr>
                <w:ins w:id="1541" w:author="hzhao" w:date="2010-11-01T13:41:00Z"/>
                <w:rFonts w:eastAsia="宋体"/>
                <w:sz w:val="22"/>
                <w:lang w:eastAsia="zh-CN"/>
              </w:rPr>
            </w:pPr>
            <w:r w:rsidRPr="00923513">
              <w:rPr>
                <w:rFonts w:eastAsia="宋体" w:hint="eastAsia"/>
                <w:sz w:val="22"/>
                <w:lang w:eastAsia="zh-CN"/>
              </w:rPr>
              <w:t xml:space="preserve"> </w:t>
            </w:r>
            <w:del w:id="1542" w:author="hzhao" w:date="2010-11-01T13:41:00Z">
              <w:r w:rsidDel="00913FCC">
                <w:rPr>
                  <w:rFonts w:eastAsia="宋体"/>
                  <w:sz w:val="22"/>
                  <w:lang w:eastAsia="zh-CN"/>
                </w:rPr>
                <w:delText>T</w:delText>
              </w:r>
              <w:r w:rsidDel="00913FCC">
                <w:rPr>
                  <w:rFonts w:eastAsia="宋体" w:hint="eastAsia"/>
                  <w:sz w:val="22"/>
                  <w:lang w:eastAsia="zh-CN"/>
                </w:rPr>
                <w:delText>opology1</w:delText>
              </w:r>
            </w:del>
            <w:ins w:id="1543" w:author="hzhao" w:date="2010-11-01T13:41:00Z">
              <w:r w:rsidR="00913FCC">
                <w:rPr>
                  <w:rFonts w:eastAsia="宋体" w:hint="eastAsia"/>
                  <w:sz w:val="22"/>
                  <w:lang w:eastAsia="zh-CN"/>
                </w:rPr>
                <w:t xml:space="preserve">   </w:t>
              </w:r>
            </w:ins>
            <w:ins w:id="1544" w:author="hzhao" w:date="2010-11-01T13:42:00Z">
              <w:r w:rsidR="00913FCC">
                <w:rPr>
                  <w:rFonts w:eastAsia="宋体" w:hint="eastAsia"/>
                  <w:sz w:val="22"/>
                  <w:lang w:eastAsia="zh-CN"/>
                </w:rPr>
                <w:t xml:space="preserve">                                      </w:t>
              </w:r>
            </w:ins>
            <w:ins w:id="1545" w:author="hzhao" w:date="2010-11-01T13:41:00Z">
              <w:r w:rsidR="00913FCC">
                <w:rPr>
                  <w:rFonts w:eastAsia="宋体" w:hint="eastAsia"/>
                  <w:sz w:val="22"/>
                  <w:lang w:eastAsia="zh-CN"/>
                </w:rPr>
                <w:t>DHCP/DNS Server</w:t>
              </w:r>
            </w:ins>
          </w:p>
          <w:p w:rsidR="00913FCC" w:rsidRDefault="00913FCC" w:rsidP="00913FCC">
            <w:pPr>
              <w:pStyle w:val="Body"/>
              <w:rPr>
                <w:ins w:id="1546" w:author="hzhao" w:date="2010-11-01T13:41:00Z"/>
                <w:rFonts w:eastAsia="宋体"/>
                <w:sz w:val="22"/>
                <w:lang w:eastAsia="zh-CN"/>
              </w:rPr>
            </w:pPr>
            <w:ins w:id="1547" w:author="hzhao" w:date="2010-11-01T13:41:00Z">
              <w:r>
                <w:rPr>
                  <w:rFonts w:eastAsia="宋体" w:hint="eastAsia"/>
                  <w:sz w:val="22"/>
                  <w:lang w:eastAsia="zh-CN"/>
                </w:rPr>
                <w:t xml:space="preserve">                                                                    |</w:t>
              </w:r>
            </w:ins>
          </w:p>
          <w:p w:rsidR="00913FCC" w:rsidRDefault="00913FCC" w:rsidP="00913FCC">
            <w:pPr>
              <w:pStyle w:val="Body"/>
              <w:rPr>
                <w:ins w:id="1548" w:author="hzhao" w:date="2010-11-01T13:41:00Z"/>
                <w:rFonts w:eastAsia="宋体"/>
                <w:sz w:val="22"/>
                <w:lang w:eastAsia="zh-CN"/>
              </w:rPr>
            </w:pPr>
            <w:ins w:id="1549" w:author="hzhao" w:date="2010-11-01T13:41:00Z">
              <w:r>
                <w:rPr>
                  <w:rFonts w:eastAsia="宋体" w:hint="eastAsia"/>
                  <w:sz w:val="22"/>
                  <w:lang w:eastAsia="zh-CN"/>
                </w:rPr>
                <w:t xml:space="preserve">                    AP------H3C L3 Switch------Cisco L3 Switch------Primary HM</w:t>
              </w:r>
            </w:ins>
          </w:p>
          <w:p w:rsidR="00913FCC" w:rsidRDefault="00913FCC" w:rsidP="00913FCC">
            <w:pPr>
              <w:pStyle w:val="Body"/>
              <w:rPr>
                <w:ins w:id="1550" w:author="hzhao" w:date="2010-11-01T13:41:00Z"/>
                <w:rFonts w:eastAsia="宋体"/>
                <w:sz w:val="22"/>
                <w:lang w:eastAsia="zh-CN"/>
              </w:rPr>
            </w:pPr>
            <w:ins w:id="1551" w:author="hzhao" w:date="2010-11-01T13:41:00Z">
              <w:r>
                <w:rPr>
                  <w:rFonts w:eastAsia="宋体" w:hint="eastAsia"/>
                  <w:sz w:val="22"/>
                  <w:lang w:eastAsia="zh-CN"/>
                </w:rPr>
                <w:lastRenderedPageBreak/>
                <w:t xml:space="preserve">                                   |                                 </w:t>
              </w:r>
            </w:ins>
          </w:p>
          <w:p w:rsidR="00160E94" w:rsidRPr="00923513" w:rsidRDefault="00913FCC" w:rsidP="00913FCC">
            <w:pPr>
              <w:pStyle w:val="Body"/>
              <w:rPr>
                <w:rFonts w:eastAsia="宋体"/>
                <w:sz w:val="22"/>
                <w:lang w:eastAsia="zh-CN"/>
              </w:rPr>
            </w:pPr>
            <w:ins w:id="1552" w:author="hzhao" w:date="2010-11-01T13:41: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primary HM in TCP mode if HM exists which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A17EA7" w:rsidP="00160E94">
            <w:pPr>
              <w:pStyle w:val="Body"/>
              <w:rPr>
                <w:rFonts w:eastAsia="宋体"/>
                <w:sz w:val="22"/>
                <w:lang w:eastAsia="zh-CN"/>
              </w:rPr>
            </w:pPr>
            <w:ins w:id="1553" w:author="hzhao" w:date="2010-11-01T13:43:00Z">
              <w:r>
                <w:rPr>
                  <w:rFonts w:eastAsia="宋体" w:hint="eastAsia"/>
                  <w:sz w:val="22"/>
                  <w:lang w:eastAsia="zh-CN"/>
                </w:rPr>
                <w:t>Config primary HM and backup HM in AP and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2769E5" w:rsidP="00160E94">
            <w:pPr>
              <w:pStyle w:val="Body"/>
              <w:rPr>
                <w:ins w:id="1554" w:author="hzhao" w:date="2010-11-01T13:45:00Z"/>
                <w:rFonts w:eastAsia="宋体"/>
                <w:sz w:val="22"/>
                <w:lang w:eastAsia="zh-CN"/>
              </w:rPr>
            </w:pPr>
            <w:ins w:id="1555" w:author="hzhao" w:date="2010-11-01T13:45:00Z">
              <w:r>
                <w:rPr>
                  <w:rFonts w:eastAsia="宋体" w:hint="eastAsia"/>
                  <w:sz w:val="22"/>
                  <w:lang w:eastAsia="zh-CN"/>
                </w:rPr>
                <w:t>1.Set capwap transport to HTTP, set primary HM and backup HM to AP</w:t>
              </w:r>
            </w:ins>
          </w:p>
          <w:p w:rsidR="002769E5" w:rsidRDefault="002769E5" w:rsidP="002769E5">
            <w:pPr>
              <w:pStyle w:val="Body"/>
              <w:rPr>
                <w:ins w:id="1556" w:author="hzhao" w:date="2010-11-01T13:46:00Z"/>
                <w:rFonts w:eastAsia="宋体"/>
                <w:sz w:val="22"/>
                <w:lang w:eastAsia="zh-CN"/>
              </w:rPr>
            </w:pPr>
            <w:ins w:id="1557" w:author="hzhao" w:date="2010-11-01T13:46:00Z">
              <w:r>
                <w:rPr>
                  <w:rFonts w:eastAsia="宋体" w:hint="eastAsia"/>
                  <w:sz w:val="22"/>
                  <w:lang w:eastAsia="zh-CN"/>
                </w:rPr>
                <w:t>2. Open _debug capwap ha and debug console to check work flow for capwap choose HM(no capwap client enable, capwap client enable), check if AP connect to HM</w:t>
              </w:r>
            </w:ins>
          </w:p>
          <w:p w:rsidR="002769E5" w:rsidRPr="002769E5" w:rsidRDefault="002769E5" w:rsidP="00160E94">
            <w:pPr>
              <w:pStyle w:val="Body"/>
              <w:rPr>
                <w:rFonts w:eastAsia="宋体"/>
                <w:sz w:val="22"/>
                <w:lang w:eastAsia="zh-CN"/>
              </w:rPr>
            </w:pPr>
            <w:ins w:id="1558" w:author="hzhao" w:date="2010-11-01T13:46: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1559" w:author="hzhao" w:date="2010-11-01T13:47:00Z">
              <w:r w:rsidR="002769E5">
                <w:rPr>
                  <w:rFonts w:eastAsia="宋体" w:hint="eastAsia"/>
                  <w:sz w:val="22"/>
                  <w:lang w:eastAsia="zh-CN"/>
                </w:rPr>
                <w:t xml:space="preserve">AP use primary HM in TCP mode,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77B3F" w:rsidRPr="00C77B3F" w:rsidRDefault="00C77B3F" w:rsidP="00C77B3F">
            <w:pPr>
              <w:pStyle w:val="Body"/>
              <w:rPr>
                <w:ins w:id="1560" w:author="hzhao" w:date="2010-11-01T13:48:00Z"/>
                <w:rFonts w:eastAsia="宋体"/>
                <w:sz w:val="22"/>
                <w:lang w:eastAsia="zh-CN"/>
              </w:rPr>
            </w:pPr>
            <w:ins w:id="1561" w:author="hzhao" w:date="2010-11-01T13:48:00Z">
              <w:r w:rsidRPr="00C77B3F">
                <w:rPr>
                  <w:rFonts w:eastAsia="宋体"/>
                  <w:sz w:val="22"/>
                  <w:lang w:eastAsia="zh-CN"/>
                </w:rPr>
                <w:t>AH-0e5300#show running-config | in capwap</w:t>
              </w:r>
            </w:ins>
          </w:p>
          <w:p w:rsidR="00C77B3F" w:rsidRPr="00C77B3F" w:rsidRDefault="00C77B3F" w:rsidP="00C77B3F">
            <w:pPr>
              <w:pStyle w:val="Body"/>
              <w:rPr>
                <w:ins w:id="1562" w:author="hzhao" w:date="2010-11-01T13:48:00Z"/>
                <w:rFonts w:eastAsia="宋体"/>
                <w:sz w:val="22"/>
                <w:lang w:eastAsia="zh-CN"/>
              </w:rPr>
            </w:pPr>
            <w:ins w:id="1563" w:author="hzhao" w:date="2010-11-01T13:48:00Z">
              <w:r w:rsidRPr="00C77B3F">
                <w:rPr>
                  <w:rFonts w:eastAsia="宋体"/>
                  <w:sz w:val="22"/>
                  <w:lang w:eastAsia="zh-CN"/>
                </w:rPr>
                <w:t xml:space="preserve">capwap client server name hm1 </w:t>
              </w:r>
            </w:ins>
          </w:p>
          <w:p w:rsidR="00C77B3F" w:rsidRPr="00C77B3F" w:rsidRDefault="00C77B3F" w:rsidP="00C77B3F">
            <w:pPr>
              <w:pStyle w:val="Body"/>
              <w:rPr>
                <w:ins w:id="1564" w:author="hzhao" w:date="2010-11-01T13:48:00Z"/>
                <w:rFonts w:eastAsia="宋体"/>
                <w:sz w:val="22"/>
                <w:lang w:eastAsia="zh-CN"/>
              </w:rPr>
            </w:pPr>
            <w:ins w:id="1565" w:author="hzhao" w:date="2010-11-01T13:48:00Z">
              <w:r w:rsidRPr="00C77B3F">
                <w:rPr>
                  <w:rFonts w:eastAsia="宋体"/>
                  <w:sz w:val="22"/>
                  <w:lang w:eastAsia="zh-CN"/>
                </w:rPr>
                <w:t xml:space="preserve">capwap client server backup name hm2 </w:t>
              </w:r>
            </w:ins>
          </w:p>
          <w:p w:rsidR="00160E94" w:rsidRDefault="00C77B3F" w:rsidP="00C77B3F">
            <w:pPr>
              <w:pStyle w:val="Body"/>
              <w:rPr>
                <w:ins w:id="1566" w:author="hzhao" w:date="2010-11-01T13:48:00Z"/>
                <w:rFonts w:eastAsia="宋体"/>
                <w:sz w:val="22"/>
                <w:lang w:eastAsia="zh-CN"/>
              </w:rPr>
            </w:pPr>
            <w:ins w:id="1567" w:author="hzhao" w:date="2010-11-01T13:48:00Z">
              <w:r w:rsidRPr="00C77B3F">
                <w:rPr>
                  <w:rFonts w:eastAsia="宋体"/>
                  <w:sz w:val="22"/>
                  <w:lang w:eastAsia="zh-CN"/>
                </w:rPr>
                <w:t>capwap client transport HTTP</w:t>
              </w:r>
            </w:ins>
          </w:p>
          <w:p w:rsidR="00C77B3F" w:rsidRDefault="00C77B3F" w:rsidP="00C77B3F">
            <w:pPr>
              <w:pStyle w:val="Body"/>
              <w:rPr>
                <w:ins w:id="1568" w:author="hzhao" w:date="2010-11-01T13:48:00Z"/>
                <w:rFonts w:eastAsia="宋体"/>
                <w:sz w:val="22"/>
                <w:lang w:eastAsia="zh-CN"/>
              </w:rPr>
            </w:pPr>
          </w:p>
          <w:p w:rsidR="00C77B3F" w:rsidRPr="00C77B3F" w:rsidRDefault="00C77B3F" w:rsidP="00C77B3F">
            <w:pPr>
              <w:pStyle w:val="Body"/>
              <w:rPr>
                <w:ins w:id="1569" w:author="hzhao" w:date="2010-11-01T13:49:00Z"/>
                <w:rFonts w:eastAsia="宋体"/>
                <w:sz w:val="22"/>
                <w:lang w:eastAsia="zh-CN"/>
              </w:rPr>
            </w:pPr>
            <w:ins w:id="1570" w:author="hzhao" w:date="2010-11-01T13:49:00Z">
              <w:r w:rsidRPr="00C77B3F">
                <w:rPr>
                  <w:rFonts w:eastAsia="宋体"/>
                  <w:sz w:val="22"/>
                  <w:lang w:eastAsia="zh-CN"/>
                </w:rPr>
                <w:t xml:space="preserve">AH-0e5300#capwap client enable </w:t>
              </w:r>
            </w:ins>
          </w:p>
          <w:p w:rsidR="00C77B3F" w:rsidRPr="00C77B3F" w:rsidRDefault="00C77B3F" w:rsidP="00C77B3F">
            <w:pPr>
              <w:pStyle w:val="Body"/>
              <w:rPr>
                <w:ins w:id="1571" w:author="hzhao" w:date="2010-11-01T13:49:00Z"/>
                <w:rFonts w:eastAsia="宋体"/>
                <w:sz w:val="22"/>
                <w:lang w:eastAsia="zh-CN"/>
              </w:rPr>
            </w:pPr>
            <w:ins w:id="1572" w:author="hzhao" w:date="2010-11-01T13:49:00Z">
              <w:r w:rsidRPr="00C77B3F">
                <w:rPr>
                  <w:rFonts w:eastAsia="宋体"/>
                  <w:sz w:val="22"/>
                  <w:lang w:eastAsia="zh-CN"/>
                </w:rPr>
                <w:t>AH-0e5300#2010-11-01 05:49:14 debug   [capwap_ha, ah_capwap_func.c, 2138]: get hivemanager name from scd (first:hm1, second:hm2).</w:t>
              </w:r>
            </w:ins>
          </w:p>
          <w:p w:rsidR="00C77B3F" w:rsidRPr="00C77B3F" w:rsidRDefault="00C77B3F" w:rsidP="00C77B3F">
            <w:pPr>
              <w:pStyle w:val="Body"/>
              <w:rPr>
                <w:ins w:id="1573" w:author="hzhao" w:date="2010-11-01T13:49:00Z"/>
                <w:rFonts w:eastAsia="宋体"/>
                <w:sz w:val="22"/>
                <w:lang w:eastAsia="zh-CN"/>
              </w:rPr>
            </w:pPr>
            <w:ins w:id="1574" w:author="hzhao" w:date="2010-11-01T13:49:00Z">
              <w:r w:rsidRPr="00C77B3F">
                <w:rPr>
                  <w:rFonts w:eastAsia="宋体"/>
                  <w:sz w:val="22"/>
                  <w:lang w:eastAsia="zh-CN"/>
                </w:rPr>
                <w:t>2010-11-01 05:49:14 debug   [capwap_ha, ah_capwap_func.c, 2029]: user has configed primary or backup HM's name,use primary name or backup name to try</w:t>
              </w:r>
            </w:ins>
          </w:p>
          <w:p w:rsidR="00C77B3F" w:rsidRPr="00C77B3F" w:rsidRDefault="00C77B3F" w:rsidP="00C77B3F">
            <w:pPr>
              <w:pStyle w:val="Body"/>
              <w:rPr>
                <w:ins w:id="1575" w:author="hzhao" w:date="2010-11-01T13:49:00Z"/>
                <w:rFonts w:eastAsia="宋体"/>
                <w:sz w:val="22"/>
                <w:lang w:eastAsia="zh-CN"/>
              </w:rPr>
            </w:pPr>
            <w:ins w:id="1576" w:author="hzhao" w:date="2010-11-01T13:49:00Z">
              <w:r w:rsidRPr="00C77B3F">
                <w:rPr>
                  <w:rFonts w:eastAsia="宋体"/>
                  <w:sz w:val="22"/>
                  <w:lang w:eastAsia="zh-CN"/>
                </w:rPr>
                <w:t>2010-11-01 05:49:14 debug   [capwap_ha, ah_capwap_func.c, 1804]: get capwap server ip (192.168.20.200) for name (hm1)</w:t>
              </w:r>
            </w:ins>
          </w:p>
          <w:p w:rsidR="00C77B3F" w:rsidRPr="00C77B3F" w:rsidRDefault="00C77B3F" w:rsidP="00C77B3F">
            <w:pPr>
              <w:pStyle w:val="Body"/>
              <w:rPr>
                <w:ins w:id="1577" w:author="hzhao" w:date="2010-11-01T13:49:00Z"/>
                <w:rFonts w:eastAsia="宋体"/>
                <w:sz w:val="22"/>
                <w:lang w:eastAsia="zh-CN"/>
              </w:rPr>
            </w:pPr>
            <w:ins w:id="1578" w:author="hzhao" w:date="2010-11-01T13:49:00Z">
              <w:r w:rsidRPr="00C77B3F">
                <w:rPr>
                  <w:rFonts w:eastAsia="宋体"/>
                  <w:sz w:val="22"/>
                  <w:lang w:eastAsia="zh-CN"/>
                </w:rPr>
                <w:t>2010-11-01 05:49:14 debug   [capwap_ha, ah_capwap_func.c, 1804]: get capwap server ip (192.168.51.252) for name (hm2)</w:t>
              </w:r>
            </w:ins>
          </w:p>
          <w:p w:rsidR="00C77B3F" w:rsidRPr="00C77B3F" w:rsidRDefault="00C77B3F" w:rsidP="00C77B3F">
            <w:pPr>
              <w:pStyle w:val="Body"/>
              <w:rPr>
                <w:ins w:id="1579" w:author="hzhao" w:date="2010-11-01T13:49:00Z"/>
                <w:rFonts w:eastAsia="宋体"/>
                <w:sz w:val="22"/>
                <w:lang w:eastAsia="zh-CN"/>
              </w:rPr>
            </w:pPr>
            <w:ins w:id="1580" w:author="hzhao" w:date="2010-11-01T13:49:00Z">
              <w:r w:rsidRPr="00C77B3F">
                <w:rPr>
                  <w:rFonts w:eastAsia="宋体"/>
                  <w:sz w:val="22"/>
                  <w:lang w:eastAsia="zh-CN"/>
                </w:rPr>
                <w:t>2010-11-01 05:49:14 debug   [capwap_ha, ah_capwap_func.c, 2067]: use primary server(TCP), ip=192.168.20.200, port=80</w:t>
              </w:r>
            </w:ins>
          </w:p>
          <w:p w:rsidR="00C77B3F" w:rsidRPr="00C77B3F" w:rsidRDefault="00C77B3F" w:rsidP="00C77B3F">
            <w:pPr>
              <w:pStyle w:val="Body"/>
              <w:rPr>
                <w:ins w:id="1581" w:author="hzhao" w:date="2010-11-01T13:49:00Z"/>
                <w:rFonts w:eastAsia="宋体"/>
                <w:sz w:val="22"/>
                <w:lang w:eastAsia="zh-CN"/>
              </w:rPr>
            </w:pPr>
          </w:p>
          <w:p w:rsidR="00C77B3F" w:rsidRPr="00C77B3F" w:rsidRDefault="00C77B3F" w:rsidP="00C77B3F">
            <w:pPr>
              <w:pStyle w:val="Body"/>
              <w:rPr>
                <w:ins w:id="1582" w:author="hzhao" w:date="2010-11-01T13:49:00Z"/>
                <w:rFonts w:eastAsia="宋体"/>
                <w:sz w:val="22"/>
                <w:lang w:eastAsia="zh-CN"/>
              </w:rPr>
            </w:pPr>
            <w:ins w:id="1583" w:author="hzhao" w:date="2010-11-01T13:49:00Z">
              <w:r w:rsidRPr="00C77B3F">
                <w:rPr>
                  <w:rFonts w:eastAsia="宋体"/>
                  <w:sz w:val="22"/>
                  <w:lang w:eastAsia="zh-CN"/>
                </w:rPr>
                <w:t xml:space="preserve">AH-0e5300#show capwap client                  </w:t>
              </w:r>
            </w:ins>
          </w:p>
          <w:p w:rsidR="00C77B3F" w:rsidRPr="00C77B3F" w:rsidRDefault="00C77B3F" w:rsidP="00C77B3F">
            <w:pPr>
              <w:pStyle w:val="Body"/>
              <w:rPr>
                <w:ins w:id="1584" w:author="hzhao" w:date="2010-11-01T13:49:00Z"/>
                <w:rFonts w:eastAsia="宋体"/>
                <w:sz w:val="22"/>
                <w:lang w:eastAsia="zh-CN"/>
              </w:rPr>
            </w:pPr>
            <w:ins w:id="1585" w:author="hzhao" w:date="2010-11-01T13:49:00Z">
              <w:r w:rsidRPr="00C77B3F">
                <w:rPr>
                  <w:rFonts w:eastAsia="宋体"/>
                  <w:sz w:val="22"/>
                  <w:lang w:eastAsia="zh-CN"/>
                </w:rPr>
                <w:t xml:space="preserve">CAPWAP client:   Enabled </w:t>
              </w:r>
            </w:ins>
          </w:p>
          <w:p w:rsidR="00C77B3F" w:rsidRPr="00C77B3F" w:rsidRDefault="00C77B3F" w:rsidP="00C77B3F">
            <w:pPr>
              <w:pStyle w:val="Body"/>
              <w:rPr>
                <w:ins w:id="1586" w:author="hzhao" w:date="2010-11-01T13:49:00Z"/>
                <w:rFonts w:eastAsia="宋体"/>
                <w:sz w:val="22"/>
                <w:lang w:eastAsia="zh-CN"/>
              </w:rPr>
            </w:pPr>
            <w:ins w:id="1587" w:author="hzhao" w:date="2010-11-01T13:49:00Z">
              <w:r w:rsidRPr="00C77B3F">
                <w:rPr>
                  <w:rFonts w:eastAsia="宋体"/>
                  <w:sz w:val="22"/>
                  <w:lang w:eastAsia="zh-CN"/>
                </w:rPr>
                <w:t>CAPWAP transport mode:  HTTP on TCP</w:t>
              </w:r>
            </w:ins>
          </w:p>
          <w:p w:rsidR="00C77B3F" w:rsidRPr="00C77B3F" w:rsidRDefault="00C77B3F" w:rsidP="00C77B3F">
            <w:pPr>
              <w:pStyle w:val="Body"/>
              <w:rPr>
                <w:ins w:id="1588" w:author="hzhao" w:date="2010-11-01T13:49:00Z"/>
                <w:rFonts w:eastAsia="宋体"/>
                <w:sz w:val="22"/>
                <w:lang w:eastAsia="zh-CN"/>
              </w:rPr>
            </w:pPr>
            <w:ins w:id="1589" w:author="hzhao" w:date="2010-11-01T13:49:00Z">
              <w:r w:rsidRPr="00C77B3F">
                <w:rPr>
                  <w:rFonts w:eastAsia="宋体"/>
                  <w:sz w:val="22"/>
                  <w:lang w:eastAsia="zh-CN"/>
                </w:rPr>
                <w:t>CAPWAP HTTP proxy content length:1024 Kbytes</w:t>
              </w:r>
            </w:ins>
          </w:p>
          <w:p w:rsidR="00C77B3F" w:rsidRPr="00C77B3F" w:rsidRDefault="00C77B3F" w:rsidP="00C77B3F">
            <w:pPr>
              <w:pStyle w:val="Body"/>
              <w:rPr>
                <w:ins w:id="1590" w:author="hzhao" w:date="2010-11-01T13:49:00Z"/>
                <w:rFonts w:eastAsia="宋体"/>
                <w:sz w:val="22"/>
                <w:lang w:eastAsia="zh-CN"/>
              </w:rPr>
            </w:pPr>
            <w:ins w:id="1591" w:author="hzhao" w:date="2010-11-01T13:49:00Z">
              <w:r w:rsidRPr="00C77B3F">
                <w:rPr>
                  <w:rFonts w:eastAsia="宋体"/>
                  <w:sz w:val="22"/>
                  <w:lang w:eastAsia="zh-CN"/>
                </w:rPr>
                <w:t xml:space="preserve">RUN state: Connected securely to the CAPWAP server </w:t>
              </w:r>
            </w:ins>
          </w:p>
          <w:p w:rsidR="00C77B3F" w:rsidRPr="00C77B3F" w:rsidRDefault="00C77B3F" w:rsidP="00C77B3F">
            <w:pPr>
              <w:pStyle w:val="Body"/>
              <w:rPr>
                <w:ins w:id="1592" w:author="hzhao" w:date="2010-11-01T13:49:00Z"/>
                <w:rFonts w:eastAsia="宋体"/>
                <w:sz w:val="22"/>
                <w:lang w:eastAsia="zh-CN"/>
              </w:rPr>
            </w:pPr>
            <w:ins w:id="1593" w:author="hzhao" w:date="2010-11-01T13:49:00Z">
              <w:r w:rsidRPr="00C77B3F">
                <w:rPr>
                  <w:rFonts w:eastAsia="宋体"/>
                  <w:sz w:val="22"/>
                  <w:lang w:eastAsia="zh-CN"/>
                </w:rPr>
                <w:t>CAPWAP client IP:        192.168.20.10</w:t>
              </w:r>
            </w:ins>
          </w:p>
          <w:p w:rsidR="00C77B3F" w:rsidRPr="00C77B3F" w:rsidRDefault="00C77B3F" w:rsidP="00C77B3F">
            <w:pPr>
              <w:pStyle w:val="Body"/>
              <w:rPr>
                <w:ins w:id="1594" w:author="hzhao" w:date="2010-11-01T13:49:00Z"/>
                <w:rFonts w:eastAsia="宋体"/>
                <w:sz w:val="22"/>
                <w:lang w:eastAsia="zh-CN"/>
              </w:rPr>
            </w:pPr>
            <w:ins w:id="1595" w:author="hzhao" w:date="2010-11-01T13:49:00Z">
              <w:r w:rsidRPr="00C77B3F">
                <w:rPr>
                  <w:rFonts w:eastAsia="宋体"/>
                  <w:sz w:val="22"/>
                  <w:lang w:eastAsia="zh-CN"/>
                </w:rPr>
                <w:t>CAPWAP server IP:        192.168.20.200</w:t>
              </w:r>
            </w:ins>
          </w:p>
          <w:p w:rsidR="00C77B3F" w:rsidRPr="00C77B3F" w:rsidRDefault="00C77B3F" w:rsidP="00C77B3F">
            <w:pPr>
              <w:pStyle w:val="Body"/>
              <w:rPr>
                <w:ins w:id="1596" w:author="hzhao" w:date="2010-11-01T13:49:00Z"/>
                <w:rFonts w:eastAsia="宋体"/>
                <w:sz w:val="22"/>
                <w:lang w:eastAsia="zh-CN"/>
              </w:rPr>
            </w:pPr>
            <w:ins w:id="1597" w:author="hzhao" w:date="2010-11-01T13:49:00Z">
              <w:r w:rsidRPr="00C77B3F">
                <w:rPr>
                  <w:rFonts w:eastAsia="宋体"/>
                  <w:sz w:val="22"/>
                  <w:lang w:eastAsia="zh-CN"/>
                </w:rPr>
                <w:t>HiveManager Primary Name:hm1</w:t>
              </w:r>
            </w:ins>
          </w:p>
          <w:p w:rsidR="00C77B3F" w:rsidRPr="00C77B3F" w:rsidRDefault="00C77B3F" w:rsidP="00C77B3F">
            <w:pPr>
              <w:pStyle w:val="Body"/>
              <w:rPr>
                <w:ins w:id="1598" w:author="hzhao" w:date="2010-11-01T13:49:00Z"/>
                <w:rFonts w:eastAsia="宋体"/>
                <w:sz w:val="22"/>
                <w:lang w:eastAsia="zh-CN"/>
              </w:rPr>
            </w:pPr>
            <w:ins w:id="1599" w:author="hzhao" w:date="2010-11-01T13:49:00Z">
              <w:r w:rsidRPr="00C77B3F">
                <w:rPr>
                  <w:rFonts w:eastAsia="宋体"/>
                  <w:sz w:val="22"/>
                  <w:lang w:eastAsia="zh-CN"/>
                </w:rPr>
                <w:t>HiveManager Backup Name: hm2</w:t>
              </w:r>
            </w:ins>
          </w:p>
          <w:p w:rsidR="00C77B3F" w:rsidRPr="00C77B3F" w:rsidRDefault="00C77B3F" w:rsidP="00C77B3F">
            <w:pPr>
              <w:pStyle w:val="Body"/>
              <w:rPr>
                <w:ins w:id="1600" w:author="hzhao" w:date="2010-11-01T13:49:00Z"/>
                <w:rFonts w:eastAsia="宋体"/>
                <w:sz w:val="22"/>
                <w:lang w:eastAsia="zh-CN"/>
              </w:rPr>
            </w:pPr>
            <w:ins w:id="1601" w:author="hzhao" w:date="2010-11-01T13:49:00Z">
              <w:r w:rsidRPr="00C77B3F">
                <w:rPr>
                  <w:rFonts w:eastAsia="宋体"/>
                  <w:sz w:val="22"/>
                  <w:lang w:eastAsia="zh-CN"/>
                </w:rPr>
                <w:t>CAPWAP Default Server Name: staging.aerohive.com</w:t>
              </w:r>
            </w:ins>
          </w:p>
          <w:p w:rsidR="00C77B3F" w:rsidRPr="00C77B3F" w:rsidRDefault="00C77B3F" w:rsidP="00C77B3F">
            <w:pPr>
              <w:pStyle w:val="Body"/>
              <w:rPr>
                <w:ins w:id="1602" w:author="hzhao" w:date="2010-11-01T13:49:00Z"/>
                <w:rFonts w:eastAsia="宋体"/>
                <w:sz w:val="22"/>
                <w:lang w:eastAsia="zh-CN"/>
              </w:rPr>
            </w:pPr>
            <w:ins w:id="1603" w:author="hzhao" w:date="2010-11-01T13:49:00Z">
              <w:r w:rsidRPr="00C77B3F">
                <w:rPr>
                  <w:rFonts w:eastAsia="宋体"/>
                  <w:sz w:val="22"/>
                  <w:lang w:eastAsia="zh-CN"/>
                </w:rPr>
                <w:t xml:space="preserve">Virtual HiveManager Name: </w:t>
              </w:r>
            </w:ins>
          </w:p>
          <w:p w:rsidR="00C77B3F" w:rsidRPr="00C77B3F" w:rsidRDefault="00C77B3F" w:rsidP="00C77B3F">
            <w:pPr>
              <w:pStyle w:val="Body"/>
              <w:rPr>
                <w:ins w:id="1604" w:author="hzhao" w:date="2010-11-01T13:49:00Z"/>
                <w:rFonts w:eastAsia="宋体"/>
                <w:sz w:val="22"/>
                <w:lang w:eastAsia="zh-CN"/>
              </w:rPr>
            </w:pPr>
            <w:ins w:id="1605" w:author="hzhao" w:date="2010-11-01T13:49:00Z">
              <w:r w:rsidRPr="00C77B3F">
                <w:rPr>
                  <w:rFonts w:eastAsia="宋体"/>
                  <w:sz w:val="22"/>
                  <w:lang w:eastAsia="zh-CN"/>
                </w:rPr>
                <w:t>CAPWAP Choose HiveManager:Primary Name (TCP mode)</w:t>
              </w:r>
            </w:ins>
          </w:p>
          <w:p w:rsidR="00C77B3F" w:rsidRPr="00C77B3F" w:rsidRDefault="00C77B3F" w:rsidP="00C77B3F">
            <w:pPr>
              <w:pStyle w:val="Body"/>
              <w:rPr>
                <w:ins w:id="1606" w:author="hzhao" w:date="2010-11-01T13:49:00Z"/>
                <w:rFonts w:eastAsia="宋体"/>
                <w:sz w:val="22"/>
                <w:lang w:eastAsia="zh-CN"/>
              </w:rPr>
            </w:pPr>
            <w:ins w:id="1607" w:author="hzhao" w:date="2010-11-01T13:49:00Z">
              <w:r w:rsidRPr="00C77B3F">
                <w:rPr>
                  <w:rFonts w:eastAsia="宋体"/>
                  <w:sz w:val="22"/>
                  <w:lang w:eastAsia="zh-CN"/>
                </w:rPr>
                <w:t>Server source Port:      0</w:t>
              </w:r>
            </w:ins>
          </w:p>
          <w:p w:rsidR="00C77B3F" w:rsidRPr="00C77B3F" w:rsidRDefault="00C77B3F" w:rsidP="00C77B3F">
            <w:pPr>
              <w:pStyle w:val="Body"/>
              <w:rPr>
                <w:ins w:id="1608" w:author="hzhao" w:date="2010-11-01T13:49:00Z"/>
                <w:rFonts w:eastAsia="宋体"/>
                <w:sz w:val="22"/>
                <w:lang w:eastAsia="zh-CN"/>
              </w:rPr>
            </w:pPr>
            <w:ins w:id="1609" w:author="hzhao" w:date="2010-11-01T13:49:00Z">
              <w:r w:rsidRPr="00C77B3F">
                <w:rPr>
                  <w:rFonts w:eastAsia="宋体"/>
                  <w:sz w:val="22"/>
                  <w:lang w:eastAsia="zh-CN"/>
                </w:rPr>
                <w:t>CAPWAP action:           Waiting for a CAPWAP packet</w:t>
              </w:r>
            </w:ins>
          </w:p>
          <w:p w:rsidR="00C77B3F" w:rsidRPr="00C77B3F" w:rsidRDefault="00C77B3F" w:rsidP="00C77B3F">
            <w:pPr>
              <w:pStyle w:val="Body"/>
              <w:rPr>
                <w:ins w:id="1610" w:author="hzhao" w:date="2010-11-01T13:49:00Z"/>
                <w:rFonts w:eastAsia="宋体"/>
                <w:sz w:val="22"/>
                <w:lang w:eastAsia="zh-CN"/>
              </w:rPr>
            </w:pPr>
            <w:ins w:id="1611" w:author="hzhao" w:date="2010-11-01T13:49:00Z">
              <w:r w:rsidRPr="00C77B3F">
                <w:rPr>
                  <w:rFonts w:eastAsia="宋体"/>
                  <w:sz w:val="22"/>
                  <w:lang w:eastAsia="zh-CN"/>
                </w:rPr>
                <w:t>Server destination Port: 80</w:t>
              </w:r>
            </w:ins>
          </w:p>
          <w:p w:rsidR="00C77B3F" w:rsidRPr="00C77B3F" w:rsidRDefault="00C77B3F" w:rsidP="00C77B3F">
            <w:pPr>
              <w:pStyle w:val="Body"/>
              <w:rPr>
                <w:ins w:id="1612" w:author="hzhao" w:date="2010-11-01T13:49:00Z"/>
                <w:rFonts w:eastAsia="宋体"/>
                <w:sz w:val="22"/>
                <w:lang w:eastAsia="zh-CN"/>
              </w:rPr>
            </w:pPr>
            <w:ins w:id="1613" w:author="hzhao" w:date="2010-11-01T13:49:00Z">
              <w:r w:rsidRPr="00C77B3F">
                <w:rPr>
                  <w:rFonts w:eastAsia="宋体"/>
                  <w:sz w:val="22"/>
                  <w:lang w:eastAsia="zh-CN"/>
                </w:rPr>
                <w:t>CAPWAP send event:       Enabled</w:t>
              </w:r>
            </w:ins>
          </w:p>
          <w:p w:rsidR="00C77B3F" w:rsidRPr="00C77B3F" w:rsidRDefault="00C77B3F" w:rsidP="00C77B3F">
            <w:pPr>
              <w:pStyle w:val="Body"/>
              <w:rPr>
                <w:ins w:id="1614" w:author="hzhao" w:date="2010-11-01T13:49:00Z"/>
                <w:rFonts w:eastAsia="宋体"/>
                <w:sz w:val="22"/>
                <w:lang w:eastAsia="zh-CN"/>
              </w:rPr>
            </w:pPr>
            <w:ins w:id="1615" w:author="hzhao" w:date="2010-11-01T13:49:00Z">
              <w:r w:rsidRPr="00C77B3F">
                <w:rPr>
                  <w:rFonts w:eastAsia="宋体"/>
                  <w:sz w:val="22"/>
                  <w:lang w:eastAsia="zh-CN"/>
                </w:rPr>
                <w:lastRenderedPageBreak/>
                <w:t>CAPWAP DTLS state:       Enabled</w:t>
              </w:r>
            </w:ins>
          </w:p>
          <w:p w:rsidR="00C77B3F" w:rsidRPr="00923513" w:rsidRDefault="00C77B3F" w:rsidP="00C77B3F">
            <w:pPr>
              <w:pStyle w:val="Body"/>
              <w:rPr>
                <w:rFonts w:eastAsia="宋体"/>
                <w:sz w:val="22"/>
                <w:lang w:eastAsia="zh-CN"/>
              </w:rPr>
            </w:pPr>
            <w:ins w:id="1616" w:author="hzhao" w:date="2010-11-01T13:49:00Z">
              <w:r w:rsidRPr="00C77B3F">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8D43FB" w:rsidRDefault="008D43FB" w:rsidP="008D43FB">
            <w:pPr>
              <w:pStyle w:val="Body"/>
              <w:rPr>
                <w:ins w:id="1617" w:author="hzhao" w:date="2010-11-01T14:42:00Z"/>
                <w:rFonts w:eastAsia="宋体"/>
                <w:sz w:val="22"/>
                <w:lang w:eastAsia="zh-CN"/>
              </w:rPr>
            </w:pPr>
            <w:ins w:id="1618" w:author="hzhao" w:date="2010-11-01T14:42:00Z">
              <w:r>
                <w:rPr>
                  <w:rFonts w:eastAsia="宋体" w:hint="eastAsia"/>
                  <w:sz w:val="22"/>
                  <w:lang w:eastAsia="zh-CN"/>
                </w:rPr>
                <w:t>After AP connect to HM in TCP, will generate a command:</w:t>
              </w:r>
            </w:ins>
          </w:p>
          <w:p w:rsidR="00160E94" w:rsidRPr="00923513" w:rsidRDefault="008D43FB" w:rsidP="008D43FB">
            <w:pPr>
              <w:pStyle w:val="Body"/>
              <w:rPr>
                <w:rFonts w:eastAsia="宋体"/>
                <w:sz w:val="22"/>
                <w:lang w:eastAsia="zh-CN"/>
              </w:rPr>
            </w:pPr>
            <w:ins w:id="1619" w:author="hzhao" w:date="2010-11-01T14:42:00Z">
              <w:r w:rsidRPr="00A27541">
                <w:rPr>
                  <w:rFonts w:eastAsia="宋体"/>
                  <w:sz w:val="22"/>
                  <w:lang w:eastAsia="zh-CN"/>
                </w:rPr>
                <w:t>capwap client server port 80</w:t>
              </w:r>
            </w:ins>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r w:rsidR="00160E94" w:rsidRPr="00A63EB6">
        <w:rPr>
          <w:rFonts w:eastAsia="宋体" w:hint="eastAsia"/>
          <w:sz w:val="21"/>
          <w:szCs w:val="21"/>
          <w:lang w:eastAsia="zh-CN"/>
        </w:rPr>
        <w:t>1</w:t>
      </w:r>
      <w:r w:rsidR="00160E94">
        <w:rPr>
          <w:rFonts w:eastAsia="宋体" w:hint="eastAsia"/>
          <w:sz w:val="21"/>
          <w:szCs w:val="21"/>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160E94">
            <w:pPr>
              <w:pStyle w:val="Body"/>
              <w:rPr>
                <w:rFonts w:eastAsia="宋体"/>
                <w:sz w:val="22"/>
                <w:lang w:eastAsia="zh-CN"/>
              </w:rPr>
            </w:pPr>
            <w:r>
              <w:rPr>
                <w:rFonts w:ascii="Arial" w:eastAsia="宋体" w:hAnsi="Arial" w:cs="Arial" w:hint="eastAsia"/>
                <w:sz w:val="21"/>
                <w:szCs w:val="21"/>
                <w:lang w:eastAsia="zh-CN"/>
              </w:rPr>
              <w:t>Ft_CapwapEnhancement_</w:t>
            </w:r>
            <w:r w:rsidR="00160E94">
              <w:rPr>
                <w:rFonts w:ascii="Arial" w:eastAsia="宋体" w:hAnsi="Arial" w:cs="Arial" w:hint="eastAsia"/>
                <w:sz w:val="21"/>
                <w:szCs w:val="21"/>
                <w:lang w:eastAsia="zh-CN"/>
              </w:rPr>
              <w:t>17</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13FCC" w:rsidRDefault="00160E94" w:rsidP="00913FCC">
            <w:pPr>
              <w:pStyle w:val="Body"/>
              <w:rPr>
                <w:ins w:id="1620" w:author="hzhao" w:date="2010-11-01T13:42:00Z"/>
                <w:rFonts w:eastAsia="宋体"/>
                <w:sz w:val="22"/>
                <w:lang w:eastAsia="zh-CN"/>
              </w:rPr>
            </w:pPr>
            <w:del w:id="1621" w:author="hzhao" w:date="2010-11-01T13:42:00Z">
              <w:r w:rsidRPr="00923513" w:rsidDel="00913FCC">
                <w:rPr>
                  <w:rFonts w:eastAsia="宋体" w:hint="eastAsia"/>
                  <w:sz w:val="22"/>
                  <w:lang w:eastAsia="zh-CN"/>
                </w:rPr>
                <w:delText xml:space="preserve"> </w:delText>
              </w:r>
              <w:r w:rsidDel="00913FCC">
                <w:rPr>
                  <w:rFonts w:eastAsia="宋体"/>
                  <w:sz w:val="22"/>
                  <w:lang w:eastAsia="zh-CN"/>
                </w:rPr>
                <w:delText>T</w:delText>
              </w:r>
              <w:r w:rsidDel="00913FCC">
                <w:rPr>
                  <w:rFonts w:eastAsia="宋体" w:hint="eastAsia"/>
                  <w:sz w:val="22"/>
                  <w:lang w:eastAsia="zh-CN"/>
                </w:rPr>
                <w:delText>opology1</w:delText>
              </w:r>
            </w:del>
            <w:ins w:id="1622" w:author="hzhao" w:date="2010-11-01T13:42:00Z">
              <w:r w:rsidR="00913FCC">
                <w:rPr>
                  <w:rFonts w:eastAsia="宋体" w:hint="eastAsia"/>
                  <w:sz w:val="22"/>
                  <w:lang w:eastAsia="zh-CN"/>
                </w:rPr>
                <w:t xml:space="preserve">                                        DHCP/DNS Server</w:t>
              </w:r>
            </w:ins>
          </w:p>
          <w:p w:rsidR="00913FCC" w:rsidRDefault="00913FCC" w:rsidP="00913FCC">
            <w:pPr>
              <w:pStyle w:val="Body"/>
              <w:rPr>
                <w:ins w:id="1623" w:author="hzhao" w:date="2010-11-01T13:42:00Z"/>
                <w:rFonts w:eastAsia="宋体"/>
                <w:sz w:val="22"/>
                <w:lang w:eastAsia="zh-CN"/>
              </w:rPr>
            </w:pPr>
            <w:ins w:id="1624" w:author="hzhao" w:date="2010-11-01T13:42:00Z">
              <w:r>
                <w:rPr>
                  <w:rFonts w:eastAsia="宋体" w:hint="eastAsia"/>
                  <w:sz w:val="22"/>
                  <w:lang w:eastAsia="zh-CN"/>
                </w:rPr>
                <w:t xml:space="preserve">                                                                    |</w:t>
              </w:r>
            </w:ins>
          </w:p>
          <w:p w:rsidR="00913FCC" w:rsidRDefault="00913FCC" w:rsidP="00913FCC">
            <w:pPr>
              <w:pStyle w:val="Body"/>
              <w:rPr>
                <w:ins w:id="1625" w:author="hzhao" w:date="2010-11-01T13:42:00Z"/>
                <w:rFonts w:eastAsia="宋体"/>
                <w:sz w:val="22"/>
                <w:lang w:eastAsia="zh-CN"/>
              </w:rPr>
            </w:pPr>
            <w:ins w:id="1626" w:author="hzhao" w:date="2010-11-01T13:42:00Z">
              <w:r>
                <w:rPr>
                  <w:rFonts w:eastAsia="宋体" w:hint="eastAsia"/>
                  <w:sz w:val="22"/>
                  <w:lang w:eastAsia="zh-CN"/>
                </w:rPr>
                <w:t xml:space="preserve">                    AP------H3C L3 Switch------Cisco L3 Switch------Primary HM</w:t>
              </w:r>
            </w:ins>
          </w:p>
          <w:p w:rsidR="00913FCC" w:rsidRDefault="00913FCC" w:rsidP="00913FCC">
            <w:pPr>
              <w:pStyle w:val="Body"/>
              <w:rPr>
                <w:ins w:id="1627" w:author="hzhao" w:date="2010-11-01T13:42:00Z"/>
                <w:rFonts w:eastAsia="宋体"/>
                <w:sz w:val="22"/>
                <w:lang w:eastAsia="zh-CN"/>
              </w:rPr>
            </w:pPr>
            <w:ins w:id="1628" w:author="hzhao" w:date="2010-11-01T13:42:00Z">
              <w:r>
                <w:rPr>
                  <w:rFonts w:eastAsia="宋体" w:hint="eastAsia"/>
                  <w:sz w:val="22"/>
                  <w:lang w:eastAsia="zh-CN"/>
                </w:rPr>
                <w:t xml:space="preserve">                                   |                                 </w:t>
              </w:r>
            </w:ins>
          </w:p>
          <w:p w:rsidR="00160E94" w:rsidRPr="00923513" w:rsidRDefault="00913FCC" w:rsidP="00913FCC">
            <w:pPr>
              <w:pStyle w:val="Body"/>
              <w:rPr>
                <w:rFonts w:eastAsia="宋体"/>
                <w:sz w:val="22"/>
                <w:lang w:eastAsia="zh-CN"/>
              </w:rPr>
            </w:pPr>
            <w:ins w:id="1629" w:author="hzhao" w:date="2010-11-01T13:42: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tabs>
                <w:tab w:val="left" w:pos="693"/>
              </w:tabs>
              <w:rPr>
                <w:rFonts w:eastAsia="宋体"/>
                <w:sz w:val="22"/>
                <w:lang w:eastAsia="zh-CN"/>
              </w:rPr>
            </w:pPr>
            <w:r w:rsidRPr="00160E94">
              <w:rPr>
                <w:rFonts w:eastAsia="宋体"/>
                <w:sz w:val="22"/>
                <w:lang w:eastAsia="zh-CN"/>
              </w:rPr>
              <w:t xml:space="preserve">AP use backup HM in TCP if primary HM doesn’t exists </w:t>
            </w:r>
            <w:ins w:id="1630" w:author="hzhao" w:date="2010-11-01T13:44:00Z">
              <w:r w:rsidR="00A17EA7">
                <w:rPr>
                  <w:rFonts w:eastAsia="宋体" w:hint="eastAsia"/>
                  <w:sz w:val="22"/>
                  <w:lang w:eastAsia="zh-CN"/>
                </w:rPr>
                <w:t xml:space="preserve">or try primary HM failed </w:t>
              </w:r>
            </w:ins>
            <w:r w:rsidRPr="00160E94">
              <w:rPr>
                <w:rFonts w:eastAsia="宋体"/>
                <w:sz w:val="22"/>
                <w:lang w:eastAsia="zh-CN"/>
              </w:rPr>
              <w:t>and backup HM exists which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BF56B7" w:rsidP="00160E94">
            <w:pPr>
              <w:pStyle w:val="Body"/>
              <w:rPr>
                <w:ins w:id="1631" w:author="hzhao" w:date="2010-11-01T13:51:00Z"/>
                <w:rFonts w:eastAsia="宋体"/>
                <w:sz w:val="22"/>
                <w:lang w:eastAsia="zh-CN"/>
              </w:rPr>
            </w:pPr>
            <w:ins w:id="1632" w:author="hzhao" w:date="2010-11-01T13:51:00Z">
              <w:r>
                <w:rPr>
                  <w:rFonts w:eastAsia="宋体" w:hint="eastAsia"/>
                  <w:sz w:val="22"/>
                  <w:lang w:eastAsia="zh-CN"/>
                </w:rPr>
                <w:t>Two condition:</w:t>
              </w:r>
            </w:ins>
          </w:p>
          <w:p w:rsidR="00BF56B7" w:rsidRDefault="00BF56B7" w:rsidP="00160E94">
            <w:pPr>
              <w:pStyle w:val="Body"/>
              <w:rPr>
                <w:ins w:id="1633" w:author="hzhao" w:date="2010-11-01T13:51:00Z"/>
                <w:rFonts w:eastAsia="宋体"/>
                <w:sz w:val="22"/>
                <w:lang w:eastAsia="zh-CN"/>
              </w:rPr>
            </w:pPr>
            <w:ins w:id="1634" w:author="hzhao" w:date="2010-11-01T13:51:00Z">
              <w:r>
                <w:rPr>
                  <w:rFonts w:eastAsia="宋体" w:hint="eastAsia"/>
                  <w:sz w:val="22"/>
                  <w:lang w:eastAsia="zh-CN"/>
                </w:rPr>
                <w:t>1.Don</w:t>
              </w:r>
              <w:r>
                <w:rPr>
                  <w:rFonts w:eastAsia="宋体"/>
                  <w:sz w:val="22"/>
                  <w:lang w:eastAsia="zh-CN"/>
                </w:rPr>
                <w:t>’</w:t>
              </w:r>
              <w:r>
                <w:rPr>
                  <w:rFonts w:eastAsia="宋体" w:hint="eastAsia"/>
                  <w:sz w:val="22"/>
                  <w:lang w:eastAsia="zh-CN"/>
                </w:rPr>
                <w:t>t config primary HM in DNS server</w:t>
              </w:r>
            </w:ins>
            <w:ins w:id="1635" w:author="hzhao" w:date="2010-11-01T13:56:00Z">
              <w:r w:rsidR="007A2CAF">
                <w:rPr>
                  <w:rFonts w:eastAsia="宋体" w:hint="eastAsia"/>
                  <w:sz w:val="22"/>
                  <w:lang w:eastAsia="zh-CN"/>
                </w:rPr>
                <w:t>, config backup HM in DNS server</w:t>
              </w:r>
            </w:ins>
          </w:p>
          <w:p w:rsidR="00BF56B7" w:rsidRDefault="00BF56B7" w:rsidP="005C7250">
            <w:pPr>
              <w:pStyle w:val="Body"/>
              <w:rPr>
                <w:ins w:id="1636" w:author="hzhao" w:date="2010-11-01T13:59:00Z"/>
                <w:rFonts w:eastAsia="宋体"/>
                <w:sz w:val="22"/>
                <w:lang w:eastAsia="zh-CN"/>
              </w:rPr>
            </w:pPr>
            <w:ins w:id="1637" w:author="hzhao" w:date="2010-11-01T13:51:00Z">
              <w:r>
                <w:rPr>
                  <w:rFonts w:eastAsia="宋体" w:hint="eastAsia"/>
                  <w:sz w:val="22"/>
                  <w:lang w:eastAsia="zh-CN"/>
                </w:rPr>
                <w:t>2.</w:t>
              </w:r>
            </w:ins>
            <w:ins w:id="1638" w:author="hzhao" w:date="2010-11-01T13:59:00Z">
              <w:r w:rsidR="005C7250">
                <w:rPr>
                  <w:rFonts w:eastAsia="宋体" w:hint="eastAsia"/>
                  <w:sz w:val="22"/>
                  <w:lang w:eastAsia="zh-CN"/>
                </w:rPr>
                <w:t xml:space="preserve"> Config primary HM and backup HM in DNS server, d</w:t>
              </w:r>
            </w:ins>
            <w:ins w:id="1639" w:author="hzhao" w:date="2010-11-01T13:51:00Z">
              <w:r>
                <w:rPr>
                  <w:rFonts w:eastAsia="宋体" w:hint="eastAsia"/>
                  <w:sz w:val="22"/>
                  <w:lang w:eastAsia="zh-CN"/>
                </w:rPr>
                <w:t xml:space="preserve">eny TCP packet </w:t>
              </w:r>
            </w:ins>
            <w:ins w:id="1640" w:author="hzhao" w:date="2010-11-01T13:52:00Z">
              <w:r>
                <w:rPr>
                  <w:rFonts w:eastAsia="宋体" w:hint="eastAsia"/>
                  <w:sz w:val="22"/>
                  <w:lang w:eastAsia="zh-CN"/>
                </w:rPr>
                <w:t xml:space="preserve">of primary HM </w:t>
              </w:r>
            </w:ins>
            <w:ins w:id="1641" w:author="hzhao" w:date="2010-11-01T13:51:00Z">
              <w:r>
                <w:rPr>
                  <w:rFonts w:eastAsia="宋体" w:hint="eastAsia"/>
                  <w:sz w:val="22"/>
                  <w:lang w:eastAsia="zh-CN"/>
                </w:rPr>
                <w:t xml:space="preserve">in H3C L3 Switch </w:t>
              </w:r>
            </w:ins>
            <w:ins w:id="1642" w:author="hzhao" w:date="2010-11-01T14:03:00Z">
              <w:r w:rsidR="00FE6B35">
                <w:rPr>
                  <w:rFonts w:eastAsia="宋体" w:hint="eastAsia"/>
                  <w:sz w:val="22"/>
                  <w:lang w:eastAsia="zh-CN"/>
                </w:rPr>
                <w:t>:</w:t>
              </w:r>
            </w:ins>
          </w:p>
          <w:p w:rsidR="00FE6B35" w:rsidRPr="00FE6B35" w:rsidRDefault="00FE6B35" w:rsidP="00FE6B35">
            <w:pPr>
              <w:pStyle w:val="Body"/>
              <w:rPr>
                <w:ins w:id="1643" w:author="hzhao" w:date="2010-11-01T14:02:00Z"/>
                <w:rFonts w:eastAsia="宋体"/>
                <w:sz w:val="22"/>
                <w:lang w:eastAsia="zh-CN"/>
              </w:rPr>
            </w:pPr>
            <w:ins w:id="1644" w:author="hzhao" w:date="2010-11-01T14:02:00Z">
              <w:r w:rsidRPr="00FE6B35">
                <w:rPr>
                  <w:rFonts w:eastAsia="宋体"/>
                  <w:sz w:val="22"/>
                  <w:lang w:eastAsia="zh-CN"/>
                </w:rPr>
                <w:t>[H3C]interface Ethernet 1/0/8</w:t>
              </w:r>
            </w:ins>
          </w:p>
          <w:p w:rsidR="00343915" w:rsidRPr="00BF56B7" w:rsidRDefault="00FE6B35" w:rsidP="00FE6B35">
            <w:pPr>
              <w:pStyle w:val="Body"/>
              <w:rPr>
                <w:rFonts w:eastAsia="宋体"/>
                <w:sz w:val="22"/>
                <w:lang w:eastAsia="zh-CN"/>
              </w:rPr>
            </w:pPr>
            <w:ins w:id="1645" w:author="hzhao" w:date="2010-11-01T14:02:00Z">
              <w:r w:rsidRPr="00FE6B35">
                <w:rPr>
                  <w:rFonts w:eastAsia="宋体"/>
                  <w:sz w:val="22"/>
                  <w:lang w:eastAsia="zh-CN"/>
                </w:rPr>
                <w:t>[H3C-Ethernet1/0/8]packet-filter inbound ip-group 3333 rule 2</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7A2CAF" w:rsidP="00160E94">
            <w:pPr>
              <w:pStyle w:val="Body"/>
              <w:rPr>
                <w:ins w:id="1646" w:author="hzhao" w:date="2010-11-01T13:56:00Z"/>
                <w:rFonts w:eastAsia="宋体"/>
                <w:sz w:val="22"/>
                <w:lang w:eastAsia="zh-CN"/>
              </w:rPr>
            </w:pPr>
            <w:ins w:id="1647" w:author="hzhao" w:date="2010-11-01T13:55:00Z">
              <w:r>
                <w:rPr>
                  <w:rFonts w:eastAsia="宋体" w:hint="eastAsia"/>
                  <w:sz w:val="22"/>
                  <w:lang w:eastAsia="zh-CN"/>
                </w:rPr>
                <w:t>1.</w:t>
              </w:r>
            </w:ins>
            <w:ins w:id="1648" w:author="hzhao" w:date="2010-11-01T13:56:00Z">
              <w:r>
                <w:rPr>
                  <w:rFonts w:eastAsia="宋体" w:hint="eastAsia"/>
                  <w:sz w:val="22"/>
                  <w:lang w:eastAsia="zh-CN"/>
                </w:rPr>
                <w:t xml:space="preserve"> Set capwap transport to HTTP, set primary HM and backup HM to AP</w:t>
              </w:r>
            </w:ins>
          </w:p>
          <w:p w:rsidR="007A2CAF" w:rsidRDefault="007A2CAF" w:rsidP="007A2CAF">
            <w:pPr>
              <w:pStyle w:val="Body"/>
              <w:rPr>
                <w:ins w:id="1649" w:author="hzhao" w:date="2010-11-01T13:56:00Z"/>
                <w:rFonts w:eastAsia="宋体"/>
                <w:sz w:val="22"/>
                <w:lang w:eastAsia="zh-CN"/>
              </w:rPr>
            </w:pPr>
            <w:ins w:id="1650" w:author="hzhao" w:date="2010-11-01T13:56:00Z">
              <w:r>
                <w:rPr>
                  <w:rFonts w:eastAsia="宋体" w:hint="eastAsia"/>
                  <w:sz w:val="22"/>
                  <w:lang w:eastAsia="zh-CN"/>
                </w:rPr>
                <w:t>2. Open _debug capwap ha and debug console to check work flow for capwap choose HM(no capwap client enable, capwap client enable), check if AP connect to HM</w:t>
              </w:r>
            </w:ins>
          </w:p>
          <w:p w:rsidR="007A2CAF" w:rsidRPr="007A2CAF" w:rsidRDefault="007A2CAF" w:rsidP="00160E94">
            <w:pPr>
              <w:pStyle w:val="Body"/>
              <w:rPr>
                <w:rFonts w:eastAsia="宋体"/>
                <w:sz w:val="22"/>
                <w:lang w:eastAsia="zh-CN"/>
              </w:rPr>
            </w:pPr>
            <w:ins w:id="1651" w:author="hzhao" w:date="2010-11-01T13:56: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1652" w:author="hzhao" w:date="2010-11-01T13:57:00Z">
              <w:r w:rsidR="007A2CAF">
                <w:rPr>
                  <w:rFonts w:eastAsia="宋体" w:hint="eastAsia"/>
                  <w:sz w:val="22"/>
                  <w:lang w:eastAsia="zh-CN"/>
                </w:rPr>
                <w:t xml:space="preserve">AP use backup HM in TCP mode,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C7250" w:rsidRPr="00C77B3F" w:rsidRDefault="005C7250" w:rsidP="005C7250">
            <w:pPr>
              <w:pStyle w:val="Body"/>
              <w:rPr>
                <w:ins w:id="1653" w:author="hzhao" w:date="2010-11-01T13:57:00Z"/>
                <w:rFonts w:eastAsia="宋体"/>
                <w:sz w:val="22"/>
                <w:lang w:eastAsia="zh-CN"/>
              </w:rPr>
            </w:pPr>
            <w:ins w:id="1654" w:author="hzhao" w:date="2010-11-01T13:57:00Z">
              <w:r w:rsidRPr="00C77B3F">
                <w:rPr>
                  <w:rFonts w:eastAsia="宋体"/>
                  <w:sz w:val="22"/>
                  <w:lang w:eastAsia="zh-CN"/>
                </w:rPr>
                <w:t>AH-0e5300#show running-config | in capwap</w:t>
              </w:r>
            </w:ins>
          </w:p>
          <w:p w:rsidR="005C7250" w:rsidRPr="00C77B3F" w:rsidRDefault="005C7250" w:rsidP="005C7250">
            <w:pPr>
              <w:pStyle w:val="Body"/>
              <w:rPr>
                <w:ins w:id="1655" w:author="hzhao" w:date="2010-11-01T13:57:00Z"/>
                <w:rFonts w:eastAsia="宋体"/>
                <w:sz w:val="22"/>
                <w:lang w:eastAsia="zh-CN"/>
              </w:rPr>
            </w:pPr>
            <w:ins w:id="1656" w:author="hzhao" w:date="2010-11-01T13:57:00Z">
              <w:r w:rsidRPr="00C77B3F">
                <w:rPr>
                  <w:rFonts w:eastAsia="宋体"/>
                  <w:sz w:val="22"/>
                  <w:lang w:eastAsia="zh-CN"/>
                </w:rPr>
                <w:t xml:space="preserve">capwap client server name hm1 </w:t>
              </w:r>
            </w:ins>
          </w:p>
          <w:p w:rsidR="005C7250" w:rsidRPr="00C77B3F" w:rsidRDefault="005C7250" w:rsidP="005C7250">
            <w:pPr>
              <w:pStyle w:val="Body"/>
              <w:rPr>
                <w:ins w:id="1657" w:author="hzhao" w:date="2010-11-01T13:57:00Z"/>
                <w:rFonts w:eastAsia="宋体"/>
                <w:sz w:val="22"/>
                <w:lang w:eastAsia="zh-CN"/>
              </w:rPr>
            </w:pPr>
            <w:ins w:id="1658" w:author="hzhao" w:date="2010-11-01T13:57:00Z">
              <w:r w:rsidRPr="00C77B3F">
                <w:rPr>
                  <w:rFonts w:eastAsia="宋体"/>
                  <w:sz w:val="22"/>
                  <w:lang w:eastAsia="zh-CN"/>
                </w:rPr>
                <w:t xml:space="preserve">capwap client server backup name hm2 </w:t>
              </w:r>
            </w:ins>
          </w:p>
          <w:p w:rsidR="005C7250" w:rsidRDefault="005C7250" w:rsidP="005C7250">
            <w:pPr>
              <w:pStyle w:val="Body"/>
              <w:rPr>
                <w:ins w:id="1659" w:author="hzhao" w:date="2010-11-01T13:57:00Z"/>
                <w:rFonts w:eastAsia="宋体"/>
                <w:sz w:val="22"/>
                <w:lang w:eastAsia="zh-CN"/>
              </w:rPr>
            </w:pPr>
            <w:ins w:id="1660" w:author="hzhao" w:date="2010-11-01T13:57:00Z">
              <w:r w:rsidRPr="00C77B3F">
                <w:rPr>
                  <w:rFonts w:eastAsia="宋体"/>
                  <w:sz w:val="22"/>
                  <w:lang w:eastAsia="zh-CN"/>
                </w:rPr>
                <w:t>capwap client transport HTTP</w:t>
              </w:r>
            </w:ins>
          </w:p>
          <w:p w:rsidR="00160E94" w:rsidRDefault="00160E94" w:rsidP="00160E94">
            <w:pPr>
              <w:pStyle w:val="Body"/>
              <w:rPr>
                <w:ins w:id="1661" w:author="hzhao" w:date="2010-11-01T13:57:00Z"/>
                <w:rFonts w:eastAsia="宋体"/>
                <w:sz w:val="22"/>
                <w:lang w:eastAsia="zh-CN"/>
              </w:rPr>
            </w:pPr>
          </w:p>
          <w:p w:rsidR="005C7250" w:rsidRPr="008D7AB3" w:rsidRDefault="009B6FFA" w:rsidP="00160E94">
            <w:pPr>
              <w:pStyle w:val="Body"/>
              <w:shd w:val="clear" w:color="auto" w:fill="000080"/>
              <w:rPr>
                <w:ins w:id="1662" w:author="hzhao" w:date="2010-11-01T13:57:00Z"/>
                <w:rFonts w:eastAsia="宋体"/>
                <w:b/>
                <w:sz w:val="22"/>
                <w:lang w:eastAsia="zh-CN"/>
                <w:rPrChange w:id="1663" w:author="hzhao" w:date="2010-11-01T14:20:00Z">
                  <w:rPr>
                    <w:ins w:id="1664" w:author="hzhao" w:date="2010-11-01T13:57:00Z"/>
                    <w:rFonts w:eastAsia="宋体" w:cs="Tahoma"/>
                    <w:b/>
                    <w:color w:val="000000"/>
                    <w:sz w:val="22"/>
                    <w:lang w:eastAsia="zh-CN"/>
                  </w:rPr>
                </w:rPrChange>
              </w:rPr>
            </w:pPr>
            <w:ins w:id="1665" w:author="hzhao" w:date="2010-11-01T13:57:00Z">
              <w:r w:rsidRPr="009B6FFA">
                <w:rPr>
                  <w:rFonts w:eastAsia="宋体"/>
                  <w:b/>
                  <w:sz w:val="22"/>
                  <w:lang w:eastAsia="zh-CN"/>
                  <w:rPrChange w:id="1666" w:author="hzhao" w:date="2010-11-01T14:20:00Z">
                    <w:rPr>
                      <w:rFonts w:eastAsia="宋体"/>
                      <w:sz w:val="22"/>
                      <w:lang w:eastAsia="zh-CN"/>
                    </w:rPr>
                  </w:rPrChange>
                </w:rPr>
                <w:t>Don’t config primary HM in DNS server, the result as following:</w:t>
              </w:r>
            </w:ins>
          </w:p>
          <w:p w:rsidR="00343915" w:rsidRPr="00343915" w:rsidRDefault="00343915" w:rsidP="00343915">
            <w:pPr>
              <w:pStyle w:val="Body"/>
              <w:rPr>
                <w:ins w:id="1667" w:author="hzhao" w:date="2010-11-01T14:00:00Z"/>
                <w:rFonts w:eastAsia="宋体"/>
                <w:sz w:val="22"/>
                <w:lang w:eastAsia="zh-CN"/>
              </w:rPr>
            </w:pPr>
            <w:ins w:id="1668" w:author="hzhao" w:date="2010-11-01T14:00:00Z">
              <w:r w:rsidRPr="00343915">
                <w:rPr>
                  <w:rFonts w:eastAsia="宋体"/>
                  <w:sz w:val="22"/>
                  <w:lang w:eastAsia="zh-CN"/>
                </w:rPr>
                <w:t xml:space="preserve">AH-0e5300#capwap client enable </w:t>
              </w:r>
            </w:ins>
          </w:p>
          <w:p w:rsidR="00343915" w:rsidRPr="00343915" w:rsidRDefault="00343915" w:rsidP="00343915">
            <w:pPr>
              <w:pStyle w:val="Body"/>
              <w:rPr>
                <w:ins w:id="1669" w:author="hzhao" w:date="2010-11-01T14:00:00Z"/>
                <w:rFonts w:eastAsia="宋体"/>
                <w:sz w:val="22"/>
                <w:lang w:eastAsia="zh-CN"/>
              </w:rPr>
            </w:pPr>
            <w:ins w:id="1670" w:author="hzhao" w:date="2010-11-01T14:00:00Z">
              <w:r w:rsidRPr="00343915">
                <w:rPr>
                  <w:rFonts w:eastAsia="宋体"/>
                  <w:sz w:val="22"/>
                  <w:lang w:eastAsia="zh-CN"/>
                </w:rPr>
                <w:t>AH-0e5300#2010-11-01 05:59:33 debug   [capwap_ha, ah_capwap_func.c, 2138]: get hivemanager name from scd (first:hm1, second:hm2).</w:t>
              </w:r>
            </w:ins>
          </w:p>
          <w:p w:rsidR="00343915" w:rsidRPr="00343915" w:rsidRDefault="00343915" w:rsidP="00343915">
            <w:pPr>
              <w:pStyle w:val="Body"/>
              <w:rPr>
                <w:ins w:id="1671" w:author="hzhao" w:date="2010-11-01T14:00:00Z"/>
                <w:rFonts w:eastAsia="宋体"/>
                <w:sz w:val="22"/>
                <w:lang w:eastAsia="zh-CN"/>
              </w:rPr>
            </w:pPr>
            <w:ins w:id="1672" w:author="hzhao" w:date="2010-11-01T14:00:00Z">
              <w:r w:rsidRPr="00343915">
                <w:rPr>
                  <w:rFonts w:eastAsia="宋体"/>
                  <w:sz w:val="22"/>
                  <w:lang w:eastAsia="zh-CN"/>
                </w:rPr>
                <w:t>2010-11-01 05:59:33 debug   [capwap_ha, ah_capwap_func.c, 2029]: user has configed primary or backup HM's name,use primary name or backup name to try</w:t>
              </w:r>
            </w:ins>
          </w:p>
          <w:p w:rsidR="00343915" w:rsidRPr="00343915" w:rsidRDefault="00343915" w:rsidP="00343915">
            <w:pPr>
              <w:pStyle w:val="Body"/>
              <w:rPr>
                <w:ins w:id="1673" w:author="hzhao" w:date="2010-11-01T14:00:00Z"/>
                <w:rFonts w:eastAsia="宋体"/>
                <w:sz w:val="22"/>
                <w:lang w:eastAsia="zh-CN"/>
              </w:rPr>
            </w:pPr>
            <w:ins w:id="1674" w:author="hzhao" w:date="2010-11-01T14:00:00Z">
              <w:r w:rsidRPr="00343915">
                <w:rPr>
                  <w:rFonts w:eastAsia="宋体"/>
                  <w:sz w:val="22"/>
                  <w:lang w:eastAsia="zh-CN"/>
                </w:rPr>
                <w:t>2010-11-01 05:59:33 debug   [capwap_ha, ah_capwap_func.c, 1798]: can not get ip from HM's name:(hm1)</w:t>
              </w:r>
            </w:ins>
          </w:p>
          <w:p w:rsidR="00343915" w:rsidRPr="00343915" w:rsidRDefault="00343915" w:rsidP="00343915">
            <w:pPr>
              <w:pStyle w:val="Body"/>
              <w:rPr>
                <w:ins w:id="1675" w:author="hzhao" w:date="2010-11-01T14:00:00Z"/>
                <w:rFonts w:eastAsia="宋体"/>
                <w:sz w:val="22"/>
                <w:lang w:eastAsia="zh-CN"/>
              </w:rPr>
            </w:pPr>
            <w:ins w:id="1676" w:author="hzhao" w:date="2010-11-01T14:00:00Z">
              <w:r w:rsidRPr="00343915">
                <w:rPr>
                  <w:rFonts w:eastAsia="宋体"/>
                  <w:sz w:val="22"/>
                  <w:lang w:eastAsia="zh-CN"/>
                </w:rPr>
                <w:lastRenderedPageBreak/>
                <w:t>2010-11-01 05:59:33 debug   [capwap_ha, ah_capwap_func.c, 1804]: get capwap server ip (192.168.51.252) for name (hm2)</w:t>
              </w:r>
            </w:ins>
          </w:p>
          <w:p w:rsidR="00343915" w:rsidRPr="00343915" w:rsidRDefault="00343915" w:rsidP="00343915">
            <w:pPr>
              <w:pStyle w:val="Body"/>
              <w:rPr>
                <w:ins w:id="1677" w:author="hzhao" w:date="2010-11-01T14:00:00Z"/>
                <w:rFonts w:eastAsia="宋体"/>
                <w:sz w:val="22"/>
                <w:lang w:eastAsia="zh-CN"/>
              </w:rPr>
            </w:pPr>
            <w:ins w:id="1678" w:author="hzhao" w:date="2010-11-01T14:00:00Z">
              <w:r w:rsidRPr="00343915">
                <w:rPr>
                  <w:rFonts w:eastAsia="宋体"/>
                  <w:sz w:val="22"/>
                  <w:lang w:eastAsia="zh-CN"/>
                </w:rPr>
                <w:t>2010-11-01 05:59:33 debug   [capwap_ha, ah_capwap_func.c, 2089]: use backup server(TCP), ip=192.168.51.252, port=80</w:t>
              </w:r>
            </w:ins>
          </w:p>
          <w:p w:rsidR="00343915" w:rsidRPr="00343915" w:rsidRDefault="00343915" w:rsidP="00343915">
            <w:pPr>
              <w:pStyle w:val="Body"/>
              <w:rPr>
                <w:ins w:id="1679" w:author="hzhao" w:date="2010-11-01T14:00:00Z"/>
                <w:rFonts w:eastAsia="宋体"/>
                <w:sz w:val="22"/>
                <w:lang w:eastAsia="zh-CN"/>
              </w:rPr>
            </w:pPr>
          </w:p>
          <w:p w:rsidR="00343915" w:rsidRPr="00343915" w:rsidRDefault="00343915" w:rsidP="00343915">
            <w:pPr>
              <w:pStyle w:val="Body"/>
              <w:rPr>
                <w:ins w:id="1680" w:author="hzhao" w:date="2010-11-01T14:00:00Z"/>
                <w:rFonts w:eastAsia="宋体"/>
                <w:sz w:val="22"/>
                <w:lang w:eastAsia="zh-CN"/>
              </w:rPr>
            </w:pPr>
            <w:ins w:id="1681" w:author="hzhao" w:date="2010-11-01T14:00:00Z">
              <w:r w:rsidRPr="00343915">
                <w:rPr>
                  <w:rFonts w:eastAsia="宋体"/>
                  <w:sz w:val="22"/>
                  <w:lang w:eastAsia="zh-CN"/>
                </w:rPr>
                <w:t xml:space="preserve">AH-0e5300#show capwap client           </w:t>
              </w:r>
            </w:ins>
          </w:p>
          <w:p w:rsidR="00343915" w:rsidRPr="00343915" w:rsidRDefault="00343915" w:rsidP="00343915">
            <w:pPr>
              <w:pStyle w:val="Body"/>
              <w:rPr>
                <w:ins w:id="1682" w:author="hzhao" w:date="2010-11-01T14:00:00Z"/>
                <w:rFonts w:eastAsia="宋体"/>
                <w:sz w:val="22"/>
                <w:lang w:eastAsia="zh-CN"/>
              </w:rPr>
            </w:pPr>
            <w:ins w:id="1683" w:author="hzhao" w:date="2010-11-01T14:00:00Z">
              <w:r w:rsidRPr="00343915">
                <w:rPr>
                  <w:rFonts w:eastAsia="宋体"/>
                  <w:sz w:val="22"/>
                  <w:lang w:eastAsia="zh-CN"/>
                </w:rPr>
                <w:t xml:space="preserve">CAPWAP client:   Enabled </w:t>
              </w:r>
            </w:ins>
          </w:p>
          <w:p w:rsidR="00343915" w:rsidRPr="00343915" w:rsidRDefault="00343915" w:rsidP="00343915">
            <w:pPr>
              <w:pStyle w:val="Body"/>
              <w:rPr>
                <w:ins w:id="1684" w:author="hzhao" w:date="2010-11-01T14:00:00Z"/>
                <w:rFonts w:eastAsia="宋体"/>
                <w:sz w:val="22"/>
                <w:lang w:eastAsia="zh-CN"/>
              </w:rPr>
            </w:pPr>
            <w:ins w:id="1685" w:author="hzhao" w:date="2010-11-01T14:00:00Z">
              <w:r w:rsidRPr="00343915">
                <w:rPr>
                  <w:rFonts w:eastAsia="宋体"/>
                  <w:sz w:val="22"/>
                  <w:lang w:eastAsia="zh-CN"/>
                </w:rPr>
                <w:t>CAPWAP transport mode:  HTTP on TCP</w:t>
              </w:r>
            </w:ins>
          </w:p>
          <w:p w:rsidR="00343915" w:rsidRPr="00343915" w:rsidRDefault="00343915" w:rsidP="00343915">
            <w:pPr>
              <w:pStyle w:val="Body"/>
              <w:rPr>
                <w:ins w:id="1686" w:author="hzhao" w:date="2010-11-01T14:00:00Z"/>
                <w:rFonts w:eastAsia="宋体"/>
                <w:sz w:val="22"/>
                <w:lang w:eastAsia="zh-CN"/>
              </w:rPr>
            </w:pPr>
            <w:ins w:id="1687" w:author="hzhao" w:date="2010-11-01T14:00:00Z">
              <w:r w:rsidRPr="00343915">
                <w:rPr>
                  <w:rFonts w:eastAsia="宋体"/>
                  <w:sz w:val="22"/>
                  <w:lang w:eastAsia="zh-CN"/>
                </w:rPr>
                <w:t>CAPWAP HTTP proxy content length:1024 Kbytes</w:t>
              </w:r>
            </w:ins>
          </w:p>
          <w:p w:rsidR="00343915" w:rsidRPr="00343915" w:rsidRDefault="00343915" w:rsidP="00343915">
            <w:pPr>
              <w:pStyle w:val="Body"/>
              <w:rPr>
                <w:ins w:id="1688" w:author="hzhao" w:date="2010-11-01T14:00:00Z"/>
                <w:rFonts w:eastAsia="宋体"/>
                <w:sz w:val="22"/>
                <w:lang w:eastAsia="zh-CN"/>
              </w:rPr>
            </w:pPr>
            <w:ins w:id="1689" w:author="hzhao" w:date="2010-11-01T14:00:00Z">
              <w:r w:rsidRPr="00343915">
                <w:rPr>
                  <w:rFonts w:eastAsia="宋体"/>
                  <w:sz w:val="22"/>
                  <w:lang w:eastAsia="zh-CN"/>
                </w:rPr>
                <w:t xml:space="preserve">RUN state: Connected securely to the CAPWAP server </w:t>
              </w:r>
            </w:ins>
          </w:p>
          <w:p w:rsidR="00343915" w:rsidRPr="00343915" w:rsidRDefault="00343915" w:rsidP="00343915">
            <w:pPr>
              <w:pStyle w:val="Body"/>
              <w:rPr>
                <w:ins w:id="1690" w:author="hzhao" w:date="2010-11-01T14:00:00Z"/>
                <w:rFonts w:eastAsia="宋体"/>
                <w:sz w:val="22"/>
                <w:lang w:eastAsia="zh-CN"/>
              </w:rPr>
            </w:pPr>
            <w:ins w:id="1691" w:author="hzhao" w:date="2010-11-01T14:00:00Z">
              <w:r w:rsidRPr="00343915">
                <w:rPr>
                  <w:rFonts w:eastAsia="宋体"/>
                  <w:sz w:val="22"/>
                  <w:lang w:eastAsia="zh-CN"/>
                </w:rPr>
                <w:t>CAPWAP client IP:        192.168.20.10</w:t>
              </w:r>
            </w:ins>
          </w:p>
          <w:p w:rsidR="00343915" w:rsidRPr="00343915" w:rsidRDefault="00343915" w:rsidP="00343915">
            <w:pPr>
              <w:pStyle w:val="Body"/>
              <w:rPr>
                <w:ins w:id="1692" w:author="hzhao" w:date="2010-11-01T14:00:00Z"/>
                <w:rFonts w:eastAsia="宋体"/>
                <w:sz w:val="22"/>
                <w:lang w:eastAsia="zh-CN"/>
              </w:rPr>
            </w:pPr>
            <w:ins w:id="1693" w:author="hzhao" w:date="2010-11-01T14:00:00Z">
              <w:r w:rsidRPr="00343915">
                <w:rPr>
                  <w:rFonts w:eastAsia="宋体"/>
                  <w:sz w:val="22"/>
                  <w:lang w:eastAsia="zh-CN"/>
                </w:rPr>
                <w:t>CAPWAP server IP:        192.168.51.252</w:t>
              </w:r>
            </w:ins>
          </w:p>
          <w:p w:rsidR="00343915" w:rsidRPr="00343915" w:rsidRDefault="00343915" w:rsidP="00343915">
            <w:pPr>
              <w:pStyle w:val="Body"/>
              <w:rPr>
                <w:ins w:id="1694" w:author="hzhao" w:date="2010-11-01T14:00:00Z"/>
                <w:rFonts w:eastAsia="宋体"/>
                <w:sz w:val="22"/>
                <w:lang w:eastAsia="zh-CN"/>
              </w:rPr>
            </w:pPr>
            <w:ins w:id="1695" w:author="hzhao" w:date="2010-11-01T14:00:00Z">
              <w:r w:rsidRPr="00343915">
                <w:rPr>
                  <w:rFonts w:eastAsia="宋体"/>
                  <w:sz w:val="22"/>
                  <w:lang w:eastAsia="zh-CN"/>
                </w:rPr>
                <w:t>HiveManager Primary Name:hm1</w:t>
              </w:r>
            </w:ins>
          </w:p>
          <w:p w:rsidR="00343915" w:rsidRPr="00343915" w:rsidRDefault="00343915" w:rsidP="00343915">
            <w:pPr>
              <w:pStyle w:val="Body"/>
              <w:rPr>
                <w:ins w:id="1696" w:author="hzhao" w:date="2010-11-01T14:00:00Z"/>
                <w:rFonts w:eastAsia="宋体"/>
                <w:sz w:val="22"/>
                <w:lang w:eastAsia="zh-CN"/>
              </w:rPr>
            </w:pPr>
            <w:ins w:id="1697" w:author="hzhao" w:date="2010-11-01T14:00:00Z">
              <w:r w:rsidRPr="00343915">
                <w:rPr>
                  <w:rFonts w:eastAsia="宋体"/>
                  <w:sz w:val="22"/>
                  <w:lang w:eastAsia="zh-CN"/>
                </w:rPr>
                <w:t>HiveManager Backup Name: hm2</w:t>
              </w:r>
            </w:ins>
          </w:p>
          <w:p w:rsidR="00343915" w:rsidRPr="00343915" w:rsidRDefault="00343915" w:rsidP="00343915">
            <w:pPr>
              <w:pStyle w:val="Body"/>
              <w:rPr>
                <w:ins w:id="1698" w:author="hzhao" w:date="2010-11-01T14:00:00Z"/>
                <w:rFonts w:eastAsia="宋体"/>
                <w:sz w:val="22"/>
                <w:lang w:eastAsia="zh-CN"/>
              </w:rPr>
            </w:pPr>
            <w:ins w:id="1699" w:author="hzhao" w:date="2010-11-01T14:00:00Z">
              <w:r w:rsidRPr="00343915">
                <w:rPr>
                  <w:rFonts w:eastAsia="宋体"/>
                  <w:sz w:val="22"/>
                  <w:lang w:eastAsia="zh-CN"/>
                </w:rPr>
                <w:t>CAPWAP Default Server Name: staging.aerohive.com</w:t>
              </w:r>
            </w:ins>
          </w:p>
          <w:p w:rsidR="00343915" w:rsidRPr="00343915" w:rsidRDefault="00343915" w:rsidP="00343915">
            <w:pPr>
              <w:pStyle w:val="Body"/>
              <w:rPr>
                <w:ins w:id="1700" w:author="hzhao" w:date="2010-11-01T14:00:00Z"/>
                <w:rFonts w:eastAsia="宋体"/>
                <w:sz w:val="22"/>
                <w:lang w:eastAsia="zh-CN"/>
              </w:rPr>
            </w:pPr>
            <w:ins w:id="1701" w:author="hzhao" w:date="2010-11-01T14:00:00Z">
              <w:r w:rsidRPr="00343915">
                <w:rPr>
                  <w:rFonts w:eastAsia="宋体"/>
                  <w:sz w:val="22"/>
                  <w:lang w:eastAsia="zh-CN"/>
                </w:rPr>
                <w:t xml:space="preserve">Virtual HiveManager Name: </w:t>
              </w:r>
            </w:ins>
          </w:p>
          <w:p w:rsidR="00343915" w:rsidRPr="00343915" w:rsidRDefault="00343915" w:rsidP="00343915">
            <w:pPr>
              <w:pStyle w:val="Body"/>
              <w:rPr>
                <w:ins w:id="1702" w:author="hzhao" w:date="2010-11-01T14:00:00Z"/>
                <w:rFonts w:eastAsia="宋体"/>
                <w:sz w:val="22"/>
                <w:lang w:eastAsia="zh-CN"/>
              </w:rPr>
            </w:pPr>
            <w:ins w:id="1703" w:author="hzhao" w:date="2010-11-01T14:00:00Z">
              <w:r w:rsidRPr="00343915">
                <w:rPr>
                  <w:rFonts w:eastAsia="宋体"/>
                  <w:sz w:val="22"/>
                  <w:lang w:eastAsia="zh-CN"/>
                </w:rPr>
                <w:t>CAPWAP Choose HiveManager:Backup Name (TCP mode)</w:t>
              </w:r>
            </w:ins>
          </w:p>
          <w:p w:rsidR="00343915" w:rsidRPr="00343915" w:rsidRDefault="00343915" w:rsidP="00343915">
            <w:pPr>
              <w:pStyle w:val="Body"/>
              <w:rPr>
                <w:ins w:id="1704" w:author="hzhao" w:date="2010-11-01T14:00:00Z"/>
                <w:rFonts w:eastAsia="宋体"/>
                <w:sz w:val="22"/>
                <w:lang w:eastAsia="zh-CN"/>
              </w:rPr>
            </w:pPr>
            <w:ins w:id="1705" w:author="hzhao" w:date="2010-11-01T14:00:00Z">
              <w:r w:rsidRPr="00343915">
                <w:rPr>
                  <w:rFonts w:eastAsia="宋体"/>
                  <w:sz w:val="22"/>
                  <w:lang w:eastAsia="zh-CN"/>
                </w:rPr>
                <w:t>Server source Port:      0</w:t>
              </w:r>
            </w:ins>
          </w:p>
          <w:p w:rsidR="00343915" w:rsidRPr="00343915" w:rsidRDefault="00343915" w:rsidP="00343915">
            <w:pPr>
              <w:pStyle w:val="Body"/>
              <w:rPr>
                <w:ins w:id="1706" w:author="hzhao" w:date="2010-11-01T14:00:00Z"/>
                <w:rFonts w:eastAsia="宋体"/>
                <w:sz w:val="22"/>
                <w:lang w:eastAsia="zh-CN"/>
              </w:rPr>
            </w:pPr>
            <w:ins w:id="1707" w:author="hzhao" w:date="2010-11-01T14:00:00Z">
              <w:r w:rsidRPr="00343915">
                <w:rPr>
                  <w:rFonts w:eastAsia="宋体"/>
                  <w:sz w:val="22"/>
                  <w:lang w:eastAsia="zh-CN"/>
                </w:rPr>
                <w:t>CAPWAP action:           Waiting for a CAPWAP packet</w:t>
              </w:r>
            </w:ins>
          </w:p>
          <w:p w:rsidR="00343915" w:rsidRPr="00343915" w:rsidRDefault="00343915" w:rsidP="00343915">
            <w:pPr>
              <w:pStyle w:val="Body"/>
              <w:rPr>
                <w:ins w:id="1708" w:author="hzhao" w:date="2010-11-01T14:00:00Z"/>
                <w:rFonts w:eastAsia="宋体"/>
                <w:sz w:val="22"/>
                <w:lang w:eastAsia="zh-CN"/>
              </w:rPr>
            </w:pPr>
            <w:ins w:id="1709" w:author="hzhao" w:date="2010-11-01T14:00:00Z">
              <w:r w:rsidRPr="00343915">
                <w:rPr>
                  <w:rFonts w:eastAsia="宋体"/>
                  <w:sz w:val="22"/>
                  <w:lang w:eastAsia="zh-CN"/>
                </w:rPr>
                <w:t>Server destination Port: 80</w:t>
              </w:r>
            </w:ins>
          </w:p>
          <w:p w:rsidR="00343915" w:rsidRPr="00343915" w:rsidRDefault="00343915" w:rsidP="00343915">
            <w:pPr>
              <w:pStyle w:val="Body"/>
              <w:rPr>
                <w:ins w:id="1710" w:author="hzhao" w:date="2010-11-01T14:00:00Z"/>
                <w:rFonts w:eastAsia="宋体"/>
                <w:sz w:val="22"/>
                <w:lang w:eastAsia="zh-CN"/>
              </w:rPr>
            </w:pPr>
            <w:ins w:id="1711" w:author="hzhao" w:date="2010-11-01T14:00:00Z">
              <w:r w:rsidRPr="00343915">
                <w:rPr>
                  <w:rFonts w:eastAsia="宋体"/>
                  <w:sz w:val="22"/>
                  <w:lang w:eastAsia="zh-CN"/>
                </w:rPr>
                <w:t>CAPWAP send event:       Enabled</w:t>
              </w:r>
            </w:ins>
          </w:p>
          <w:p w:rsidR="00343915" w:rsidRPr="00343915" w:rsidRDefault="00343915" w:rsidP="00343915">
            <w:pPr>
              <w:pStyle w:val="Body"/>
              <w:rPr>
                <w:ins w:id="1712" w:author="hzhao" w:date="2010-11-01T14:00:00Z"/>
                <w:rFonts w:eastAsia="宋体"/>
                <w:sz w:val="22"/>
                <w:lang w:eastAsia="zh-CN"/>
              </w:rPr>
            </w:pPr>
            <w:ins w:id="1713" w:author="hzhao" w:date="2010-11-01T14:00:00Z">
              <w:r w:rsidRPr="00343915">
                <w:rPr>
                  <w:rFonts w:eastAsia="宋体"/>
                  <w:sz w:val="22"/>
                  <w:lang w:eastAsia="zh-CN"/>
                </w:rPr>
                <w:t>CAPWAP DTLS state:       Enabled</w:t>
              </w:r>
            </w:ins>
          </w:p>
          <w:p w:rsidR="005C7250" w:rsidRDefault="00343915" w:rsidP="00343915">
            <w:pPr>
              <w:pStyle w:val="Body"/>
              <w:rPr>
                <w:ins w:id="1714" w:author="hzhao" w:date="2010-11-01T14:00:00Z"/>
                <w:rFonts w:eastAsia="宋体"/>
                <w:sz w:val="22"/>
                <w:lang w:eastAsia="zh-CN"/>
              </w:rPr>
            </w:pPr>
            <w:ins w:id="1715" w:author="hzhao" w:date="2010-11-01T14:00:00Z">
              <w:r w:rsidRPr="00343915">
                <w:rPr>
                  <w:rFonts w:eastAsia="宋体"/>
                  <w:sz w:val="22"/>
                  <w:lang w:eastAsia="zh-CN"/>
                </w:rPr>
                <w:t>CAPWAP DTLS negotiation: Enabled</w:t>
              </w:r>
            </w:ins>
          </w:p>
          <w:p w:rsidR="00343915" w:rsidRDefault="00343915" w:rsidP="00343915">
            <w:pPr>
              <w:pStyle w:val="Body"/>
              <w:rPr>
                <w:ins w:id="1716" w:author="hzhao" w:date="2010-11-01T14:00:00Z"/>
                <w:rFonts w:eastAsia="宋体"/>
                <w:sz w:val="22"/>
                <w:lang w:eastAsia="zh-CN"/>
              </w:rPr>
            </w:pPr>
          </w:p>
          <w:p w:rsidR="00343915" w:rsidRDefault="00343915" w:rsidP="00343915">
            <w:pPr>
              <w:pStyle w:val="Body"/>
              <w:rPr>
                <w:ins w:id="1717" w:author="hzhao" w:date="2010-11-01T14:00:00Z"/>
                <w:rFonts w:eastAsia="宋体"/>
                <w:sz w:val="22"/>
                <w:lang w:eastAsia="zh-CN"/>
              </w:rPr>
            </w:pPr>
          </w:p>
          <w:p w:rsidR="00343915" w:rsidRPr="008D7AB3" w:rsidRDefault="009B6FFA" w:rsidP="00343915">
            <w:pPr>
              <w:pStyle w:val="Body"/>
              <w:shd w:val="clear" w:color="auto" w:fill="000080"/>
              <w:rPr>
                <w:ins w:id="1718" w:author="hzhao" w:date="2010-11-01T14:01:00Z"/>
                <w:rFonts w:eastAsia="宋体"/>
                <w:b/>
                <w:sz w:val="22"/>
                <w:lang w:eastAsia="zh-CN"/>
                <w:rPrChange w:id="1719" w:author="hzhao" w:date="2010-11-01T14:20:00Z">
                  <w:rPr>
                    <w:ins w:id="1720" w:author="hzhao" w:date="2010-11-01T14:01:00Z"/>
                    <w:rFonts w:eastAsia="宋体" w:cs="Tahoma"/>
                    <w:b/>
                    <w:color w:val="000000"/>
                    <w:sz w:val="22"/>
                    <w:lang w:eastAsia="zh-CN"/>
                  </w:rPr>
                </w:rPrChange>
              </w:rPr>
            </w:pPr>
            <w:ins w:id="1721" w:author="hzhao" w:date="2010-11-01T14:00:00Z">
              <w:r w:rsidRPr="009B6FFA">
                <w:rPr>
                  <w:rFonts w:eastAsia="宋体"/>
                  <w:b/>
                  <w:sz w:val="22"/>
                  <w:lang w:eastAsia="zh-CN"/>
                  <w:rPrChange w:id="1722" w:author="hzhao" w:date="2010-11-01T14:20:00Z">
                    <w:rPr>
                      <w:rFonts w:eastAsia="宋体"/>
                      <w:sz w:val="22"/>
                      <w:lang w:eastAsia="zh-CN"/>
                    </w:rPr>
                  </w:rPrChange>
                </w:rPr>
                <w:t xml:space="preserve">Config primary HM and backup HM in DNS server, deny TCP packet of primary HM in Switch, the </w:t>
              </w:r>
            </w:ins>
            <w:ins w:id="1723" w:author="hzhao" w:date="2010-11-01T14:01:00Z">
              <w:r w:rsidRPr="009B6FFA">
                <w:rPr>
                  <w:rFonts w:eastAsia="宋体"/>
                  <w:b/>
                  <w:sz w:val="22"/>
                  <w:lang w:eastAsia="zh-CN"/>
                  <w:rPrChange w:id="1724" w:author="hzhao" w:date="2010-11-01T14:20:00Z">
                    <w:rPr>
                      <w:rFonts w:eastAsia="宋体"/>
                      <w:sz w:val="22"/>
                      <w:lang w:eastAsia="zh-CN"/>
                    </w:rPr>
                  </w:rPrChange>
                </w:rPr>
                <w:t>result</w:t>
              </w:r>
            </w:ins>
            <w:ins w:id="1725" w:author="hzhao" w:date="2010-11-01T14:00:00Z">
              <w:r w:rsidRPr="009B6FFA">
                <w:rPr>
                  <w:rFonts w:eastAsia="宋体"/>
                  <w:b/>
                  <w:sz w:val="22"/>
                  <w:lang w:eastAsia="zh-CN"/>
                  <w:rPrChange w:id="1726" w:author="hzhao" w:date="2010-11-01T14:20:00Z">
                    <w:rPr>
                      <w:rFonts w:eastAsia="宋体"/>
                      <w:sz w:val="22"/>
                      <w:lang w:eastAsia="zh-CN"/>
                    </w:rPr>
                  </w:rPrChange>
                </w:rPr>
                <w:t xml:space="preserve"> </w:t>
              </w:r>
            </w:ins>
            <w:ins w:id="1727" w:author="hzhao" w:date="2010-11-01T14:01:00Z">
              <w:r w:rsidRPr="009B6FFA">
                <w:rPr>
                  <w:rFonts w:eastAsia="宋体"/>
                  <w:b/>
                  <w:sz w:val="22"/>
                  <w:lang w:eastAsia="zh-CN"/>
                  <w:rPrChange w:id="1728" w:author="hzhao" w:date="2010-11-01T14:20:00Z">
                    <w:rPr>
                      <w:rFonts w:eastAsia="宋体"/>
                      <w:sz w:val="22"/>
                      <w:lang w:eastAsia="zh-CN"/>
                    </w:rPr>
                  </w:rPrChange>
                </w:rPr>
                <w:t>as following:</w:t>
              </w:r>
            </w:ins>
          </w:p>
          <w:p w:rsidR="00314296" w:rsidRPr="00314296" w:rsidRDefault="00314296" w:rsidP="00314296">
            <w:pPr>
              <w:pStyle w:val="Body"/>
              <w:rPr>
                <w:ins w:id="1729" w:author="hzhao" w:date="2010-11-01T14:05:00Z"/>
                <w:rFonts w:eastAsia="宋体"/>
                <w:sz w:val="22"/>
                <w:lang w:eastAsia="zh-CN"/>
              </w:rPr>
            </w:pPr>
            <w:ins w:id="1730" w:author="hzhao" w:date="2010-11-01T14:05:00Z">
              <w:r w:rsidRPr="00314296">
                <w:rPr>
                  <w:rFonts w:eastAsia="宋体"/>
                  <w:sz w:val="22"/>
                  <w:lang w:eastAsia="zh-CN"/>
                </w:rPr>
                <w:t xml:space="preserve">AH-0e5300#capwap client enable </w:t>
              </w:r>
            </w:ins>
          </w:p>
          <w:p w:rsidR="00314296" w:rsidRPr="00314296" w:rsidRDefault="00314296" w:rsidP="00314296">
            <w:pPr>
              <w:pStyle w:val="Body"/>
              <w:rPr>
                <w:ins w:id="1731" w:author="hzhao" w:date="2010-11-01T14:05:00Z"/>
                <w:rFonts w:eastAsia="宋体"/>
                <w:sz w:val="22"/>
                <w:lang w:eastAsia="zh-CN"/>
              </w:rPr>
            </w:pPr>
            <w:ins w:id="1732" w:author="hzhao" w:date="2010-11-01T14:05:00Z">
              <w:r w:rsidRPr="00314296">
                <w:rPr>
                  <w:rFonts w:eastAsia="宋体"/>
                  <w:sz w:val="22"/>
                  <w:lang w:eastAsia="zh-CN"/>
                </w:rPr>
                <w:t>AH-0e5300#2010-11-01 06:04:19 debug   [capwap_ha, ah_capwap_func.c, 2138]: get hivemanager name from scd (first:hm1, second:hm2).</w:t>
              </w:r>
            </w:ins>
          </w:p>
          <w:p w:rsidR="00314296" w:rsidRPr="00314296" w:rsidRDefault="00314296" w:rsidP="00314296">
            <w:pPr>
              <w:pStyle w:val="Body"/>
              <w:rPr>
                <w:ins w:id="1733" w:author="hzhao" w:date="2010-11-01T14:05:00Z"/>
                <w:rFonts w:eastAsia="宋体"/>
                <w:sz w:val="22"/>
                <w:lang w:eastAsia="zh-CN"/>
              </w:rPr>
            </w:pPr>
            <w:ins w:id="1734" w:author="hzhao" w:date="2010-11-01T14:05:00Z">
              <w:r w:rsidRPr="00314296">
                <w:rPr>
                  <w:rFonts w:eastAsia="宋体"/>
                  <w:sz w:val="22"/>
                  <w:lang w:eastAsia="zh-CN"/>
                </w:rPr>
                <w:t>2010-11-01 06:04:19 debug   [capwap_ha, ah_capwap_func.c, 2029]: user has configed primary or backup HM's name,use primary name or backup name to try</w:t>
              </w:r>
            </w:ins>
          </w:p>
          <w:p w:rsidR="00314296" w:rsidRPr="00314296" w:rsidRDefault="00314296" w:rsidP="00314296">
            <w:pPr>
              <w:pStyle w:val="Body"/>
              <w:rPr>
                <w:ins w:id="1735" w:author="hzhao" w:date="2010-11-01T14:05:00Z"/>
                <w:rFonts w:eastAsia="宋体"/>
                <w:sz w:val="22"/>
                <w:lang w:eastAsia="zh-CN"/>
              </w:rPr>
            </w:pPr>
            <w:ins w:id="1736" w:author="hzhao" w:date="2010-11-01T14:05:00Z">
              <w:r w:rsidRPr="00314296">
                <w:rPr>
                  <w:rFonts w:eastAsia="宋体"/>
                  <w:sz w:val="22"/>
                  <w:lang w:eastAsia="zh-CN"/>
                </w:rPr>
                <w:t>2010-11-01 06:04:19 debug   [capwap_ha, ah_capwap_func.c, 1804]: get capwap server ip (192.168.20.200) for name (hm1)</w:t>
              </w:r>
            </w:ins>
          </w:p>
          <w:p w:rsidR="00314296" w:rsidRPr="00314296" w:rsidRDefault="00314296" w:rsidP="00314296">
            <w:pPr>
              <w:pStyle w:val="Body"/>
              <w:rPr>
                <w:ins w:id="1737" w:author="hzhao" w:date="2010-11-01T14:05:00Z"/>
                <w:rFonts w:eastAsia="宋体"/>
                <w:sz w:val="22"/>
                <w:lang w:eastAsia="zh-CN"/>
              </w:rPr>
            </w:pPr>
            <w:ins w:id="1738" w:author="hzhao" w:date="2010-11-01T14:05:00Z">
              <w:r w:rsidRPr="00314296">
                <w:rPr>
                  <w:rFonts w:eastAsia="宋体"/>
                  <w:sz w:val="22"/>
                  <w:lang w:eastAsia="zh-CN"/>
                </w:rPr>
                <w:t>2010-11-01 06:04:19 debug   [capwap_ha, ah_capwap_func.c, 1804]: get capwap server ip (192.168.51.252) for name (hm2)</w:t>
              </w:r>
            </w:ins>
          </w:p>
          <w:p w:rsidR="00314296" w:rsidRPr="00314296" w:rsidRDefault="00314296" w:rsidP="00314296">
            <w:pPr>
              <w:pStyle w:val="Body"/>
              <w:rPr>
                <w:ins w:id="1739" w:author="hzhao" w:date="2010-11-01T14:05:00Z"/>
                <w:rFonts w:eastAsia="宋体"/>
                <w:sz w:val="22"/>
                <w:lang w:eastAsia="zh-CN"/>
              </w:rPr>
            </w:pPr>
            <w:ins w:id="1740" w:author="hzhao" w:date="2010-11-01T14:05:00Z">
              <w:r w:rsidRPr="00314296">
                <w:rPr>
                  <w:rFonts w:eastAsia="宋体"/>
                  <w:sz w:val="22"/>
                  <w:lang w:eastAsia="zh-CN"/>
                </w:rPr>
                <w:t>2010-11-01 06:04:19 debug   [capwap_ha, ah_capwap_func.c, 2067]: use primary server(TCP), ip=192.168.20.200, port=80</w:t>
              </w:r>
            </w:ins>
          </w:p>
          <w:p w:rsidR="00314296" w:rsidRPr="00314296" w:rsidRDefault="00314296" w:rsidP="00314296">
            <w:pPr>
              <w:pStyle w:val="Body"/>
              <w:rPr>
                <w:ins w:id="1741" w:author="hzhao" w:date="2010-11-01T14:05:00Z"/>
                <w:rFonts w:eastAsia="宋体"/>
                <w:sz w:val="22"/>
                <w:lang w:eastAsia="zh-CN"/>
              </w:rPr>
            </w:pPr>
            <w:ins w:id="1742" w:author="hzhao" w:date="2010-11-01T14:05:00Z">
              <w:r w:rsidRPr="00314296">
                <w:rPr>
                  <w:rFonts w:eastAsia="宋体"/>
                  <w:sz w:val="22"/>
                  <w:lang w:eastAsia="zh-CN"/>
                </w:rPr>
                <w:t>2010-11-01 06:04:53 debug   [capwap_ha, ah_capwap_func.c, 2138]: get hivemanager name from scd (first:hm1, second:hm2).</w:t>
              </w:r>
            </w:ins>
          </w:p>
          <w:p w:rsidR="00314296" w:rsidRPr="00314296" w:rsidRDefault="00314296" w:rsidP="00314296">
            <w:pPr>
              <w:pStyle w:val="Body"/>
              <w:rPr>
                <w:ins w:id="1743" w:author="hzhao" w:date="2010-11-01T14:05:00Z"/>
                <w:rFonts w:eastAsia="宋体"/>
                <w:sz w:val="22"/>
                <w:lang w:eastAsia="zh-CN"/>
              </w:rPr>
            </w:pPr>
            <w:ins w:id="1744" w:author="hzhao" w:date="2010-11-01T14:05:00Z">
              <w:r w:rsidRPr="00314296">
                <w:rPr>
                  <w:rFonts w:eastAsia="宋体"/>
                  <w:sz w:val="22"/>
                  <w:lang w:eastAsia="zh-CN"/>
                </w:rPr>
                <w:t>2010-11-01 06:04:53 debug   [capwap_ha, ah_capwap_func.c, 2029]: user has configed primary or backup HM's name,use primary name or backup name to try</w:t>
              </w:r>
            </w:ins>
          </w:p>
          <w:p w:rsidR="00314296" w:rsidRPr="00314296" w:rsidRDefault="00314296" w:rsidP="00314296">
            <w:pPr>
              <w:pStyle w:val="Body"/>
              <w:rPr>
                <w:ins w:id="1745" w:author="hzhao" w:date="2010-11-01T14:05:00Z"/>
                <w:rFonts w:eastAsia="宋体"/>
                <w:sz w:val="22"/>
                <w:lang w:eastAsia="zh-CN"/>
              </w:rPr>
            </w:pPr>
            <w:ins w:id="1746" w:author="hzhao" w:date="2010-11-01T14:05:00Z">
              <w:r w:rsidRPr="00314296">
                <w:rPr>
                  <w:rFonts w:eastAsia="宋体"/>
                  <w:sz w:val="22"/>
                  <w:lang w:eastAsia="zh-CN"/>
                </w:rPr>
                <w:t>2010-11-01 06:04:53 debug   [capwap_ha, ah_capwap_func.c, 1804]: get capwap server ip (192.168.20.200) for name (hm1)</w:t>
              </w:r>
            </w:ins>
          </w:p>
          <w:p w:rsidR="00314296" w:rsidRPr="00314296" w:rsidRDefault="00314296" w:rsidP="00314296">
            <w:pPr>
              <w:pStyle w:val="Body"/>
              <w:rPr>
                <w:ins w:id="1747" w:author="hzhao" w:date="2010-11-01T14:05:00Z"/>
                <w:rFonts w:eastAsia="宋体"/>
                <w:sz w:val="22"/>
                <w:lang w:eastAsia="zh-CN"/>
              </w:rPr>
            </w:pPr>
            <w:ins w:id="1748" w:author="hzhao" w:date="2010-11-01T14:05:00Z">
              <w:r w:rsidRPr="00314296">
                <w:rPr>
                  <w:rFonts w:eastAsia="宋体"/>
                  <w:sz w:val="22"/>
                  <w:lang w:eastAsia="zh-CN"/>
                </w:rPr>
                <w:t xml:space="preserve">2010-11-01 06:04:53 debug   [capwap_ha, ah_capwap_func.c, 1804]: get capwap </w:t>
              </w:r>
              <w:r w:rsidRPr="00314296">
                <w:rPr>
                  <w:rFonts w:eastAsia="宋体"/>
                  <w:sz w:val="22"/>
                  <w:lang w:eastAsia="zh-CN"/>
                </w:rPr>
                <w:lastRenderedPageBreak/>
                <w:t>server ip (192.168.51.252) for name (hm2)</w:t>
              </w:r>
            </w:ins>
          </w:p>
          <w:p w:rsidR="00314296" w:rsidRPr="00314296" w:rsidRDefault="00314296" w:rsidP="00314296">
            <w:pPr>
              <w:pStyle w:val="Body"/>
              <w:rPr>
                <w:ins w:id="1749" w:author="hzhao" w:date="2010-11-01T14:05:00Z"/>
                <w:rFonts w:eastAsia="宋体"/>
                <w:sz w:val="22"/>
                <w:lang w:eastAsia="zh-CN"/>
              </w:rPr>
            </w:pPr>
            <w:ins w:id="1750" w:author="hzhao" w:date="2010-11-01T14:05:00Z">
              <w:r w:rsidRPr="00314296">
                <w:rPr>
                  <w:rFonts w:eastAsia="宋体"/>
                  <w:sz w:val="22"/>
                  <w:lang w:eastAsia="zh-CN"/>
                </w:rPr>
                <w:t>2010-11-01 06:04:53 debug   [capwap_ha, ah_capwap_func.c, 2089]: use backup server(TCP), ip=192.168.51.252, port=80</w:t>
              </w:r>
            </w:ins>
          </w:p>
          <w:p w:rsidR="00314296" w:rsidRPr="00314296" w:rsidRDefault="00314296" w:rsidP="00314296">
            <w:pPr>
              <w:pStyle w:val="Body"/>
              <w:rPr>
                <w:ins w:id="1751" w:author="hzhao" w:date="2010-11-01T14:05:00Z"/>
                <w:rFonts w:eastAsia="宋体"/>
                <w:sz w:val="22"/>
                <w:lang w:eastAsia="zh-CN"/>
              </w:rPr>
            </w:pPr>
          </w:p>
          <w:p w:rsidR="00314296" w:rsidRPr="00314296" w:rsidRDefault="00314296" w:rsidP="00314296">
            <w:pPr>
              <w:pStyle w:val="Body"/>
              <w:rPr>
                <w:ins w:id="1752" w:author="hzhao" w:date="2010-11-01T14:05:00Z"/>
                <w:rFonts w:eastAsia="宋体"/>
                <w:sz w:val="22"/>
                <w:lang w:eastAsia="zh-CN"/>
              </w:rPr>
            </w:pPr>
            <w:ins w:id="1753" w:author="hzhao" w:date="2010-11-01T14:05:00Z">
              <w:r w:rsidRPr="00314296">
                <w:rPr>
                  <w:rFonts w:eastAsia="宋体"/>
                  <w:sz w:val="22"/>
                  <w:lang w:eastAsia="zh-CN"/>
                </w:rPr>
                <w:t xml:space="preserve">AH-0e5300#show capwap client           </w:t>
              </w:r>
            </w:ins>
          </w:p>
          <w:p w:rsidR="00314296" w:rsidRPr="00314296" w:rsidRDefault="00314296" w:rsidP="00314296">
            <w:pPr>
              <w:pStyle w:val="Body"/>
              <w:rPr>
                <w:ins w:id="1754" w:author="hzhao" w:date="2010-11-01T14:05:00Z"/>
                <w:rFonts w:eastAsia="宋体"/>
                <w:sz w:val="22"/>
                <w:lang w:eastAsia="zh-CN"/>
              </w:rPr>
            </w:pPr>
            <w:ins w:id="1755" w:author="hzhao" w:date="2010-11-01T14:05:00Z">
              <w:r w:rsidRPr="00314296">
                <w:rPr>
                  <w:rFonts w:eastAsia="宋体"/>
                  <w:sz w:val="22"/>
                  <w:lang w:eastAsia="zh-CN"/>
                </w:rPr>
                <w:t xml:space="preserve">CAPWAP client:   Enabled </w:t>
              </w:r>
            </w:ins>
          </w:p>
          <w:p w:rsidR="00314296" w:rsidRPr="00314296" w:rsidRDefault="00314296" w:rsidP="00314296">
            <w:pPr>
              <w:pStyle w:val="Body"/>
              <w:rPr>
                <w:ins w:id="1756" w:author="hzhao" w:date="2010-11-01T14:05:00Z"/>
                <w:rFonts w:eastAsia="宋体"/>
                <w:sz w:val="22"/>
                <w:lang w:eastAsia="zh-CN"/>
              </w:rPr>
            </w:pPr>
            <w:ins w:id="1757" w:author="hzhao" w:date="2010-11-01T14:05:00Z">
              <w:r w:rsidRPr="00314296">
                <w:rPr>
                  <w:rFonts w:eastAsia="宋体"/>
                  <w:sz w:val="22"/>
                  <w:lang w:eastAsia="zh-CN"/>
                </w:rPr>
                <w:t>CAPWAP transport mode:  HTTP on TCP</w:t>
              </w:r>
            </w:ins>
          </w:p>
          <w:p w:rsidR="00314296" w:rsidRPr="00314296" w:rsidRDefault="00314296" w:rsidP="00314296">
            <w:pPr>
              <w:pStyle w:val="Body"/>
              <w:rPr>
                <w:ins w:id="1758" w:author="hzhao" w:date="2010-11-01T14:05:00Z"/>
                <w:rFonts w:eastAsia="宋体"/>
                <w:sz w:val="22"/>
                <w:lang w:eastAsia="zh-CN"/>
              </w:rPr>
            </w:pPr>
            <w:ins w:id="1759" w:author="hzhao" w:date="2010-11-01T14:05:00Z">
              <w:r w:rsidRPr="00314296">
                <w:rPr>
                  <w:rFonts w:eastAsia="宋体"/>
                  <w:sz w:val="22"/>
                  <w:lang w:eastAsia="zh-CN"/>
                </w:rPr>
                <w:t>CAPWAP HTTP proxy content length:1024 Kbytes</w:t>
              </w:r>
            </w:ins>
          </w:p>
          <w:p w:rsidR="00314296" w:rsidRPr="00314296" w:rsidRDefault="00314296" w:rsidP="00314296">
            <w:pPr>
              <w:pStyle w:val="Body"/>
              <w:rPr>
                <w:ins w:id="1760" w:author="hzhao" w:date="2010-11-01T14:05:00Z"/>
                <w:rFonts w:eastAsia="宋体"/>
                <w:sz w:val="22"/>
                <w:lang w:eastAsia="zh-CN"/>
              </w:rPr>
            </w:pPr>
            <w:ins w:id="1761" w:author="hzhao" w:date="2010-11-01T14:05:00Z">
              <w:r w:rsidRPr="00314296">
                <w:rPr>
                  <w:rFonts w:eastAsia="宋体"/>
                  <w:sz w:val="22"/>
                  <w:lang w:eastAsia="zh-CN"/>
                </w:rPr>
                <w:t xml:space="preserve">RUN state: Connected securely to the CAPWAP server </w:t>
              </w:r>
            </w:ins>
          </w:p>
          <w:p w:rsidR="00314296" w:rsidRPr="00314296" w:rsidRDefault="00314296" w:rsidP="00314296">
            <w:pPr>
              <w:pStyle w:val="Body"/>
              <w:rPr>
                <w:ins w:id="1762" w:author="hzhao" w:date="2010-11-01T14:05:00Z"/>
                <w:rFonts w:eastAsia="宋体"/>
                <w:sz w:val="22"/>
                <w:lang w:eastAsia="zh-CN"/>
              </w:rPr>
            </w:pPr>
            <w:ins w:id="1763" w:author="hzhao" w:date="2010-11-01T14:05:00Z">
              <w:r w:rsidRPr="00314296">
                <w:rPr>
                  <w:rFonts w:eastAsia="宋体"/>
                  <w:sz w:val="22"/>
                  <w:lang w:eastAsia="zh-CN"/>
                </w:rPr>
                <w:t>CAPWAP client IP:        192.168.20.10</w:t>
              </w:r>
            </w:ins>
          </w:p>
          <w:p w:rsidR="00314296" w:rsidRPr="00314296" w:rsidRDefault="00314296" w:rsidP="00314296">
            <w:pPr>
              <w:pStyle w:val="Body"/>
              <w:rPr>
                <w:ins w:id="1764" w:author="hzhao" w:date="2010-11-01T14:05:00Z"/>
                <w:rFonts w:eastAsia="宋体"/>
                <w:sz w:val="22"/>
                <w:lang w:eastAsia="zh-CN"/>
              </w:rPr>
            </w:pPr>
            <w:ins w:id="1765" w:author="hzhao" w:date="2010-11-01T14:05:00Z">
              <w:r w:rsidRPr="00314296">
                <w:rPr>
                  <w:rFonts w:eastAsia="宋体"/>
                  <w:sz w:val="22"/>
                  <w:lang w:eastAsia="zh-CN"/>
                </w:rPr>
                <w:t>CAPWAP server IP:        192.168.51.252</w:t>
              </w:r>
            </w:ins>
          </w:p>
          <w:p w:rsidR="00314296" w:rsidRPr="00314296" w:rsidRDefault="00314296" w:rsidP="00314296">
            <w:pPr>
              <w:pStyle w:val="Body"/>
              <w:rPr>
                <w:ins w:id="1766" w:author="hzhao" w:date="2010-11-01T14:05:00Z"/>
                <w:rFonts w:eastAsia="宋体"/>
                <w:sz w:val="22"/>
                <w:lang w:eastAsia="zh-CN"/>
              </w:rPr>
            </w:pPr>
            <w:ins w:id="1767" w:author="hzhao" w:date="2010-11-01T14:05:00Z">
              <w:r w:rsidRPr="00314296">
                <w:rPr>
                  <w:rFonts w:eastAsia="宋体"/>
                  <w:sz w:val="22"/>
                  <w:lang w:eastAsia="zh-CN"/>
                </w:rPr>
                <w:t>HiveManager Primary Name:hm1</w:t>
              </w:r>
            </w:ins>
          </w:p>
          <w:p w:rsidR="00314296" w:rsidRPr="00314296" w:rsidRDefault="00314296" w:rsidP="00314296">
            <w:pPr>
              <w:pStyle w:val="Body"/>
              <w:rPr>
                <w:ins w:id="1768" w:author="hzhao" w:date="2010-11-01T14:05:00Z"/>
                <w:rFonts w:eastAsia="宋体"/>
                <w:sz w:val="22"/>
                <w:lang w:eastAsia="zh-CN"/>
              </w:rPr>
            </w:pPr>
            <w:ins w:id="1769" w:author="hzhao" w:date="2010-11-01T14:05:00Z">
              <w:r w:rsidRPr="00314296">
                <w:rPr>
                  <w:rFonts w:eastAsia="宋体"/>
                  <w:sz w:val="22"/>
                  <w:lang w:eastAsia="zh-CN"/>
                </w:rPr>
                <w:t>HiveManager Backup Name: hm2</w:t>
              </w:r>
            </w:ins>
          </w:p>
          <w:p w:rsidR="00314296" w:rsidRPr="00314296" w:rsidRDefault="00314296" w:rsidP="00314296">
            <w:pPr>
              <w:pStyle w:val="Body"/>
              <w:rPr>
                <w:ins w:id="1770" w:author="hzhao" w:date="2010-11-01T14:05:00Z"/>
                <w:rFonts w:eastAsia="宋体"/>
                <w:sz w:val="22"/>
                <w:lang w:eastAsia="zh-CN"/>
              </w:rPr>
            </w:pPr>
            <w:ins w:id="1771" w:author="hzhao" w:date="2010-11-01T14:05:00Z">
              <w:r w:rsidRPr="00314296">
                <w:rPr>
                  <w:rFonts w:eastAsia="宋体"/>
                  <w:sz w:val="22"/>
                  <w:lang w:eastAsia="zh-CN"/>
                </w:rPr>
                <w:t>CAPWAP Default Server Name: staging.aerohive.com</w:t>
              </w:r>
            </w:ins>
          </w:p>
          <w:p w:rsidR="00314296" w:rsidRPr="00314296" w:rsidRDefault="00314296" w:rsidP="00314296">
            <w:pPr>
              <w:pStyle w:val="Body"/>
              <w:rPr>
                <w:ins w:id="1772" w:author="hzhao" w:date="2010-11-01T14:05:00Z"/>
                <w:rFonts w:eastAsia="宋体"/>
                <w:sz w:val="22"/>
                <w:lang w:eastAsia="zh-CN"/>
              </w:rPr>
            </w:pPr>
            <w:ins w:id="1773" w:author="hzhao" w:date="2010-11-01T14:05:00Z">
              <w:r w:rsidRPr="00314296">
                <w:rPr>
                  <w:rFonts w:eastAsia="宋体"/>
                  <w:sz w:val="22"/>
                  <w:lang w:eastAsia="zh-CN"/>
                </w:rPr>
                <w:t xml:space="preserve">Virtual HiveManager Name: </w:t>
              </w:r>
            </w:ins>
          </w:p>
          <w:p w:rsidR="00314296" w:rsidRPr="00314296" w:rsidRDefault="00314296" w:rsidP="00314296">
            <w:pPr>
              <w:pStyle w:val="Body"/>
              <w:rPr>
                <w:ins w:id="1774" w:author="hzhao" w:date="2010-11-01T14:05:00Z"/>
                <w:rFonts w:eastAsia="宋体"/>
                <w:sz w:val="22"/>
                <w:lang w:eastAsia="zh-CN"/>
              </w:rPr>
            </w:pPr>
            <w:ins w:id="1775" w:author="hzhao" w:date="2010-11-01T14:05:00Z">
              <w:r w:rsidRPr="00314296">
                <w:rPr>
                  <w:rFonts w:eastAsia="宋体"/>
                  <w:sz w:val="22"/>
                  <w:lang w:eastAsia="zh-CN"/>
                </w:rPr>
                <w:t>CAPWAP Choose HiveManager:Backup Name (TCP mode)</w:t>
              </w:r>
            </w:ins>
          </w:p>
          <w:p w:rsidR="00314296" w:rsidRPr="00314296" w:rsidRDefault="00314296" w:rsidP="00314296">
            <w:pPr>
              <w:pStyle w:val="Body"/>
              <w:rPr>
                <w:ins w:id="1776" w:author="hzhao" w:date="2010-11-01T14:05:00Z"/>
                <w:rFonts w:eastAsia="宋体"/>
                <w:sz w:val="22"/>
                <w:lang w:eastAsia="zh-CN"/>
              </w:rPr>
            </w:pPr>
            <w:ins w:id="1777" w:author="hzhao" w:date="2010-11-01T14:05:00Z">
              <w:r w:rsidRPr="00314296">
                <w:rPr>
                  <w:rFonts w:eastAsia="宋体"/>
                  <w:sz w:val="22"/>
                  <w:lang w:eastAsia="zh-CN"/>
                </w:rPr>
                <w:t>Server source Port:      0</w:t>
              </w:r>
            </w:ins>
          </w:p>
          <w:p w:rsidR="00314296" w:rsidRPr="00314296" w:rsidRDefault="00314296" w:rsidP="00314296">
            <w:pPr>
              <w:pStyle w:val="Body"/>
              <w:rPr>
                <w:ins w:id="1778" w:author="hzhao" w:date="2010-11-01T14:05:00Z"/>
                <w:rFonts w:eastAsia="宋体"/>
                <w:sz w:val="22"/>
                <w:lang w:eastAsia="zh-CN"/>
              </w:rPr>
            </w:pPr>
            <w:ins w:id="1779" w:author="hzhao" w:date="2010-11-01T14:05:00Z">
              <w:r w:rsidRPr="00314296">
                <w:rPr>
                  <w:rFonts w:eastAsia="宋体"/>
                  <w:sz w:val="22"/>
                  <w:lang w:eastAsia="zh-CN"/>
                </w:rPr>
                <w:t>CAPWAP action:           Waiting for a CAPWAP packet</w:t>
              </w:r>
            </w:ins>
          </w:p>
          <w:p w:rsidR="00314296" w:rsidRPr="00314296" w:rsidRDefault="00314296" w:rsidP="00314296">
            <w:pPr>
              <w:pStyle w:val="Body"/>
              <w:rPr>
                <w:ins w:id="1780" w:author="hzhao" w:date="2010-11-01T14:05:00Z"/>
                <w:rFonts w:eastAsia="宋体"/>
                <w:sz w:val="22"/>
                <w:lang w:eastAsia="zh-CN"/>
              </w:rPr>
            </w:pPr>
            <w:ins w:id="1781" w:author="hzhao" w:date="2010-11-01T14:05:00Z">
              <w:r w:rsidRPr="00314296">
                <w:rPr>
                  <w:rFonts w:eastAsia="宋体"/>
                  <w:sz w:val="22"/>
                  <w:lang w:eastAsia="zh-CN"/>
                </w:rPr>
                <w:t>Server destination Port: 80</w:t>
              </w:r>
            </w:ins>
          </w:p>
          <w:p w:rsidR="00314296" w:rsidRPr="00314296" w:rsidRDefault="00314296" w:rsidP="00314296">
            <w:pPr>
              <w:pStyle w:val="Body"/>
              <w:rPr>
                <w:ins w:id="1782" w:author="hzhao" w:date="2010-11-01T14:05:00Z"/>
                <w:rFonts w:eastAsia="宋体"/>
                <w:sz w:val="22"/>
                <w:lang w:eastAsia="zh-CN"/>
              </w:rPr>
            </w:pPr>
            <w:ins w:id="1783" w:author="hzhao" w:date="2010-11-01T14:05:00Z">
              <w:r w:rsidRPr="00314296">
                <w:rPr>
                  <w:rFonts w:eastAsia="宋体"/>
                  <w:sz w:val="22"/>
                  <w:lang w:eastAsia="zh-CN"/>
                </w:rPr>
                <w:t>CAPWAP send event:       Enabled</w:t>
              </w:r>
            </w:ins>
          </w:p>
          <w:p w:rsidR="00314296" w:rsidRPr="00314296" w:rsidRDefault="00314296" w:rsidP="00314296">
            <w:pPr>
              <w:pStyle w:val="Body"/>
              <w:rPr>
                <w:ins w:id="1784" w:author="hzhao" w:date="2010-11-01T14:05:00Z"/>
                <w:rFonts w:eastAsia="宋体"/>
                <w:sz w:val="22"/>
                <w:lang w:eastAsia="zh-CN"/>
              </w:rPr>
            </w:pPr>
            <w:ins w:id="1785" w:author="hzhao" w:date="2010-11-01T14:05:00Z">
              <w:r w:rsidRPr="00314296">
                <w:rPr>
                  <w:rFonts w:eastAsia="宋体"/>
                  <w:sz w:val="22"/>
                  <w:lang w:eastAsia="zh-CN"/>
                </w:rPr>
                <w:t>CAPWAP DTLS state:       Enabled</w:t>
              </w:r>
            </w:ins>
          </w:p>
          <w:p w:rsidR="00343915" w:rsidRPr="00923513" w:rsidRDefault="00314296" w:rsidP="00314296">
            <w:pPr>
              <w:pStyle w:val="Body"/>
              <w:rPr>
                <w:rFonts w:eastAsia="宋体"/>
                <w:sz w:val="22"/>
                <w:lang w:eastAsia="zh-CN"/>
              </w:rPr>
            </w:pPr>
            <w:ins w:id="1786" w:author="hzhao" w:date="2010-11-01T14:05:00Z">
              <w:r w:rsidRPr="00314296">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8D43FB" w:rsidRDefault="008D43FB" w:rsidP="008D43FB">
            <w:pPr>
              <w:pStyle w:val="Body"/>
              <w:rPr>
                <w:ins w:id="1787" w:author="hzhao" w:date="2010-11-01T14:42:00Z"/>
                <w:rFonts w:eastAsia="宋体"/>
                <w:sz w:val="22"/>
                <w:lang w:eastAsia="zh-CN"/>
              </w:rPr>
            </w:pPr>
            <w:ins w:id="1788" w:author="hzhao" w:date="2010-11-01T14:42:00Z">
              <w:r>
                <w:rPr>
                  <w:rFonts w:eastAsia="宋体" w:hint="eastAsia"/>
                  <w:sz w:val="22"/>
                  <w:lang w:eastAsia="zh-CN"/>
                </w:rPr>
                <w:t>After AP connect to HM in TCP, will generate a command:</w:t>
              </w:r>
            </w:ins>
          </w:p>
          <w:p w:rsidR="00160E94" w:rsidRPr="00923513" w:rsidRDefault="008D43FB" w:rsidP="008D43FB">
            <w:pPr>
              <w:pStyle w:val="Body"/>
              <w:rPr>
                <w:rFonts w:eastAsia="宋体"/>
                <w:sz w:val="22"/>
                <w:lang w:eastAsia="zh-CN"/>
              </w:rPr>
            </w:pPr>
            <w:ins w:id="1789" w:author="hzhao" w:date="2010-11-01T14:42:00Z">
              <w:r w:rsidRPr="00A27541">
                <w:rPr>
                  <w:rFonts w:eastAsia="宋体"/>
                  <w:sz w:val="22"/>
                  <w:lang w:eastAsia="zh-CN"/>
                </w:rPr>
                <w:t>capwap client server port 80</w:t>
              </w:r>
            </w:ins>
          </w:p>
        </w:tc>
      </w:tr>
    </w:tbl>
    <w:p w:rsidR="007A7CE7" w:rsidRPr="007A7CE7" w:rsidRDefault="007A7CE7" w:rsidP="007A7CE7">
      <w:pPr>
        <w:pStyle w:val="60"/>
        <w:rPr>
          <w:rFonts w:eastAsiaTheme="minorEastAsia"/>
          <w:lang w:eastAsia="zh-CN"/>
        </w:rPr>
      </w:pPr>
    </w:p>
    <w:p w:rsidR="007A7CE7" w:rsidRPr="00A63EB6" w:rsidRDefault="00A80B10" w:rsidP="007A7CE7">
      <w:pPr>
        <w:pStyle w:val="41"/>
        <w:rPr>
          <w:rFonts w:eastAsia="宋体"/>
          <w:lang w:eastAsia="zh-CN"/>
        </w:rPr>
      </w:pPr>
      <w:r>
        <w:rPr>
          <w:rFonts w:eastAsia="宋体" w:hint="eastAsia"/>
          <w:sz w:val="21"/>
          <w:szCs w:val="21"/>
          <w:lang w:eastAsia="zh-CN"/>
        </w:rPr>
        <w:t>Ft_CapwapEnhancement_</w:t>
      </w:r>
      <w:r w:rsidR="007A7CE7" w:rsidRPr="00A63EB6">
        <w:rPr>
          <w:rFonts w:eastAsia="宋体" w:hint="eastAsia"/>
          <w:sz w:val="21"/>
          <w:szCs w:val="21"/>
          <w:lang w:eastAsia="zh-CN"/>
        </w:rPr>
        <w:t>1</w:t>
      </w:r>
      <w:r w:rsidR="007A7CE7">
        <w:rPr>
          <w:rFonts w:eastAsia="宋体" w:hint="eastAsia"/>
          <w:sz w:val="21"/>
          <w:szCs w:val="21"/>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D550FE" w:rsidRDefault="007A7CE7" w:rsidP="00C649C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A7CE7" w:rsidRPr="004D0D77" w:rsidRDefault="00043FBB" w:rsidP="00C649C9">
            <w:pPr>
              <w:pStyle w:val="Body"/>
              <w:rPr>
                <w:rFonts w:eastAsia="宋体"/>
                <w:sz w:val="22"/>
                <w:lang w:eastAsia="zh-CN"/>
              </w:rPr>
            </w:pPr>
            <w:r>
              <w:rPr>
                <w:rFonts w:ascii="Arial" w:eastAsia="宋体" w:hAnsi="Arial" w:cs="Arial" w:hint="eastAsia"/>
                <w:sz w:val="21"/>
                <w:szCs w:val="21"/>
                <w:lang w:eastAsia="zh-CN"/>
              </w:rPr>
              <w:t>Ft_CapwapEnhancement_</w:t>
            </w:r>
            <w:r w:rsidR="007A7CE7">
              <w:rPr>
                <w:rFonts w:ascii="Arial" w:eastAsia="宋体" w:hAnsi="Arial" w:cs="Arial" w:hint="eastAsia"/>
                <w:sz w:val="21"/>
                <w:szCs w:val="21"/>
                <w:lang w:eastAsia="zh-CN"/>
              </w:rPr>
              <w:t>18</w:t>
            </w:r>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D550FE" w:rsidRDefault="007A7CE7" w:rsidP="00C649C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A7CE7" w:rsidRPr="004D0D77" w:rsidRDefault="007A7CE7" w:rsidP="00C649C9">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A7CE7" w:rsidRPr="00923513" w:rsidRDefault="007A7CE7" w:rsidP="00C649C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A7CE7" w:rsidRPr="00923513" w:rsidRDefault="007A7CE7" w:rsidP="00C649C9">
            <w:pPr>
              <w:pStyle w:val="Body"/>
              <w:rPr>
                <w:rFonts w:eastAsia="宋体"/>
                <w:sz w:val="22"/>
                <w:lang w:eastAsia="zh-CN"/>
              </w:rPr>
            </w:pPr>
            <w:r w:rsidRPr="004D0D77">
              <w:rPr>
                <w:rFonts w:ascii="Arial" w:eastAsia="宋体" w:hAnsi="Arial" w:cs="Arial" w:hint="eastAsia"/>
                <w:sz w:val="21"/>
                <w:szCs w:val="21"/>
                <w:lang w:eastAsia="zh-CN"/>
              </w:rPr>
              <w:t>No</w:t>
            </w:r>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D550FE" w:rsidRDefault="007A7CE7" w:rsidP="00C649C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13FCC" w:rsidRDefault="007A7CE7" w:rsidP="00913FCC">
            <w:pPr>
              <w:pStyle w:val="Body"/>
              <w:rPr>
                <w:ins w:id="1790" w:author="hzhao" w:date="2010-11-01T13:42:00Z"/>
                <w:rFonts w:eastAsia="宋体"/>
                <w:sz w:val="22"/>
                <w:lang w:eastAsia="zh-CN"/>
              </w:rPr>
            </w:pPr>
            <w:del w:id="1791" w:author="hzhao" w:date="2010-11-01T13:42:00Z">
              <w:r w:rsidRPr="00923513" w:rsidDel="00913FCC">
                <w:rPr>
                  <w:rFonts w:eastAsia="宋体" w:hint="eastAsia"/>
                  <w:sz w:val="22"/>
                  <w:lang w:eastAsia="zh-CN"/>
                </w:rPr>
                <w:delText xml:space="preserve"> </w:delText>
              </w:r>
              <w:r w:rsidDel="00913FCC">
                <w:rPr>
                  <w:rFonts w:eastAsia="宋体"/>
                  <w:sz w:val="22"/>
                  <w:lang w:eastAsia="zh-CN"/>
                </w:rPr>
                <w:delText>T</w:delText>
              </w:r>
              <w:r w:rsidDel="00913FCC">
                <w:rPr>
                  <w:rFonts w:eastAsia="宋体" w:hint="eastAsia"/>
                  <w:sz w:val="22"/>
                  <w:lang w:eastAsia="zh-CN"/>
                </w:rPr>
                <w:delText>opology1</w:delText>
              </w:r>
            </w:del>
            <w:ins w:id="1792" w:author="hzhao" w:date="2010-11-01T13:42:00Z">
              <w:r w:rsidR="00913FCC">
                <w:rPr>
                  <w:rFonts w:eastAsia="宋体" w:hint="eastAsia"/>
                  <w:sz w:val="22"/>
                  <w:lang w:eastAsia="zh-CN"/>
                </w:rPr>
                <w:t xml:space="preserve">                                         DHCP/DNS Server</w:t>
              </w:r>
            </w:ins>
          </w:p>
          <w:p w:rsidR="00913FCC" w:rsidRDefault="00913FCC" w:rsidP="00913FCC">
            <w:pPr>
              <w:pStyle w:val="Body"/>
              <w:rPr>
                <w:ins w:id="1793" w:author="hzhao" w:date="2010-11-01T13:42:00Z"/>
                <w:rFonts w:eastAsia="宋体"/>
                <w:sz w:val="22"/>
                <w:lang w:eastAsia="zh-CN"/>
              </w:rPr>
            </w:pPr>
            <w:ins w:id="1794" w:author="hzhao" w:date="2010-11-01T13:42:00Z">
              <w:r>
                <w:rPr>
                  <w:rFonts w:eastAsia="宋体" w:hint="eastAsia"/>
                  <w:sz w:val="22"/>
                  <w:lang w:eastAsia="zh-CN"/>
                </w:rPr>
                <w:t xml:space="preserve">                                                                    |</w:t>
              </w:r>
            </w:ins>
          </w:p>
          <w:p w:rsidR="00913FCC" w:rsidRDefault="00913FCC" w:rsidP="00913FCC">
            <w:pPr>
              <w:pStyle w:val="Body"/>
              <w:rPr>
                <w:ins w:id="1795" w:author="hzhao" w:date="2010-11-01T13:42:00Z"/>
                <w:rFonts w:eastAsia="宋体"/>
                <w:sz w:val="22"/>
                <w:lang w:eastAsia="zh-CN"/>
              </w:rPr>
            </w:pPr>
            <w:ins w:id="1796" w:author="hzhao" w:date="2010-11-01T13:42:00Z">
              <w:r>
                <w:rPr>
                  <w:rFonts w:eastAsia="宋体" w:hint="eastAsia"/>
                  <w:sz w:val="22"/>
                  <w:lang w:eastAsia="zh-CN"/>
                </w:rPr>
                <w:t xml:space="preserve">                    AP------H3C L3 Switch------Cisco L3 Switch------Primary HM</w:t>
              </w:r>
            </w:ins>
          </w:p>
          <w:p w:rsidR="00913FCC" w:rsidRDefault="00913FCC" w:rsidP="00913FCC">
            <w:pPr>
              <w:pStyle w:val="Body"/>
              <w:rPr>
                <w:ins w:id="1797" w:author="hzhao" w:date="2010-11-01T13:42:00Z"/>
                <w:rFonts w:eastAsia="宋体"/>
                <w:sz w:val="22"/>
                <w:lang w:eastAsia="zh-CN"/>
              </w:rPr>
            </w:pPr>
            <w:ins w:id="1798" w:author="hzhao" w:date="2010-11-01T13:42:00Z">
              <w:r>
                <w:rPr>
                  <w:rFonts w:eastAsia="宋体" w:hint="eastAsia"/>
                  <w:sz w:val="22"/>
                  <w:lang w:eastAsia="zh-CN"/>
                </w:rPr>
                <w:t xml:space="preserve">                                   |                                 |</w:t>
              </w:r>
            </w:ins>
          </w:p>
          <w:p w:rsidR="007A7CE7" w:rsidRPr="00923513" w:rsidRDefault="00913FCC" w:rsidP="00913FCC">
            <w:pPr>
              <w:pStyle w:val="Body"/>
              <w:rPr>
                <w:rFonts w:eastAsia="宋体"/>
                <w:sz w:val="22"/>
                <w:lang w:eastAsia="zh-CN"/>
              </w:rPr>
            </w:pPr>
            <w:ins w:id="1799" w:author="hzhao" w:date="2010-11-01T13:42:00Z">
              <w:r>
                <w:rPr>
                  <w:rFonts w:eastAsia="宋体" w:hint="eastAsia"/>
                  <w:sz w:val="22"/>
                  <w:lang w:eastAsia="zh-CN"/>
                </w:rPr>
                <w:t xml:space="preserve">                             Backup HM                    HM in the same vlan</w:t>
              </w:r>
            </w:ins>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D550FE" w:rsidRDefault="007A7CE7" w:rsidP="00C649C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A7CE7" w:rsidRPr="00D270B2" w:rsidRDefault="00DD4AA1" w:rsidP="00D270B2">
            <w:pPr>
              <w:pStyle w:val="30"/>
              <w:numPr>
                <w:ilvl w:val="0"/>
                <w:numId w:val="0"/>
              </w:numPr>
              <w:spacing w:before="0" w:after="0"/>
              <w:rPr>
                <w:rFonts w:ascii="Trebuchet MS" w:eastAsia="宋体" w:hAnsi="Trebuchet MS" w:cs="Times New Roman"/>
                <w:b w:val="0"/>
                <w:bCs w:val="0"/>
                <w:color w:val="auto"/>
                <w:sz w:val="22"/>
                <w:szCs w:val="20"/>
                <w:lang w:eastAsia="zh-CN"/>
              </w:rPr>
            </w:pPr>
            <w:ins w:id="1800" w:author="hzhao" w:date="2010-11-01T14:14:00Z">
              <w:r>
                <w:rPr>
                  <w:rFonts w:ascii="Trebuchet MS" w:eastAsia="宋体" w:hAnsi="Trebuchet MS" w:cs="Times New Roman" w:hint="eastAsia"/>
                  <w:b w:val="0"/>
                  <w:bCs w:val="0"/>
                  <w:color w:val="auto"/>
                  <w:sz w:val="22"/>
                  <w:szCs w:val="20"/>
                  <w:lang w:eastAsia="zh-CN"/>
                </w:rPr>
                <w:t xml:space="preserve">Verify if </w:t>
              </w:r>
            </w:ins>
            <w:r w:rsidR="007A7CE7" w:rsidRPr="007A7CE7">
              <w:rPr>
                <w:rFonts w:ascii="Trebuchet MS" w:eastAsia="宋体" w:hAnsi="Trebuchet MS" w:cs="Times New Roman" w:hint="eastAsia"/>
                <w:b w:val="0"/>
                <w:bCs w:val="0"/>
                <w:color w:val="auto"/>
                <w:sz w:val="22"/>
                <w:szCs w:val="20"/>
                <w:lang w:eastAsia="zh-CN"/>
              </w:rPr>
              <w:t xml:space="preserve">AP </w:t>
            </w:r>
            <w:ins w:id="1801" w:author="hzhao" w:date="2010-11-01T14:14:00Z">
              <w:r>
                <w:rPr>
                  <w:rFonts w:ascii="Trebuchet MS" w:eastAsia="宋体" w:hAnsi="Trebuchet MS" w:cs="Times New Roman" w:hint="eastAsia"/>
                  <w:b w:val="0"/>
                  <w:bCs w:val="0"/>
                  <w:color w:val="auto"/>
                  <w:sz w:val="22"/>
                  <w:szCs w:val="20"/>
                  <w:lang w:eastAsia="zh-CN"/>
                </w:rPr>
                <w:t xml:space="preserve">will </w:t>
              </w:r>
            </w:ins>
            <w:r w:rsidR="007A7CE7" w:rsidRPr="007A7CE7">
              <w:rPr>
                <w:rFonts w:ascii="Trebuchet MS" w:eastAsia="宋体" w:hAnsi="Trebuchet MS" w:cs="Times New Roman" w:hint="eastAsia"/>
                <w:b w:val="0"/>
                <w:bCs w:val="0"/>
                <w:color w:val="auto"/>
                <w:sz w:val="22"/>
                <w:szCs w:val="20"/>
                <w:lang w:eastAsia="zh-CN"/>
              </w:rPr>
              <w:t>use broadcast if dns server haven</w:t>
            </w:r>
            <w:r w:rsidR="007A7CE7" w:rsidRPr="007A7CE7">
              <w:rPr>
                <w:rFonts w:ascii="Trebuchet MS" w:eastAsia="宋体" w:hAnsi="Trebuchet MS" w:cs="Times New Roman"/>
                <w:b w:val="0"/>
                <w:bCs w:val="0"/>
                <w:color w:val="auto"/>
                <w:sz w:val="22"/>
                <w:szCs w:val="20"/>
                <w:lang w:eastAsia="zh-CN"/>
              </w:rPr>
              <w:t>’</w:t>
            </w:r>
            <w:r w:rsidR="007A7CE7" w:rsidRPr="007A7CE7">
              <w:rPr>
                <w:rFonts w:ascii="Trebuchet MS" w:eastAsia="宋体" w:hAnsi="Trebuchet MS" w:cs="Times New Roman" w:hint="eastAsia"/>
                <w:b w:val="0"/>
                <w:bCs w:val="0"/>
                <w:color w:val="auto"/>
                <w:sz w:val="22"/>
                <w:szCs w:val="20"/>
                <w:lang w:eastAsia="zh-CN"/>
              </w:rPr>
              <w:t xml:space="preserve">t defined </w:t>
            </w:r>
            <w:ins w:id="1802" w:author="hzhao" w:date="2010-11-01T13:44:00Z">
              <w:r w:rsidR="00A17EA7">
                <w:rPr>
                  <w:rFonts w:ascii="Trebuchet MS" w:eastAsia="宋体" w:hAnsi="Trebuchet MS" w:cs="Times New Roman"/>
                  <w:b w:val="0"/>
                  <w:bCs w:val="0"/>
                  <w:color w:val="auto"/>
                  <w:sz w:val="22"/>
                  <w:szCs w:val="20"/>
                  <w:lang w:eastAsia="zh-CN"/>
                </w:rPr>
                <w:t>primary</w:t>
              </w:r>
              <w:r w:rsidR="00A17EA7">
                <w:rPr>
                  <w:rFonts w:ascii="Trebuchet MS" w:eastAsia="宋体" w:hAnsi="Trebuchet MS" w:cs="Times New Roman" w:hint="eastAsia"/>
                  <w:b w:val="0"/>
                  <w:bCs w:val="0"/>
                  <w:color w:val="auto"/>
                  <w:sz w:val="22"/>
                  <w:szCs w:val="20"/>
                  <w:lang w:eastAsia="zh-CN"/>
                </w:rPr>
                <w:t xml:space="preserve"> and backup </w:t>
              </w:r>
            </w:ins>
            <w:r w:rsidR="007A7CE7" w:rsidRPr="007A7CE7">
              <w:rPr>
                <w:rFonts w:ascii="Trebuchet MS" w:eastAsia="宋体" w:hAnsi="Trebuchet MS" w:cs="Times New Roman"/>
                <w:b w:val="0"/>
                <w:bCs w:val="0"/>
                <w:color w:val="auto"/>
                <w:sz w:val="22"/>
                <w:szCs w:val="20"/>
                <w:lang w:eastAsia="zh-CN"/>
              </w:rPr>
              <w:t>“</w:t>
            </w:r>
            <w:r w:rsidR="007A7CE7" w:rsidRPr="007A7CE7">
              <w:rPr>
                <w:rFonts w:ascii="Trebuchet MS" w:eastAsia="宋体" w:hAnsi="Trebuchet MS" w:cs="Times New Roman" w:hint="eastAsia"/>
                <w:b w:val="0"/>
                <w:bCs w:val="0"/>
                <w:color w:val="auto"/>
                <w:sz w:val="22"/>
                <w:szCs w:val="20"/>
                <w:lang w:eastAsia="zh-CN"/>
              </w:rPr>
              <w:t>hivemanager</w:t>
            </w:r>
            <w:r w:rsidR="007A7CE7" w:rsidRPr="007A7CE7">
              <w:rPr>
                <w:rFonts w:ascii="Trebuchet MS" w:eastAsia="宋体" w:hAnsi="Trebuchet MS" w:cs="Times New Roman"/>
                <w:b w:val="0"/>
                <w:bCs w:val="0"/>
                <w:color w:val="auto"/>
                <w:sz w:val="22"/>
                <w:szCs w:val="20"/>
                <w:lang w:eastAsia="zh-CN"/>
              </w:rPr>
              <w:t>”</w:t>
            </w:r>
            <w:r w:rsidR="007A7CE7" w:rsidRPr="007A7CE7">
              <w:rPr>
                <w:rFonts w:ascii="Trebuchet MS" w:eastAsia="宋体" w:hAnsi="Trebuchet MS" w:cs="Times New Roman" w:hint="eastAsia"/>
                <w:b w:val="0"/>
                <w:bCs w:val="0"/>
                <w:color w:val="auto"/>
                <w:sz w:val="22"/>
                <w:szCs w:val="20"/>
                <w:lang w:eastAsia="zh-CN"/>
              </w:rPr>
              <w:t xml:space="preserve"> </w:t>
            </w:r>
            <w:ins w:id="1803" w:author="hzhao" w:date="2010-11-01T13:45:00Z">
              <w:r w:rsidR="00A17EA7">
                <w:rPr>
                  <w:rFonts w:ascii="Trebuchet MS" w:eastAsia="宋体" w:hAnsi="Trebuchet MS" w:cs="Times New Roman" w:hint="eastAsia"/>
                  <w:b w:val="0"/>
                  <w:bCs w:val="0"/>
                  <w:color w:val="auto"/>
                  <w:sz w:val="22"/>
                  <w:szCs w:val="20"/>
                  <w:lang w:eastAsia="zh-CN"/>
                </w:rPr>
                <w:t xml:space="preserve"> or try primary and backup HM in TCP failed </w:t>
              </w:r>
            </w:ins>
            <w:r w:rsidR="007A7CE7" w:rsidRPr="007A7CE7">
              <w:rPr>
                <w:rFonts w:ascii="Trebuchet MS" w:eastAsia="宋体" w:hAnsi="Trebuchet MS" w:cs="Times New Roman" w:hint="eastAsia"/>
                <w:b w:val="0"/>
                <w:bCs w:val="0"/>
                <w:color w:val="auto"/>
                <w:sz w:val="22"/>
                <w:szCs w:val="20"/>
                <w:lang w:eastAsia="zh-CN"/>
              </w:rPr>
              <w:t>and hivemanger exists in same vlan</w:t>
            </w:r>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D550FE" w:rsidRDefault="007A7CE7" w:rsidP="00C649C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F4763" w:rsidRDefault="009F4763" w:rsidP="009F4763">
            <w:pPr>
              <w:pStyle w:val="Body"/>
              <w:rPr>
                <w:ins w:id="1804" w:author="hzhao" w:date="2010-11-01T14:06:00Z"/>
                <w:rFonts w:eastAsia="宋体"/>
                <w:sz w:val="22"/>
                <w:lang w:eastAsia="zh-CN"/>
              </w:rPr>
            </w:pPr>
            <w:ins w:id="1805" w:author="hzhao" w:date="2010-11-01T14:06:00Z">
              <w:r>
                <w:rPr>
                  <w:rFonts w:eastAsia="宋体" w:hint="eastAsia"/>
                  <w:sz w:val="22"/>
                  <w:lang w:eastAsia="zh-CN"/>
                </w:rPr>
                <w:t>Two condition:</w:t>
              </w:r>
            </w:ins>
          </w:p>
          <w:p w:rsidR="009F4763" w:rsidRDefault="009F4763" w:rsidP="009F4763">
            <w:pPr>
              <w:pStyle w:val="Body"/>
              <w:rPr>
                <w:ins w:id="1806" w:author="hzhao" w:date="2010-11-01T14:07:00Z"/>
                <w:rFonts w:eastAsia="宋体"/>
                <w:sz w:val="22"/>
                <w:lang w:eastAsia="zh-CN"/>
              </w:rPr>
            </w:pPr>
            <w:ins w:id="1807" w:author="hzhao" w:date="2010-11-01T14:06:00Z">
              <w:r>
                <w:rPr>
                  <w:rFonts w:eastAsia="宋体" w:hint="eastAsia"/>
                  <w:sz w:val="22"/>
                  <w:lang w:eastAsia="zh-CN"/>
                </w:rPr>
                <w:t>1.Don</w:t>
              </w:r>
              <w:r>
                <w:rPr>
                  <w:rFonts w:eastAsia="宋体"/>
                  <w:sz w:val="22"/>
                  <w:lang w:eastAsia="zh-CN"/>
                </w:rPr>
                <w:t>’</w:t>
              </w:r>
              <w:r>
                <w:rPr>
                  <w:rFonts w:eastAsia="宋体" w:hint="eastAsia"/>
                  <w:sz w:val="22"/>
                  <w:lang w:eastAsia="zh-CN"/>
                </w:rPr>
                <w:t xml:space="preserve">t config primary HM </w:t>
              </w:r>
            </w:ins>
            <w:ins w:id="1808" w:author="hzhao" w:date="2010-11-01T14:07:00Z">
              <w:r>
                <w:rPr>
                  <w:rFonts w:eastAsia="宋体" w:hint="eastAsia"/>
                  <w:sz w:val="22"/>
                  <w:lang w:eastAsia="zh-CN"/>
                </w:rPr>
                <w:t xml:space="preserve">and backup HM </w:t>
              </w:r>
            </w:ins>
            <w:ins w:id="1809" w:author="hzhao" w:date="2010-11-01T14:06:00Z">
              <w:r>
                <w:rPr>
                  <w:rFonts w:eastAsia="宋体" w:hint="eastAsia"/>
                  <w:sz w:val="22"/>
                  <w:lang w:eastAsia="zh-CN"/>
                </w:rPr>
                <w:t>in DNS server</w:t>
              </w:r>
            </w:ins>
          </w:p>
          <w:p w:rsidR="009F4763" w:rsidRDefault="009F4763" w:rsidP="009F4763">
            <w:pPr>
              <w:pStyle w:val="Body"/>
              <w:rPr>
                <w:ins w:id="1810" w:author="hzhao" w:date="2010-11-01T14:06:00Z"/>
                <w:rFonts w:eastAsia="宋体"/>
                <w:sz w:val="22"/>
                <w:lang w:eastAsia="zh-CN"/>
              </w:rPr>
            </w:pPr>
            <w:ins w:id="1811" w:author="hzhao" w:date="2010-11-01T14:06:00Z">
              <w:r>
                <w:rPr>
                  <w:rFonts w:eastAsia="宋体" w:hint="eastAsia"/>
                  <w:sz w:val="22"/>
                  <w:lang w:eastAsia="zh-CN"/>
                </w:rPr>
                <w:t>2. Config primary HM and backup HM in DNS server, deny TCP packet of primary HM and backup HM in H3C L3 Switch :</w:t>
              </w:r>
            </w:ins>
          </w:p>
          <w:p w:rsidR="009F4763" w:rsidRPr="00FE6B35" w:rsidRDefault="009F4763" w:rsidP="009F4763">
            <w:pPr>
              <w:pStyle w:val="Body"/>
              <w:rPr>
                <w:ins w:id="1812" w:author="hzhao" w:date="2010-11-01T14:06:00Z"/>
                <w:rFonts w:eastAsia="宋体"/>
                <w:sz w:val="22"/>
                <w:lang w:eastAsia="zh-CN"/>
              </w:rPr>
            </w:pPr>
            <w:ins w:id="1813" w:author="hzhao" w:date="2010-11-01T14:06:00Z">
              <w:r w:rsidRPr="00FE6B35">
                <w:rPr>
                  <w:rFonts w:eastAsia="宋体"/>
                  <w:sz w:val="22"/>
                  <w:lang w:eastAsia="zh-CN"/>
                </w:rPr>
                <w:t>[H3C]interface Ethernet 1/0/8</w:t>
              </w:r>
            </w:ins>
          </w:p>
          <w:p w:rsidR="007A7CE7" w:rsidRDefault="009F4763" w:rsidP="009F4763">
            <w:pPr>
              <w:pStyle w:val="Body"/>
              <w:rPr>
                <w:ins w:id="1814" w:author="hzhao" w:date="2010-11-01T14:06:00Z"/>
                <w:rFonts w:eastAsia="宋体"/>
                <w:sz w:val="22"/>
                <w:lang w:eastAsia="zh-CN"/>
              </w:rPr>
            </w:pPr>
            <w:ins w:id="1815" w:author="hzhao" w:date="2010-11-01T14:06:00Z">
              <w:r w:rsidRPr="00FE6B35">
                <w:rPr>
                  <w:rFonts w:eastAsia="宋体"/>
                  <w:sz w:val="22"/>
                  <w:lang w:eastAsia="zh-CN"/>
                </w:rPr>
                <w:lastRenderedPageBreak/>
                <w:t>[H3C-Ethernet1/0/8]packet-filter inbound ip-group 3333 rule 2</w:t>
              </w:r>
            </w:ins>
          </w:p>
          <w:p w:rsidR="009F4763" w:rsidRDefault="009F4763" w:rsidP="009F4763">
            <w:pPr>
              <w:pStyle w:val="Body"/>
              <w:rPr>
                <w:ins w:id="1816" w:author="hzhao" w:date="2010-11-01T14:06:00Z"/>
                <w:rFonts w:eastAsia="宋体"/>
                <w:sz w:val="22"/>
                <w:lang w:eastAsia="zh-CN"/>
              </w:rPr>
            </w:pPr>
            <w:ins w:id="1817" w:author="hzhao" w:date="2010-11-01T14:06:00Z">
              <w:r w:rsidRPr="00FE6B35">
                <w:rPr>
                  <w:rFonts w:eastAsia="宋体"/>
                  <w:sz w:val="22"/>
                  <w:lang w:eastAsia="zh-CN"/>
                </w:rPr>
                <w:t xml:space="preserve">[H3C-Ethernet1/0/8]packet-filter inbound ip-group 3333 rule </w:t>
              </w:r>
              <w:r>
                <w:rPr>
                  <w:rFonts w:eastAsia="宋体" w:hint="eastAsia"/>
                  <w:sz w:val="22"/>
                  <w:lang w:eastAsia="zh-CN"/>
                </w:rPr>
                <w:t>3</w:t>
              </w:r>
            </w:ins>
          </w:p>
          <w:p w:rsidR="009F4763" w:rsidRPr="009F4763" w:rsidRDefault="009F4763" w:rsidP="009F4763">
            <w:pPr>
              <w:pStyle w:val="Body"/>
              <w:rPr>
                <w:ins w:id="1818" w:author="hzhao" w:date="2010-11-01T14:07:00Z"/>
                <w:rFonts w:eastAsia="宋体"/>
                <w:sz w:val="22"/>
                <w:lang w:eastAsia="zh-CN"/>
              </w:rPr>
            </w:pPr>
            <w:ins w:id="1819" w:author="hzhao" w:date="2010-11-01T14:07:00Z">
              <w:r w:rsidRPr="009F4763">
                <w:rPr>
                  <w:rFonts w:eastAsia="宋体"/>
                  <w:sz w:val="22"/>
                  <w:lang w:eastAsia="zh-CN"/>
                </w:rPr>
                <w:t xml:space="preserve">[H3C-Ethernet1/0/8]interface Ethernet 1/0/12                 </w:t>
              </w:r>
            </w:ins>
          </w:p>
          <w:p w:rsidR="009F4763" w:rsidRPr="00923513" w:rsidRDefault="009F4763" w:rsidP="009F4763">
            <w:pPr>
              <w:pStyle w:val="Body"/>
              <w:rPr>
                <w:rFonts w:eastAsia="宋体"/>
                <w:sz w:val="22"/>
                <w:lang w:eastAsia="zh-CN"/>
              </w:rPr>
            </w:pPr>
            <w:ins w:id="1820" w:author="hzhao" w:date="2010-11-01T14:07:00Z">
              <w:r w:rsidRPr="009F4763">
                <w:rPr>
                  <w:rFonts w:eastAsia="宋体"/>
                  <w:sz w:val="22"/>
                  <w:lang w:eastAsia="zh-CN"/>
                </w:rPr>
                <w:t>[H3C-Ethernet1/0/12]packet-filter inbound ip-group 3333 rule 3</w:t>
              </w:r>
            </w:ins>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D550FE" w:rsidRDefault="007A7CE7" w:rsidP="00C649C9">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A7CE7" w:rsidRDefault="00F46E7E" w:rsidP="00C649C9">
            <w:pPr>
              <w:pStyle w:val="Body"/>
              <w:rPr>
                <w:ins w:id="1821" w:author="hzhao" w:date="2010-11-01T14:07:00Z"/>
                <w:rFonts w:eastAsia="宋体"/>
                <w:sz w:val="22"/>
                <w:lang w:eastAsia="zh-CN"/>
              </w:rPr>
            </w:pPr>
            <w:ins w:id="1822" w:author="hzhao" w:date="2010-11-01T14:07:00Z">
              <w:r>
                <w:rPr>
                  <w:rFonts w:eastAsia="宋体" w:hint="eastAsia"/>
                  <w:sz w:val="22"/>
                  <w:lang w:eastAsia="zh-CN"/>
                </w:rPr>
                <w:t>1. Set capwap transport to HTTP, set primary HM and backup HM to AP</w:t>
              </w:r>
            </w:ins>
          </w:p>
          <w:p w:rsidR="00F46E7E" w:rsidRDefault="00F46E7E" w:rsidP="00C649C9">
            <w:pPr>
              <w:pStyle w:val="Body"/>
              <w:rPr>
                <w:ins w:id="1823" w:author="hzhao" w:date="2010-11-01T14:08:00Z"/>
                <w:rFonts w:eastAsia="宋体"/>
                <w:sz w:val="22"/>
                <w:lang w:eastAsia="zh-CN"/>
              </w:rPr>
            </w:pPr>
            <w:ins w:id="1824" w:author="hzhao" w:date="2010-11-01T14:08:00Z">
              <w:r>
                <w:rPr>
                  <w:rFonts w:eastAsia="宋体" w:hint="eastAsia"/>
                  <w:sz w:val="22"/>
                  <w:lang w:eastAsia="zh-CN"/>
                </w:rPr>
                <w:t>2. Open _debug capwap ha and debug console to check work flow for capwap choose HM(no capwap client enable, capwap client enable), check if AP connect to HM</w:t>
              </w:r>
            </w:ins>
          </w:p>
          <w:p w:rsidR="00F46E7E" w:rsidRPr="00F46E7E" w:rsidRDefault="00F46E7E" w:rsidP="00C649C9">
            <w:pPr>
              <w:pStyle w:val="Body"/>
              <w:rPr>
                <w:rFonts w:eastAsia="宋体"/>
                <w:sz w:val="22"/>
                <w:lang w:eastAsia="zh-CN"/>
              </w:rPr>
            </w:pPr>
            <w:ins w:id="1825" w:author="hzhao" w:date="2010-11-01T14:08:00Z">
              <w:r>
                <w:rPr>
                  <w:rFonts w:eastAsia="宋体" w:hint="eastAsia"/>
                  <w:sz w:val="22"/>
                  <w:lang w:eastAsia="zh-CN"/>
                </w:rPr>
                <w:t>3.Show capwap client to check capwap status</w:t>
              </w:r>
            </w:ins>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D550FE" w:rsidRDefault="007A7CE7" w:rsidP="00C649C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A7CE7" w:rsidRDefault="007A7CE7" w:rsidP="00C649C9">
            <w:pPr>
              <w:pStyle w:val="Body"/>
              <w:rPr>
                <w:rFonts w:eastAsia="宋体"/>
                <w:sz w:val="22"/>
                <w:lang w:eastAsia="zh-CN"/>
              </w:rPr>
            </w:pPr>
            <w:del w:id="1826" w:author="hzhao" w:date="2010-11-01T14:09:00Z">
              <w:r w:rsidDel="00F46E7E">
                <w:rPr>
                  <w:rFonts w:eastAsia="宋体" w:hint="eastAsia"/>
                  <w:sz w:val="22"/>
                  <w:lang w:eastAsia="zh-CN"/>
                </w:rPr>
                <w:delText>1,</w:delText>
              </w:r>
            </w:del>
            <w:ins w:id="1827" w:author="hzhao" w:date="2010-11-01T14:08:00Z">
              <w:r w:rsidR="00F46E7E">
                <w:rPr>
                  <w:rFonts w:eastAsia="宋体" w:hint="eastAsia"/>
                  <w:sz w:val="22"/>
                  <w:lang w:eastAsia="zh-CN"/>
                </w:rPr>
                <w:t>AP</w:t>
              </w:r>
            </w:ins>
            <w:ins w:id="1828" w:author="hzhao" w:date="2010-11-01T14:14:00Z">
              <w:r w:rsidR="00DD4AA1">
                <w:rPr>
                  <w:rFonts w:eastAsia="宋体" w:hint="eastAsia"/>
                  <w:sz w:val="22"/>
                  <w:lang w:eastAsia="zh-CN"/>
                </w:rPr>
                <w:t>don</w:t>
              </w:r>
              <w:r w:rsidR="00DD4AA1">
                <w:rPr>
                  <w:rFonts w:eastAsia="宋体"/>
                  <w:sz w:val="22"/>
                  <w:lang w:eastAsia="zh-CN"/>
                </w:rPr>
                <w:t>’</w:t>
              </w:r>
              <w:r w:rsidR="00DD4AA1">
                <w:rPr>
                  <w:rFonts w:eastAsia="宋体" w:hint="eastAsia"/>
                  <w:sz w:val="22"/>
                  <w:lang w:eastAsia="zh-CN"/>
                </w:rPr>
                <w:t>t use broadcast, AP</w:t>
              </w:r>
            </w:ins>
            <w:ins w:id="1829" w:author="hzhao" w:date="2010-11-01T14:08:00Z">
              <w:r w:rsidR="00F46E7E">
                <w:rPr>
                  <w:rFonts w:eastAsia="宋体" w:hint="eastAsia"/>
                  <w:sz w:val="22"/>
                  <w:lang w:eastAsia="zh-CN"/>
                </w:rPr>
                <w:t xml:space="preserve"> </w:t>
              </w:r>
            </w:ins>
            <w:ins w:id="1830" w:author="hzhao" w:date="2010-11-01T14:13:00Z">
              <w:r w:rsidR="00DD4AA1">
                <w:rPr>
                  <w:rFonts w:eastAsia="宋体" w:hint="eastAsia"/>
                  <w:sz w:val="22"/>
                  <w:lang w:eastAsia="zh-CN"/>
                </w:rPr>
                <w:t>will loop try primary HM and backup HM in TCP mode</w:t>
              </w:r>
            </w:ins>
            <w:ins w:id="1831" w:author="hzhao" w:date="2010-11-01T14:08:00Z">
              <w:r w:rsidR="00F46E7E">
                <w:rPr>
                  <w:rFonts w:eastAsia="宋体" w:hint="eastAsia"/>
                  <w:sz w:val="22"/>
                  <w:lang w:eastAsia="zh-CN"/>
                </w:rPr>
                <w:t xml:space="preserve"> , could not find HM, AP could not connect to HM</w:t>
              </w:r>
            </w:ins>
            <w:ins w:id="1832" w:author="hzhao" w:date="2010-11-02T10:11:00Z">
              <w:r w:rsidR="004A6970">
                <w:rPr>
                  <w:rFonts w:eastAsia="宋体" w:hint="eastAsia"/>
                  <w:sz w:val="22"/>
                  <w:lang w:eastAsia="zh-CN"/>
                </w:rPr>
                <w:t xml:space="preserve"> </w:t>
              </w:r>
            </w:ins>
            <w:del w:id="1833" w:author="hzhao" w:date="2010-11-01T14:09:00Z">
              <w:r w:rsidDel="00F46E7E">
                <w:rPr>
                  <w:rFonts w:eastAsia="宋体" w:hint="eastAsia"/>
                  <w:sz w:val="22"/>
                  <w:lang w:eastAsia="zh-CN"/>
                </w:rPr>
                <w:delText>can see the AP on HM</w:delText>
              </w:r>
            </w:del>
          </w:p>
          <w:p w:rsidR="007A7CE7" w:rsidRPr="00923513" w:rsidRDefault="007A7CE7" w:rsidP="00C649C9">
            <w:pPr>
              <w:pStyle w:val="Body"/>
              <w:rPr>
                <w:rFonts w:eastAsia="宋体"/>
                <w:sz w:val="22"/>
                <w:lang w:eastAsia="zh-CN"/>
              </w:rPr>
            </w:pPr>
            <w:del w:id="1834" w:author="hzhao" w:date="2010-11-01T14:09:00Z">
              <w:r w:rsidDel="00F46E7E">
                <w:rPr>
                  <w:rFonts w:eastAsia="宋体" w:hint="eastAsia"/>
                  <w:sz w:val="22"/>
                  <w:lang w:eastAsia="zh-CN"/>
                </w:rPr>
                <w:delText>2, display run status if show capwap client</w:delText>
              </w:r>
            </w:del>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Pr="00B7717A" w:rsidRDefault="007A7CE7" w:rsidP="00C649C9">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46E7E" w:rsidRPr="00C77B3F" w:rsidRDefault="00F46E7E" w:rsidP="00F46E7E">
            <w:pPr>
              <w:pStyle w:val="Body"/>
              <w:rPr>
                <w:ins w:id="1835" w:author="hzhao" w:date="2010-11-01T14:09:00Z"/>
                <w:rFonts w:eastAsia="宋体"/>
                <w:sz w:val="22"/>
                <w:lang w:eastAsia="zh-CN"/>
              </w:rPr>
            </w:pPr>
            <w:ins w:id="1836" w:author="hzhao" w:date="2010-11-01T14:09:00Z">
              <w:r w:rsidRPr="00C77B3F">
                <w:rPr>
                  <w:rFonts w:eastAsia="宋体"/>
                  <w:sz w:val="22"/>
                  <w:lang w:eastAsia="zh-CN"/>
                </w:rPr>
                <w:t>AH-0e5300#show running-config | in capwap</w:t>
              </w:r>
            </w:ins>
          </w:p>
          <w:p w:rsidR="00F46E7E" w:rsidRPr="00C77B3F" w:rsidRDefault="00F46E7E" w:rsidP="00F46E7E">
            <w:pPr>
              <w:pStyle w:val="Body"/>
              <w:rPr>
                <w:ins w:id="1837" w:author="hzhao" w:date="2010-11-01T14:09:00Z"/>
                <w:rFonts w:eastAsia="宋体"/>
                <w:sz w:val="22"/>
                <w:lang w:eastAsia="zh-CN"/>
              </w:rPr>
            </w:pPr>
            <w:ins w:id="1838" w:author="hzhao" w:date="2010-11-01T14:09:00Z">
              <w:r w:rsidRPr="00C77B3F">
                <w:rPr>
                  <w:rFonts w:eastAsia="宋体"/>
                  <w:sz w:val="22"/>
                  <w:lang w:eastAsia="zh-CN"/>
                </w:rPr>
                <w:t xml:space="preserve">capwap client server name hm1 </w:t>
              </w:r>
            </w:ins>
          </w:p>
          <w:p w:rsidR="00F46E7E" w:rsidRPr="00C77B3F" w:rsidRDefault="00F46E7E" w:rsidP="00F46E7E">
            <w:pPr>
              <w:pStyle w:val="Body"/>
              <w:rPr>
                <w:ins w:id="1839" w:author="hzhao" w:date="2010-11-01T14:09:00Z"/>
                <w:rFonts w:eastAsia="宋体"/>
                <w:sz w:val="22"/>
                <w:lang w:eastAsia="zh-CN"/>
              </w:rPr>
            </w:pPr>
            <w:ins w:id="1840" w:author="hzhao" w:date="2010-11-01T14:09:00Z">
              <w:r w:rsidRPr="00C77B3F">
                <w:rPr>
                  <w:rFonts w:eastAsia="宋体"/>
                  <w:sz w:val="22"/>
                  <w:lang w:eastAsia="zh-CN"/>
                </w:rPr>
                <w:t xml:space="preserve">capwap client server backup name hm2 </w:t>
              </w:r>
            </w:ins>
          </w:p>
          <w:p w:rsidR="00F46E7E" w:rsidRDefault="00F46E7E" w:rsidP="00F46E7E">
            <w:pPr>
              <w:pStyle w:val="Body"/>
              <w:rPr>
                <w:ins w:id="1841" w:author="hzhao" w:date="2010-11-01T14:09:00Z"/>
                <w:rFonts w:eastAsia="宋体"/>
                <w:sz w:val="22"/>
                <w:lang w:eastAsia="zh-CN"/>
              </w:rPr>
            </w:pPr>
            <w:ins w:id="1842" w:author="hzhao" w:date="2010-11-01T14:09:00Z">
              <w:r w:rsidRPr="00C77B3F">
                <w:rPr>
                  <w:rFonts w:eastAsia="宋体"/>
                  <w:sz w:val="22"/>
                  <w:lang w:eastAsia="zh-CN"/>
                </w:rPr>
                <w:t>capwap client transport HTTP</w:t>
              </w:r>
            </w:ins>
          </w:p>
          <w:p w:rsidR="007A7CE7" w:rsidRDefault="007A7CE7" w:rsidP="00C649C9">
            <w:pPr>
              <w:pStyle w:val="Body"/>
              <w:rPr>
                <w:ins w:id="1843" w:author="hzhao" w:date="2010-11-01T14:09:00Z"/>
                <w:rFonts w:eastAsia="宋体"/>
                <w:sz w:val="22"/>
                <w:lang w:eastAsia="zh-CN"/>
              </w:rPr>
            </w:pPr>
          </w:p>
          <w:p w:rsidR="00F46E7E" w:rsidRDefault="00F46E7E" w:rsidP="00C649C9">
            <w:pPr>
              <w:pStyle w:val="Body"/>
              <w:rPr>
                <w:ins w:id="1844" w:author="hzhao" w:date="2010-11-01T14:09:00Z"/>
                <w:rFonts w:eastAsia="宋体"/>
                <w:sz w:val="22"/>
                <w:lang w:eastAsia="zh-CN"/>
              </w:rPr>
            </w:pPr>
          </w:p>
          <w:p w:rsidR="00F46E7E" w:rsidRPr="008D7AB3" w:rsidRDefault="009B6FFA" w:rsidP="00F46E7E">
            <w:pPr>
              <w:pStyle w:val="Body"/>
              <w:shd w:val="clear" w:color="auto" w:fill="000080"/>
              <w:rPr>
                <w:ins w:id="1845" w:author="hzhao" w:date="2010-11-01T14:09:00Z"/>
                <w:rFonts w:eastAsia="宋体"/>
                <w:b/>
                <w:sz w:val="22"/>
                <w:lang w:eastAsia="zh-CN"/>
                <w:rPrChange w:id="1846" w:author="hzhao" w:date="2010-11-01T14:20:00Z">
                  <w:rPr>
                    <w:ins w:id="1847" w:author="hzhao" w:date="2010-11-01T14:09:00Z"/>
                    <w:rFonts w:eastAsia="宋体" w:cs="Tahoma"/>
                    <w:b/>
                    <w:color w:val="000000"/>
                    <w:sz w:val="22"/>
                    <w:lang w:eastAsia="zh-CN"/>
                  </w:rPr>
                </w:rPrChange>
              </w:rPr>
            </w:pPr>
            <w:ins w:id="1848" w:author="hzhao" w:date="2010-11-01T14:09:00Z">
              <w:r w:rsidRPr="009B6FFA">
                <w:rPr>
                  <w:rFonts w:eastAsia="宋体"/>
                  <w:b/>
                  <w:sz w:val="22"/>
                  <w:lang w:eastAsia="zh-CN"/>
                  <w:rPrChange w:id="1849" w:author="hzhao" w:date="2010-11-01T14:20:00Z">
                    <w:rPr>
                      <w:rFonts w:eastAsia="宋体"/>
                      <w:sz w:val="22"/>
                      <w:lang w:eastAsia="zh-CN"/>
                    </w:rPr>
                  </w:rPrChange>
                </w:rPr>
                <w:t>Don’t config primary HM and backup HM in DNS server, the result as following:</w:t>
              </w:r>
            </w:ins>
          </w:p>
          <w:p w:rsidR="00F46E7E" w:rsidRDefault="00F46E7E" w:rsidP="00C649C9">
            <w:pPr>
              <w:pStyle w:val="Body"/>
              <w:rPr>
                <w:ins w:id="1850" w:author="hzhao" w:date="2010-11-01T14:09:00Z"/>
                <w:rFonts w:eastAsia="宋体"/>
                <w:sz w:val="22"/>
                <w:lang w:eastAsia="zh-CN"/>
              </w:rPr>
            </w:pPr>
          </w:p>
          <w:p w:rsidR="00DD4AA1" w:rsidRPr="00DD4AA1" w:rsidRDefault="00DD4AA1" w:rsidP="00DD4AA1">
            <w:pPr>
              <w:pStyle w:val="Body"/>
              <w:rPr>
                <w:ins w:id="1851" w:author="hzhao" w:date="2010-11-01T14:19:00Z"/>
                <w:rFonts w:eastAsia="宋体"/>
                <w:sz w:val="22"/>
                <w:lang w:eastAsia="zh-CN"/>
              </w:rPr>
            </w:pPr>
            <w:ins w:id="1852" w:author="hzhao" w:date="2010-11-01T14:19:00Z">
              <w:r w:rsidRPr="00DD4AA1">
                <w:rPr>
                  <w:rFonts w:eastAsia="宋体"/>
                  <w:sz w:val="22"/>
                  <w:lang w:eastAsia="zh-CN"/>
                </w:rPr>
                <w:t>2010-11-01 06:19:36 debug   [capwap_ha, ah_capwap_func.c, 2138]: get hivemanager name from scd (first:hm1, second:hm2).</w:t>
              </w:r>
            </w:ins>
          </w:p>
          <w:p w:rsidR="00DD4AA1" w:rsidRPr="00DD4AA1" w:rsidRDefault="00DD4AA1" w:rsidP="00DD4AA1">
            <w:pPr>
              <w:pStyle w:val="Body"/>
              <w:rPr>
                <w:ins w:id="1853" w:author="hzhao" w:date="2010-11-01T14:19:00Z"/>
                <w:rFonts w:eastAsia="宋体"/>
                <w:sz w:val="22"/>
                <w:lang w:eastAsia="zh-CN"/>
              </w:rPr>
            </w:pPr>
            <w:ins w:id="1854" w:author="hzhao" w:date="2010-11-01T14:19:00Z">
              <w:r w:rsidRPr="00DD4AA1">
                <w:rPr>
                  <w:rFonts w:eastAsia="宋体"/>
                  <w:sz w:val="22"/>
                  <w:lang w:eastAsia="zh-CN"/>
                </w:rPr>
                <w:t>2010-11-01 06:19:36 debug   [capwap_ha, ah_capwap_func.c, 2029]: user has configed primary or backup HM's name,use primary name or backup name to try</w:t>
              </w:r>
            </w:ins>
          </w:p>
          <w:p w:rsidR="00DD4AA1" w:rsidRPr="00DD4AA1" w:rsidRDefault="00DD4AA1" w:rsidP="00DD4AA1">
            <w:pPr>
              <w:pStyle w:val="Body"/>
              <w:rPr>
                <w:ins w:id="1855" w:author="hzhao" w:date="2010-11-01T14:19:00Z"/>
                <w:rFonts w:eastAsia="宋体"/>
                <w:sz w:val="22"/>
                <w:lang w:eastAsia="zh-CN"/>
              </w:rPr>
            </w:pPr>
            <w:ins w:id="1856" w:author="hzhao" w:date="2010-11-01T14:19:00Z">
              <w:r w:rsidRPr="00DD4AA1">
                <w:rPr>
                  <w:rFonts w:eastAsia="宋体"/>
                  <w:sz w:val="22"/>
                  <w:lang w:eastAsia="zh-CN"/>
                </w:rPr>
                <w:t>2010-11-01 06:19:36 debug   [capwap_ha, ah_capwap_func.c, 1798]: can not get ip from HM's name:(hm1)</w:t>
              </w:r>
            </w:ins>
          </w:p>
          <w:p w:rsidR="00DD4AA1" w:rsidRPr="00DD4AA1" w:rsidRDefault="00DD4AA1" w:rsidP="00DD4AA1">
            <w:pPr>
              <w:pStyle w:val="Body"/>
              <w:rPr>
                <w:ins w:id="1857" w:author="hzhao" w:date="2010-11-01T14:19:00Z"/>
                <w:rFonts w:eastAsia="宋体"/>
                <w:sz w:val="22"/>
                <w:lang w:eastAsia="zh-CN"/>
              </w:rPr>
            </w:pPr>
            <w:ins w:id="1858" w:author="hzhao" w:date="2010-11-01T14:19:00Z">
              <w:r w:rsidRPr="00DD4AA1">
                <w:rPr>
                  <w:rFonts w:eastAsia="宋体"/>
                  <w:sz w:val="22"/>
                  <w:lang w:eastAsia="zh-CN"/>
                </w:rPr>
                <w:t>2010-11-01 06:19:36 debug   [capwap_ha, ah_capwap_func.c, 1798]: can not get ip from HM's name:(hm2)</w:t>
              </w:r>
            </w:ins>
          </w:p>
          <w:p w:rsidR="00DD4AA1" w:rsidRPr="00DD4AA1" w:rsidRDefault="00DD4AA1" w:rsidP="00DD4AA1">
            <w:pPr>
              <w:pStyle w:val="Body"/>
              <w:rPr>
                <w:ins w:id="1859" w:author="hzhao" w:date="2010-11-01T14:19:00Z"/>
                <w:rFonts w:eastAsia="宋体"/>
                <w:sz w:val="22"/>
                <w:lang w:eastAsia="zh-CN"/>
              </w:rPr>
            </w:pPr>
            <w:ins w:id="1860" w:author="hzhao" w:date="2010-11-01T14:19:00Z">
              <w:r w:rsidRPr="00DD4AA1">
                <w:rPr>
                  <w:rFonts w:eastAsia="宋体"/>
                  <w:sz w:val="22"/>
                  <w:lang w:eastAsia="zh-CN"/>
                </w:rPr>
                <w:t>2010-11-01 06:19:36 debug   [capwap_ha, ah_capwap_func.c, 2101]: Don't use broadcast because define HTTP mode, ip=0.0.0.0, port=12222</w:t>
              </w:r>
            </w:ins>
          </w:p>
          <w:p w:rsidR="00DD4AA1" w:rsidRPr="00DD4AA1" w:rsidRDefault="00DD4AA1" w:rsidP="00DD4AA1">
            <w:pPr>
              <w:pStyle w:val="Body"/>
              <w:rPr>
                <w:ins w:id="1861" w:author="hzhao" w:date="2010-11-01T14:19:00Z"/>
                <w:rFonts w:eastAsia="宋体"/>
                <w:sz w:val="22"/>
                <w:lang w:eastAsia="zh-CN"/>
              </w:rPr>
            </w:pPr>
            <w:ins w:id="1862" w:author="hzhao" w:date="2010-11-01T14:19:00Z">
              <w:r w:rsidRPr="00DD4AA1">
                <w:rPr>
                  <w:rFonts w:eastAsia="宋体"/>
                  <w:sz w:val="22"/>
                  <w:lang w:eastAsia="zh-CN"/>
                </w:rPr>
                <w:t>2010-11-01 06:19:37 debug   [capwap_ha, ah_capwap_func.c, 2138]: get hivemanager name from scd (first:hm1, second:hm2).</w:t>
              </w:r>
            </w:ins>
          </w:p>
          <w:p w:rsidR="00DD4AA1" w:rsidRPr="00DD4AA1" w:rsidRDefault="00DD4AA1" w:rsidP="00DD4AA1">
            <w:pPr>
              <w:pStyle w:val="Body"/>
              <w:rPr>
                <w:ins w:id="1863" w:author="hzhao" w:date="2010-11-01T14:19:00Z"/>
                <w:rFonts w:eastAsia="宋体"/>
                <w:sz w:val="22"/>
                <w:lang w:eastAsia="zh-CN"/>
              </w:rPr>
            </w:pPr>
            <w:ins w:id="1864" w:author="hzhao" w:date="2010-11-01T14:19:00Z">
              <w:r w:rsidRPr="00DD4AA1">
                <w:rPr>
                  <w:rFonts w:eastAsia="宋体"/>
                  <w:sz w:val="22"/>
                  <w:lang w:eastAsia="zh-CN"/>
                </w:rPr>
                <w:t>2010-11-01 06:19:37 debug   [capwap_ha, ah_capwap_func.c, 2029]: user has configed primary or backup HM's name,use primary name or backup name to try</w:t>
              </w:r>
            </w:ins>
          </w:p>
          <w:p w:rsidR="00DD4AA1" w:rsidRPr="00DD4AA1" w:rsidRDefault="00DD4AA1" w:rsidP="00DD4AA1">
            <w:pPr>
              <w:pStyle w:val="Body"/>
              <w:rPr>
                <w:ins w:id="1865" w:author="hzhao" w:date="2010-11-01T14:19:00Z"/>
                <w:rFonts w:eastAsia="宋体"/>
                <w:sz w:val="22"/>
                <w:lang w:eastAsia="zh-CN"/>
              </w:rPr>
            </w:pPr>
            <w:ins w:id="1866" w:author="hzhao" w:date="2010-11-01T14:19:00Z">
              <w:r w:rsidRPr="00DD4AA1">
                <w:rPr>
                  <w:rFonts w:eastAsia="宋体"/>
                  <w:sz w:val="22"/>
                  <w:lang w:eastAsia="zh-CN"/>
                </w:rPr>
                <w:t>2010-11-01 06:19:37 debug   [capwap_ha, ah_capwap_func.c, 1798]: can not get ip from HM's name:(hm1)</w:t>
              </w:r>
            </w:ins>
          </w:p>
          <w:p w:rsidR="00DD4AA1" w:rsidRPr="00DD4AA1" w:rsidRDefault="00DD4AA1" w:rsidP="00DD4AA1">
            <w:pPr>
              <w:pStyle w:val="Body"/>
              <w:rPr>
                <w:ins w:id="1867" w:author="hzhao" w:date="2010-11-01T14:19:00Z"/>
                <w:rFonts w:eastAsia="宋体"/>
                <w:sz w:val="22"/>
                <w:lang w:eastAsia="zh-CN"/>
              </w:rPr>
            </w:pPr>
            <w:ins w:id="1868" w:author="hzhao" w:date="2010-11-01T14:19:00Z">
              <w:r w:rsidRPr="00DD4AA1">
                <w:rPr>
                  <w:rFonts w:eastAsia="宋体"/>
                  <w:sz w:val="22"/>
                  <w:lang w:eastAsia="zh-CN"/>
                </w:rPr>
                <w:t>2010-11-01 06:19:37 debug   [capwap_ha, ah_capwap_func.c, 1798]: can not get ip from HM's name:(hm2)</w:t>
              </w:r>
            </w:ins>
          </w:p>
          <w:p w:rsidR="00F46E7E" w:rsidRDefault="00DD4AA1" w:rsidP="00DD4AA1">
            <w:pPr>
              <w:pStyle w:val="Body"/>
              <w:rPr>
                <w:ins w:id="1869" w:author="hzhao" w:date="2010-11-01T14:09:00Z"/>
                <w:rFonts w:eastAsia="宋体"/>
                <w:sz w:val="22"/>
                <w:lang w:eastAsia="zh-CN"/>
              </w:rPr>
            </w:pPr>
            <w:ins w:id="1870" w:author="hzhao" w:date="2010-11-01T14:19:00Z">
              <w:r w:rsidRPr="00DD4AA1">
                <w:rPr>
                  <w:rFonts w:eastAsia="宋体"/>
                  <w:sz w:val="22"/>
                  <w:lang w:eastAsia="zh-CN"/>
                </w:rPr>
                <w:t>2010-11-01 06:19:37 debug   [capwap_ha, ah_capwap_func.c, 2101]: Don't use broadcast because define HTTP mode, ip=0.0.0.0, port=12222</w:t>
              </w:r>
            </w:ins>
          </w:p>
          <w:p w:rsidR="00F46E7E" w:rsidRDefault="00F46E7E" w:rsidP="00C649C9">
            <w:pPr>
              <w:pStyle w:val="Body"/>
              <w:rPr>
                <w:ins w:id="1871" w:author="hzhao" w:date="2010-11-01T14:09:00Z"/>
                <w:rFonts w:eastAsia="宋体"/>
                <w:sz w:val="22"/>
                <w:lang w:eastAsia="zh-CN"/>
              </w:rPr>
            </w:pPr>
          </w:p>
          <w:p w:rsidR="00F46E7E" w:rsidRDefault="00F46E7E" w:rsidP="00C649C9">
            <w:pPr>
              <w:pStyle w:val="Body"/>
              <w:rPr>
                <w:ins w:id="1872" w:author="hzhao" w:date="2010-11-01T14:09:00Z"/>
                <w:rFonts w:eastAsia="宋体"/>
                <w:sz w:val="22"/>
                <w:lang w:eastAsia="zh-CN"/>
              </w:rPr>
            </w:pPr>
          </w:p>
          <w:p w:rsidR="00F46E7E" w:rsidRPr="008D7AB3" w:rsidRDefault="009B6FFA" w:rsidP="00F46E7E">
            <w:pPr>
              <w:pStyle w:val="Body"/>
              <w:shd w:val="clear" w:color="auto" w:fill="000080"/>
              <w:rPr>
                <w:ins w:id="1873" w:author="hzhao" w:date="2010-11-01T14:10:00Z"/>
                <w:rFonts w:eastAsia="宋体"/>
                <w:b/>
                <w:sz w:val="22"/>
                <w:lang w:eastAsia="zh-CN"/>
                <w:rPrChange w:id="1874" w:author="hzhao" w:date="2010-11-01T14:20:00Z">
                  <w:rPr>
                    <w:ins w:id="1875" w:author="hzhao" w:date="2010-11-01T14:10:00Z"/>
                    <w:rFonts w:eastAsia="宋体" w:cs="Tahoma"/>
                    <w:b/>
                    <w:color w:val="000000"/>
                    <w:sz w:val="22"/>
                    <w:lang w:eastAsia="zh-CN"/>
                  </w:rPr>
                </w:rPrChange>
              </w:rPr>
            </w:pPr>
            <w:ins w:id="1876" w:author="hzhao" w:date="2010-11-01T14:10:00Z">
              <w:r w:rsidRPr="009B6FFA">
                <w:rPr>
                  <w:rFonts w:eastAsia="宋体"/>
                  <w:b/>
                  <w:sz w:val="22"/>
                  <w:lang w:eastAsia="zh-CN"/>
                  <w:rPrChange w:id="1877" w:author="hzhao" w:date="2010-11-01T14:20:00Z">
                    <w:rPr>
                      <w:rFonts w:eastAsia="宋体"/>
                      <w:sz w:val="22"/>
                      <w:lang w:eastAsia="zh-CN"/>
                    </w:rPr>
                  </w:rPrChange>
                </w:rPr>
                <w:t xml:space="preserve">Config primary HM and backup HM in DNS server, deny TCP packet of primary </w:t>
              </w:r>
              <w:r w:rsidRPr="009B6FFA">
                <w:rPr>
                  <w:rFonts w:eastAsia="宋体"/>
                  <w:b/>
                  <w:sz w:val="22"/>
                  <w:lang w:eastAsia="zh-CN"/>
                  <w:rPrChange w:id="1878" w:author="hzhao" w:date="2010-11-01T14:20:00Z">
                    <w:rPr>
                      <w:rFonts w:eastAsia="宋体"/>
                      <w:sz w:val="22"/>
                      <w:lang w:eastAsia="zh-CN"/>
                    </w:rPr>
                  </w:rPrChange>
                </w:rPr>
                <w:lastRenderedPageBreak/>
                <w:t>HM and backup HM in Switch, the result as following:</w:t>
              </w:r>
            </w:ins>
          </w:p>
          <w:p w:rsidR="00DD4AA1" w:rsidRPr="00DD4AA1" w:rsidRDefault="00DD4AA1" w:rsidP="00DD4AA1">
            <w:pPr>
              <w:pStyle w:val="Body"/>
              <w:rPr>
                <w:ins w:id="1879" w:author="hzhao" w:date="2010-11-01T14:13:00Z"/>
                <w:rFonts w:eastAsia="宋体"/>
                <w:sz w:val="22"/>
                <w:lang w:eastAsia="zh-CN"/>
              </w:rPr>
            </w:pPr>
            <w:ins w:id="1880" w:author="hzhao" w:date="2010-11-01T14:13:00Z">
              <w:r w:rsidRPr="00DD4AA1">
                <w:rPr>
                  <w:rFonts w:eastAsia="宋体"/>
                  <w:sz w:val="22"/>
                  <w:lang w:eastAsia="zh-CN"/>
                </w:rPr>
                <w:t xml:space="preserve">AH-0e5300#capwap client enable </w:t>
              </w:r>
            </w:ins>
          </w:p>
          <w:p w:rsidR="00DD4AA1" w:rsidRPr="00DD4AA1" w:rsidRDefault="00DD4AA1" w:rsidP="00DD4AA1">
            <w:pPr>
              <w:pStyle w:val="Body"/>
              <w:rPr>
                <w:ins w:id="1881" w:author="hzhao" w:date="2010-11-01T14:13:00Z"/>
                <w:rFonts w:eastAsia="宋体"/>
                <w:sz w:val="22"/>
                <w:lang w:eastAsia="zh-CN"/>
              </w:rPr>
            </w:pPr>
            <w:ins w:id="1882" w:author="hzhao" w:date="2010-11-01T14:13:00Z">
              <w:r w:rsidRPr="00DD4AA1">
                <w:rPr>
                  <w:rFonts w:eastAsia="宋体"/>
                  <w:sz w:val="22"/>
                  <w:lang w:eastAsia="zh-CN"/>
                </w:rPr>
                <w:t>AH-0e5300#2010-11-01 06:11:41 debug   [capwap_ha, ah_capwap_func.c, 2138]: get hivemanager name from scd (first:hm1, second:hm2).</w:t>
              </w:r>
            </w:ins>
          </w:p>
          <w:p w:rsidR="00DD4AA1" w:rsidRPr="00DD4AA1" w:rsidRDefault="00DD4AA1" w:rsidP="00DD4AA1">
            <w:pPr>
              <w:pStyle w:val="Body"/>
              <w:rPr>
                <w:ins w:id="1883" w:author="hzhao" w:date="2010-11-01T14:13:00Z"/>
                <w:rFonts w:eastAsia="宋体"/>
                <w:sz w:val="22"/>
                <w:lang w:eastAsia="zh-CN"/>
              </w:rPr>
            </w:pPr>
            <w:ins w:id="1884" w:author="hzhao" w:date="2010-11-01T14:13:00Z">
              <w:r w:rsidRPr="00DD4AA1">
                <w:rPr>
                  <w:rFonts w:eastAsia="宋体"/>
                  <w:sz w:val="22"/>
                  <w:lang w:eastAsia="zh-CN"/>
                </w:rPr>
                <w:t>2010-11-01 06:11:41 debug   [capwap_ha, ah_capwap_func.c, 2029]: user has configed primary or backup HM's name,use primary name or backup name to try</w:t>
              </w:r>
            </w:ins>
          </w:p>
          <w:p w:rsidR="00DD4AA1" w:rsidRPr="00DD4AA1" w:rsidRDefault="00DD4AA1" w:rsidP="00DD4AA1">
            <w:pPr>
              <w:pStyle w:val="Body"/>
              <w:rPr>
                <w:ins w:id="1885" w:author="hzhao" w:date="2010-11-01T14:13:00Z"/>
                <w:rFonts w:eastAsia="宋体"/>
                <w:sz w:val="22"/>
                <w:lang w:eastAsia="zh-CN"/>
              </w:rPr>
            </w:pPr>
            <w:ins w:id="1886" w:author="hzhao" w:date="2010-11-01T14:13:00Z">
              <w:r w:rsidRPr="00DD4AA1">
                <w:rPr>
                  <w:rFonts w:eastAsia="宋体"/>
                  <w:sz w:val="22"/>
                  <w:lang w:eastAsia="zh-CN"/>
                </w:rPr>
                <w:t>2010-11-01 06:11:41 debug   [capwap_ha, ah_capwap_func.c, 1804]: get capwap server ip (192.168.20.200) for name (hm1)</w:t>
              </w:r>
            </w:ins>
          </w:p>
          <w:p w:rsidR="00DD4AA1" w:rsidRPr="00DD4AA1" w:rsidRDefault="00DD4AA1" w:rsidP="00DD4AA1">
            <w:pPr>
              <w:pStyle w:val="Body"/>
              <w:rPr>
                <w:ins w:id="1887" w:author="hzhao" w:date="2010-11-01T14:13:00Z"/>
                <w:rFonts w:eastAsia="宋体"/>
                <w:sz w:val="22"/>
                <w:lang w:eastAsia="zh-CN"/>
              </w:rPr>
            </w:pPr>
            <w:ins w:id="1888" w:author="hzhao" w:date="2010-11-01T14:13:00Z">
              <w:r w:rsidRPr="00DD4AA1">
                <w:rPr>
                  <w:rFonts w:eastAsia="宋体"/>
                  <w:sz w:val="22"/>
                  <w:lang w:eastAsia="zh-CN"/>
                </w:rPr>
                <w:t>2010-11-01 06:11:41 debug   [capwap_ha, ah_capwap_func.c, 1804]: get capwap server ip (192.168.51.252) for name (hm2)</w:t>
              </w:r>
            </w:ins>
          </w:p>
          <w:p w:rsidR="00DD4AA1" w:rsidRPr="00DD4AA1" w:rsidRDefault="00DD4AA1" w:rsidP="00DD4AA1">
            <w:pPr>
              <w:pStyle w:val="Body"/>
              <w:rPr>
                <w:ins w:id="1889" w:author="hzhao" w:date="2010-11-01T14:13:00Z"/>
                <w:rFonts w:eastAsia="宋体"/>
                <w:sz w:val="22"/>
                <w:lang w:eastAsia="zh-CN"/>
              </w:rPr>
            </w:pPr>
            <w:ins w:id="1890" w:author="hzhao" w:date="2010-11-01T14:13:00Z">
              <w:r w:rsidRPr="00DD4AA1">
                <w:rPr>
                  <w:rFonts w:eastAsia="宋体"/>
                  <w:sz w:val="22"/>
                  <w:lang w:eastAsia="zh-CN"/>
                </w:rPr>
                <w:t>2010-11-01 06:11:41 debug   [capwap_ha, ah_capwap_func.c, 2067]: use primary server(TCP), ip=192.168.20.200, port=80</w:t>
              </w:r>
            </w:ins>
          </w:p>
          <w:p w:rsidR="00DD4AA1" w:rsidRPr="00DD4AA1" w:rsidRDefault="00DD4AA1" w:rsidP="00DD4AA1">
            <w:pPr>
              <w:pStyle w:val="Body"/>
              <w:rPr>
                <w:ins w:id="1891" w:author="hzhao" w:date="2010-11-01T14:13:00Z"/>
                <w:rFonts w:eastAsia="宋体"/>
                <w:sz w:val="22"/>
                <w:lang w:eastAsia="zh-CN"/>
              </w:rPr>
            </w:pPr>
            <w:ins w:id="1892" w:author="hzhao" w:date="2010-11-01T14:13:00Z">
              <w:r w:rsidRPr="00DD4AA1">
                <w:rPr>
                  <w:rFonts w:eastAsia="宋体"/>
                  <w:sz w:val="22"/>
                  <w:lang w:eastAsia="zh-CN"/>
                </w:rPr>
                <w:t>2010-11-01 06:12:20 debug   [capwap_ha, ah_capwap_func.c, 2138]: get hivemanager name from scd (first:hm1, second:hm2).</w:t>
              </w:r>
            </w:ins>
          </w:p>
          <w:p w:rsidR="00DD4AA1" w:rsidRPr="00DD4AA1" w:rsidRDefault="00DD4AA1" w:rsidP="00DD4AA1">
            <w:pPr>
              <w:pStyle w:val="Body"/>
              <w:rPr>
                <w:ins w:id="1893" w:author="hzhao" w:date="2010-11-01T14:13:00Z"/>
                <w:rFonts w:eastAsia="宋体"/>
                <w:sz w:val="22"/>
                <w:lang w:eastAsia="zh-CN"/>
              </w:rPr>
            </w:pPr>
            <w:ins w:id="1894" w:author="hzhao" w:date="2010-11-01T14:13:00Z">
              <w:r w:rsidRPr="00DD4AA1">
                <w:rPr>
                  <w:rFonts w:eastAsia="宋体"/>
                  <w:sz w:val="22"/>
                  <w:lang w:eastAsia="zh-CN"/>
                </w:rPr>
                <w:t>2010-11-01 06:12:20 debug   [capwap_ha, ah_capwap_func.c, 2029]: user has configed primary or backup HM's name,use primary name or backup name to try</w:t>
              </w:r>
            </w:ins>
          </w:p>
          <w:p w:rsidR="00DD4AA1" w:rsidRPr="00DD4AA1" w:rsidRDefault="00DD4AA1" w:rsidP="00DD4AA1">
            <w:pPr>
              <w:pStyle w:val="Body"/>
              <w:rPr>
                <w:ins w:id="1895" w:author="hzhao" w:date="2010-11-01T14:13:00Z"/>
                <w:rFonts w:eastAsia="宋体"/>
                <w:sz w:val="22"/>
                <w:lang w:eastAsia="zh-CN"/>
              </w:rPr>
            </w:pPr>
            <w:ins w:id="1896" w:author="hzhao" w:date="2010-11-01T14:13:00Z">
              <w:r w:rsidRPr="00DD4AA1">
                <w:rPr>
                  <w:rFonts w:eastAsia="宋体"/>
                  <w:sz w:val="22"/>
                  <w:lang w:eastAsia="zh-CN"/>
                </w:rPr>
                <w:t>2010-11-01 06:12:20 debug   [capwap_ha, ah_capwap_func.c, 1804]: get capwap server ip (192.168.20.200) for name (hm1)</w:t>
              </w:r>
            </w:ins>
          </w:p>
          <w:p w:rsidR="00DD4AA1" w:rsidRPr="00DD4AA1" w:rsidRDefault="00DD4AA1" w:rsidP="00DD4AA1">
            <w:pPr>
              <w:pStyle w:val="Body"/>
              <w:rPr>
                <w:ins w:id="1897" w:author="hzhao" w:date="2010-11-01T14:13:00Z"/>
                <w:rFonts w:eastAsia="宋体"/>
                <w:sz w:val="22"/>
                <w:lang w:eastAsia="zh-CN"/>
              </w:rPr>
            </w:pPr>
            <w:ins w:id="1898" w:author="hzhao" w:date="2010-11-01T14:13:00Z">
              <w:r w:rsidRPr="00DD4AA1">
                <w:rPr>
                  <w:rFonts w:eastAsia="宋体"/>
                  <w:sz w:val="22"/>
                  <w:lang w:eastAsia="zh-CN"/>
                </w:rPr>
                <w:t>2010-11-01 06:12:20 debug   [capwap_ha, ah_capwap_func.c, 1804]: get capwap server ip (192.168.51.252) for name (hm2)</w:t>
              </w:r>
            </w:ins>
          </w:p>
          <w:p w:rsidR="00DD4AA1" w:rsidRPr="00DD4AA1" w:rsidRDefault="00DD4AA1" w:rsidP="00DD4AA1">
            <w:pPr>
              <w:pStyle w:val="Body"/>
              <w:rPr>
                <w:ins w:id="1899" w:author="hzhao" w:date="2010-11-01T14:13:00Z"/>
                <w:rFonts w:eastAsia="宋体"/>
                <w:sz w:val="22"/>
                <w:lang w:eastAsia="zh-CN"/>
              </w:rPr>
            </w:pPr>
            <w:ins w:id="1900" w:author="hzhao" w:date="2010-11-01T14:13:00Z">
              <w:r w:rsidRPr="00DD4AA1">
                <w:rPr>
                  <w:rFonts w:eastAsia="宋体"/>
                  <w:sz w:val="22"/>
                  <w:lang w:eastAsia="zh-CN"/>
                </w:rPr>
                <w:t>2010-11-01 06:12:20 debug   [capwap_ha, ah_capwap_func.c, 2089]: use backup server(TCP), ip=192.168.51.252, port=80</w:t>
              </w:r>
            </w:ins>
          </w:p>
          <w:p w:rsidR="00DD4AA1" w:rsidRPr="00DD4AA1" w:rsidRDefault="00DD4AA1" w:rsidP="00DD4AA1">
            <w:pPr>
              <w:pStyle w:val="Body"/>
              <w:rPr>
                <w:ins w:id="1901" w:author="hzhao" w:date="2010-11-01T14:13:00Z"/>
                <w:rFonts w:eastAsia="宋体"/>
                <w:sz w:val="22"/>
                <w:lang w:eastAsia="zh-CN"/>
              </w:rPr>
            </w:pPr>
            <w:ins w:id="1902" w:author="hzhao" w:date="2010-11-01T14:13:00Z">
              <w:r w:rsidRPr="00DD4AA1">
                <w:rPr>
                  <w:rFonts w:eastAsia="宋体"/>
                  <w:sz w:val="22"/>
                  <w:lang w:eastAsia="zh-CN"/>
                </w:rPr>
                <w:t>2010-11-01 06:12:51 debug   [capwap_ha, ah_capwap_func.c, 2138]: get hivemanager name from scd (first:hm1, second:hm2).</w:t>
              </w:r>
            </w:ins>
          </w:p>
          <w:p w:rsidR="00DD4AA1" w:rsidRPr="00DD4AA1" w:rsidRDefault="00DD4AA1" w:rsidP="00DD4AA1">
            <w:pPr>
              <w:pStyle w:val="Body"/>
              <w:rPr>
                <w:ins w:id="1903" w:author="hzhao" w:date="2010-11-01T14:13:00Z"/>
                <w:rFonts w:eastAsia="宋体"/>
                <w:sz w:val="22"/>
                <w:lang w:eastAsia="zh-CN"/>
              </w:rPr>
            </w:pPr>
            <w:ins w:id="1904" w:author="hzhao" w:date="2010-11-01T14:13:00Z">
              <w:r w:rsidRPr="00DD4AA1">
                <w:rPr>
                  <w:rFonts w:eastAsia="宋体"/>
                  <w:sz w:val="22"/>
                  <w:lang w:eastAsia="zh-CN"/>
                </w:rPr>
                <w:t>2010-11-01 06:12:51 debug   [capwap_ha, ah_capwap_func.c, 2029]: user has configed primary or backup HM's name,use primary name or backup name to try</w:t>
              </w:r>
            </w:ins>
          </w:p>
          <w:p w:rsidR="00DD4AA1" w:rsidRPr="00DD4AA1" w:rsidRDefault="00DD4AA1" w:rsidP="00DD4AA1">
            <w:pPr>
              <w:pStyle w:val="Body"/>
              <w:rPr>
                <w:ins w:id="1905" w:author="hzhao" w:date="2010-11-01T14:13:00Z"/>
                <w:rFonts w:eastAsia="宋体"/>
                <w:sz w:val="22"/>
                <w:lang w:eastAsia="zh-CN"/>
              </w:rPr>
            </w:pPr>
            <w:ins w:id="1906" w:author="hzhao" w:date="2010-11-01T14:13:00Z">
              <w:r w:rsidRPr="00DD4AA1">
                <w:rPr>
                  <w:rFonts w:eastAsia="宋体"/>
                  <w:sz w:val="22"/>
                  <w:lang w:eastAsia="zh-CN"/>
                </w:rPr>
                <w:t>2010-11-01 06:12:51 debug   [capwap_ha, ah_capwap_func.c, 1804]: get capwap server ip (192.168.20.200) for name (hm1)</w:t>
              </w:r>
            </w:ins>
          </w:p>
          <w:p w:rsidR="00DD4AA1" w:rsidRPr="00DD4AA1" w:rsidRDefault="00DD4AA1" w:rsidP="00DD4AA1">
            <w:pPr>
              <w:pStyle w:val="Body"/>
              <w:rPr>
                <w:ins w:id="1907" w:author="hzhao" w:date="2010-11-01T14:13:00Z"/>
                <w:rFonts w:eastAsia="宋体"/>
                <w:sz w:val="22"/>
                <w:lang w:eastAsia="zh-CN"/>
              </w:rPr>
            </w:pPr>
            <w:ins w:id="1908" w:author="hzhao" w:date="2010-11-01T14:13:00Z">
              <w:r w:rsidRPr="00DD4AA1">
                <w:rPr>
                  <w:rFonts w:eastAsia="宋体"/>
                  <w:sz w:val="22"/>
                  <w:lang w:eastAsia="zh-CN"/>
                </w:rPr>
                <w:t>2010-11-01 06:12:51 debug   [capwap_ha, ah_capwap_func.c, 1804]: get capwap server ip (192.168.51.252) for name (hm2)</w:t>
              </w:r>
            </w:ins>
          </w:p>
          <w:p w:rsidR="00DD4AA1" w:rsidRPr="00DD4AA1" w:rsidRDefault="00DD4AA1" w:rsidP="00DD4AA1">
            <w:pPr>
              <w:pStyle w:val="Body"/>
              <w:rPr>
                <w:ins w:id="1909" w:author="hzhao" w:date="2010-11-01T14:13:00Z"/>
                <w:rFonts w:eastAsia="宋体"/>
                <w:sz w:val="22"/>
                <w:lang w:eastAsia="zh-CN"/>
              </w:rPr>
            </w:pPr>
            <w:ins w:id="1910" w:author="hzhao" w:date="2010-11-01T14:13:00Z">
              <w:r w:rsidRPr="00DD4AA1">
                <w:rPr>
                  <w:rFonts w:eastAsia="宋体"/>
                  <w:sz w:val="22"/>
                  <w:lang w:eastAsia="zh-CN"/>
                </w:rPr>
                <w:t>2010-11-01 06:12:51 debug   [capwap_ha, ah_capwap_func.c, 2101]: Don't use broadcast because define HTTP mode, ip=0.0.0.0, port=12222</w:t>
              </w:r>
            </w:ins>
          </w:p>
          <w:p w:rsidR="00DD4AA1" w:rsidRPr="00DD4AA1" w:rsidRDefault="00DD4AA1" w:rsidP="00DD4AA1">
            <w:pPr>
              <w:pStyle w:val="Body"/>
              <w:rPr>
                <w:ins w:id="1911" w:author="hzhao" w:date="2010-11-01T14:13:00Z"/>
                <w:rFonts w:eastAsia="宋体"/>
                <w:sz w:val="22"/>
                <w:lang w:eastAsia="zh-CN"/>
              </w:rPr>
            </w:pPr>
            <w:ins w:id="1912" w:author="hzhao" w:date="2010-11-01T14:13:00Z">
              <w:r w:rsidRPr="00DD4AA1">
                <w:rPr>
                  <w:rFonts w:eastAsia="宋体"/>
                  <w:sz w:val="22"/>
                  <w:lang w:eastAsia="zh-CN"/>
                </w:rPr>
                <w:t>2010-11-01 06:12:52 debug   [capwap_ha, ah_capwap_func.c, 2138]: get hivemanager name from scd (first:hm1, second:hm2).</w:t>
              </w:r>
            </w:ins>
          </w:p>
          <w:p w:rsidR="00DD4AA1" w:rsidRPr="00DD4AA1" w:rsidRDefault="00DD4AA1" w:rsidP="00DD4AA1">
            <w:pPr>
              <w:pStyle w:val="Body"/>
              <w:rPr>
                <w:ins w:id="1913" w:author="hzhao" w:date="2010-11-01T14:13:00Z"/>
                <w:rFonts w:eastAsia="宋体"/>
                <w:sz w:val="22"/>
                <w:lang w:eastAsia="zh-CN"/>
              </w:rPr>
            </w:pPr>
            <w:ins w:id="1914" w:author="hzhao" w:date="2010-11-01T14:13:00Z">
              <w:r w:rsidRPr="00DD4AA1">
                <w:rPr>
                  <w:rFonts w:eastAsia="宋体"/>
                  <w:sz w:val="22"/>
                  <w:lang w:eastAsia="zh-CN"/>
                </w:rPr>
                <w:t>2010-11-01 06:12:52 debug   [capwap_ha, ah_capwap_func.c, 2029]: user has configed primary or backup HM's name,use primary name or backup name to try</w:t>
              </w:r>
            </w:ins>
          </w:p>
          <w:p w:rsidR="00DD4AA1" w:rsidRPr="00DD4AA1" w:rsidRDefault="00DD4AA1" w:rsidP="00DD4AA1">
            <w:pPr>
              <w:pStyle w:val="Body"/>
              <w:rPr>
                <w:ins w:id="1915" w:author="hzhao" w:date="2010-11-01T14:13:00Z"/>
                <w:rFonts w:eastAsia="宋体"/>
                <w:sz w:val="22"/>
                <w:lang w:eastAsia="zh-CN"/>
              </w:rPr>
            </w:pPr>
            <w:ins w:id="1916" w:author="hzhao" w:date="2010-11-01T14:13:00Z">
              <w:r w:rsidRPr="00DD4AA1">
                <w:rPr>
                  <w:rFonts w:eastAsia="宋体"/>
                  <w:sz w:val="22"/>
                  <w:lang w:eastAsia="zh-CN"/>
                </w:rPr>
                <w:t>2010-11-01 06:12:52 debug   [capwap_ha, ah_capwap_func.c, 1804]: get capwap server ip (192.168.20.200) for name (hm1)</w:t>
              </w:r>
            </w:ins>
          </w:p>
          <w:p w:rsidR="00DD4AA1" w:rsidRPr="00DD4AA1" w:rsidRDefault="00DD4AA1" w:rsidP="00DD4AA1">
            <w:pPr>
              <w:pStyle w:val="Body"/>
              <w:rPr>
                <w:ins w:id="1917" w:author="hzhao" w:date="2010-11-01T14:13:00Z"/>
                <w:rFonts w:eastAsia="宋体"/>
                <w:sz w:val="22"/>
                <w:lang w:eastAsia="zh-CN"/>
              </w:rPr>
            </w:pPr>
            <w:ins w:id="1918" w:author="hzhao" w:date="2010-11-01T14:13:00Z">
              <w:r w:rsidRPr="00DD4AA1">
                <w:rPr>
                  <w:rFonts w:eastAsia="宋体"/>
                  <w:sz w:val="22"/>
                  <w:lang w:eastAsia="zh-CN"/>
                </w:rPr>
                <w:t>2010-11-01 06:12:52 debug   [capwap_ha, ah_capwap_func.c, 1804]: get capwap server ip (192.168.51.252) for name (hm2)</w:t>
              </w:r>
            </w:ins>
          </w:p>
          <w:p w:rsidR="00DD4AA1" w:rsidRPr="00DD4AA1" w:rsidRDefault="00DD4AA1" w:rsidP="00DD4AA1">
            <w:pPr>
              <w:pStyle w:val="Body"/>
              <w:rPr>
                <w:ins w:id="1919" w:author="hzhao" w:date="2010-11-01T14:13:00Z"/>
                <w:rFonts w:eastAsia="宋体"/>
                <w:sz w:val="22"/>
                <w:lang w:eastAsia="zh-CN"/>
              </w:rPr>
            </w:pPr>
            <w:ins w:id="1920" w:author="hzhao" w:date="2010-11-01T14:13:00Z">
              <w:r w:rsidRPr="00DD4AA1">
                <w:rPr>
                  <w:rFonts w:eastAsia="宋体"/>
                  <w:sz w:val="22"/>
                  <w:lang w:eastAsia="zh-CN"/>
                </w:rPr>
                <w:t>2010-11-01 06:12:52 debug   [capwap_ha, ah_capwap_func.c, 2067]: use primary server(TCP), ip=192.168.20.200, port=80</w:t>
              </w:r>
            </w:ins>
          </w:p>
          <w:p w:rsidR="00DD4AA1" w:rsidRPr="00DD4AA1" w:rsidRDefault="00DD4AA1" w:rsidP="00DD4AA1">
            <w:pPr>
              <w:pStyle w:val="Body"/>
              <w:rPr>
                <w:ins w:id="1921" w:author="hzhao" w:date="2010-11-01T14:13:00Z"/>
                <w:rFonts w:eastAsia="宋体"/>
                <w:sz w:val="22"/>
                <w:lang w:eastAsia="zh-CN"/>
              </w:rPr>
            </w:pPr>
            <w:ins w:id="1922" w:author="hzhao" w:date="2010-11-01T14:13:00Z">
              <w:r w:rsidRPr="00DD4AA1">
                <w:rPr>
                  <w:rFonts w:eastAsia="宋体"/>
                  <w:sz w:val="22"/>
                  <w:lang w:eastAsia="zh-CN"/>
                </w:rPr>
                <w:t>2010-11-01 06:13:06 debug   [capwap_ha, ah_capwap_func.c, 2138]: get hivemanager name from scd (first:hm1, second:hm2).</w:t>
              </w:r>
            </w:ins>
          </w:p>
          <w:p w:rsidR="00DD4AA1" w:rsidRPr="00DD4AA1" w:rsidRDefault="00DD4AA1" w:rsidP="00DD4AA1">
            <w:pPr>
              <w:pStyle w:val="Body"/>
              <w:rPr>
                <w:ins w:id="1923" w:author="hzhao" w:date="2010-11-01T14:13:00Z"/>
                <w:rFonts w:eastAsia="宋体"/>
                <w:sz w:val="22"/>
                <w:lang w:eastAsia="zh-CN"/>
              </w:rPr>
            </w:pPr>
            <w:ins w:id="1924" w:author="hzhao" w:date="2010-11-01T14:13:00Z">
              <w:r w:rsidRPr="00DD4AA1">
                <w:rPr>
                  <w:rFonts w:eastAsia="宋体"/>
                  <w:sz w:val="22"/>
                  <w:lang w:eastAsia="zh-CN"/>
                </w:rPr>
                <w:t xml:space="preserve">2010-11-01 06:13:06 debug   [capwap_ha, ah_capwap_func.c, 2029]: user has </w:t>
              </w:r>
              <w:r w:rsidRPr="00DD4AA1">
                <w:rPr>
                  <w:rFonts w:eastAsia="宋体"/>
                  <w:sz w:val="22"/>
                  <w:lang w:eastAsia="zh-CN"/>
                </w:rPr>
                <w:lastRenderedPageBreak/>
                <w:t>configed primary or backup HM's name,use primary name or backup name to try</w:t>
              </w:r>
            </w:ins>
          </w:p>
          <w:p w:rsidR="00DD4AA1" w:rsidRPr="00DD4AA1" w:rsidRDefault="00DD4AA1" w:rsidP="00DD4AA1">
            <w:pPr>
              <w:pStyle w:val="Body"/>
              <w:rPr>
                <w:ins w:id="1925" w:author="hzhao" w:date="2010-11-01T14:13:00Z"/>
                <w:rFonts w:eastAsia="宋体"/>
                <w:sz w:val="22"/>
                <w:lang w:eastAsia="zh-CN"/>
              </w:rPr>
            </w:pPr>
            <w:ins w:id="1926" w:author="hzhao" w:date="2010-11-01T14:13:00Z">
              <w:r w:rsidRPr="00DD4AA1">
                <w:rPr>
                  <w:rFonts w:eastAsia="宋体"/>
                  <w:sz w:val="22"/>
                  <w:lang w:eastAsia="zh-CN"/>
                </w:rPr>
                <w:t>2010-11-01 06:13:06 debug   [capwap_ha, ah_capwap_func.c, 1804]: get capwap server ip (192.168.20.200) for name (hm1)</w:t>
              </w:r>
            </w:ins>
          </w:p>
          <w:p w:rsidR="00DD4AA1" w:rsidRPr="00DD4AA1" w:rsidRDefault="00DD4AA1" w:rsidP="00DD4AA1">
            <w:pPr>
              <w:pStyle w:val="Body"/>
              <w:rPr>
                <w:ins w:id="1927" w:author="hzhao" w:date="2010-11-01T14:13:00Z"/>
                <w:rFonts w:eastAsia="宋体"/>
                <w:sz w:val="22"/>
                <w:lang w:eastAsia="zh-CN"/>
              </w:rPr>
            </w:pPr>
            <w:ins w:id="1928" w:author="hzhao" w:date="2010-11-01T14:13:00Z">
              <w:r w:rsidRPr="00DD4AA1">
                <w:rPr>
                  <w:rFonts w:eastAsia="宋体"/>
                  <w:sz w:val="22"/>
                  <w:lang w:eastAsia="zh-CN"/>
                </w:rPr>
                <w:t>2010-11-01 06:13:06 debug   [capwap_ha, ah_capwap_func.c, 1804]: get capwap server ip (192.168.51.252) for name (hm2)</w:t>
              </w:r>
            </w:ins>
          </w:p>
          <w:p w:rsidR="00F46E7E" w:rsidRPr="00F46E7E" w:rsidRDefault="00DD4AA1" w:rsidP="00DD4AA1">
            <w:pPr>
              <w:pStyle w:val="Body"/>
              <w:rPr>
                <w:rFonts w:eastAsia="宋体"/>
                <w:sz w:val="22"/>
                <w:lang w:eastAsia="zh-CN"/>
              </w:rPr>
            </w:pPr>
            <w:ins w:id="1929" w:author="hzhao" w:date="2010-11-01T14:13:00Z">
              <w:r w:rsidRPr="00DD4AA1">
                <w:rPr>
                  <w:rFonts w:eastAsia="宋体"/>
                  <w:sz w:val="22"/>
                  <w:lang w:eastAsia="zh-CN"/>
                </w:rPr>
                <w:t>2010-11-01 06:13:06 debug   [capwap_ha, ah_capwap_func.c, 2089]: use backup server(TCP), ip=192.168.51.252, port=80</w:t>
              </w:r>
            </w:ins>
          </w:p>
        </w:tc>
      </w:tr>
      <w:tr w:rsidR="007A7CE7" w:rsidRPr="00BA58E3" w:rsidTr="00C649C9">
        <w:trPr>
          <w:trHeight w:val="321"/>
        </w:trPr>
        <w:tc>
          <w:tcPr>
            <w:tcW w:w="2284" w:type="dxa"/>
            <w:tcBorders>
              <w:top w:val="single" w:sz="4" w:space="0" w:color="auto"/>
              <w:left w:val="single" w:sz="4" w:space="0" w:color="auto"/>
              <w:bottom w:val="single" w:sz="4" w:space="0" w:color="auto"/>
              <w:right w:val="single" w:sz="4" w:space="0" w:color="auto"/>
            </w:tcBorders>
          </w:tcPr>
          <w:p w:rsidR="007A7CE7" w:rsidRDefault="007A7CE7" w:rsidP="00C649C9">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7A7CE7" w:rsidRPr="00923513" w:rsidRDefault="007A7CE7" w:rsidP="00C649C9">
            <w:pPr>
              <w:pStyle w:val="Body"/>
              <w:rPr>
                <w:rFonts w:eastAsia="宋体"/>
                <w:sz w:val="22"/>
                <w:lang w:eastAsia="zh-CN"/>
              </w:rPr>
            </w:pPr>
          </w:p>
        </w:tc>
      </w:tr>
    </w:tbl>
    <w:p w:rsidR="007A7CE7" w:rsidRDefault="007A7CE7" w:rsidP="007A7CE7">
      <w:pPr>
        <w:pStyle w:val="Body"/>
        <w:rPr>
          <w:rFonts w:eastAsiaTheme="minorEastAsia"/>
          <w:lang w:eastAsia="zh-CN"/>
        </w:rPr>
      </w:pPr>
    </w:p>
    <w:p w:rsidR="007A7CE7" w:rsidRPr="007A7CE7" w:rsidRDefault="007A7CE7" w:rsidP="007A7CE7">
      <w:pPr>
        <w:pStyle w:val="Body"/>
        <w:rPr>
          <w:rFonts w:eastAsiaTheme="minorEastAsia"/>
          <w:lang w:eastAsia="zh-CN"/>
        </w:rPr>
      </w:pPr>
    </w:p>
    <w:p w:rsidR="00160E94" w:rsidRDefault="00160E94" w:rsidP="001B6FD8">
      <w:pPr>
        <w:pStyle w:val="30"/>
        <w:rPr>
          <w:lang w:eastAsia="zh-CN"/>
        </w:rPr>
      </w:pPr>
      <w:r w:rsidRPr="00160E94">
        <w:rPr>
          <w:lang w:eastAsia="zh-CN"/>
        </w:rPr>
        <w:t>If don’t config HM name in AP, but config port(80)</w:t>
      </w:r>
    </w:p>
    <w:p w:rsidR="00160E94" w:rsidRP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1930" w:author="hzhao" w:date="2010-11-29T14:42:00Z">
        <w:r w:rsidR="00160E94" w:rsidRPr="00A63EB6" w:rsidDel="002C2643">
          <w:rPr>
            <w:rFonts w:eastAsia="宋体" w:hint="eastAsia"/>
            <w:sz w:val="21"/>
            <w:szCs w:val="21"/>
            <w:lang w:eastAsia="zh-CN"/>
          </w:rPr>
          <w:delText>1</w:delText>
        </w:r>
        <w:r w:rsidR="00160E94" w:rsidDel="002C2643">
          <w:rPr>
            <w:rFonts w:eastAsia="宋体" w:hint="eastAsia"/>
            <w:sz w:val="21"/>
            <w:szCs w:val="21"/>
            <w:lang w:eastAsia="zh-CN"/>
          </w:rPr>
          <w:delText>8</w:delText>
        </w:r>
      </w:del>
      <w:ins w:id="1931" w:author="hzhao" w:date="2010-11-29T14:42:00Z">
        <w:r w:rsidR="002C2643" w:rsidRPr="00A63EB6">
          <w:rPr>
            <w:rFonts w:eastAsia="宋体" w:hint="eastAsia"/>
            <w:sz w:val="21"/>
            <w:szCs w:val="21"/>
            <w:lang w:eastAsia="zh-CN"/>
          </w:rPr>
          <w:t>1</w:t>
        </w:r>
        <w:r w:rsidR="002C2643">
          <w:rPr>
            <w:rFonts w:eastAsia="宋体" w:hint="eastAsia"/>
            <w:sz w:val="21"/>
            <w:szCs w:val="21"/>
            <w:lang w:eastAsia="zh-CN"/>
          </w:rPr>
          <w:t>9</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1932" w:author="hzhao" w:date="2010-11-29T14:42:00Z">
              <w:r w:rsidR="00160E94" w:rsidDel="002C2643">
                <w:rPr>
                  <w:rFonts w:ascii="Arial" w:eastAsia="宋体" w:hAnsi="Arial" w:cs="Arial" w:hint="eastAsia"/>
                  <w:sz w:val="21"/>
                  <w:szCs w:val="21"/>
                  <w:lang w:eastAsia="zh-CN"/>
                </w:rPr>
                <w:delText>18</w:delText>
              </w:r>
            </w:del>
            <w:ins w:id="1933" w:author="hzhao" w:date="2010-11-29T14:42:00Z">
              <w:r w:rsidR="002C2643">
                <w:rPr>
                  <w:rFonts w:ascii="Arial" w:eastAsia="宋体" w:hAnsi="Arial" w:cs="Arial" w:hint="eastAsia"/>
                  <w:sz w:val="21"/>
                  <w:szCs w:val="21"/>
                  <w:lang w:eastAsia="zh-CN"/>
                </w:rPr>
                <w:t>19</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C6E04" w:rsidRPr="00923513" w:rsidRDefault="00160E94" w:rsidP="002C6E04">
            <w:pPr>
              <w:pStyle w:val="Body"/>
              <w:rPr>
                <w:ins w:id="1934" w:author="hzhao" w:date="2010-11-01T14:43:00Z"/>
                <w:rFonts w:eastAsia="宋体"/>
                <w:sz w:val="22"/>
                <w:lang w:eastAsia="zh-CN"/>
              </w:rPr>
            </w:pPr>
            <w:r w:rsidRPr="00923513">
              <w:rPr>
                <w:rFonts w:eastAsia="宋体" w:hint="eastAsia"/>
                <w:sz w:val="22"/>
                <w:lang w:eastAsia="zh-CN"/>
              </w:rPr>
              <w:t xml:space="preserve"> </w:t>
            </w:r>
            <w:del w:id="1935" w:author="hzhao" w:date="2010-11-01T14:43:00Z">
              <w:r w:rsidDel="002C6E04">
                <w:rPr>
                  <w:rFonts w:eastAsia="宋体"/>
                  <w:sz w:val="22"/>
                  <w:lang w:eastAsia="zh-CN"/>
                </w:rPr>
                <w:delText>T</w:delText>
              </w:r>
              <w:r w:rsidDel="002C6E04">
                <w:rPr>
                  <w:rFonts w:eastAsia="宋体" w:hint="eastAsia"/>
                  <w:sz w:val="22"/>
                  <w:lang w:eastAsia="zh-CN"/>
                </w:rPr>
                <w:delText>opology1</w:delText>
              </w:r>
            </w:del>
            <w:ins w:id="1936" w:author="hzhao" w:date="2010-11-01T14:43:00Z">
              <w:r w:rsidR="002C6E04">
                <w:rPr>
                  <w:rFonts w:eastAsia="宋体" w:hint="eastAsia"/>
                  <w:sz w:val="22"/>
                  <w:lang w:eastAsia="zh-CN"/>
                </w:rPr>
                <w:t xml:space="preserve"> AP------L3 Switch------HM</w:t>
              </w:r>
            </w:ins>
          </w:p>
          <w:p w:rsidR="002C6E04" w:rsidRDefault="002C6E04" w:rsidP="002C6E04">
            <w:pPr>
              <w:pStyle w:val="Body"/>
              <w:rPr>
                <w:ins w:id="1937" w:author="hzhao" w:date="2010-11-01T14:43:00Z"/>
                <w:rFonts w:eastAsia="宋体"/>
                <w:sz w:val="22"/>
                <w:lang w:eastAsia="zh-CN"/>
              </w:rPr>
            </w:pPr>
            <w:ins w:id="1938" w:author="hzhao" w:date="2010-11-01T14:43:00Z">
              <w:r>
                <w:rPr>
                  <w:rFonts w:eastAsia="宋体" w:hint="eastAsia"/>
                  <w:sz w:val="22"/>
                  <w:lang w:eastAsia="zh-CN"/>
                </w:rPr>
                <w:t xml:space="preserve">                               |</w:t>
              </w:r>
            </w:ins>
          </w:p>
          <w:p w:rsidR="00160E94" w:rsidRPr="00923513" w:rsidRDefault="002C6E04" w:rsidP="002C6E04">
            <w:pPr>
              <w:pStyle w:val="Body"/>
              <w:rPr>
                <w:rFonts w:eastAsia="宋体"/>
                <w:sz w:val="22"/>
                <w:lang w:eastAsia="zh-CN"/>
              </w:rPr>
            </w:pPr>
            <w:ins w:id="1939" w:author="hzhao" w:date="2010-11-01T14:43: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0636CE">
            <w:pPr>
              <w:pStyle w:val="Body"/>
              <w:rPr>
                <w:rFonts w:eastAsia="宋体"/>
                <w:sz w:val="22"/>
                <w:lang w:eastAsia="zh-CN"/>
              </w:rPr>
            </w:pPr>
            <w:r w:rsidRPr="00160E94">
              <w:rPr>
                <w:rFonts w:eastAsia="宋体"/>
                <w:sz w:val="22"/>
                <w:lang w:eastAsia="zh-CN"/>
              </w:rPr>
              <w:t xml:space="preserve">AP use fixed name “hivemanager” in </w:t>
            </w:r>
            <w:del w:id="1940" w:author="hzhao" w:date="2010-11-01T16:50:00Z">
              <w:r w:rsidRPr="00160E94" w:rsidDel="002D1F38">
                <w:rPr>
                  <w:rFonts w:eastAsia="宋体"/>
                  <w:sz w:val="22"/>
                  <w:lang w:eastAsia="zh-CN"/>
                </w:rPr>
                <w:delText>UDP</w:delText>
              </w:r>
            </w:del>
            <w:ins w:id="1941" w:author="hzhao" w:date="2010-11-01T17:19:00Z">
              <w:r w:rsidR="000636CE">
                <w:rPr>
                  <w:rFonts w:eastAsia="宋体" w:hint="eastAsia"/>
                  <w:sz w:val="22"/>
                  <w:lang w:eastAsia="zh-CN"/>
                </w:rPr>
                <w:t xml:space="preserve">UDP </w:t>
              </w:r>
            </w:ins>
            <w:del w:id="1942" w:author="hzhao" w:date="2010-11-01T16:50:00Z">
              <w:r w:rsidRPr="00160E94" w:rsidDel="002D1F38">
                <w:rPr>
                  <w:rFonts w:eastAsia="宋体"/>
                  <w:sz w:val="22"/>
                  <w:lang w:eastAsia="zh-CN"/>
                </w:rPr>
                <w:delText xml:space="preserve"> </w:delText>
              </w:r>
            </w:del>
            <w:r w:rsidRPr="00160E94">
              <w:rPr>
                <w:rFonts w:eastAsia="宋体"/>
                <w:sz w:val="22"/>
                <w:lang w:eastAsia="zh-CN"/>
              </w:rPr>
              <w:t>if dns server defined “hivemanager”</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454B3D" w:rsidP="00160E94">
            <w:pPr>
              <w:pStyle w:val="Body"/>
              <w:rPr>
                <w:ins w:id="1943" w:author="hzhao" w:date="2010-11-01T15:00:00Z"/>
                <w:rFonts w:eastAsia="宋体"/>
                <w:sz w:val="22"/>
                <w:lang w:eastAsia="zh-CN"/>
              </w:rPr>
            </w:pPr>
            <w:ins w:id="1944" w:author="hzhao" w:date="2010-11-01T14:52:00Z">
              <w:r>
                <w:rPr>
                  <w:rFonts w:eastAsia="宋体" w:hint="eastAsia"/>
                  <w:sz w:val="22"/>
                  <w:lang w:eastAsia="zh-CN"/>
                </w:rPr>
                <w:t>Config hivemanager in DNS server</w:t>
              </w:r>
            </w:ins>
          </w:p>
          <w:p w:rsidR="00E87F49" w:rsidRPr="00923513" w:rsidRDefault="00E87F49" w:rsidP="00E87F49">
            <w:pPr>
              <w:pStyle w:val="Body"/>
              <w:rPr>
                <w:rFonts w:eastAsia="宋体"/>
                <w:sz w:val="22"/>
                <w:lang w:eastAsia="zh-CN"/>
              </w:rPr>
            </w:pP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EF0E88" w:rsidP="00160E94">
            <w:pPr>
              <w:pStyle w:val="Body"/>
              <w:rPr>
                <w:ins w:id="1945" w:author="hzhao" w:date="2010-11-01T14:52:00Z"/>
                <w:rFonts w:eastAsia="宋体"/>
                <w:sz w:val="22"/>
                <w:lang w:eastAsia="zh-CN"/>
              </w:rPr>
            </w:pPr>
            <w:ins w:id="1946" w:author="hzhao" w:date="2010-11-01T14:52:00Z">
              <w:r>
                <w:rPr>
                  <w:rFonts w:eastAsia="宋体" w:hint="eastAsia"/>
                  <w:sz w:val="22"/>
                  <w:lang w:eastAsia="zh-CN"/>
                </w:rPr>
                <w:t>1.Config server port to 80 in AP</w:t>
              </w:r>
            </w:ins>
          </w:p>
          <w:p w:rsidR="00EF0E88" w:rsidRDefault="00EF0E88" w:rsidP="00160E94">
            <w:pPr>
              <w:pStyle w:val="Body"/>
              <w:rPr>
                <w:ins w:id="1947" w:author="hzhao" w:date="2010-11-01T14:52:00Z"/>
                <w:rFonts w:eastAsia="宋体"/>
                <w:sz w:val="22"/>
                <w:lang w:eastAsia="zh-CN"/>
              </w:rPr>
            </w:pPr>
            <w:ins w:id="1948" w:author="hzhao" w:date="2010-11-01T14:52:00Z">
              <w:r>
                <w:rPr>
                  <w:rFonts w:eastAsia="宋体" w:hint="eastAsia"/>
                  <w:sz w:val="22"/>
                  <w:lang w:eastAsia="zh-CN"/>
                </w:rPr>
                <w:t>2. Open _debug capwap ha and debug console to check work flow for capwap choose HM(no capwap client enable, capwap client enable), check if AP connect to HM</w:t>
              </w:r>
            </w:ins>
          </w:p>
          <w:p w:rsidR="00EF0E88" w:rsidRPr="00EF0E88" w:rsidRDefault="00EF0E88" w:rsidP="00160E94">
            <w:pPr>
              <w:pStyle w:val="Body"/>
              <w:rPr>
                <w:rFonts w:eastAsia="宋体"/>
                <w:sz w:val="22"/>
                <w:lang w:eastAsia="zh-CN"/>
              </w:rPr>
            </w:pPr>
            <w:ins w:id="1949" w:author="hzhao" w:date="2010-11-01T14:52: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1950" w:author="hzhao" w:date="2010-11-01T16:51:00Z">
              <w:r w:rsidR="002D1F38">
                <w:rPr>
                  <w:rFonts w:eastAsia="宋体" w:hint="eastAsia"/>
                  <w:sz w:val="22"/>
                  <w:lang w:eastAsia="zh-CN"/>
                </w:rPr>
                <w:t>AP will first use UDP and port 80 to try,</w:t>
              </w:r>
            </w:ins>
            <w:ins w:id="1951" w:author="hzhao" w:date="2010-11-01T17:14:00Z">
              <w:r w:rsidR="000636CE">
                <w:rPr>
                  <w:rFonts w:eastAsia="宋体" w:hint="eastAsia"/>
                  <w:sz w:val="22"/>
                  <w:lang w:eastAsia="zh-CN"/>
                </w:rPr>
                <w:t xml:space="preserve">but AP could not connect to HM in UDP mode </w:t>
              </w:r>
            </w:ins>
            <w:del w:id="1952" w:author="hzhao" w:date="2010-11-01T17:14:00Z">
              <w:r w:rsidDel="000636CE">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1953" w:author="hzhao" w:date="2010-11-01T17:18:00Z">
              <w:r w:rsidR="000636CE">
                <w:rPr>
                  <w:rFonts w:eastAsia="宋体" w:hint="eastAsia"/>
                  <w:sz w:val="22"/>
                  <w:lang w:eastAsia="zh-CN"/>
                </w:rPr>
                <w:t>Don</w:t>
              </w:r>
              <w:r w:rsidR="000636CE">
                <w:rPr>
                  <w:rFonts w:eastAsia="宋体"/>
                  <w:sz w:val="22"/>
                  <w:lang w:eastAsia="zh-CN"/>
                </w:rPr>
                <w:t>’</w:t>
              </w:r>
              <w:r w:rsidR="000636CE">
                <w:rPr>
                  <w:rFonts w:eastAsia="宋体" w:hint="eastAsia"/>
                  <w:sz w:val="22"/>
                  <w:lang w:eastAsia="zh-CN"/>
                </w:rPr>
                <w:t xml:space="preserve">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87F49" w:rsidRPr="00E87F49" w:rsidRDefault="00E87F49" w:rsidP="00E87F49">
            <w:pPr>
              <w:pStyle w:val="Body"/>
              <w:rPr>
                <w:ins w:id="1954" w:author="hzhao" w:date="2010-11-01T14:53:00Z"/>
                <w:rFonts w:eastAsia="宋体"/>
                <w:sz w:val="22"/>
                <w:lang w:eastAsia="zh-CN"/>
              </w:rPr>
            </w:pPr>
            <w:ins w:id="1955" w:author="hzhao" w:date="2010-11-01T14:53:00Z">
              <w:r w:rsidRPr="00E87F49">
                <w:rPr>
                  <w:rFonts w:eastAsia="宋体"/>
                  <w:sz w:val="22"/>
                  <w:lang w:eastAsia="zh-CN"/>
                </w:rPr>
                <w:t>AH-0e5300#show running-config | in capwap</w:t>
              </w:r>
            </w:ins>
          </w:p>
          <w:p w:rsidR="00160E94" w:rsidRDefault="00E87F49" w:rsidP="00E87F49">
            <w:pPr>
              <w:pStyle w:val="Body"/>
              <w:rPr>
                <w:ins w:id="1956" w:author="hzhao" w:date="2010-11-01T14:53:00Z"/>
                <w:rFonts w:eastAsia="宋体"/>
                <w:sz w:val="22"/>
                <w:lang w:eastAsia="zh-CN"/>
              </w:rPr>
            </w:pPr>
            <w:ins w:id="1957" w:author="hzhao" w:date="2010-11-01T14:53:00Z">
              <w:r w:rsidRPr="00E87F49">
                <w:rPr>
                  <w:rFonts w:eastAsia="宋体"/>
                  <w:sz w:val="22"/>
                  <w:lang w:eastAsia="zh-CN"/>
                </w:rPr>
                <w:t>capwap client server port 80</w:t>
              </w:r>
            </w:ins>
          </w:p>
          <w:p w:rsidR="00E87F49" w:rsidRDefault="00E87F49" w:rsidP="00E87F49">
            <w:pPr>
              <w:pStyle w:val="Body"/>
              <w:rPr>
                <w:ins w:id="1958" w:author="hzhao" w:date="2010-11-01T14:53:00Z"/>
                <w:rFonts w:eastAsia="宋体"/>
                <w:sz w:val="22"/>
                <w:lang w:eastAsia="zh-CN"/>
              </w:rPr>
            </w:pPr>
          </w:p>
          <w:p w:rsidR="00E87F49" w:rsidRDefault="00E87F49" w:rsidP="00E87F49">
            <w:pPr>
              <w:pStyle w:val="Body"/>
              <w:rPr>
                <w:ins w:id="1959" w:author="hzhao" w:date="2010-11-01T16:52:00Z"/>
                <w:rFonts w:eastAsia="宋体"/>
                <w:sz w:val="22"/>
                <w:lang w:eastAsia="zh-CN"/>
              </w:rPr>
            </w:pPr>
          </w:p>
          <w:p w:rsidR="000636CE" w:rsidRPr="000636CE" w:rsidRDefault="000636CE" w:rsidP="000636CE">
            <w:pPr>
              <w:pStyle w:val="Body"/>
              <w:rPr>
                <w:ins w:id="1960" w:author="hzhao" w:date="2010-11-01T17:18:00Z"/>
                <w:rFonts w:eastAsia="宋体"/>
                <w:sz w:val="22"/>
                <w:lang w:eastAsia="zh-CN"/>
              </w:rPr>
            </w:pPr>
            <w:ins w:id="1961" w:author="hzhao" w:date="2010-11-01T17:18:00Z">
              <w:r w:rsidRPr="000636CE">
                <w:rPr>
                  <w:rFonts w:eastAsia="宋体"/>
                  <w:sz w:val="22"/>
                  <w:lang w:eastAsia="zh-CN"/>
                </w:rPr>
                <w:t xml:space="preserve">AH-0e5300#capwap client enable </w:t>
              </w:r>
            </w:ins>
          </w:p>
          <w:p w:rsidR="000636CE" w:rsidRPr="000636CE" w:rsidRDefault="000636CE" w:rsidP="000636CE">
            <w:pPr>
              <w:pStyle w:val="Body"/>
              <w:rPr>
                <w:ins w:id="1962" w:author="hzhao" w:date="2010-11-01T17:18:00Z"/>
                <w:rFonts w:eastAsia="宋体"/>
                <w:sz w:val="22"/>
                <w:lang w:eastAsia="zh-CN"/>
              </w:rPr>
            </w:pPr>
            <w:ins w:id="1963" w:author="hzhao" w:date="2010-11-01T17:18:00Z">
              <w:r w:rsidRPr="000636CE">
                <w:rPr>
                  <w:rFonts w:eastAsia="宋体"/>
                  <w:sz w:val="22"/>
                  <w:lang w:eastAsia="zh-CN"/>
                </w:rPr>
                <w:t>AH-0e5300#2010-11-01 09:17:06 debug   [capwap_ha, ah_capwap_func.c, 2138]: get hivemanager name from scd (first:, second:).</w:t>
              </w:r>
            </w:ins>
          </w:p>
          <w:p w:rsidR="000636CE" w:rsidRPr="000636CE" w:rsidRDefault="000636CE" w:rsidP="000636CE">
            <w:pPr>
              <w:pStyle w:val="Body"/>
              <w:rPr>
                <w:ins w:id="1964" w:author="hzhao" w:date="2010-11-01T17:18:00Z"/>
                <w:rFonts w:eastAsia="宋体"/>
                <w:sz w:val="22"/>
                <w:lang w:eastAsia="zh-CN"/>
              </w:rPr>
            </w:pPr>
            <w:ins w:id="1965" w:author="hzhao" w:date="2010-11-01T17:18:00Z">
              <w:r w:rsidRPr="000636CE">
                <w:rPr>
                  <w:rFonts w:eastAsia="宋体"/>
                  <w:sz w:val="22"/>
                  <w:lang w:eastAsia="zh-CN"/>
                </w:rPr>
                <w:t>2010-11-01 09:17:06 debug   [capwap_ha, ah_capwap_func.c, 1913]: user doesn't config primary and backup HM's name,use fixed server name and pre-</w:t>
              </w:r>
              <w:r w:rsidRPr="000636CE">
                <w:rPr>
                  <w:rFonts w:eastAsia="宋体"/>
                  <w:sz w:val="22"/>
                  <w:lang w:eastAsia="zh-CN"/>
                </w:rPr>
                <w:lastRenderedPageBreak/>
                <w:t>defined server name to try</w:t>
              </w:r>
            </w:ins>
          </w:p>
          <w:p w:rsidR="000636CE" w:rsidRPr="000636CE" w:rsidRDefault="000636CE" w:rsidP="000636CE">
            <w:pPr>
              <w:pStyle w:val="Body"/>
              <w:rPr>
                <w:ins w:id="1966" w:author="hzhao" w:date="2010-11-01T17:18:00Z"/>
                <w:rFonts w:eastAsia="宋体"/>
                <w:sz w:val="22"/>
                <w:lang w:eastAsia="zh-CN"/>
              </w:rPr>
            </w:pPr>
            <w:ins w:id="1967" w:author="hzhao" w:date="2010-11-01T17:18:00Z">
              <w:r w:rsidRPr="000636CE">
                <w:rPr>
                  <w:rFonts w:eastAsia="宋体"/>
                  <w:sz w:val="22"/>
                  <w:lang w:eastAsia="zh-CN"/>
                </w:rPr>
                <w:t>2010-11-01 09:17:06 debug   [capwap_ha, ah_capwap_func.c, 1804]: get capwap server ip (192.168.20.200) for name (hivemanager)</w:t>
              </w:r>
            </w:ins>
          </w:p>
          <w:p w:rsidR="000636CE" w:rsidRPr="000636CE" w:rsidRDefault="000636CE" w:rsidP="000636CE">
            <w:pPr>
              <w:pStyle w:val="Body"/>
              <w:rPr>
                <w:ins w:id="1968" w:author="hzhao" w:date="2010-11-01T17:18:00Z"/>
                <w:rFonts w:eastAsia="宋体"/>
                <w:sz w:val="22"/>
                <w:lang w:eastAsia="zh-CN"/>
              </w:rPr>
            </w:pPr>
            <w:ins w:id="1969" w:author="hzhao" w:date="2010-11-01T17:18:00Z">
              <w:r w:rsidRPr="000636CE">
                <w:rPr>
                  <w:rFonts w:eastAsia="宋体"/>
                  <w:sz w:val="22"/>
                  <w:lang w:eastAsia="zh-CN"/>
                </w:rPr>
                <w:t>2010-11-01 09:17:21 debug   [capwap_ha, ah_capwap_func.c, 1798]: can not get ip from HM's name:(staging.aerohive.com)</w:t>
              </w:r>
            </w:ins>
          </w:p>
          <w:p w:rsidR="000636CE" w:rsidRPr="000636CE" w:rsidRDefault="000636CE" w:rsidP="000636CE">
            <w:pPr>
              <w:pStyle w:val="Body"/>
              <w:rPr>
                <w:ins w:id="1970" w:author="hzhao" w:date="2010-11-01T17:18:00Z"/>
                <w:rFonts w:eastAsia="宋体"/>
                <w:sz w:val="22"/>
                <w:lang w:eastAsia="zh-CN"/>
              </w:rPr>
            </w:pPr>
            <w:ins w:id="1971" w:author="hzhao" w:date="2010-11-01T17:18:00Z">
              <w:r w:rsidRPr="000636CE">
                <w:rPr>
                  <w:rFonts w:eastAsia="宋体"/>
                  <w:sz w:val="22"/>
                  <w:lang w:eastAsia="zh-CN"/>
                </w:rPr>
                <w:t>2010-11-01 09:17:21 debug   [capwap_ha, ah_capwap_func.c, 1940]: use fixed server(UDP), ip=192.168.20.200, port=80</w:t>
              </w:r>
            </w:ins>
          </w:p>
          <w:p w:rsidR="000636CE" w:rsidRPr="000636CE" w:rsidRDefault="000636CE" w:rsidP="000636CE">
            <w:pPr>
              <w:pStyle w:val="Body"/>
              <w:rPr>
                <w:ins w:id="1972" w:author="hzhao" w:date="2010-11-01T17:18:00Z"/>
                <w:rFonts w:eastAsia="宋体"/>
                <w:sz w:val="22"/>
                <w:lang w:eastAsia="zh-CN"/>
              </w:rPr>
            </w:pPr>
          </w:p>
          <w:p w:rsidR="000636CE" w:rsidRPr="000636CE" w:rsidRDefault="000636CE" w:rsidP="000636CE">
            <w:pPr>
              <w:pStyle w:val="Body"/>
              <w:rPr>
                <w:ins w:id="1973" w:author="hzhao" w:date="2010-11-01T17:18:00Z"/>
                <w:rFonts w:eastAsia="宋体"/>
                <w:sz w:val="22"/>
                <w:lang w:eastAsia="zh-CN"/>
              </w:rPr>
            </w:pPr>
            <w:ins w:id="1974" w:author="hzhao" w:date="2010-11-01T17:18:00Z">
              <w:r w:rsidRPr="000636CE">
                <w:rPr>
                  <w:rFonts w:eastAsia="宋体"/>
                  <w:sz w:val="22"/>
                  <w:lang w:eastAsia="zh-CN"/>
                </w:rPr>
                <w:t xml:space="preserve">AH-0e5300#show capwap client          </w:t>
              </w:r>
            </w:ins>
          </w:p>
          <w:p w:rsidR="000636CE" w:rsidRPr="000636CE" w:rsidRDefault="000636CE" w:rsidP="000636CE">
            <w:pPr>
              <w:pStyle w:val="Body"/>
              <w:rPr>
                <w:ins w:id="1975" w:author="hzhao" w:date="2010-11-01T17:18:00Z"/>
                <w:rFonts w:eastAsia="宋体"/>
                <w:sz w:val="22"/>
                <w:lang w:eastAsia="zh-CN"/>
              </w:rPr>
            </w:pPr>
            <w:ins w:id="1976" w:author="hzhao" w:date="2010-11-01T17:18:00Z">
              <w:r w:rsidRPr="000636CE">
                <w:rPr>
                  <w:rFonts w:eastAsia="宋体"/>
                  <w:sz w:val="22"/>
                  <w:lang w:eastAsia="zh-CN"/>
                </w:rPr>
                <w:t xml:space="preserve">CAPWAP client:   Enabled </w:t>
              </w:r>
            </w:ins>
          </w:p>
          <w:p w:rsidR="000636CE" w:rsidRPr="000636CE" w:rsidRDefault="000636CE" w:rsidP="000636CE">
            <w:pPr>
              <w:pStyle w:val="Body"/>
              <w:rPr>
                <w:ins w:id="1977" w:author="hzhao" w:date="2010-11-01T17:18:00Z"/>
                <w:rFonts w:eastAsia="宋体"/>
                <w:sz w:val="22"/>
                <w:lang w:eastAsia="zh-CN"/>
              </w:rPr>
            </w:pPr>
            <w:ins w:id="1978" w:author="hzhao" w:date="2010-11-01T17:18:00Z">
              <w:r w:rsidRPr="000636CE">
                <w:rPr>
                  <w:rFonts w:eastAsia="宋体"/>
                  <w:sz w:val="22"/>
                  <w:lang w:eastAsia="zh-CN"/>
                </w:rPr>
                <w:t>CAPWAP transport mode:  UDP</w:t>
              </w:r>
            </w:ins>
          </w:p>
          <w:p w:rsidR="000636CE" w:rsidRPr="000636CE" w:rsidRDefault="000636CE" w:rsidP="000636CE">
            <w:pPr>
              <w:pStyle w:val="Body"/>
              <w:rPr>
                <w:ins w:id="1979" w:author="hzhao" w:date="2010-11-01T17:18:00Z"/>
                <w:rFonts w:eastAsia="宋体"/>
                <w:sz w:val="22"/>
                <w:lang w:eastAsia="zh-CN"/>
              </w:rPr>
            </w:pPr>
            <w:ins w:id="1980" w:author="hzhao" w:date="2010-11-01T17:18:00Z">
              <w:r w:rsidRPr="000636CE">
                <w:rPr>
                  <w:rFonts w:eastAsia="宋体"/>
                  <w:sz w:val="22"/>
                  <w:lang w:eastAsia="zh-CN"/>
                </w:rPr>
                <w:t xml:space="preserve">DISCOVERY state: Sending Discovery packets to find the CAPWAP server </w:t>
              </w:r>
            </w:ins>
          </w:p>
          <w:p w:rsidR="000636CE" w:rsidRPr="000636CE" w:rsidRDefault="000636CE" w:rsidP="000636CE">
            <w:pPr>
              <w:pStyle w:val="Body"/>
              <w:rPr>
                <w:ins w:id="1981" w:author="hzhao" w:date="2010-11-01T17:18:00Z"/>
                <w:rFonts w:eastAsia="宋体"/>
                <w:sz w:val="22"/>
                <w:lang w:eastAsia="zh-CN"/>
              </w:rPr>
            </w:pPr>
            <w:ins w:id="1982" w:author="hzhao" w:date="2010-11-01T17:18:00Z">
              <w:r w:rsidRPr="000636CE">
                <w:rPr>
                  <w:rFonts w:eastAsia="宋体"/>
                  <w:sz w:val="22"/>
                  <w:lang w:eastAsia="zh-CN"/>
                </w:rPr>
                <w:t>CAPWAP client IP:        192.168.20.10</w:t>
              </w:r>
            </w:ins>
          </w:p>
          <w:p w:rsidR="000636CE" w:rsidRPr="000636CE" w:rsidRDefault="000636CE" w:rsidP="000636CE">
            <w:pPr>
              <w:pStyle w:val="Body"/>
              <w:rPr>
                <w:ins w:id="1983" w:author="hzhao" w:date="2010-11-01T17:18:00Z"/>
                <w:rFonts w:eastAsia="宋体"/>
                <w:sz w:val="22"/>
                <w:lang w:eastAsia="zh-CN"/>
              </w:rPr>
            </w:pPr>
            <w:ins w:id="1984" w:author="hzhao" w:date="2010-11-01T17:18:00Z">
              <w:r w:rsidRPr="000636CE">
                <w:rPr>
                  <w:rFonts w:eastAsia="宋体"/>
                  <w:sz w:val="22"/>
                  <w:lang w:eastAsia="zh-CN"/>
                </w:rPr>
                <w:t>CAPWAP server IP:        192.168.20.200</w:t>
              </w:r>
            </w:ins>
          </w:p>
          <w:p w:rsidR="000636CE" w:rsidRPr="000636CE" w:rsidRDefault="000636CE" w:rsidP="000636CE">
            <w:pPr>
              <w:pStyle w:val="Body"/>
              <w:rPr>
                <w:ins w:id="1985" w:author="hzhao" w:date="2010-11-01T17:18:00Z"/>
                <w:rFonts w:eastAsia="宋体"/>
                <w:sz w:val="22"/>
                <w:lang w:eastAsia="zh-CN"/>
              </w:rPr>
            </w:pPr>
            <w:ins w:id="1986" w:author="hzhao" w:date="2010-11-01T17:18:00Z">
              <w:r w:rsidRPr="000636CE">
                <w:rPr>
                  <w:rFonts w:eastAsia="宋体"/>
                  <w:sz w:val="22"/>
                  <w:lang w:eastAsia="zh-CN"/>
                </w:rPr>
                <w:t>HiveManager Primary Name:</w:t>
              </w:r>
            </w:ins>
          </w:p>
          <w:p w:rsidR="000636CE" w:rsidRPr="000636CE" w:rsidRDefault="000636CE" w:rsidP="000636CE">
            <w:pPr>
              <w:pStyle w:val="Body"/>
              <w:rPr>
                <w:ins w:id="1987" w:author="hzhao" w:date="2010-11-01T17:18:00Z"/>
                <w:rFonts w:eastAsia="宋体"/>
                <w:sz w:val="22"/>
                <w:lang w:eastAsia="zh-CN"/>
              </w:rPr>
            </w:pPr>
            <w:ins w:id="1988" w:author="hzhao" w:date="2010-11-01T17:18:00Z">
              <w:r w:rsidRPr="000636CE">
                <w:rPr>
                  <w:rFonts w:eastAsia="宋体"/>
                  <w:sz w:val="22"/>
                  <w:lang w:eastAsia="zh-CN"/>
                </w:rPr>
                <w:t xml:space="preserve">HiveManager Backup Name: </w:t>
              </w:r>
            </w:ins>
          </w:p>
          <w:p w:rsidR="000636CE" w:rsidRPr="000636CE" w:rsidRDefault="000636CE" w:rsidP="000636CE">
            <w:pPr>
              <w:pStyle w:val="Body"/>
              <w:rPr>
                <w:ins w:id="1989" w:author="hzhao" w:date="2010-11-01T17:18:00Z"/>
                <w:rFonts w:eastAsia="宋体"/>
                <w:sz w:val="22"/>
                <w:lang w:eastAsia="zh-CN"/>
              </w:rPr>
            </w:pPr>
            <w:ins w:id="1990" w:author="hzhao" w:date="2010-11-01T17:18:00Z">
              <w:r w:rsidRPr="000636CE">
                <w:rPr>
                  <w:rFonts w:eastAsia="宋体"/>
                  <w:sz w:val="22"/>
                  <w:lang w:eastAsia="zh-CN"/>
                </w:rPr>
                <w:t>CAPWAP Default Server Name: staging.aerohive.com</w:t>
              </w:r>
            </w:ins>
          </w:p>
          <w:p w:rsidR="000636CE" w:rsidRPr="000636CE" w:rsidRDefault="000636CE" w:rsidP="000636CE">
            <w:pPr>
              <w:pStyle w:val="Body"/>
              <w:rPr>
                <w:ins w:id="1991" w:author="hzhao" w:date="2010-11-01T17:18:00Z"/>
                <w:rFonts w:eastAsia="宋体"/>
                <w:sz w:val="22"/>
                <w:lang w:eastAsia="zh-CN"/>
              </w:rPr>
            </w:pPr>
            <w:ins w:id="1992" w:author="hzhao" w:date="2010-11-01T17:18:00Z">
              <w:r w:rsidRPr="000636CE">
                <w:rPr>
                  <w:rFonts w:eastAsia="宋体"/>
                  <w:sz w:val="22"/>
                  <w:lang w:eastAsia="zh-CN"/>
                </w:rPr>
                <w:t xml:space="preserve">Virtual HiveManager Name: </w:t>
              </w:r>
            </w:ins>
          </w:p>
          <w:p w:rsidR="000636CE" w:rsidRPr="000636CE" w:rsidRDefault="000636CE" w:rsidP="000636CE">
            <w:pPr>
              <w:pStyle w:val="Body"/>
              <w:rPr>
                <w:ins w:id="1993" w:author="hzhao" w:date="2010-11-01T17:18:00Z"/>
                <w:rFonts w:eastAsia="宋体"/>
                <w:sz w:val="22"/>
                <w:lang w:eastAsia="zh-CN"/>
              </w:rPr>
            </w:pPr>
            <w:ins w:id="1994" w:author="hzhao" w:date="2010-11-01T17:18:00Z">
              <w:r w:rsidRPr="000636CE">
                <w:rPr>
                  <w:rFonts w:eastAsia="宋体"/>
                  <w:sz w:val="22"/>
                  <w:lang w:eastAsia="zh-CN"/>
                </w:rPr>
                <w:t>CAPWAP Choose HiveManager:Fixed Name (UDP mode)</w:t>
              </w:r>
            </w:ins>
          </w:p>
          <w:p w:rsidR="000636CE" w:rsidRPr="000636CE" w:rsidRDefault="000636CE" w:rsidP="000636CE">
            <w:pPr>
              <w:pStyle w:val="Body"/>
              <w:rPr>
                <w:ins w:id="1995" w:author="hzhao" w:date="2010-11-01T17:18:00Z"/>
                <w:rFonts w:eastAsia="宋体"/>
                <w:sz w:val="22"/>
                <w:lang w:eastAsia="zh-CN"/>
              </w:rPr>
            </w:pPr>
            <w:ins w:id="1996" w:author="hzhao" w:date="2010-11-01T17:18:00Z">
              <w:r w:rsidRPr="000636CE">
                <w:rPr>
                  <w:rFonts w:eastAsia="宋体"/>
                  <w:sz w:val="22"/>
                  <w:lang w:eastAsia="zh-CN"/>
                </w:rPr>
                <w:t>Server source Port:      0</w:t>
              </w:r>
            </w:ins>
          </w:p>
          <w:p w:rsidR="000636CE" w:rsidRPr="000636CE" w:rsidRDefault="000636CE" w:rsidP="000636CE">
            <w:pPr>
              <w:pStyle w:val="Body"/>
              <w:rPr>
                <w:ins w:id="1997" w:author="hzhao" w:date="2010-11-01T17:18:00Z"/>
                <w:rFonts w:eastAsia="宋体"/>
                <w:sz w:val="22"/>
                <w:lang w:eastAsia="zh-CN"/>
              </w:rPr>
            </w:pPr>
            <w:ins w:id="1998" w:author="hzhao" w:date="2010-11-01T17:18:00Z">
              <w:r w:rsidRPr="000636CE">
                <w:rPr>
                  <w:rFonts w:eastAsia="宋体"/>
                  <w:sz w:val="22"/>
                  <w:lang w:eastAsia="zh-CN"/>
                </w:rPr>
                <w:t>CAPWAP action:           Waiting for a CAPWAP packet</w:t>
              </w:r>
            </w:ins>
          </w:p>
          <w:p w:rsidR="000636CE" w:rsidRPr="000636CE" w:rsidRDefault="000636CE" w:rsidP="000636CE">
            <w:pPr>
              <w:pStyle w:val="Body"/>
              <w:rPr>
                <w:ins w:id="1999" w:author="hzhao" w:date="2010-11-01T17:18:00Z"/>
                <w:rFonts w:eastAsia="宋体"/>
                <w:sz w:val="22"/>
                <w:lang w:eastAsia="zh-CN"/>
              </w:rPr>
            </w:pPr>
            <w:ins w:id="2000" w:author="hzhao" w:date="2010-11-01T17:18:00Z">
              <w:r w:rsidRPr="000636CE">
                <w:rPr>
                  <w:rFonts w:eastAsia="宋体"/>
                  <w:sz w:val="22"/>
                  <w:lang w:eastAsia="zh-CN"/>
                </w:rPr>
                <w:t>Server destination Port: 80</w:t>
              </w:r>
            </w:ins>
          </w:p>
          <w:p w:rsidR="000636CE" w:rsidRPr="000636CE" w:rsidRDefault="000636CE" w:rsidP="000636CE">
            <w:pPr>
              <w:pStyle w:val="Body"/>
              <w:rPr>
                <w:ins w:id="2001" w:author="hzhao" w:date="2010-11-01T17:18:00Z"/>
                <w:rFonts w:eastAsia="宋体"/>
                <w:sz w:val="22"/>
                <w:lang w:eastAsia="zh-CN"/>
              </w:rPr>
            </w:pPr>
            <w:ins w:id="2002" w:author="hzhao" w:date="2010-11-01T17:18:00Z">
              <w:r w:rsidRPr="000636CE">
                <w:rPr>
                  <w:rFonts w:eastAsia="宋体"/>
                  <w:sz w:val="22"/>
                  <w:lang w:eastAsia="zh-CN"/>
                </w:rPr>
                <w:t>CAPWAP send event:       Enabled</w:t>
              </w:r>
            </w:ins>
          </w:p>
          <w:p w:rsidR="000636CE" w:rsidRPr="000636CE" w:rsidRDefault="000636CE" w:rsidP="000636CE">
            <w:pPr>
              <w:pStyle w:val="Body"/>
              <w:rPr>
                <w:ins w:id="2003" w:author="hzhao" w:date="2010-11-01T17:18:00Z"/>
                <w:rFonts w:eastAsia="宋体"/>
                <w:sz w:val="22"/>
                <w:lang w:eastAsia="zh-CN"/>
              </w:rPr>
            </w:pPr>
            <w:ins w:id="2004" w:author="hzhao" w:date="2010-11-01T17:18:00Z">
              <w:r w:rsidRPr="000636CE">
                <w:rPr>
                  <w:rFonts w:eastAsia="宋体"/>
                  <w:sz w:val="22"/>
                  <w:lang w:eastAsia="zh-CN"/>
                </w:rPr>
                <w:t>CAPWAP DTLS state:       Enabled</w:t>
              </w:r>
            </w:ins>
          </w:p>
          <w:p w:rsidR="00BC6B75" w:rsidRPr="00923513" w:rsidRDefault="000636CE" w:rsidP="000636CE">
            <w:pPr>
              <w:pStyle w:val="Body"/>
              <w:rPr>
                <w:rFonts w:eastAsia="宋体"/>
                <w:sz w:val="22"/>
                <w:lang w:eastAsia="zh-CN"/>
              </w:rPr>
            </w:pPr>
            <w:ins w:id="2005" w:author="hzhao" w:date="2010-11-01T17:18:00Z">
              <w:r w:rsidRPr="000636CE">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006" w:author="hzhao" w:date="2010-11-29T14:43:00Z">
        <w:r w:rsidR="00160E94" w:rsidRPr="00A63EB6" w:rsidDel="002C2643">
          <w:rPr>
            <w:rFonts w:eastAsia="宋体" w:hint="eastAsia"/>
            <w:sz w:val="21"/>
            <w:szCs w:val="21"/>
            <w:lang w:eastAsia="zh-CN"/>
          </w:rPr>
          <w:delText>1</w:delText>
        </w:r>
        <w:r w:rsidR="00160E94" w:rsidDel="002C2643">
          <w:rPr>
            <w:rFonts w:eastAsia="宋体" w:hint="eastAsia"/>
            <w:sz w:val="21"/>
            <w:szCs w:val="21"/>
            <w:lang w:eastAsia="zh-CN"/>
          </w:rPr>
          <w:delText>9</w:delText>
        </w:r>
      </w:del>
      <w:ins w:id="2007" w:author="hzhao" w:date="2010-11-29T14:43:00Z">
        <w:r w:rsidR="002C2643">
          <w:rPr>
            <w:rFonts w:eastAsia="宋体" w:hint="eastAsia"/>
            <w:sz w:val="21"/>
            <w:szCs w:val="21"/>
            <w:lang w:eastAsia="zh-CN"/>
          </w:rPr>
          <w:t>20</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008" w:author="hzhao" w:date="2010-11-29T14:43:00Z">
              <w:r w:rsidR="00160E94" w:rsidDel="002C2643">
                <w:rPr>
                  <w:rFonts w:ascii="Arial" w:eastAsia="宋体" w:hAnsi="Arial" w:cs="Arial" w:hint="eastAsia"/>
                  <w:sz w:val="21"/>
                  <w:szCs w:val="21"/>
                  <w:lang w:eastAsia="zh-CN"/>
                </w:rPr>
                <w:delText>19</w:delText>
              </w:r>
            </w:del>
            <w:ins w:id="2009" w:author="hzhao" w:date="2010-11-29T14:43:00Z">
              <w:r w:rsidR="002C2643">
                <w:rPr>
                  <w:rFonts w:ascii="Arial" w:eastAsia="宋体" w:hAnsi="Arial" w:cs="Arial" w:hint="eastAsia"/>
                  <w:sz w:val="21"/>
                  <w:szCs w:val="21"/>
                  <w:lang w:eastAsia="zh-CN"/>
                </w:rPr>
                <w:t>20</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64110" w:rsidRPr="00923513" w:rsidRDefault="00160E94" w:rsidP="00964110">
            <w:pPr>
              <w:pStyle w:val="Body"/>
              <w:rPr>
                <w:ins w:id="2010" w:author="hzhao" w:date="2010-11-01T14:43:00Z"/>
                <w:rFonts w:eastAsia="宋体"/>
                <w:sz w:val="22"/>
                <w:lang w:eastAsia="zh-CN"/>
              </w:rPr>
            </w:pPr>
            <w:r w:rsidRPr="00923513">
              <w:rPr>
                <w:rFonts w:eastAsia="宋体" w:hint="eastAsia"/>
                <w:sz w:val="22"/>
                <w:lang w:eastAsia="zh-CN"/>
              </w:rPr>
              <w:t xml:space="preserve"> </w:t>
            </w:r>
            <w:del w:id="2011" w:author="hzhao" w:date="2010-11-01T14:43:00Z">
              <w:r w:rsidDel="00964110">
                <w:rPr>
                  <w:rFonts w:eastAsia="宋体"/>
                  <w:sz w:val="22"/>
                  <w:lang w:eastAsia="zh-CN"/>
                </w:rPr>
                <w:delText>T</w:delText>
              </w:r>
              <w:r w:rsidDel="00964110">
                <w:rPr>
                  <w:rFonts w:eastAsia="宋体" w:hint="eastAsia"/>
                  <w:sz w:val="22"/>
                  <w:lang w:eastAsia="zh-CN"/>
                </w:rPr>
                <w:delText>opology1</w:delText>
              </w:r>
            </w:del>
            <w:ins w:id="2012" w:author="hzhao" w:date="2010-11-01T14:43:00Z">
              <w:r w:rsidR="00964110">
                <w:rPr>
                  <w:rFonts w:eastAsia="宋体" w:hint="eastAsia"/>
                  <w:sz w:val="22"/>
                  <w:lang w:eastAsia="zh-CN"/>
                </w:rPr>
                <w:t xml:space="preserve"> AP------L3 Switch------HM</w:t>
              </w:r>
            </w:ins>
          </w:p>
          <w:p w:rsidR="00964110" w:rsidRDefault="00964110" w:rsidP="00964110">
            <w:pPr>
              <w:pStyle w:val="Body"/>
              <w:rPr>
                <w:ins w:id="2013" w:author="hzhao" w:date="2010-11-01T14:43:00Z"/>
                <w:rFonts w:eastAsia="宋体"/>
                <w:sz w:val="22"/>
                <w:lang w:eastAsia="zh-CN"/>
              </w:rPr>
            </w:pPr>
            <w:ins w:id="2014" w:author="hzhao" w:date="2010-11-01T14:43:00Z">
              <w:r>
                <w:rPr>
                  <w:rFonts w:eastAsia="宋体" w:hint="eastAsia"/>
                  <w:sz w:val="22"/>
                  <w:lang w:eastAsia="zh-CN"/>
                </w:rPr>
                <w:t xml:space="preserve">                               |</w:t>
              </w:r>
            </w:ins>
          </w:p>
          <w:p w:rsidR="00160E94" w:rsidRPr="00923513" w:rsidRDefault="00964110" w:rsidP="00964110">
            <w:pPr>
              <w:pStyle w:val="Body"/>
              <w:rPr>
                <w:rFonts w:eastAsia="宋体"/>
                <w:sz w:val="22"/>
                <w:lang w:eastAsia="zh-CN"/>
              </w:rPr>
            </w:pPr>
            <w:ins w:id="2015" w:author="hzhao" w:date="2010-11-01T14:43: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fixed name “hivemanager” in TCP</w:t>
            </w:r>
            <w:ins w:id="2016" w:author="hzhao" w:date="2010-11-01T17:19:00Z">
              <w:r w:rsidR="00DD3D5C">
                <w:rPr>
                  <w:rFonts w:eastAsia="宋体" w:hint="eastAsia"/>
                  <w:sz w:val="22"/>
                  <w:lang w:eastAsia="zh-CN"/>
                </w:rPr>
                <w:t xml:space="preserve"> after use UDP failed</w:t>
              </w:r>
            </w:ins>
            <w:r w:rsidRPr="00160E94">
              <w:rPr>
                <w:rFonts w:eastAsia="宋体"/>
                <w:sz w:val="22"/>
                <w:lang w:eastAsia="zh-CN"/>
              </w:rPr>
              <w:t xml:space="preserve"> if dns server defined “hivemanager” and hivemanager use TCP</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516AC6" w:rsidP="00160E94">
            <w:pPr>
              <w:pStyle w:val="Body"/>
              <w:rPr>
                <w:rFonts w:eastAsia="宋体"/>
                <w:sz w:val="22"/>
                <w:lang w:eastAsia="zh-CN"/>
              </w:rPr>
            </w:pPr>
            <w:ins w:id="2017" w:author="hzhao" w:date="2010-11-01T16:56:00Z">
              <w:r>
                <w:rPr>
                  <w:rFonts w:eastAsia="宋体" w:hint="eastAsia"/>
                  <w:sz w:val="22"/>
                  <w:lang w:eastAsia="zh-CN"/>
                </w:rPr>
                <w:t>Config hivemanager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516AC6" w:rsidP="00160E94">
            <w:pPr>
              <w:pStyle w:val="Body"/>
              <w:rPr>
                <w:ins w:id="2018" w:author="hzhao" w:date="2010-11-01T16:56:00Z"/>
                <w:rFonts w:eastAsia="宋体"/>
                <w:sz w:val="22"/>
                <w:lang w:eastAsia="zh-CN"/>
              </w:rPr>
            </w:pPr>
            <w:ins w:id="2019" w:author="hzhao" w:date="2010-11-01T16:56:00Z">
              <w:r>
                <w:rPr>
                  <w:rFonts w:eastAsia="宋体" w:hint="eastAsia"/>
                  <w:sz w:val="22"/>
                  <w:lang w:eastAsia="zh-CN"/>
                </w:rPr>
                <w:t>1.Config server port to 80</w:t>
              </w:r>
            </w:ins>
          </w:p>
          <w:p w:rsidR="00516AC6" w:rsidRDefault="00516AC6" w:rsidP="00516AC6">
            <w:pPr>
              <w:pStyle w:val="Body"/>
              <w:rPr>
                <w:ins w:id="2020" w:author="hzhao" w:date="2010-11-01T16:57:00Z"/>
                <w:rFonts w:eastAsia="宋体"/>
                <w:sz w:val="22"/>
                <w:lang w:eastAsia="zh-CN"/>
              </w:rPr>
            </w:pPr>
            <w:ins w:id="2021" w:author="hzhao" w:date="2010-11-01T16:56:00Z">
              <w:r>
                <w:rPr>
                  <w:rFonts w:eastAsia="宋体" w:hint="eastAsia"/>
                  <w:sz w:val="22"/>
                  <w:lang w:eastAsia="zh-CN"/>
                </w:rPr>
                <w:t>2.Open</w:t>
              </w:r>
            </w:ins>
            <w:ins w:id="2022" w:author="hzhao" w:date="2010-11-01T16:57:00Z">
              <w:r>
                <w:rPr>
                  <w:rFonts w:eastAsia="宋体" w:hint="eastAsia"/>
                  <w:sz w:val="22"/>
                  <w:lang w:eastAsia="zh-CN"/>
                </w:rPr>
                <w:t xml:space="preserve"> _debug capwap ha and debug console to check work flow for capwap choose HM(no capwap client enable, capwap client enable), check if AP connect to HM</w:t>
              </w:r>
            </w:ins>
          </w:p>
          <w:p w:rsidR="00516AC6" w:rsidRDefault="00516AC6" w:rsidP="00516AC6">
            <w:pPr>
              <w:pStyle w:val="Body"/>
              <w:rPr>
                <w:ins w:id="2023" w:author="hzhao" w:date="2010-11-01T17:11:00Z"/>
                <w:rFonts w:eastAsia="宋体"/>
                <w:sz w:val="22"/>
                <w:lang w:eastAsia="zh-CN"/>
              </w:rPr>
            </w:pPr>
            <w:ins w:id="2024" w:author="hzhao" w:date="2010-11-01T16:57:00Z">
              <w:r>
                <w:rPr>
                  <w:rFonts w:eastAsia="宋体" w:hint="eastAsia"/>
                  <w:sz w:val="22"/>
                  <w:lang w:eastAsia="zh-CN"/>
                </w:rPr>
                <w:t>3.Show capwap client to check capwap status</w:t>
              </w:r>
            </w:ins>
          </w:p>
          <w:p w:rsidR="000636CE" w:rsidRPr="002248F0" w:rsidRDefault="000636CE" w:rsidP="00516AC6">
            <w:pPr>
              <w:pStyle w:val="Body"/>
              <w:rPr>
                <w:rFonts w:eastAsia="宋体"/>
                <w:sz w:val="22"/>
                <w:lang w:eastAsia="zh-CN"/>
              </w:rPr>
            </w:pPr>
            <w:ins w:id="2025" w:author="hzhao" w:date="2010-11-01T17:11:00Z">
              <w:r>
                <w:rPr>
                  <w:rFonts w:eastAsia="宋体" w:hint="eastAsia"/>
                  <w:sz w:val="22"/>
                  <w:lang w:eastAsia="zh-CN"/>
                </w:rPr>
                <w:lastRenderedPageBreak/>
                <w:t>4.</w:t>
              </w:r>
              <w:r>
                <w:t xml:space="preserve"> </w:t>
              </w:r>
              <w:r w:rsidRPr="000636CE">
                <w:rPr>
                  <w:rFonts w:eastAsia="宋体"/>
                  <w:sz w:val="22"/>
                  <w:lang w:eastAsia="zh-CN"/>
                </w:rPr>
                <w:t>Show running-config to check command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026" w:author="hzhao" w:date="2010-11-01T16:57:00Z">
              <w:r w:rsidR="00516AC6">
                <w:rPr>
                  <w:rFonts w:eastAsia="宋体" w:hint="eastAsia"/>
                  <w:sz w:val="22"/>
                  <w:lang w:eastAsia="zh-CN"/>
                </w:rPr>
                <w:t xml:space="preserve">AP use fixed name hivemanager in TCP mode and port 80 to connect to HM,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E4D66" w:rsidRPr="005E4D66" w:rsidRDefault="005E4D66" w:rsidP="005E4D66">
            <w:pPr>
              <w:pStyle w:val="Body"/>
              <w:rPr>
                <w:ins w:id="2027" w:author="hzhao" w:date="2010-11-01T17:29:00Z"/>
                <w:rFonts w:eastAsia="宋体"/>
                <w:sz w:val="22"/>
                <w:lang w:eastAsia="zh-CN"/>
              </w:rPr>
            </w:pPr>
            <w:ins w:id="2028" w:author="hzhao" w:date="2010-11-01T17:29:00Z">
              <w:r w:rsidRPr="005E4D66">
                <w:rPr>
                  <w:rFonts w:eastAsia="宋体"/>
                  <w:sz w:val="22"/>
                  <w:lang w:eastAsia="zh-CN"/>
                </w:rPr>
                <w:t>AH-0e5300#capwap client server port 80</w:t>
              </w:r>
            </w:ins>
          </w:p>
          <w:p w:rsidR="005E4D66" w:rsidRPr="005E4D66" w:rsidRDefault="005E4D66" w:rsidP="005E4D66">
            <w:pPr>
              <w:pStyle w:val="Body"/>
              <w:rPr>
                <w:ins w:id="2029" w:author="hzhao" w:date="2010-11-01T17:29:00Z"/>
                <w:rFonts w:eastAsia="宋体"/>
                <w:sz w:val="22"/>
                <w:lang w:eastAsia="zh-CN"/>
              </w:rPr>
            </w:pPr>
            <w:ins w:id="2030" w:author="hzhao" w:date="2010-11-01T17:29:00Z">
              <w:r w:rsidRPr="005E4D66">
                <w:rPr>
                  <w:rFonts w:eastAsia="宋体"/>
                  <w:sz w:val="22"/>
                  <w:lang w:eastAsia="zh-CN"/>
                </w:rPr>
                <w:t>AH-0e5300#show ru</w:t>
              </w:r>
            </w:ins>
          </w:p>
          <w:p w:rsidR="005E4D66" w:rsidRPr="005E4D66" w:rsidRDefault="005E4D66" w:rsidP="005E4D66">
            <w:pPr>
              <w:pStyle w:val="Body"/>
              <w:rPr>
                <w:ins w:id="2031" w:author="hzhao" w:date="2010-11-01T17:29:00Z"/>
                <w:rFonts w:eastAsia="宋体"/>
                <w:sz w:val="22"/>
                <w:lang w:eastAsia="zh-CN"/>
              </w:rPr>
            </w:pPr>
            <w:ins w:id="2032" w:author="hzhao" w:date="2010-11-01T17:29:00Z">
              <w:r w:rsidRPr="005E4D66">
                <w:rPr>
                  <w:rFonts w:eastAsia="宋体"/>
                  <w:sz w:val="22"/>
                  <w:lang w:eastAsia="zh-CN"/>
                </w:rPr>
                <w:t xml:space="preserve">AH-0e5300#show running-config </w:t>
              </w:r>
            </w:ins>
          </w:p>
          <w:p w:rsidR="005E4D66" w:rsidRPr="005E4D66" w:rsidRDefault="005E4D66" w:rsidP="005E4D66">
            <w:pPr>
              <w:pStyle w:val="Body"/>
              <w:rPr>
                <w:ins w:id="2033" w:author="hzhao" w:date="2010-11-01T17:29:00Z"/>
                <w:rFonts w:eastAsia="宋体"/>
                <w:sz w:val="22"/>
                <w:lang w:eastAsia="zh-CN"/>
              </w:rPr>
            </w:pPr>
            <w:ins w:id="2034" w:author="hzhao" w:date="2010-11-01T17:29:00Z">
              <w:r w:rsidRPr="005E4D66">
                <w:rPr>
                  <w:rFonts w:eastAsia="宋体"/>
                  <w:sz w:val="22"/>
                  <w:lang w:eastAsia="zh-CN"/>
                </w:rPr>
                <w:t>hive zz</w:t>
              </w:r>
            </w:ins>
          </w:p>
          <w:p w:rsidR="005E4D66" w:rsidRPr="005E4D66" w:rsidRDefault="005E4D66" w:rsidP="005E4D66">
            <w:pPr>
              <w:pStyle w:val="Body"/>
              <w:rPr>
                <w:ins w:id="2035" w:author="hzhao" w:date="2010-11-01T17:29:00Z"/>
                <w:rFonts w:eastAsia="宋体"/>
                <w:sz w:val="22"/>
                <w:lang w:eastAsia="zh-CN"/>
              </w:rPr>
            </w:pPr>
            <w:ins w:id="2036" w:author="hzhao" w:date="2010-11-01T17:29:00Z">
              <w:r w:rsidRPr="005E4D66">
                <w:rPr>
                  <w:rFonts w:eastAsia="宋体"/>
                  <w:sz w:val="22"/>
                  <w:lang w:eastAsia="zh-CN"/>
                </w:rPr>
                <w:t>interface mgt0 hive zz</w:t>
              </w:r>
            </w:ins>
          </w:p>
          <w:p w:rsidR="005E4D66" w:rsidRPr="005E4D66" w:rsidRDefault="005E4D66" w:rsidP="005E4D66">
            <w:pPr>
              <w:pStyle w:val="Body"/>
              <w:rPr>
                <w:ins w:id="2037" w:author="hzhao" w:date="2010-11-01T17:29:00Z"/>
                <w:rFonts w:eastAsia="宋体"/>
                <w:sz w:val="22"/>
                <w:lang w:eastAsia="zh-CN"/>
              </w:rPr>
            </w:pPr>
            <w:ins w:id="2038" w:author="hzhao" w:date="2010-11-01T17:29:00Z">
              <w:r w:rsidRPr="005E4D66">
                <w:rPr>
                  <w:rFonts w:eastAsia="宋体"/>
                  <w:sz w:val="22"/>
                  <w:lang w:eastAsia="zh-CN"/>
                </w:rPr>
                <w:t>interface mgt0 vlan 20</w:t>
              </w:r>
            </w:ins>
          </w:p>
          <w:p w:rsidR="005E4D66" w:rsidRPr="005E4D66" w:rsidRDefault="005E4D66" w:rsidP="005E4D66">
            <w:pPr>
              <w:pStyle w:val="Body"/>
              <w:rPr>
                <w:ins w:id="2039" w:author="hzhao" w:date="2010-11-01T17:29:00Z"/>
                <w:rFonts w:eastAsia="宋体"/>
                <w:sz w:val="22"/>
                <w:lang w:eastAsia="zh-CN"/>
              </w:rPr>
            </w:pPr>
            <w:ins w:id="2040" w:author="hzhao" w:date="2010-11-01T17:29:00Z">
              <w:r w:rsidRPr="005E4D66">
                <w:rPr>
                  <w:rFonts w:eastAsia="宋体"/>
                  <w:sz w:val="22"/>
                  <w:lang w:eastAsia="zh-CN"/>
                </w:rPr>
                <w:t>interface mgt0 native-vlan 20</w:t>
              </w:r>
            </w:ins>
          </w:p>
          <w:p w:rsidR="005E4D66" w:rsidRPr="005E4D66" w:rsidRDefault="005E4D66" w:rsidP="005E4D66">
            <w:pPr>
              <w:pStyle w:val="Body"/>
              <w:rPr>
                <w:ins w:id="2041" w:author="hzhao" w:date="2010-11-01T17:29:00Z"/>
                <w:rFonts w:eastAsia="宋体"/>
                <w:sz w:val="22"/>
                <w:lang w:eastAsia="zh-CN"/>
              </w:rPr>
            </w:pPr>
            <w:ins w:id="2042" w:author="hzhao" w:date="2010-11-01T17:29:00Z">
              <w:r w:rsidRPr="005E4D66">
                <w:rPr>
                  <w:rFonts w:eastAsia="宋体"/>
                  <w:sz w:val="22"/>
                  <w:lang w:eastAsia="zh-CN"/>
                </w:rPr>
                <w:t>console page 100</w:t>
              </w:r>
            </w:ins>
          </w:p>
          <w:p w:rsidR="005E4D66" w:rsidRPr="005E4D66" w:rsidRDefault="005E4D66" w:rsidP="005E4D66">
            <w:pPr>
              <w:pStyle w:val="Body"/>
              <w:rPr>
                <w:ins w:id="2043" w:author="hzhao" w:date="2010-11-01T17:29:00Z"/>
                <w:rFonts w:eastAsia="宋体"/>
                <w:sz w:val="22"/>
                <w:lang w:eastAsia="zh-CN"/>
              </w:rPr>
            </w:pPr>
            <w:ins w:id="2044" w:author="hzhao" w:date="2010-11-01T17:29:00Z">
              <w:r w:rsidRPr="005E4D66">
                <w:rPr>
                  <w:rFonts w:eastAsia="宋体"/>
                  <w:sz w:val="22"/>
                  <w:lang w:eastAsia="zh-CN"/>
                </w:rPr>
                <w:t>console timeout 0</w:t>
              </w:r>
            </w:ins>
          </w:p>
          <w:p w:rsidR="00DD3D5C" w:rsidRDefault="005E4D66" w:rsidP="005E4D66">
            <w:pPr>
              <w:pStyle w:val="Body"/>
              <w:rPr>
                <w:ins w:id="2045" w:author="hzhao" w:date="2010-11-01T17:29:00Z"/>
                <w:rFonts w:eastAsia="宋体"/>
                <w:sz w:val="22"/>
                <w:lang w:eastAsia="zh-CN"/>
              </w:rPr>
            </w:pPr>
            <w:ins w:id="2046" w:author="hzhao" w:date="2010-11-01T17:29:00Z">
              <w:r w:rsidRPr="005E4D66">
                <w:rPr>
                  <w:rFonts w:eastAsia="宋体"/>
                  <w:sz w:val="22"/>
                  <w:lang w:eastAsia="zh-CN"/>
                </w:rPr>
                <w:t xml:space="preserve">capwap client server port 80 </w:t>
              </w:r>
            </w:ins>
          </w:p>
          <w:p w:rsidR="005E4D66" w:rsidRDefault="005E4D66" w:rsidP="005E4D66">
            <w:pPr>
              <w:pStyle w:val="Body"/>
              <w:rPr>
                <w:ins w:id="2047" w:author="hzhao" w:date="2010-11-01T17:29:00Z"/>
                <w:rFonts w:eastAsia="宋体"/>
                <w:sz w:val="22"/>
                <w:lang w:eastAsia="zh-CN"/>
              </w:rPr>
            </w:pPr>
          </w:p>
          <w:p w:rsidR="005E4D66" w:rsidRDefault="005E4D66" w:rsidP="005E4D66">
            <w:pPr>
              <w:pStyle w:val="Body"/>
              <w:rPr>
                <w:ins w:id="2048" w:author="hzhao" w:date="2010-11-01T16:59:00Z"/>
                <w:rFonts w:eastAsia="宋体"/>
                <w:sz w:val="22"/>
                <w:lang w:eastAsia="zh-CN"/>
              </w:rPr>
            </w:pPr>
          </w:p>
          <w:p w:rsidR="00DD3D5C" w:rsidRPr="00DD3D5C" w:rsidRDefault="00DD3D5C" w:rsidP="00DD3D5C">
            <w:pPr>
              <w:pStyle w:val="Body"/>
              <w:rPr>
                <w:ins w:id="2049" w:author="hzhao" w:date="2010-11-01T17:26:00Z"/>
                <w:rFonts w:eastAsia="宋体"/>
                <w:sz w:val="22"/>
                <w:lang w:eastAsia="zh-CN"/>
              </w:rPr>
            </w:pPr>
            <w:ins w:id="2050" w:author="hzhao" w:date="2010-11-01T17:26:00Z">
              <w:r w:rsidRPr="00DD3D5C">
                <w:rPr>
                  <w:rFonts w:eastAsia="宋体"/>
                  <w:sz w:val="22"/>
                  <w:lang w:eastAsia="zh-CN"/>
                </w:rPr>
                <w:t>AH-0e5300#2010-11-01 09:23:46 debug   [capwap_ha, ah_capwap_func.c, 2138]: get hivemanager name from scd (first:, second:).</w:t>
              </w:r>
            </w:ins>
          </w:p>
          <w:p w:rsidR="00DD3D5C" w:rsidRPr="00DD3D5C" w:rsidRDefault="00DD3D5C" w:rsidP="00DD3D5C">
            <w:pPr>
              <w:pStyle w:val="Body"/>
              <w:rPr>
                <w:ins w:id="2051" w:author="hzhao" w:date="2010-11-01T17:26:00Z"/>
                <w:rFonts w:eastAsia="宋体"/>
                <w:sz w:val="22"/>
                <w:lang w:eastAsia="zh-CN"/>
              </w:rPr>
            </w:pPr>
            <w:ins w:id="2052" w:author="hzhao" w:date="2010-11-01T17:26:00Z">
              <w:r w:rsidRPr="00DD3D5C">
                <w:rPr>
                  <w:rFonts w:eastAsia="宋体"/>
                  <w:sz w:val="22"/>
                  <w:lang w:eastAsia="zh-CN"/>
                </w:rPr>
                <w:t>2010-11-01 09:23:46 debug   [capwap_ha, ah_capwap_func.c, 1913]: user doesn't config primary and backup HM's name,use fixed server name and pre-defined server name to try</w:t>
              </w:r>
            </w:ins>
          </w:p>
          <w:p w:rsidR="00DD3D5C" w:rsidRPr="00DD3D5C" w:rsidRDefault="00DD3D5C" w:rsidP="00DD3D5C">
            <w:pPr>
              <w:pStyle w:val="Body"/>
              <w:rPr>
                <w:ins w:id="2053" w:author="hzhao" w:date="2010-11-01T17:26:00Z"/>
                <w:rFonts w:eastAsia="宋体"/>
                <w:sz w:val="22"/>
                <w:lang w:eastAsia="zh-CN"/>
              </w:rPr>
            </w:pPr>
            <w:ins w:id="2054" w:author="hzhao" w:date="2010-11-01T17:26:00Z">
              <w:r w:rsidRPr="00DD3D5C">
                <w:rPr>
                  <w:rFonts w:eastAsia="宋体"/>
                  <w:sz w:val="22"/>
                  <w:lang w:eastAsia="zh-CN"/>
                </w:rPr>
                <w:t>2010-11-01 09:23:46 debug   [capwap_ha, ah_capwap_func.c, 1804]: get capwap server ip (192.168.20.200) for name (hivemanager)</w:t>
              </w:r>
            </w:ins>
          </w:p>
          <w:p w:rsidR="00DD3D5C" w:rsidRPr="00DD3D5C" w:rsidRDefault="00DD3D5C" w:rsidP="00DD3D5C">
            <w:pPr>
              <w:pStyle w:val="Body"/>
              <w:rPr>
                <w:ins w:id="2055" w:author="hzhao" w:date="2010-11-01T17:26:00Z"/>
                <w:rFonts w:eastAsia="宋体"/>
                <w:sz w:val="22"/>
                <w:lang w:eastAsia="zh-CN"/>
              </w:rPr>
            </w:pPr>
            <w:ins w:id="2056" w:author="hzhao" w:date="2010-11-01T17:26:00Z">
              <w:r w:rsidRPr="00DD3D5C">
                <w:rPr>
                  <w:rFonts w:eastAsia="宋体"/>
                  <w:sz w:val="22"/>
                  <w:lang w:eastAsia="zh-CN"/>
                </w:rPr>
                <w:t>2010-11-01 09:24:01 debug   [capwap_ha, ah_capwap_func.c, 1798]: can not get ip from HM's name:(staging.aerohive.com)</w:t>
              </w:r>
            </w:ins>
          </w:p>
          <w:p w:rsidR="00DD3D5C" w:rsidRPr="00DD3D5C" w:rsidRDefault="00DD3D5C" w:rsidP="00DD3D5C">
            <w:pPr>
              <w:pStyle w:val="Body"/>
              <w:rPr>
                <w:ins w:id="2057" w:author="hzhao" w:date="2010-11-01T17:26:00Z"/>
                <w:rFonts w:eastAsia="宋体"/>
                <w:sz w:val="22"/>
                <w:lang w:eastAsia="zh-CN"/>
              </w:rPr>
            </w:pPr>
            <w:ins w:id="2058" w:author="hzhao" w:date="2010-11-01T17:26:00Z">
              <w:r w:rsidRPr="00DD3D5C">
                <w:rPr>
                  <w:rFonts w:eastAsia="宋体"/>
                  <w:sz w:val="22"/>
                  <w:lang w:eastAsia="zh-CN"/>
                </w:rPr>
                <w:t>2010-11-01 09:24:01 debug   [capwap_ha, ah_capwap_func.c, 1940]: use fixed server(UDP), ip=192.168.20.200, port=80</w:t>
              </w:r>
            </w:ins>
          </w:p>
          <w:p w:rsidR="00DD3D5C" w:rsidRPr="00DD3D5C" w:rsidRDefault="00DD3D5C" w:rsidP="00DD3D5C">
            <w:pPr>
              <w:pStyle w:val="Body"/>
              <w:rPr>
                <w:ins w:id="2059" w:author="hzhao" w:date="2010-11-01T17:26:00Z"/>
                <w:rFonts w:eastAsia="宋体"/>
                <w:sz w:val="22"/>
                <w:lang w:eastAsia="zh-CN"/>
              </w:rPr>
            </w:pPr>
            <w:ins w:id="2060" w:author="hzhao" w:date="2010-11-01T17:26:00Z">
              <w:r w:rsidRPr="00DD3D5C">
                <w:rPr>
                  <w:rFonts w:eastAsia="宋体"/>
                  <w:sz w:val="22"/>
                  <w:lang w:eastAsia="zh-CN"/>
                </w:rPr>
                <w:t>2010-11-01 09:25:18 debug   [capwap_ha, ah_capwap_func.c, 2138]: get hivemanager name from scd (first:, second:).</w:t>
              </w:r>
            </w:ins>
          </w:p>
          <w:p w:rsidR="00DD3D5C" w:rsidRPr="00DD3D5C" w:rsidRDefault="00DD3D5C" w:rsidP="00DD3D5C">
            <w:pPr>
              <w:pStyle w:val="Body"/>
              <w:rPr>
                <w:ins w:id="2061" w:author="hzhao" w:date="2010-11-01T17:26:00Z"/>
                <w:rFonts w:eastAsia="宋体"/>
                <w:sz w:val="22"/>
                <w:lang w:eastAsia="zh-CN"/>
              </w:rPr>
            </w:pPr>
            <w:ins w:id="2062" w:author="hzhao" w:date="2010-11-01T17:26:00Z">
              <w:r w:rsidRPr="00DD3D5C">
                <w:rPr>
                  <w:rFonts w:eastAsia="宋体"/>
                  <w:sz w:val="22"/>
                  <w:lang w:eastAsia="zh-CN"/>
                </w:rPr>
                <w:t>2010-11-01 09:25:18 debug   [capwap_ha, ah_capwap_func.c, 1913]: user doesn't config primary and backup HM's name,use fixed server name and pre-defined server name to try</w:t>
              </w:r>
            </w:ins>
          </w:p>
          <w:p w:rsidR="00DD3D5C" w:rsidRPr="00DD3D5C" w:rsidRDefault="00DD3D5C" w:rsidP="00DD3D5C">
            <w:pPr>
              <w:pStyle w:val="Body"/>
              <w:rPr>
                <w:ins w:id="2063" w:author="hzhao" w:date="2010-11-01T17:26:00Z"/>
                <w:rFonts w:eastAsia="宋体"/>
                <w:sz w:val="22"/>
                <w:lang w:eastAsia="zh-CN"/>
              </w:rPr>
            </w:pPr>
            <w:ins w:id="2064" w:author="hzhao" w:date="2010-11-01T17:26:00Z">
              <w:r w:rsidRPr="00DD3D5C">
                <w:rPr>
                  <w:rFonts w:eastAsia="宋体"/>
                  <w:sz w:val="22"/>
                  <w:lang w:eastAsia="zh-CN"/>
                </w:rPr>
                <w:t>2010-11-01 09:25:18 debug   [capwap_ha, ah_capwap_func.c, 1804]: get capwap server ip (192.168.20.200) for name (hivemanager)</w:t>
              </w:r>
            </w:ins>
          </w:p>
          <w:p w:rsidR="00DD3D5C" w:rsidRPr="00DD3D5C" w:rsidRDefault="00DD3D5C" w:rsidP="00DD3D5C">
            <w:pPr>
              <w:pStyle w:val="Body"/>
              <w:rPr>
                <w:ins w:id="2065" w:author="hzhao" w:date="2010-11-01T17:26:00Z"/>
                <w:rFonts w:eastAsia="宋体"/>
                <w:sz w:val="22"/>
                <w:lang w:eastAsia="zh-CN"/>
              </w:rPr>
            </w:pPr>
            <w:ins w:id="2066" w:author="hzhao" w:date="2010-11-01T17:26:00Z">
              <w:r w:rsidRPr="00DD3D5C">
                <w:rPr>
                  <w:rFonts w:eastAsia="宋体"/>
                  <w:sz w:val="22"/>
                  <w:lang w:eastAsia="zh-CN"/>
                </w:rPr>
                <w:t>2010-11-01 09:25:34 debug   [capwap_ha, ah_capwap_func.c, 1798]: can not get ip from HM's name:(staging.aerohive.com)</w:t>
              </w:r>
            </w:ins>
          </w:p>
          <w:p w:rsidR="00DD3D5C" w:rsidRPr="00DD3D5C" w:rsidRDefault="00DD3D5C" w:rsidP="00DD3D5C">
            <w:pPr>
              <w:pStyle w:val="Body"/>
              <w:rPr>
                <w:ins w:id="2067" w:author="hzhao" w:date="2010-11-01T17:26:00Z"/>
                <w:rFonts w:eastAsia="宋体"/>
                <w:sz w:val="22"/>
                <w:lang w:eastAsia="zh-CN"/>
              </w:rPr>
            </w:pPr>
            <w:ins w:id="2068" w:author="hzhao" w:date="2010-11-01T17:26:00Z">
              <w:r w:rsidRPr="00DD3D5C">
                <w:rPr>
                  <w:rFonts w:eastAsia="宋体"/>
                  <w:sz w:val="22"/>
                  <w:lang w:eastAsia="zh-CN"/>
                </w:rPr>
                <w:t>2010-11-01 09:25:34 debug   [capwap_ha, ah_capwap_func.c, 1951]: use fixed server(TCP), ip=192.168.20.200, port=80</w:t>
              </w:r>
            </w:ins>
          </w:p>
          <w:p w:rsidR="00DD3D5C" w:rsidRPr="00DD3D5C" w:rsidRDefault="00DD3D5C" w:rsidP="00DD3D5C">
            <w:pPr>
              <w:pStyle w:val="Body"/>
              <w:rPr>
                <w:ins w:id="2069" w:author="hzhao" w:date="2010-11-01T17:26:00Z"/>
                <w:rFonts w:eastAsia="宋体"/>
                <w:sz w:val="22"/>
                <w:lang w:eastAsia="zh-CN"/>
              </w:rPr>
            </w:pPr>
          </w:p>
          <w:p w:rsidR="00DD3D5C" w:rsidRPr="00DD3D5C" w:rsidRDefault="00DD3D5C" w:rsidP="00DD3D5C">
            <w:pPr>
              <w:pStyle w:val="Body"/>
              <w:rPr>
                <w:ins w:id="2070" w:author="hzhao" w:date="2010-11-01T17:26:00Z"/>
                <w:rFonts w:eastAsia="宋体"/>
                <w:sz w:val="22"/>
                <w:lang w:eastAsia="zh-CN"/>
              </w:rPr>
            </w:pPr>
            <w:ins w:id="2071" w:author="hzhao" w:date="2010-11-01T17:26:00Z">
              <w:r w:rsidRPr="00DD3D5C">
                <w:rPr>
                  <w:rFonts w:eastAsia="宋体"/>
                  <w:sz w:val="22"/>
                  <w:lang w:eastAsia="zh-CN"/>
                </w:rPr>
                <w:t xml:space="preserve">AH-0e5300#show capwap client             </w:t>
              </w:r>
            </w:ins>
          </w:p>
          <w:p w:rsidR="00DD3D5C" w:rsidRPr="00DD3D5C" w:rsidRDefault="00DD3D5C" w:rsidP="00DD3D5C">
            <w:pPr>
              <w:pStyle w:val="Body"/>
              <w:rPr>
                <w:ins w:id="2072" w:author="hzhao" w:date="2010-11-01T17:26:00Z"/>
                <w:rFonts w:eastAsia="宋体"/>
                <w:sz w:val="22"/>
                <w:lang w:eastAsia="zh-CN"/>
              </w:rPr>
            </w:pPr>
            <w:ins w:id="2073" w:author="hzhao" w:date="2010-11-01T17:26:00Z">
              <w:r w:rsidRPr="00DD3D5C">
                <w:rPr>
                  <w:rFonts w:eastAsia="宋体"/>
                  <w:sz w:val="22"/>
                  <w:lang w:eastAsia="zh-CN"/>
                </w:rPr>
                <w:t xml:space="preserve">CAPWAP client:   Enabled </w:t>
              </w:r>
            </w:ins>
          </w:p>
          <w:p w:rsidR="00DD3D5C" w:rsidRPr="00DD3D5C" w:rsidRDefault="00DD3D5C" w:rsidP="00DD3D5C">
            <w:pPr>
              <w:pStyle w:val="Body"/>
              <w:rPr>
                <w:ins w:id="2074" w:author="hzhao" w:date="2010-11-01T17:26:00Z"/>
                <w:rFonts w:eastAsia="宋体"/>
                <w:sz w:val="22"/>
                <w:lang w:eastAsia="zh-CN"/>
              </w:rPr>
            </w:pPr>
            <w:ins w:id="2075" w:author="hzhao" w:date="2010-11-01T17:26:00Z">
              <w:r w:rsidRPr="00DD3D5C">
                <w:rPr>
                  <w:rFonts w:eastAsia="宋体"/>
                  <w:sz w:val="22"/>
                  <w:lang w:eastAsia="zh-CN"/>
                </w:rPr>
                <w:t>CAPWAP transport mode:  HTTP on TCP</w:t>
              </w:r>
            </w:ins>
          </w:p>
          <w:p w:rsidR="00DD3D5C" w:rsidRPr="00DD3D5C" w:rsidRDefault="00DD3D5C" w:rsidP="00DD3D5C">
            <w:pPr>
              <w:pStyle w:val="Body"/>
              <w:rPr>
                <w:ins w:id="2076" w:author="hzhao" w:date="2010-11-01T17:26:00Z"/>
                <w:rFonts w:eastAsia="宋体"/>
                <w:sz w:val="22"/>
                <w:lang w:eastAsia="zh-CN"/>
              </w:rPr>
            </w:pPr>
            <w:ins w:id="2077" w:author="hzhao" w:date="2010-11-01T17:26:00Z">
              <w:r w:rsidRPr="00DD3D5C">
                <w:rPr>
                  <w:rFonts w:eastAsia="宋体"/>
                  <w:sz w:val="22"/>
                  <w:lang w:eastAsia="zh-CN"/>
                </w:rPr>
                <w:t xml:space="preserve">RUN state: Connected securely to the CAPWAP server </w:t>
              </w:r>
            </w:ins>
          </w:p>
          <w:p w:rsidR="00DD3D5C" w:rsidRPr="00DD3D5C" w:rsidRDefault="00DD3D5C" w:rsidP="00DD3D5C">
            <w:pPr>
              <w:pStyle w:val="Body"/>
              <w:rPr>
                <w:ins w:id="2078" w:author="hzhao" w:date="2010-11-01T17:26:00Z"/>
                <w:rFonts w:eastAsia="宋体"/>
                <w:sz w:val="22"/>
                <w:lang w:eastAsia="zh-CN"/>
              </w:rPr>
            </w:pPr>
            <w:ins w:id="2079" w:author="hzhao" w:date="2010-11-01T17:26:00Z">
              <w:r w:rsidRPr="00DD3D5C">
                <w:rPr>
                  <w:rFonts w:eastAsia="宋体"/>
                  <w:sz w:val="22"/>
                  <w:lang w:eastAsia="zh-CN"/>
                </w:rPr>
                <w:t>CAPWAP client IP:        192.168.20.10</w:t>
              </w:r>
            </w:ins>
          </w:p>
          <w:p w:rsidR="00DD3D5C" w:rsidRPr="00DD3D5C" w:rsidRDefault="00DD3D5C" w:rsidP="00DD3D5C">
            <w:pPr>
              <w:pStyle w:val="Body"/>
              <w:rPr>
                <w:ins w:id="2080" w:author="hzhao" w:date="2010-11-01T17:26:00Z"/>
                <w:rFonts w:eastAsia="宋体"/>
                <w:sz w:val="22"/>
                <w:lang w:eastAsia="zh-CN"/>
              </w:rPr>
            </w:pPr>
            <w:ins w:id="2081" w:author="hzhao" w:date="2010-11-01T17:26:00Z">
              <w:r w:rsidRPr="00DD3D5C">
                <w:rPr>
                  <w:rFonts w:eastAsia="宋体"/>
                  <w:sz w:val="22"/>
                  <w:lang w:eastAsia="zh-CN"/>
                </w:rPr>
                <w:lastRenderedPageBreak/>
                <w:t>CAPWAP server IP:        192.168.20.200</w:t>
              </w:r>
            </w:ins>
          </w:p>
          <w:p w:rsidR="00DD3D5C" w:rsidRPr="00DD3D5C" w:rsidRDefault="00DD3D5C" w:rsidP="00DD3D5C">
            <w:pPr>
              <w:pStyle w:val="Body"/>
              <w:rPr>
                <w:ins w:id="2082" w:author="hzhao" w:date="2010-11-01T17:26:00Z"/>
                <w:rFonts w:eastAsia="宋体"/>
                <w:sz w:val="22"/>
                <w:lang w:eastAsia="zh-CN"/>
              </w:rPr>
            </w:pPr>
            <w:ins w:id="2083" w:author="hzhao" w:date="2010-11-01T17:26:00Z">
              <w:r w:rsidRPr="00DD3D5C">
                <w:rPr>
                  <w:rFonts w:eastAsia="宋体"/>
                  <w:sz w:val="22"/>
                  <w:lang w:eastAsia="zh-CN"/>
                </w:rPr>
                <w:t>HiveManager Primary Name:</w:t>
              </w:r>
            </w:ins>
          </w:p>
          <w:p w:rsidR="00DD3D5C" w:rsidRPr="00DD3D5C" w:rsidRDefault="00DD3D5C" w:rsidP="00DD3D5C">
            <w:pPr>
              <w:pStyle w:val="Body"/>
              <w:rPr>
                <w:ins w:id="2084" w:author="hzhao" w:date="2010-11-01T17:26:00Z"/>
                <w:rFonts w:eastAsia="宋体"/>
                <w:sz w:val="22"/>
                <w:lang w:eastAsia="zh-CN"/>
              </w:rPr>
            </w:pPr>
            <w:ins w:id="2085" w:author="hzhao" w:date="2010-11-01T17:26:00Z">
              <w:r w:rsidRPr="00DD3D5C">
                <w:rPr>
                  <w:rFonts w:eastAsia="宋体"/>
                  <w:sz w:val="22"/>
                  <w:lang w:eastAsia="zh-CN"/>
                </w:rPr>
                <w:t xml:space="preserve">HiveManager Backup Name: </w:t>
              </w:r>
            </w:ins>
          </w:p>
          <w:p w:rsidR="00DD3D5C" w:rsidRPr="00DD3D5C" w:rsidRDefault="00DD3D5C" w:rsidP="00DD3D5C">
            <w:pPr>
              <w:pStyle w:val="Body"/>
              <w:rPr>
                <w:ins w:id="2086" w:author="hzhao" w:date="2010-11-01T17:26:00Z"/>
                <w:rFonts w:eastAsia="宋体"/>
                <w:sz w:val="22"/>
                <w:lang w:eastAsia="zh-CN"/>
              </w:rPr>
            </w:pPr>
            <w:ins w:id="2087" w:author="hzhao" w:date="2010-11-01T17:26:00Z">
              <w:r w:rsidRPr="00DD3D5C">
                <w:rPr>
                  <w:rFonts w:eastAsia="宋体"/>
                  <w:sz w:val="22"/>
                  <w:lang w:eastAsia="zh-CN"/>
                </w:rPr>
                <w:t>CAPWAP Default Server Name: staging.aerohive.com</w:t>
              </w:r>
            </w:ins>
          </w:p>
          <w:p w:rsidR="00DD3D5C" w:rsidRPr="00DD3D5C" w:rsidRDefault="00DD3D5C" w:rsidP="00DD3D5C">
            <w:pPr>
              <w:pStyle w:val="Body"/>
              <w:rPr>
                <w:ins w:id="2088" w:author="hzhao" w:date="2010-11-01T17:26:00Z"/>
                <w:rFonts w:eastAsia="宋体"/>
                <w:sz w:val="22"/>
                <w:lang w:eastAsia="zh-CN"/>
              </w:rPr>
            </w:pPr>
            <w:ins w:id="2089" w:author="hzhao" w:date="2010-11-01T17:26:00Z">
              <w:r w:rsidRPr="00DD3D5C">
                <w:rPr>
                  <w:rFonts w:eastAsia="宋体"/>
                  <w:sz w:val="22"/>
                  <w:lang w:eastAsia="zh-CN"/>
                </w:rPr>
                <w:t xml:space="preserve">Virtual HiveManager Name: </w:t>
              </w:r>
            </w:ins>
          </w:p>
          <w:p w:rsidR="00DD3D5C" w:rsidRPr="00DD3D5C" w:rsidRDefault="00DD3D5C" w:rsidP="00DD3D5C">
            <w:pPr>
              <w:pStyle w:val="Body"/>
              <w:rPr>
                <w:ins w:id="2090" w:author="hzhao" w:date="2010-11-01T17:26:00Z"/>
                <w:rFonts w:eastAsia="宋体"/>
                <w:sz w:val="22"/>
                <w:lang w:eastAsia="zh-CN"/>
              </w:rPr>
            </w:pPr>
            <w:ins w:id="2091" w:author="hzhao" w:date="2010-11-01T17:26:00Z">
              <w:r w:rsidRPr="00DD3D5C">
                <w:rPr>
                  <w:rFonts w:eastAsia="宋体"/>
                  <w:sz w:val="22"/>
                  <w:lang w:eastAsia="zh-CN"/>
                </w:rPr>
                <w:t>CAPWAP Choose HiveManager:Fixed Name (TCP mode)</w:t>
              </w:r>
            </w:ins>
          </w:p>
          <w:p w:rsidR="00DD3D5C" w:rsidRPr="00DD3D5C" w:rsidRDefault="00DD3D5C" w:rsidP="00DD3D5C">
            <w:pPr>
              <w:pStyle w:val="Body"/>
              <w:rPr>
                <w:ins w:id="2092" w:author="hzhao" w:date="2010-11-01T17:26:00Z"/>
                <w:rFonts w:eastAsia="宋体"/>
                <w:sz w:val="22"/>
                <w:lang w:eastAsia="zh-CN"/>
              </w:rPr>
            </w:pPr>
            <w:ins w:id="2093" w:author="hzhao" w:date="2010-11-01T17:26:00Z">
              <w:r w:rsidRPr="00DD3D5C">
                <w:rPr>
                  <w:rFonts w:eastAsia="宋体"/>
                  <w:sz w:val="22"/>
                  <w:lang w:eastAsia="zh-CN"/>
                </w:rPr>
                <w:t>Server source Port:      0</w:t>
              </w:r>
            </w:ins>
          </w:p>
          <w:p w:rsidR="00DD3D5C" w:rsidRPr="00DD3D5C" w:rsidRDefault="00DD3D5C" w:rsidP="00DD3D5C">
            <w:pPr>
              <w:pStyle w:val="Body"/>
              <w:rPr>
                <w:ins w:id="2094" w:author="hzhao" w:date="2010-11-01T17:26:00Z"/>
                <w:rFonts w:eastAsia="宋体"/>
                <w:sz w:val="22"/>
                <w:lang w:eastAsia="zh-CN"/>
              </w:rPr>
            </w:pPr>
            <w:ins w:id="2095" w:author="hzhao" w:date="2010-11-01T17:26:00Z">
              <w:r w:rsidRPr="00DD3D5C">
                <w:rPr>
                  <w:rFonts w:eastAsia="宋体"/>
                  <w:sz w:val="22"/>
                  <w:lang w:eastAsia="zh-CN"/>
                </w:rPr>
                <w:t>CAPWAP action:           Waiting for a CAPWAP packet</w:t>
              </w:r>
            </w:ins>
          </w:p>
          <w:p w:rsidR="00DD3D5C" w:rsidRPr="00DD3D5C" w:rsidRDefault="00DD3D5C" w:rsidP="00DD3D5C">
            <w:pPr>
              <w:pStyle w:val="Body"/>
              <w:rPr>
                <w:ins w:id="2096" w:author="hzhao" w:date="2010-11-01T17:26:00Z"/>
                <w:rFonts w:eastAsia="宋体"/>
                <w:sz w:val="22"/>
                <w:lang w:eastAsia="zh-CN"/>
              </w:rPr>
            </w:pPr>
            <w:ins w:id="2097" w:author="hzhao" w:date="2010-11-01T17:26:00Z">
              <w:r w:rsidRPr="00DD3D5C">
                <w:rPr>
                  <w:rFonts w:eastAsia="宋体"/>
                  <w:sz w:val="22"/>
                  <w:lang w:eastAsia="zh-CN"/>
                </w:rPr>
                <w:t>Server destination Port: 80</w:t>
              </w:r>
            </w:ins>
          </w:p>
          <w:p w:rsidR="00DD3D5C" w:rsidRPr="00DD3D5C" w:rsidRDefault="00DD3D5C" w:rsidP="00DD3D5C">
            <w:pPr>
              <w:pStyle w:val="Body"/>
              <w:rPr>
                <w:ins w:id="2098" w:author="hzhao" w:date="2010-11-01T17:26:00Z"/>
                <w:rFonts w:eastAsia="宋体"/>
                <w:sz w:val="22"/>
                <w:lang w:eastAsia="zh-CN"/>
              </w:rPr>
            </w:pPr>
            <w:ins w:id="2099" w:author="hzhao" w:date="2010-11-01T17:26:00Z">
              <w:r w:rsidRPr="00DD3D5C">
                <w:rPr>
                  <w:rFonts w:eastAsia="宋体"/>
                  <w:sz w:val="22"/>
                  <w:lang w:eastAsia="zh-CN"/>
                </w:rPr>
                <w:t>CAPWAP send event:       Enabled</w:t>
              </w:r>
            </w:ins>
          </w:p>
          <w:p w:rsidR="00DD3D5C" w:rsidRPr="00DD3D5C" w:rsidRDefault="00DD3D5C" w:rsidP="00DD3D5C">
            <w:pPr>
              <w:pStyle w:val="Body"/>
              <w:rPr>
                <w:ins w:id="2100" w:author="hzhao" w:date="2010-11-01T17:26:00Z"/>
                <w:rFonts w:eastAsia="宋体"/>
                <w:sz w:val="22"/>
                <w:lang w:eastAsia="zh-CN"/>
              </w:rPr>
            </w:pPr>
            <w:ins w:id="2101" w:author="hzhao" w:date="2010-11-01T17:26:00Z">
              <w:r w:rsidRPr="00DD3D5C">
                <w:rPr>
                  <w:rFonts w:eastAsia="宋体"/>
                  <w:sz w:val="22"/>
                  <w:lang w:eastAsia="zh-CN"/>
                </w:rPr>
                <w:t>CAPWAP DTLS state:       Enabled</w:t>
              </w:r>
            </w:ins>
          </w:p>
          <w:p w:rsidR="00516AC6" w:rsidRDefault="00DD3D5C" w:rsidP="00DD3D5C">
            <w:pPr>
              <w:pStyle w:val="Body"/>
              <w:rPr>
                <w:ins w:id="2102" w:author="hzhao" w:date="2010-11-01T17:30:00Z"/>
                <w:rFonts w:eastAsia="宋体"/>
                <w:sz w:val="22"/>
                <w:lang w:eastAsia="zh-CN"/>
              </w:rPr>
            </w:pPr>
            <w:ins w:id="2103" w:author="hzhao" w:date="2010-11-01T17:26:00Z">
              <w:r w:rsidRPr="00DD3D5C">
                <w:rPr>
                  <w:rFonts w:eastAsia="宋体"/>
                  <w:sz w:val="22"/>
                  <w:lang w:eastAsia="zh-CN"/>
                </w:rPr>
                <w:t>CAPWAP DTLS negotiation: Enabled</w:t>
              </w:r>
            </w:ins>
          </w:p>
          <w:p w:rsidR="005E4D66" w:rsidRDefault="005E4D66" w:rsidP="00DD3D5C">
            <w:pPr>
              <w:pStyle w:val="Body"/>
              <w:rPr>
                <w:ins w:id="2104" w:author="hzhao" w:date="2010-11-01T17:30:00Z"/>
                <w:rFonts w:eastAsia="宋体"/>
                <w:sz w:val="22"/>
                <w:lang w:eastAsia="zh-CN"/>
              </w:rPr>
            </w:pPr>
          </w:p>
          <w:p w:rsidR="005E4D66" w:rsidRPr="005E4D66" w:rsidRDefault="005E4D66" w:rsidP="005E4D66">
            <w:pPr>
              <w:pStyle w:val="Body"/>
              <w:rPr>
                <w:ins w:id="2105" w:author="hzhao" w:date="2010-11-01T17:30:00Z"/>
                <w:rFonts w:eastAsia="宋体"/>
                <w:sz w:val="22"/>
                <w:lang w:eastAsia="zh-CN"/>
              </w:rPr>
            </w:pPr>
            <w:ins w:id="2106" w:author="hzhao" w:date="2010-11-01T17:30:00Z">
              <w:r w:rsidRPr="005E4D66">
                <w:rPr>
                  <w:rFonts w:eastAsia="宋体"/>
                  <w:sz w:val="22"/>
                  <w:lang w:eastAsia="zh-CN"/>
                </w:rPr>
                <w:t xml:space="preserve">AH-0e5300#show running-config </w:t>
              </w:r>
            </w:ins>
          </w:p>
          <w:p w:rsidR="005E4D66" w:rsidRPr="005E4D66" w:rsidRDefault="005E4D66" w:rsidP="005E4D66">
            <w:pPr>
              <w:pStyle w:val="Body"/>
              <w:rPr>
                <w:ins w:id="2107" w:author="hzhao" w:date="2010-11-01T17:30:00Z"/>
                <w:rFonts w:eastAsia="宋体"/>
                <w:sz w:val="22"/>
                <w:lang w:eastAsia="zh-CN"/>
              </w:rPr>
            </w:pPr>
            <w:ins w:id="2108" w:author="hzhao" w:date="2010-11-01T17:30:00Z">
              <w:r w:rsidRPr="005E4D66">
                <w:rPr>
                  <w:rFonts w:eastAsia="宋体"/>
                  <w:sz w:val="22"/>
                  <w:lang w:eastAsia="zh-CN"/>
                </w:rPr>
                <w:t>hive zz</w:t>
              </w:r>
            </w:ins>
          </w:p>
          <w:p w:rsidR="005E4D66" w:rsidRPr="005E4D66" w:rsidRDefault="005E4D66" w:rsidP="005E4D66">
            <w:pPr>
              <w:pStyle w:val="Body"/>
              <w:rPr>
                <w:ins w:id="2109" w:author="hzhao" w:date="2010-11-01T17:30:00Z"/>
                <w:rFonts w:eastAsia="宋体"/>
                <w:sz w:val="22"/>
                <w:lang w:eastAsia="zh-CN"/>
              </w:rPr>
            </w:pPr>
            <w:ins w:id="2110" w:author="hzhao" w:date="2010-11-01T17:30:00Z">
              <w:r w:rsidRPr="005E4D66">
                <w:rPr>
                  <w:rFonts w:eastAsia="宋体"/>
                  <w:sz w:val="22"/>
                  <w:lang w:eastAsia="zh-CN"/>
                </w:rPr>
                <w:t>interface mgt0 hive zz</w:t>
              </w:r>
            </w:ins>
          </w:p>
          <w:p w:rsidR="005E4D66" w:rsidRPr="005E4D66" w:rsidRDefault="005E4D66" w:rsidP="005E4D66">
            <w:pPr>
              <w:pStyle w:val="Body"/>
              <w:rPr>
                <w:ins w:id="2111" w:author="hzhao" w:date="2010-11-01T17:30:00Z"/>
                <w:rFonts w:eastAsia="宋体"/>
                <w:sz w:val="22"/>
                <w:lang w:eastAsia="zh-CN"/>
              </w:rPr>
            </w:pPr>
            <w:ins w:id="2112" w:author="hzhao" w:date="2010-11-01T17:30:00Z">
              <w:r w:rsidRPr="005E4D66">
                <w:rPr>
                  <w:rFonts w:eastAsia="宋体"/>
                  <w:sz w:val="22"/>
                  <w:lang w:eastAsia="zh-CN"/>
                </w:rPr>
                <w:t>interface mgt0 vlan 20</w:t>
              </w:r>
            </w:ins>
          </w:p>
          <w:p w:rsidR="005E4D66" w:rsidRPr="005E4D66" w:rsidRDefault="005E4D66" w:rsidP="005E4D66">
            <w:pPr>
              <w:pStyle w:val="Body"/>
              <w:rPr>
                <w:ins w:id="2113" w:author="hzhao" w:date="2010-11-01T17:30:00Z"/>
                <w:rFonts w:eastAsia="宋体"/>
                <w:sz w:val="22"/>
                <w:lang w:eastAsia="zh-CN"/>
              </w:rPr>
            </w:pPr>
            <w:ins w:id="2114" w:author="hzhao" w:date="2010-11-01T17:30:00Z">
              <w:r w:rsidRPr="005E4D66">
                <w:rPr>
                  <w:rFonts w:eastAsia="宋体"/>
                  <w:sz w:val="22"/>
                  <w:lang w:eastAsia="zh-CN"/>
                </w:rPr>
                <w:t>interface mgt0 native-vlan 20</w:t>
              </w:r>
            </w:ins>
          </w:p>
          <w:p w:rsidR="005E4D66" w:rsidRPr="005E4D66" w:rsidRDefault="005E4D66" w:rsidP="005E4D66">
            <w:pPr>
              <w:pStyle w:val="Body"/>
              <w:rPr>
                <w:ins w:id="2115" w:author="hzhao" w:date="2010-11-01T17:30:00Z"/>
                <w:rFonts w:eastAsia="宋体"/>
                <w:sz w:val="22"/>
                <w:lang w:eastAsia="zh-CN"/>
              </w:rPr>
            </w:pPr>
            <w:ins w:id="2116" w:author="hzhao" w:date="2010-11-01T17:30:00Z">
              <w:r w:rsidRPr="005E4D66">
                <w:rPr>
                  <w:rFonts w:eastAsia="宋体"/>
                  <w:sz w:val="22"/>
                  <w:lang w:eastAsia="zh-CN"/>
                </w:rPr>
                <w:t>console page 100</w:t>
              </w:r>
            </w:ins>
          </w:p>
          <w:p w:rsidR="005E4D66" w:rsidRPr="00923513" w:rsidRDefault="005E4D66" w:rsidP="005E4D66">
            <w:pPr>
              <w:pStyle w:val="Body"/>
              <w:rPr>
                <w:rFonts w:eastAsia="宋体"/>
                <w:sz w:val="22"/>
                <w:lang w:eastAsia="zh-CN"/>
              </w:rPr>
            </w:pPr>
            <w:ins w:id="2117" w:author="hzhao" w:date="2010-11-01T17:30:00Z">
              <w:r w:rsidRPr="005E4D66">
                <w:rPr>
                  <w:rFonts w:eastAsia="宋体"/>
                  <w:sz w:val="22"/>
                  <w:lang w:eastAsia="zh-CN"/>
                </w:rPr>
                <w:t>console timeout 0</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D3D5C" w:rsidP="00160E94">
            <w:pPr>
              <w:pStyle w:val="Body"/>
              <w:rPr>
                <w:ins w:id="2118" w:author="hzhao" w:date="2010-11-02T10:50:00Z"/>
                <w:rFonts w:eastAsia="宋体"/>
                <w:sz w:val="22"/>
                <w:lang w:eastAsia="zh-CN"/>
              </w:rPr>
            </w:pPr>
            <w:ins w:id="2119" w:author="hzhao" w:date="2010-11-01T17:20:00Z">
              <w:r>
                <w:rPr>
                  <w:rFonts w:eastAsia="宋体" w:hint="eastAsia"/>
                  <w:sz w:val="22"/>
                  <w:lang w:eastAsia="zh-CN"/>
                </w:rPr>
                <w:t xml:space="preserve">After AP connect to HM in TCP mode and 80 port, the command </w:t>
              </w:r>
              <w:r>
                <w:rPr>
                  <w:rFonts w:eastAsia="宋体"/>
                  <w:sz w:val="22"/>
                  <w:lang w:eastAsia="zh-CN"/>
                </w:rPr>
                <w:t>“</w:t>
              </w:r>
              <w:r>
                <w:rPr>
                  <w:rFonts w:eastAsia="宋体" w:hint="eastAsia"/>
                  <w:sz w:val="22"/>
                  <w:lang w:eastAsia="zh-CN"/>
                </w:rPr>
                <w:t>capwap client server port 80</w:t>
              </w:r>
              <w:r>
                <w:rPr>
                  <w:rFonts w:eastAsia="宋体"/>
                  <w:sz w:val="22"/>
                  <w:lang w:eastAsia="zh-CN"/>
                </w:rPr>
                <w:t>”</w:t>
              </w:r>
              <w:r>
                <w:rPr>
                  <w:rFonts w:eastAsia="宋体" w:hint="eastAsia"/>
                  <w:sz w:val="22"/>
                  <w:lang w:eastAsia="zh-CN"/>
                </w:rPr>
                <w:t xml:space="preserve"> loss------Bug 12225</w:t>
              </w:r>
            </w:ins>
          </w:p>
          <w:p w:rsidR="008E78B5" w:rsidRPr="00923513" w:rsidRDefault="008E78B5" w:rsidP="00160E94">
            <w:pPr>
              <w:pStyle w:val="Body"/>
              <w:rPr>
                <w:rFonts w:eastAsia="宋体"/>
                <w:sz w:val="22"/>
                <w:lang w:eastAsia="zh-CN"/>
              </w:rPr>
            </w:pPr>
            <w:ins w:id="2120" w:author="hzhao" w:date="2010-11-02T10:50:00Z">
              <w:r>
                <w:rPr>
                  <w:rFonts w:eastAsia="宋体" w:hint="eastAsia"/>
                  <w:sz w:val="22"/>
                  <w:lang w:eastAsia="zh-CN"/>
                </w:rPr>
                <w:t>When capwap in run status with TCP mode,</w:t>
              </w:r>
            </w:ins>
            <w:ins w:id="2121" w:author="hzhao" w:date="2010-11-02T10:51:00Z">
              <w:r>
                <w:rPr>
                  <w:rFonts w:eastAsia="宋体" w:hint="eastAsia"/>
                  <w:sz w:val="22"/>
                  <w:lang w:eastAsia="zh-CN"/>
                </w:rPr>
                <w:t xml:space="preserve"> set </w:t>
              </w:r>
            </w:ins>
            <w:ins w:id="2122" w:author="hzhao" w:date="2010-11-02T10:50:00Z">
              <w:r>
                <w:rPr>
                  <w:rFonts w:eastAsia="宋体" w:hint="eastAsia"/>
                  <w:sz w:val="22"/>
                  <w:lang w:eastAsia="zh-CN"/>
                </w:rPr>
                <w:t xml:space="preserve"> the command </w:t>
              </w:r>
              <w:r>
                <w:rPr>
                  <w:rFonts w:eastAsia="宋体"/>
                  <w:sz w:val="22"/>
                  <w:lang w:eastAsia="zh-CN"/>
                </w:rPr>
                <w:t>“</w:t>
              </w:r>
              <w:r>
                <w:rPr>
                  <w:rFonts w:eastAsia="宋体" w:hint="eastAsia"/>
                  <w:sz w:val="22"/>
                  <w:lang w:eastAsia="zh-CN"/>
                </w:rPr>
                <w:t>capwap client server port 80</w:t>
              </w:r>
              <w:r>
                <w:rPr>
                  <w:rFonts w:eastAsia="宋体"/>
                  <w:sz w:val="22"/>
                  <w:lang w:eastAsia="zh-CN"/>
                </w:rPr>
                <w:t>”</w:t>
              </w:r>
              <w:r>
                <w:rPr>
                  <w:rFonts w:eastAsia="宋体" w:hint="eastAsia"/>
                  <w:sz w:val="22"/>
                  <w:lang w:eastAsia="zh-CN"/>
                </w:rPr>
                <w:t xml:space="preserve"> could not be display</w:t>
              </w:r>
            </w:ins>
          </w:p>
        </w:tc>
      </w:tr>
    </w:tbl>
    <w:p w:rsidR="00160E94" w:rsidRPr="008E78B5"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123" w:author="hzhao" w:date="2010-11-29T14:43:00Z">
        <w:r w:rsidR="00160E94" w:rsidDel="002C2643">
          <w:rPr>
            <w:rFonts w:eastAsia="宋体" w:hint="eastAsia"/>
            <w:sz w:val="21"/>
            <w:szCs w:val="21"/>
            <w:lang w:eastAsia="zh-CN"/>
          </w:rPr>
          <w:delText>20</w:delText>
        </w:r>
      </w:del>
      <w:ins w:id="2124" w:author="hzhao" w:date="2010-11-29T14:43:00Z">
        <w:r w:rsidR="002C2643">
          <w:rPr>
            <w:rFonts w:eastAsia="宋体" w:hint="eastAsia"/>
            <w:sz w:val="21"/>
            <w:szCs w:val="21"/>
            <w:lang w:eastAsia="zh-CN"/>
          </w:rPr>
          <w:t>21</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125" w:author="hzhao" w:date="2010-11-29T14:43:00Z">
              <w:r w:rsidR="00160E94" w:rsidDel="002C2643">
                <w:rPr>
                  <w:rFonts w:ascii="Arial" w:eastAsia="宋体" w:hAnsi="Arial" w:cs="Arial" w:hint="eastAsia"/>
                  <w:sz w:val="21"/>
                  <w:szCs w:val="21"/>
                  <w:lang w:eastAsia="zh-CN"/>
                </w:rPr>
                <w:delText>20</w:delText>
              </w:r>
            </w:del>
            <w:ins w:id="2126" w:author="hzhao" w:date="2010-11-29T14:43:00Z">
              <w:r w:rsidR="002C2643">
                <w:rPr>
                  <w:rFonts w:ascii="Arial" w:eastAsia="宋体" w:hAnsi="Arial" w:cs="Arial" w:hint="eastAsia"/>
                  <w:sz w:val="21"/>
                  <w:szCs w:val="21"/>
                  <w:lang w:eastAsia="zh-CN"/>
                </w:rPr>
                <w:t>21</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64110" w:rsidRPr="00923513" w:rsidRDefault="00160E94" w:rsidP="00964110">
            <w:pPr>
              <w:pStyle w:val="Body"/>
              <w:rPr>
                <w:ins w:id="2127" w:author="hzhao" w:date="2010-11-01T14:44:00Z"/>
                <w:rFonts w:eastAsia="宋体"/>
                <w:sz w:val="22"/>
                <w:lang w:eastAsia="zh-CN"/>
              </w:rPr>
            </w:pPr>
            <w:r w:rsidRPr="00923513">
              <w:rPr>
                <w:rFonts w:eastAsia="宋体" w:hint="eastAsia"/>
                <w:sz w:val="22"/>
                <w:lang w:eastAsia="zh-CN"/>
              </w:rPr>
              <w:t xml:space="preserve"> </w:t>
            </w:r>
            <w:del w:id="2128" w:author="hzhao" w:date="2010-11-01T14:44:00Z">
              <w:r w:rsidDel="00964110">
                <w:rPr>
                  <w:rFonts w:eastAsia="宋体"/>
                  <w:sz w:val="22"/>
                  <w:lang w:eastAsia="zh-CN"/>
                </w:rPr>
                <w:delText>T</w:delText>
              </w:r>
              <w:r w:rsidDel="00964110">
                <w:rPr>
                  <w:rFonts w:eastAsia="宋体" w:hint="eastAsia"/>
                  <w:sz w:val="22"/>
                  <w:lang w:eastAsia="zh-CN"/>
                </w:rPr>
                <w:delText>opology1</w:delText>
              </w:r>
            </w:del>
            <w:ins w:id="2129" w:author="hzhao" w:date="2010-11-01T14:44:00Z">
              <w:r w:rsidR="00964110">
                <w:rPr>
                  <w:rFonts w:eastAsia="宋体" w:hint="eastAsia"/>
                  <w:sz w:val="22"/>
                  <w:lang w:eastAsia="zh-CN"/>
                </w:rPr>
                <w:t xml:space="preserve"> AP------L3 Switch------HM</w:t>
              </w:r>
            </w:ins>
          </w:p>
          <w:p w:rsidR="00964110" w:rsidRDefault="00964110" w:rsidP="00964110">
            <w:pPr>
              <w:pStyle w:val="Body"/>
              <w:rPr>
                <w:ins w:id="2130" w:author="hzhao" w:date="2010-11-01T14:44:00Z"/>
                <w:rFonts w:eastAsia="宋体"/>
                <w:sz w:val="22"/>
                <w:lang w:eastAsia="zh-CN"/>
              </w:rPr>
            </w:pPr>
            <w:ins w:id="2131" w:author="hzhao" w:date="2010-11-01T14:44:00Z">
              <w:r>
                <w:rPr>
                  <w:rFonts w:eastAsia="宋体" w:hint="eastAsia"/>
                  <w:sz w:val="22"/>
                  <w:lang w:eastAsia="zh-CN"/>
                </w:rPr>
                <w:t xml:space="preserve">                               |</w:t>
              </w:r>
            </w:ins>
          </w:p>
          <w:p w:rsidR="00160E94" w:rsidRPr="00923513" w:rsidRDefault="00964110" w:rsidP="00964110">
            <w:pPr>
              <w:pStyle w:val="Body"/>
              <w:rPr>
                <w:rFonts w:eastAsia="宋体"/>
                <w:sz w:val="22"/>
                <w:lang w:eastAsia="zh-CN"/>
              </w:rPr>
            </w:pPr>
            <w:ins w:id="2132" w:author="hzhao" w:date="2010-11-01T14:44: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broadcast if dns server haven’t defined “hivemanager” and hivemanger exists in same vlan</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B430A8" w:rsidP="000270AA">
            <w:pPr>
              <w:pStyle w:val="Body"/>
              <w:rPr>
                <w:rFonts w:eastAsia="宋体"/>
                <w:sz w:val="22"/>
                <w:lang w:eastAsia="zh-CN"/>
              </w:rPr>
            </w:pPr>
            <w:ins w:id="2133" w:author="hzhao" w:date="2010-11-02T09:57:00Z">
              <w:r>
                <w:rPr>
                  <w:rFonts w:eastAsia="宋体" w:hint="eastAsia"/>
                  <w:sz w:val="22"/>
                  <w:lang w:eastAsia="zh-CN"/>
                </w:rPr>
                <w:t>Don</w:t>
              </w:r>
              <w:r>
                <w:rPr>
                  <w:rFonts w:eastAsia="宋体"/>
                  <w:sz w:val="22"/>
                  <w:lang w:eastAsia="zh-CN"/>
                </w:rPr>
                <w:t>’</w:t>
              </w:r>
              <w:r>
                <w:rPr>
                  <w:rFonts w:eastAsia="宋体" w:hint="eastAsia"/>
                  <w:sz w:val="22"/>
                  <w:lang w:eastAsia="zh-CN"/>
                </w:rPr>
                <w:t>t config hivemanager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B430A8" w:rsidP="00160E94">
            <w:pPr>
              <w:pStyle w:val="Body"/>
              <w:rPr>
                <w:ins w:id="2134" w:author="hzhao" w:date="2010-11-02T09:58:00Z"/>
                <w:rFonts w:eastAsia="宋体"/>
                <w:sz w:val="22"/>
                <w:lang w:eastAsia="zh-CN"/>
              </w:rPr>
            </w:pPr>
            <w:ins w:id="2135" w:author="hzhao" w:date="2010-11-02T09:58:00Z">
              <w:r>
                <w:rPr>
                  <w:rFonts w:eastAsia="宋体" w:hint="eastAsia"/>
                  <w:sz w:val="22"/>
                  <w:lang w:eastAsia="zh-CN"/>
                </w:rPr>
                <w:t>1. Config server port to 80</w:t>
              </w:r>
            </w:ins>
          </w:p>
          <w:p w:rsidR="00B430A8" w:rsidRDefault="00B430A8" w:rsidP="00B430A8">
            <w:pPr>
              <w:pStyle w:val="Body"/>
              <w:rPr>
                <w:ins w:id="2136" w:author="hzhao" w:date="2010-11-02T09:58:00Z"/>
                <w:rFonts w:eastAsia="宋体"/>
                <w:sz w:val="22"/>
                <w:lang w:eastAsia="zh-CN"/>
              </w:rPr>
            </w:pPr>
            <w:ins w:id="2137" w:author="hzhao" w:date="2010-11-02T09:58:00Z">
              <w:r>
                <w:rPr>
                  <w:rFonts w:eastAsia="宋体" w:hint="eastAsia"/>
                  <w:sz w:val="22"/>
                  <w:lang w:eastAsia="zh-CN"/>
                </w:rPr>
                <w:t>2. Open _debug capwap ha and debug console to check work flow for capwap choose HM(no capwap client enable, capwap client enable), check if AP connect to HM</w:t>
              </w:r>
            </w:ins>
          </w:p>
          <w:p w:rsidR="00B430A8" w:rsidRPr="00B430A8" w:rsidRDefault="00B430A8" w:rsidP="00160E94">
            <w:pPr>
              <w:pStyle w:val="Body"/>
              <w:rPr>
                <w:rFonts w:eastAsia="宋体"/>
                <w:sz w:val="22"/>
                <w:lang w:eastAsia="zh-CN"/>
              </w:rPr>
            </w:pPr>
            <w:ins w:id="2138" w:author="hzhao" w:date="2010-11-02T09:58: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139" w:author="hzhao" w:date="2010-11-02T09:59:00Z">
              <w:r w:rsidR="00B430A8">
                <w:rPr>
                  <w:rFonts w:eastAsia="宋体" w:hint="eastAsia"/>
                  <w:sz w:val="22"/>
                  <w:lang w:eastAsia="zh-CN"/>
                </w:rPr>
                <w:t>AP use broadcast in port 80</w:t>
              </w:r>
            </w:ins>
            <w:ins w:id="2140" w:author="hzhao" w:date="2010-11-02T10:02:00Z">
              <w:r w:rsidR="00E51689">
                <w:rPr>
                  <w:rFonts w:eastAsia="宋体" w:hint="eastAsia"/>
                  <w:sz w:val="22"/>
                  <w:lang w:eastAsia="zh-CN"/>
                </w:rPr>
                <w:t xml:space="preserve"> to try</w:t>
              </w:r>
            </w:ins>
            <w:ins w:id="2141" w:author="hzhao" w:date="2010-11-02T09:59:00Z">
              <w:r w:rsidR="00B430A8">
                <w:rPr>
                  <w:rFonts w:eastAsia="宋体" w:hint="eastAsia"/>
                  <w:sz w:val="22"/>
                  <w:lang w:eastAsia="zh-CN"/>
                </w:rPr>
                <w:t xml:space="preserve">, </w:t>
              </w:r>
            </w:ins>
            <w:ins w:id="2142" w:author="hzhao" w:date="2010-11-02T10:02:00Z">
              <w:r w:rsidR="00E51689">
                <w:rPr>
                  <w:rFonts w:eastAsia="宋体" w:hint="eastAsia"/>
                  <w:sz w:val="22"/>
                  <w:lang w:eastAsia="zh-CN"/>
                </w:rPr>
                <w:t xml:space="preserve">AP could not find </w:t>
              </w:r>
            </w:ins>
            <w:ins w:id="2143" w:author="hzhao" w:date="2010-11-02T10:03:00Z">
              <w:r w:rsidR="00E51689">
                <w:rPr>
                  <w:rFonts w:eastAsia="宋体" w:hint="eastAsia"/>
                  <w:sz w:val="22"/>
                  <w:lang w:eastAsia="zh-CN"/>
                </w:rPr>
                <w:t>HM and could not connect to HM</w:t>
              </w:r>
            </w:ins>
            <w:del w:id="2144" w:author="hzhao" w:date="2010-11-02T10:02:00Z">
              <w:r w:rsidDel="00E51689">
                <w:rPr>
                  <w:rFonts w:eastAsia="宋体" w:hint="eastAsia"/>
                  <w:sz w:val="22"/>
                  <w:lang w:eastAsia="zh-CN"/>
                </w:rPr>
                <w:delText>can see the AP on HM</w:delText>
              </w:r>
            </w:del>
          </w:p>
          <w:p w:rsidR="00160E94" w:rsidRPr="00923513" w:rsidRDefault="00160E94" w:rsidP="00E51689">
            <w:pPr>
              <w:pStyle w:val="Body"/>
              <w:rPr>
                <w:rFonts w:eastAsia="宋体"/>
                <w:sz w:val="22"/>
                <w:lang w:eastAsia="zh-CN"/>
              </w:rPr>
            </w:pPr>
            <w:r>
              <w:rPr>
                <w:rFonts w:eastAsia="宋体" w:hint="eastAsia"/>
                <w:sz w:val="22"/>
                <w:lang w:eastAsia="zh-CN"/>
              </w:rPr>
              <w:lastRenderedPageBreak/>
              <w:t>2, display</w:t>
            </w:r>
            <w:del w:id="2145" w:author="hzhao" w:date="2010-11-02T10:03:00Z">
              <w:r w:rsidDel="00E51689">
                <w:rPr>
                  <w:rFonts w:eastAsia="宋体" w:hint="eastAsia"/>
                  <w:sz w:val="22"/>
                  <w:lang w:eastAsia="zh-CN"/>
                </w:rPr>
                <w:delText xml:space="preserve"> run</w:delText>
              </w:r>
            </w:del>
            <w:ins w:id="2146" w:author="hzhao" w:date="2010-11-02T10:03:00Z">
              <w:r w:rsidR="00E51689">
                <w:rPr>
                  <w:rFonts w:eastAsia="宋体" w:hint="eastAsia"/>
                  <w:sz w:val="22"/>
                  <w:lang w:eastAsia="zh-CN"/>
                </w:rPr>
                <w:t xml:space="preserve">discovery </w:t>
              </w:r>
            </w:ins>
            <w:r>
              <w:rPr>
                <w:rFonts w:eastAsia="宋体" w:hint="eastAsia"/>
                <w:sz w:val="22"/>
                <w:lang w:eastAsia="zh-CN"/>
              </w:rPr>
              <w:t xml:space="preserve">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51689" w:rsidRPr="00E51689" w:rsidRDefault="00E51689" w:rsidP="00E51689">
            <w:pPr>
              <w:pStyle w:val="Body"/>
              <w:rPr>
                <w:ins w:id="2147" w:author="hzhao" w:date="2010-11-02T10:00:00Z"/>
                <w:rFonts w:eastAsia="宋体"/>
                <w:sz w:val="22"/>
                <w:lang w:eastAsia="zh-CN"/>
              </w:rPr>
            </w:pPr>
            <w:ins w:id="2148" w:author="hzhao" w:date="2010-11-02T10:00:00Z">
              <w:r w:rsidRPr="00E51689">
                <w:rPr>
                  <w:rFonts w:eastAsia="宋体"/>
                  <w:sz w:val="22"/>
                  <w:lang w:eastAsia="zh-CN"/>
                </w:rPr>
                <w:t>AH-0e5300#show running-config | in capwap</w:t>
              </w:r>
            </w:ins>
          </w:p>
          <w:p w:rsidR="00160E94" w:rsidRDefault="00E51689" w:rsidP="00E51689">
            <w:pPr>
              <w:pStyle w:val="Body"/>
              <w:rPr>
                <w:ins w:id="2149" w:author="hzhao" w:date="2010-11-02T10:00:00Z"/>
                <w:rFonts w:eastAsia="宋体"/>
                <w:sz w:val="22"/>
                <w:lang w:eastAsia="zh-CN"/>
              </w:rPr>
            </w:pPr>
            <w:ins w:id="2150" w:author="hzhao" w:date="2010-11-02T10:00:00Z">
              <w:r w:rsidRPr="00E51689">
                <w:rPr>
                  <w:rFonts w:eastAsia="宋体"/>
                  <w:sz w:val="22"/>
                  <w:lang w:eastAsia="zh-CN"/>
                </w:rPr>
                <w:t>capwap client server port 80</w:t>
              </w:r>
            </w:ins>
          </w:p>
          <w:p w:rsidR="00E51689" w:rsidRDefault="00E51689" w:rsidP="00E51689">
            <w:pPr>
              <w:pStyle w:val="Body"/>
              <w:rPr>
                <w:ins w:id="2151" w:author="hzhao" w:date="2010-11-02T10:00:00Z"/>
                <w:rFonts w:eastAsia="宋体"/>
                <w:sz w:val="22"/>
                <w:lang w:eastAsia="zh-CN"/>
              </w:rPr>
            </w:pPr>
          </w:p>
          <w:p w:rsidR="00E51689" w:rsidRPr="00E51689" w:rsidRDefault="00E51689" w:rsidP="00E51689">
            <w:pPr>
              <w:pStyle w:val="Body"/>
              <w:rPr>
                <w:ins w:id="2152" w:author="hzhao" w:date="2010-11-02T10:01:00Z"/>
                <w:rFonts w:eastAsia="宋体"/>
                <w:sz w:val="22"/>
                <w:lang w:eastAsia="zh-CN"/>
              </w:rPr>
            </w:pPr>
            <w:ins w:id="2153" w:author="hzhao" w:date="2010-11-02T10:01:00Z">
              <w:r w:rsidRPr="00E51689">
                <w:rPr>
                  <w:rFonts w:eastAsia="宋体"/>
                  <w:sz w:val="22"/>
                  <w:lang w:eastAsia="zh-CN"/>
                </w:rPr>
                <w:t xml:space="preserve">AH-0e5300#_debug capwap ha </w:t>
              </w:r>
            </w:ins>
          </w:p>
          <w:p w:rsidR="00E51689" w:rsidRPr="00E51689" w:rsidRDefault="00E51689" w:rsidP="00E51689">
            <w:pPr>
              <w:pStyle w:val="Body"/>
              <w:rPr>
                <w:ins w:id="2154" w:author="hzhao" w:date="2010-11-02T10:01:00Z"/>
                <w:rFonts w:eastAsia="宋体"/>
                <w:sz w:val="22"/>
                <w:lang w:eastAsia="zh-CN"/>
              </w:rPr>
            </w:pPr>
            <w:ins w:id="2155" w:author="hzhao" w:date="2010-11-02T10:01:00Z">
              <w:r w:rsidRPr="00E51689">
                <w:rPr>
                  <w:rFonts w:eastAsia="宋体"/>
                  <w:sz w:val="22"/>
                  <w:lang w:eastAsia="zh-CN"/>
                </w:rPr>
                <w:t>AH-0e5300#</w:t>
              </w:r>
            </w:ins>
          </w:p>
          <w:p w:rsidR="00E51689" w:rsidRPr="00E51689" w:rsidRDefault="00E51689" w:rsidP="00E51689">
            <w:pPr>
              <w:pStyle w:val="Body"/>
              <w:rPr>
                <w:ins w:id="2156" w:author="hzhao" w:date="2010-11-02T10:01:00Z"/>
                <w:rFonts w:eastAsia="宋体"/>
                <w:sz w:val="22"/>
                <w:lang w:eastAsia="zh-CN"/>
              </w:rPr>
            </w:pPr>
            <w:ins w:id="2157" w:author="hzhao" w:date="2010-11-02T10:01:00Z">
              <w:r w:rsidRPr="00E51689">
                <w:rPr>
                  <w:rFonts w:eastAsia="宋体"/>
                  <w:sz w:val="22"/>
                  <w:lang w:eastAsia="zh-CN"/>
                </w:rPr>
                <w:t>debug ha turned on (0x200)</w:t>
              </w:r>
            </w:ins>
          </w:p>
          <w:p w:rsidR="00E51689" w:rsidRPr="00E51689" w:rsidRDefault="00E51689" w:rsidP="00E51689">
            <w:pPr>
              <w:pStyle w:val="Body"/>
              <w:rPr>
                <w:ins w:id="2158" w:author="hzhao" w:date="2010-11-02T10:01:00Z"/>
                <w:rFonts w:eastAsia="宋体"/>
                <w:sz w:val="22"/>
                <w:lang w:eastAsia="zh-CN"/>
              </w:rPr>
            </w:pPr>
            <w:ins w:id="2159" w:author="hzhao" w:date="2010-11-02T10:01:00Z">
              <w:r w:rsidRPr="00E51689">
                <w:rPr>
                  <w:rFonts w:eastAsia="宋体"/>
                  <w:sz w:val="22"/>
                  <w:lang w:eastAsia="zh-CN"/>
                </w:rPr>
                <w:t xml:space="preserve">AH-0e5300#debug console </w:t>
              </w:r>
            </w:ins>
          </w:p>
          <w:p w:rsidR="00E51689" w:rsidRPr="00E51689" w:rsidRDefault="00E51689" w:rsidP="00E51689">
            <w:pPr>
              <w:pStyle w:val="Body"/>
              <w:rPr>
                <w:ins w:id="2160" w:author="hzhao" w:date="2010-11-02T10:01:00Z"/>
                <w:rFonts w:eastAsia="宋体"/>
                <w:sz w:val="22"/>
                <w:lang w:eastAsia="zh-CN"/>
              </w:rPr>
            </w:pPr>
            <w:ins w:id="2161" w:author="hzhao" w:date="2010-11-02T10:01:00Z">
              <w:r w:rsidRPr="00E51689">
                <w:rPr>
                  <w:rFonts w:eastAsia="宋体"/>
                  <w:sz w:val="22"/>
                  <w:lang w:eastAsia="zh-CN"/>
                </w:rPr>
                <w:t xml:space="preserve">AH-0e5300#capwap client enable </w:t>
              </w:r>
            </w:ins>
          </w:p>
          <w:p w:rsidR="00E51689" w:rsidRPr="00E51689" w:rsidRDefault="00E51689" w:rsidP="00E51689">
            <w:pPr>
              <w:pStyle w:val="Body"/>
              <w:rPr>
                <w:ins w:id="2162" w:author="hzhao" w:date="2010-11-02T10:01:00Z"/>
                <w:rFonts w:eastAsia="宋体"/>
                <w:sz w:val="22"/>
                <w:lang w:eastAsia="zh-CN"/>
              </w:rPr>
            </w:pPr>
            <w:ins w:id="2163" w:author="hzhao" w:date="2010-11-02T10:01:00Z">
              <w:r w:rsidRPr="00E51689">
                <w:rPr>
                  <w:rFonts w:eastAsia="宋体"/>
                  <w:sz w:val="22"/>
                  <w:lang w:eastAsia="zh-CN"/>
                </w:rPr>
                <w:t>AH-0e5300#2010-11-02 02:01:02 debug   [capwap_ha, ah_capwap_func.c, 2138]: get hivemanager name from scd (first:, second:).</w:t>
              </w:r>
            </w:ins>
          </w:p>
          <w:p w:rsidR="00E51689" w:rsidRPr="00E51689" w:rsidRDefault="00E51689" w:rsidP="00E51689">
            <w:pPr>
              <w:pStyle w:val="Body"/>
              <w:rPr>
                <w:ins w:id="2164" w:author="hzhao" w:date="2010-11-02T10:01:00Z"/>
                <w:rFonts w:eastAsia="宋体"/>
                <w:sz w:val="22"/>
                <w:lang w:eastAsia="zh-CN"/>
              </w:rPr>
            </w:pPr>
            <w:ins w:id="2165" w:author="hzhao" w:date="2010-11-02T10:01:00Z">
              <w:r w:rsidRPr="00E51689">
                <w:rPr>
                  <w:rFonts w:eastAsia="宋体"/>
                  <w:sz w:val="22"/>
                  <w:lang w:eastAsia="zh-CN"/>
                </w:rPr>
                <w:t>2010-11-02 02:01:02 debug   [capwap_ha, ah_capwap_func.c, 1913]: user doesn't config primary and backup HM's name,use fixed server name and pre-defined server name to try</w:t>
              </w:r>
            </w:ins>
          </w:p>
          <w:p w:rsidR="00E51689" w:rsidRPr="00E51689" w:rsidRDefault="00E51689" w:rsidP="00E51689">
            <w:pPr>
              <w:pStyle w:val="Body"/>
              <w:rPr>
                <w:ins w:id="2166" w:author="hzhao" w:date="2010-11-02T10:01:00Z"/>
                <w:rFonts w:eastAsia="宋体"/>
                <w:sz w:val="22"/>
                <w:lang w:eastAsia="zh-CN"/>
              </w:rPr>
            </w:pPr>
            <w:ins w:id="2167" w:author="hzhao" w:date="2010-11-02T10:01:00Z">
              <w:r w:rsidRPr="00E51689">
                <w:rPr>
                  <w:rFonts w:eastAsia="宋体"/>
                  <w:sz w:val="22"/>
                  <w:lang w:eastAsia="zh-CN"/>
                </w:rPr>
                <w:t>2010-11-02 02:01:02 debug   [capwap_ha, ah_capwap_func.c, 1798]: can not get ip from HM's name:(hivemanager)</w:t>
              </w:r>
            </w:ins>
          </w:p>
          <w:p w:rsidR="00E51689" w:rsidRPr="00E51689" w:rsidRDefault="00E51689" w:rsidP="00E51689">
            <w:pPr>
              <w:pStyle w:val="Body"/>
              <w:rPr>
                <w:ins w:id="2168" w:author="hzhao" w:date="2010-11-02T10:01:00Z"/>
                <w:rFonts w:eastAsia="宋体"/>
                <w:sz w:val="22"/>
                <w:lang w:eastAsia="zh-CN"/>
              </w:rPr>
            </w:pPr>
            <w:ins w:id="2169" w:author="hzhao" w:date="2010-11-02T10:01:00Z">
              <w:r w:rsidRPr="00E51689">
                <w:rPr>
                  <w:rFonts w:eastAsia="宋体"/>
                  <w:sz w:val="22"/>
                  <w:lang w:eastAsia="zh-CN"/>
                </w:rPr>
                <w:t>2010-11-02 02:01:22 debug   [capwap_ha, ah_capwap_func.c, 1798]: can not get ip from HM's name:(staging.aerohive.com)</w:t>
              </w:r>
            </w:ins>
          </w:p>
          <w:p w:rsidR="00E51689" w:rsidRPr="00E51689" w:rsidRDefault="00E51689" w:rsidP="00E51689">
            <w:pPr>
              <w:pStyle w:val="Body"/>
              <w:rPr>
                <w:ins w:id="2170" w:author="hzhao" w:date="2010-11-02T10:01:00Z"/>
                <w:rFonts w:eastAsia="宋体"/>
                <w:sz w:val="22"/>
                <w:lang w:eastAsia="zh-CN"/>
              </w:rPr>
            </w:pPr>
            <w:ins w:id="2171" w:author="hzhao" w:date="2010-11-02T10:01:00Z">
              <w:r w:rsidRPr="00E51689">
                <w:rPr>
                  <w:rFonts w:eastAsia="宋体"/>
                  <w:sz w:val="22"/>
                  <w:lang w:eastAsia="zh-CN"/>
                </w:rPr>
                <w:t>2010-11-02 02:01:22 debug   [capwap_ha, ah_capwap_func.c, 1920]: can not resolve fixed/predefine name, use broadcast, ip=0.0.0.0, port=80</w:t>
              </w:r>
            </w:ins>
          </w:p>
          <w:p w:rsidR="00E51689" w:rsidRPr="00E51689" w:rsidRDefault="00E51689" w:rsidP="00E51689">
            <w:pPr>
              <w:pStyle w:val="Body"/>
              <w:rPr>
                <w:ins w:id="2172" w:author="hzhao" w:date="2010-11-02T10:01:00Z"/>
                <w:rFonts w:eastAsia="宋体"/>
                <w:sz w:val="22"/>
                <w:lang w:eastAsia="zh-CN"/>
              </w:rPr>
            </w:pPr>
          </w:p>
          <w:p w:rsidR="00E51689" w:rsidRPr="00E51689" w:rsidRDefault="00E51689" w:rsidP="00E51689">
            <w:pPr>
              <w:pStyle w:val="Body"/>
              <w:rPr>
                <w:ins w:id="2173" w:author="hzhao" w:date="2010-11-02T10:01:00Z"/>
                <w:rFonts w:eastAsia="宋体"/>
                <w:sz w:val="22"/>
                <w:lang w:eastAsia="zh-CN"/>
              </w:rPr>
            </w:pPr>
            <w:ins w:id="2174" w:author="hzhao" w:date="2010-11-02T10:01:00Z">
              <w:r w:rsidRPr="00E51689">
                <w:rPr>
                  <w:rFonts w:eastAsia="宋体"/>
                  <w:sz w:val="22"/>
                  <w:lang w:eastAsia="zh-CN"/>
                </w:rPr>
                <w:t>AH-0e5300#show capwap client</w:t>
              </w:r>
            </w:ins>
          </w:p>
          <w:p w:rsidR="00E51689" w:rsidRPr="00E51689" w:rsidRDefault="00E51689" w:rsidP="00E51689">
            <w:pPr>
              <w:pStyle w:val="Body"/>
              <w:rPr>
                <w:ins w:id="2175" w:author="hzhao" w:date="2010-11-02T10:01:00Z"/>
                <w:rFonts w:eastAsia="宋体"/>
                <w:sz w:val="22"/>
                <w:lang w:eastAsia="zh-CN"/>
              </w:rPr>
            </w:pPr>
            <w:ins w:id="2176" w:author="hzhao" w:date="2010-11-02T10:01:00Z">
              <w:r w:rsidRPr="00E51689">
                <w:rPr>
                  <w:rFonts w:eastAsia="宋体"/>
                  <w:sz w:val="22"/>
                  <w:lang w:eastAsia="zh-CN"/>
                </w:rPr>
                <w:t xml:space="preserve">CAPWAP client:   Enabled </w:t>
              </w:r>
            </w:ins>
          </w:p>
          <w:p w:rsidR="00E51689" w:rsidRPr="00E51689" w:rsidRDefault="00E51689" w:rsidP="00E51689">
            <w:pPr>
              <w:pStyle w:val="Body"/>
              <w:rPr>
                <w:ins w:id="2177" w:author="hzhao" w:date="2010-11-02T10:01:00Z"/>
                <w:rFonts w:eastAsia="宋体"/>
                <w:sz w:val="22"/>
                <w:lang w:eastAsia="zh-CN"/>
              </w:rPr>
            </w:pPr>
            <w:ins w:id="2178" w:author="hzhao" w:date="2010-11-02T10:01:00Z">
              <w:r w:rsidRPr="00E51689">
                <w:rPr>
                  <w:rFonts w:eastAsia="宋体"/>
                  <w:sz w:val="22"/>
                  <w:lang w:eastAsia="zh-CN"/>
                </w:rPr>
                <w:t>CAPWAP transport mode:  UDP</w:t>
              </w:r>
            </w:ins>
          </w:p>
          <w:p w:rsidR="00E51689" w:rsidRPr="00E51689" w:rsidRDefault="00E51689" w:rsidP="00E51689">
            <w:pPr>
              <w:pStyle w:val="Body"/>
              <w:rPr>
                <w:ins w:id="2179" w:author="hzhao" w:date="2010-11-02T10:01:00Z"/>
                <w:rFonts w:eastAsia="宋体"/>
                <w:sz w:val="22"/>
                <w:lang w:eastAsia="zh-CN"/>
              </w:rPr>
            </w:pPr>
            <w:ins w:id="2180" w:author="hzhao" w:date="2010-11-02T10:01:00Z">
              <w:r w:rsidRPr="00E51689">
                <w:rPr>
                  <w:rFonts w:eastAsia="宋体"/>
                  <w:sz w:val="22"/>
                  <w:lang w:eastAsia="zh-CN"/>
                </w:rPr>
                <w:t xml:space="preserve">DISCOVERY state: Sending Discovery packets to find the CAPWAP server </w:t>
              </w:r>
            </w:ins>
          </w:p>
          <w:p w:rsidR="00E51689" w:rsidRPr="00E51689" w:rsidRDefault="00E51689" w:rsidP="00E51689">
            <w:pPr>
              <w:pStyle w:val="Body"/>
              <w:rPr>
                <w:ins w:id="2181" w:author="hzhao" w:date="2010-11-02T10:01:00Z"/>
                <w:rFonts w:eastAsia="宋体"/>
                <w:sz w:val="22"/>
                <w:lang w:eastAsia="zh-CN"/>
              </w:rPr>
            </w:pPr>
            <w:ins w:id="2182" w:author="hzhao" w:date="2010-11-02T10:01:00Z">
              <w:r w:rsidRPr="00E51689">
                <w:rPr>
                  <w:rFonts w:eastAsia="宋体"/>
                  <w:sz w:val="22"/>
                  <w:lang w:eastAsia="zh-CN"/>
                </w:rPr>
                <w:t>CAPWAP client IP:        192.168.20.10</w:t>
              </w:r>
            </w:ins>
          </w:p>
          <w:p w:rsidR="00E51689" w:rsidRPr="00E51689" w:rsidRDefault="00E51689" w:rsidP="00E51689">
            <w:pPr>
              <w:pStyle w:val="Body"/>
              <w:rPr>
                <w:ins w:id="2183" w:author="hzhao" w:date="2010-11-02T10:01:00Z"/>
                <w:rFonts w:eastAsia="宋体"/>
                <w:sz w:val="22"/>
                <w:lang w:eastAsia="zh-CN"/>
              </w:rPr>
            </w:pPr>
            <w:ins w:id="2184" w:author="hzhao" w:date="2010-11-02T10:01:00Z">
              <w:r w:rsidRPr="00E51689">
                <w:rPr>
                  <w:rFonts w:eastAsia="宋体"/>
                  <w:sz w:val="22"/>
                  <w:lang w:eastAsia="zh-CN"/>
                </w:rPr>
                <w:t>CAPWAP server IP:        0.0.0.0</w:t>
              </w:r>
            </w:ins>
          </w:p>
          <w:p w:rsidR="00E51689" w:rsidRPr="00E51689" w:rsidRDefault="00E51689" w:rsidP="00E51689">
            <w:pPr>
              <w:pStyle w:val="Body"/>
              <w:rPr>
                <w:ins w:id="2185" w:author="hzhao" w:date="2010-11-02T10:01:00Z"/>
                <w:rFonts w:eastAsia="宋体"/>
                <w:sz w:val="22"/>
                <w:lang w:eastAsia="zh-CN"/>
              </w:rPr>
            </w:pPr>
            <w:ins w:id="2186" w:author="hzhao" w:date="2010-11-02T10:01:00Z">
              <w:r w:rsidRPr="00E51689">
                <w:rPr>
                  <w:rFonts w:eastAsia="宋体"/>
                  <w:sz w:val="22"/>
                  <w:lang w:eastAsia="zh-CN"/>
                </w:rPr>
                <w:t>HiveManager Primary Name:</w:t>
              </w:r>
            </w:ins>
          </w:p>
          <w:p w:rsidR="00E51689" w:rsidRPr="00E51689" w:rsidRDefault="00E51689" w:rsidP="00E51689">
            <w:pPr>
              <w:pStyle w:val="Body"/>
              <w:rPr>
                <w:ins w:id="2187" w:author="hzhao" w:date="2010-11-02T10:01:00Z"/>
                <w:rFonts w:eastAsia="宋体"/>
                <w:sz w:val="22"/>
                <w:lang w:eastAsia="zh-CN"/>
              </w:rPr>
            </w:pPr>
            <w:ins w:id="2188" w:author="hzhao" w:date="2010-11-02T10:01:00Z">
              <w:r w:rsidRPr="00E51689">
                <w:rPr>
                  <w:rFonts w:eastAsia="宋体"/>
                  <w:sz w:val="22"/>
                  <w:lang w:eastAsia="zh-CN"/>
                </w:rPr>
                <w:t xml:space="preserve">HiveManager Backup Name: </w:t>
              </w:r>
            </w:ins>
          </w:p>
          <w:p w:rsidR="00E51689" w:rsidRPr="00E51689" w:rsidRDefault="00E51689" w:rsidP="00E51689">
            <w:pPr>
              <w:pStyle w:val="Body"/>
              <w:rPr>
                <w:ins w:id="2189" w:author="hzhao" w:date="2010-11-02T10:01:00Z"/>
                <w:rFonts w:eastAsia="宋体"/>
                <w:sz w:val="22"/>
                <w:lang w:eastAsia="zh-CN"/>
              </w:rPr>
            </w:pPr>
            <w:ins w:id="2190" w:author="hzhao" w:date="2010-11-02T10:01:00Z">
              <w:r w:rsidRPr="00E51689">
                <w:rPr>
                  <w:rFonts w:eastAsia="宋体"/>
                  <w:sz w:val="22"/>
                  <w:lang w:eastAsia="zh-CN"/>
                </w:rPr>
                <w:t>CAPWAP Default Server Name: staging.aerohive.com</w:t>
              </w:r>
            </w:ins>
          </w:p>
          <w:p w:rsidR="00E51689" w:rsidRPr="00E51689" w:rsidRDefault="00E51689" w:rsidP="00E51689">
            <w:pPr>
              <w:pStyle w:val="Body"/>
              <w:rPr>
                <w:ins w:id="2191" w:author="hzhao" w:date="2010-11-02T10:01:00Z"/>
                <w:rFonts w:eastAsia="宋体"/>
                <w:sz w:val="22"/>
                <w:lang w:eastAsia="zh-CN"/>
              </w:rPr>
            </w:pPr>
            <w:ins w:id="2192" w:author="hzhao" w:date="2010-11-02T10:01:00Z">
              <w:r w:rsidRPr="00E51689">
                <w:rPr>
                  <w:rFonts w:eastAsia="宋体"/>
                  <w:sz w:val="22"/>
                  <w:lang w:eastAsia="zh-CN"/>
                </w:rPr>
                <w:t xml:space="preserve">Virtual HiveManager Name: </w:t>
              </w:r>
            </w:ins>
          </w:p>
          <w:p w:rsidR="00E51689" w:rsidRPr="00E51689" w:rsidRDefault="00E51689" w:rsidP="00E51689">
            <w:pPr>
              <w:pStyle w:val="Body"/>
              <w:rPr>
                <w:ins w:id="2193" w:author="hzhao" w:date="2010-11-02T10:01:00Z"/>
                <w:rFonts w:eastAsia="宋体"/>
                <w:sz w:val="22"/>
                <w:lang w:eastAsia="zh-CN"/>
              </w:rPr>
            </w:pPr>
            <w:ins w:id="2194" w:author="hzhao" w:date="2010-11-02T10:01:00Z">
              <w:r w:rsidRPr="00E51689">
                <w:rPr>
                  <w:rFonts w:eastAsia="宋体"/>
                  <w:sz w:val="22"/>
                  <w:lang w:eastAsia="zh-CN"/>
                </w:rPr>
                <w:t>CAPWAP Choose HiveManager:Broadcasting</w:t>
              </w:r>
            </w:ins>
          </w:p>
          <w:p w:rsidR="00E51689" w:rsidRPr="00E51689" w:rsidRDefault="00E51689" w:rsidP="00E51689">
            <w:pPr>
              <w:pStyle w:val="Body"/>
              <w:rPr>
                <w:ins w:id="2195" w:author="hzhao" w:date="2010-11-02T10:01:00Z"/>
                <w:rFonts w:eastAsia="宋体"/>
                <w:sz w:val="22"/>
                <w:lang w:eastAsia="zh-CN"/>
              </w:rPr>
            </w:pPr>
            <w:ins w:id="2196" w:author="hzhao" w:date="2010-11-02T10:01:00Z">
              <w:r w:rsidRPr="00E51689">
                <w:rPr>
                  <w:rFonts w:eastAsia="宋体"/>
                  <w:sz w:val="22"/>
                  <w:lang w:eastAsia="zh-CN"/>
                </w:rPr>
                <w:t>Server source Port:      0</w:t>
              </w:r>
            </w:ins>
          </w:p>
          <w:p w:rsidR="00E51689" w:rsidRPr="00E51689" w:rsidRDefault="00E51689" w:rsidP="00E51689">
            <w:pPr>
              <w:pStyle w:val="Body"/>
              <w:rPr>
                <w:ins w:id="2197" w:author="hzhao" w:date="2010-11-02T10:01:00Z"/>
                <w:rFonts w:eastAsia="宋体"/>
                <w:sz w:val="22"/>
                <w:lang w:eastAsia="zh-CN"/>
              </w:rPr>
            </w:pPr>
            <w:ins w:id="2198" w:author="hzhao" w:date="2010-11-02T10:01:00Z">
              <w:r w:rsidRPr="00E51689">
                <w:rPr>
                  <w:rFonts w:eastAsia="宋体"/>
                  <w:sz w:val="22"/>
                  <w:lang w:eastAsia="zh-CN"/>
                </w:rPr>
                <w:t>CAPWAP action:           Waiting for a CAPWAP packet</w:t>
              </w:r>
            </w:ins>
          </w:p>
          <w:p w:rsidR="00E51689" w:rsidRPr="00E51689" w:rsidRDefault="00E51689" w:rsidP="00E51689">
            <w:pPr>
              <w:pStyle w:val="Body"/>
              <w:rPr>
                <w:ins w:id="2199" w:author="hzhao" w:date="2010-11-02T10:01:00Z"/>
                <w:rFonts w:eastAsia="宋体"/>
                <w:sz w:val="22"/>
                <w:lang w:eastAsia="zh-CN"/>
              </w:rPr>
            </w:pPr>
            <w:ins w:id="2200" w:author="hzhao" w:date="2010-11-02T10:01:00Z">
              <w:r w:rsidRPr="00E51689">
                <w:rPr>
                  <w:rFonts w:eastAsia="宋体"/>
                  <w:sz w:val="22"/>
                  <w:lang w:eastAsia="zh-CN"/>
                </w:rPr>
                <w:t>Server destination Port: 80</w:t>
              </w:r>
            </w:ins>
          </w:p>
          <w:p w:rsidR="00E51689" w:rsidRPr="00E51689" w:rsidRDefault="00E51689" w:rsidP="00E51689">
            <w:pPr>
              <w:pStyle w:val="Body"/>
              <w:rPr>
                <w:ins w:id="2201" w:author="hzhao" w:date="2010-11-02T10:01:00Z"/>
                <w:rFonts w:eastAsia="宋体"/>
                <w:sz w:val="22"/>
                <w:lang w:eastAsia="zh-CN"/>
              </w:rPr>
            </w:pPr>
            <w:ins w:id="2202" w:author="hzhao" w:date="2010-11-02T10:01:00Z">
              <w:r w:rsidRPr="00E51689">
                <w:rPr>
                  <w:rFonts w:eastAsia="宋体"/>
                  <w:sz w:val="22"/>
                  <w:lang w:eastAsia="zh-CN"/>
                </w:rPr>
                <w:t>CAPWAP send event:       Disabled</w:t>
              </w:r>
            </w:ins>
          </w:p>
          <w:p w:rsidR="00E51689" w:rsidRPr="00E51689" w:rsidRDefault="00E51689" w:rsidP="00E51689">
            <w:pPr>
              <w:pStyle w:val="Body"/>
              <w:rPr>
                <w:ins w:id="2203" w:author="hzhao" w:date="2010-11-02T10:01:00Z"/>
                <w:rFonts w:eastAsia="宋体"/>
                <w:sz w:val="22"/>
                <w:lang w:eastAsia="zh-CN"/>
              </w:rPr>
            </w:pPr>
            <w:ins w:id="2204" w:author="hzhao" w:date="2010-11-02T10:01:00Z">
              <w:r w:rsidRPr="00E51689">
                <w:rPr>
                  <w:rFonts w:eastAsia="宋体"/>
                  <w:sz w:val="22"/>
                  <w:lang w:eastAsia="zh-CN"/>
                </w:rPr>
                <w:t>CAPWAP DTLS state:       Enabled</w:t>
              </w:r>
            </w:ins>
          </w:p>
          <w:p w:rsidR="00E51689" w:rsidRPr="00923513" w:rsidRDefault="00E51689" w:rsidP="00E51689">
            <w:pPr>
              <w:pStyle w:val="Body"/>
              <w:rPr>
                <w:rFonts w:eastAsia="宋体"/>
                <w:sz w:val="22"/>
                <w:lang w:eastAsia="zh-CN"/>
              </w:rPr>
            </w:pPr>
            <w:ins w:id="2205" w:author="hzhao" w:date="2010-11-02T10:01:00Z">
              <w:r w:rsidRPr="00E51689">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lastRenderedPageBreak/>
        <w:t>Ft_CapwapEnhancement_</w:t>
      </w:r>
      <w:del w:id="2206" w:author="hzhao" w:date="2010-11-29T14:43:00Z">
        <w:r w:rsidR="00160E94" w:rsidDel="002C2643">
          <w:rPr>
            <w:rFonts w:eastAsia="宋体" w:hint="eastAsia"/>
            <w:sz w:val="21"/>
            <w:szCs w:val="21"/>
            <w:lang w:eastAsia="zh-CN"/>
          </w:rPr>
          <w:delText>2</w:delText>
        </w:r>
        <w:r w:rsidR="00160E94" w:rsidRPr="00A63EB6" w:rsidDel="002C2643">
          <w:rPr>
            <w:rFonts w:eastAsia="宋体" w:hint="eastAsia"/>
            <w:sz w:val="21"/>
            <w:szCs w:val="21"/>
            <w:lang w:eastAsia="zh-CN"/>
          </w:rPr>
          <w:delText>1</w:delText>
        </w:r>
      </w:del>
      <w:ins w:id="2207" w:author="hzhao" w:date="2010-11-29T14:43:00Z">
        <w:r w:rsidR="002C2643">
          <w:rPr>
            <w:rFonts w:eastAsia="宋体" w:hint="eastAsia"/>
            <w:sz w:val="21"/>
            <w:szCs w:val="21"/>
            <w:lang w:eastAsia="zh-CN"/>
          </w:rPr>
          <w:t>22</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208" w:author="hzhao" w:date="2010-11-29T14:43:00Z">
              <w:r w:rsidR="00160E94" w:rsidDel="002C2643">
                <w:rPr>
                  <w:rFonts w:ascii="Arial" w:eastAsia="宋体" w:hAnsi="Arial" w:cs="Arial" w:hint="eastAsia"/>
                  <w:sz w:val="21"/>
                  <w:szCs w:val="21"/>
                  <w:lang w:eastAsia="zh-CN"/>
                </w:rPr>
                <w:delText>21</w:delText>
              </w:r>
            </w:del>
            <w:ins w:id="2209" w:author="hzhao" w:date="2010-11-29T14:43:00Z">
              <w:r w:rsidR="002C2643">
                <w:rPr>
                  <w:rFonts w:ascii="Arial" w:eastAsia="宋体" w:hAnsi="Arial" w:cs="Arial" w:hint="eastAsia"/>
                  <w:sz w:val="21"/>
                  <w:szCs w:val="21"/>
                  <w:lang w:eastAsia="zh-CN"/>
                </w:rPr>
                <w:t>22</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64110" w:rsidRPr="00923513" w:rsidRDefault="00160E94" w:rsidP="00964110">
            <w:pPr>
              <w:pStyle w:val="Body"/>
              <w:rPr>
                <w:ins w:id="2210" w:author="hzhao" w:date="2010-11-01T14:44:00Z"/>
                <w:rFonts w:eastAsia="宋体"/>
                <w:sz w:val="22"/>
                <w:lang w:eastAsia="zh-CN"/>
              </w:rPr>
            </w:pPr>
            <w:r w:rsidRPr="00923513">
              <w:rPr>
                <w:rFonts w:eastAsia="宋体" w:hint="eastAsia"/>
                <w:sz w:val="22"/>
                <w:lang w:eastAsia="zh-CN"/>
              </w:rPr>
              <w:t xml:space="preserve"> </w:t>
            </w:r>
            <w:del w:id="2211" w:author="hzhao" w:date="2010-11-01T14:44:00Z">
              <w:r w:rsidDel="00964110">
                <w:rPr>
                  <w:rFonts w:eastAsia="宋体"/>
                  <w:sz w:val="22"/>
                  <w:lang w:eastAsia="zh-CN"/>
                </w:rPr>
                <w:delText>T</w:delText>
              </w:r>
              <w:r w:rsidDel="00964110">
                <w:rPr>
                  <w:rFonts w:eastAsia="宋体" w:hint="eastAsia"/>
                  <w:sz w:val="22"/>
                  <w:lang w:eastAsia="zh-CN"/>
                </w:rPr>
                <w:delText>opology1</w:delText>
              </w:r>
            </w:del>
            <w:ins w:id="2212" w:author="hzhao" w:date="2010-11-01T14:44:00Z">
              <w:r w:rsidR="00964110">
                <w:rPr>
                  <w:rFonts w:eastAsia="宋体" w:hint="eastAsia"/>
                  <w:sz w:val="22"/>
                  <w:lang w:eastAsia="zh-CN"/>
                </w:rPr>
                <w:t xml:space="preserve"> AP------L3 Switch------HM</w:t>
              </w:r>
            </w:ins>
          </w:p>
          <w:p w:rsidR="00964110" w:rsidRDefault="00964110" w:rsidP="00964110">
            <w:pPr>
              <w:pStyle w:val="Body"/>
              <w:rPr>
                <w:ins w:id="2213" w:author="hzhao" w:date="2010-11-01T14:44:00Z"/>
                <w:rFonts w:eastAsia="宋体"/>
                <w:sz w:val="22"/>
                <w:lang w:eastAsia="zh-CN"/>
              </w:rPr>
            </w:pPr>
            <w:ins w:id="2214" w:author="hzhao" w:date="2010-11-01T14:44:00Z">
              <w:r>
                <w:rPr>
                  <w:rFonts w:eastAsia="宋体" w:hint="eastAsia"/>
                  <w:sz w:val="22"/>
                  <w:lang w:eastAsia="zh-CN"/>
                </w:rPr>
                <w:t xml:space="preserve">                               |</w:t>
              </w:r>
            </w:ins>
          </w:p>
          <w:p w:rsidR="00160E94" w:rsidRPr="00923513" w:rsidRDefault="00964110" w:rsidP="00964110">
            <w:pPr>
              <w:pStyle w:val="Body"/>
              <w:rPr>
                <w:rFonts w:eastAsia="宋体"/>
                <w:sz w:val="22"/>
                <w:lang w:eastAsia="zh-CN"/>
              </w:rPr>
            </w:pPr>
            <w:ins w:id="2215" w:author="hzhao" w:date="2010-11-01T14:44: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DA5162">
            <w:pPr>
              <w:pStyle w:val="Body"/>
              <w:rPr>
                <w:rFonts w:eastAsia="宋体"/>
                <w:sz w:val="22"/>
                <w:lang w:eastAsia="zh-CN"/>
              </w:rPr>
            </w:pPr>
            <w:r w:rsidRPr="00160E94">
              <w:rPr>
                <w:rFonts w:eastAsia="宋体"/>
                <w:sz w:val="22"/>
                <w:lang w:eastAsia="zh-CN"/>
              </w:rPr>
              <w:t>AP use pre-define server name in UDP if dns server haven’t defined “hivemanger” and</w:t>
            </w:r>
            <w:del w:id="2216" w:author="hzhao" w:date="2010-11-02T10:08:00Z">
              <w:r w:rsidRPr="00160E94" w:rsidDel="00DA5162">
                <w:rPr>
                  <w:rFonts w:eastAsia="宋体"/>
                  <w:sz w:val="22"/>
                  <w:lang w:eastAsia="zh-CN"/>
                </w:rPr>
                <w:delText xml:space="preserve"> hivemanger doesn’t exist in same vlan</w:delText>
              </w:r>
            </w:del>
            <w:ins w:id="2217" w:author="hzhao" w:date="2010-11-02T10:08:00Z">
              <w:r w:rsidR="00DA5162">
                <w:rPr>
                  <w:rFonts w:eastAsia="宋体" w:hint="eastAsia"/>
                  <w:sz w:val="22"/>
                  <w:lang w:eastAsia="zh-CN"/>
                </w:rPr>
                <w:t xml:space="preserve"> try broadcast failed</w:t>
              </w:r>
            </w:ins>
            <w:r w:rsidRPr="00160E94">
              <w:rPr>
                <w:rFonts w:eastAsia="宋体"/>
                <w:sz w:val="22"/>
                <w:lang w:eastAsia="zh-CN"/>
              </w:rPr>
              <w:t xml:space="preserve"> and stage server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A5162" w:rsidP="00160E94">
            <w:pPr>
              <w:pStyle w:val="Body"/>
              <w:rPr>
                <w:ins w:id="2218" w:author="hzhao" w:date="2010-11-02T10:05:00Z"/>
                <w:rFonts w:eastAsia="宋体"/>
                <w:sz w:val="22"/>
                <w:lang w:eastAsia="zh-CN"/>
              </w:rPr>
            </w:pPr>
            <w:ins w:id="2219" w:author="hzhao" w:date="2010-11-02T10:05:00Z">
              <w:r>
                <w:rPr>
                  <w:rFonts w:eastAsia="宋体" w:hint="eastAsia"/>
                  <w:sz w:val="22"/>
                  <w:lang w:eastAsia="zh-CN"/>
                </w:rPr>
                <w:t>Don</w:t>
              </w:r>
              <w:r>
                <w:rPr>
                  <w:rFonts w:eastAsia="宋体"/>
                  <w:sz w:val="22"/>
                  <w:lang w:eastAsia="zh-CN"/>
                </w:rPr>
                <w:t>’</w:t>
              </w:r>
              <w:r>
                <w:rPr>
                  <w:rFonts w:eastAsia="宋体" w:hint="eastAsia"/>
                  <w:sz w:val="22"/>
                  <w:lang w:eastAsia="zh-CN"/>
                </w:rPr>
                <w:t>t config hivemanager in DNS server</w:t>
              </w:r>
            </w:ins>
          </w:p>
          <w:p w:rsidR="00DA5162" w:rsidRPr="00923513" w:rsidRDefault="00DA5162" w:rsidP="00160E94">
            <w:pPr>
              <w:pStyle w:val="Body"/>
              <w:rPr>
                <w:rFonts w:eastAsia="宋体"/>
                <w:sz w:val="22"/>
                <w:lang w:eastAsia="zh-CN"/>
              </w:rPr>
            </w:pPr>
            <w:ins w:id="2220" w:author="hzhao" w:date="2010-11-02T10:05:00Z">
              <w:r>
                <w:rPr>
                  <w:rFonts w:eastAsia="宋体" w:hint="eastAsia"/>
                  <w:sz w:val="22"/>
                  <w:lang w:eastAsia="zh-CN"/>
                </w:rPr>
                <w:t>Config stage server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A5162" w:rsidP="00160E94">
            <w:pPr>
              <w:pStyle w:val="Body"/>
              <w:rPr>
                <w:ins w:id="2221" w:author="hzhao" w:date="2010-11-02T10:06:00Z"/>
                <w:rFonts w:eastAsia="宋体"/>
                <w:sz w:val="22"/>
                <w:lang w:eastAsia="zh-CN"/>
              </w:rPr>
            </w:pPr>
            <w:ins w:id="2222" w:author="hzhao" w:date="2010-11-02T10:05:00Z">
              <w:r>
                <w:rPr>
                  <w:rFonts w:eastAsia="宋体" w:hint="eastAsia"/>
                  <w:sz w:val="22"/>
                  <w:lang w:eastAsia="zh-CN"/>
                </w:rPr>
                <w:t>1.</w:t>
              </w:r>
            </w:ins>
            <w:ins w:id="2223" w:author="hzhao" w:date="2010-11-02T10:06:00Z">
              <w:r>
                <w:rPr>
                  <w:rFonts w:eastAsia="宋体" w:hint="eastAsia"/>
                  <w:sz w:val="22"/>
                  <w:lang w:eastAsia="zh-CN"/>
                </w:rPr>
                <w:t>Config server port to 80</w:t>
              </w:r>
            </w:ins>
          </w:p>
          <w:p w:rsidR="00DA5162" w:rsidRDefault="00DA5162" w:rsidP="00DA5162">
            <w:pPr>
              <w:pStyle w:val="Body"/>
              <w:rPr>
                <w:ins w:id="2224" w:author="hzhao" w:date="2010-11-02T10:07:00Z"/>
                <w:rFonts w:eastAsia="宋体"/>
                <w:sz w:val="22"/>
                <w:lang w:eastAsia="zh-CN"/>
              </w:rPr>
            </w:pPr>
            <w:ins w:id="2225" w:author="hzhao" w:date="2010-11-02T10:07:00Z">
              <w:r>
                <w:rPr>
                  <w:rFonts w:eastAsia="宋体" w:hint="eastAsia"/>
                  <w:sz w:val="22"/>
                  <w:lang w:eastAsia="zh-CN"/>
                </w:rPr>
                <w:t>2.Open _debug capwap ha and debug console to check work flow for capwap choose HM(no capwap client enable, capwap client enable), check if AP connect to HM</w:t>
              </w:r>
            </w:ins>
          </w:p>
          <w:p w:rsidR="00DA5162" w:rsidRPr="00DA5162" w:rsidRDefault="00DA5162" w:rsidP="00160E94">
            <w:pPr>
              <w:pStyle w:val="Body"/>
              <w:rPr>
                <w:rFonts w:eastAsia="宋体"/>
                <w:sz w:val="22"/>
                <w:lang w:eastAsia="zh-CN"/>
              </w:rPr>
            </w:pPr>
            <w:ins w:id="2226" w:author="hzhao" w:date="2010-11-02T10:07: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227" w:author="hzhao" w:date="2010-11-02T10:08:00Z">
              <w:r w:rsidR="00DA5162">
                <w:rPr>
                  <w:rFonts w:eastAsia="宋体" w:hint="eastAsia"/>
                  <w:sz w:val="22"/>
                  <w:lang w:eastAsia="zh-CN"/>
                </w:rPr>
                <w:t xml:space="preserve">AP use stage server in UDP and port 80 to try, but AP could not connect to HM </w:t>
              </w:r>
            </w:ins>
            <w:del w:id="2228" w:author="hzhao" w:date="2010-11-02T10:09:00Z">
              <w:r w:rsidDel="00DA5162">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2229" w:author="hzhao" w:date="2010-11-02T10:09:00Z">
              <w:r w:rsidR="00DA5162">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927BD" w:rsidRPr="00E51689" w:rsidRDefault="000927BD" w:rsidP="000927BD">
            <w:pPr>
              <w:pStyle w:val="Body"/>
              <w:rPr>
                <w:ins w:id="2230" w:author="hzhao" w:date="2010-11-02T10:12:00Z"/>
                <w:rFonts w:eastAsia="宋体"/>
                <w:sz w:val="22"/>
                <w:lang w:eastAsia="zh-CN"/>
              </w:rPr>
            </w:pPr>
            <w:ins w:id="2231" w:author="hzhao" w:date="2010-11-02T10:12:00Z">
              <w:r w:rsidRPr="00E51689">
                <w:rPr>
                  <w:rFonts w:eastAsia="宋体"/>
                  <w:sz w:val="22"/>
                  <w:lang w:eastAsia="zh-CN"/>
                </w:rPr>
                <w:t>AH-0e5300#show running-config | in capwap</w:t>
              </w:r>
            </w:ins>
          </w:p>
          <w:p w:rsidR="000927BD" w:rsidRDefault="000927BD" w:rsidP="000927BD">
            <w:pPr>
              <w:pStyle w:val="Body"/>
              <w:rPr>
                <w:ins w:id="2232" w:author="hzhao" w:date="2010-11-02T10:12:00Z"/>
                <w:rFonts w:eastAsia="宋体"/>
                <w:sz w:val="22"/>
                <w:lang w:eastAsia="zh-CN"/>
              </w:rPr>
            </w:pPr>
            <w:ins w:id="2233" w:author="hzhao" w:date="2010-11-02T10:12:00Z">
              <w:r w:rsidRPr="00E51689">
                <w:rPr>
                  <w:rFonts w:eastAsia="宋体"/>
                  <w:sz w:val="22"/>
                  <w:lang w:eastAsia="zh-CN"/>
                </w:rPr>
                <w:t>capwap client server port 80</w:t>
              </w:r>
            </w:ins>
          </w:p>
          <w:p w:rsidR="00160E94" w:rsidRDefault="00160E94" w:rsidP="00160E94">
            <w:pPr>
              <w:pStyle w:val="Body"/>
              <w:rPr>
                <w:ins w:id="2234" w:author="hzhao" w:date="2010-11-02T10:12:00Z"/>
                <w:rFonts w:eastAsia="宋体"/>
                <w:sz w:val="22"/>
                <w:lang w:eastAsia="zh-CN"/>
              </w:rPr>
            </w:pPr>
          </w:p>
          <w:p w:rsidR="005100AC" w:rsidRPr="005100AC" w:rsidRDefault="005100AC" w:rsidP="005100AC">
            <w:pPr>
              <w:pStyle w:val="Body"/>
              <w:rPr>
                <w:ins w:id="2235" w:author="hzhao" w:date="2010-11-02T10:14:00Z"/>
                <w:rFonts w:eastAsia="宋体"/>
                <w:sz w:val="22"/>
                <w:lang w:eastAsia="zh-CN"/>
              </w:rPr>
            </w:pPr>
            <w:ins w:id="2236" w:author="hzhao" w:date="2010-11-02T10:14:00Z">
              <w:r w:rsidRPr="005100AC">
                <w:rPr>
                  <w:rFonts w:eastAsia="宋体"/>
                  <w:sz w:val="22"/>
                  <w:lang w:eastAsia="zh-CN"/>
                </w:rPr>
                <w:t xml:space="preserve">AH-0e5300#capwap client enable </w:t>
              </w:r>
            </w:ins>
          </w:p>
          <w:p w:rsidR="005100AC" w:rsidRPr="005100AC" w:rsidRDefault="005100AC" w:rsidP="005100AC">
            <w:pPr>
              <w:pStyle w:val="Body"/>
              <w:rPr>
                <w:ins w:id="2237" w:author="hzhao" w:date="2010-11-02T10:14:00Z"/>
                <w:rFonts w:eastAsia="宋体"/>
                <w:sz w:val="22"/>
                <w:lang w:eastAsia="zh-CN"/>
              </w:rPr>
            </w:pPr>
            <w:ins w:id="2238" w:author="hzhao" w:date="2010-11-02T10:14:00Z">
              <w:r w:rsidRPr="005100AC">
                <w:rPr>
                  <w:rFonts w:eastAsia="宋体"/>
                  <w:sz w:val="22"/>
                  <w:lang w:eastAsia="zh-CN"/>
                </w:rPr>
                <w:t>AH-0e5300#2010-11-02 02:12:50 debug   [capwap_ha, ah_capwap_func.c, 2138]: get hivemanager name from scd (first:, second:).</w:t>
              </w:r>
            </w:ins>
          </w:p>
          <w:p w:rsidR="005100AC" w:rsidRPr="005100AC" w:rsidRDefault="005100AC" w:rsidP="005100AC">
            <w:pPr>
              <w:pStyle w:val="Body"/>
              <w:rPr>
                <w:ins w:id="2239" w:author="hzhao" w:date="2010-11-02T10:14:00Z"/>
                <w:rFonts w:eastAsia="宋体"/>
                <w:sz w:val="22"/>
                <w:lang w:eastAsia="zh-CN"/>
              </w:rPr>
            </w:pPr>
            <w:ins w:id="2240" w:author="hzhao" w:date="2010-11-02T10:14:00Z">
              <w:r w:rsidRPr="005100AC">
                <w:rPr>
                  <w:rFonts w:eastAsia="宋体"/>
                  <w:sz w:val="22"/>
                  <w:lang w:eastAsia="zh-CN"/>
                </w:rPr>
                <w:t>2010-11-02 02:12:50 debug   [capwap_ha, ah_capwap_func.c, 1913]: user doesn't config primary and backup HM's name,use fixed server name and pre-defined server name to try</w:t>
              </w:r>
            </w:ins>
          </w:p>
          <w:p w:rsidR="005100AC" w:rsidRPr="005100AC" w:rsidRDefault="005100AC" w:rsidP="005100AC">
            <w:pPr>
              <w:pStyle w:val="Body"/>
              <w:rPr>
                <w:ins w:id="2241" w:author="hzhao" w:date="2010-11-02T10:14:00Z"/>
                <w:rFonts w:eastAsia="宋体"/>
                <w:sz w:val="22"/>
                <w:lang w:eastAsia="zh-CN"/>
              </w:rPr>
            </w:pPr>
            <w:ins w:id="2242" w:author="hzhao" w:date="2010-11-02T10:14:00Z">
              <w:r w:rsidRPr="005100AC">
                <w:rPr>
                  <w:rFonts w:eastAsia="宋体"/>
                  <w:sz w:val="22"/>
                  <w:lang w:eastAsia="zh-CN"/>
                </w:rPr>
                <w:t>2010-11-02 02:12:50 debug   [capwap_ha, ah_capwap_func.c, 1798]: can not get ip from HM's name:(hivemanager)</w:t>
              </w:r>
            </w:ins>
          </w:p>
          <w:p w:rsidR="005100AC" w:rsidRPr="005100AC" w:rsidRDefault="005100AC" w:rsidP="005100AC">
            <w:pPr>
              <w:pStyle w:val="Body"/>
              <w:rPr>
                <w:ins w:id="2243" w:author="hzhao" w:date="2010-11-02T10:14:00Z"/>
                <w:rFonts w:eastAsia="宋体"/>
                <w:sz w:val="22"/>
                <w:lang w:eastAsia="zh-CN"/>
              </w:rPr>
            </w:pPr>
            <w:ins w:id="2244" w:author="hzhao" w:date="2010-11-02T10:14:00Z">
              <w:r w:rsidRPr="005100AC">
                <w:rPr>
                  <w:rFonts w:eastAsia="宋体"/>
                  <w:sz w:val="22"/>
                  <w:lang w:eastAsia="zh-CN"/>
                </w:rPr>
                <w:t>2010-11-02 02:13:06 debug   [capwap_ha, ah_capwap_func.c, 1804]: get capwap server ip (192.168.51.252) for name (staging.aerohive.com)</w:t>
              </w:r>
            </w:ins>
          </w:p>
          <w:p w:rsidR="005100AC" w:rsidRPr="005100AC" w:rsidRDefault="005100AC" w:rsidP="005100AC">
            <w:pPr>
              <w:pStyle w:val="Body"/>
              <w:rPr>
                <w:ins w:id="2245" w:author="hzhao" w:date="2010-11-02T10:14:00Z"/>
                <w:rFonts w:eastAsia="宋体"/>
                <w:sz w:val="22"/>
                <w:lang w:eastAsia="zh-CN"/>
              </w:rPr>
            </w:pPr>
            <w:ins w:id="2246" w:author="hzhao" w:date="2010-11-02T10:14:00Z">
              <w:r w:rsidRPr="005100AC">
                <w:rPr>
                  <w:rFonts w:eastAsia="宋体"/>
                  <w:sz w:val="22"/>
                  <w:lang w:eastAsia="zh-CN"/>
                </w:rPr>
                <w:t>2010-11-02 02:13:06 debug   [capwap_ha, ah_capwap_func.c, 1960]: use broadcast, ip=0.0.0.0, port=80</w:t>
              </w:r>
            </w:ins>
          </w:p>
          <w:p w:rsidR="005100AC" w:rsidRPr="005100AC" w:rsidRDefault="005100AC" w:rsidP="005100AC">
            <w:pPr>
              <w:pStyle w:val="Body"/>
              <w:rPr>
                <w:ins w:id="2247" w:author="hzhao" w:date="2010-11-02T10:14:00Z"/>
                <w:rFonts w:eastAsia="宋体"/>
                <w:sz w:val="22"/>
                <w:lang w:eastAsia="zh-CN"/>
              </w:rPr>
            </w:pPr>
            <w:ins w:id="2248" w:author="hzhao" w:date="2010-11-02T10:14:00Z">
              <w:r w:rsidRPr="005100AC">
                <w:rPr>
                  <w:rFonts w:eastAsia="宋体"/>
                  <w:sz w:val="22"/>
                  <w:lang w:eastAsia="zh-CN"/>
                </w:rPr>
                <w:t>2010-11-02 02:14:18 debug   [capwap_ha, ah_capwap_func.c, 2138]: get hivemanager name from scd (first:, second:).</w:t>
              </w:r>
            </w:ins>
          </w:p>
          <w:p w:rsidR="005100AC" w:rsidRPr="005100AC" w:rsidRDefault="005100AC" w:rsidP="005100AC">
            <w:pPr>
              <w:pStyle w:val="Body"/>
              <w:rPr>
                <w:ins w:id="2249" w:author="hzhao" w:date="2010-11-02T10:14:00Z"/>
                <w:rFonts w:eastAsia="宋体"/>
                <w:sz w:val="22"/>
                <w:lang w:eastAsia="zh-CN"/>
              </w:rPr>
            </w:pPr>
            <w:ins w:id="2250" w:author="hzhao" w:date="2010-11-02T10:14:00Z">
              <w:r w:rsidRPr="005100AC">
                <w:rPr>
                  <w:rFonts w:eastAsia="宋体"/>
                  <w:sz w:val="22"/>
                  <w:lang w:eastAsia="zh-CN"/>
                </w:rPr>
                <w:t>2010-11-02 02:14:18 debug   [capwap_ha, ah_capwap_func.c, 1913]: user doesn't config primary and backup HM's name,use fixed server name and pre-defined server name to try</w:t>
              </w:r>
            </w:ins>
          </w:p>
          <w:p w:rsidR="005100AC" w:rsidRPr="005100AC" w:rsidRDefault="005100AC" w:rsidP="005100AC">
            <w:pPr>
              <w:pStyle w:val="Body"/>
              <w:rPr>
                <w:ins w:id="2251" w:author="hzhao" w:date="2010-11-02T10:14:00Z"/>
                <w:rFonts w:eastAsia="宋体"/>
                <w:sz w:val="22"/>
                <w:lang w:eastAsia="zh-CN"/>
              </w:rPr>
            </w:pPr>
            <w:ins w:id="2252" w:author="hzhao" w:date="2010-11-02T10:14:00Z">
              <w:r w:rsidRPr="005100AC">
                <w:rPr>
                  <w:rFonts w:eastAsia="宋体"/>
                  <w:sz w:val="22"/>
                  <w:lang w:eastAsia="zh-CN"/>
                </w:rPr>
                <w:t>2010-11-02 02:14:18 debug   [capwap_ha, ah_capwap_func.c, 1798]: can not get ip from HM's name:(hivemanager)</w:t>
              </w:r>
            </w:ins>
          </w:p>
          <w:p w:rsidR="005100AC" w:rsidRPr="005100AC" w:rsidRDefault="005100AC" w:rsidP="005100AC">
            <w:pPr>
              <w:pStyle w:val="Body"/>
              <w:rPr>
                <w:ins w:id="2253" w:author="hzhao" w:date="2010-11-02T10:14:00Z"/>
                <w:rFonts w:eastAsia="宋体"/>
                <w:sz w:val="22"/>
                <w:lang w:eastAsia="zh-CN"/>
              </w:rPr>
            </w:pPr>
            <w:ins w:id="2254" w:author="hzhao" w:date="2010-11-02T10:14:00Z">
              <w:r w:rsidRPr="005100AC">
                <w:rPr>
                  <w:rFonts w:eastAsia="宋体"/>
                  <w:sz w:val="22"/>
                  <w:lang w:eastAsia="zh-CN"/>
                </w:rPr>
                <w:t>2010-11-02 02:14:34 debug   [capwap_ha, ah_capwap_func.c, 1804]: get capwap server ip (192.168.51.252) for name (staging.aerohive.com)</w:t>
              </w:r>
            </w:ins>
          </w:p>
          <w:p w:rsidR="005100AC" w:rsidRPr="005100AC" w:rsidRDefault="005100AC" w:rsidP="005100AC">
            <w:pPr>
              <w:pStyle w:val="Body"/>
              <w:rPr>
                <w:ins w:id="2255" w:author="hzhao" w:date="2010-11-02T10:14:00Z"/>
                <w:rFonts w:eastAsia="宋体"/>
                <w:sz w:val="22"/>
                <w:lang w:eastAsia="zh-CN"/>
              </w:rPr>
            </w:pPr>
            <w:ins w:id="2256" w:author="hzhao" w:date="2010-11-02T10:14:00Z">
              <w:r w:rsidRPr="005100AC">
                <w:rPr>
                  <w:rFonts w:eastAsia="宋体"/>
                  <w:sz w:val="22"/>
                  <w:lang w:eastAsia="zh-CN"/>
                </w:rPr>
                <w:t>2010-11-02 02:14:34 debug   [capwap_ha, ah_capwap_func.c, 1974]: use predefine server(UDP), ip=192.168.51.252, port=80</w:t>
              </w:r>
            </w:ins>
          </w:p>
          <w:p w:rsidR="005100AC" w:rsidRPr="005100AC" w:rsidRDefault="005100AC" w:rsidP="005100AC">
            <w:pPr>
              <w:pStyle w:val="Body"/>
              <w:rPr>
                <w:ins w:id="2257" w:author="hzhao" w:date="2010-11-02T10:14:00Z"/>
                <w:rFonts w:eastAsia="宋体"/>
                <w:sz w:val="22"/>
                <w:lang w:eastAsia="zh-CN"/>
              </w:rPr>
            </w:pPr>
          </w:p>
          <w:p w:rsidR="005100AC" w:rsidRPr="005100AC" w:rsidRDefault="005100AC" w:rsidP="005100AC">
            <w:pPr>
              <w:pStyle w:val="Body"/>
              <w:rPr>
                <w:ins w:id="2258" w:author="hzhao" w:date="2010-11-02T10:14:00Z"/>
                <w:rFonts w:eastAsia="宋体"/>
                <w:sz w:val="22"/>
                <w:lang w:eastAsia="zh-CN"/>
              </w:rPr>
            </w:pPr>
            <w:ins w:id="2259" w:author="hzhao" w:date="2010-11-02T10:14:00Z">
              <w:r w:rsidRPr="005100AC">
                <w:rPr>
                  <w:rFonts w:eastAsia="宋体"/>
                  <w:sz w:val="22"/>
                  <w:lang w:eastAsia="zh-CN"/>
                </w:rPr>
                <w:t xml:space="preserve">AH-0e5300#show capwap client         </w:t>
              </w:r>
            </w:ins>
          </w:p>
          <w:p w:rsidR="005100AC" w:rsidRPr="005100AC" w:rsidRDefault="005100AC" w:rsidP="005100AC">
            <w:pPr>
              <w:pStyle w:val="Body"/>
              <w:rPr>
                <w:ins w:id="2260" w:author="hzhao" w:date="2010-11-02T10:14:00Z"/>
                <w:rFonts w:eastAsia="宋体"/>
                <w:sz w:val="22"/>
                <w:lang w:eastAsia="zh-CN"/>
              </w:rPr>
            </w:pPr>
            <w:ins w:id="2261" w:author="hzhao" w:date="2010-11-02T10:14:00Z">
              <w:r w:rsidRPr="005100AC">
                <w:rPr>
                  <w:rFonts w:eastAsia="宋体"/>
                  <w:sz w:val="22"/>
                  <w:lang w:eastAsia="zh-CN"/>
                </w:rPr>
                <w:t xml:space="preserve">CAPWAP client:   Enabled </w:t>
              </w:r>
            </w:ins>
          </w:p>
          <w:p w:rsidR="005100AC" w:rsidRPr="005100AC" w:rsidRDefault="005100AC" w:rsidP="005100AC">
            <w:pPr>
              <w:pStyle w:val="Body"/>
              <w:rPr>
                <w:ins w:id="2262" w:author="hzhao" w:date="2010-11-02T10:14:00Z"/>
                <w:rFonts w:eastAsia="宋体"/>
                <w:sz w:val="22"/>
                <w:lang w:eastAsia="zh-CN"/>
              </w:rPr>
            </w:pPr>
            <w:ins w:id="2263" w:author="hzhao" w:date="2010-11-02T10:14:00Z">
              <w:r w:rsidRPr="005100AC">
                <w:rPr>
                  <w:rFonts w:eastAsia="宋体"/>
                  <w:sz w:val="22"/>
                  <w:lang w:eastAsia="zh-CN"/>
                </w:rPr>
                <w:t>CAPWAP transport mode:  UDP</w:t>
              </w:r>
            </w:ins>
          </w:p>
          <w:p w:rsidR="005100AC" w:rsidRPr="005100AC" w:rsidRDefault="005100AC" w:rsidP="005100AC">
            <w:pPr>
              <w:pStyle w:val="Body"/>
              <w:rPr>
                <w:ins w:id="2264" w:author="hzhao" w:date="2010-11-02T10:14:00Z"/>
                <w:rFonts w:eastAsia="宋体"/>
                <w:sz w:val="22"/>
                <w:lang w:eastAsia="zh-CN"/>
              </w:rPr>
            </w:pPr>
            <w:ins w:id="2265" w:author="hzhao" w:date="2010-11-02T10:14:00Z">
              <w:r w:rsidRPr="005100AC">
                <w:rPr>
                  <w:rFonts w:eastAsia="宋体"/>
                  <w:sz w:val="22"/>
                  <w:lang w:eastAsia="zh-CN"/>
                </w:rPr>
                <w:t xml:space="preserve">DISCOVERY state: Sending Discovery packets to find the CAPWAP server </w:t>
              </w:r>
            </w:ins>
          </w:p>
          <w:p w:rsidR="005100AC" w:rsidRPr="005100AC" w:rsidRDefault="005100AC" w:rsidP="005100AC">
            <w:pPr>
              <w:pStyle w:val="Body"/>
              <w:rPr>
                <w:ins w:id="2266" w:author="hzhao" w:date="2010-11-02T10:14:00Z"/>
                <w:rFonts w:eastAsia="宋体"/>
                <w:sz w:val="22"/>
                <w:lang w:eastAsia="zh-CN"/>
              </w:rPr>
            </w:pPr>
            <w:ins w:id="2267" w:author="hzhao" w:date="2010-11-02T10:14:00Z">
              <w:r w:rsidRPr="005100AC">
                <w:rPr>
                  <w:rFonts w:eastAsia="宋体"/>
                  <w:sz w:val="22"/>
                  <w:lang w:eastAsia="zh-CN"/>
                </w:rPr>
                <w:t>CAPWAP client IP:        192.168.20.10</w:t>
              </w:r>
            </w:ins>
          </w:p>
          <w:p w:rsidR="005100AC" w:rsidRPr="005100AC" w:rsidRDefault="005100AC" w:rsidP="005100AC">
            <w:pPr>
              <w:pStyle w:val="Body"/>
              <w:rPr>
                <w:ins w:id="2268" w:author="hzhao" w:date="2010-11-02T10:14:00Z"/>
                <w:rFonts w:eastAsia="宋体"/>
                <w:sz w:val="22"/>
                <w:lang w:eastAsia="zh-CN"/>
              </w:rPr>
            </w:pPr>
            <w:ins w:id="2269" w:author="hzhao" w:date="2010-11-02T10:14:00Z">
              <w:r w:rsidRPr="005100AC">
                <w:rPr>
                  <w:rFonts w:eastAsia="宋体"/>
                  <w:sz w:val="22"/>
                  <w:lang w:eastAsia="zh-CN"/>
                </w:rPr>
                <w:t>CAPWAP server IP:        192.168.51.252</w:t>
              </w:r>
            </w:ins>
          </w:p>
          <w:p w:rsidR="005100AC" w:rsidRPr="005100AC" w:rsidRDefault="005100AC" w:rsidP="005100AC">
            <w:pPr>
              <w:pStyle w:val="Body"/>
              <w:rPr>
                <w:ins w:id="2270" w:author="hzhao" w:date="2010-11-02T10:14:00Z"/>
                <w:rFonts w:eastAsia="宋体"/>
                <w:sz w:val="22"/>
                <w:lang w:eastAsia="zh-CN"/>
              </w:rPr>
            </w:pPr>
            <w:ins w:id="2271" w:author="hzhao" w:date="2010-11-02T10:14:00Z">
              <w:r w:rsidRPr="005100AC">
                <w:rPr>
                  <w:rFonts w:eastAsia="宋体"/>
                  <w:sz w:val="22"/>
                  <w:lang w:eastAsia="zh-CN"/>
                </w:rPr>
                <w:t>HiveManager Primary Name:</w:t>
              </w:r>
            </w:ins>
          </w:p>
          <w:p w:rsidR="005100AC" w:rsidRPr="005100AC" w:rsidRDefault="005100AC" w:rsidP="005100AC">
            <w:pPr>
              <w:pStyle w:val="Body"/>
              <w:rPr>
                <w:ins w:id="2272" w:author="hzhao" w:date="2010-11-02T10:14:00Z"/>
                <w:rFonts w:eastAsia="宋体"/>
                <w:sz w:val="22"/>
                <w:lang w:eastAsia="zh-CN"/>
              </w:rPr>
            </w:pPr>
            <w:ins w:id="2273" w:author="hzhao" w:date="2010-11-02T10:14:00Z">
              <w:r w:rsidRPr="005100AC">
                <w:rPr>
                  <w:rFonts w:eastAsia="宋体"/>
                  <w:sz w:val="22"/>
                  <w:lang w:eastAsia="zh-CN"/>
                </w:rPr>
                <w:t xml:space="preserve">HiveManager Backup Name: </w:t>
              </w:r>
            </w:ins>
          </w:p>
          <w:p w:rsidR="005100AC" w:rsidRPr="005100AC" w:rsidRDefault="005100AC" w:rsidP="005100AC">
            <w:pPr>
              <w:pStyle w:val="Body"/>
              <w:rPr>
                <w:ins w:id="2274" w:author="hzhao" w:date="2010-11-02T10:14:00Z"/>
                <w:rFonts w:eastAsia="宋体"/>
                <w:sz w:val="22"/>
                <w:lang w:eastAsia="zh-CN"/>
              </w:rPr>
            </w:pPr>
            <w:ins w:id="2275" w:author="hzhao" w:date="2010-11-02T10:14:00Z">
              <w:r w:rsidRPr="005100AC">
                <w:rPr>
                  <w:rFonts w:eastAsia="宋体"/>
                  <w:sz w:val="22"/>
                  <w:lang w:eastAsia="zh-CN"/>
                </w:rPr>
                <w:t>CAPWAP Default Server Name: staging.aerohive.com</w:t>
              </w:r>
            </w:ins>
          </w:p>
          <w:p w:rsidR="005100AC" w:rsidRPr="005100AC" w:rsidRDefault="005100AC" w:rsidP="005100AC">
            <w:pPr>
              <w:pStyle w:val="Body"/>
              <w:rPr>
                <w:ins w:id="2276" w:author="hzhao" w:date="2010-11-02T10:14:00Z"/>
                <w:rFonts w:eastAsia="宋体"/>
                <w:sz w:val="22"/>
                <w:lang w:eastAsia="zh-CN"/>
              </w:rPr>
            </w:pPr>
            <w:ins w:id="2277" w:author="hzhao" w:date="2010-11-02T10:14:00Z">
              <w:r w:rsidRPr="005100AC">
                <w:rPr>
                  <w:rFonts w:eastAsia="宋体"/>
                  <w:sz w:val="22"/>
                  <w:lang w:eastAsia="zh-CN"/>
                </w:rPr>
                <w:t xml:space="preserve">Virtual HiveManager Name: </w:t>
              </w:r>
            </w:ins>
          </w:p>
          <w:p w:rsidR="005100AC" w:rsidRPr="005100AC" w:rsidRDefault="005100AC" w:rsidP="005100AC">
            <w:pPr>
              <w:pStyle w:val="Body"/>
              <w:rPr>
                <w:ins w:id="2278" w:author="hzhao" w:date="2010-11-02T10:14:00Z"/>
                <w:rFonts w:eastAsia="宋体"/>
                <w:sz w:val="22"/>
                <w:lang w:eastAsia="zh-CN"/>
              </w:rPr>
            </w:pPr>
            <w:ins w:id="2279" w:author="hzhao" w:date="2010-11-02T10:14:00Z">
              <w:r w:rsidRPr="005100AC">
                <w:rPr>
                  <w:rFonts w:eastAsia="宋体"/>
                  <w:sz w:val="22"/>
                  <w:lang w:eastAsia="zh-CN"/>
                </w:rPr>
                <w:t>CAPWAP Choose HiveManager:Predefine Name (UDP mode)</w:t>
              </w:r>
            </w:ins>
          </w:p>
          <w:p w:rsidR="005100AC" w:rsidRPr="005100AC" w:rsidRDefault="005100AC" w:rsidP="005100AC">
            <w:pPr>
              <w:pStyle w:val="Body"/>
              <w:rPr>
                <w:ins w:id="2280" w:author="hzhao" w:date="2010-11-02T10:14:00Z"/>
                <w:rFonts w:eastAsia="宋体"/>
                <w:sz w:val="22"/>
                <w:lang w:eastAsia="zh-CN"/>
              </w:rPr>
            </w:pPr>
            <w:ins w:id="2281" w:author="hzhao" w:date="2010-11-02T10:14:00Z">
              <w:r w:rsidRPr="005100AC">
                <w:rPr>
                  <w:rFonts w:eastAsia="宋体"/>
                  <w:sz w:val="22"/>
                  <w:lang w:eastAsia="zh-CN"/>
                </w:rPr>
                <w:t>Server source Port:      0</w:t>
              </w:r>
            </w:ins>
          </w:p>
          <w:p w:rsidR="005100AC" w:rsidRPr="005100AC" w:rsidRDefault="005100AC" w:rsidP="005100AC">
            <w:pPr>
              <w:pStyle w:val="Body"/>
              <w:rPr>
                <w:ins w:id="2282" w:author="hzhao" w:date="2010-11-02T10:14:00Z"/>
                <w:rFonts w:eastAsia="宋体"/>
                <w:sz w:val="22"/>
                <w:lang w:eastAsia="zh-CN"/>
              </w:rPr>
            </w:pPr>
            <w:ins w:id="2283" w:author="hzhao" w:date="2010-11-02T10:14:00Z">
              <w:r w:rsidRPr="005100AC">
                <w:rPr>
                  <w:rFonts w:eastAsia="宋体"/>
                  <w:sz w:val="22"/>
                  <w:lang w:eastAsia="zh-CN"/>
                </w:rPr>
                <w:t>CAPWAP action:           Waiting for a CAPWAP packet</w:t>
              </w:r>
            </w:ins>
          </w:p>
          <w:p w:rsidR="005100AC" w:rsidRPr="005100AC" w:rsidRDefault="005100AC" w:rsidP="005100AC">
            <w:pPr>
              <w:pStyle w:val="Body"/>
              <w:rPr>
                <w:ins w:id="2284" w:author="hzhao" w:date="2010-11-02T10:14:00Z"/>
                <w:rFonts w:eastAsia="宋体"/>
                <w:sz w:val="22"/>
                <w:lang w:eastAsia="zh-CN"/>
              </w:rPr>
            </w:pPr>
            <w:ins w:id="2285" w:author="hzhao" w:date="2010-11-02T10:14:00Z">
              <w:r w:rsidRPr="005100AC">
                <w:rPr>
                  <w:rFonts w:eastAsia="宋体"/>
                  <w:sz w:val="22"/>
                  <w:lang w:eastAsia="zh-CN"/>
                </w:rPr>
                <w:t>Server destination Port: 80</w:t>
              </w:r>
            </w:ins>
          </w:p>
          <w:p w:rsidR="005100AC" w:rsidRPr="005100AC" w:rsidRDefault="005100AC" w:rsidP="005100AC">
            <w:pPr>
              <w:pStyle w:val="Body"/>
              <w:rPr>
                <w:ins w:id="2286" w:author="hzhao" w:date="2010-11-02T10:14:00Z"/>
                <w:rFonts w:eastAsia="宋体"/>
                <w:sz w:val="22"/>
                <w:lang w:eastAsia="zh-CN"/>
              </w:rPr>
            </w:pPr>
            <w:ins w:id="2287" w:author="hzhao" w:date="2010-11-02T10:14:00Z">
              <w:r w:rsidRPr="005100AC">
                <w:rPr>
                  <w:rFonts w:eastAsia="宋体"/>
                  <w:sz w:val="22"/>
                  <w:lang w:eastAsia="zh-CN"/>
                </w:rPr>
                <w:t>CAPWAP send event:       Disabled</w:t>
              </w:r>
            </w:ins>
          </w:p>
          <w:p w:rsidR="005100AC" w:rsidRPr="005100AC" w:rsidRDefault="005100AC" w:rsidP="005100AC">
            <w:pPr>
              <w:pStyle w:val="Body"/>
              <w:rPr>
                <w:ins w:id="2288" w:author="hzhao" w:date="2010-11-02T10:14:00Z"/>
                <w:rFonts w:eastAsia="宋体"/>
                <w:sz w:val="22"/>
                <w:lang w:eastAsia="zh-CN"/>
              </w:rPr>
            </w:pPr>
            <w:ins w:id="2289" w:author="hzhao" w:date="2010-11-02T10:14:00Z">
              <w:r w:rsidRPr="005100AC">
                <w:rPr>
                  <w:rFonts w:eastAsia="宋体"/>
                  <w:sz w:val="22"/>
                  <w:lang w:eastAsia="zh-CN"/>
                </w:rPr>
                <w:t>CAPWAP DTLS state:       Enabled</w:t>
              </w:r>
            </w:ins>
          </w:p>
          <w:p w:rsidR="000927BD" w:rsidRPr="00923513" w:rsidRDefault="005100AC" w:rsidP="005100AC">
            <w:pPr>
              <w:pStyle w:val="Body"/>
              <w:rPr>
                <w:rFonts w:eastAsia="宋体"/>
                <w:sz w:val="22"/>
                <w:lang w:eastAsia="zh-CN"/>
              </w:rPr>
            </w:pPr>
            <w:ins w:id="2290" w:author="hzhao" w:date="2010-11-02T10:14:00Z">
              <w:r w:rsidRPr="005100AC">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291" w:author="hzhao" w:date="2010-11-29T14:43:00Z">
        <w:r w:rsidR="00160E94" w:rsidDel="002C2643">
          <w:rPr>
            <w:rFonts w:eastAsia="宋体" w:hint="eastAsia"/>
            <w:sz w:val="21"/>
            <w:szCs w:val="21"/>
            <w:lang w:eastAsia="zh-CN"/>
          </w:rPr>
          <w:delText>22</w:delText>
        </w:r>
      </w:del>
      <w:ins w:id="2292" w:author="hzhao" w:date="2010-11-29T14:43:00Z">
        <w:r w:rsidR="002C2643">
          <w:rPr>
            <w:rFonts w:eastAsia="宋体" w:hint="eastAsia"/>
            <w:sz w:val="21"/>
            <w:szCs w:val="21"/>
            <w:lang w:eastAsia="zh-CN"/>
          </w:rPr>
          <w:t>23</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293" w:author="hzhao" w:date="2010-11-29T14:43:00Z">
              <w:r w:rsidR="00160E94" w:rsidDel="002C2643">
                <w:rPr>
                  <w:rFonts w:ascii="Arial" w:eastAsia="宋体" w:hAnsi="Arial" w:cs="Arial" w:hint="eastAsia"/>
                  <w:sz w:val="21"/>
                  <w:szCs w:val="21"/>
                  <w:lang w:eastAsia="zh-CN"/>
                </w:rPr>
                <w:delText>22</w:delText>
              </w:r>
            </w:del>
            <w:ins w:id="2294" w:author="hzhao" w:date="2010-11-29T14:43:00Z">
              <w:r w:rsidR="002C2643">
                <w:rPr>
                  <w:rFonts w:ascii="Arial" w:eastAsia="宋体" w:hAnsi="Arial" w:cs="Arial" w:hint="eastAsia"/>
                  <w:sz w:val="21"/>
                  <w:szCs w:val="21"/>
                  <w:lang w:eastAsia="zh-CN"/>
                </w:rPr>
                <w:t>23</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64110" w:rsidRPr="00923513" w:rsidRDefault="00160E94" w:rsidP="00964110">
            <w:pPr>
              <w:pStyle w:val="Body"/>
              <w:rPr>
                <w:ins w:id="2295" w:author="hzhao" w:date="2010-11-01T14:44:00Z"/>
                <w:rFonts w:eastAsia="宋体"/>
                <w:sz w:val="22"/>
                <w:lang w:eastAsia="zh-CN"/>
              </w:rPr>
            </w:pPr>
            <w:r w:rsidRPr="00923513">
              <w:rPr>
                <w:rFonts w:eastAsia="宋体" w:hint="eastAsia"/>
                <w:sz w:val="22"/>
                <w:lang w:eastAsia="zh-CN"/>
              </w:rPr>
              <w:t xml:space="preserve"> </w:t>
            </w:r>
            <w:del w:id="2296" w:author="hzhao" w:date="2010-11-01T14:44:00Z">
              <w:r w:rsidDel="00964110">
                <w:rPr>
                  <w:rFonts w:eastAsia="宋体"/>
                  <w:sz w:val="22"/>
                  <w:lang w:eastAsia="zh-CN"/>
                </w:rPr>
                <w:delText>T</w:delText>
              </w:r>
              <w:r w:rsidDel="00964110">
                <w:rPr>
                  <w:rFonts w:eastAsia="宋体" w:hint="eastAsia"/>
                  <w:sz w:val="22"/>
                  <w:lang w:eastAsia="zh-CN"/>
                </w:rPr>
                <w:delText>opology1</w:delText>
              </w:r>
            </w:del>
            <w:ins w:id="2297" w:author="hzhao" w:date="2010-11-01T14:44:00Z">
              <w:r w:rsidR="00964110">
                <w:rPr>
                  <w:rFonts w:eastAsia="宋体" w:hint="eastAsia"/>
                  <w:sz w:val="22"/>
                  <w:lang w:eastAsia="zh-CN"/>
                </w:rPr>
                <w:t xml:space="preserve"> AP------L3 Switch------HM</w:t>
              </w:r>
            </w:ins>
          </w:p>
          <w:p w:rsidR="00964110" w:rsidRDefault="00964110" w:rsidP="00964110">
            <w:pPr>
              <w:pStyle w:val="Body"/>
              <w:rPr>
                <w:ins w:id="2298" w:author="hzhao" w:date="2010-11-01T14:44:00Z"/>
                <w:rFonts w:eastAsia="宋体"/>
                <w:sz w:val="22"/>
                <w:lang w:eastAsia="zh-CN"/>
              </w:rPr>
            </w:pPr>
            <w:ins w:id="2299" w:author="hzhao" w:date="2010-11-01T14:44:00Z">
              <w:r>
                <w:rPr>
                  <w:rFonts w:eastAsia="宋体" w:hint="eastAsia"/>
                  <w:sz w:val="22"/>
                  <w:lang w:eastAsia="zh-CN"/>
                </w:rPr>
                <w:t xml:space="preserve">                               |</w:t>
              </w:r>
            </w:ins>
          </w:p>
          <w:p w:rsidR="00160E94" w:rsidRPr="00923513" w:rsidRDefault="00964110" w:rsidP="00964110">
            <w:pPr>
              <w:pStyle w:val="Body"/>
              <w:rPr>
                <w:rFonts w:eastAsia="宋体"/>
                <w:sz w:val="22"/>
                <w:lang w:eastAsia="zh-CN"/>
              </w:rPr>
            </w:pPr>
            <w:ins w:id="2300" w:author="hzhao" w:date="2010-11-01T14:44: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AD1D2B">
            <w:pPr>
              <w:pStyle w:val="Body"/>
              <w:rPr>
                <w:rFonts w:eastAsia="宋体"/>
                <w:sz w:val="22"/>
                <w:lang w:eastAsia="zh-CN"/>
              </w:rPr>
            </w:pPr>
            <w:r w:rsidRPr="00160E94">
              <w:rPr>
                <w:rFonts w:eastAsia="宋体"/>
                <w:sz w:val="22"/>
                <w:lang w:eastAsia="zh-CN"/>
              </w:rPr>
              <w:t xml:space="preserve">AP use pre-define server name in TCP if dns server haven’t defined “hivemanger” and </w:t>
            </w:r>
            <w:del w:id="2301" w:author="hzhao" w:date="2010-11-02T10:15:00Z">
              <w:r w:rsidRPr="00160E94" w:rsidDel="00AD1D2B">
                <w:rPr>
                  <w:rFonts w:eastAsia="宋体"/>
                  <w:sz w:val="22"/>
                  <w:lang w:eastAsia="zh-CN"/>
                </w:rPr>
                <w:delText>hivemanger doesn’t exist in same vlan</w:delText>
              </w:r>
            </w:del>
            <w:ins w:id="2302" w:author="hzhao" w:date="2010-11-02T10:15:00Z">
              <w:r w:rsidR="00AD1D2B">
                <w:rPr>
                  <w:rFonts w:eastAsia="宋体" w:hint="eastAsia"/>
                  <w:sz w:val="22"/>
                  <w:lang w:eastAsia="zh-CN"/>
                </w:rPr>
                <w:t xml:space="preserve"> try </w:t>
              </w:r>
              <w:r w:rsidR="00AD1D2B">
                <w:rPr>
                  <w:rFonts w:eastAsia="宋体"/>
                  <w:sz w:val="22"/>
                  <w:lang w:eastAsia="zh-CN"/>
                </w:rPr>
                <w:t>broadcast</w:t>
              </w:r>
              <w:r w:rsidR="00AD1D2B">
                <w:rPr>
                  <w:rFonts w:eastAsia="宋体" w:hint="eastAsia"/>
                  <w:sz w:val="22"/>
                  <w:lang w:eastAsia="zh-CN"/>
                </w:rPr>
                <w:t xml:space="preserve"> failed</w:t>
              </w:r>
            </w:ins>
            <w:r w:rsidRPr="00160E94">
              <w:rPr>
                <w:rFonts w:eastAsia="宋体"/>
                <w:sz w:val="22"/>
                <w:lang w:eastAsia="zh-CN"/>
              </w:rPr>
              <w:t xml:space="preserve"> and </w:t>
            </w:r>
            <w:ins w:id="2303" w:author="hzhao" w:date="2010-11-02T10:17:00Z">
              <w:r w:rsidR="00AD1D2B">
                <w:rPr>
                  <w:rFonts w:eastAsia="宋体" w:hint="eastAsia"/>
                  <w:sz w:val="22"/>
                  <w:lang w:eastAsia="zh-CN"/>
                </w:rPr>
                <w:t xml:space="preserve">try </w:t>
              </w:r>
            </w:ins>
            <w:r w:rsidRPr="00160E94">
              <w:rPr>
                <w:rFonts w:eastAsia="宋体"/>
                <w:sz w:val="22"/>
                <w:lang w:eastAsia="zh-CN"/>
              </w:rPr>
              <w:t xml:space="preserve">stage server </w:t>
            </w:r>
            <w:del w:id="2304" w:author="hzhao" w:date="2010-11-02T10:17:00Z">
              <w:r w:rsidRPr="00160E94" w:rsidDel="00AD1D2B">
                <w:rPr>
                  <w:rFonts w:eastAsia="宋体"/>
                  <w:sz w:val="22"/>
                  <w:lang w:eastAsia="zh-CN"/>
                </w:rPr>
                <w:delText>exists which use TCP</w:delText>
              </w:r>
            </w:del>
            <w:ins w:id="2305" w:author="hzhao" w:date="2010-11-02T10:17:00Z">
              <w:r w:rsidR="00AD1D2B">
                <w:rPr>
                  <w:rFonts w:eastAsia="宋体" w:hint="eastAsia"/>
                  <w:sz w:val="22"/>
                  <w:lang w:eastAsia="zh-CN"/>
                </w:rPr>
                <w:t xml:space="preserve"> with UDP failed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AD1D2B" w:rsidP="00160E94">
            <w:pPr>
              <w:pStyle w:val="Body"/>
              <w:rPr>
                <w:ins w:id="2306" w:author="hzhao" w:date="2010-11-02T10:15:00Z"/>
                <w:rFonts w:eastAsia="宋体"/>
                <w:sz w:val="22"/>
                <w:lang w:eastAsia="zh-CN"/>
              </w:rPr>
            </w:pPr>
            <w:ins w:id="2307" w:author="hzhao" w:date="2010-11-02T10:15:00Z">
              <w:r>
                <w:rPr>
                  <w:rFonts w:eastAsia="宋体" w:hint="eastAsia"/>
                  <w:sz w:val="22"/>
                  <w:lang w:eastAsia="zh-CN"/>
                </w:rPr>
                <w:t>Don</w:t>
              </w:r>
              <w:r>
                <w:rPr>
                  <w:rFonts w:eastAsia="宋体"/>
                  <w:sz w:val="22"/>
                  <w:lang w:eastAsia="zh-CN"/>
                </w:rPr>
                <w:t>’</w:t>
              </w:r>
              <w:r>
                <w:rPr>
                  <w:rFonts w:eastAsia="宋体" w:hint="eastAsia"/>
                  <w:sz w:val="22"/>
                  <w:lang w:eastAsia="zh-CN"/>
                </w:rPr>
                <w:t>t config hivemanager in DNS server</w:t>
              </w:r>
            </w:ins>
          </w:p>
          <w:p w:rsidR="00AD1D2B" w:rsidRPr="00923513" w:rsidRDefault="00AD1D2B" w:rsidP="00160E94">
            <w:pPr>
              <w:pStyle w:val="Body"/>
              <w:rPr>
                <w:rFonts w:eastAsia="宋体"/>
                <w:sz w:val="22"/>
                <w:lang w:eastAsia="zh-CN"/>
              </w:rPr>
            </w:pPr>
            <w:ins w:id="2308" w:author="hzhao" w:date="2010-11-02T10:15:00Z">
              <w:r>
                <w:rPr>
                  <w:rFonts w:eastAsia="宋体" w:hint="eastAsia"/>
                  <w:sz w:val="22"/>
                  <w:lang w:eastAsia="zh-CN"/>
                </w:rPr>
                <w:t>Config stage server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AD1D2B" w:rsidP="00160E94">
            <w:pPr>
              <w:pStyle w:val="Body"/>
              <w:rPr>
                <w:ins w:id="2309" w:author="hzhao" w:date="2010-11-02T10:15:00Z"/>
                <w:rFonts w:eastAsia="宋体"/>
                <w:sz w:val="22"/>
                <w:lang w:eastAsia="zh-CN"/>
              </w:rPr>
            </w:pPr>
            <w:ins w:id="2310" w:author="hzhao" w:date="2010-11-02T10:15:00Z">
              <w:r>
                <w:rPr>
                  <w:rFonts w:eastAsia="宋体" w:hint="eastAsia"/>
                  <w:sz w:val="22"/>
                  <w:lang w:eastAsia="zh-CN"/>
                </w:rPr>
                <w:t>1.Set capwap client server port to 80</w:t>
              </w:r>
            </w:ins>
          </w:p>
          <w:p w:rsidR="00AD1D2B" w:rsidRDefault="00AD1D2B" w:rsidP="00160E94">
            <w:pPr>
              <w:pStyle w:val="Body"/>
              <w:rPr>
                <w:ins w:id="2311" w:author="hzhao" w:date="2010-11-02T10:16:00Z"/>
                <w:rFonts w:eastAsia="宋体"/>
                <w:sz w:val="22"/>
                <w:lang w:eastAsia="zh-CN"/>
              </w:rPr>
            </w:pPr>
            <w:ins w:id="2312" w:author="hzhao" w:date="2010-11-02T10:16:00Z">
              <w:r>
                <w:rPr>
                  <w:rFonts w:eastAsia="宋体" w:hint="eastAsia"/>
                  <w:sz w:val="22"/>
                  <w:lang w:eastAsia="zh-CN"/>
                </w:rPr>
                <w:t>2. Open _debug capwap ha and debug console to check work flow for capwap choose HM(no capwap client enable, capwap client enable), check if AP connect to HM</w:t>
              </w:r>
            </w:ins>
          </w:p>
          <w:p w:rsidR="00AD1D2B" w:rsidRPr="00AD1D2B" w:rsidRDefault="00AD1D2B" w:rsidP="00160E94">
            <w:pPr>
              <w:pStyle w:val="Body"/>
              <w:rPr>
                <w:rFonts w:eastAsia="宋体"/>
                <w:sz w:val="22"/>
                <w:lang w:eastAsia="zh-CN"/>
              </w:rPr>
            </w:pPr>
            <w:ins w:id="2313" w:author="hzhao" w:date="2010-11-02T10:16: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314" w:author="hzhao" w:date="2010-11-02T10:17:00Z">
              <w:r w:rsidR="00AD1D2B">
                <w:rPr>
                  <w:rFonts w:eastAsia="宋体" w:hint="eastAsia"/>
                  <w:sz w:val="22"/>
                  <w:lang w:eastAsia="zh-CN"/>
                </w:rPr>
                <w:t xml:space="preserve">AP use stage server in TCP and port 80 to connect to HM,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D1D2B" w:rsidRPr="00E51689" w:rsidRDefault="00AD1D2B" w:rsidP="00AD1D2B">
            <w:pPr>
              <w:pStyle w:val="Body"/>
              <w:rPr>
                <w:ins w:id="2315" w:author="hzhao" w:date="2010-11-02T10:18:00Z"/>
                <w:rFonts w:eastAsia="宋体"/>
                <w:sz w:val="22"/>
                <w:lang w:eastAsia="zh-CN"/>
              </w:rPr>
            </w:pPr>
            <w:ins w:id="2316" w:author="hzhao" w:date="2010-11-02T10:18:00Z">
              <w:r w:rsidRPr="00E51689">
                <w:rPr>
                  <w:rFonts w:eastAsia="宋体"/>
                  <w:sz w:val="22"/>
                  <w:lang w:eastAsia="zh-CN"/>
                </w:rPr>
                <w:t>AH-0e5300#show running-config | in capwap</w:t>
              </w:r>
            </w:ins>
          </w:p>
          <w:p w:rsidR="00AD1D2B" w:rsidRDefault="00AD1D2B" w:rsidP="00AD1D2B">
            <w:pPr>
              <w:pStyle w:val="Body"/>
              <w:rPr>
                <w:ins w:id="2317" w:author="hzhao" w:date="2010-11-02T10:18:00Z"/>
                <w:rFonts w:eastAsia="宋体"/>
                <w:sz w:val="22"/>
                <w:lang w:eastAsia="zh-CN"/>
              </w:rPr>
            </w:pPr>
            <w:ins w:id="2318" w:author="hzhao" w:date="2010-11-02T10:18:00Z">
              <w:r w:rsidRPr="00E51689">
                <w:rPr>
                  <w:rFonts w:eastAsia="宋体"/>
                  <w:sz w:val="22"/>
                  <w:lang w:eastAsia="zh-CN"/>
                </w:rPr>
                <w:t>capwap client server port 80</w:t>
              </w:r>
            </w:ins>
          </w:p>
          <w:p w:rsidR="00160E94" w:rsidRDefault="00160E94" w:rsidP="00160E94">
            <w:pPr>
              <w:pStyle w:val="Body"/>
              <w:rPr>
                <w:ins w:id="2319" w:author="hzhao" w:date="2010-11-02T10:18:00Z"/>
                <w:rFonts w:eastAsia="宋体"/>
                <w:sz w:val="22"/>
                <w:lang w:eastAsia="zh-CN"/>
              </w:rPr>
            </w:pPr>
          </w:p>
          <w:p w:rsidR="00AD1D2B" w:rsidRDefault="00AD1D2B" w:rsidP="00160E94">
            <w:pPr>
              <w:pStyle w:val="Body"/>
              <w:rPr>
                <w:ins w:id="2320" w:author="hzhao" w:date="2010-11-02T10:18:00Z"/>
                <w:rFonts w:eastAsia="宋体"/>
                <w:sz w:val="22"/>
                <w:lang w:eastAsia="zh-CN"/>
              </w:rPr>
            </w:pPr>
          </w:p>
          <w:p w:rsidR="00AA4904" w:rsidRPr="00AA4904" w:rsidRDefault="00AA4904" w:rsidP="00AA4904">
            <w:pPr>
              <w:pStyle w:val="Body"/>
              <w:rPr>
                <w:ins w:id="2321" w:author="hzhao" w:date="2010-11-02T10:24:00Z"/>
                <w:rFonts w:eastAsia="宋体"/>
                <w:sz w:val="22"/>
                <w:lang w:eastAsia="zh-CN"/>
              </w:rPr>
            </w:pPr>
            <w:ins w:id="2322" w:author="hzhao" w:date="2010-11-02T10:24:00Z">
              <w:r w:rsidRPr="00AA4904">
                <w:rPr>
                  <w:rFonts w:eastAsia="宋体"/>
                  <w:sz w:val="22"/>
                  <w:lang w:eastAsia="zh-CN"/>
                </w:rPr>
                <w:t xml:space="preserve">AH-0e5300#capwap client enable </w:t>
              </w:r>
            </w:ins>
          </w:p>
          <w:p w:rsidR="00AA4904" w:rsidRPr="00AA4904" w:rsidRDefault="00AA4904" w:rsidP="00AA4904">
            <w:pPr>
              <w:pStyle w:val="Body"/>
              <w:rPr>
                <w:ins w:id="2323" w:author="hzhao" w:date="2010-11-02T10:24:00Z"/>
                <w:rFonts w:eastAsia="宋体"/>
                <w:sz w:val="22"/>
                <w:lang w:eastAsia="zh-CN"/>
              </w:rPr>
            </w:pPr>
            <w:ins w:id="2324" w:author="hzhao" w:date="2010-11-02T10:24:00Z">
              <w:r w:rsidRPr="00AA4904">
                <w:rPr>
                  <w:rFonts w:eastAsia="宋体"/>
                  <w:sz w:val="22"/>
                  <w:lang w:eastAsia="zh-CN"/>
                </w:rPr>
                <w:t>AH-0e5300#2010-11-02 02:20:52 debug   [capwap_ha, ah_capwap_func.c, 2138]: get hivemanager name from scd (first:, second:).</w:t>
              </w:r>
            </w:ins>
          </w:p>
          <w:p w:rsidR="00AA4904" w:rsidRPr="00AA4904" w:rsidRDefault="00AA4904" w:rsidP="00AA4904">
            <w:pPr>
              <w:pStyle w:val="Body"/>
              <w:rPr>
                <w:ins w:id="2325" w:author="hzhao" w:date="2010-11-02T10:24:00Z"/>
                <w:rFonts w:eastAsia="宋体"/>
                <w:sz w:val="22"/>
                <w:lang w:eastAsia="zh-CN"/>
              </w:rPr>
            </w:pPr>
            <w:ins w:id="2326" w:author="hzhao" w:date="2010-11-02T10:24:00Z">
              <w:r w:rsidRPr="00AA4904">
                <w:rPr>
                  <w:rFonts w:eastAsia="宋体"/>
                  <w:sz w:val="22"/>
                  <w:lang w:eastAsia="zh-CN"/>
                </w:rPr>
                <w:t>2010-11-02 02:20:52 debug   [capwap_ha, ah_capwap_func.c, 1913]: user doesn't config primary and backup HM's name,use fixed server name and pre-defined server name to try</w:t>
              </w:r>
            </w:ins>
          </w:p>
          <w:p w:rsidR="00AA4904" w:rsidRPr="00AA4904" w:rsidRDefault="00AA4904" w:rsidP="00AA4904">
            <w:pPr>
              <w:pStyle w:val="Body"/>
              <w:rPr>
                <w:ins w:id="2327" w:author="hzhao" w:date="2010-11-02T10:24:00Z"/>
                <w:rFonts w:eastAsia="宋体"/>
                <w:sz w:val="22"/>
                <w:lang w:eastAsia="zh-CN"/>
              </w:rPr>
            </w:pPr>
            <w:ins w:id="2328" w:author="hzhao" w:date="2010-11-02T10:24:00Z">
              <w:r w:rsidRPr="00AA4904">
                <w:rPr>
                  <w:rFonts w:eastAsia="宋体"/>
                  <w:sz w:val="22"/>
                  <w:lang w:eastAsia="zh-CN"/>
                </w:rPr>
                <w:t>2010-11-02 02:20:52 debug   [capwap_ha, ah_capwap_func.c, 1798]: can not get ip from HM's name:(hivemanager)</w:t>
              </w:r>
            </w:ins>
          </w:p>
          <w:p w:rsidR="00AA4904" w:rsidRPr="00AA4904" w:rsidRDefault="00AA4904" w:rsidP="00AA4904">
            <w:pPr>
              <w:pStyle w:val="Body"/>
              <w:rPr>
                <w:ins w:id="2329" w:author="hzhao" w:date="2010-11-02T10:24:00Z"/>
                <w:rFonts w:eastAsia="宋体"/>
                <w:sz w:val="22"/>
                <w:lang w:eastAsia="zh-CN"/>
              </w:rPr>
            </w:pPr>
            <w:ins w:id="2330" w:author="hzhao" w:date="2010-11-02T10:24:00Z">
              <w:r w:rsidRPr="00AA4904">
                <w:rPr>
                  <w:rFonts w:eastAsia="宋体"/>
                  <w:sz w:val="22"/>
                  <w:lang w:eastAsia="zh-CN"/>
                </w:rPr>
                <w:t>2010-11-02 02:21:08 debug   [capwap_ha, ah_capwap_func.c, 1804]: get capwap server ip (192.168.51.252) for name (staging.aerohive.com)</w:t>
              </w:r>
            </w:ins>
          </w:p>
          <w:p w:rsidR="00AA4904" w:rsidRPr="00AA4904" w:rsidRDefault="00AA4904" w:rsidP="00AA4904">
            <w:pPr>
              <w:pStyle w:val="Body"/>
              <w:rPr>
                <w:ins w:id="2331" w:author="hzhao" w:date="2010-11-02T10:24:00Z"/>
                <w:rFonts w:eastAsia="宋体"/>
                <w:sz w:val="22"/>
                <w:lang w:eastAsia="zh-CN"/>
              </w:rPr>
            </w:pPr>
            <w:ins w:id="2332" w:author="hzhao" w:date="2010-11-02T10:24:00Z">
              <w:r w:rsidRPr="00AA4904">
                <w:rPr>
                  <w:rFonts w:eastAsia="宋体"/>
                  <w:sz w:val="22"/>
                  <w:lang w:eastAsia="zh-CN"/>
                </w:rPr>
                <w:t>2010-11-02 02:21:08 debug   [capwap_ha, ah_capwap_func.c, 1960]: use broadcast, ip=0.0.0.0, port=80</w:t>
              </w:r>
            </w:ins>
          </w:p>
          <w:p w:rsidR="00AA4904" w:rsidRPr="00AA4904" w:rsidRDefault="00AA4904" w:rsidP="00AA4904">
            <w:pPr>
              <w:pStyle w:val="Body"/>
              <w:rPr>
                <w:ins w:id="2333" w:author="hzhao" w:date="2010-11-02T10:24:00Z"/>
                <w:rFonts w:eastAsia="宋体"/>
                <w:sz w:val="22"/>
                <w:lang w:eastAsia="zh-CN"/>
              </w:rPr>
            </w:pPr>
            <w:ins w:id="2334" w:author="hzhao" w:date="2010-11-02T10:24:00Z">
              <w:r w:rsidRPr="00AA4904">
                <w:rPr>
                  <w:rFonts w:eastAsia="宋体"/>
                  <w:sz w:val="22"/>
                  <w:lang w:eastAsia="zh-CN"/>
                </w:rPr>
                <w:t>2010-11-02 02:22:41 debug   [capwap_ha, ah_capwap_func.c, 2138]: get hivemanager name from scd (first:, second:).</w:t>
              </w:r>
            </w:ins>
          </w:p>
          <w:p w:rsidR="00AA4904" w:rsidRPr="00AA4904" w:rsidRDefault="00AA4904" w:rsidP="00AA4904">
            <w:pPr>
              <w:pStyle w:val="Body"/>
              <w:rPr>
                <w:ins w:id="2335" w:author="hzhao" w:date="2010-11-02T10:24:00Z"/>
                <w:rFonts w:eastAsia="宋体"/>
                <w:sz w:val="22"/>
                <w:lang w:eastAsia="zh-CN"/>
              </w:rPr>
            </w:pPr>
            <w:ins w:id="2336" w:author="hzhao" w:date="2010-11-02T10:24:00Z">
              <w:r w:rsidRPr="00AA4904">
                <w:rPr>
                  <w:rFonts w:eastAsia="宋体"/>
                  <w:sz w:val="22"/>
                  <w:lang w:eastAsia="zh-CN"/>
                </w:rPr>
                <w:t>2010-11-02 02:22:41 debug   [capwap_ha, ah_capwap_func.c, 1913]: user doesn't config primary and backup HM's name,use fixed server name and pre-defined server name to try</w:t>
              </w:r>
            </w:ins>
          </w:p>
          <w:p w:rsidR="00AA4904" w:rsidRPr="00AA4904" w:rsidRDefault="00AA4904" w:rsidP="00AA4904">
            <w:pPr>
              <w:pStyle w:val="Body"/>
              <w:rPr>
                <w:ins w:id="2337" w:author="hzhao" w:date="2010-11-02T10:24:00Z"/>
                <w:rFonts w:eastAsia="宋体"/>
                <w:sz w:val="22"/>
                <w:lang w:eastAsia="zh-CN"/>
              </w:rPr>
            </w:pPr>
            <w:ins w:id="2338" w:author="hzhao" w:date="2010-11-02T10:24:00Z">
              <w:r w:rsidRPr="00AA4904">
                <w:rPr>
                  <w:rFonts w:eastAsia="宋体"/>
                  <w:sz w:val="22"/>
                  <w:lang w:eastAsia="zh-CN"/>
                </w:rPr>
                <w:t>2010-11-02 02:22:41 debug   [capwap_ha, ah_capwap_func.c, 1798]: can not get ip from HM's name:(hivemanager)</w:t>
              </w:r>
            </w:ins>
          </w:p>
          <w:p w:rsidR="00AA4904" w:rsidRPr="00AA4904" w:rsidRDefault="00AA4904" w:rsidP="00AA4904">
            <w:pPr>
              <w:pStyle w:val="Body"/>
              <w:rPr>
                <w:ins w:id="2339" w:author="hzhao" w:date="2010-11-02T10:24:00Z"/>
                <w:rFonts w:eastAsia="宋体"/>
                <w:sz w:val="22"/>
                <w:lang w:eastAsia="zh-CN"/>
              </w:rPr>
            </w:pPr>
            <w:ins w:id="2340" w:author="hzhao" w:date="2010-11-02T10:24:00Z">
              <w:r w:rsidRPr="00AA4904">
                <w:rPr>
                  <w:rFonts w:eastAsia="宋体"/>
                  <w:sz w:val="22"/>
                  <w:lang w:eastAsia="zh-CN"/>
                </w:rPr>
                <w:t>2010-11-02 02:22:56 debug   [capwap_ha, ah_capwap_func.c, 1804]: get capwap server ip (192.168.51.252) for name (staging.aerohive.com)</w:t>
              </w:r>
            </w:ins>
          </w:p>
          <w:p w:rsidR="00AA4904" w:rsidRPr="00AA4904" w:rsidRDefault="00AA4904" w:rsidP="00AA4904">
            <w:pPr>
              <w:pStyle w:val="Body"/>
              <w:rPr>
                <w:ins w:id="2341" w:author="hzhao" w:date="2010-11-02T10:24:00Z"/>
                <w:rFonts w:eastAsia="宋体"/>
                <w:sz w:val="22"/>
                <w:lang w:eastAsia="zh-CN"/>
              </w:rPr>
            </w:pPr>
            <w:ins w:id="2342" w:author="hzhao" w:date="2010-11-02T10:24:00Z">
              <w:r w:rsidRPr="00AA4904">
                <w:rPr>
                  <w:rFonts w:eastAsia="宋体"/>
                  <w:sz w:val="22"/>
                  <w:lang w:eastAsia="zh-CN"/>
                </w:rPr>
                <w:t>2010-11-02 02:22:56 debug   [capwap_ha, ah_capwap_func.c, 1974]: use predefine server(UDP), ip=192.168.51.252, port=80</w:t>
              </w:r>
            </w:ins>
          </w:p>
          <w:p w:rsidR="00AA4904" w:rsidRPr="00AA4904" w:rsidRDefault="00AA4904" w:rsidP="00AA4904">
            <w:pPr>
              <w:pStyle w:val="Body"/>
              <w:rPr>
                <w:ins w:id="2343" w:author="hzhao" w:date="2010-11-02T10:24:00Z"/>
                <w:rFonts w:eastAsia="宋体"/>
                <w:sz w:val="22"/>
                <w:lang w:eastAsia="zh-CN"/>
              </w:rPr>
            </w:pPr>
            <w:ins w:id="2344" w:author="hzhao" w:date="2010-11-02T10:24:00Z">
              <w:r w:rsidRPr="00AA4904">
                <w:rPr>
                  <w:rFonts w:eastAsia="宋体"/>
                  <w:sz w:val="22"/>
                  <w:lang w:eastAsia="zh-CN"/>
                </w:rPr>
                <w:t>2010-11-02 02:24:31 debug   [capwap_ha, ah_capwap_func.c, 2138]: get hivemanager name from scd (first:, second:).</w:t>
              </w:r>
            </w:ins>
          </w:p>
          <w:p w:rsidR="00AA4904" w:rsidRPr="00AA4904" w:rsidRDefault="00AA4904" w:rsidP="00AA4904">
            <w:pPr>
              <w:pStyle w:val="Body"/>
              <w:rPr>
                <w:ins w:id="2345" w:author="hzhao" w:date="2010-11-02T10:24:00Z"/>
                <w:rFonts w:eastAsia="宋体"/>
                <w:sz w:val="22"/>
                <w:lang w:eastAsia="zh-CN"/>
              </w:rPr>
            </w:pPr>
            <w:ins w:id="2346" w:author="hzhao" w:date="2010-11-02T10:24:00Z">
              <w:r w:rsidRPr="00AA4904">
                <w:rPr>
                  <w:rFonts w:eastAsia="宋体"/>
                  <w:sz w:val="22"/>
                  <w:lang w:eastAsia="zh-CN"/>
                </w:rPr>
                <w:t>2010-11-02 02:24:31 debug   [capwap_ha, ah_capwap_func.c, 1913]: user doesn't config primary and backup HM's name,use fixed server name and pre-defined server name to try</w:t>
              </w:r>
            </w:ins>
          </w:p>
          <w:p w:rsidR="00AA4904" w:rsidRPr="00AA4904" w:rsidRDefault="00AA4904" w:rsidP="00AA4904">
            <w:pPr>
              <w:pStyle w:val="Body"/>
              <w:rPr>
                <w:ins w:id="2347" w:author="hzhao" w:date="2010-11-02T10:24:00Z"/>
                <w:rFonts w:eastAsia="宋体"/>
                <w:sz w:val="22"/>
                <w:lang w:eastAsia="zh-CN"/>
              </w:rPr>
            </w:pPr>
            <w:ins w:id="2348" w:author="hzhao" w:date="2010-11-02T10:24:00Z">
              <w:r w:rsidRPr="00AA4904">
                <w:rPr>
                  <w:rFonts w:eastAsia="宋体"/>
                  <w:sz w:val="22"/>
                  <w:lang w:eastAsia="zh-CN"/>
                </w:rPr>
                <w:t>2010-11-02 02:24:31 debug   [capwap_ha, ah_capwap_func.c, 1798]: can not get ip from HM's name:(hivemanager)</w:t>
              </w:r>
            </w:ins>
          </w:p>
          <w:p w:rsidR="00AA4904" w:rsidRPr="00AA4904" w:rsidRDefault="00AA4904" w:rsidP="00AA4904">
            <w:pPr>
              <w:pStyle w:val="Body"/>
              <w:rPr>
                <w:ins w:id="2349" w:author="hzhao" w:date="2010-11-02T10:24:00Z"/>
                <w:rFonts w:eastAsia="宋体"/>
                <w:sz w:val="22"/>
                <w:lang w:eastAsia="zh-CN"/>
              </w:rPr>
            </w:pPr>
            <w:ins w:id="2350" w:author="hzhao" w:date="2010-11-02T10:24:00Z">
              <w:r w:rsidRPr="00AA4904">
                <w:rPr>
                  <w:rFonts w:eastAsia="宋体"/>
                  <w:sz w:val="22"/>
                  <w:lang w:eastAsia="zh-CN"/>
                </w:rPr>
                <w:t>2010-11-02 02:24:47 debug   [capwap_ha, ah_capwap_func.c, 1804]: get capwap server ip (192.168.51.252) for name (staging.aerohive.com)</w:t>
              </w:r>
            </w:ins>
          </w:p>
          <w:p w:rsidR="00AD1D2B" w:rsidRDefault="00AA4904" w:rsidP="00AA4904">
            <w:pPr>
              <w:pStyle w:val="Body"/>
              <w:rPr>
                <w:ins w:id="2351" w:author="hzhao" w:date="2010-11-02T10:24:00Z"/>
                <w:rFonts w:eastAsia="宋体"/>
                <w:sz w:val="22"/>
                <w:lang w:eastAsia="zh-CN"/>
              </w:rPr>
            </w:pPr>
            <w:ins w:id="2352" w:author="hzhao" w:date="2010-11-02T10:24:00Z">
              <w:r w:rsidRPr="00AA4904">
                <w:rPr>
                  <w:rFonts w:eastAsia="宋体"/>
                  <w:sz w:val="22"/>
                  <w:lang w:eastAsia="zh-CN"/>
                </w:rPr>
                <w:t>2010-11-02 02:24:47 debug   [capwap_ha, ah_capwap_func.c, 1985]: use predefine server(TCP), ip=192.168.51.252, port=80</w:t>
              </w:r>
            </w:ins>
          </w:p>
          <w:p w:rsidR="00AA4904" w:rsidRDefault="00AA4904" w:rsidP="00AA4904">
            <w:pPr>
              <w:pStyle w:val="Body"/>
              <w:rPr>
                <w:ins w:id="2353" w:author="hzhao" w:date="2010-11-02T10:24:00Z"/>
                <w:rFonts w:eastAsia="宋体"/>
                <w:sz w:val="22"/>
                <w:lang w:eastAsia="zh-CN"/>
              </w:rPr>
            </w:pPr>
          </w:p>
          <w:p w:rsidR="00AA4904" w:rsidRPr="00AA4904" w:rsidRDefault="00AA4904" w:rsidP="00AA4904">
            <w:pPr>
              <w:pStyle w:val="Body"/>
              <w:rPr>
                <w:ins w:id="2354" w:author="hzhao" w:date="2010-11-02T10:25:00Z"/>
                <w:rFonts w:eastAsia="宋体"/>
                <w:sz w:val="22"/>
                <w:lang w:eastAsia="zh-CN"/>
              </w:rPr>
            </w:pPr>
            <w:ins w:id="2355" w:author="hzhao" w:date="2010-11-02T10:25:00Z">
              <w:r w:rsidRPr="00AA4904">
                <w:rPr>
                  <w:rFonts w:eastAsia="宋体"/>
                  <w:sz w:val="22"/>
                  <w:lang w:eastAsia="zh-CN"/>
                </w:rPr>
                <w:t xml:space="preserve">AH-0e5300#show capwap client </w:t>
              </w:r>
            </w:ins>
          </w:p>
          <w:p w:rsidR="00AA4904" w:rsidRPr="00AA4904" w:rsidRDefault="00AA4904" w:rsidP="00AA4904">
            <w:pPr>
              <w:pStyle w:val="Body"/>
              <w:rPr>
                <w:ins w:id="2356" w:author="hzhao" w:date="2010-11-02T10:25:00Z"/>
                <w:rFonts w:eastAsia="宋体"/>
                <w:sz w:val="22"/>
                <w:lang w:eastAsia="zh-CN"/>
              </w:rPr>
            </w:pPr>
            <w:ins w:id="2357" w:author="hzhao" w:date="2010-11-02T10:25:00Z">
              <w:r w:rsidRPr="00AA4904">
                <w:rPr>
                  <w:rFonts w:eastAsia="宋体"/>
                  <w:sz w:val="22"/>
                  <w:lang w:eastAsia="zh-CN"/>
                </w:rPr>
                <w:t xml:space="preserve">CAPWAP client:   Enabled </w:t>
              </w:r>
            </w:ins>
          </w:p>
          <w:p w:rsidR="00AA4904" w:rsidRPr="00AA4904" w:rsidRDefault="00AA4904" w:rsidP="00AA4904">
            <w:pPr>
              <w:pStyle w:val="Body"/>
              <w:rPr>
                <w:ins w:id="2358" w:author="hzhao" w:date="2010-11-02T10:25:00Z"/>
                <w:rFonts w:eastAsia="宋体"/>
                <w:sz w:val="22"/>
                <w:lang w:eastAsia="zh-CN"/>
              </w:rPr>
            </w:pPr>
            <w:ins w:id="2359" w:author="hzhao" w:date="2010-11-02T10:25:00Z">
              <w:r w:rsidRPr="00AA4904">
                <w:rPr>
                  <w:rFonts w:eastAsia="宋体"/>
                  <w:sz w:val="22"/>
                  <w:lang w:eastAsia="zh-CN"/>
                </w:rPr>
                <w:t>CAPWAP transport mode:  HTTP on TCP</w:t>
              </w:r>
            </w:ins>
          </w:p>
          <w:p w:rsidR="00AA4904" w:rsidRPr="00AA4904" w:rsidRDefault="00AA4904" w:rsidP="00AA4904">
            <w:pPr>
              <w:pStyle w:val="Body"/>
              <w:rPr>
                <w:ins w:id="2360" w:author="hzhao" w:date="2010-11-02T10:25:00Z"/>
                <w:rFonts w:eastAsia="宋体"/>
                <w:sz w:val="22"/>
                <w:lang w:eastAsia="zh-CN"/>
              </w:rPr>
            </w:pPr>
            <w:ins w:id="2361" w:author="hzhao" w:date="2010-11-02T10:25:00Z">
              <w:r w:rsidRPr="00AA4904">
                <w:rPr>
                  <w:rFonts w:eastAsia="宋体"/>
                  <w:sz w:val="22"/>
                  <w:lang w:eastAsia="zh-CN"/>
                </w:rPr>
                <w:t xml:space="preserve">RUN state: Connected securely to the CAPWAP server </w:t>
              </w:r>
            </w:ins>
          </w:p>
          <w:p w:rsidR="00AA4904" w:rsidRPr="00AA4904" w:rsidRDefault="00AA4904" w:rsidP="00AA4904">
            <w:pPr>
              <w:pStyle w:val="Body"/>
              <w:rPr>
                <w:ins w:id="2362" w:author="hzhao" w:date="2010-11-02T10:25:00Z"/>
                <w:rFonts w:eastAsia="宋体"/>
                <w:sz w:val="22"/>
                <w:lang w:eastAsia="zh-CN"/>
              </w:rPr>
            </w:pPr>
            <w:ins w:id="2363" w:author="hzhao" w:date="2010-11-02T10:25:00Z">
              <w:r w:rsidRPr="00AA4904">
                <w:rPr>
                  <w:rFonts w:eastAsia="宋体"/>
                  <w:sz w:val="22"/>
                  <w:lang w:eastAsia="zh-CN"/>
                </w:rPr>
                <w:t>CAPWAP client IP:        192.168.20.10</w:t>
              </w:r>
            </w:ins>
          </w:p>
          <w:p w:rsidR="00AA4904" w:rsidRPr="00AA4904" w:rsidRDefault="00AA4904" w:rsidP="00AA4904">
            <w:pPr>
              <w:pStyle w:val="Body"/>
              <w:rPr>
                <w:ins w:id="2364" w:author="hzhao" w:date="2010-11-02T10:25:00Z"/>
                <w:rFonts w:eastAsia="宋体"/>
                <w:sz w:val="22"/>
                <w:lang w:eastAsia="zh-CN"/>
              </w:rPr>
            </w:pPr>
            <w:ins w:id="2365" w:author="hzhao" w:date="2010-11-02T10:25:00Z">
              <w:r w:rsidRPr="00AA4904">
                <w:rPr>
                  <w:rFonts w:eastAsia="宋体"/>
                  <w:sz w:val="22"/>
                  <w:lang w:eastAsia="zh-CN"/>
                </w:rPr>
                <w:t>CAPWAP server IP:        192.168.51.252</w:t>
              </w:r>
            </w:ins>
          </w:p>
          <w:p w:rsidR="00AA4904" w:rsidRPr="00AA4904" w:rsidRDefault="00AA4904" w:rsidP="00AA4904">
            <w:pPr>
              <w:pStyle w:val="Body"/>
              <w:rPr>
                <w:ins w:id="2366" w:author="hzhao" w:date="2010-11-02T10:25:00Z"/>
                <w:rFonts w:eastAsia="宋体"/>
                <w:sz w:val="22"/>
                <w:lang w:eastAsia="zh-CN"/>
              </w:rPr>
            </w:pPr>
            <w:ins w:id="2367" w:author="hzhao" w:date="2010-11-02T10:25:00Z">
              <w:r w:rsidRPr="00AA4904">
                <w:rPr>
                  <w:rFonts w:eastAsia="宋体"/>
                  <w:sz w:val="22"/>
                  <w:lang w:eastAsia="zh-CN"/>
                </w:rPr>
                <w:t>HiveManager Primary Name:</w:t>
              </w:r>
            </w:ins>
          </w:p>
          <w:p w:rsidR="00AA4904" w:rsidRPr="00AA4904" w:rsidRDefault="00AA4904" w:rsidP="00AA4904">
            <w:pPr>
              <w:pStyle w:val="Body"/>
              <w:rPr>
                <w:ins w:id="2368" w:author="hzhao" w:date="2010-11-02T10:25:00Z"/>
                <w:rFonts w:eastAsia="宋体"/>
                <w:sz w:val="22"/>
                <w:lang w:eastAsia="zh-CN"/>
              </w:rPr>
            </w:pPr>
            <w:ins w:id="2369" w:author="hzhao" w:date="2010-11-02T10:25:00Z">
              <w:r w:rsidRPr="00AA4904">
                <w:rPr>
                  <w:rFonts w:eastAsia="宋体"/>
                  <w:sz w:val="22"/>
                  <w:lang w:eastAsia="zh-CN"/>
                </w:rPr>
                <w:t xml:space="preserve">HiveManager Backup Name: </w:t>
              </w:r>
            </w:ins>
          </w:p>
          <w:p w:rsidR="00AA4904" w:rsidRPr="00AA4904" w:rsidRDefault="00AA4904" w:rsidP="00AA4904">
            <w:pPr>
              <w:pStyle w:val="Body"/>
              <w:rPr>
                <w:ins w:id="2370" w:author="hzhao" w:date="2010-11-02T10:25:00Z"/>
                <w:rFonts w:eastAsia="宋体"/>
                <w:sz w:val="22"/>
                <w:lang w:eastAsia="zh-CN"/>
              </w:rPr>
            </w:pPr>
            <w:ins w:id="2371" w:author="hzhao" w:date="2010-11-02T10:25:00Z">
              <w:r w:rsidRPr="00AA4904">
                <w:rPr>
                  <w:rFonts w:eastAsia="宋体"/>
                  <w:sz w:val="22"/>
                  <w:lang w:eastAsia="zh-CN"/>
                </w:rPr>
                <w:t>CAPWAP Default Server Name: staging.aerohive.com</w:t>
              </w:r>
            </w:ins>
          </w:p>
          <w:p w:rsidR="00AA4904" w:rsidRPr="00AA4904" w:rsidRDefault="00AA4904" w:rsidP="00AA4904">
            <w:pPr>
              <w:pStyle w:val="Body"/>
              <w:rPr>
                <w:ins w:id="2372" w:author="hzhao" w:date="2010-11-02T10:25:00Z"/>
                <w:rFonts w:eastAsia="宋体"/>
                <w:sz w:val="22"/>
                <w:lang w:eastAsia="zh-CN"/>
              </w:rPr>
            </w:pPr>
            <w:ins w:id="2373" w:author="hzhao" w:date="2010-11-02T10:25:00Z">
              <w:r w:rsidRPr="00AA4904">
                <w:rPr>
                  <w:rFonts w:eastAsia="宋体"/>
                  <w:sz w:val="22"/>
                  <w:lang w:eastAsia="zh-CN"/>
                </w:rPr>
                <w:lastRenderedPageBreak/>
                <w:t xml:space="preserve">Virtual HiveManager Name: </w:t>
              </w:r>
            </w:ins>
          </w:p>
          <w:p w:rsidR="00AA4904" w:rsidRPr="00AA4904" w:rsidRDefault="00AA4904" w:rsidP="00AA4904">
            <w:pPr>
              <w:pStyle w:val="Body"/>
              <w:rPr>
                <w:ins w:id="2374" w:author="hzhao" w:date="2010-11-02T10:25:00Z"/>
                <w:rFonts w:eastAsia="宋体"/>
                <w:sz w:val="22"/>
                <w:lang w:eastAsia="zh-CN"/>
              </w:rPr>
            </w:pPr>
            <w:ins w:id="2375" w:author="hzhao" w:date="2010-11-02T10:25:00Z">
              <w:r w:rsidRPr="00AA4904">
                <w:rPr>
                  <w:rFonts w:eastAsia="宋体"/>
                  <w:sz w:val="22"/>
                  <w:lang w:eastAsia="zh-CN"/>
                </w:rPr>
                <w:t>CAPWAP Choose HiveManager:Predefine Name (TCP mode)</w:t>
              </w:r>
            </w:ins>
          </w:p>
          <w:p w:rsidR="00AA4904" w:rsidRPr="00AA4904" w:rsidRDefault="00AA4904" w:rsidP="00AA4904">
            <w:pPr>
              <w:pStyle w:val="Body"/>
              <w:rPr>
                <w:ins w:id="2376" w:author="hzhao" w:date="2010-11-02T10:25:00Z"/>
                <w:rFonts w:eastAsia="宋体"/>
                <w:sz w:val="22"/>
                <w:lang w:eastAsia="zh-CN"/>
              </w:rPr>
            </w:pPr>
            <w:ins w:id="2377" w:author="hzhao" w:date="2010-11-02T10:25:00Z">
              <w:r w:rsidRPr="00AA4904">
                <w:rPr>
                  <w:rFonts w:eastAsia="宋体"/>
                  <w:sz w:val="22"/>
                  <w:lang w:eastAsia="zh-CN"/>
                </w:rPr>
                <w:t>Server source Port:      0</w:t>
              </w:r>
            </w:ins>
          </w:p>
          <w:p w:rsidR="00AA4904" w:rsidRPr="00AA4904" w:rsidRDefault="00AA4904" w:rsidP="00AA4904">
            <w:pPr>
              <w:pStyle w:val="Body"/>
              <w:rPr>
                <w:ins w:id="2378" w:author="hzhao" w:date="2010-11-02T10:25:00Z"/>
                <w:rFonts w:eastAsia="宋体"/>
                <w:sz w:val="22"/>
                <w:lang w:eastAsia="zh-CN"/>
              </w:rPr>
            </w:pPr>
            <w:ins w:id="2379" w:author="hzhao" w:date="2010-11-02T10:25:00Z">
              <w:r w:rsidRPr="00AA4904">
                <w:rPr>
                  <w:rFonts w:eastAsia="宋体"/>
                  <w:sz w:val="22"/>
                  <w:lang w:eastAsia="zh-CN"/>
                </w:rPr>
                <w:t>CAPWAP action:           Waiting for a CAPWAP packet</w:t>
              </w:r>
            </w:ins>
          </w:p>
          <w:p w:rsidR="00AA4904" w:rsidRPr="00AA4904" w:rsidRDefault="00AA4904" w:rsidP="00AA4904">
            <w:pPr>
              <w:pStyle w:val="Body"/>
              <w:rPr>
                <w:ins w:id="2380" w:author="hzhao" w:date="2010-11-02T10:25:00Z"/>
                <w:rFonts w:eastAsia="宋体"/>
                <w:sz w:val="22"/>
                <w:lang w:eastAsia="zh-CN"/>
              </w:rPr>
            </w:pPr>
            <w:ins w:id="2381" w:author="hzhao" w:date="2010-11-02T10:25:00Z">
              <w:r w:rsidRPr="00AA4904">
                <w:rPr>
                  <w:rFonts w:eastAsia="宋体"/>
                  <w:sz w:val="22"/>
                  <w:lang w:eastAsia="zh-CN"/>
                </w:rPr>
                <w:t>Server destination Port: 80</w:t>
              </w:r>
            </w:ins>
          </w:p>
          <w:p w:rsidR="00AA4904" w:rsidRPr="00AA4904" w:rsidRDefault="00AA4904" w:rsidP="00AA4904">
            <w:pPr>
              <w:pStyle w:val="Body"/>
              <w:rPr>
                <w:ins w:id="2382" w:author="hzhao" w:date="2010-11-02T10:25:00Z"/>
                <w:rFonts w:eastAsia="宋体"/>
                <w:sz w:val="22"/>
                <w:lang w:eastAsia="zh-CN"/>
              </w:rPr>
            </w:pPr>
            <w:ins w:id="2383" w:author="hzhao" w:date="2010-11-02T10:25:00Z">
              <w:r w:rsidRPr="00AA4904">
                <w:rPr>
                  <w:rFonts w:eastAsia="宋体"/>
                  <w:sz w:val="22"/>
                  <w:lang w:eastAsia="zh-CN"/>
                </w:rPr>
                <w:t>CAPWAP send event:       Enabled</w:t>
              </w:r>
            </w:ins>
          </w:p>
          <w:p w:rsidR="00AA4904" w:rsidRPr="00AA4904" w:rsidRDefault="00AA4904" w:rsidP="00AA4904">
            <w:pPr>
              <w:pStyle w:val="Body"/>
              <w:rPr>
                <w:ins w:id="2384" w:author="hzhao" w:date="2010-11-02T10:25:00Z"/>
                <w:rFonts w:eastAsia="宋体"/>
                <w:sz w:val="22"/>
                <w:lang w:eastAsia="zh-CN"/>
              </w:rPr>
            </w:pPr>
            <w:ins w:id="2385" w:author="hzhao" w:date="2010-11-02T10:25:00Z">
              <w:r w:rsidRPr="00AA4904">
                <w:rPr>
                  <w:rFonts w:eastAsia="宋体"/>
                  <w:sz w:val="22"/>
                  <w:lang w:eastAsia="zh-CN"/>
                </w:rPr>
                <w:t>CAPWAP DTLS state:       Enabled</w:t>
              </w:r>
            </w:ins>
          </w:p>
          <w:p w:rsidR="00AA4904" w:rsidRPr="00923513" w:rsidRDefault="00AA4904" w:rsidP="00AA4904">
            <w:pPr>
              <w:pStyle w:val="Body"/>
              <w:rPr>
                <w:rFonts w:eastAsia="宋体"/>
                <w:sz w:val="22"/>
                <w:lang w:eastAsia="zh-CN"/>
              </w:rPr>
            </w:pPr>
            <w:ins w:id="2386" w:author="hzhao" w:date="2010-11-02T10:25:00Z">
              <w:r w:rsidRPr="00AA4904">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160E94">
      <w:pPr>
        <w:pStyle w:val="30"/>
        <w:rPr>
          <w:rFonts w:eastAsia="宋体"/>
          <w:lang w:eastAsia="zh-CN"/>
        </w:rPr>
      </w:pPr>
      <w:r>
        <w:rPr>
          <w:lang w:eastAsia="zh-CN"/>
        </w:rPr>
        <w:t>I</w:t>
      </w:r>
      <w:r>
        <w:rPr>
          <w:rFonts w:hint="eastAsia"/>
          <w:lang w:eastAsia="zh-CN"/>
        </w:rPr>
        <w:t>f config HM name and port(80) in AP</w:t>
      </w: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387" w:author="hzhao" w:date="2010-11-29T14:43:00Z">
        <w:r w:rsidR="00160E94" w:rsidDel="002C2643">
          <w:rPr>
            <w:rFonts w:eastAsia="宋体" w:hint="eastAsia"/>
            <w:sz w:val="21"/>
            <w:szCs w:val="21"/>
            <w:lang w:eastAsia="zh-CN"/>
          </w:rPr>
          <w:delText>23</w:delText>
        </w:r>
      </w:del>
      <w:ins w:id="2388" w:author="hzhao" w:date="2010-11-29T14:43:00Z">
        <w:r w:rsidR="002C2643">
          <w:rPr>
            <w:rFonts w:eastAsia="宋体" w:hint="eastAsia"/>
            <w:sz w:val="21"/>
            <w:szCs w:val="21"/>
            <w:lang w:eastAsia="zh-CN"/>
          </w:rPr>
          <w:t>24</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389" w:author="hzhao" w:date="2010-11-29T14:43:00Z">
              <w:r w:rsidR="00160E94" w:rsidDel="002C2643">
                <w:rPr>
                  <w:rFonts w:ascii="Arial" w:eastAsia="宋体" w:hAnsi="Arial" w:cs="Arial" w:hint="eastAsia"/>
                  <w:sz w:val="21"/>
                  <w:szCs w:val="21"/>
                  <w:lang w:eastAsia="zh-CN"/>
                </w:rPr>
                <w:delText>23</w:delText>
              </w:r>
            </w:del>
            <w:ins w:id="2390" w:author="hzhao" w:date="2010-11-29T14:43:00Z">
              <w:r w:rsidR="002C2643">
                <w:rPr>
                  <w:rFonts w:ascii="Arial" w:eastAsia="宋体" w:hAnsi="Arial" w:cs="Arial" w:hint="eastAsia"/>
                  <w:sz w:val="21"/>
                  <w:szCs w:val="21"/>
                  <w:lang w:eastAsia="zh-CN"/>
                </w:rPr>
                <w:t>24</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04A2" w:rsidRDefault="00160E94" w:rsidP="00FA04A2">
            <w:pPr>
              <w:pStyle w:val="Body"/>
              <w:rPr>
                <w:ins w:id="2391" w:author="hzhao" w:date="2010-11-02T10:30:00Z"/>
                <w:rFonts w:eastAsia="宋体"/>
                <w:sz w:val="22"/>
                <w:lang w:eastAsia="zh-CN"/>
              </w:rPr>
            </w:pPr>
            <w:del w:id="2392" w:author="hzhao" w:date="2010-11-02T10:30:00Z">
              <w:r w:rsidRPr="00923513" w:rsidDel="00FA04A2">
                <w:rPr>
                  <w:rFonts w:eastAsia="宋体" w:hint="eastAsia"/>
                  <w:sz w:val="22"/>
                  <w:lang w:eastAsia="zh-CN"/>
                </w:rPr>
                <w:delText xml:space="preserve"> </w:delText>
              </w:r>
              <w:r w:rsidDel="00FA04A2">
                <w:rPr>
                  <w:rFonts w:eastAsia="宋体"/>
                  <w:sz w:val="22"/>
                  <w:lang w:eastAsia="zh-CN"/>
                </w:rPr>
                <w:delText>T</w:delText>
              </w:r>
              <w:r w:rsidDel="00FA04A2">
                <w:rPr>
                  <w:rFonts w:eastAsia="宋体" w:hint="eastAsia"/>
                  <w:sz w:val="22"/>
                  <w:lang w:eastAsia="zh-CN"/>
                </w:rPr>
                <w:delText>opology1</w:delText>
              </w:r>
            </w:del>
            <w:ins w:id="2393" w:author="hzhao" w:date="2010-11-02T10:30:00Z">
              <w:r w:rsidR="00FA04A2">
                <w:rPr>
                  <w:rFonts w:eastAsia="宋体" w:hint="eastAsia"/>
                  <w:sz w:val="22"/>
                  <w:lang w:eastAsia="zh-CN"/>
                </w:rPr>
                <w:t xml:space="preserve">                                      DHCP/DNS Server</w:t>
              </w:r>
            </w:ins>
          </w:p>
          <w:p w:rsidR="00FA04A2" w:rsidRDefault="00FA04A2" w:rsidP="00FA04A2">
            <w:pPr>
              <w:pStyle w:val="Body"/>
              <w:rPr>
                <w:ins w:id="2394" w:author="hzhao" w:date="2010-11-02T10:30:00Z"/>
                <w:rFonts w:eastAsia="宋体"/>
                <w:sz w:val="22"/>
                <w:lang w:eastAsia="zh-CN"/>
              </w:rPr>
            </w:pPr>
            <w:ins w:id="2395" w:author="hzhao" w:date="2010-11-02T10:30:00Z">
              <w:r>
                <w:rPr>
                  <w:rFonts w:eastAsia="宋体" w:hint="eastAsia"/>
                  <w:sz w:val="22"/>
                  <w:lang w:eastAsia="zh-CN"/>
                </w:rPr>
                <w:t xml:space="preserve">                                                                    |</w:t>
              </w:r>
            </w:ins>
          </w:p>
          <w:p w:rsidR="00FA04A2" w:rsidRDefault="00FA04A2" w:rsidP="00FA04A2">
            <w:pPr>
              <w:pStyle w:val="Body"/>
              <w:rPr>
                <w:ins w:id="2396" w:author="hzhao" w:date="2010-11-02T10:30:00Z"/>
                <w:rFonts w:eastAsia="宋体"/>
                <w:sz w:val="22"/>
                <w:lang w:eastAsia="zh-CN"/>
              </w:rPr>
            </w:pPr>
            <w:ins w:id="2397" w:author="hzhao" w:date="2010-11-02T10:30:00Z">
              <w:r>
                <w:rPr>
                  <w:rFonts w:eastAsia="宋体" w:hint="eastAsia"/>
                  <w:sz w:val="22"/>
                  <w:lang w:eastAsia="zh-CN"/>
                </w:rPr>
                <w:t xml:space="preserve">                    AP------H3C L3 Switch------Cisco L3 Switch------Primary HM</w:t>
              </w:r>
            </w:ins>
          </w:p>
          <w:p w:rsidR="00FA04A2" w:rsidRDefault="00FA04A2" w:rsidP="00FA04A2">
            <w:pPr>
              <w:pStyle w:val="Body"/>
              <w:rPr>
                <w:ins w:id="2398" w:author="hzhao" w:date="2010-11-02T10:30:00Z"/>
                <w:rFonts w:eastAsia="宋体"/>
                <w:sz w:val="22"/>
                <w:lang w:eastAsia="zh-CN"/>
              </w:rPr>
            </w:pPr>
            <w:ins w:id="2399" w:author="hzhao" w:date="2010-11-02T10:30:00Z">
              <w:r>
                <w:rPr>
                  <w:rFonts w:eastAsia="宋体" w:hint="eastAsia"/>
                  <w:sz w:val="22"/>
                  <w:lang w:eastAsia="zh-CN"/>
                </w:rPr>
                <w:t xml:space="preserve">                                   |                                 </w:t>
              </w:r>
            </w:ins>
          </w:p>
          <w:p w:rsidR="00160E94" w:rsidRPr="00923513" w:rsidRDefault="00FA04A2" w:rsidP="00FA04A2">
            <w:pPr>
              <w:pStyle w:val="Body"/>
              <w:rPr>
                <w:rFonts w:eastAsia="宋体"/>
                <w:sz w:val="22"/>
                <w:lang w:eastAsia="zh-CN"/>
              </w:rPr>
            </w:pPr>
            <w:ins w:id="2400" w:author="hzhao" w:date="2010-11-02T10:30: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primary HM in UDP mode if HM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FA04A2" w:rsidP="00160E94">
            <w:pPr>
              <w:pStyle w:val="Body"/>
              <w:rPr>
                <w:rFonts w:eastAsia="宋体"/>
                <w:sz w:val="22"/>
                <w:lang w:eastAsia="zh-CN"/>
              </w:rPr>
            </w:pPr>
            <w:ins w:id="2401" w:author="hzhao" w:date="2010-11-02T10:31:00Z">
              <w:r>
                <w:rPr>
                  <w:rFonts w:eastAsia="宋体" w:hint="eastAsia"/>
                  <w:sz w:val="22"/>
                  <w:lang w:eastAsia="zh-CN"/>
                </w:rPr>
                <w:t>Config primary HM and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E0782" w:rsidP="00160E94">
            <w:pPr>
              <w:pStyle w:val="Body"/>
              <w:rPr>
                <w:ins w:id="2402" w:author="hzhao" w:date="2010-11-02T10:32:00Z"/>
                <w:rFonts w:eastAsia="宋体"/>
                <w:sz w:val="22"/>
                <w:lang w:eastAsia="zh-CN"/>
              </w:rPr>
            </w:pPr>
            <w:ins w:id="2403" w:author="hzhao" w:date="2010-11-02T10:31:00Z">
              <w:r>
                <w:rPr>
                  <w:rFonts w:eastAsia="宋体" w:hint="eastAsia"/>
                  <w:sz w:val="22"/>
                  <w:lang w:eastAsia="zh-CN"/>
                </w:rPr>
                <w:t xml:space="preserve">1.Config primary HM and backup HM in AP, set capwap </w:t>
              </w:r>
            </w:ins>
            <w:ins w:id="2404" w:author="hzhao" w:date="2010-11-02T10:32:00Z">
              <w:r>
                <w:rPr>
                  <w:rFonts w:eastAsia="宋体"/>
                  <w:sz w:val="22"/>
                  <w:lang w:eastAsia="zh-CN"/>
                </w:rPr>
                <w:t>cli</w:t>
              </w:r>
              <w:r>
                <w:rPr>
                  <w:rFonts w:eastAsia="宋体" w:hint="eastAsia"/>
                  <w:sz w:val="22"/>
                  <w:lang w:eastAsia="zh-CN"/>
                </w:rPr>
                <w:t>ent server port to 80</w:t>
              </w:r>
            </w:ins>
          </w:p>
          <w:p w:rsidR="00DE0782" w:rsidRDefault="00DE0782" w:rsidP="00160E94">
            <w:pPr>
              <w:pStyle w:val="Body"/>
              <w:rPr>
                <w:ins w:id="2405" w:author="hzhao" w:date="2010-11-02T10:32:00Z"/>
                <w:rFonts w:eastAsia="宋体"/>
                <w:sz w:val="22"/>
                <w:lang w:eastAsia="zh-CN"/>
              </w:rPr>
            </w:pPr>
            <w:ins w:id="2406" w:author="hzhao" w:date="2010-11-02T10:32:00Z">
              <w:r>
                <w:rPr>
                  <w:rFonts w:eastAsia="宋体" w:hint="eastAsia"/>
                  <w:sz w:val="22"/>
                  <w:lang w:eastAsia="zh-CN"/>
                </w:rPr>
                <w:t>2. Open _debug capwap ha and debug console to check work flow for capwap choose HM(no capwap client enable, capwap client enable), check if AP connect to HM</w:t>
              </w:r>
            </w:ins>
          </w:p>
          <w:p w:rsidR="00DE0782" w:rsidRPr="00DE0782" w:rsidRDefault="00DE0782" w:rsidP="00160E94">
            <w:pPr>
              <w:pStyle w:val="Body"/>
              <w:rPr>
                <w:rFonts w:eastAsia="宋体"/>
                <w:sz w:val="22"/>
                <w:lang w:eastAsia="zh-CN"/>
              </w:rPr>
            </w:pPr>
            <w:ins w:id="2407" w:author="hzhao" w:date="2010-11-02T10:32: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408" w:author="hzhao" w:date="2010-11-02T10:33:00Z">
              <w:r w:rsidR="00DE0782">
                <w:rPr>
                  <w:rFonts w:eastAsia="宋体" w:hint="eastAsia"/>
                  <w:sz w:val="22"/>
                  <w:lang w:eastAsia="zh-CN"/>
                </w:rPr>
                <w:t xml:space="preserve">AP use primary HM in UDP port to try, but AP could not connect to HM </w:t>
              </w:r>
            </w:ins>
            <w:del w:id="2409" w:author="hzhao" w:date="2010-11-02T10:33:00Z">
              <w:r w:rsidDel="00DE0782">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2410" w:author="hzhao" w:date="2010-11-02T10:33:00Z">
              <w:r w:rsidR="00DE0782">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577AF" w:rsidRPr="005577AF" w:rsidRDefault="005577AF" w:rsidP="005577AF">
            <w:pPr>
              <w:pStyle w:val="Body"/>
              <w:rPr>
                <w:ins w:id="2411" w:author="hzhao" w:date="2010-11-02T10:35:00Z"/>
                <w:rFonts w:eastAsia="宋体"/>
                <w:sz w:val="22"/>
                <w:lang w:eastAsia="zh-CN"/>
              </w:rPr>
            </w:pPr>
            <w:ins w:id="2412" w:author="hzhao" w:date="2010-11-02T10:35:00Z">
              <w:r w:rsidRPr="005577AF">
                <w:rPr>
                  <w:rFonts w:eastAsia="宋体"/>
                  <w:sz w:val="22"/>
                  <w:lang w:eastAsia="zh-CN"/>
                </w:rPr>
                <w:t>AH-0e5300#show running-config | in capwap</w:t>
              </w:r>
            </w:ins>
          </w:p>
          <w:p w:rsidR="005577AF" w:rsidRPr="005577AF" w:rsidRDefault="005577AF" w:rsidP="005577AF">
            <w:pPr>
              <w:pStyle w:val="Body"/>
              <w:rPr>
                <w:ins w:id="2413" w:author="hzhao" w:date="2010-11-02T10:35:00Z"/>
                <w:rFonts w:eastAsia="宋体"/>
                <w:sz w:val="22"/>
                <w:lang w:eastAsia="zh-CN"/>
              </w:rPr>
            </w:pPr>
            <w:ins w:id="2414" w:author="hzhao" w:date="2010-11-02T10:35:00Z">
              <w:r w:rsidRPr="005577AF">
                <w:rPr>
                  <w:rFonts w:eastAsia="宋体"/>
                  <w:sz w:val="22"/>
                  <w:lang w:eastAsia="zh-CN"/>
                </w:rPr>
                <w:t xml:space="preserve">capwap client server port 80 </w:t>
              </w:r>
            </w:ins>
          </w:p>
          <w:p w:rsidR="005577AF" w:rsidRPr="005577AF" w:rsidRDefault="005577AF" w:rsidP="005577AF">
            <w:pPr>
              <w:pStyle w:val="Body"/>
              <w:rPr>
                <w:ins w:id="2415" w:author="hzhao" w:date="2010-11-02T10:35:00Z"/>
                <w:rFonts w:eastAsia="宋体"/>
                <w:sz w:val="22"/>
                <w:lang w:eastAsia="zh-CN"/>
              </w:rPr>
            </w:pPr>
            <w:ins w:id="2416" w:author="hzhao" w:date="2010-11-02T10:35:00Z">
              <w:r w:rsidRPr="005577AF">
                <w:rPr>
                  <w:rFonts w:eastAsia="宋体"/>
                  <w:sz w:val="22"/>
                  <w:lang w:eastAsia="zh-CN"/>
                </w:rPr>
                <w:t xml:space="preserve">capwap client server name hm1 </w:t>
              </w:r>
            </w:ins>
          </w:p>
          <w:p w:rsidR="00160E94" w:rsidRDefault="005577AF" w:rsidP="005577AF">
            <w:pPr>
              <w:pStyle w:val="Body"/>
              <w:rPr>
                <w:ins w:id="2417" w:author="hzhao" w:date="2010-11-02T10:35:00Z"/>
                <w:rFonts w:eastAsia="宋体"/>
                <w:sz w:val="22"/>
                <w:lang w:eastAsia="zh-CN"/>
              </w:rPr>
            </w:pPr>
            <w:ins w:id="2418" w:author="hzhao" w:date="2010-11-02T10:35:00Z">
              <w:r w:rsidRPr="005577AF">
                <w:rPr>
                  <w:rFonts w:eastAsia="宋体"/>
                  <w:sz w:val="22"/>
                  <w:lang w:eastAsia="zh-CN"/>
                </w:rPr>
                <w:t>capwap client server backup name hm2</w:t>
              </w:r>
            </w:ins>
          </w:p>
          <w:p w:rsidR="005577AF" w:rsidRDefault="005577AF" w:rsidP="005577AF">
            <w:pPr>
              <w:pStyle w:val="Body"/>
              <w:rPr>
                <w:ins w:id="2419" w:author="hzhao" w:date="2010-11-02T10:35:00Z"/>
                <w:rFonts w:eastAsia="宋体"/>
                <w:sz w:val="22"/>
                <w:lang w:eastAsia="zh-CN"/>
              </w:rPr>
            </w:pPr>
          </w:p>
          <w:p w:rsidR="005577AF" w:rsidRPr="005577AF" w:rsidRDefault="005577AF" w:rsidP="005577AF">
            <w:pPr>
              <w:pStyle w:val="Body"/>
              <w:rPr>
                <w:ins w:id="2420" w:author="hzhao" w:date="2010-11-02T10:36:00Z"/>
                <w:rFonts w:eastAsia="宋体"/>
                <w:sz w:val="22"/>
                <w:lang w:eastAsia="zh-CN"/>
              </w:rPr>
            </w:pPr>
            <w:ins w:id="2421" w:author="hzhao" w:date="2010-11-02T10:36:00Z">
              <w:r w:rsidRPr="005577AF">
                <w:rPr>
                  <w:rFonts w:eastAsia="宋体"/>
                  <w:sz w:val="22"/>
                  <w:lang w:eastAsia="zh-CN"/>
                </w:rPr>
                <w:t>AH-0e5300#2010-11-02 02:35:54 debug   [capwap_ha, ah_capwap_func.c, 2138]: get hivemanager name from scd (first:hm1, second:hm2).</w:t>
              </w:r>
            </w:ins>
          </w:p>
          <w:p w:rsidR="005577AF" w:rsidRPr="005577AF" w:rsidRDefault="005577AF" w:rsidP="005577AF">
            <w:pPr>
              <w:pStyle w:val="Body"/>
              <w:rPr>
                <w:ins w:id="2422" w:author="hzhao" w:date="2010-11-02T10:36:00Z"/>
                <w:rFonts w:eastAsia="宋体"/>
                <w:sz w:val="22"/>
                <w:lang w:eastAsia="zh-CN"/>
              </w:rPr>
            </w:pPr>
            <w:ins w:id="2423" w:author="hzhao" w:date="2010-11-02T10:36:00Z">
              <w:r w:rsidRPr="005577AF">
                <w:rPr>
                  <w:rFonts w:eastAsia="宋体"/>
                  <w:sz w:val="22"/>
                  <w:lang w:eastAsia="zh-CN"/>
                </w:rPr>
                <w:t>2010-11-02 02:35:54 debug   [capwap_ha, ah_capwap_func.c, 2029]: user has configed primary or backup HM's name,use primary name or backup name to try</w:t>
              </w:r>
            </w:ins>
          </w:p>
          <w:p w:rsidR="005577AF" w:rsidRPr="005577AF" w:rsidRDefault="005577AF" w:rsidP="005577AF">
            <w:pPr>
              <w:pStyle w:val="Body"/>
              <w:rPr>
                <w:ins w:id="2424" w:author="hzhao" w:date="2010-11-02T10:36:00Z"/>
                <w:rFonts w:eastAsia="宋体"/>
                <w:sz w:val="22"/>
                <w:lang w:eastAsia="zh-CN"/>
              </w:rPr>
            </w:pPr>
            <w:ins w:id="2425" w:author="hzhao" w:date="2010-11-02T10:36:00Z">
              <w:r w:rsidRPr="005577AF">
                <w:rPr>
                  <w:rFonts w:eastAsia="宋体"/>
                  <w:sz w:val="22"/>
                  <w:lang w:eastAsia="zh-CN"/>
                </w:rPr>
                <w:t>2010-11-02 02:35:54 debug   [capwap_ha, ah_capwap_func.c, 1804]: get capwap server ip (192.168.20.200) for name (hm1)</w:t>
              </w:r>
            </w:ins>
          </w:p>
          <w:p w:rsidR="005577AF" w:rsidRPr="005577AF" w:rsidRDefault="005577AF" w:rsidP="005577AF">
            <w:pPr>
              <w:pStyle w:val="Body"/>
              <w:rPr>
                <w:ins w:id="2426" w:author="hzhao" w:date="2010-11-02T10:36:00Z"/>
                <w:rFonts w:eastAsia="宋体"/>
                <w:sz w:val="22"/>
                <w:lang w:eastAsia="zh-CN"/>
              </w:rPr>
            </w:pPr>
            <w:ins w:id="2427" w:author="hzhao" w:date="2010-11-02T10:36:00Z">
              <w:r w:rsidRPr="005577AF">
                <w:rPr>
                  <w:rFonts w:eastAsia="宋体"/>
                  <w:sz w:val="22"/>
                  <w:lang w:eastAsia="zh-CN"/>
                </w:rPr>
                <w:t xml:space="preserve">2010-11-02 02:35:54 debug   [capwap_ha, ah_capwap_func.c, 1804]: get capwap </w:t>
              </w:r>
              <w:r w:rsidRPr="005577AF">
                <w:rPr>
                  <w:rFonts w:eastAsia="宋体"/>
                  <w:sz w:val="22"/>
                  <w:lang w:eastAsia="zh-CN"/>
                </w:rPr>
                <w:lastRenderedPageBreak/>
                <w:t>server ip (192.168.51.252) for name (hm2)</w:t>
              </w:r>
            </w:ins>
          </w:p>
          <w:p w:rsidR="005577AF" w:rsidRPr="005577AF" w:rsidRDefault="005577AF" w:rsidP="005577AF">
            <w:pPr>
              <w:pStyle w:val="Body"/>
              <w:rPr>
                <w:ins w:id="2428" w:author="hzhao" w:date="2010-11-02T10:36:00Z"/>
                <w:rFonts w:eastAsia="宋体"/>
                <w:sz w:val="22"/>
                <w:lang w:eastAsia="zh-CN"/>
              </w:rPr>
            </w:pPr>
            <w:ins w:id="2429" w:author="hzhao" w:date="2010-11-02T10:36:00Z">
              <w:r w:rsidRPr="005577AF">
                <w:rPr>
                  <w:rFonts w:eastAsia="宋体"/>
                  <w:sz w:val="22"/>
                  <w:lang w:eastAsia="zh-CN"/>
                </w:rPr>
                <w:t>2010-11-02 02:35:54 debug   [capwap_ha, ah_capwap_func.c, 2056]: use primary server(UDP), ip=192.168.20.200, port=80</w:t>
              </w:r>
            </w:ins>
          </w:p>
          <w:p w:rsidR="005577AF" w:rsidRPr="005577AF" w:rsidRDefault="005577AF" w:rsidP="005577AF">
            <w:pPr>
              <w:pStyle w:val="Body"/>
              <w:rPr>
                <w:ins w:id="2430" w:author="hzhao" w:date="2010-11-02T10:36:00Z"/>
                <w:rFonts w:eastAsia="宋体"/>
                <w:sz w:val="22"/>
                <w:lang w:eastAsia="zh-CN"/>
              </w:rPr>
            </w:pPr>
            <w:ins w:id="2431" w:author="hzhao" w:date="2010-11-02T10:36:00Z">
              <w:r w:rsidRPr="005577AF">
                <w:rPr>
                  <w:rFonts w:eastAsia="宋体"/>
                  <w:sz w:val="22"/>
                  <w:lang w:eastAsia="zh-CN"/>
                </w:rPr>
                <w:t>show capwap</w:t>
              </w:r>
            </w:ins>
          </w:p>
          <w:p w:rsidR="005577AF" w:rsidRPr="005577AF" w:rsidRDefault="005577AF" w:rsidP="005577AF">
            <w:pPr>
              <w:pStyle w:val="Body"/>
              <w:rPr>
                <w:ins w:id="2432" w:author="hzhao" w:date="2010-11-02T10:36:00Z"/>
                <w:rFonts w:eastAsia="宋体"/>
                <w:sz w:val="22"/>
                <w:lang w:eastAsia="zh-CN"/>
              </w:rPr>
            </w:pPr>
            <w:ins w:id="2433" w:author="hzhao" w:date="2010-11-02T10:36:00Z">
              <w:r w:rsidRPr="005577AF">
                <w:rPr>
                  <w:rFonts w:eastAsia="宋体"/>
                  <w:sz w:val="22"/>
                  <w:lang w:eastAsia="zh-CN"/>
                </w:rPr>
                <w:t>AH-0e5300#show capwap c</w:t>
              </w:r>
            </w:ins>
          </w:p>
          <w:p w:rsidR="005577AF" w:rsidRPr="005577AF" w:rsidRDefault="005577AF" w:rsidP="005577AF">
            <w:pPr>
              <w:pStyle w:val="Body"/>
              <w:rPr>
                <w:ins w:id="2434" w:author="hzhao" w:date="2010-11-02T10:36:00Z"/>
                <w:rFonts w:eastAsia="宋体"/>
                <w:sz w:val="22"/>
                <w:lang w:eastAsia="zh-CN"/>
              </w:rPr>
            </w:pPr>
            <w:ins w:id="2435" w:author="hzhao" w:date="2010-11-02T10:36:00Z">
              <w:r w:rsidRPr="005577AF">
                <w:rPr>
                  <w:rFonts w:eastAsia="宋体"/>
                  <w:sz w:val="22"/>
                  <w:lang w:eastAsia="zh-CN"/>
                </w:rPr>
                <w:t xml:space="preserve">AH-0e5300#show capwap client </w:t>
              </w:r>
            </w:ins>
          </w:p>
          <w:p w:rsidR="005577AF" w:rsidRPr="005577AF" w:rsidRDefault="005577AF" w:rsidP="005577AF">
            <w:pPr>
              <w:pStyle w:val="Body"/>
              <w:rPr>
                <w:ins w:id="2436" w:author="hzhao" w:date="2010-11-02T10:36:00Z"/>
                <w:rFonts w:eastAsia="宋体"/>
                <w:sz w:val="22"/>
                <w:lang w:eastAsia="zh-CN"/>
              </w:rPr>
            </w:pPr>
            <w:ins w:id="2437" w:author="hzhao" w:date="2010-11-02T10:36:00Z">
              <w:r w:rsidRPr="005577AF">
                <w:rPr>
                  <w:rFonts w:eastAsia="宋体"/>
                  <w:sz w:val="22"/>
                  <w:lang w:eastAsia="zh-CN"/>
                </w:rPr>
                <w:t xml:space="preserve">CAPWAP client:   Enabled </w:t>
              </w:r>
            </w:ins>
          </w:p>
          <w:p w:rsidR="005577AF" w:rsidRPr="005577AF" w:rsidRDefault="005577AF" w:rsidP="005577AF">
            <w:pPr>
              <w:pStyle w:val="Body"/>
              <w:rPr>
                <w:ins w:id="2438" w:author="hzhao" w:date="2010-11-02T10:36:00Z"/>
                <w:rFonts w:eastAsia="宋体"/>
                <w:sz w:val="22"/>
                <w:lang w:eastAsia="zh-CN"/>
              </w:rPr>
            </w:pPr>
            <w:ins w:id="2439" w:author="hzhao" w:date="2010-11-02T10:36:00Z">
              <w:r w:rsidRPr="005577AF">
                <w:rPr>
                  <w:rFonts w:eastAsia="宋体"/>
                  <w:sz w:val="22"/>
                  <w:lang w:eastAsia="zh-CN"/>
                </w:rPr>
                <w:t>CAPWAP transport mode:  UDP</w:t>
              </w:r>
            </w:ins>
          </w:p>
          <w:p w:rsidR="005577AF" w:rsidRPr="005577AF" w:rsidRDefault="005577AF" w:rsidP="005577AF">
            <w:pPr>
              <w:pStyle w:val="Body"/>
              <w:rPr>
                <w:ins w:id="2440" w:author="hzhao" w:date="2010-11-02T10:36:00Z"/>
                <w:rFonts w:eastAsia="宋体"/>
                <w:sz w:val="22"/>
                <w:lang w:eastAsia="zh-CN"/>
              </w:rPr>
            </w:pPr>
          </w:p>
          <w:p w:rsidR="005577AF" w:rsidRPr="005577AF" w:rsidRDefault="005577AF" w:rsidP="005577AF">
            <w:pPr>
              <w:pStyle w:val="Body"/>
              <w:rPr>
                <w:ins w:id="2441" w:author="hzhao" w:date="2010-11-02T10:36:00Z"/>
                <w:rFonts w:eastAsia="宋体"/>
                <w:sz w:val="22"/>
                <w:lang w:eastAsia="zh-CN"/>
              </w:rPr>
            </w:pPr>
            <w:ins w:id="2442" w:author="hzhao" w:date="2010-11-02T10:36:00Z">
              <w:r w:rsidRPr="005577AF">
                <w:rPr>
                  <w:rFonts w:eastAsia="宋体"/>
                  <w:sz w:val="22"/>
                  <w:lang w:eastAsia="zh-CN"/>
                </w:rPr>
                <w:t>CAPWAP client IP:        192.168.20.10</w:t>
              </w:r>
            </w:ins>
          </w:p>
          <w:p w:rsidR="005577AF" w:rsidRPr="005577AF" w:rsidRDefault="005577AF" w:rsidP="005577AF">
            <w:pPr>
              <w:pStyle w:val="Body"/>
              <w:rPr>
                <w:ins w:id="2443" w:author="hzhao" w:date="2010-11-02T10:36:00Z"/>
                <w:rFonts w:eastAsia="宋体"/>
                <w:sz w:val="22"/>
                <w:lang w:eastAsia="zh-CN"/>
              </w:rPr>
            </w:pPr>
            <w:ins w:id="2444" w:author="hzhao" w:date="2010-11-02T10:36:00Z">
              <w:r w:rsidRPr="005577AF">
                <w:rPr>
                  <w:rFonts w:eastAsia="宋体"/>
                  <w:sz w:val="22"/>
                  <w:lang w:eastAsia="zh-CN"/>
                </w:rPr>
                <w:t>CAPWAP server IP:        192.168.20.200</w:t>
              </w:r>
            </w:ins>
          </w:p>
          <w:p w:rsidR="005577AF" w:rsidRPr="005577AF" w:rsidRDefault="005577AF" w:rsidP="005577AF">
            <w:pPr>
              <w:pStyle w:val="Body"/>
              <w:rPr>
                <w:ins w:id="2445" w:author="hzhao" w:date="2010-11-02T10:36:00Z"/>
                <w:rFonts w:eastAsia="宋体"/>
                <w:sz w:val="22"/>
                <w:lang w:eastAsia="zh-CN"/>
              </w:rPr>
            </w:pPr>
            <w:ins w:id="2446" w:author="hzhao" w:date="2010-11-02T10:36:00Z">
              <w:r w:rsidRPr="005577AF">
                <w:rPr>
                  <w:rFonts w:eastAsia="宋体"/>
                  <w:sz w:val="22"/>
                  <w:lang w:eastAsia="zh-CN"/>
                </w:rPr>
                <w:t>HiveManager Primary Name:hm1</w:t>
              </w:r>
            </w:ins>
          </w:p>
          <w:p w:rsidR="005577AF" w:rsidRPr="005577AF" w:rsidRDefault="005577AF" w:rsidP="005577AF">
            <w:pPr>
              <w:pStyle w:val="Body"/>
              <w:rPr>
                <w:ins w:id="2447" w:author="hzhao" w:date="2010-11-02T10:36:00Z"/>
                <w:rFonts w:eastAsia="宋体"/>
                <w:sz w:val="22"/>
                <w:lang w:eastAsia="zh-CN"/>
              </w:rPr>
            </w:pPr>
            <w:ins w:id="2448" w:author="hzhao" w:date="2010-11-02T10:36:00Z">
              <w:r w:rsidRPr="005577AF">
                <w:rPr>
                  <w:rFonts w:eastAsia="宋体"/>
                  <w:sz w:val="22"/>
                  <w:lang w:eastAsia="zh-CN"/>
                </w:rPr>
                <w:t>HiveManager Backup Name: hm2</w:t>
              </w:r>
            </w:ins>
          </w:p>
          <w:p w:rsidR="005577AF" w:rsidRPr="005577AF" w:rsidRDefault="005577AF" w:rsidP="005577AF">
            <w:pPr>
              <w:pStyle w:val="Body"/>
              <w:rPr>
                <w:ins w:id="2449" w:author="hzhao" w:date="2010-11-02T10:36:00Z"/>
                <w:rFonts w:eastAsia="宋体"/>
                <w:sz w:val="22"/>
                <w:lang w:eastAsia="zh-CN"/>
              </w:rPr>
            </w:pPr>
            <w:ins w:id="2450" w:author="hzhao" w:date="2010-11-02T10:36:00Z">
              <w:r w:rsidRPr="005577AF">
                <w:rPr>
                  <w:rFonts w:eastAsia="宋体"/>
                  <w:sz w:val="22"/>
                  <w:lang w:eastAsia="zh-CN"/>
                </w:rPr>
                <w:t>CAPWAP Default Server Name: staging.aerohive.com</w:t>
              </w:r>
            </w:ins>
          </w:p>
          <w:p w:rsidR="005577AF" w:rsidRPr="005577AF" w:rsidRDefault="005577AF" w:rsidP="005577AF">
            <w:pPr>
              <w:pStyle w:val="Body"/>
              <w:rPr>
                <w:ins w:id="2451" w:author="hzhao" w:date="2010-11-02T10:36:00Z"/>
                <w:rFonts w:eastAsia="宋体"/>
                <w:sz w:val="22"/>
                <w:lang w:eastAsia="zh-CN"/>
              </w:rPr>
            </w:pPr>
            <w:ins w:id="2452" w:author="hzhao" w:date="2010-11-02T10:36:00Z">
              <w:r w:rsidRPr="005577AF">
                <w:rPr>
                  <w:rFonts w:eastAsia="宋体"/>
                  <w:sz w:val="22"/>
                  <w:lang w:eastAsia="zh-CN"/>
                </w:rPr>
                <w:t xml:space="preserve">Virtual HiveManager Name: </w:t>
              </w:r>
            </w:ins>
          </w:p>
          <w:p w:rsidR="005577AF" w:rsidRPr="005577AF" w:rsidRDefault="005577AF" w:rsidP="005577AF">
            <w:pPr>
              <w:pStyle w:val="Body"/>
              <w:rPr>
                <w:ins w:id="2453" w:author="hzhao" w:date="2010-11-02T10:36:00Z"/>
                <w:rFonts w:eastAsia="宋体"/>
                <w:sz w:val="22"/>
                <w:lang w:eastAsia="zh-CN"/>
              </w:rPr>
            </w:pPr>
            <w:ins w:id="2454" w:author="hzhao" w:date="2010-11-02T10:36:00Z">
              <w:r w:rsidRPr="005577AF">
                <w:rPr>
                  <w:rFonts w:eastAsia="宋体"/>
                  <w:sz w:val="22"/>
                  <w:lang w:eastAsia="zh-CN"/>
                </w:rPr>
                <w:t>CAPWAP Choose HiveManager:Primary Name (UDP mode)</w:t>
              </w:r>
            </w:ins>
          </w:p>
          <w:p w:rsidR="005577AF" w:rsidRPr="005577AF" w:rsidRDefault="005577AF" w:rsidP="005577AF">
            <w:pPr>
              <w:pStyle w:val="Body"/>
              <w:rPr>
                <w:ins w:id="2455" w:author="hzhao" w:date="2010-11-02T10:36:00Z"/>
                <w:rFonts w:eastAsia="宋体"/>
                <w:sz w:val="22"/>
                <w:lang w:eastAsia="zh-CN"/>
              </w:rPr>
            </w:pPr>
            <w:ins w:id="2456" w:author="hzhao" w:date="2010-11-02T10:36:00Z">
              <w:r w:rsidRPr="005577AF">
                <w:rPr>
                  <w:rFonts w:eastAsia="宋体"/>
                  <w:sz w:val="22"/>
                  <w:lang w:eastAsia="zh-CN"/>
                </w:rPr>
                <w:t>Server source Port:      0</w:t>
              </w:r>
            </w:ins>
          </w:p>
          <w:p w:rsidR="005577AF" w:rsidRPr="005577AF" w:rsidRDefault="005577AF" w:rsidP="005577AF">
            <w:pPr>
              <w:pStyle w:val="Body"/>
              <w:rPr>
                <w:ins w:id="2457" w:author="hzhao" w:date="2010-11-02T10:36:00Z"/>
                <w:rFonts w:eastAsia="宋体"/>
                <w:sz w:val="22"/>
                <w:lang w:eastAsia="zh-CN"/>
              </w:rPr>
            </w:pPr>
            <w:ins w:id="2458" w:author="hzhao" w:date="2010-11-02T10:36:00Z">
              <w:r w:rsidRPr="005577AF">
                <w:rPr>
                  <w:rFonts w:eastAsia="宋体"/>
                  <w:sz w:val="22"/>
                  <w:lang w:eastAsia="zh-CN"/>
                </w:rPr>
                <w:t>CAPWAP action:           Handling CAPWAP packet</w:t>
              </w:r>
            </w:ins>
          </w:p>
          <w:p w:rsidR="005577AF" w:rsidRPr="005577AF" w:rsidRDefault="005577AF" w:rsidP="005577AF">
            <w:pPr>
              <w:pStyle w:val="Body"/>
              <w:rPr>
                <w:ins w:id="2459" w:author="hzhao" w:date="2010-11-02T10:36:00Z"/>
                <w:rFonts w:eastAsia="宋体"/>
                <w:sz w:val="22"/>
                <w:lang w:eastAsia="zh-CN"/>
              </w:rPr>
            </w:pPr>
            <w:ins w:id="2460" w:author="hzhao" w:date="2010-11-02T10:36:00Z">
              <w:r w:rsidRPr="005577AF">
                <w:rPr>
                  <w:rFonts w:eastAsia="宋体"/>
                  <w:sz w:val="22"/>
                  <w:lang w:eastAsia="zh-CN"/>
                </w:rPr>
                <w:t>Server destination Port: 80</w:t>
              </w:r>
            </w:ins>
          </w:p>
          <w:p w:rsidR="005577AF" w:rsidRPr="005577AF" w:rsidRDefault="005577AF" w:rsidP="005577AF">
            <w:pPr>
              <w:pStyle w:val="Body"/>
              <w:rPr>
                <w:ins w:id="2461" w:author="hzhao" w:date="2010-11-02T10:36:00Z"/>
                <w:rFonts w:eastAsia="宋体"/>
                <w:sz w:val="22"/>
                <w:lang w:eastAsia="zh-CN"/>
              </w:rPr>
            </w:pPr>
            <w:ins w:id="2462" w:author="hzhao" w:date="2010-11-02T10:36:00Z">
              <w:r w:rsidRPr="005577AF">
                <w:rPr>
                  <w:rFonts w:eastAsia="宋体"/>
                  <w:sz w:val="22"/>
                  <w:lang w:eastAsia="zh-CN"/>
                </w:rPr>
                <w:t>CAPWAP send event:       Enabled</w:t>
              </w:r>
            </w:ins>
          </w:p>
          <w:p w:rsidR="005577AF" w:rsidRPr="005577AF" w:rsidRDefault="005577AF" w:rsidP="005577AF">
            <w:pPr>
              <w:pStyle w:val="Body"/>
              <w:rPr>
                <w:ins w:id="2463" w:author="hzhao" w:date="2010-11-02T10:36:00Z"/>
                <w:rFonts w:eastAsia="宋体"/>
                <w:sz w:val="22"/>
                <w:lang w:eastAsia="zh-CN"/>
              </w:rPr>
            </w:pPr>
            <w:ins w:id="2464" w:author="hzhao" w:date="2010-11-02T10:36:00Z">
              <w:r w:rsidRPr="005577AF">
                <w:rPr>
                  <w:rFonts w:eastAsia="宋体"/>
                  <w:sz w:val="22"/>
                  <w:lang w:eastAsia="zh-CN"/>
                </w:rPr>
                <w:t>CAPWAP DTLS state:       Enabled</w:t>
              </w:r>
            </w:ins>
          </w:p>
          <w:p w:rsidR="005577AF" w:rsidRPr="00923513" w:rsidRDefault="005577AF" w:rsidP="005577AF">
            <w:pPr>
              <w:pStyle w:val="Body"/>
              <w:rPr>
                <w:rFonts w:eastAsia="宋体"/>
                <w:sz w:val="22"/>
                <w:lang w:eastAsia="zh-CN"/>
              </w:rPr>
            </w:pPr>
            <w:ins w:id="2465" w:author="hzhao" w:date="2010-11-02T10:36:00Z">
              <w:r w:rsidRPr="005577AF">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466" w:author="hzhao" w:date="2010-11-29T14:43:00Z">
        <w:r w:rsidR="00160E94" w:rsidDel="002C2643">
          <w:rPr>
            <w:rFonts w:eastAsia="宋体" w:hint="eastAsia"/>
            <w:sz w:val="21"/>
            <w:szCs w:val="21"/>
            <w:lang w:eastAsia="zh-CN"/>
          </w:rPr>
          <w:delText>24</w:delText>
        </w:r>
      </w:del>
      <w:ins w:id="2467" w:author="hzhao" w:date="2010-11-29T14:43:00Z">
        <w:r w:rsidR="002C2643">
          <w:rPr>
            <w:rFonts w:eastAsia="宋体" w:hint="eastAsia"/>
            <w:sz w:val="21"/>
            <w:szCs w:val="21"/>
            <w:lang w:eastAsia="zh-CN"/>
          </w:rPr>
          <w:t>25</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468" w:author="hzhao" w:date="2010-11-29T14:43:00Z">
              <w:r w:rsidR="00160E94" w:rsidDel="002C2643">
                <w:rPr>
                  <w:rFonts w:ascii="Arial" w:eastAsia="宋体" w:hAnsi="Arial" w:cs="Arial" w:hint="eastAsia"/>
                  <w:sz w:val="21"/>
                  <w:szCs w:val="21"/>
                  <w:lang w:eastAsia="zh-CN"/>
                </w:rPr>
                <w:delText>24</w:delText>
              </w:r>
            </w:del>
            <w:ins w:id="2469" w:author="hzhao" w:date="2010-11-29T14:43:00Z">
              <w:r w:rsidR="002C2643">
                <w:rPr>
                  <w:rFonts w:ascii="Arial" w:eastAsia="宋体" w:hAnsi="Arial" w:cs="Arial" w:hint="eastAsia"/>
                  <w:sz w:val="21"/>
                  <w:szCs w:val="21"/>
                  <w:lang w:eastAsia="zh-CN"/>
                </w:rPr>
                <w:t>25</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04A2" w:rsidRDefault="00160E94" w:rsidP="00FA04A2">
            <w:pPr>
              <w:pStyle w:val="Body"/>
              <w:rPr>
                <w:ins w:id="2470" w:author="hzhao" w:date="2010-11-02T10:30:00Z"/>
                <w:rFonts w:eastAsia="宋体"/>
                <w:sz w:val="22"/>
                <w:lang w:eastAsia="zh-CN"/>
              </w:rPr>
            </w:pPr>
            <w:r w:rsidRPr="00923513">
              <w:rPr>
                <w:rFonts w:eastAsia="宋体" w:hint="eastAsia"/>
                <w:sz w:val="22"/>
                <w:lang w:eastAsia="zh-CN"/>
              </w:rPr>
              <w:t xml:space="preserve"> </w:t>
            </w:r>
            <w:del w:id="2471" w:author="hzhao" w:date="2010-11-02T10:30:00Z">
              <w:r w:rsidDel="00FA04A2">
                <w:rPr>
                  <w:rFonts w:eastAsia="宋体"/>
                  <w:sz w:val="22"/>
                  <w:lang w:eastAsia="zh-CN"/>
                </w:rPr>
                <w:delText>T</w:delText>
              </w:r>
              <w:r w:rsidDel="00FA04A2">
                <w:rPr>
                  <w:rFonts w:eastAsia="宋体" w:hint="eastAsia"/>
                  <w:sz w:val="22"/>
                  <w:lang w:eastAsia="zh-CN"/>
                </w:rPr>
                <w:delText>opology1</w:delText>
              </w:r>
            </w:del>
            <w:ins w:id="2472" w:author="hzhao" w:date="2010-11-02T10:30:00Z">
              <w:r w:rsidR="00FA04A2">
                <w:rPr>
                  <w:rFonts w:eastAsia="宋体" w:hint="eastAsia"/>
                  <w:sz w:val="22"/>
                  <w:lang w:eastAsia="zh-CN"/>
                </w:rPr>
                <w:t xml:space="preserve">                                      DHCP/DNS Server</w:t>
              </w:r>
            </w:ins>
          </w:p>
          <w:p w:rsidR="00FA04A2" w:rsidRDefault="00FA04A2" w:rsidP="00FA04A2">
            <w:pPr>
              <w:pStyle w:val="Body"/>
              <w:rPr>
                <w:ins w:id="2473" w:author="hzhao" w:date="2010-11-02T10:30:00Z"/>
                <w:rFonts w:eastAsia="宋体"/>
                <w:sz w:val="22"/>
                <w:lang w:eastAsia="zh-CN"/>
              </w:rPr>
            </w:pPr>
            <w:ins w:id="2474" w:author="hzhao" w:date="2010-11-02T10:30:00Z">
              <w:r>
                <w:rPr>
                  <w:rFonts w:eastAsia="宋体" w:hint="eastAsia"/>
                  <w:sz w:val="22"/>
                  <w:lang w:eastAsia="zh-CN"/>
                </w:rPr>
                <w:t xml:space="preserve">                                                                    |</w:t>
              </w:r>
            </w:ins>
          </w:p>
          <w:p w:rsidR="00FA04A2" w:rsidRDefault="00FA04A2" w:rsidP="00FA04A2">
            <w:pPr>
              <w:pStyle w:val="Body"/>
              <w:rPr>
                <w:ins w:id="2475" w:author="hzhao" w:date="2010-11-02T10:30:00Z"/>
                <w:rFonts w:eastAsia="宋体"/>
                <w:sz w:val="22"/>
                <w:lang w:eastAsia="zh-CN"/>
              </w:rPr>
            </w:pPr>
            <w:ins w:id="2476" w:author="hzhao" w:date="2010-11-02T10:30:00Z">
              <w:r>
                <w:rPr>
                  <w:rFonts w:eastAsia="宋体" w:hint="eastAsia"/>
                  <w:sz w:val="22"/>
                  <w:lang w:eastAsia="zh-CN"/>
                </w:rPr>
                <w:t xml:space="preserve">                    AP------H3C L3 Switch------Cisco L3 Switch------Primary HM</w:t>
              </w:r>
            </w:ins>
          </w:p>
          <w:p w:rsidR="00FA04A2" w:rsidRDefault="00FA04A2" w:rsidP="00FA04A2">
            <w:pPr>
              <w:pStyle w:val="Body"/>
              <w:rPr>
                <w:ins w:id="2477" w:author="hzhao" w:date="2010-11-02T10:30:00Z"/>
                <w:rFonts w:eastAsia="宋体"/>
                <w:sz w:val="22"/>
                <w:lang w:eastAsia="zh-CN"/>
              </w:rPr>
            </w:pPr>
            <w:ins w:id="2478" w:author="hzhao" w:date="2010-11-02T10:30:00Z">
              <w:r>
                <w:rPr>
                  <w:rFonts w:eastAsia="宋体" w:hint="eastAsia"/>
                  <w:sz w:val="22"/>
                  <w:lang w:eastAsia="zh-CN"/>
                </w:rPr>
                <w:t xml:space="preserve">                                   |                                 </w:t>
              </w:r>
            </w:ins>
          </w:p>
          <w:p w:rsidR="00160E94" w:rsidRPr="00923513" w:rsidRDefault="00FA04A2" w:rsidP="00FA04A2">
            <w:pPr>
              <w:pStyle w:val="Body"/>
              <w:rPr>
                <w:rFonts w:eastAsia="宋体"/>
                <w:sz w:val="22"/>
                <w:lang w:eastAsia="zh-CN"/>
              </w:rPr>
            </w:pPr>
            <w:ins w:id="2479" w:author="hzhao" w:date="2010-11-02T10:30: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D57C13">
            <w:pPr>
              <w:pStyle w:val="Body"/>
              <w:rPr>
                <w:rFonts w:eastAsia="宋体"/>
                <w:sz w:val="22"/>
                <w:lang w:eastAsia="zh-CN"/>
              </w:rPr>
            </w:pPr>
            <w:r w:rsidRPr="00160E94">
              <w:rPr>
                <w:rFonts w:eastAsia="宋体"/>
                <w:sz w:val="22"/>
                <w:lang w:eastAsia="zh-CN"/>
              </w:rPr>
              <w:t>AP use primary HM in TCP mode if</w:t>
            </w:r>
            <w:del w:id="2480" w:author="hzhao" w:date="2010-11-02T10:39:00Z">
              <w:r w:rsidRPr="00160E94" w:rsidDel="00D57C13">
                <w:rPr>
                  <w:rFonts w:eastAsia="宋体"/>
                  <w:sz w:val="22"/>
                  <w:lang w:eastAsia="zh-CN"/>
                </w:rPr>
                <w:delText xml:space="preserve"> HM exists which use TCP</w:delText>
              </w:r>
            </w:del>
            <w:ins w:id="2481" w:author="hzhao" w:date="2010-11-02T10:39:00Z">
              <w:r w:rsidR="00D57C13">
                <w:rPr>
                  <w:rFonts w:eastAsia="宋体" w:hint="eastAsia"/>
                  <w:sz w:val="22"/>
                  <w:lang w:eastAsia="zh-CN"/>
                </w:rPr>
                <w:t xml:space="preserve"> try primary HM in UDP failed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D57C13" w:rsidP="00160E94">
            <w:pPr>
              <w:pStyle w:val="Body"/>
              <w:rPr>
                <w:rFonts w:eastAsia="宋体"/>
                <w:sz w:val="22"/>
                <w:lang w:eastAsia="zh-CN"/>
              </w:rPr>
            </w:pPr>
            <w:ins w:id="2482" w:author="hzhao" w:date="2010-11-02T10:39:00Z">
              <w:r>
                <w:rPr>
                  <w:rFonts w:eastAsia="宋体" w:hint="eastAsia"/>
                  <w:sz w:val="22"/>
                  <w:lang w:eastAsia="zh-CN"/>
                </w:rPr>
                <w:t>Config primary HM and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57C13" w:rsidRDefault="00D57C13" w:rsidP="00D57C13">
            <w:pPr>
              <w:pStyle w:val="Body"/>
              <w:rPr>
                <w:ins w:id="2483" w:author="hzhao" w:date="2010-11-02T10:40:00Z"/>
                <w:rFonts w:eastAsia="宋体"/>
                <w:sz w:val="22"/>
                <w:lang w:eastAsia="zh-CN"/>
              </w:rPr>
            </w:pPr>
            <w:ins w:id="2484" w:author="hzhao" w:date="2010-11-02T10:40:00Z">
              <w:r>
                <w:rPr>
                  <w:rFonts w:eastAsia="宋体" w:hint="eastAsia"/>
                  <w:sz w:val="22"/>
                  <w:lang w:eastAsia="zh-CN"/>
                </w:rPr>
                <w:t xml:space="preserve">1.Config primary HM and backup HM in AP, set capwap </w:t>
              </w:r>
              <w:r>
                <w:rPr>
                  <w:rFonts w:eastAsia="宋体"/>
                  <w:sz w:val="22"/>
                  <w:lang w:eastAsia="zh-CN"/>
                </w:rPr>
                <w:t>cli</w:t>
              </w:r>
              <w:r>
                <w:rPr>
                  <w:rFonts w:eastAsia="宋体" w:hint="eastAsia"/>
                  <w:sz w:val="22"/>
                  <w:lang w:eastAsia="zh-CN"/>
                </w:rPr>
                <w:t>ent server port to 80</w:t>
              </w:r>
            </w:ins>
          </w:p>
          <w:p w:rsidR="00D57C13" w:rsidRDefault="00D57C13" w:rsidP="00D57C13">
            <w:pPr>
              <w:pStyle w:val="Body"/>
              <w:rPr>
                <w:ins w:id="2485" w:author="hzhao" w:date="2010-11-02T10:40:00Z"/>
                <w:rFonts w:eastAsia="宋体"/>
                <w:sz w:val="22"/>
                <w:lang w:eastAsia="zh-CN"/>
              </w:rPr>
            </w:pPr>
            <w:ins w:id="2486" w:author="hzhao" w:date="2010-11-02T10:40:00Z">
              <w:r>
                <w:rPr>
                  <w:rFonts w:eastAsia="宋体" w:hint="eastAsia"/>
                  <w:sz w:val="22"/>
                  <w:lang w:eastAsia="zh-CN"/>
                </w:rPr>
                <w:t>2. Open _debug capwap ha and debug console to check work flow for capwap choose HM(no capwap client enable, capwap client enable), check if AP connect to HM</w:t>
              </w:r>
            </w:ins>
          </w:p>
          <w:p w:rsidR="00160E94" w:rsidRPr="002248F0" w:rsidRDefault="00D57C13" w:rsidP="00D57C13">
            <w:pPr>
              <w:pStyle w:val="Body"/>
              <w:rPr>
                <w:rFonts w:eastAsia="宋体"/>
                <w:sz w:val="22"/>
                <w:lang w:eastAsia="zh-CN"/>
              </w:rPr>
            </w:pPr>
            <w:ins w:id="2487" w:author="hzhao" w:date="2010-11-02T10:40: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488" w:author="hzhao" w:date="2010-11-02T10:40:00Z">
              <w:r w:rsidR="00D57C13">
                <w:rPr>
                  <w:rFonts w:eastAsia="宋体" w:hint="eastAsia"/>
                  <w:sz w:val="22"/>
                  <w:lang w:eastAsia="zh-CN"/>
                </w:rPr>
                <w:t xml:space="preserve">AP use primary HM in TCP mode to connect to HM,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35C76" w:rsidRPr="005577AF" w:rsidRDefault="00335C76" w:rsidP="00335C76">
            <w:pPr>
              <w:pStyle w:val="Body"/>
              <w:rPr>
                <w:ins w:id="2489" w:author="hzhao" w:date="2010-11-02T10:42:00Z"/>
                <w:rFonts w:eastAsia="宋体"/>
                <w:sz w:val="22"/>
                <w:lang w:eastAsia="zh-CN"/>
              </w:rPr>
            </w:pPr>
            <w:ins w:id="2490" w:author="hzhao" w:date="2010-11-02T10:42:00Z">
              <w:r w:rsidRPr="005577AF">
                <w:rPr>
                  <w:rFonts w:eastAsia="宋体"/>
                  <w:sz w:val="22"/>
                  <w:lang w:eastAsia="zh-CN"/>
                </w:rPr>
                <w:t>AH-0e5300#show running-config | in capwap</w:t>
              </w:r>
            </w:ins>
          </w:p>
          <w:p w:rsidR="00335C76" w:rsidRPr="005577AF" w:rsidRDefault="00335C76" w:rsidP="00335C76">
            <w:pPr>
              <w:pStyle w:val="Body"/>
              <w:rPr>
                <w:ins w:id="2491" w:author="hzhao" w:date="2010-11-02T10:42:00Z"/>
                <w:rFonts w:eastAsia="宋体"/>
                <w:sz w:val="22"/>
                <w:lang w:eastAsia="zh-CN"/>
              </w:rPr>
            </w:pPr>
            <w:ins w:id="2492" w:author="hzhao" w:date="2010-11-02T10:42:00Z">
              <w:r w:rsidRPr="005577AF">
                <w:rPr>
                  <w:rFonts w:eastAsia="宋体"/>
                  <w:sz w:val="22"/>
                  <w:lang w:eastAsia="zh-CN"/>
                </w:rPr>
                <w:t xml:space="preserve">capwap client server port 80 </w:t>
              </w:r>
            </w:ins>
          </w:p>
          <w:p w:rsidR="00335C76" w:rsidRPr="005577AF" w:rsidRDefault="00335C76" w:rsidP="00335C76">
            <w:pPr>
              <w:pStyle w:val="Body"/>
              <w:rPr>
                <w:ins w:id="2493" w:author="hzhao" w:date="2010-11-02T10:42:00Z"/>
                <w:rFonts w:eastAsia="宋体"/>
                <w:sz w:val="22"/>
                <w:lang w:eastAsia="zh-CN"/>
              </w:rPr>
            </w:pPr>
            <w:ins w:id="2494" w:author="hzhao" w:date="2010-11-02T10:42:00Z">
              <w:r w:rsidRPr="005577AF">
                <w:rPr>
                  <w:rFonts w:eastAsia="宋体"/>
                  <w:sz w:val="22"/>
                  <w:lang w:eastAsia="zh-CN"/>
                </w:rPr>
                <w:t xml:space="preserve">capwap client server name hm1 </w:t>
              </w:r>
            </w:ins>
          </w:p>
          <w:p w:rsidR="00335C76" w:rsidRDefault="00335C76" w:rsidP="00335C76">
            <w:pPr>
              <w:pStyle w:val="Body"/>
              <w:rPr>
                <w:ins w:id="2495" w:author="hzhao" w:date="2010-11-02T10:42:00Z"/>
                <w:rFonts w:eastAsia="宋体"/>
                <w:sz w:val="22"/>
                <w:lang w:eastAsia="zh-CN"/>
              </w:rPr>
            </w:pPr>
            <w:ins w:id="2496" w:author="hzhao" w:date="2010-11-02T10:42:00Z">
              <w:r w:rsidRPr="005577AF">
                <w:rPr>
                  <w:rFonts w:eastAsia="宋体"/>
                  <w:sz w:val="22"/>
                  <w:lang w:eastAsia="zh-CN"/>
                </w:rPr>
                <w:t>capwap client server backup name hm2</w:t>
              </w:r>
            </w:ins>
          </w:p>
          <w:p w:rsidR="00160E94" w:rsidRDefault="00160E94" w:rsidP="00160E94">
            <w:pPr>
              <w:pStyle w:val="Body"/>
              <w:rPr>
                <w:ins w:id="2497" w:author="hzhao" w:date="2010-11-02T10:42:00Z"/>
                <w:rFonts w:eastAsia="宋体"/>
                <w:sz w:val="22"/>
                <w:lang w:eastAsia="zh-CN"/>
              </w:rPr>
            </w:pPr>
          </w:p>
          <w:p w:rsidR="00335C76" w:rsidRDefault="00335C76" w:rsidP="00160E94">
            <w:pPr>
              <w:pStyle w:val="Body"/>
              <w:rPr>
                <w:ins w:id="2498" w:author="hzhao" w:date="2010-11-02T10:42:00Z"/>
                <w:rFonts w:eastAsia="宋体"/>
                <w:sz w:val="22"/>
                <w:lang w:eastAsia="zh-CN"/>
              </w:rPr>
            </w:pPr>
          </w:p>
          <w:p w:rsidR="00335C76" w:rsidRPr="00335C76" w:rsidRDefault="00335C76" w:rsidP="00335C76">
            <w:pPr>
              <w:pStyle w:val="Body"/>
              <w:rPr>
                <w:ins w:id="2499" w:author="hzhao" w:date="2010-11-02T10:45:00Z"/>
                <w:rFonts w:eastAsia="宋体"/>
                <w:sz w:val="22"/>
                <w:lang w:eastAsia="zh-CN"/>
              </w:rPr>
            </w:pPr>
            <w:ins w:id="2500" w:author="hzhao" w:date="2010-11-02T10:45:00Z">
              <w:r w:rsidRPr="00335C76">
                <w:rPr>
                  <w:rFonts w:eastAsia="宋体"/>
                  <w:sz w:val="22"/>
                  <w:lang w:eastAsia="zh-CN"/>
                </w:rPr>
                <w:t>AH-0e5300#2010-11-02 02:43:36 debug   [capwap_ha, ah_capwap_func.c, 2138]: get hivemanager name from scd (first:hm1, second:hm2).</w:t>
              </w:r>
            </w:ins>
          </w:p>
          <w:p w:rsidR="00335C76" w:rsidRPr="00335C76" w:rsidRDefault="00335C76" w:rsidP="00335C76">
            <w:pPr>
              <w:pStyle w:val="Body"/>
              <w:rPr>
                <w:ins w:id="2501" w:author="hzhao" w:date="2010-11-02T10:45:00Z"/>
                <w:rFonts w:eastAsia="宋体"/>
                <w:sz w:val="22"/>
                <w:lang w:eastAsia="zh-CN"/>
              </w:rPr>
            </w:pPr>
            <w:ins w:id="2502" w:author="hzhao" w:date="2010-11-02T10:45:00Z">
              <w:r w:rsidRPr="00335C76">
                <w:rPr>
                  <w:rFonts w:eastAsia="宋体"/>
                  <w:sz w:val="22"/>
                  <w:lang w:eastAsia="zh-CN"/>
                </w:rPr>
                <w:t>2010-11-02 02:43:36 debug   [capwap_ha, ah_capwap_func.c, 2029]: user has configed primary or backup HM's name,use primary name or backup name to try</w:t>
              </w:r>
            </w:ins>
          </w:p>
          <w:p w:rsidR="00335C76" w:rsidRPr="00335C76" w:rsidRDefault="00335C76" w:rsidP="00335C76">
            <w:pPr>
              <w:pStyle w:val="Body"/>
              <w:rPr>
                <w:ins w:id="2503" w:author="hzhao" w:date="2010-11-02T10:45:00Z"/>
                <w:rFonts w:eastAsia="宋体"/>
                <w:sz w:val="22"/>
                <w:lang w:eastAsia="zh-CN"/>
              </w:rPr>
            </w:pPr>
            <w:ins w:id="2504" w:author="hzhao" w:date="2010-11-02T10:45:00Z">
              <w:r w:rsidRPr="00335C76">
                <w:rPr>
                  <w:rFonts w:eastAsia="宋体"/>
                  <w:sz w:val="22"/>
                  <w:lang w:eastAsia="zh-CN"/>
                </w:rPr>
                <w:t>2010-11-02 02:43:36 debug   [capwap_ha, ah_capwap_func.c, 1804]: get capwap server ip (192.168.20.200) for name (hm1)</w:t>
              </w:r>
            </w:ins>
          </w:p>
          <w:p w:rsidR="00335C76" w:rsidRPr="00335C76" w:rsidRDefault="00335C76" w:rsidP="00335C76">
            <w:pPr>
              <w:pStyle w:val="Body"/>
              <w:rPr>
                <w:ins w:id="2505" w:author="hzhao" w:date="2010-11-02T10:45:00Z"/>
                <w:rFonts w:eastAsia="宋体"/>
                <w:sz w:val="22"/>
                <w:lang w:eastAsia="zh-CN"/>
              </w:rPr>
            </w:pPr>
            <w:ins w:id="2506" w:author="hzhao" w:date="2010-11-02T10:45:00Z">
              <w:r w:rsidRPr="00335C76">
                <w:rPr>
                  <w:rFonts w:eastAsia="宋体"/>
                  <w:sz w:val="22"/>
                  <w:lang w:eastAsia="zh-CN"/>
                </w:rPr>
                <w:t>2010-11-02 02:43:36 debug   [capwap_ha, ah_capwap_func.c, 1804]: get capwap server ip (192.168.51.252) for name (hm2)</w:t>
              </w:r>
            </w:ins>
          </w:p>
          <w:p w:rsidR="00335C76" w:rsidRPr="00335C76" w:rsidRDefault="00335C76" w:rsidP="00335C76">
            <w:pPr>
              <w:pStyle w:val="Body"/>
              <w:rPr>
                <w:ins w:id="2507" w:author="hzhao" w:date="2010-11-02T10:45:00Z"/>
                <w:rFonts w:eastAsia="宋体"/>
                <w:sz w:val="22"/>
                <w:lang w:eastAsia="zh-CN"/>
              </w:rPr>
            </w:pPr>
            <w:ins w:id="2508" w:author="hzhao" w:date="2010-11-02T10:45:00Z">
              <w:r w:rsidRPr="00335C76">
                <w:rPr>
                  <w:rFonts w:eastAsia="宋体"/>
                  <w:sz w:val="22"/>
                  <w:lang w:eastAsia="zh-CN"/>
                </w:rPr>
                <w:t>2010-11-02 02:43:36 debug   [capwap_ha, ah_capwap_func.c, 2056]: use primary server(UDP), ip=192.168.20.200, port=80</w:t>
              </w:r>
            </w:ins>
          </w:p>
          <w:p w:rsidR="00335C76" w:rsidRPr="00335C76" w:rsidRDefault="00335C76" w:rsidP="00335C76">
            <w:pPr>
              <w:pStyle w:val="Body"/>
              <w:rPr>
                <w:ins w:id="2509" w:author="hzhao" w:date="2010-11-02T10:45:00Z"/>
                <w:rFonts w:eastAsia="宋体"/>
                <w:sz w:val="22"/>
                <w:lang w:eastAsia="zh-CN"/>
              </w:rPr>
            </w:pPr>
            <w:ins w:id="2510" w:author="hzhao" w:date="2010-11-02T10:45:00Z">
              <w:r w:rsidRPr="00335C76">
                <w:rPr>
                  <w:rFonts w:eastAsia="宋体"/>
                  <w:sz w:val="22"/>
                  <w:lang w:eastAsia="zh-CN"/>
                </w:rPr>
                <w:t>2010-11-02 02:45:13 debug   [capwap_ha, ah_capwap_func.c, 2138]: get hivemanager name from scd (first:hm1, second:hm2).</w:t>
              </w:r>
            </w:ins>
          </w:p>
          <w:p w:rsidR="00335C76" w:rsidRPr="00335C76" w:rsidRDefault="00335C76" w:rsidP="00335C76">
            <w:pPr>
              <w:pStyle w:val="Body"/>
              <w:rPr>
                <w:ins w:id="2511" w:author="hzhao" w:date="2010-11-02T10:45:00Z"/>
                <w:rFonts w:eastAsia="宋体"/>
                <w:sz w:val="22"/>
                <w:lang w:eastAsia="zh-CN"/>
              </w:rPr>
            </w:pPr>
            <w:ins w:id="2512" w:author="hzhao" w:date="2010-11-02T10:45:00Z">
              <w:r w:rsidRPr="00335C76">
                <w:rPr>
                  <w:rFonts w:eastAsia="宋体"/>
                  <w:sz w:val="22"/>
                  <w:lang w:eastAsia="zh-CN"/>
                </w:rPr>
                <w:t>2010-11-02 02:45:13 debug   [capwap_ha, ah_capwap_func.c, 2029]: user has configed primary or backup HM's name,use primary name or backup name to try</w:t>
              </w:r>
            </w:ins>
          </w:p>
          <w:p w:rsidR="00335C76" w:rsidRPr="00335C76" w:rsidRDefault="00335C76" w:rsidP="00335C76">
            <w:pPr>
              <w:pStyle w:val="Body"/>
              <w:rPr>
                <w:ins w:id="2513" w:author="hzhao" w:date="2010-11-02T10:45:00Z"/>
                <w:rFonts w:eastAsia="宋体"/>
                <w:sz w:val="22"/>
                <w:lang w:eastAsia="zh-CN"/>
              </w:rPr>
            </w:pPr>
            <w:ins w:id="2514" w:author="hzhao" w:date="2010-11-02T10:45:00Z">
              <w:r w:rsidRPr="00335C76">
                <w:rPr>
                  <w:rFonts w:eastAsia="宋体"/>
                  <w:sz w:val="22"/>
                  <w:lang w:eastAsia="zh-CN"/>
                </w:rPr>
                <w:t>2010-11-02 02:45:13 debug   [capwap_ha, ah_capwap_func.c, 1804]: get capwap server ip (192.168.20.200) for name (hm1)</w:t>
              </w:r>
            </w:ins>
          </w:p>
          <w:p w:rsidR="00335C76" w:rsidRPr="00335C76" w:rsidRDefault="00335C76" w:rsidP="00335C76">
            <w:pPr>
              <w:pStyle w:val="Body"/>
              <w:rPr>
                <w:ins w:id="2515" w:author="hzhao" w:date="2010-11-02T10:45:00Z"/>
                <w:rFonts w:eastAsia="宋体"/>
                <w:sz w:val="22"/>
                <w:lang w:eastAsia="zh-CN"/>
              </w:rPr>
            </w:pPr>
            <w:ins w:id="2516" w:author="hzhao" w:date="2010-11-02T10:45:00Z">
              <w:r w:rsidRPr="00335C76">
                <w:rPr>
                  <w:rFonts w:eastAsia="宋体"/>
                  <w:sz w:val="22"/>
                  <w:lang w:eastAsia="zh-CN"/>
                </w:rPr>
                <w:t>2010-11-02 02:45:13 debug   [capwap_ha, ah_capwap_func.c, 1804]: get capwap server ip (192.168.51.252) for name (hm2)</w:t>
              </w:r>
            </w:ins>
          </w:p>
          <w:p w:rsidR="00335C76" w:rsidRPr="00335C76" w:rsidRDefault="00335C76" w:rsidP="00335C76">
            <w:pPr>
              <w:pStyle w:val="Body"/>
              <w:rPr>
                <w:ins w:id="2517" w:author="hzhao" w:date="2010-11-02T10:45:00Z"/>
                <w:rFonts w:eastAsia="宋体"/>
                <w:sz w:val="22"/>
                <w:lang w:eastAsia="zh-CN"/>
              </w:rPr>
            </w:pPr>
            <w:ins w:id="2518" w:author="hzhao" w:date="2010-11-02T10:45:00Z">
              <w:r w:rsidRPr="00335C76">
                <w:rPr>
                  <w:rFonts w:eastAsia="宋体"/>
                  <w:sz w:val="22"/>
                  <w:lang w:eastAsia="zh-CN"/>
                </w:rPr>
                <w:t>2010-11-02 02:45:13 debug   [capwap_ha, ah_capwap_func.c, 2067]: use primary server(TCP), ip=192.168.20.200, port=80</w:t>
              </w:r>
            </w:ins>
          </w:p>
          <w:p w:rsidR="00335C76" w:rsidRPr="00335C76" w:rsidRDefault="00335C76" w:rsidP="00335C76">
            <w:pPr>
              <w:pStyle w:val="Body"/>
              <w:rPr>
                <w:ins w:id="2519" w:author="hzhao" w:date="2010-11-02T10:45:00Z"/>
                <w:rFonts w:eastAsia="宋体"/>
                <w:sz w:val="22"/>
                <w:lang w:eastAsia="zh-CN"/>
              </w:rPr>
            </w:pPr>
          </w:p>
          <w:p w:rsidR="00335C76" w:rsidRPr="00335C76" w:rsidRDefault="00335C76" w:rsidP="00335C76">
            <w:pPr>
              <w:pStyle w:val="Body"/>
              <w:rPr>
                <w:ins w:id="2520" w:author="hzhao" w:date="2010-11-02T10:45:00Z"/>
                <w:rFonts w:eastAsia="宋体"/>
                <w:sz w:val="22"/>
                <w:lang w:eastAsia="zh-CN"/>
              </w:rPr>
            </w:pPr>
            <w:ins w:id="2521" w:author="hzhao" w:date="2010-11-02T10:45:00Z">
              <w:r w:rsidRPr="00335C76">
                <w:rPr>
                  <w:rFonts w:eastAsia="宋体"/>
                  <w:sz w:val="22"/>
                  <w:lang w:eastAsia="zh-CN"/>
                </w:rPr>
                <w:t xml:space="preserve">AH-0e5300#show capwap client             </w:t>
              </w:r>
            </w:ins>
          </w:p>
          <w:p w:rsidR="00335C76" w:rsidRPr="00335C76" w:rsidRDefault="00335C76" w:rsidP="00335C76">
            <w:pPr>
              <w:pStyle w:val="Body"/>
              <w:rPr>
                <w:ins w:id="2522" w:author="hzhao" w:date="2010-11-02T10:45:00Z"/>
                <w:rFonts w:eastAsia="宋体"/>
                <w:sz w:val="22"/>
                <w:lang w:eastAsia="zh-CN"/>
              </w:rPr>
            </w:pPr>
            <w:ins w:id="2523" w:author="hzhao" w:date="2010-11-02T10:45:00Z">
              <w:r w:rsidRPr="00335C76">
                <w:rPr>
                  <w:rFonts w:eastAsia="宋体"/>
                  <w:sz w:val="22"/>
                  <w:lang w:eastAsia="zh-CN"/>
                </w:rPr>
                <w:t xml:space="preserve">CAPWAP client:   Enabled </w:t>
              </w:r>
            </w:ins>
          </w:p>
          <w:p w:rsidR="00335C76" w:rsidRPr="00335C76" w:rsidRDefault="00335C76" w:rsidP="00335C76">
            <w:pPr>
              <w:pStyle w:val="Body"/>
              <w:rPr>
                <w:ins w:id="2524" w:author="hzhao" w:date="2010-11-02T10:45:00Z"/>
                <w:rFonts w:eastAsia="宋体"/>
                <w:sz w:val="22"/>
                <w:lang w:eastAsia="zh-CN"/>
              </w:rPr>
            </w:pPr>
            <w:ins w:id="2525" w:author="hzhao" w:date="2010-11-02T10:45:00Z">
              <w:r w:rsidRPr="00335C76">
                <w:rPr>
                  <w:rFonts w:eastAsia="宋体"/>
                  <w:sz w:val="22"/>
                  <w:lang w:eastAsia="zh-CN"/>
                </w:rPr>
                <w:t>CAPWAP transport mode:  HTTP on TCP</w:t>
              </w:r>
            </w:ins>
          </w:p>
          <w:p w:rsidR="00335C76" w:rsidRPr="00335C76" w:rsidRDefault="00335C76" w:rsidP="00335C76">
            <w:pPr>
              <w:pStyle w:val="Body"/>
              <w:rPr>
                <w:ins w:id="2526" w:author="hzhao" w:date="2010-11-02T10:45:00Z"/>
                <w:rFonts w:eastAsia="宋体"/>
                <w:sz w:val="22"/>
                <w:lang w:eastAsia="zh-CN"/>
              </w:rPr>
            </w:pPr>
            <w:ins w:id="2527" w:author="hzhao" w:date="2010-11-02T10:45:00Z">
              <w:r w:rsidRPr="00335C76">
                <w:rPr>
                  <w:rFonts w:eastAsia="宋体"/>
                  <w:sz w:val="22"/>
                  <w:lang w:eastAsia="zh-CN"/>
                </w:rPr>
                <w:t xml:space="preserve">RUN state: Connected securely to the CAPWAP server </w:t>
              </w:r>
            </w:ins>
          </w:p>
          <w:p w:rsidR="00335C76" w:rsidRPr="00335C76" w:rsidRDefault="00335C76" w:rsidP="00335C76">
            <w:pPr>
              <w:pStyle w:val="Body"/>
              <w:rPr>
                <w:ins w:id="2528" w:author="hzhao" w:date="2010-11-02T10:45:00Z"/>
                <w:rFonts w:eastAsia="宋体"/>
                <w:sz w:val="22"/>
                <w:lang w:eastAsia="zh-CN"/>
              </w:rPr>
            </w:pPr>
            <w:ins w:id="2529" w:author="hzhao" w:date="2010-11-02T10:45:00Z">
              <w:r w:rsidRPr="00335C76">
                <w:rPr>
                  <w:rFonts w:eastAsia="宋体"/>
                  <w:sz w:val="22"/>
                  <w:lang w:eastAsia="zh-CN"/>
                </w:rPr>
                <w:t>CAPWAP client IP:        192.168.20.10</w:t>
              </w:r>
            </w:ins>
          </w:p>
          <w:p w:rsidR="00335C76" w:rsidRPr="00335C76" w:rsidRDefault="00335C76" w:rsidP="00335C76">
            <w:pPr>
              <w:pStyle w:val="Body"/>
              <w:rPr>
                <w:ins w:id="2530" w:author="hzhao" w:date="2010-11-02T10:45:00Z"/>
                <w:rFonts w:eastAsia="宋体"/>
                <w:sz w:val="22"/>
                <w:lang w:eastAsia="zh-CN"/>
              </w:rPr>
            </w:pPr>
            <w:ins w:id="2531" w:author="hzhao" w:date="2010-11-02T10:45:00Z">
              <w:r w:rsidRPr="00335C76">
                <w:rPr>
                  <w:rFonts w:eastAsia="宋体"/>
                  <w:sz w:val="22"/>
                  <w:lang w:eastAsia="zh-CN"/>
                </w:rPr>
                <w:t>CAPWAP server IP:        192.168.20.200</w:t>
              </w:r>
            </w:ins>
          </w:p>
          <w:p w:rsidR="00335C76" w:rsidRPr="00335C76" w:rsidRDefault="00335C76" w:rsidP="00335C76">
            <w:pPr>
              <w:pStyle w:val="Body"/>
              <w:rPr>
                <w:ins w:id="2532" w:author="hzhao" w:date="2010-11-02T10:45:00Z"/>
                <w:rFonts w:eastAsia="宋体"/>
                <w:sz w:val="22"/>
                <w:lang w:eastAsia="zh-CN"/>
              </w:rPr>
            </w:pPr>
            <w:ins w:id="2533" w:author="hzhao" w:date="2010-11-02T10:45:00Z">
              <w:r w:rsidRPr="00335C76">
                <w:rPr>
                  <w:rFonts w:eastAsia="宋体"/>
                  <w:sz w:val="22"/>
                  <w:lang w:eastAsia="zh-CN"/>
                </w:rPr>
                <w:t>HiveManager Primary Name:hm1</w:t>
              </w:r>
            </w:ins>
          </w:p>
          <w:p w:rsidR="00335C76" w:rsidRPr="00335C76" w:rsidRDefault="00335C76" w:rsidP="00335C76">
            <w:pPr>
              <w:pStyle w:val="Body"/>
              <w:rPr>
                <w:ins w:id="2534" w:author="hzhao" w:date="2010-11-02T10:45:00Z"/>
                <w:rFonts w:eastAsia="宋体"/>
                <w:sz w:val="22"/>
                <w:lang w:eastAsia="zh-CN"/>
              </w:rPr>
            </w:pPr>
            <w:ins w:id="2535" w:author="hzhao" w:date="2010-11-02T10:45:00Z">
              <w:r w:rsidRPr="00335C76">
                <w:rPr>
                  <w:rFonts w:eastAsia="宋体"/>
                  <w:sz w:val="22"/>
                  <w:lang w:eastAsia="zh-CN"/>
                </w:rPr>
                <w:t>HiveManager Backup Name: hm2</w:t>
              </w:r>
            </w:ins>
          </w:p>
          <w:p w:rsidR="00335C76" w:rsidRPr="00335C76" w:rsidRDefault="00335C76" w:rsidP="00335C76">
            <w:pPr>
              <w:pStyle w:val="Body"/>
              <w:rPr>
                <w:ins w:id="2536" w:author="hzhao" w:date="2010-11-02T10:45:00Z"/>
                <w:rFonts w:eastAsia="宋体"/>
                <w:sz w:val="22"/>
                <w:lang w:eastAsia="zh-CN"/>
              </w:rPr>
            </w:pPr>
            <w:ins w:id="2537" w:author="hzhao" w:date="2010-11-02T10:45:00Z">
              <w:r w:rsidRPr="00335C76">
                <w:rPr>
                  <w:rFonts w:eastAsia="宋体"/>
                  <w:sz w:val="22"/>
                  <w:lang w:eastAsia="zh-CN"/>
                </w:rPr>
                <w:t>CAPWAP Default Server Name: staging.aerohive.com</w:t>
              </w:r>
            </w:ins>
          </w:p>
          <w:p w:rsidR="00335C76" w:rsidRPr="00335C76" w:rsidRDefault="00335C76" w:rsidP="00335C76">
            <w:pPr>
              <w:pStyle w:val="Body"/>
              <w:rPr>
                <w:ins w:id="2538" w:author="hzhao" w:date="2010-11-02T10:45:00Z"/>
                <w:rFonts w:eastAsia="宋体"/>
                <w:sz w:val="22"/>
                <w:lang w:eastAsia="zh-CN"/>
              </w:rPr>
            </w:pPr>
            <w:ins w:id="2539" w:author="hzhao" w:date="2010-11-02T10:45:00Z">
              <w:r w:rsidRPr="00335C76">
                <w:rPr>
                  <w:rFonts w:eastAsia="宋体"/>
                  <w:sz w:val="22"/>
                  <w:lang w:eastAsia="zh-CN"/>
                </w:rPr>
                <w:t xml:space="preserve">Virtual HiveManager Name: </w:t>
              </w:r>
            </w:ins>
          </w:p>
          <w:p w:rsidR="00335C76" w:rsidRPr="00335C76" w:rsidRDefault="00335C76" w:rsidP="00335C76">
            <w:pPr>
              <w:pStyle w:val="Body"/>
              <w:rPr>
                <w:ins w:id="2540" w:author="hzhao" w:date="2010-11-02T10:45:00Z"/>
                <w:rFonts w:eastAsia="宋体"/>
                <w:sz w:val="22"/>
                <w:lang w:eastAsia="zh-CN"/>
              </w:rPr>
            </w:pPr>
            <w:ins w:id="2541" w:author="hzhao" w:date="2010-11-02T10:45:00Z">
              <w:r w:rsidRPr="00335C76">
                <w:rPr>
                  <w:rFonts w:eastAsia="宋体"/>
                  <w:sz w:val="22"/>
                  <w:lang w:eastAsia="zh-CN"/>
                </w:rPr>
                <w:t>CAPWAP Choose HiveManager:Primary Name (TCP mode)</w:t>
              </w:r>
            </w:ins>
          </w:p>
          <w:p w:rsidR="00335C76" w:rsidRPr="00335C76" w:rsidRDefault="00335C76" w:rsidP="00335C76">
            <w:pPr>
              <w:pStyle w:val="Body"/>
              <w:rPr>
                <w:ins w:id="2542" w:author="hzhao" w:date="2010-11-02T10:45:00Z"/>
                <w:rFonts w:eastAsia="宋体"/>
                <w:sz w:val="22"/>
                <w:lang w:eastAsia="zh-CN"/>
              </w:rPr>
            </w:pPr>
            <w:ins w:id="2543" w:author="hzhao" w:date="2010-11-02T10:45:00Z">
              <w:r w:rsidRPr="00335C76">
                <w:rPr>
                  <w:rFonts w:eastAsia="宋体"/>
                  <w:sz w:val="22"/>
                  <w:lang w:eastAsia="zh-CN"/>
                </w:rPr>
                <w:t>Server source Port:      0</w:t>
              </w:r>
            </w:ins>
          </w:p>
          <w:p w:rsidR="00335C76" w:rsidRPr="00335C76" w:rsidRDefault="00335C76" w:rsidP="00335C76">
            <w:pPr>
              <w:pStyle w:val="Body"/>
              <w:rPr>
                <w:ins w:id="2544" w:author="hzhao" w:date="2010-11-02T10:45:00Z"/>
                <w:rFonts w:eastAsia="宋体"/>
                <w:sz w:val="22"/>
                <w:lang w:eastAsia="zh-CN"/>
              </w:rPr>
            </w:pPr>
            <w:ins w:id="2545" w:author="hzhao" w:date="2010-11-02T10:45:00Z">
              <w:r w:rsidRPr="00335C76">
                <w:rPr>
                  <w:rFonts w:eastAsia="宋体"/>
                  <w:sz w:val="22"/>
                  <w:lang w:eastAsia="zh-CN"/>
                </w:rPr>
                <w:t>CAPWAP action:           Waiting for a CAPWAP packet</w:t>
              </w:r>
            </w:ins>
          </w:p>
          <w:p w:rsidR="00335C76" w:rsidRPr="00335C76" w:rsidRDefault="00335C76" w:rsidP="00335C76">
            <w:pPr>
              <w:pStyle w:val="Body"/>
              <w:rPr>
                <w:ins w:id="2546" w:author="hzhao" w:date="2010-11-02T10:45:00Z"/>
                <w:rFonts w:eastAsia="宋体"/>
                <w:sz w:val="22"/>
                <w:lang w:eastAsia="zh-CN"/>
              </w:rPr>
            </w:pPr>
            <w:ins w:id="2547" w:author="hzhao" w:date="2010-11-02T10:45:00Z">
              <w:r w:rsidRPr="00335C76">
                <w:rPr>
                  <w:rFonts w:eastAsia="宋体"/>
                  <w:sz w:val="22"/>
                  <w:lang w:eastAsia="zh-CN"/>
                </w:rPr>
                <w:t>Server destination Port: 80</w:t>
              </w:r>
            </w:ins>
          </w:p>
          <w:p w:rsidR="00335C76" w:rsidRPr="00335C76" w:rsidRDefault="00335C76" w:rsidP="00335C76">
            <w:pPr>
              <w:pStyle w:val="Body"/>
              <w:rPr>
                <w:ins w:id="2548" w:author="hzhao" w:date="2010-11-02T10:45:00Z"/>
                <w:rFonts w:eastAsia="宋体"/>
                <w:sz w:val="22"/>
                <w:lang w:eastAsia="zh-CN"/>
              </w:rPr>
            </w:pPr>
            <w:ins w:id="2549" w:author="hzhao" w:date="2010-11-02T10:45:00Z">
              <w:r w:rsidRPr="00335C76">
                <w:rPr>
                  <w:rFonts w:eastAsia="宋体"/>
                  <w:sz w:val="22"/>
                  <w:lang w:eastAsia="zh-CN"/>
                </w:rPr>
                <w:t>CAPWAP send event:       Enabled</w:t>
              </w:r>
            </w:ins>
          </w:p>
          <w:p w:rsidR="00335C76" w:rsidRPr="00335C76" w:rsidRDefault="00335C76" w:rsidP="00335C76">
            <w:pPr>
              <w:pStyle w:val="Body"/>
              <w:rPr>
                <w:ins w:id="2550" w:author="hzhao" w:date="2010-11-02T10:45:00Z"/>
                <w:rFonts w:eastAsia="宋体"/>
                <w:sz w:val="22"/>
                <w:lang w:eastAsia="zh-CN"/>
              </w:rPr>
            </w:pPr>
            <w:ins w:id="2551" w:author="hzhao" w:date="2010-11-02T10:45:00Z">
              <w:r w:rsidRPr="00335C76">
                <w:rPr>
                  <w:rFonts w:eastAsia="宋体"/>
                  <w:sz w:val="22"/>
                  <w:lang w:eastAsia="zh-CN"/>
                </w:rPr>
                <w:t>CAPWAP DTLS state:       Enabled</w:t>
              </w:r>
            </w:ins>
          </w:p>
          <w:p w:rsidR="00335C76" w:rsidRPr="00335C76" w:rsidRDefault="00335C76" w:rsidP="00335C76">
            <w:pPr>
              <w:pStyle w:val="Body"/>
              <w:rPr>
                <w:rFonts w:eastAsia="宋体"/>
                <w:sz w:val="22"/>
                <w:lang w:eastAsia="zh-CN"/>
              </w:rPr>
            </w:pPr>
            <w:ins w:id="2552" w:author="hzhao" w:date="2010-11-02T10:45:00Z">
              <w:r w:rsidRPr="00335C76">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553" w:author="hzhao" w:date="2010-11-29T14:43:00Z">
        <w:r w:rsidR="00160E94" w:rsidDel="002C2643">
          <w:rPr>
            <w:rFonts w:eastAsia="宋体" w:hint="eastAsia"/>
            <w:sz w:val="21"/>
            <w:szCs w:val="21"/>
            <w:lang w:eastAsia="zh-CN"/>
          </w:rPr>
          <w:delText>25</w:delText>
        </w:r>
      </w:del>
      <w:ins w:id="2554" w:author="hzhao" w:date="2010-11-29T14:43:00Z">
        <w:r w:rsidR="002C2643">
          <w:rPr>
            <w:rFonts w:eastAsia="宋体" w:hint="eastAsia"/>
            <w:sz w:val="21"/>
            <w:szCs w:val="21"/>
            <w:lang w:eastAsia="zh-CN"/>
          </w:rPr>
          <w:t>26</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555" w:author="hzhao" w:date="2010-11-29T14:43:00Z">
              <w:r w:rsidR="00160E94" w:rsidDel="002C2643">
                <w:rPr>
                  <w:rFonts w:ascii="Arial" w:eastAsia="宋体" w:hAnsi="Arial" w:cs="Arial" w:hint="eastAsia"/>
                  <w:sz w:val="21"/>
                  <w:szCs w:val="21"/>
                  <w:lang w:eastAsia="zh-CN"/>
                </w:rPr>
                <w:delText>25</w:delText>
              </w:r>
            </w:del>
            <w:ins w:id="2556" w:author="hzhao" w:date="2010-11-29T14:43:00Z">
              <w:r w:rsidR="002C2643">
                <w:rPr>
                  <w:rFonts w:ascii="Arial" w:eastAsia="宋体" w:hAnsi="Arial" w:cs="Arial" w:hint="eastAsia"/>
                  <w:sz w:val="21"/>
                  <w:szCs w:val="21"/>
                  <w:lang w:eastAsia="zh-CN"/>
                </w:rPr>
                <w:t>26</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04A2" w:rsidRDefault="00160E94" w:rsidP="00FA04A2">
            <w:pPr>
              <w:pStyle w:val="Body"/>
              <w:rPr>
                <w:ins w:id="2557" w:author="hzhao" w:date="2010-11-02T10:30:00Z"/>
                <w:rFonts w:eastAsia="宋体"/>
                <w:sz w:val="22"/>
                <w:lang w:eastAsia="zh-CN"/>
              </w:rPr>
            </w:pPr>
            <w:r w:rsidRPr="00923513">
              <w:rPr>
                <w:rFonts w:eastAsia="宋体" w:hint="eastAsia"/>
                <w:sz w:val="22"/>
                <w:lang w:eastAsia="zh-CN"/>
              </w:rPr>
              <w:t xml:space="preserve"> </w:t>
            </w:r>
            <w:del w:id="2558" w:author="hzhao" w:date="2010-11-02T10:30:00Z">
              <w:r w:rsidDel="00FA04A2">
                <w:rPr>
                  <w:rFonts w:eastAsia="宋体"/>
                  <w:sz w:val="22"/>
                  <w:lang w:eastAsia="zh-CN"/>
                </w:rPr>
                <w:delText>T</w:delText>
              </w:r>
              <w:r w:rsidDel="00FA04A2">
                <w:rPr>
                  <w:rFonts w:eastAsia="宋体" w:hint="eastAsia"/>
                  <w:sz w:val="22"/>
                  <w:lang w:eastAsia="zh-CN"/>
                </w:rPr>
                <w:delText>opology1</w:delText>
              </w:r>
            </w:del>
            <w:ins w:id="2559" w:author="hzhao" w:date="2010-11-02T10:30:00Z">
              <w:r w:rsidR="00FA04A2">
                <w:rPr>
                  <w:rFonts w:eastAsia="宋体" w:hint="eastAsia"/>
                  <w:sz w:val="22"/>
                  <w:lang w:eastAsia="zh-CN"/>
                </w:rPr>
                <w:t xml:space="preserve">                                      DHCP/DNS Server</w:t>
              </w:r>
            </w:ins>
          </w:p>
          <w:p w:rsidR="00FA04A2" w:rsidRDefault="00FA04A2" w:rsidP="00FA04A2">
            <w:pPr>
              <w:pStyle w:val="Body"/>
              <w:rPr>
                <w:ins w:id="2560" w:author="hzhao" w:date="2010-11-02T10:30:00Z"/>
                <w:rFonts w:eastAsia="宋体"/>
                <w:sz w:val="22"/>
                <w:lang w:eastAsia="zh-CN"/>
              </w:rPr>
            </w:pPr>
            <w:ins w:id="2561" w:author="hzhao" w:date="2010-11-02T10:30:00Z">
              <w:r>
                <w:rPr>
                  <w:rFonts w:eastAsia="宋体" w:hint="eastAsia"/>
                  <w:sz w:val="22"/>
                  <w:lang w:eastAsia="zh-CN"/>
                </w:rPr>
                <w:t xml:space="preserve">                                                                    |</w:t>
              </w:r>
            </w:ins>
          </w:p>
          <w:p w:rsidR="00FA04A2" w:rsidRDefault="00FA04A2" w:rsidP="00FA04A2">
            <w:pPr>
              <w:pStyle w:val="Body"/>
              <w:rPr>
                <w:ins w:id="2562" w:author="hzhao" w:date="2010-11-02T10:30:00Z"/>
                <w:rFonts w:eastAsia="宋体"/>
                <w:sz w:val="22"/>
                <w:lang w:eastAsia="zh-CN"/>
              </w:rPr>
            </w:pPr>
            <w:ins w:id="2563" w:author="hzhao" w:date="2010-11-02T10:30:00Z">
              <w:r>
                <w:rPr>
                  <w:rFonts w:eastAsia="宋体" w:hint="eastAsia"/>
                  <w:sz w:val="22"/>
                  <w:lang w:eastAsia="zh-CN"/>
                </w:rPr>
                <w:t xml:space="preserve">                    AP------H3C L3 Switch------Cisco L3 Switch------Primary HM</w:t>
              </w:r>
            </w:ins>
          </w:p>
          <w:p w:rsidR="00FA04A2" w:rsidRDefault="00FA04A2" w:rsidP="00FA04A2">
            <w:pPr>
              <w:pStyle w:val="Body"/>
              <w:rPr>
                <w:ins w:id="2564" w:author="hzhao" w:date="2010-11-02T10:30:00Z"/>
                <w:rFonts w:eastAsia="宋体"/>
                <w:sz w:val="22"/>
                <w:lang w:eastAsia="zh-CN"/>
              </w:rPr>
            </w:pPr>
            <w:ins w:id="2565" w:author="hzhao" w:date="2010-11-02T10:30:00Z">
              <w:r>
                <w:rPr>
                  <w:rFonts w:eastAsia="宋体" w:hint="eastAsia"/>
                  <w:sz w:val="22"/>
                  <w:lang w:eastAsia="zh-CN"/>
                </w:rPr>
                <w:t xml:space="preserve">                                   |                                 </w:t>
              </w:r>
            </w:ins>
          </w:p>
          <w:p w:rsidR="00160E94" w:rsidRPr="00923513" w:rsidRDefault="00FA04A2" w:rsidP="00FA04A2">
            <w:pPr>
              <w:pStyle w:val="Body"/>
              <w:rPr>
                <w:rFonts w:eastAsia="宋体"/>
                <w:sz w:val="22"/>
                <w:lang w:eastAsia="zh-CN"/>
              </w:rPr>
            </w:pPr>
            <w:ins w:id="2566" w:author="hzhao" w:date="2010-11-02T10:30: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backup HM in UDP if primary HM doesn’t exists and backup HM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7573E" w:rsidP="00160E94">
            <w:pPr>
              <w:pStyle w:val="Body"/>
              <w:rPr>
                <w:ins w:id="2567" w:author="hzhao" w:date="2010-11-02T10:46:00Z"/>
                <w:rFonts w:eastAsia="宋体"/>
                <w:sz w:val="22"/>
                <w:lang w:eastAsia="zh-CN"/>
              </w:rPr>
            </w:pPr>
            <w:ins w:id="2568" w:author="hzhao" w:date="2010-11-02T10:46:00Z">
              <w:r>
                <w:rPr>
                  <w:rFonts w:eastAsia="宋体" w:hint="eastAsia"/>
                  <w:sz w:val="22"/>
                  <w:lang w:eastAsia="zh-CN"/>
                </w:rPr>
                <w:t>Don</w:t>
              </w:r>
              <w:r>
                <w:rPr>
                  <w:rFonts w:eastAsia="宋体"/>
                  <w:sz w:val="22"/>
                  <w:lang w:eastAsia="zh-CN"/>
                </w:rPr>
                <w:t>’</w:t>
              </w:r>
              <w:r>
                <w:rPr>
                  <w:rFonts w:eastAsia="宋体" w:hint="eastAsia"/>
                  <w:sz w:val="22"/>
                  <w:lang w:eastAsia="zh-CN"/>
                </w:rPr>
                <w:t>t config primary HM in DNS server</w:t>
              </w:r>
            </w:ins>
          </w:p>
          <w:p w:rsidR="00D7573E" w:rsidRPr="00923513" w:rsidRDefault="00D7573E" w:rsidP="00160E94">
            <w:pPr>
              <w:pStyle w:val="Body"/>
              <w:rPr>
                <w:rFonts w:eastAsia="宋体"/>
                <w:sz w:val="22"/>
                <w:lang w:eastAsia="zh-CN"/>
              </w:rPr>
            </w:pPr>
            <w:ins w:id="2569" w:author="hzhao" w:date="2010-11-02T10:46:00Z">
              <w:r>
                <w:rPr>
                  <w:rFonts w:eastAsia="宋体" w:hint="eastAsia"/>
                  <w:sz w:val="22"/>
                  <w:lang w:eastAsia="zh-CN"/>
                </w:rPr>
                <w:t>Config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7573E" w:rsidRDefault="00D7573E" w:rsidP="00D7573E">
            <w:pPr>
              <w:pStyle w:val="Body"/>
              <w:rPr>
                <w:ins w:id="2570" w:author="hzhao" w:date="2010-11-02T10:47:00Z"/>
                <w:rFonts w:eastAsia="宋体"/>
                <w:sz w:val="22"/>
                <w:lang w:eastAsia="zh-CN"/>
              </w:rPr>
            </w:pPr>
            <w:ins w:id="2571" w:author="hzhao" w:date="2010-11-02T10:47:00Z">
              <w:r>
                <w:rPr>
                  <w:rFonts w:eastAsia="宋体" w:hint="eastAsia"/>
                  <w:sz w:val="22"/>
                  <w:lang w:eastAsia="zh-CN"/>
                </w:rPr>
                <w:t xml:space="preserve">1.Config primary HM and backup HM in AP, set capwap </w:t>
              </w:r>
              <w:r>
                <w:rPr>
                  <w:rFonts w:eastAsia="宋体"/>
                  <w:sz w:val="22"/>
                  <w:lang w:eastAsia="zh-CN"/>
                </w:rPr>
                <w:t>cli</w:t>
              </w:r>
              <w:r>
                <w:rPr>
                  <w:rFonts w:eastAsia="宋体" w:hint="eastAsia"/>
                  <w:sz w:val="22"/>
                  <w:lang w:eastAsia="zh-CN"/>
                </w:rPr>
                <w:t>ent server port to 80</w:t>
              </w:r>
            </w:ins>
          </w:p>
          <w:p w:rsidR="00D7573E" w:rsidRDefault="00D7573E" w:rsidP="00D7573E">
            <w:pPr>
              <w:pStyle w:val="Body"/>
              <w:rPr>
                <w:ins w:id="2572" w:author="hzhao" w:date="2010-11-02T10:47:00Z"/>
                <w:rFonts w:eastAsia="宋体"/>
                <w:sz w:val="22"/>
                <w:lang w:eastAsia="zh-CN"/>
              </w:rPr>
            </w:pPr>
            <w:ins w:id="2573" w:author="hzhao" w:date="2010-11-02T10:47:00Z">
              <w:r>
                <w:rPr>
                  <w:rFonts w:eastAsia="宋体" w:hint="eastAsia"/>
                  <w:sz w:val="22"/>
                  <w:lang w:eastAsia="zh-CN"/>
                </w:rPr>
                <w:t>2. Open _debug capwap ha and debug console to check work flow for capwap choose HM(no capwap client enable, capwap client enable), check if AP connect to HM</w:t>
              </w:r>
            </w:ins>
          </w:p>
          <w:p w:rsidR="00160E94" w:rsidRPr="002248F0" w:rsidRDefault="00D7573E" w:rsidP="00D7573E">
            <w:pPr>
              <w:pStyle w:val="Body"/>
              <w:rPr>
                <w:rFonts w:eastAsia="宋体"/>
                <w:sz w:val="22"/>
                <w:lang w:eastAsia="zh-CN"/>
              </w:rPr>
            </w:pPr>
            <w:ins w:id="2574" w:author="hzhao" w:date="2010-11-02T10:47: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Del="00D7573E" w:rsidRDefault="00160E94" w:rsidP="00D7573E">
            <w:pPr>
              <w:pStyle w:val="Body"/>
              <w:rPr>
                <w:del w:id="2575" w:author="hzhao" w:date="2010-11-02T10:48:00Z"/>
                <w:rFonts w:eastAsia="宋体"/>
                <w:sz w:val="22"/>
                <w:lang w:eastAsia="zh-CN"/>
              </w:rPr>
            </w:pPr>
            <w:r>
              <w:rPr>
                <w:rFonts w:eastAsia="宋体" w:hint="eastAsia"/>
                <w:sz w:val="22"/>
                <w:lang w:eastAsia="zh-CN"/>
              </w:rPr>
              <w:t>1,</w:t>
            </w:r>
            <w:ins w:id="2576" w:author="hzhao" w:date="2010-11-02T10:48:00Z">
              <w:r w:rsidR="00D7573E">
                <w:rPr>
                  <w:rFonts w:eastAsia="宋体" w:hint="eastAsia"/>
                  <w:sz w:val="22"/>
                  <w:lang w:eastAsia="zh-CN"/>
                </w:rPr>
                <w:t xml:space="preserve">AP use backup HM in UDP mode to try, AP could not connect to HM </w:t>
              </w:r>
            </w:ins>
            <w:del w:id="2577" w:author="hzhao" w:date="2010-11-02T10:48:00Z">
              <w:r w:rsidDel="00D7573E">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2578" w:author="hzhao" w:date="2010-11-02T10:48:00Z">
              <w:r w:rsidR="00D7573E">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E78B5" w:rsidRPr="008E78B5" w:rsidRDefault="008E78B5" w:rsidP="008E78B5">
            <w:pPr>
              <w:pStyle w:val="Body"/>
              <w:rPr>
                <w:ins w:id="2579" w:author="hzhao" w:date="2010-11-02T10:49:00Z"/>
                <w:rFonts w:eastAsia="宋体"/>
                <w:sz w:val="22"/>
                <w:lang w:eastAsia="zh-CN"/>
              </w:rPr>
            </w:pPr>
            <w:ins w:id="2580" w:author="hzhao" w:date="2010-11-02T10:49:00Z">
              <w:r w:rsidRPr="008E78B5">
                <w:rPr>
                  <w:rFonts w:eastAsia="宋体"/>
                  <w:sz w:val="22"/>
                  <w:lang w:eastAsia="zh-CN"/>
                </w:rPr>
                <w:t>AH-0e5300#show running-config | in capwap</w:t>
              </w:r>
            </w:ins>
          </w:p>
          <w:p w:rsidR="008E78B5" w:rsidRPr="008E78B5" w:rsidRDefault="008E78B5" w:rsidP="008E78B5">
            <w:pPr>
              <w:pStyle w:val="Body"/>
              <w:rPr>
                <w:ins w:id="2581" w:author="hzhao" w:date="2010-11-02T10:49:00Z"/>
                <w:rFonts w:eastAsia="宋体"/>
                <w:sz w:val="22"/>
                <w:lang w:eastAsia="zh-CN"/>
              </w:rPr>
            </w:pPr>
            <w:ins w:id="2582" w:author="hzhao" w:date="2010-11-02T10:49:00Z">
              <w:r w:rsidRPr="008E78B5">
                <w:rPr>
                  <w:rFonts w:eastAsia="宋体"/>
                  <w:sz w:val="22"/>
                  <w:lang w:eastAsia="zh-CN"/>
                </w:rPr>
                <w:t xml:space="preserve">capwap client server port 80 </w:t>
              </w:r>
            </w:ins>
          </w:p>
          <w:p w:rsidR="008E78B5" w:rsidRPr="008E78B5" w:rsidRDefault="008E78B5" w:rsidP="008E78B5">
            <w:pPr>
              <w:pStyle w:val="Body"/>
              <w:rPr>
                <w:ins w:id="2583" w:author="hzhao" w:date="2010-11-02T10:49:00Z"/>
                <w:rFonts w:eastAsia="宋体"/>
                <w:sz w:val="22"/>
                <w:lang w:eastAsia="zh-CN"/>
              </w:rPr>
            </w:pPr>
            <w:ins w:id="2584" w:author="hzhao" w:date="2010-11-02T10:49:00Z">
              <w:r w:rsidRPr="008E78B5">
                <w:rPr>
                  <w:rFonts w:eastAsia="宋体"/>
                  <w:sz w:val="22"/>
                  <w:lang w:eastAsia="zh-CN"/>
                </w:rPr>
                <w:t xml:space="preserve">capwap client server name hm1 </w:t>
              </w:r>
            </w:ins>
          </w:p>
          <w:p w:rsidR="00160E94" w:rsidRDefault="008E78B5" w:rsidP="008E78B5">
            <w:pPr>
              <w:pStyle w:val="Body"/>
              <w:rPr>
                <w:ins w:id="2585" w:author="hzhao" w:date="2010-11-02T10:49:00Z"/>
                <w:rFonts w:eastAsia="宋体"/>
                <w:sz w:val="22"/>
                <w:lang w:eastAsia="zh-CN"/>
              </w:rPr>
            </w:pPr>
            <w:ins w:id="2586" w:author="hzhao" w:date="2010-11-02T10:49:00Z">
              <w:r w:rsidRPr="008E78B5">
                <w:rPr>
                  <w:rFonts w:eastAsia="宋体"/>
                  <w:sz w:val="22"/>
                  <w:lang w:eastAsia="zh-CN"/>
                </w:rPr>
                <w:t>capwap client server backup name hm2</w:t>
              </w:r>
            </w:ins>
          </w:p>
          <w:p w:rsidR="008E78B5" w:rsidRDefault="008E78B5" w:rsidP="008E78B5">
            <w:pPr>
              <w:pStyle w:val="Body"/>
              <w:rPr>
                <w:ins w:id="2587" w:author="hzhao" w:date="2010-11-02T10:49:00Z"/>
                <w:rFonts w:eastAsia="宋体"/>
                <w:sz w:val="22"/>
                <w:lang w:eastAsia="zh-CN"/>
              </w:rPr>
            </w:pPr>
          </w:p>
          <w:p w:rsidR="00210FBF" w:rsidRPr="00210FBF" w:rsidRDefault="00210FBF" w:rsidP="00210FBF">
            <w:pPr>
              <w:pStyle w:val="Body"/>
              <w:rPr>
                <w:ins w:id="2588" w:author="hzhao" w:date="2010-11-02T10:52:00Z"/>
                <w:rFonts w:eastAsia="宋体"/>
                <w:sz w:val="22"/>
                <w:lang w:eastAsia="zh-CN"/>
              </w:rPr>
            </w:pPr>
            <w:ins w:id="2589" w:author="hzhao" w:date="2010-11-02T10:52:00Z">
              <w:r w:rsidRPr="00210FBF">
                <w:rPr>
                  <w:rFonts w:eastAsia="宋体"/>
                  <w:sz w:val="22"/>
                  <w:lang w:eastAsia="zh-CN"/>
                </w:rPr>
                <w:t>AH-0e5300#2010-11-02 02:52:48 debug   [capwap_ha, ah_capwap_func.c, 2138]: get hivemanager name from scd (first:hm1, second:hm2).</w:t>
              </w:r>
            </w:ins>
          </w:p>
          <w:p w:rsidR="00210FBF" w:rsidRPr="00210FBF" w:rsidRDefault="00210FBF" w:rsidP="00210FBF">
            <w:pPr>
              <w:pStyle w:val="Body"/>
              <w:rPr>
                <w:ins w:id="2590" w:author="hzhao" w:date="2010-11-02T10:52:00Z"/>
                <w:rFonts w:eastAsia="宋体"/>
                <w:sz w:val="22"/>
                <w:lang w:eastAsia="zh-CN"/>
              </w:rPr>
            </w:pPr>
            <w:ins w:id="2591" w:author="hzhao" w:date="2010-11-02T10:52:00Z">
              <w:r w:rsidRPr="00210FBF">
                <w:rPr>
                  <w:rFonts w:eastAsia="宋体"/>
                  <w:sz w:val="22"/>
                  <w:lang w:eastAsia="zh-CN"/>
                </w:rPr>
                <w:t>2010-11-02 02:52:48 debug   [capwap_ha, ah_capwap_func.c, 2029]: user has configed primary or backup HM's name,use primary name or backup name to try</w:t>
              </w:r>
            </w:ins>
          </w:p>
          <w:p w:rsidR="00210FBF" w:rsidRPr="00210FBF" w:rsidRDefault="00210FBF" w:rsidP="00210FBF">
            <w:pPr>
              <w:pStyle w:val="Body"/>
              <w:rPr>
                <w:ins w:id="2592" w:author="hzhao" w:date="2010-11-02T10:52:00Z"/>
                <w:rFonts w:eastAsia="宋体"/>
                <w:sz w:val="22"/>
                <w:lang w:eastAsia="zh-CN"/>
              </w:rPr>
            </w:pPr>
            <w:ins w:id="2593" w:author="hzhao" w:date="2010-11-02T10:52:00Z">
              <w:r w:rsidRPr="00210FBF">
                <w:rPr>
                  <w:rFonts w:eastAsia="宋体"/>
                  <w:sz w:val="22"/>
                  <w:lang w:eastAsia="zh-CN"/>
                </w:rPr>
                <w:t>2010-11-02 02:52:48 debug   [capwap_ha, ah_capwap_func.c, 1798]: can not get ip from HM's name:(hm1)</w:t>
              </w:r>
            </w:ins>
          </w:p>
          <w:p w:rsidR="00210FBF" w:rsidRPr="00210FBF" w:rsidRDefault="00210FBF" w:rsidP="00210FBF">
            <w:pPr>
              <w:pStyle w:val="Body"/>
              <w:rPr>
                <w:ins w:id="2594" w:author="hzhao" w:date="2010-11-02T10:52:00Z"/>
                <w:rFonts w:eastAsia="宋体"/>
                <w:sz w:val="22"/>
                <w:lang w:eastAsia="zh-CN"/>
              </w:rPr>
            </w:pPr>
            <w:ins w:id="2595" w:author="hzhao" w:date="2010-11-02T10:52:00Z">
              <w:r w:rsidRPr="00210FBF">
                <w:rPr>
                  <w:rFonts w:eastAsia="宋体"/>
                  <w:sz w:val="22"/>
                  <w:lang w:eastAsia="zh-CN"/>
                </w:rPr>
                <w:t>2010-11-02 02:52:48 debug   [capwap_ha, ah_capwap_func.c, 1804]: get capwap server ip (192.168.51.252) for name (hm2)</w:t>
              </w:r>
            </w:ins>
          </w:p>
          <w:p w:rsidR="00210FBF" w:rsidRPr="00210FBF" w:rsidRDefault="00210FBF" w:rsidP="00210FBF">
            <w:pPr>
              <w:pStyle w:val="Body"/>
              <w:rPr>
                <w:ins w:id="2596" w:author="hzhao" w:date="2010-11-02T10:52:00Z"/>
                <w:rFonts w:eastAsia="宋体"/>
                <w:sz w:val="22"/>
                <w:lang w:eastAsia="zh-CN"/>
              </w:rPr>
            </w:pPr>
            <w:ins w:id="2597" w:author="hzhao" w:date="2010-11-02T10:52:00Z">
              <w:r w:rsidRPr="00210FBF">
                <w:rPr>
                  <w:rFonts w:eastAsia="宋体"/>
                  <w:sz w:val="22"/>
                  <w:lang w:eastAsia="zh-CN"/>
                </w:rPr>
                <w:t>2010-11-02 02:52:48 debug   [capwap_ha, ah_capwap_func.c, 2078]: use backup server(UDP), ip=192.168.51.252, port=80</w:t>
              </w:r>
            </w:ins>
          </w:p>
          <w:p w:rsidR="00210FBF" w:rsidRPr="00210FBF" w:rsidRDefault="00210FBF" w:rsidP="00210FBF">
            <w:pPr>
              <w:pStyle w:val="Body"/>
              <w:rPr>
                <w:ins w:id="2598" w:author="hzhao" w:date="2010-11-02T10:52:00Z"/>
                <w:rFonts w:eastAsia="宋体"/>
                <w:sz w:val="22"/>
                <w:lang w:eastAsia="zh-CN"/>
              </w:rPr>
            </w:pPr>
          </w:p>
          <w:p w:rsidR="00210FBF" w:rsidRPr="00210FBF" w:rsidRDefault="00210FBF" w:rsidP="00210FBF">
            <w:pPr>
              <w:pStyle w:val="Body"/>
              <w:rPr>
                <w:ins w:id="2599" w:author="hzhao" w:date="2010-11-02T10:52:00Z"/>
                <w:rFonts w:eastAsia="宋体"/>
                <w:sz w:val="22"/>
                <w:lang w:eastAsia="zh-CN"/>
              </w:rPr>
            </w:pPr>
            <w:ins w:id="2600" w:author="hzhao" w:date="2010-11-02T10:52:00Z">
              <w:r w:rsidRPr="00210FBF">
                <w:rPr>
                  <w:rFonts w:eastAsia="宋体"/>
                  <w:sz w:val="22"/>
                  <w:lang w:eastAsia="zh-CN"/>
                </w:rPr>
                <w:t xml:space="preserve">AH-0e5300#show capwap client             </w:t>
              </w:r>
            </w:ins>
          </w:p>
          <w:p w:rsidR="00210FBF" w:rsidRPr="00210FBF" w:rsidRDefault="00210FBF" w:rsidP="00210FBF">
            <w:pPr>
              <w:pStyle w:val="Body"/>
              <w:rPr>
                <w:ins w:id="2601" w:author="hzhao" w:date="2010-11-02T10:52:00Z"/>
                <w:rFonts w:eastAsia="宋体"/>
                <w:sz w:val="22"/>
                <w:lang w:eastAsia="zh-CN"/>
              </w:rPr>
            </w:pPr>
            <w:ins w:id="2602" w:author="hzhao" w:date="2010-11-02T10:52:00Z">
              <w:r w:rsidRPr="00210FBF">
                <w:rPr>
                  <w:rFonts w:eastAsia="宋体"/>
                  <w:sz w:val="22"/>
                  <w:lang w:eastAsia="zh-CN"/>
                </w:rPr>
                <w:t xml:space="preserve">CAPWAP client:   Enabled </w:t>
              </w:r>
            </w:ins>
          </w:p>
          <w:p w:rsidR="00210FBF" w:rsidRPr="00210FBF" w:rsidRDefault="00210FBF" w:rsidP="00210FBF">
            <w:pPr>
              <w:pStyle w:val="Body"/>
              <w:rPr>
                <w:ins w:id="2603" w:author="hzhao" w:date="2010-11-02T10:52:00Z"/>
                <w:rFonts w:eastAsia="宋体"/>
                <w:sz w:val="22"/>
                <w:lang w:eastAsia="zh-CN"/>
              </w:rPr>
            </w:pPr>
            <w:ins w:id="2604" w:author="hzhao" w:date="2010-11-02T10:52:00Z">
              <w:r w:rsidRPr="00210FBF">
                <w:rPr>
                  <w:rFonts w:eastAsia="宋体"/>
                  <w:sz w:val="22"/>
                  <w:lang w:eastAsia="zh-CN"/>
                </w:rPr>
                <w:t>CAPWAP transport mode:  UDP</w:t>
              </w:r>
            </w:ins>
          </w:p>
          <w:p w:rsidR="00210FBF" w:rsidRPr="00210FBF" w:rsidRDefault="00210FBF" w:rsidP="00210FBF">
            <w:pPr>
              <w:pStyle w:val="Body"/>
              <w:rPr>
                <w:ins w:id="2605" w:author="hzhao" w:date="2010-11-02T10:52:00Z"/>
                <w:rFonts w:eastAsia="宋体"/>
                <w:sz w:val="22"/>
                <w:lang w:eastAsia="zh-CN"/>
              </w:rPr>
            </w:pPr>
            <w:ins w:id="2606" w:author="hzhao" w:date="2010-11-02T10:52:00Z">
              <w:r w:rsidRPr="00210FBF">
                <w:rPr>
                  <w:rFonts w:eastAsia="宋体"/>
                  <w:sz w:val="22"/>
                  <w:lang w:eastAsia="zh-CN"/>
                </w:rPr>
                <w:t xml:space="preserve">DISCOVERY state: Sending Discovery packets to find the CAPWAP server </w:t>
              </w:r>
            </w:ins>
          </w:p>
          <w:p w:rsidR="00210FBF" w:rsidRPr="00210FBF" w:rsidRDefault="00210FBF" w:rsidP="00210FBF">
            <w:pPr>
              <w:pStyle w:val="Body"/>
              <w:rPr>
                <w:ins w:id="2607" w:author="hzhao" w:date="2010-11-02T10:52:00Z"/>
                <w:rFonts w:eastAsia="宋体"/>
                <w:sz w:val="22"/>
                <w:lang w:eastAsia="zh-CN"/>
              </w:rPr>
            </w:pPr>
            <w:ins w:id="2608" w:author="hzhao" w:date="2010-11-02T10:52:00Z">
              <w:r w:rsidRPr="00210FBF">
                <w:rPr>
                  <w:rFonts w:eastAsia="宋体"/>
                  <w:sz w:val="22"/>
                  <w:lang w:eastAsia="zh-CN"/>
                </w:rPr>
                <w:t>CAPWAP client IP:        192.168.20.10</w:t>
              </w:r>
            </w:ins>
          </w:p>
          <w:p w:rsidR="00210FBF" w:rsidRPr="00210FBF" w:rsidRDefault="00210FBF" w:rsidP="00210FBF">
            <w:pPr>
              <w:pStyle w:val="Body"/>
              <w:rPr>
                <w:ins w:id="2609" w:author="hzhao" w:date="2010-11-02T10:52:00Z"/>
                <w:rFonts w:eastAsia="宋体"/>
                <w:sz w:val="22"/>
                <w:lang w:eastAsia="zh-CN"/>
              </w:rPr>
            </w:pPr>
            <w:ins w:id="2610" w:author="hzhao" w:date="2010-11-02T10:52:00Z">
              <w:r w:rsidRPr="00210FBF">
                <w:rPr>
                  <w:rFonts w:eastAsia="宋体"/>
                  <w:sz w:val="22"/>
                  <w:lang w:eastAsia="zh-CN"/>
                </w:rPr>
                <w:lastRenderedPageBreak/>
                <w:t>CAPWAP server IP:        192.168.51.252</w:t>
              </w:r>
            </w:ins>
          </w:p>
          <w:p w:rsidR="00210FBF" w:rsidRPr="00210FBF" w:rsidRDefault="00210FBF" w:rsidP="00210FBF">
            <w:pPr>
              <w:pStyle w:val="Body"/>
              <w:rPr>
                <w:ins w:id="2611" w:author="hzhao" w:date="2010-11-02T10:52:00Z"/>
                <w:rFonts w:eastAsia="宋体"/>
                <w:sz w:val="22"/>
                <w:lang w:eastAsia="zh-CN"/>
              </w:rPr>
            </w:pPr>
            <w:ins w:id="2612" w:author="hzhao" w:date="2010-11-02T10:52:00Z">
              <w:r w:rsidRPr="00210FBF">
                <w:rPr>
                  <w:rFonts w:eastAsia="宋体"/>
                  <w:sz w:val="22"/>
                  <w:lang w:eastAsia="zh-CN"/>
                </w:rPr>
                <w:t>HiveManager Primary Name:hm1</w:t>
              </w:r>
            </w:ins>
          </w:p>
          <w:p w:rsidR="00210FBF" w:rsidRPr="00210FBF" w:rsidRDefault="00210FBF" w:rsidP="00210FBF">
            <w:pPr>
              <w:pStyle w:val="Body"/>
              <w:rPr>
                <w:ins w:id="2613" w:author="hzhao" w:date="2010-11-02T10:52:00Z"/>
                <w:rFonts w:eastAsia="宋体"/>
                <w:sz w:val="22"/>
                <w:lang w:eastAsia="zh-CN"/>
              </w:rPr>
            </w:pPr>
            <w:ins w:id="2614" w:author="hzhao" w:date="2010-11-02T10:52:00Z">
              <w:r w:rsidRPr="00210FBF">
                <w:rPr>
                  <w:rFonts w:eastAsia="宋体"/>
                  <w:sz w:val="22"/>
                  <w:lang w:eastAsia="zh-CN"/>
                </w:rPr>
                <w:t>HiveManager Backup Name: hm2</w:t>
              </w:r>
            </w:ins>
          </w:p>
          <w:p w:rsidR="00210FBF" w:rsidRPr="00210FBF" w:rsidRDefault="00210FBF" w:rsidP="00210FBF">
            <w:pPr>
              <w:pStyle w:val="Body"/>
              <w:rPr>
                <w:ins w:id="2615" w:author="hzhao" w:date="2010-11-02T10:52:00Z"/>
                <w:rFonts w:eastAsia="宋体"/>
                <w:sz w:val="22"/>
                <w:lang w:eastAsia="zh-CN"/>
              </w:rPr>
            </w:pPr>
            <w:ins w:id="2616" w:author="hzhao" w:date="2010-11-02T10:52:00Z">
              <w:r w:rsidRPr="00210FBF">
                <w:rPr>
                  <w:rFonts w:eastAsia="宋体"/>
                  <w:sz w:val="22"/>
                  <w:lang w:eastAsia="zh-CN"/>
                </w:rPr>
                <w:t>CAPWAP Default Server Name: staging.aerohive.com</w:t>
              </w:r>
            </w:ins>
          </w:p>
          <w:p w:rsidR="00210FBF" w:rsidRPr="00210FBF" w:rsidRDefault="00210FBF" w:rsidP="00210FBF">
            <w:pPr>
              <w:pStyle w:val="Body"/>
              <w:rPr>
                <w:ins w:id="2617" w:author="hzhao" w:date="2010-11-02T10:52:00Z"/>
                <w:rFonts w:eastAsia="宋体"/>
                <w:sz w:val="22"/>
                <w:lang w:eastAsia="zh-CN"/>
              </w:rPr>
            </w:pPr>
            <w:ins w:id="2618" w:author="hzhao" w:date="2010-11-02T10:52:00Z">
              <w:r w:rsidRPr="00210FBF">
                <w:rPr>
                  <w:rFonts w:eastAsia="宋体"/>
                  <w:sz w:val="22"/>
                  <w:lang w:eastAsia="zh-CN"/>
                </w:rPr>
                <w:t xml:space="preserve">Virtual HiveManager Name: </w:t>
              </w:r>
            </w:ins>
          </w:p>
          <w:p w:rsidR="00210FBF" w:rsidRPr="00210FBF" w:rsidRDefault="00210FBF" w:rsidP="00210FBF">
            <w:pPr>
              <w:pStyle w:val="Body"/>
              <w:rPr>
                <w:ins w:id="2619" w:author="hzhao" w:date="2010-11-02T10:52:00Z"/>
                <w:rFonts w:eastAsia="宋体"/>
                <w:sz w:val="22"/>
                <w:lang w:eastAsia="zh-CN"/>
              </w:rPr>
            </w:pPr>
            <w:ins w:id="2620" w:author="hzhao" w:date="2010-11-02T10:52:00Z">
              <w:r w:rsidRPr="00210FBF">
                <w:rPr>
                  <w:rFonts w:eastAsia="宋体"/>
                  <w:sz w:val="22"/>
                  <w:lang w:eastAsia="zh-CN"/>
                </w:rPr>
                <w:t>CAPWAP Choose HiveManager:Backup Name (UDP mode)</w:t>
              </w:r>
            </w:ins>
          </w:p>
          <w:p w:rsidR="00210FBF" w:rsidRPr="00210FBF" w:rsidRDefault="00210FBF" w:rsidP="00210FBF">
            <w:pPr>
              <w:pStyle w:val="Body"/>
              <w:rPr>
                <w:ins w:id="2621" w:author="hzhao" w:date="2010-11-02T10:52:00Z"/>
                <w:rFonts w:eastAsia="宋体"/>
                <w:sz w:val="22"/>
                <w:lang w:eastAsia="zh-CN"/>
              </w:rPr>
            </w:pPr>
            <w:ins w:id="2622" w:author="hzhao" w:date="2010-11-02T10:52:00Z">
              <w:r w:rsidRPr="00210FBF">
                <w:rPr>
                  <w:rFonts w:eastAsia="宋体"/>
                  <w:sz w:val="22"/>
                  <w:lang w:eastAsia="zh-CN"/>
                </w:rPr>
                <w:t>Server source Port:      0</w:t>
              </w:r>
            </w:ins>
          </w:p>
          <w:p w:rsidR="00210FBF" w:rsidRPr="00210FBF" w:rsidRDefault="00210FBF" w:rsidP="00210FBF">
            <w:pPr>
              <w:pStyle w:val="Body"/>
              <w:rPr>
                <w:ins w:id="2623" w:author="hzhao" w:date="2010-11-02T10:52:00Z"/>
                <w:rFonts w:eastAsia="宋体"/>
                <w:sz w:val="22"/>
                <w:lang w:eastAsia="zh-CN"/>
              </w:rPr>
            </w:pPr>
            <w:ins w:id="2624" w:author="hzhao" w:date="2010-11-02T10:52:00Z">
              <w:r w:rsidRPr="00210FBF">
                <w:rPr>
                  <w:rFonts w:eastAsia="宋体"/>
                  <w:sz w:val="22"/>
                  <w:lang w:eastAsia="zh-CN"/>
                </w:rPr>
                <w:t>CAPWAP action:           Waiting for a CAPWAP packet</w:t>
              </w:r>
            </w:ins>
          </w:p>
          <w:p w:rsidR="00210FBF" w:rsidRPr="00210FBF" w:rsidRDefault="00210FBF" w:rsidP="00210FBF">
            <w:pPr>
              <w:pStyle w:val="Body"/>
              <w:rPr>
                <w:ins w:id="2625" w:author="hzhao" w:date="2010-11-02T10:52:00Z"/>
                <w:rFonts w:eastAsia="宋体"/>
                <w:sz w:val="22"/>
                <w:lang w:eastAsia="zh-CN"/>
              </w:rPr>
            </w:pPr>
            <w:ins w:id="2626" w:author="hzhao" w:date="2010-11-02T10:52:00Z">
              <w:r w:rsidRPr="00210FBF">
                <w:rPr>
                  <w:rFonts w:eastAsia="宋体"/>
                  <w:sz w:val="22"/>
                  <w:lang w:eastAsia="zh-CN"/>
                </w:rPr>
                <w:t>Server destination Port: 80</w:t>
              </w:r>
            </w:ins>
          </w:p>
          <w:p w:rsidR="00210FBF" w:rsidRPr="00210FBF" w:rsidRDefault="00210FBF" w:rsidP="00210FBF">
            <w:pPr>
              <w:pStyle w:val="Body"/>
              <w:rPr>
                <w:ins w:id="2627" w:author="hzhao" w:date="2010-11-02T10:52:00Z"/>
                <w:rFonts w:eastAsia="宋体"/>
                <w:sz w:val="22"/>
                <w:lang w:eastAsia="zh-CN"/>
              </w:rPr>
            </w:pPr>
            <w:ins w:id="2628" w:author="hzhao" w:date="2010-11-02T10:52:00Z">
              <w:r w:rsidRPr="00210FBF">
                <w:rPr>
                  <w:rFonts w:eastAsia="宋体"/>
                  <w:sz w:val="22"/>
                  <w:lang w:eastAsia="zh-CN"/>
                </w:rPr>
                <w:t>CAPWAP send event:       Enabled</w:t>
              </w:r>
            </w:ins>
          </w:p>
          <w:p w:rsidR="00210FBF" w:rsidRPr="00210FBF" w:rsidRDefault="00210FBF" w:rsidP="00210FBF">
            <w:pPr>
              <w:pStyle w:val="Body"/>
              <w:rPr>
                <w:ins w:id="2629" w:author="hzhao" w:date="2010-11-02T10:52:00Z"/>
                <w:rFonts w:eastAsia="宋体"/>
                <w:sz w:val="22"/>
                <w:lang w:eastAsia="zh-CN"/>
              </w:rPr>
            </w:pPr>
            <w:ins w:id="2630" w:author="hzhao" w:date="2010-11-02T10:52:00Z">
              <w:r w:rsidRPr="00210FBF">
                <w:rPr>
                  <w:rFonts w:eastAsia="宋体"/>
                  <w:sz w:val="22"/>
                  <w:lang w:eastAsia="zh-CN"/>
                </w:rPr>
                <w:t>CAPWAP DTLS state:       Enabled</w:t>
              </w:r>
            </w:ins>
          </w:p>
          <w:p w:rsidR="00210FBF" w:rsidRPr="00923513" w:rsidRDefault="00210FBF" w:rsidP="00210FBF">
            <w:pPr>
              <w:pStyle w:val="Body"/>
              <w:rPr>
                <w:rFonts w:eastAsia="宋体"/>
                <w:sz w:val="22"/>
                <w:lang w:eastAsia="zh-CN"/>
              </w:rPr>
            </w:pPr>
            <w:ins w:id="2631" w:author="hzhao" w:date="2010-11-02T10:52:00Z">
              <w:r w:rsidRPr="00210FBF">
                <w:rPr>
                  <w:rFonts w:eastAsia="宋体"/>
                  <w:sz w:val="22"/>
                  <w:lang w:eastAsia="zh-CN"/>
                </w:rPr>
                <w:t xml:space="preserve">CAPWAP DTLS negotiation: Enabled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632" w:author="hzhao" w:date="2010-11-29T14:43:00Z">
        <w:r w:rsidR="00160E94" w:rsidDel="002C2643">
          <w:rPr>
            <w:rFonts w:eastAsia="宋体" w:hint="eastAsia"/>
            <w:sz w:val="21"/>
            <w:szCs w:val="21"/>
            <w:lang w:eastAsia="zh-CN"/>
          </w:rPr>
          <w:delText>26</w:delText>
        </w:r>
      </w:del>
      <w:ins w:id="2633" w:author="hzhao" w:date="2010-11-29T14:43:00Z">
        <w:r w:rsidR="002C2643">
          <w:rPr>
            <w:rFonts w:eastAsia="宋体" w:hint="eastAsia"/>
            <w:sz w:val="21"/>
            <w:szCs w:val="21"/>
            <w:lang w:eastAsia="zh-CN"/>
          </w:rPr>
          <w:t>27</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634" w:author="hzhao" w:date="2010-11-29T14:43:00Z">
              <w:r w:rsidR="00160E94" w:rsidDel="002C2643">
                <w:rPr>
                  <w:rFonts w:ascii="Arial" w:eastAsia="宋体" w:hAnsi="Arial" w:cs="Arial" w:hint="eastAsia"/>
                  <w:sz w:val="21"/>
                  <w:szCs w:val="21"/>
                  <w:lang w:eastAsia="zh-CN"/>
                </w:rPr>
                <w:delText>26</w:delText>
              </w:r>
            </w:del>
            <w:ins w:id="2635" w:author="hzhao" w:date="2010-11-29T14:43:00Z">
              <w:r w:rsidR="002C2643">
                <w:rPr>
                  <w:rFonts w:ascii="Arial" w:eastAsia="宋体" w:hAnsi="Arial" w:cs="Arial" w:hint="eastAsia"/>
                  <w:sz w:val="21"/>
                  <w:szCs w:val="21"/>
                  <w:lang w:eastAsia="zh-CN"/>
                </w:rPr>
                <w:t>27</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04A2" w:rsidRDefault="00160E94" w:rsidP="00FA04A2">
            <w:pPr>
              <w:pStyle w:val="Body"/>
              <w:rPr>
                <w:ins w:id="2636" w:author="hzhao" w:date="2010-11-02T10:30:00Z"/>
                <w:rFonts w:eastAsia="宋体"/>
                <w:sz w:val="22"/>
                <w:lang w:eastAsia="zh-CN"/>
              </w:rPr>
            </w:pPr>
            <w:r w:rsidRPr="00923513">
              <w:rPr>
                <w:rFonts w:eastAsia="宋体" w:hint="eastAsia"/>
                <w:sz w:val="22"/>
                <w:lang w:eastAsia="zh-CN"/>
              </w:rPr>
              <w:t xml:space="preserve"> </w:t>
            </w:r>
            <w:del w:id="2637" w:author="hzhao" w:date="2010-11-02T10:30:00Z">
              <w:r w:rsidDel="00FA04A2">
                <w:rPr>
                  <w:rFonts w:eastAsia="宋体"/>
                  <w:sz w:val="22"/>
                  <w:lang w:eastAsia="zh-CN"/>
                </w:rPr>
                <w:delText>T</w:delText>
              </w:r>
              <w:r w:rsidDel="00FA04A2">
                <w:rPr>
                  <w:rFonts w:eastAsia="宋体" w:hint="eastAsia"/>
                  <w:sz w:val="22"/>
                  <w:lang w:eastAsia="zh-CN"/>
                </w:rPr>
                <w:delText>opology1</w:delText>
              </w:r>
            </w:del>
            <w:ins w:id="2638" w:author="hzhao" w:date="2010-11-02T10:30:00Z">
              <w:r w:rsidR="00FA04A2">
                <w:rPr>
                  <w:rFonts w:eastAsia="宋体" w:hint="eastAsia"/>
                  <w:sz w:val="22"/>
                  <w:lang w:eastAsia="zh-CN"/>
                </w:rPr>
                <w:t xml:space="preserve">                                      DHCP/DNS Server</w:t>
              </w:r>
            </w:ins>
          </w:p>
          <w:p w:rsidR="00FA04A2" w:rsidRDefault="00FA04A2" w:rsidP="00FA04A2">
            <w:pPr>
              <w:pStyle w:val="Body"/>
              <w:rPr>
                <w:ins w:id="2639" w:author="hzhao" w:date="2010-11-02T10:30:00Z"/>
                <w:rFonts w:eastAsia="宋体"/>
                <w:sz w:val="22"/>
                <w:lang w:eastAsia="zh-CN"/>
              </w:rPr>
            </w:pPr>
            <w:ins w:id="2640" w:author="hzhao" w:date="2010-11-02T10:30:00Z">
              <w:r>
                <w:rPr>
                  <w:rFonts w:eastAsia="宋体" w:hint="eastAsia"/>
                  <w:sz w:val="22"/>
                  <w:lang w:eastAsia="zh-CN"/>
                </w:rPr>
                <w:t xml:space="preserve">                                                                    |</w:t>
              </w:r>
            </w:ins>
          </w:p>
          <w:p w:rsidR="00FA04A2" w:rsidRDefault="00FA04A2" w:rsidP="00FA04A2">
            <w:pPr>
              <w:pStyle w:val="Body"/>
              <w:rPr>
                <w:ins w:id="2641" w:author="hzhao" w:date="2010-11-02T10:30:00Z"/>
                <w:rFonts w:eastAsia="宋体"/>
                <w:sz w:val="22"/>
                <w:lang w:eastAsia="zh-CN"/>
              </w:rPr>
            </w:pPr>
            <w:ins w:id="2642" w:author="hzhao" w:date="2010-11-02T10:30:00Z">
              <w:r>
                <w:rPr>
                  <w:rFonts w:eastAsia="宋体" w:hint="eastAsia"/>
                  <w:sz w:val="22"/>
                  <w:lang w:eastAsia="zh-CN"/>
                </w:rPr>
                <w:t xml:space="preserve">                    AP------H3C L3 Switch------Cisco L3 Switch------Primary HM</w:t>
              </w:r>
            </w:ins>
          </w:p>
          <w:p w:rsidR="00FA04A2" w:rsidRDefault="00FA04A2" w:rsidP="00FA04A2">
            <w:pPr>
              <w:pStyle w:val="Body"/>
              <w:rPr>
                <w:ins w:id="2643" w:author="hzhao" w:date="2010-11-02T10:30:00Z"/>
                <w:rFonts w:eastAsia="宋体"/>
                <w:sz w:val="22"/>
                <w:lang w:eastAsia="zh-CN"/>
              </w:rPr>
            </w:pPr>
            <w:ins w:id="2644" w:author="hzhao" w:date="2010-11-02T10:30:00Z">
              <w:r>
                <w:rPr>
                  <w:rFonts w:eastAsia="宋体" w:hint="eastAsia"/>
                  <w:sz w:val="22"/>
                  <w:lang w:eastAsia="zh-CN"/>
                </w:rPr>
                <w:t xml:space="preserve">                                   |                                 </w:t>
              </w:r>
            </w:ins>
          </w:p>
          <w:p w:rsidR="00160E94" w:rsidRPr="00923513" w:rsidRDefault="00FA04A2" w:rsidP="00FA04A2">
            <w:pPr>
              <w:pStyle w:val="Body"/>
              <w:rPr>
                <w:rFonts w:eastAsia="宋体"/>
                <w:sz w:val="22"/>
                <w:lang w:eastAsia="zh-CN"/>
              </w:rPr>
            </w:pPr>
            <w:ins w:id="2645" w:author="hzhao" w:date="2010-11-02T10:30: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517E20">
            <w:pPr>
              <w:pStyle w:val="Body"/>
              <w:rPr>
                <w:rFonts w:eastAsia="宋体"/>
                <w:sz w:val="22"/>
                <w:lang w:eastAsia="zh-CN"/>
              </w:rPr>
            </w:pPr>
            <w:r w:rsidRPr="00160E94">
              <w:rPr>
                <w:rFonts w:eastAsia="宋体"/>
                <w:sz w:val="22"/>
                <w:lang w:eastAsia="zh-CN"/>
              </w:rPr>
              <w:t>AP use backup HM in TCP if primary HM doesn’t exists and</w:t>
            </w:r>
            <w:del w:id="2646" w:author="hzhao" w:date="2010-11-02T10:53:00Z">
              <w:r w:rsidRPr="00160E94" w:rsidDel="00517E20">
                <w:rPr>
                  <w:rFonts w:eastAsia="宋体"/>
                  <w:sz w:val="22"/>
                  <w:lang w:eastAsia="zh-CN"/>
                </w:rPr>
                <w:delText xml:space="preserve"> backup HM exists which use TCP</w:delText>
              </w:r>
            </w:del>
            <w:ins w:id="2647" w:author="hzhao" w:date="2010-11-02T10:53:00Z">
              <w:r w:rsidR="00517E20">
                <w:rPr>
                  <w:rFonts w:eastAsia="宋体" w:hint="eastAsia"/>
                  <w:sz w:val="22"/>
                  <w:lang w:eastAsia="zh-CN"/>
                </w:rPr>
                <w:t xml:space="preserve"> try backup HM in UDP failed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3706C3" w:rsidP="00160E94">
            <w:pPr>
              <w:pStyle w:val="Body"/>
              <w:rPr>
                <w:ins w:id="2648" w:author="hzhao" w:date="2010-11-02T10:54:00Z"/>
                <w:rFonts w:eastAsia="宋体"/>
                <w:sz w:val="22"/>
                <w:lang w:eastAsia="zh-CN"/>
              </w:rPr>
            </w:pPr>
            <w:ins w:id="2649" w:author="hzhao" w:date="2010-11-02T10:54:00Z">
              <w:r>
                <w:rPr>
                  <w:rFonts w:eastAsia="宋体" w:hint="eastAsia"/>
                  <w:sz w:val="22"/>
                  <w:lang w:eastAsia="zh-CN"/>
                </w:rPr>
                <w:t>Don</w:t>
              </w:r>
              <w:r>
                <w:rPr>
                  <w:rFonts w:eastAsia="宋体"/>
                  <w:sz w:val="22"/>
                  <w:lang w:eastAsia="zh-CN"/>
                </w:rPr>
                <w:t>’</w:t>
              </w:r>
              <w:r>
                <w:rPr>
                  <w:rFonts w:eastAsia="宋体" w:hint="eastAsia"/>
                  <w:sz w:val="22"/>
                  <w:lang w:eastAsia="zh-CN"/>
                </w:rPr>
                <w:t>t config primary HM in DNS server</w:t>
              </w:r>
            </w:ins>
          </w:p>
          <w:p w:rsidR="003706C3" w:rsidRPr="00923513" w:rsidRDefault="003706C3" w:rsidP="00160E94">
            <w:pPr>
              <w:pStyle w:val="Body"/>
              <w:rPr>
                <w:rFonts w:eastAsia="宋体"/>
                <w:sz w:val="22"/>
                <w:lang w:eastAsia="zh-CN"/>
              </w:rPr>
            </w:pPr>
            <w:ins w:id="2650" w:author="hzhao" w:date="2010-11-02T10:54:00Z">
              <w:r>
                <w:rPr>
                  <w:rFonts w:eastAsia="宋体" w:hint="eastAsia"/>
                  <w:sz w:val="22"/>
                  <w:lang w:eastAsia="zh-CN"/>
                </w:rPr>
                <w:t>Config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706C3" w:rsidRDefault="003706C3" w:rsidP="003706C3">
            <w:pPr>
              <w:pStyle w:val="Body"/>
              <w:rPr>
                <w:ins w:id="2651" w:author="hzhao" w:date="2010-11-02T10:54:00Z"/>
                <w:rFonts w:eastAsia="宋体"/>
                <w:sz w:val="22"/>
                <w:lang w:eastAsia="zh-CN"/>
              </w:rPr>
            </w:pPr>
            <w:ins w:id="2652" w:author="hzhao" w:date="2010-11-02T10:54:00Z">
              <w:r>
                <w:rPr>
                  <w:rFonts w:eastAsia="宋体" w:hint="eastAsia"/>
                  <w:sz w:val="22"/>
                  <w:lang w:eastAsia="zh-CN"/>
                </w:rPr>
                <w:t xml:space="preserve">1.Config primary HM and backup HM in AP, set capwap </w:t>
              </w:r>
              <w:r>
                <w:rPr>
                  <w:rFonts w:eastAsia="宋体"/>
                  <w:sz w:val="22"/>
                  <w:lang w:eastAsia="zh-CN"/>
                </w:rPr>
                <w:t>cli</w:t>
              </w:r>
              <w:r>
                <w:rPr>
                  <w:rFonts w:eastAsia="宋体" w:hint="eastAsia"/>
                  <w:sz w:val="22"/>
                  <w:lang w:eastAsia="zh-CN"/>
                </w:rPr>
                <w:t>ent server port to 80</w:t>
              </w:r>
            </w:ins>
          </w:p>
          <w:p w:rsidR="003706C3" w:rsidRDefault="003706C3" w:rsidP="003706C3">
            <w:pPr>
              <w:pStyle w:val="Body"/>
              <w:rPr>
                <w:ins w:id="2653" w:author="hzhao" w:date="2010-11-02T10:54:00Z"/>
                <w:rFonts w:eastAsia="宋体"/>
                <w:sz w:val="22"/>
                <w:lang w:eastAsia="zh-CN"/>
              </w:rPr>
            </w:pPr>
            <w:ins w:id="2654" w:author="hzhao" w:date="2010-11-02T10:54:00Z">
              <w:r>
                <w:rPr>
                  <w:rFonts w:eastAsia="宋体" w:hint="eastAsia"/>
                  <w:sz w:val="22"/>
                  <w:lang w:eastAsia="zh-CN"/>
                </w:rPr>
                <w:t>2. Open _debug capwap ha and debug console to check work flow for capwap choose HM(no capwap client enable, capwap client enable), check if AP connect to HM</w:t>
              </w:r>
            </w:ins>
          </w:p>
          <w:p w:rsidR="00160E94" w:rsidRPr="002248F0" w:rsidRDefault="003706C3" w:rsidP="003706C3">
            <w:pPr>
              <w:pStyle w:val="Body"/>
              <w:rPr>
                <w:rFonts w:eastAsia="宋体"/>
                <w:sz w:val="22"/>
                <w:lang w:eastAsia="zh-CN"/>
              </w:rPr>
            </w:pPr>
            <w:ins w:id="2655" w:author="hzhao" w:date="2010-11-02T10:54: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656" w:author="hzhao" w:date="2010-11-02T10:55:00Z">
              <w:r w:rsidR="003706C3">
                <w:rPr>
                  <w:rFonts w:eastAsia="宋体" w:hint="eastAsia"/>
                  <w:sz w:val="22"/>
                  <w:lang w:eastAsia="zh-CN"/>
                </w:rPr>
                <w:t xml:space="preserve">AP use </w:t>
              </w:r>
              <w:r w:rsidR="003706C3">
                <w:rPr>
                  <w:rFonts w:eastAsia="宋体"/>
                  <w:sz w:val="22"/>
                  <w:lang w:eastAsia="zh-CN"/>
                </w:rPr>
                <w:t>backup</w:t>
              </w:r>
              <w:r w:rsidR="003706C3">
                <w:rPr>
                  <w:rFonts w:eastAsia="宋体" w:hint="eastAsia"/>
                  <w:sz w:val="22"/>
                  <w:lang w:eastAsia="zh-CN"/>
                </w:rPr>
                <w:t xml:space="preserve"> HM in TCP mode to connect to HM, </w:t>
              </w:r>
            </w:ins>
            <w:r>
              <w:rPr>
                <w:rFonts w:eastAsia="宋体" w:hint="eastAsia"/>
                <w:sz w:val="22"/>
                <w:lang w:eastAsia="zh-CN"/>
              </w:rPr>
              <w:t>can see the AP on HM</w:t>
            </w:r>
          </w:p>
          <w:p w:rsidR="00160E94" w:rsidRPr="00923513" w:rsidRDefault="00160E94" w:rsidP="00160E94">
            <w:pPr>
              <w:pStyle w:val="Body"/>
              <w:rPr>
                <w:rFonts w:eastAsia="宋体"/>
                <w:sz w:val="22"/>
                <w:lang w:eastAsia="zh-CN"/>
              </w:rPr>
            </w:pPr>
            <w:r>
              <w:rPr>
                <w:rFonts w:eastAsia="宋体" w:hint="eastAsia"/>
                <w:sz w:val="22"/>
                <w:lang w:eastAsia="zh-CN"/>
              </w:rPr>
              <w:t>2, 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706C3" w:rsidRPr="008E78B5" w:rsidRDefault="003706C3" w:rsidP="003706C3">
            <w:pPr>
              <w:pStyle w:val="Body"/>
              <w:rPr>
                <w:ins w:id="2657" w:author="hzhao" w:date="2010-11-02T10:55:00Z"/>
                <w:rFonts w:eastAsia="宋体"/>
                <w:sz w:val="22"/>
                <w:lang w:eastAsia="zh-CN"/>
              </w:rPr>
            </w:pPr>
            <w:ins w:id="2658" w:author="hzhao" w:date="2010-11-02T10:55:00Z">
              <w:r w:rsidRPr="008E78B5">
                <w:rPr>
                  <w:rFonts w:eastAsia="宋体"/>
                  <w:sz w:val="22"/>
                  <w:lang w:eastAsia="zh-CN"/>
                </w:rPr>
                <w:t>AH-0e5300#show running-config | in capwap</w:t>
              </w:r>
            </w:ins>
          </w:p>
          <w:p w:rsidR="003706C3" w:rsidRPr="008E78B5" w:rsidRDefault="003706C3" w:rsidP="003706C3">
            <w:pPr>
              <w:pStyle w:val="Body"/>
              <w:rPr>
                <w:ins w:id="2659" w:author="hzhao" w:date="2010-11-02T10:55:00Z"/>
                <w:rFonts w:eastAsia="宋体"/>
                <w:sz w:val="22"/>
                <w:lang w:eastAsia="zh-CN"/>
              </w:rPr>
            </w:pPr>
            <w:ins w:id="2660" w:author="hzhao" w:date="2010-11-02T10:55:00Z">
              <w:r w:rsidRPr="008E78B5">
                <w:rPr>
                  <w:rFonts w:eastAsia="宋体"/>
                  <w:sz w:val="22"/>
                  <w:lang w:eastAsia="zh-CN"/>
                </w:rPr>
                <w:t xml:space="preserve">capwap client server port 80 </w:t>
              </w:r>
            </w:ins>
          </w:p>
          <w:p w:rsidR="003706C3" w:rsidRPr="008E78B5" w:rsidRDefault="003706C3" w:rsidP="003706C3">
            <w:pPr>
              <w:pStyle w:val="Body"/>
              <w:rPr>
                <w:ins w:id="2661" w:author="hzhao" w:date="2010-11-02T10:55:00Z"/>
                <w:rFonts w:eastAsia="宋体"/>
                <w:sz w:val="22"/>
                <w:lang w:eastAsia="zh-CN"/>
              </w:rPr>
            </w:pPr>
            <w:ins w:id="2662" w:author="hzhao" w:date="2010-11-02T10:55:00Z">
              <w:r w:rsidRPr="008E78B5">
                <w:rPr>
                  <w:rFonts w:eastAsia="宋体"/>
                  <w:sz w:val="22"/>
                  <w:lang w:eastAsia="zh-CN"/>
                </w:rPr>
                <w:t xml:space="preserve">capwap client server name hm1 </w:t>
              </w:r>
            </w:ins>
          </w:p>
          <w:p w:rsidR="003706C3" w:rsidRDefault="003706C3" w:rsidP="003706C3">
            <w:pPr>
              <w:pStyle w:val="Body"/>
              <w:rPr>
                <w:ins w:id="2663" w:author="hzhao" w:date="2010-11-02T10:55:00Z"/>
                <w:rFonts w:eastAsia="宋体"/>
                <w:sz w:val="22"/>
                <w:lang w:eastAsia="zh-CN"/>
              </w:rPr>
            </w:pPr>
            <w:ins w:id="2664" w:author="hzhao" w:date="2010-11-02T10:55:00Z">
              <w:r w:rsidRPr="008E78B5">
                <w:rPr>
                  <w:rFonts w:eastAsia="宋体"/>
                  <w:sz w:val="22"/>
                  <w:lang w:eastAsia="zh-CN"/>
                </w:rPr>
                <w:t>capwap client server backup name hm2</w:t>
              </w:r>
            </w:ins>
          </w:p>
          <w:p w:rsidR="00160E94" w:rsidRDefault="00160E94" w:rsidP="00160E94">
            <w:pPr>
              <w:pStyle w:val="Body"/>
              <w:rPr>
                <w:ins w:id="2665" w:author="hzhao" w:date="2010-11-02T10:55:00Z"/>
                <w:rFonts w:eastAsia="宋体"/>
                <w:sz w:val="22"/>
                <w:lang w:eastAsia="zh-CN"/>
              </w:rPr>
            </w:pPr>
          </w:p>
          <w:p w:rsidR="003706C3" w:rsidRDefault="003706C3" w:rsidP="00160E94">
            <w:pPr>
              <w:pStyle w:val="Body"/>
              <w:rPr>
                <w:ins w:id="2666" w:author="hzhao" w:date="2010-11-02T10:55:00Z"/>
                <w:rFonts w:eastAsia="宋体"/>
                <w:sz w:val="22"/>
                <w:lang w:eastAsia="zh-CN"/>
              </w:rPr>
            </w:pPr>
          </w:p>
          <w:p w:rsidR="003706C3" w:rsidRPr="003706C3" w:rsidRDefault="003706C3" w:rsidP="003706C3">
            <w:pPr>
              <w:pStyle w:val="Body"/>
              <w:rPr>
                <w:ins w:id="2667" w:author="hzhao" w:date="2010-11-02T10:56:00Z"/>
                <w:rFonts w:eastAsia="宋体"/>
                <w:sz w:val="22"/>
                <w:lang w:eastAsia="zh-CN"/>
              </w:rPr>
            </w:pPr>
            <w:ins w:id="2668" w:author="hzhao" w:date="2010-11-02T10:56:00Z">
              <w:r w:rsidRPr="003706C3">
                <w:rPr>
                  <w:rFonts w:eastAsia="宋体"/>
                  <w:sz w:val="22"/>
                  <w:lang w:eastAsia="zh-CN"/>
                </w:rPr>
                <w:t>AH-0e5300#2010-11-02 02:56:29 debug   [capwap_ha, ah_capwap_func.c, 2138]: get hivemanager name from scd (first:hm1, second:hm2).</w:t>
              </w:r>
            </w:ins>
          </w:p>
          <w:p w:rsidR="003706C3" w:rsidRPr="003706C3" w:rsidRDefault="003706C3" w:rsidP="003706C3">
            <w:pPr>
              <w:pStyle w:val="Body"/>
              <w:rPr>
                <w:ins w:id="2669" w:author="hzhao" w:date="2010-11-02T10:56:00Z"/>
                <w:rFonts w:eastAsia="宋体"/>
                <w:sz w:val="22"/>
                <w:lang w:eastAsia="zh-CN"/>
              </w:rPr>
            </w:pPr>
            <w:ins w:id="2670" w:author="hzhao" w:date="2010-11-02T10:56:00Z">
              <w:r w:rsidRPr="003706C3">
                <w:rPr>
                  <w:rFonts w:eastAsia="宋体"/>
                  <w:sz w:val="22"/>
                  <w:lang w:eastAsia="zh-CN"/>
                </w:rPr>
                <w:lastRenderedPageBreak/>
                <w:t>2010-11-02 02:56:29 debug   [capwap_ha, ah_capwap_func.c, 2029]: user has configed primary or backup HM's name,use primary name or backup name to try</w:t>
              </w:r>
            </w:ins>
          </w:p>
          <w:p w:rsidR="003706C3" w:rsidRPr="003706C3" w:rsidRDefault="003706C3" w:rsidP="003706C3">
            <w:pPr>
              <w:pStyle w:val="Body"/>
              <w:rPr>
                <w:ins w:id="2671" w:author="hzhao" w:date="2010-11-02T10:56:00Z"/>
                <w:rFonts w:eastAsia="宋体"/>
                <w:sz w:val="22"/>
                <w:lang w:eastAsia="zh-CN"/>
              </w:rPr>
            </w:pPr>
            <w:ins w:id="2672" w:author="hzhao" w:date="2010-11-02T10:56:00Z">
              <w:r w:rsidRPr="003706C3">
                <w:rPr>
                  <w:rFonts w:eastAsia="宋体"/>
                  <w:sz w:val="22"/>
                  <w:lang w:eastAsia="zh-CN"/>
                </w:rPr>
                <w:t>2010-11-02 02:56:29 debug   [capwap_ha, ah_capwap_func.c, 1798]: can not get ip from HM's name:(hm1)</w:t>
              </w:r>
            </w:ins>
          </w:p>
          <w:p w:rsidR="003706C3" w:rsidRPr="003706C3" w:rsidRDefault="003706C3" w:rsidP="003706C3">
            <w:pPr>
              <w:pStyle w:val="Body"/>
              <w:rPr>
                <w:ins w:id="2673" w:author="hzhao" w:date="2010-11-02T10:56:00Z"/>
                <w:rFonts w:eastAsia="宋体"/>
                <w:sz w:val="22"/>
                <w:lang w:eastAsia="zh-CN"/>
              </w:rPr>
            </w:pPr>
            <w:ins w:id="2674" w:author="hzhao" w:date="2010-11-02T10:56:00Z">
              <w:r w:rsidRPr="003706C3">
                <w:rPr>
                  <w:rFonts w:eastAsia="宋体"/>
                  <w:sz w:val="22"/>
                  <w:lang w:eastAsia="zh-CN"/>
                </w:rPr>
                <w:t>2010-11-02 02:56:29 debug   [capwap_ha, ah_capwap_func.c, 1804]: get capwap server ip (192.168.51.252) for name (hm2)</w:t>
              </w:r>
            </w:ins>
          </w:p>
          <w:p w:rsidR="003706C3" w:rsidRPr="003706C3" w:rsidRDefault="003706C3" w:rsidP="003706C3">
            <w:pPr>
              <w:pStyle w:val="Body"/>
              <w:rPr>
                <w:ins w:id="2675" w:author="hzhao" w:date="2010-11-02T10:58:00Z"/>
                <w:rFonts w:eastAsia="宋体"/>
                <w:sz w:val="22"/>
                <w:lang w:eastAsia="zh-CN"/>
              </w:rPr>
            </w:pPr>
            <w:ins w:id="2676" w:author="hzhao" w:date="2010-11-02T10:56:00Z">
              <w:r w:rsidRPr="003706C3">
                <w:rPr>
                  <w:rFonts w:eastAsia="宋体"/>
                  <w:sz w:val="22"/>
                  <w:lang w:eastAsia="zh-CN"/>
                </w:rPr>
                <w:t>2010-11-02 02:56:29 debug   [capwap_ha, ah_capwap_func.c, 2078]: use backup server(UDP), ip=192.168.51.252, port=80</w:t>
              </w:r>
              <w:r>
                <w:rPr>
                  <w:rFonts w:eastAsia="宋体" w:hint="eastAsia"/>
                  <w:sz w:val="22"/>
                  <w:lang w:eastAsia="zh-CN"/>
                </w:rPr>
                <w:br/>
              </w:r>
            </w:ins>
            <w:ins w:id="2677" w:author="hzhao" w:date="2010-11-02T10:58:00Z">
              <w:r w:rsidRPr="003706C3">
                <w:rPr>
                  <w:rFonts w:eastAsia="宋体"/>
                  <w:sz w:val="22"/>
                  <w:lang w:eastAsia="zh-CN"/>
                </w:rPr>
                <w:t>2010-11-02 02:58:09 debug   [capwap_ha, ah_capwap_func.c, 2138]: get hivemanager name from scd (first:hm1, second:hm2).</w:t>
              </w:r>
            </w:ins>
          </w:p>
          <w:p w:rsidR="003706C3" w:rsidRPr="003706C3" w:rsidRDefault="003706C3" w:rsidP="003706C3">
            <w:pPr>
              <w:pStyle w:val="Body"/>
              <w:rPr>
                <w:ins w:id="2678" w:author="hzhao" w:date="2010-11-02T10:58:00Z"/>
                <w:rFonts w:eastAsia="宋体"/>
                <w:sz w:val="22"/>
                <w:lang w:eastAsia="zh-CN"/>
              </w:rPr>
            </w:pPr>
            <w:ins w:id="2679" w:author="hzhao" w:date="2010-11-02T10:58:00Z">
              <w:r w:rsidRPr="003706C3">
                <w:rPr>
                  <w:rFonts w:eastAsia="宋体"/>
                  <w:sz w:val="22"/>
                  <w:lang w:eastAsia="zh-CN"/>
                </w:rPr>
                <w:t>2010-11-02 02:58:09 debug   [capwap_ha, ah_capwap_func.c, 2029]: user has configed primary or backup HM's name,use primary name or backup name to try</w:t>
              </w:r>
            </w:ins>
          </w:p>
          <w:p w:rsidR="003706C3" w:rsidRPr="003706C3" w:rsidRDefault="003706C3" w:rsidP="003706C3">
            <w:pPr>
              <w:pStyle w:val="Body"/>
              <w:rPr>
                <w:ins w:id="2680" w:author="hzhao" w:date="2010-11-02T10:58:00Z"/>
                <w:rFonts w:eastAsia="宋体"/>
                <w:sz w:val="22"/>
                <w:lang w:eastAsia="zh-CN"/>
              </w:rPr>
            </w:pPr>
            <w:ins w:id="2681" w:author="hzhao" w:date="2010-11-02T10:58:00Z">
              <w:r w:rsidRPr="003706C3">
                <w:rPr>
                  <w:rFonts w:eastAsia="宋体"/>
                  <w:sz w:val="22"/>
                  <w:lang w:eastAsia="zh-CN"/>
                </w:rPr>
                <w:t>2010-11-02 02:58:09 debug   [capwap_ha, ah_capwap_func.c, 1798]: can not get ip from HM's name:(hm1)</w:t>
              </w:r>
            </w:ins>
          </w:p>
          <w:p w:rsidR="003706C3" w:rsidRPr="003706C3" w:rsidRDefault="003706C3" w:rsidP="003706C3">
            <w:pPr>
              <w:pStyle w:val="Body"/>
              <w:rPr>
                <w:ins w:id="2682" w:author="hzhao" w:date="2010-11-02T10:58:00Z"/>
                <w:rFonts w:eastAsia="宋体"/>
                <w:sz w:val="22"/>
                <w:lang w:eastAsia="zh-CN"/>
              </w:rPr>
            </w:pPr>
            <w:ins w:id="2683" w:author="hzhao" w:date="2010-11-02T10:58:00Z">
              <w:r w:rsidRPr="003706C3">
                <w:rPr>
                  <w:rFonts w:eastAsia="宋体"/>
                  <w:sz w:val="22"/>
                  <w:lang w:eastAsia="zh-CN"/>
                </w:rPr>
                <w:t>2010-11-02 02:58:09 debug   [capwap_ha, ah_capwap_func.c, 1804]: get capwap server ip (192.168.51.252) for name (hm2)</w:t>
              </w:r>
            </w:ins>
          </w:p>
          <w:p w:rsidR="003706C3" w:rsidRDefault="003706C3" w:rsidP="003706C3">
            <w:pPr>
              <w:pStyle w:val="Body"/>
              <w:rPr>
                <w:ins w:id="2684" w:author="hzhao" w:date="2010-11-02T10:58:00Z"/>
                <w:rFonts w:eastAsia="宋体"/>
                <w:sz w:val="22"/>
                <w:lang w:eastAsia="zh-CN"/>
              </w:rPr>
            </w:pPr>
            <w:ins w:id="2685" w:author="hzhao" w:date="2010-11-02T10:58:00Z">
              <w:r w:rsidRPr="003706C3">
                <w:rPr>
                  <w:rFonts w:eastAsia="宋体"/>
                  <w:sz w:val="22"/>
                  <w:lang w:eastAsia="zh-CN"/>
                </w:rPr>
                <w:t>2010-11-02 02:58:09 debug   [capwap_ha, ah_capwap_func.c, 2089]: use backup server(TCP), ip=192.168.51.252, port=80</w:t>
              </w:r>
            </w:ins>
          </w:p>
          <w:p w:rsidR="003706C3" w:rsidRDefault="003706C3" w:rsidP="003706C3">
            <w:pPr>
              <w:pStyle w:val="Body"/>
              <w:rPr>
                <w:ins w:id="2686" w:author="hzhao" w:date="2010-11-02T10:58:00Z"/>
                <w:rFonts w:eastAsia="宋体"/>
                <w:sz w:val="22"/>
                <w:lang w:eastAsia="zh-CN"/>
              </w:rPr>
            </w:pPr>
          </w:p>
          <w:p w:rsidR="003706C3" w:rsidRPr="003706C3" w:rsidRDefault="003706C3" w:rsidP="003706C3">
            <w:pPr>
              <w:pStyle w:val="Body"/>
              <w:rPr>
                <w:ins w:id="2687" w:author="hzhao" w:date="2010-11-02T10:58:00Z"/>
                <w:rFonts w:eastAsia="宋体"/>
                <w:sz w:val="22"/>
                <w:lang w:eastAsia="zh-CN"/>
              </w:rPr>
            </w:pPr>
            <w:ins w:id="2688" w:author="hzhao" w:date="2010-11-02T10:58:00Z">
              <w:r w:rsidRPr="003706C3">
                <w:rPr>
                  <w:rFonts w:eastAsia="宋体"/>
                  <w:sz w:val="22"/>
                  <w:lang w:eastAsia="zh-CN"/>
                </w:rPr>
                <w:t xml:space="preserve">AH-0e5300#show capwap client </w:t>
              </w:r>
            </w:ins>
          </w:p>
          <w:p w:rsidR="003706C3" w:rsidRPr="003706C3" w:rsidRDefault="003706C3" w:rsidP="003706C3">
            <w:pPr>
              <w:pStyle w:val="Body"/>
              <w:rPr>
                <w:ins w:id="2689" w:author="hzhao" w:date="2010-11-02T10:58:00Z"/>
                <w:rFonts w:eastAsia="宋体"/>
                <w:sz w:val="22"/>
                <w:lang w:eastAsia="zh-CN"/>
              </w:rPr>
            </w:pPr>
            <w:ins w:id="2690" w:author="hzhao" w:date="2010-11-02T10:58:00Z">
              <w:r w:rsidRPr="003706C3">
                <w:rPr>
                  <w:rFonts w:eastAsia="宋体"/>
                  <w:sz w:val="22"/>
                  <w:lang w:eastAsia="zh-CN"/>
                </w:rPr>
                <w:t xml:space="preserve">CAPWAP client:   Enabled </w:t>
              </w:r>
            </w:ins>
          </w:p>
          <w:p w:rsidR="003706C3" w:rsidRPr="003706C3" w:rsidRDefault="003706C3" w:rsidP="003706C3">
            <w:pPr>
              <w:pStyle w:val="Body"/>
              <w:rPr>
                <w:ins w:id="2691" w:author="hzhao" w:date="2010-11-02T10:58:00Z"/>
                <w:rFonts w:eastAsia="宋体"/>
                <w:sz w:val="22"/>
                <w:lang w:eastAsia="zh-CN"/>
              </w:rPr>
            </w:pPr>
            <w:ins w:id="2692" w:author="hzhao" w:date="2010-11-02T10:58:00Z">
              <w:r w:rsidRPr="003706C3">
                <w:rPr>
                  <w:rFonts w:eastAsia="宋体"/>
                  <w:sz w:val="22"/>
                  <w:lang w:eastAsia="zh-CN"/>
                </w:rPr>
                <w:t>CAPWAP transport mode:  HTTP on TCP</w:t>
              </w:r>
            </w:ins>
          </w:p>
          <w:p w:rsidR="003706C3" w:rsidRPr="003706C3" w:rsidRDefault="003706C3" w:rsidP="003706C3">
            <w:pPr>
              <w:pStyle w:val="Body"/>
              <w:rPr>
                <w:ins w:id="2693" w:author="hzhao" w:date="2010-11-02T10:58:00Z"/>
                <w:rFonts w:eastAsia="宋体"/>
                <w:sz w:val="22"/>
                <w:lang w:eastAsia="zh-CN"/>
              </w:rPr>
            </w:pPr>
            <w:ins w:id="2694" w:author="hzhao" w:date="2010-11-02T10:58:00Z">
              <w:r w:rsidRPr="003706C3">
                <w:rPr>
                  <w:rFonts w:eastAsia="宋体"/>
                  <w:sz w:val="22"/>
                  <w:lang w:eastAsia="zh-CN"/>
                </w:rPr>
                <w:t xml:space="preserve">RUN state: Connected securely to the CAPWAP server </w:t>
              </w:r>
            </w:ins>
          </w:p>
          <w:p w:rsidR="003706C3" w:rsidRPr="003706C3" w:rsidRDefault="003706C3" w:rsidP="003706C3">
            <w:pPr>
              <w:pStyle w:val="Body"/>
              <w:rPr>
                <w:ins w:id="2695" w:author="hzhao" w:date="2010-11-02T10:58:00Z"/>
                <w:rFonts w:eastAsia="宋体"/>
                <w:sz w:val="22"/>
                <w:lang w:eastAsia="zh-CN"/>
              </w:rPr>
            </w:pPr>
            <w:ins w:id="2696" w:author="hzhao" w:date="2010-11-02T10:58:00Z">
              <w:r w:rsidRPr="003706C3">
                <w:rPr>
                  <w:rFonts w:eastAsia="宋体"/>
                  <w:sz w:val="22"/>
                  <w:lang w:eastAsia="zh-CN"/>
                </w:rPr>
                <w:t>CAPWAP client IP:        192.168.20.10</w:t>
              </w:r>
            </w:ins>
          </w:p>
          <w:p w:rsidR="003706C3" w:rsidRPr="003706C3" w:rsidRDefault="003706C3" w:rsidP="003706C3">
            <w:pPr>
              <w:pStyle w:val="Body"/>
              <w:rPr>
                <w:ins w:id="2697" w:author="hzhao" w:date="2010-11-02T10:58:00Z"/>
                <w:rFonts w:eastAsia="宋体"/>
                <w:sz w:val="22"/>
                <w:lang w:eastAsia="zh-CN"/>
              </w:rPr>
            </w:pPr>
            <w:ins w:id="2698" w:author="hzhao" w:date="2010-11-02T10:58:00Z">
              <w:r w:rsidRPr="003706C3">
                <w:rPr>
                  <w:rFonts w:eastAsia="宋体"/>
                  <w:sz w:val="22"/>
                  <w:lang w:eastAsia="zh-CN"/>
                </w:rPr>
                <w:t>CAPWAP server IP:        192.168.51.252</w:t>
              </w:r>
            </w:ins>
          </w:p>
          <w:p w:rsidR="003706C3" w:rsidRPr="003706C3" w:rsidRDefault="003706C3" w:rsidP="003706C3">
            <w:pPr>
              <w:pStyle w:val="Body"/>
              <w:rPr>
                <w:ins w:id="2699" w:author="hzhao" w:date="2010-11-02T10:58:00Z"/>
                <w:rFonts w:eastAsia="宋体"/>
                <w:sz w:val="22"/>
                <w:lang w:eastAsia="zh-CN"/>
              </w:rPr>
            </w:pPr>
            <w:ins w:id="2700" w:author="hzhao" w:date="2010-11-02T10:58:00Z">
              <w:r w:rsidRPr="003706C3">
                <w:rPr>
                  <w:rFonts w:eastAsia="宋体"/>
                  <w:sz w:val="22"/>
                  <w:lang w:eastAsia="zh-CN"/>
                </w:rPr>
                <w:t>HiveManager Primary Name:hm1</w:t>
              </w:r>
            </w:ins>
          </w:p>
          <w:p w:rsidR="003706C3" w:rsidRPr="003706C3" w:rsidRDefault="003706C3" w:rsidP="003706C3">
            <w:pPr>
              <w:pStyle w:val="Body"/>
              <w:rPr>
                <w:ins w:id="2701" w:author="hzhao" w:date="2010-11-02T10:58:00Z"/>
                <w:rFonts w:eastAsia="宋体"/>
                <w:sz w:val="22"/>
                <w:lang w:eastAsia="zh-CN"/>
              </w:rPr>
            </w:pPr>
            <w:ins w:id="2702" w:author="hzhao" w:date="2010-11-02T10:58:00Z">
              <w:r w:rsidRPr="003706C3">
                <w:rPr>
                  <w:rFonts w:eastAsia="宋体"/>
                  <w:sz w:val="22"/>
                  <w:lang w:eastAsia="zh-CN"/>
                </w:rPr>
                <w:t>HiveManager Backup Name: hm2</w:t>
              </w:r>
            </w:ins>
          </w:p>
          <w:p w:rsidR="003706C3" w:rsidRPr="003706C3" w:rsidRDefault="003706C3" w:rsidP="003706C3">
            <w:pPr>
              <w:pStyle w:val="Body"/>
              <w:rPr>
                <w:ins w:id="2703" w:author="hzhao" w:date="2010-11-02T10:58:00Z"/>
                <w:rFonts w:eastAsia="宋体"/>
                <w:sz w:val="22"/>
                <w:lang w:eastAsia="zh-CN"/>
              </w:rPr>
            </w:pPr>
            <w:ins w:id="2704" w:author="hzhao" w:date="2010-11-02T10:58:00Z">
              <w:r w:rsidRPr="003706C3">
                <w:rPr>
                  <w:rFonts w:eastAsia="宋体"/>
                  <w:sz w:val="22"/>
                  <w:lang w:eastAsia="zh-CN"/>
                </w:rPr>
                <w:t>CAPWAP Default Server Name: staging.aerohive.com</w:t>
              </w:r>
            </w:ins>
          </w:p>
          <w:p w:rsidR="003706C3" w:rsidRPr="003706C3" w:rsidRDefault="003706C3" w:rsidP="003706C3">
            <w:pPr>
              <w:pStyle w:val="Body"/>
              <w:rPr>
                <w:ins w:id="2705" w:author="hzhao" w:date="2010-11-02T10:58:00Z"/>
                <w:rFonts w:eastAsia="宋体"/>
                <w:sz w:val="22"/>
                <w:lang w:eastAsia="zh-CN"/>
              </w:rPr>
            </w:pPr>
            <w:ins w:id="2706" w:author="hzhao" w:date="2010-11-02T10:58:00Z">
              <w:r w:rsidRPr="003706C3">
                <w:rPr>
                  <w:rFonts w:eastAsia="宋体"/>
                  <w:sz w:val="22"/>
                  <w:lang w:eastAsia="zh-CN"/>
                </w:rPr>
                <w:t xml:space="preserve">Virtual HiveManager Name: </w:t>
              </w:r>
            </w:ins>
          </w:p>
          <w:p w:rsidR="003706C3" w:rsidRPr="003706C3" w:rsidRDefault="003706C3" w:rsidP="003706C3">
            <w:pPr>
              <w:pStyle w:val="Body"/>
              <w:rPr>
                <w:ins w:id="2707" w:author="hzhao" w:date="2010-11-02T10:58:00Z"/>
                <w:rFonts w:eastAsia="宋体"/>
                <w:sz w:val="22"/>
                <w:lang w:eastAsia="zh-CN"/>
              </w:rPr>
            </w:pPr>
            <w:ins w:id="2708" w:author="hzhao" w:date="2010-11-02T10:58:00Z">
              <w:r w:rsidRPr="003706C3">
                <w:rPr>
                  <w:rFonts w:eastAsia="宋体"/>
                  <w:sz w:val="22"/>
                  <w:lang w:eastAsia="zh-CN"/>
                </w:rPr>
                <w:t>CAPWAP Choose HiveManager:Backup Name (TCP mode)</w:t>
              </w:r>
            </w:ins>
          </w:p>
          <w:p w:rsidR="003706C3" w:rsidRPr="003706C3" w:rsidRDefault="003706C3" w:rsidP="003706C3">
            <w:pPr>
              <w:pStyle w:val="Body"/>
              <w:rPr>
                <w:ins w:id="2709" w:author="hzhao" w:date="2010-11-02T10:58:00Z"/>
                <w:rFonts w:eastAsia="宋体"/>
                <w:sz w:val="22"/>
                <w:lang w:eastAsia="zh-CN"/>
              </w:rPr>
            </w:pPr>
            <w:ins w:id="2710" w:author="hzhao" w:date="2010-11-02T10:58:00Z">
              <w:r w:rsidRPr="003706C3">
                <w:rPr>
                  <w:rFonts w:eastAsia="宋体"/>
                  <w:sz w:val="22"/>
                  <w:lang w:eastAsia="zh-CN"/>
                </w:rPr>
                <w:t>Server source Port:      0</w:t>
              </w:r>
            </w:ins>
          </w:p>
          <w:p w:rsidR="003706C3" w:rsidRPr="003706C3" w:rsidRDefault="003706C3" w:rsidP="003706C3">
            <w:pPr>
              <w:pStyle w:val="Body"/>
              <w:rPr>
                <w:ins w:id="2711" w:author="hzhao" w:date="2010-11-02T10:58:00Z"/>
                <w:rFonts w:eastAsia="宋体"/>
                <w:sz w:val="22"/>
                <w:lang w:eastAsia="zh-CN"/>
              </w:rPr>
            </w:pPr>
            <w:ins w:id="2712" w:author="hzhao" w:date="2010-11-02T10:58:00Z">
              <w:r w:rsidRPr="003706C3">
                <w:rPr>
                  <w:rFonts w:eastAsia="宋体"/>
                  <w:sz w:val="22"/>
                  <w:lang w:eastAsia="zh-CN"/>
                </w:rPr>
                <w:t>CAPWAP action:           Waiting for a CAPWAP packet</w:t>
              </w:r>
            </w:ins>
          </w:p>
          <w:p w:rsidR="003706C3" w:rsidRPr="003706C3" w:rsidRDefault="003706C3" w:rsidP="003706C3">
            <w:pPr>
              <w:pStyle w:val="Body"/>
              <w:rPr>
                <w:ins w:id="2713" w:author="hzhao" w:date="2010-11-02T10:58:00Z"/>
                <w:rFonts w:eastAsia="宋体"/>
                <w:sz w:val="22"/>
                <w:lang w:eastAsia="zh-CN"/>
              </w:rPr>
            </w:pPr>
            <w:ins w:id="2714" w:author="hzhao" w:date="2010-11-02T10:58:00Z">
              <w:r w:rsidRPr="003706C3">
                <w:rPr>
                  <w:rFonts w:eastAsia="宋体"/>
                  <w:sz w:val="22"/>
                  <w:lang w:eastAsia="zh-CN"/>
                </w:rPr>
                <w:t>Server destination Port: 80</w:t>
              </w:r>
            </w:ins>
          </w:p>
          <w:p w:rsidR="003706C3" w:rsidRPr="003706C3" w:rsidRDefault="003706C3" w:rsidP="003706C3">
            <w:pPr>
              <w:pStyle w:val="Body"/>
              <w:rPr>
                <w:ins w:id="2715" w:author="hzhao" w:date="2010-11-02T10:58:00Z"/>
                <w:rFonts w:eastAsia="宋体"/>
                <w:sz w:val="22"/>
                <w:lang w:eastAsia="zh-CN"/>
              </w:rPr>
            </w:pPr>
            <w:ins w:id="2716" w:author="hzhao" w:date="2010-11-02T10:58:00Z">
              <w:r w:rsidRPr="003706C3">
                <w:rPr>
                  <w:rFonts w:eastAsia="宋体"/>
                  <w:sz w:val="22"/>
                  <w:lang w:eastAsia="zh-CN"/>
                </w:rPr>
                <w:t>CAPWAP send event:       Enabled</w:t>
              </w:r>
            </w:ins>
          </w:p>
          <w:p w:rsidR="003706C3" w:rsidRPr="003706C3" w:rsidRDefault="003706C3" w:rsidP="003706C3">
            <w:pPr>
              <w:pStyle w:val="Body"/>
              <w:rPr>
                <w:ins w:id="2717" w:author="hzhao" w:date="2010-11-02T10:58:00Z"/>
                <w:rFonts w:eastAsia="宋体"/>
                <w:sz w:val="22"/>
                <w:lang w:eastAsia="zh-CN"/>
              </w:rPr>
            </w:pPr>
            <w:ins w:id="2718" w:author="hzhao" w:date="2010-11-02T10:58:00Z">
              <w:r w:rsidRPr="003706C3">
                <w:rPr>
                  <w:rFonts w:eastAsia="宋体"/>
                  <w:sz w:val="22"/>
                  <w:lang w:eastAsia="zh-CN"/>
                </w:rPr>
                <w:t>CAPWAP DTLS state:       Enabled</w:t>
              </w:r>
            </w:ins>
          </w:p>
          <w:p w:rsidR="003706C3" w:rsidRDefault="003706C3" w:rsidP="003706C3">
            <w:pPr>
              <w:pStyle w:val="Body"/>
              <w:rPr>
                <w:ins w:id="2719" w:author="hzhao" w:date="2010-11-02T10:58:00Z"/>
                <w:rFonts w:eastAsia="宋体"/>
                <w:sz w:val="22"/>
                <w:lang w:eastAsia="zh-CN"/>
              </w:rPr>
            </w:pPr>
            <w:ins w:id="2720" w:author="hzhao" w:date="2010-11-02T10:58:00Z">
              <w:r w:rsidRPr="003706C3">
                <w:rPr>
                  <w:rFonts w:eastAsia="宋体"/>
                  <w:sz w:val="22"/>
                  <w:lang w:eastAsia="zh-CN"/>
                </w:rPr>
                <w:t>CAPWAP DTLS negotiation: Enabled</w:t>
              </w:r>
            </w:ins>
          </w:p>
          <w:p w:rsidR="003706C3" w:rsidRPr="003706C3" w:rsidRDefault="003706C3" w:rsidP="003706C3">
            <w:pPr>
              <w:pStyle w:val="Body"/>
              <w:rPr>
                <w:rFonts w:eastAsia="宋体"/>
                <w:sz w:val="22"/>
                <w:lang w:eastAsia="zh-CN"/>
              </w:rPr>
            </w:pP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721" w:author="hzhao" w:date="2010-11-29T14:43:00Z">
        <w:r w:rsidR="00160E94" w:rsidDel="002C2643">
          <w:rPr>
            <w:rFonts w:eastAsia="宋体" w:hint="eastAsia"/>
            <w:sz w:val="21"/>
            <w:szCs w:val="21"/>
            <w:lang w:eastAsia="zh-CN"/>
          </w:rPr>
          <w:delText>27</w:delText>
        </w:r>
      </w:del>
      <w:ins w:id="2722" w:author="hzhao" w:date="2010-11-29T14:43:00Z">
        <w:r w:rsidR="002C2643">
          <w:rPr>
            <w:rFonts w:eastAsia="宋体" w:hint="eastAsia"/>
            <w:sz w:val="21"/>
            <w:szCs w:val="21"/>
            <w:lang w:eastAsia="zh-CN"/>
          </w:rPr>
          <w:t>28</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723" w:author="hzhao" w:date="2010-11-29T14:43:00Z">
              <w:r w:rsidR="00160E94" w:rsidDel="002C2643">
                <w:rPr>
                  <w:rFonts w:ascii="Arial" w:eastAsia="宋体" w:hAnsi="Arial" w:cs="Arial" w:hint="eastAsia"/>
                  <w:sz w:val="21"/>
                  <w:szCs w:val="21"/>
                  <w:lang w:eastAsia="zh-CN"/>
                </w:rPr>
                <w:delText>27</w:delText>
              </w:r>
            </w:del>
            <w:ins w:id="2724" w:author="hzhao" w:date="2010-11-29T14:43:00Z">
              <w:r w:rsidR="002C2643">
                <w:rPr>
                  <w:rFonts w:ascii="Arial" w:eastAsia="宋体" w:hAnsi="Arial" w:cs="Arial" w:hint="eastAsia"/>
                  <w:sz w:val="21"/>
                  <w:szCs w:val="21"/>
                  <w:lang w:eastAsia="zh-CN"/>
                </w:rPr>
                <w:t>28</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04A2" w:rsidRDefault="00160E94" w:rsidP="00FA04A2">
            <w:pPr>
              <w:pStyle w:val="Body"/>
              <w:rPr>
                <w:ins w:id="2725" w:author="hzhao" w:date="2010-11-02T10:30:00Z"/>
                <w:rFonts w:eastAsia="宋体"/>
                <w:sz w:val="22"/>
                <w:lang w:eastAsia="zh-CN"/>
              </w:rPr>
            </w:pPr>
            <w:r w:rsidRPr="00923513">
              <w:rPr>
                <w:rFonts w:eastAsia="宋体" w:hint="eastAsia"/>
                <w:sz w:val="22"/>
                <w:lang w:eastAsia="zh-CN"/>
              </w:rPr>
              <w:t xml:space="preserve"> </w:t>
            </w:r>
            <w:del w:id="2726" w:author="hzhao" w:date="2010-11-02T10:30:00Z">
              <w:r w:rsidDel="00FA04A2">
                <w:rPr>
                  <w:rFonts w:eastAsia="宋体"/>
                  <w:sz w:val="22"/>
                  <w:lang w:eastAsia="zh-CN"/>
                </w:rPr>
                <w:delText>T</w:delText>
              </w:r>
              <w:r w:rsidDel="00FA04A2">
                <w:rPr>
                  <w:rFonts w:eastAsia="宋体" w:hint="eastAsia"/>
                  <w:sz w:val="22"/>
                  <w:lang w:eastAsia="zh-CN"/>
                </w:rPr>
                <w:delText>opology1</w:delText>
              </w:r>
            </w:del>
            <w:ins w:id="2727" w:author="hzhao" w:date="2010-11-02T10:30:00Z">
              <w:r w:rsidR="00FA04A2">
                <w:rPr>
                  <w:rFonts w:eastAsia="宋体" w:hint="eastAsia"/>
                  <w:sz w:val="22"/>
                  <w:lang w:eastAsia="zh-CN"/>
                </w:rPr>
                <w:t xml:space="preserve">                                      DHCP/DNS Server</w:t>
              </w:r>
            </w:ins>
          </w:p>
          <w:p w:rsidR="00FA04A2" w:rsidRDefault="00FA04A2" w:rsidP="00FA04A2">
            <w:pPr>
              <w:pStyle w:val="Body"/>
              <w:rPr>
                <w:ins w:id="2728" w:author="hzhao" w:date="2010-11-02T10:30:00Z"/>
                <w:rFonts w:eastAsia="宋体"/>
                <w:sz w:val="22"/>
                <w:lang w:eastAsia="zh-CN"/>
              </w:rPr>
            </w:pPr>
            <w:ins w:id="2729" w:author="hzhao" w:date="2010-11-02T10:30:00Z">
              <w:r>
                <w:rPr>
                  <w:rFonts w:eastAsia="宋体" w:hint="eastAsia"/>
                  <w:sz w:val="22"/>
                  <w:lang w:eastAsia="zh-CN"/>
                </w:rPr>
                <w:t xml:space="preserve">                                                                    |</w:t>
              </w:r>
            </w:ins>
          </w:p>
          <w:p w:rsidR="00FA04A2" w:rsidRDefault="00FA04A2" w:rsidP="00FA04A2">
            <w:pPr>
              <w:pStyle w:val="Body"/>
              <w:rPr>
                <w:ins w:id="2730" w:author="hzhao" w:date="2010-11-02T10:30:00Z"/>
                <w:rFonts w:eastAsia="宋体"/>
                <w:sz w:val="22"/>
                <w:lang w:eastAsia="zh-CN"/>
              </w:rPr>
            </w:pPr>
            <w:ins w:id="2731" w:author="hzhao" w:date="2010-11-02T10:30:00Z">
              <w:r>
                <w:rPr>
                  <w:rFonts w:eastAsia="宋体" w:hint="eastAsia"/>
                  <w:sz w:val="22"/>
                  <w:lang w:eastAsia="zh-CN"/>
                </w:rPr>
                <w:t xml:space="preserve">                    AP------H3C L3 Switch------Cisco L3 Switch------Primary HM</w:t>
              </w:r>
            </w:ins>
          </w:p>
          <w:p w:rsidR="00FA04A2" w:rsidRDefault="00FA04A2" w:rsidP="00FA04A2">
            <w:pPr>
              <w:pStyle w:val="Body"/>
              <w:rPr>
                <w:ins w:id="2732" w:author="hzhao" w:date="2010-11-02T10:30:00Z"/>
                <w:rFonts w:eastAsia="宋体"/>
                <w:sz w:val="22"/>
                <w:lang w:eastAsia="zh-CN"/>
              </w:rPr>
            </w:pPr>
            <w:ins w:id="2733" w:author="hzhao" w:date="2010-11-02T10:30:00Z">
              <w:r>
                <w:rPr>
                  <w:rFonts w:eastAsia="宋体" w:hint="eastAsia"/>
                  <w:sz w:val="22"/>
                  <w:lang w:eastAsia="zh-CN"/>
                </w:rPr>
                <w:t xml:space="preserve">                                   |                                 </w:t>
              </w:r>
            </w:ins>
          </w:p>
          <w:p w:rsidR="00160E94" w:rsidRPr="00923513" w:rsidRDefault="00FA04A2" w:rsidP="00FA04A2">
            <w:pPr>
              <w:pStyle w:val="Body"/>
              <w:rPr>
                <w:rFonts w:eastAsia="宋体"/>
                <w:sz w:val="22"/>
                <w:lang w:eastAsia="zh-CN"/>
              </w:rPr>
            </w:pPr>
            <w:ins w:id="2734" w:author="hzhao" w:date="2010-11-02T10:30: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broadcast if primary HM and backup HM doesn’t exist and HM exist in same vlan</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B879E2" w:rsidP="00160E94">
            <w:pPr>
              <w:pStyle w:val="Body"/>
              <w:rPr>
                <w:rFonts w:eastAsia="宋体"/>
                <w:sz w:val="22"/>
                <w:lang w:eastAsia="zh-CN"/>
              </w:rPr>
            </w:pPr>
            <w:ins w:id="2735" w:author="hzhao" w:date="2010-11-02T10:58:00Z">
              <w:r>
                <w:rPr>
                  <w:rFonts w:eastAsia="宋体" w:hint="eastAsia"/>
                  <w:sz w:val="22"/>
                  <w:lang w:eastAsia="zh-CN"/>
                </w:rPr>
                <w:t>Don</w:t>
              </w:r>
            </w:ins>
            <w:ins w:id="2736" w:author="hzhao" w:date="2010-11-02T10:59:00Z">
              <w:r>
                <w:rPr>
                  <w:rFonts w:eastAsia="宋体"/>
                  <w:sz w:val="22"/>
                  <w:lang w:eastAsia="zh-CN"/>
                </w:rPr>
                <w:t>’</w:t>
              </w:r>
              <w:r>
                <w:rPr>
                  <w:rFonts w:eastAsia="宋体" w:hint="eastAsia"/>
                  <w:sz w:val="22"/>
                  <w:lang w:eastAsia="zh-CN"/>
                </w:rPr>
                <w:t>t config primary HM and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79E2" w:rsidRDefault="00B879E2" w:rsidP="00B879E2">
            <w:pPr>
              <w:pStyle w:val="Body"/>
              <w:rPr>
                <w:ins w:id="2737" w:author="hzhao" w:date="2010-11-02T10:59:00Z"/>
                <w:rFonts w:eastAsia="宋体"/>
                <w:sz w:val="22"/>
                <w:lang w:eastAsia="zh-CN"/>
              </w:rPr>
            </w:pPr>
            <w:ins w:id="2738" w:author="hzhao" w:date="2010-11-02T10:59:00Z">
              <w:r>
                <w:rPr>
                  <w:rFonts w:eastAsia="宋体" w:hint="eastAsia"/>
                  <w:sz w:val="22"/>
                  <w:lang w:eastAsia="zh-CN"/>
                </w:rPr>
                <w:t xml:space="preserve">1.Config primary HM and backup HM in AP, set capwap </w:t>
              </w:r>
              <w:r>
                <w:rPr>
                  <w:rFonts w:eastAsia="宋体"/>
                  <w:sz w:val="22"/>
                  <w:lang w:eastAsia="zh-CN"/>
                </w:rPr>
                <w:t>cli</w:t>
              </w:r>
              <w:r>
                <w:rPr>
                  <w:rFonts w:eastAsia="宋体" w:hint="eastAsia"/>
                  <w:sz w:val="22"/>
                  <w:lang w:eastAsia="zh-CN"/>
                </w:rPr>
                <w:t>ent server port to 80</w:t>
              </w:r>
            </w:ins>
          </w:p>
          <w:p w:rsidR="00B879E2" w:rsidRDefault="00B879E2" w:rsidP="00B879E2">
            <w:pPr>
              <w:pStyle w:val="Body"/>
              <w:rPr>
                <w:ins w:id="2739" w:author="hzhao" w:date="2010-11-02T10:59:00Z"/>
                <w:rFonts w:eastAsia="宋体"/>
                <w:sz w:val="22"/>
                <w:lang w:eastAsia="zh-CN"/>
              </w:rPr>
            </w:pPr>
            <w:ins w:id="2740" w:author="hzhao" w:date="2010-11-02T10:59:00Z">
              <w:r>
                <w:rPr>
                  <w:rFonts w:eastAsia="宋体" w:hint="eastAsia"/>
                  <w:sz w:val="22"/>
                  <w:lang w:eastAsia="zh-CN"/>
                </w:rPr>
                <w:t>2. Open _debug capwap ha and debug console to check work flow for capwap choose HM(no capwap client enable, capwap client enable), check if AP connect to HM</w:t>
              </w:r>
            </w:ins>
          </w:p>
          <w:p w:rsidR="00160E94" w:rsidRPr="002248F0" w:rsidRDefault="00B879E2" w:rsidP="00B879E2">
            <w:pPr>
              <w:pStyle w:val="Body"/>
              <w:rPr>
                <w:rFonts w:eastAsia="宋体"/>
                <w:sz w:val="22"/>
                <w:lang w:eastAsia="zh-CN"/>
              </w:rPr>
            </w:pPr>
            <w:ins w:id="2741" w:author="hzhao" w:date="2010-11-02T10:59: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Del="00B879E2" w:rsidRDefault="00160E94" w:rsidP="00B879E2">
            <w:pPr>
              <w:pStyle w:val="Body"/>
              <w:rPr>
                <w:del w:id="2742" w:author="hzhao" w:date="2010-11-02T11:00:00Z"/>
                <w:rFonts w:eastAsia="宋体"/>
                <w:sz w:val="22"/>
                <w:lang w:eastAsia="zh-CN"/>
              </w:rPr>
            </w:pPr>
            <w:r>
              <w:rPr>
                <w:rFonts w:eastAsia="宋体" w:hint="eastAsia"/>
                <w:sz w:val="22"/>
                <w:lang w:eastAsia="zh-CN"/>
              </w:rPr>
              <w:t>1,</w:t>
            </w:r>
            <w:ins w:id="2743" w:author="hzhao" w:date="2010-11-02T10:59:00Z">
              <w:r w:rsidR="00B879E2">
                <w:rPr>
                  <w:rFonts w:eastAsia="宋体" w:hint="eastAsia"/>
                  <w:sz w:val="22"/>
                  <w:lang w:eastAsia="zh-CN"/>
                </w:rPr>
                <w:t xml:space="preserve">AP use broadcast with port 80 to try, but AP could not connect to HM </w:t>
              </w:r>
            </w:ins>
            <w:del w:id="2744" w:author="hzhao" w:date="2010-11-02T11:00:00Z">
              <w:r w:rsidDel="00B879E2">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2745" w:author="hzhao" w:date="2010-11-02T11:00:00Z">
              <w:r w:rsidR="00B879E2">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D6F36" w:rsidRPr="008E78B5" w:rsidRDefault="00DD6F36" w:rsidP="00DD6F36">
            <w:pPr>
              <w:pStyle w:val="Body"/>
              <w:rPr>
                <w:ins w:id="2746" w:author="hzhao" w:date="2010-11-02T11:00:00Z"/>
                <w:rFonts w:eastAsia="宋体"/>
                <w:sz w:val="22"/>
                <w:lang w:eastAsia="zh-CN"/>
              </w:rPr>
            </w:pPr>
            <w:ins w:id="2747" w:author="hzhao" w:date="2010-11-02T11:00:00Z">
              <w:r w:rsidRPr="008E78B5">
                <w:rPr>
                  <w:rFonts w:eastAsia="宋体"/>
                  <w:sz w:val="22"/>
                  <w:lang w:eastAsia="zh-CN"/>
                </w:rPr>
                <w:t>AH-0e5300#show running-config | in capwap</w:t>
              </w:r>
            </w:ins>
          </w:p>
          <w:p w:rsidR="00DD6F36" w:rsidRPr="008E78B5" w:rsidRDefault="00DD6F36" w:rsidP="00DD6F36">
            <w:pPr>
              <w:pStyle w:val="Body"/>
              <w:rPr>
                <w:ins w:id="2748" w:author="hzhao" w:date="2010-11-02T11:00:00Z"/>
                <w:rFonts w:eastAsia="宋体"/>
                <w:sz w:val="22"/>
                <w:lang w:eastAsia="zh-CN"/>
              </w:rPr>
            </w:pPr>
            <w:ins w:id="2749" w:author="hzhao" w:date="2010-11-02T11:00:00Z">
              <w:r w:rsidRPr="008E78B5">
                <w:rPr>
                  <w:rFonts w:eastAsia="宋体"/>
                  <w:sz w:val="22"/>
                  <w:lang w:eastAsia="zh-CN"/>
                </w:rPr>
                <w:t xml:space="preserve">capwap client server port 80 </w:t>
              </w:r>
            </w:ins>
          </w:p>
          <w:p w:rsidR="00DD6F36" w:rsidRPr="008E78B5" w:rsidRDefault="00DD6F36" w:rsidP="00DD6F36">
            <w:pPr>
              <w:pStyle w:val="Body"/>
              <w:rPr>
                <w:ins w:id="2750" w:author="hzhao" w:date="2010-11-02T11:00:00Z"/>
                <w:rFonts w:eastAsia="宋体"/>
                <w:sz w:val="22"/>
                <w:lang w:eastAsia="zh-CN"/>
              </w:rPr>
            </w:pPr>
            <w:ins w:id="2751" w:author="hzhao" w:date="2010-11-02T11:00:00Z">
              <w:r w:rsidRPr="008E78B5">
                <w:rPr>
                  <w:rFonts w:eastAsia="宋体"/>
                  <w:sz w:val="22"/>
                  <w:lang w:eastAsia="zh-CN"/>
                </w:rPr>
                <w:t xml:space="preserve">capwap client server name hm1 </w:t>
              </w:r>
            </w:ins>
          </w:p>
          <w:p w:rsidR="00DD6F36" w:rsidRDefault="00DD6F36" w:rsidP="00DD6F36">
            <w:pPr>
              <w:pStyle w:val="Body"/>
              <w:rPr>
                <w:ins w:id="2752" w:author="hzhao" w:date="2010-11-02T11:00:00Z"/>
                <w:rFonts w:eastAsia="宋体"/>
                <w:sz w:val="22"/>
                <w:lang w:eastAsia="zh-CN"/>
              </w:rPr>
            </w:pPr>
            <w:ins w:id="2753" w:author="hzhao" w:date="2010-11-02T11:00:00Z">
              <w:r w:rsidRPr="008E78B5">
                <w:rPr>
                  <w:rFonts w:eastAsia="宋体"/>
                  <w:sz w:val="22"/>
                  <w:lang w:eastAsia="zh-CN"/>
                </w:rPr>
                <w:t>capwap client server backup name hm2</w:t>
              </w:r>
            </w:ins>
          </w:p>
          <w:p w:rsidR="00160E94" w:rsidRDefault="00160E94" w:rsidP="00160E94">
            <w:pPr>
              <w:pStyle w:val="Body"/>
              <w:rPr>
                <w:ins w:id="2754" w:author="hzhao" w:date="2010-11-02T11:00:00Z"/>
                <w:rFonts w:eastAsia="宋体"/>
                <w:sz w:val="22"/>
                <w:lang w:eastAsia="zh-CN"/>
              </w:rPr>
            </w:pPr>
          </w:p>
          <w:p w:rsidR="00DD6F36" w:rsidRPr="00DD6F36" w:rsidRDefault="00DD6F36" w:rsidP="00DD6F36">
            <w:pPr>
              <w:pStyle w:val="Body"/>
              <w:rPr>
                <w:ins w:id="2755" w:author="hzhao" w:date="2010-11-02T11:01:00Z"/>
                <w:rFonts w:eastAsia="宋体"/>
                <w:sz w:val="22"/>
                <w:lang w:eastAsia="zh-CN"/>
              </w:rPr>
            </w:pPr>
            <w:ins w:id="2756" w:author="hzhao" w:date="2010-11-02T11:01:00Z">
              <w:r w:rsidRPr="00DD6F36">
                <w:rPr>
                  <w:rFonts w:eastAsia="宋体"/>
                  <w:sz w:val="22"/>
                  <w:lang w:eastAsia="zh-CN"/>
                </w:rPr>
                <w:t>AH-0e5300#2010-11-02 03:01:34 debug   [capwap_ha, ah_capwap_func.c, 2138]: get hivemanager name from scd (first:hm1, second:hm2).</w:t>
              </w:r>
            </w:ins>
          </w:p>
          <w:p w:rsidR="00DD6F36" w:rsidRPr="00DD6F36" w:rsidRDefault="00DD6F36" w:rsidP="00DD6F36">
            <w:pPr>
              <w:pStyle w:val="Body"/>
              <w:rPr>
                <w:ins w:id="2757" w:author="hzhao" w:date="2010-11-02T11:01:00Z"/>
                <w:rFonts w:eastAsia="宋体"/>
                <w:sz w:val="22"/>
                <w:lang w:eastAsia="zh-CN"/>
              </w:rPr>
            </w:pPr>
            <w:ins w:id="2758" w:author="hzhao" w:date="2010-11-02T11:01:00Z">
              <w:r w:rsidRPr="00DD6F36">
                <w:rPr>
                  <w:rFonts w:eastAsia="宋体"/>
                  <w:sz w:val="22"/>
                  <w:lang w:eastAsia="zh-CN"/>
                </w:rPr>
                <w:t>2010-11-02 03:01:34 debug   [capwap_ha, ah_capwap_func.c, 2029]: user has configed primary or backup HM's name,use primary name or backup name to try</w:t>
              </w:r>
            </w:ins>
          </w:p>
          <w:p w:rsidR="00DD6F36" w:rsidRPr="00DD6F36" w:rsidRDefault="00DD6F36" w:rsidP="00DD6F36">
            <w:pPr>
              <w:pStyle w:val="Body"/>
              <w:rPr>
                <w:ins w:id="2759" w:author="hzhao" w:date="2010-11-02T11:01:00Z"/>
                <w:rFonts w:eastAsia="宋体"/>
                <w:sz w:val="22"/>
                <w:lang w:eastAsia="zh-CN"/>
              </w:rPr>
            </w:pPr>
            <w:ins w:id="2760" w:author="hzhao" w:date="2010-11-02T11:01:00Z">
              <w:r w:rsidRPr="00DD6F36">
                <w:rPr>
                  <w:rFonts w:eastAsia="宋体"/>
                  <w:sz w:val="22"/>
                  <w:lang w:eastAsia="zh-CN"/>
                </w:rPr>
                <w:t>2010-11-02 03:01:34 debug   [capwap_ha, ah_capwap_func.c, 1798]: can not get ip from HM's name:(hm1)</w:t>
              </w:r>
            </w:ins>
          </w:p>
          <w:p w:rsidR="00DD6F36" w:rsidRPr="00DD6F36" w:rsidRDefault="00DD6F36" w:rsidP="00DD6F36">
            <w:pPr>
              <w:pStyle w:val="Body"/>
              <w:rPr>
                <w:ins w:id="2761" w:author="hzhao" w:date="2010-11-02T11:01:00Z"/>
                <w:rFonts w:eastAsia="宋体"/>
                <w:sz w:val="22"/>
                <w:lang w:eastAsia="zh-CN"/>
              </w:rPr>
            </w:pPr>
            <w:ins w:id="2762" w:author="hzhao" w:date="2010-11-02T11:01:00Z">
              <w:r w:rsidRPr="00DD6F36">
                <w:rPr>
                  <w:rFonts w:eastAsia="宋体"/>
                  <w:sz w:val="22"/>
                  <w:lang w:eastAsia="zh-CN"/>
                </w:rPr>
                <w:t>2010-11-02 03:01:34 debug   [capwap_ha, ah_capwap_func.c, 1798]: can not get ip from HM's name:(hm2)</w:t>
              </w:r>
            </w:ins>
          </w:p>
          <w:p w:rsidR="00DD6F36" w:rsidRPr="00DD6F36" w:rsidRDefault="00DD6F36" w:rsidP="00DD6F36">
            <w:pPr>
              <w:pStyle w:val="Body"/>
              <w:rPr>
                <w:ins w:id="2763" w:author="hzhao" w:date="2010-11-02T11:01:00Z"/>
                <w:rFonts w:eastAsia="宋体"/>
                <w:sz w:val="22"/>
                <w:lang w:eastAsia="zh-CN"/>
              </w:rPr>
            </w:pPr>
            <w:ins w:id="2764" w:author="hzhao" w:date="2010-11-02T11:01:00Z">
              <w:r w:rsidRPr="00DD6F36">
                <w:rPr>
                  <w:rFonts w:eastAsia="宋体"/>
                  <w:sz w:val="22"/>
                  <w:lang w:eastAsia="zh-CN"/>
                </w:rPr>
                <w:t>2010-11-02 03:01:34 debug   [capwap_ha, ah_capwap_func.c, 2036]: Can not resolve primay and backup server name, use broadcast, ip=0.0.0.0, port=80</w:t>
              </w:r>
            </w:ins>
          </w:p>
          <w:p w:rsidR="00DD6F36" w:rsidRPr="00DD6F36" w:rsidRDefault="00DD6F36" w:rsidP="00DD6F36">
            <w:pPr>
              <w:pStyle w:val="Body"/>
              <w:rPr>
                <w:ins w:id="2765" w:author="hzhao" w:date="2010-11-02T11:01:00Z"/>
                <w:rFonts w:eastAsia="宋体"/>
                <w:sz w:val="22"/>
                <w:lang w:eastAsia="zh-CN"/>
              </w:rPr>
            </w:pPr>
          </w:p>
          <w:p w:rsidR="00DD6F36" w:rsidRPr="00DD6F36" w:rsidRDefault="00DD6F36" w:rsidP="00DD6F36">
            <w:pPr>
              <w:pStyle w:val="Body"/>
              <w:rPr>
                <w:ins w:id="2766" w:author="hzhao" w:date="2010-11-02T11:01:00Z"/>
                <w:rFonts w:eastAsia="宋体"/>
                <w:sz w:val="22"/>
                <w:lang w:eastAsia="zh-CN"/>
              </w:rPr>
            </w:pPr>
            <w:ins w:id="2767" w:author="hzhao" w:date="2010-11-02T11:01:00Z">
              <w:r w:rsidRPr="00DD6F36">
                <w:rPr>
                  <w:rFonts w:eastAsia="宋体"/>
                  <w:sz w:val="22"/>
                  <w:lang w:eastAsia="zh-CN"/>
                </w:rPr>
                <w:t xml:space="preserve">AH-0e5300#show capwap client             </w:t>
              </w:r>
            </w:ins>
          </w:p>
          <w:p w:rsidR="00DD6F36" w:rsidRPr="00DD6F36" w:rsidRDefault="00DD6F36" w:rsidP="00DD6F36">
            <w:pPr>
              <w:pStyle w:val="Body"/>
              <w:rPr>
                <w:ins w:id="2768" w:author="hzhao" w:date="2010-11-02T11:01:00Z"/>
                <w:rFonts w:eastAsia="宋体"/>
                <w:sz w:val="22"/>
                <w:lang w:eastAsia="zh-CN"/>
              </w:rPr>
            </w:pPr>
            <w:ins w:id="2769" w:author="hzhao" w:date="2010-11-02T11:01:00Z">
              <w:r w:rsidRPr="00DD6F36">
                <w:rPr>
                  <w:rFonts w:eastAsia="宋体"/>
                  <w:sz w:val="22"/>
                  <w:lang w:eastAsia="zh-CN"/>
                </w:rPr>
                <w:t xml:space="preserve">CAPWAP client:   Enabled </w:t>
              </w:r>
            </w:ins>
          </w:p>
          <w:p w:rsidR="00DD6F36" w:rsidRPr="00DD6F36" w:rsidRDefault="00DD6F36" w:rsidP="00DD6F36">
            <w:pPr>
              <w:pStyle w:val="Body"/>
              <w:rPr>
                <w:ins w:id="2770" w:author="hzhao" w:date="2010-11-02T11:01:00Z"/>
                <w:rFonts w:eastAsia="宋体"/>
                <w:sz w:val="22"/>
                <w:lang w:eastAsia="zh-CN"/>
              </w:rPr>
            </w:pPr>
            <w:ins w:id="2771" w:author="hzhao" w:date="2010-11-02T11:01:00Z">
              <w:r w:rsidRPr="00DD6F36">
                <w:rPr>
                  <w:rFonts w:eastAsia="宋体"/>
                  <w:sz w:val="22"/>
                  <w:lang w:eastAsia="zh-CN"/>
                </w:rPr>
                <w:t>CAPWAP transport mode:  UDP</w:t>
              </w:r>
            </w:ins>
          </w:p>
          <w:p w:rsidR="00DD6F36" w:rsidRPr="00DD6F36" w:rsidRDefault="00DD6F36" w:rsidP="00DD6F36">
            <w:pPr>
              <w:pStyle w:val="Body"/>
              <w:rPr>
                <w:ins w:id="2772" w:author="hzhao" w:date="2010-11-02T11:01:00Z"/>
                <w:rFonts w:eastAsia="宋体"/>
                <w:sz w:val="22"/>
                <w:lang w:eastAsia="zh-CN"/>
              </w:rPr>
            </w:pPr>
            <w:ins w:id="2773" w:author="hzhao" w:date="2010-11-02T11:01:00Z">
              <w:r w:rsidRPr="00DD6F36">
                <w:rPr>
                  <w:rFonts w:eastAsia="宋体"/>
                  <w:sz w:val="22"/>
                  <w:lang w:eastAsia="zh-CN"/>
                </w:rPr>
                <w:t xml:space="preserve">DISCOVERY state: Sending Discovery packets to find the CAPWAP server </w:t>
              </w:r>
            </w:ins>
          </w:p>
          <w:p w:rsidR="00DD6F36" w:rsidRPr="00DD6F36" w:rsidRDefault="00DD6F36" w:rsidP="00DD6F36">
            <w:pPr>
              <w:pStyle w:val="Body"/>
              <w:rPr>
                <w:ins w:id="2774" w:author="hzhao" w:date="2010-11-02T11:01:00Z"/>
                <w:rFonts w:eastAsia="宋体"/>
                <w:sz w:val="22"/>
                <w:lang w:eastAsia="zh-CN"/>
              </w:rPr>
            </w:pPr>
            <w:ins w:id="2775" w:author="hzhao" w:date="2010-11-02T11:01:00Z">
              <w:r w:rsidRPr="00DD6F36">
                <w:rPr>
                  <w:rFonts w:eastAsia="宋体"/>
                  <w:sz w:val="22"/>
                  <w:lang w:eastAsia="zh-CN"/>
                </w:rPr>
                <w:t>CAPWAP client IP:        192.168.20.10</w:t>
              </w:r>
            </w:ins>
          </w:p>
          <w:p w:rsidR="00DD6F36" w:rsidRPr="00DD6F36" w:rsidRDefault="00DD6F36" w:rsidP="00DD6F36">
            <w:pPr>
              <w:pStyle w:val="Body"/>
              <w:rPr>
                <w:ins w:id="2776" w:author="hzhao" w:date="2010-11-02T11:01:00Z"/>
                <w:rFonts w:eastAsia="宋体"/>
                <w:sz w:val="22"/>
                <w:lang w:eastAsia="zh-CN"/>
              </w:rPr>
            </w:pPr>
            <w:ins w:id="2777" w:author="hzhao" w:date="2010-11-02T11:01:00Z">
              <w:r w:rsidRPr="00DD6F36">
                <w:rPr>
                  <w:rFonts w:eastAsia="宋体"/>
                  <w:sz w:val="22"/>
                  <w:lang w:eastAsia="zh-CN"/>
                </w:rPr>
                <w:t>CAPWAP server IP:        0.0.0.0</w:t>
              </w:r>
            </w:ins>
          </w:p>
          <w:p w:rsidR="00DD6F36" w:rsidRPr="00DD6F36" w:rsidRDefault="00DD6F36" w:rsidP="00DD6F36">
            <w:pPr>
              <w:pStyle w:val="Body"/>
              <w:rPr>
                <w:ins w:id="2778" w:author="hzhao" w:date="2010-11-02T11:01:00Z"/>
                <w:rFonts w:eastAsia="宋体"/>
                <w:sz w:val="22"/>
                <w:lang w:eastAsia="zh-CN"/>
              </w:rPr>
            </w:pPr>
            <w:ins w:id="2779" w:author="hzhao" w:date="2010-11-02T11:01:00Z">
              <w:r w:rsidRPr="00DD6F36">
                <w:rPr>
                  <w:rFonts w:eastAsia="宋体"/>
                  <w:sz w:val="22"/>
                  <w:lang w:eastAsia="zh-CN"/>
                </w:rPr>
                <w:t>HiveManager Primary Name:hm1</w:t>
              </w:r>
            </w:ins>
          </w:p>
          <w:p w:rsidR="00DD6F36" w:rsidRPr="00DD6F36" w:rsidRDefault="00DD6F36" w:rsidP="00DD6F36">
            <w:pPr>
              <w:pStyle w:val="Body"/>
              <w:rPr>
                <w:ins w:id="2780" w:author="hzhao" w:date="2010-11-02T11:01:00Z"/>
                <w:rFonts w:eastAsia="宋体"/>
                <w:sz w:val="22"/>
                <w:lang w:eastAsia="zh-CN"/>
              </w:rPr>
            </w:pPr>
            <w:ins w:id="2781" w:author="hzhao" w:date="2010-11-02T11:01:00Z">
              <w:r w:rsidRPr="00DD6F36">
                <w:rPr>
                  <w:rFonts w:eastAsia="宋体"/>
                  <w:sz w:val="22"/>
                  <w:lang w:eastAsia="zh-CN"/>
                </w:rPr>
                <w:t>HiveManager Backup Name: hm2</w:t>
              </w:r>
            </w:ins>
          </w:p>
          <w:p w:rsidR="00DD6F36" w:rsidRPr="00DD6F36" w:rsidRDefault="00DD6F36" w:rsidP="00DD6F36">
            <w:pPr>
              <w:pStyle w:val="Body"/>
              <w:rPr>
                <w:ins w:id="2782" w:author="hzhao" w:date="2010-11-02T11:01:00Z"/>
                <w:rFonts w:eastAsia="宋体"/>
                <w:sz w:val="22"/>
                <w:lang w:eastAsia="zh-CN"/>
              </w:rPr>
            </w:pPr>
            <w:ins w:id="2783" w:author="hzhao" w:date="2010-11-02T11:01:00Z">
              <w:r w:rsidRPr="00DD6F36">
                <w:rPr>
                  <w:rFonts w:eastAsia="宋体"/>
                  <w:sz w:val="22"/>
                  <w:lang w:eastAsia="zh-CN"/>
                </w:rPr>
                <w:t>CAPWAP Default Server Name: staging.aerohive.com</w:t>
              </w:r>
            </w:ins>
          </w:p>
          <w:p w:rsidR="00DD6F36" w:rsidRPr="00DD6F36" w:rsidRDefault="00DD6F36" w:rsidP="00DD6F36">
            <w:pPr>
              <w:pStyle w:val="Body"/>
              <w:rPr>
                <w:ins w:id="2784" w:author="hzhao" w:date="2010-11-02T11:01:00Z"/>
                <w:rFonts w:eastAsia="宋体"/>
                <w:sz w:val="22"/>
                <w:lang w:eastAsia="zh-CN"/>
              </w:rPr>
            </w:pPr>
            <w:ins w:id="2785" w:author="hzhao" w:date="2010-11-02T11:01:00Z">
              <w:r w:rsidRPr="00DD6F36">
                <w:rPr>
                  <w:rFonts w:eastAsia="宋体"/>
                  <w:sz w:val="22"/>
                  <w:lang w:eastAsia="zh-CN"/>
                </w:rPr>
                <w:t xml:space="preserve">Virtual HiveManager Name: </w:t>
              </w:r>
            </w:ins>
          </w:p>
          <w:p w:rsidR="00DD6F36" w:rsidRPr="00DD6F36" w:rsidRDefault="00DD6F36" w:rsidP="00DD6F36">
            <w:pPr>
              <w:pStyle w:val="Body"/>
              <w:rPr>
                <w:ins w:id="2786" w:author="hzhao" w:date="2010-11-02T11:01:00Z"/>
                <w:rFonts w:eastAsia="宋体"/>
                <w:sz w:val="22"/>
                <w:lang w:eastAsia="zh-CN"/>
              </w:rPr>
            </w:pPr>
            <w:ins w:id="2787" w:author="hzhao" w:date="2010-11-02T11:01:00Z">
              <w:r w:rsidRPr="00DD6F36">
                <w:rPr>
                  <w:rFonts w:eastAsia="宋体"/>
                  <w:sz w:val="22"/>
                  <w:lang w:eastAsia="zh-CN"/>
                </w:rPr>
                <w:t>CAPWAP Choose HiveManager:Broadcasting</w:t>
              </w:r>
            </w:ins>
          </w:p>
          <w:p w:rsidR="00DD6F36" w:rsidRPr="00DD6F36" w:rsidRDefault="00DD6F36" w:rsidP="00DD6F36">
            <w:pPr>
              <w:pStyle w:val="Body"/>
              <w:rPr>
                <w:ins w:id="2788" w:author="hzhao" w:date="2010-11-02T11:01:00Z"/>
                <w:rFonts w:eastAsia="宋体"/>
                <w:sz w:val="22"/>
                <w:lang w:eastAsia="zh-CN"/>
              </w:rPr>
            </w:pPr>
            <w:ins w:id="2789" w:author="hzhao" w:date="2010-11-02T11:01:00Z">
              <w:r w:rsidRPr="00DD6F36">
                <w:rPr>
                  <w:rFonts w:eastAsia="宋体"/>
                  <w:sz w:val="22"/>
                  <w:lang w:eastAsia="zh-CN"/>
                </w:rPr>
                <w:t>Server source Port:      0</w:t>
              </w:r>
            </w:ins>
          </w:p>
          <w:p w:rsidR="00DD6F36" w:rsidRPr="00DD6F36" w:rsidRDefault="00DD6F36" w:rsidP="00DD6F36">
            <w:pPr>
              <w:pStyle w:val="Body"/>
              <w:rPr>
                <w:ins w:id="2790" w:author="hzhao" w:date="2010-11-02T11:01:00Z"/>
                <w:rFonts w:eastAsia="宋体"/>
                <w:sz w:val="22"/>
                <w:lang w:eastAsia="zh-CN"/>
              </w:rPr>
            </w:pPr>
            <w:ins w:id="2791" w:author="hzhao" w:date="2010-11-02T11:01:00Z">
              <w:r w:rsidRPr="00DD6F36">
                <w:rPr>
                  <w:rFonts w:eastAsia="宋体"/>
                  <w:sz w:val="22"/>
                  <w:lang w:eastAsia="zh-CN"/>
                </w:rPr>
                <w:lastRenderedPageBreak/>
                <w:t>CAPWAP action:           Waiting for a CAPWAP packet</w:t>
              </w:r>
            </w:ins>
          </w:p>
          <w:p w:rsidR="00DD6F36" w:rsidRPr="00DD6F36" w:rsidRDefault="00DD6F36" w:rsidP="00DD6F36">
            <w:pPr>
              <w:pStyle w:val="Body"/>
              <w:rPr>
                <w:ins w:id="2792" w:author="hzhao" w:date="2010-11-02T11:01:00Z"/>
                <w:rFonts w:eastAsia="宋体"/>
                <w:sz w:val="22"/>
                <w:lang w:eastAsia="zh-CN"/>
              </w:rPr>
            </w:pPr>
            <w:ins w:id="2793" w:author="hzhao" w:date="2010-11-02T11:01:00Z">
              <w:r w:rsidRPr="00DD6F36">
                <w:rPr>
                  <w:rFonts w:eastAsia="宋体"/>
                  <w:sz w:val="22"/>
                  <w:lang w:eastAsia="zh-CN"/>
                </w:rPr>
                <w:t>Server destination Port: 80</w:t>
              </w:r>
            </w:ins>
          </w:p>
          <w:p w:rsidR="00DD6F36" w:rsidRPr="00DD6F36" w:rsidRDefault="00DD6F36" w:rsidP="00DD6F36">
            <w:pPr>
              <w:pStyle w:val="Body"/>
              <w:rPr>
                <w:ins w:id="2794" w:author="hzhao" w:date="2010-11-02T11:01:00Z"/>
                <w:rFonts w:eastAsia="宋体"/>
                <w:sz w:val="22"/>
                <w:lang w:eastAsia="zh-CN"/>
              </w:rPr>
            </w:pPr>
            <w:ins w:id="2795" w:author="hzhao" w:date="2010-11-02T11:01:00Z">
              <w:r w:rsidRPr="00DD6F36">
                <w:rPr>
                  <w:rFonts w:eastAsia="宋体"/>
                  <w:sz w:val="22"/>
                  <w:lang w:eastAsia="zh-CN"/>
                </w:rPr>
                <w:t>CAPWAP send event:       Enabled</w:t>
              </w:r>
            </w:ins>
          </w:p>
          <w:p w:rsidR="00DD6F36" w:rsidRPr="00DD6F36" w:rsidRDefault="00DD6F36" w:rsidP="00DD6F36">
            <w:pPr>
              <w:pStyle w:val="Body"/>
              <w:rPr>
                <w:ins w:id="2796" w:author="hzhao" w:date="2010-11-02T11:01:00Z"/>
                <w:rFonts w:eastAsia="宋体"/>
                <w:sz w:val="22"/>
                <w:lang w:eastAsia="zh-CN"/>
              </w:rPr>
            </w:pPr>
            <w:ins w:id="2797" w:author="hzhao" w:date="2010-11-02T11:01:00Z">
              <w:r w:rsidRPr="00DD6F36">
                <w:rPr>
                  <w:rFonts w:eastAsia="宋体"/>
                  <w:sz w:val="22"/>
                  <w:lang w:eastAsia="zh-CN"/>
                </w:rPr>
                <w:t>CAPWAP DTLS state:       Enabled</w:t>
              </w:r>
            </w:ins>
          </w:p>
          <w:p w:rsidR="00DD6F36" w:rsidRPr="00DD6F36" w:rsidRDefault="00DD6F36" w:rsidP="00DD6F36">
            <w:pPr>
              <w:pStyle w:val="Body"/>
              <w:rPr>
                <w:rFonts w:eastAsia="宋体"/>
                <w:sz w:val="22"/>
                <w:lang w:eastAsia="zh-CN"/>
              </w:rPr>
            </w:pPr>
            <w:ins w:id="2798" w:author="hzhao" w:date="2010-11-02T11:01:00Z">
              <w:r w:rsidRPr="00DD6F36">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Pr="004E220F" w:rsidRDefault="00160E94" w:rsidP="001B6FD8">
      <w:pPr>
        <w:pStyle w:val="30"/>
        <w:rPr>
          <w:lang w:eastAsia="zh-CN"/>
        </w:rPr>
      </w:pPr>
      <w:r w:rsidRPr="00160E94">
        <w:rPr>
          <w:lang w:eastAsia="zh-CN"/>
        </w:rPr>
        <w:t>I</w:t>
      </w:r>
      <w:r w:rsidRPr="00160E94">
        <w:rPr>
          <w:rFonts w:hint="eastAsia"/>
          <w:lang w:eastAsia="zh-CN"/>
        </w:rPr>
        <w:t>f don</w:t>
      </w:r>
      <w:r w:rsidRPr="00160E94">
        <w:rPr>
          <w:lang w:eastAsia="zh-CN"/>
        </w:rPr>
        <w:t>’</w:t>
      </w:r>
      <w:r w:rsidRPr="00160E94">
        <w:rPr>
          <w:rFonts w:hint="eastAsia"/>
          <w:lang w:eastAsia="zh-CN"/>
        </w:rPr>
        <w:t xml:space="preserve">t config HM name in AP, but </w:t>
      </w:r>
      <w:r w:rsidRPr="00160E94">
        <w:rPr>
          <w:lang w:eastAsia="zh-CN"/>
        </w:rPr>
        <w:t>config</w:t>
      </w:r>
      <w:r w:rsidRPr="00160E94">
        <w:rPr>
          <w:rFonts w:hint="eastAsia"/>
          <w:lang w:eastAsia="zh-CN"/>
        </w:rPr>
        <w:t xml:space="preserve"> port(1500)</w:t>
      </w:r>
    </w:p>
    <w:p w:rsidR="00160E94" w:rsidRP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799" w:author="hzhao" w:date="2010-11-29T14:43:00Z">
        <w:r w:rsidR="00160E94" w:rsidDel="002C2643">
          <w:rPr>
            <w:rFonts w:eastAsia="宋体" w:hint="eastAsia"/>
            <w:sz w:val="21"/>
            <w:szCs w:val="21"/>
            <w:lang w:eastAsia="zh-CN"/>
          </w:rPr>
          <w:delText>28</w:delText>
        </w:r>
      </w:del>
      <w:ins w:id="2800" w:author="hzhao" w:date="2010-11-29T14:43:00Z">
        <w:r w:rsidR="002C2643">
          <w:rPr>
            <w:rFonts w:eastAsia="宋体" w:hint="eastAsia"/>
            <w:sz w:val="21"/>
            <w:szCs w:val="21"/>
            <w:lang w:eastAsia="zh-CN"/>
          </w:rPr>
          <w:t>29</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801" w:author="hzhao" w:date="2010-11-29T14:43:00Z">
              <w:r w:rsidR="00160E94" w:rsidDel="002C2643">
                <w:rPr>
                  <w:rFonts w:ascii="Arial" w:eastAsia="宋体" w:hAnsi="Arial" w:cs="Arial" w:hint="eastAsia"/>
                  <w:sz w:val="21"/>
                  <w:szCs w:val="21"/>
                  <w:lang w:eastAsia="zh-CN"/>
                </w:rPr>
                <w:delText>28</w:delText>
              </w:r>
            </w:del>
            <w:ins w:id="2802" w:author="hzhao" w:date="2010-11-29T14:43:00Z">
              <w:r w:rsidR="002C2643">
                <w:rPr>
                  <w:rFonts w:ascii="Arial" w:eastAsia="宋体" w:hAnsi="Arial" w:cs="Arial" w:hint="eastAsia"/>
                  <w:sz w:val="21"/>
                  <w:szCs w:val="21"/>
                  <w:lang w:eastAsia="zh-CN"/>
                </w:rPr>
                <w:t>29</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del w:id="2803" w:author="hzhao" w:date="2010-11-29T14:34:00Z">
              <w:r w:rsidDel="00DB165A">
                <w:rPr>
                  <w:rFonts w:ascii="Arial" w:eastAsia="宋体" w:hAnsi="Arial" w:cs="Arial" w:hint="eastAsia"/>
                  <w:sz w:val="21"/>
                  <w:szCs w:val="21"/>
                  <w:lang w:eastAsia="zh-CN"/>
                </w:rPr>
                <w:delText>High</w:delText>
              </w:r>
            </w:del>
            <w:ins w:id="2804" w:author="hzhao" w:date="2010-11-29T14:34:00Z">
              <w:r w:rsidR="00DB165A">
                <w:rPr>
                  <w:rFonts w:ascii="Arial" w:eastAsia="宋体" w:hAnsi="Arial" w:cs="Arial" w:hint="eastAsia"/>
                  <w:sz w:val="21"/>
                  <w:szCs w:val="21"/>
                  <w:lang w:eastAsia="zh-CN"/>
                </w:rPr>
                <w:t>Low</w:t>
              </w:r>
            </w:ins>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A041C" w:rsidRPr="00923513" w:rsidRDefault="00160E94" w:rsidP="000A041C">
            <w:pPr>
              <w:pStyle w:val="Body"/>
              <w:rPr>
                <w:ins w:id="2805" w:author="hzhao" w:date="2010-11-02T11:07:00Z"/>
                <w:rFonts w:eastAsia="宋体"/>
                <w:sz w:val="22"/>
                <w:lang w:eastAsia="zh-CN"/>
              </w:rPr>
            </w:pPr>
            <w:r w:rsidRPr="00923513">
              <w:rPr>
                <w:rFonts w:eastAsia="宋体" w:hint="eastAsia"/>
                <w:sz w:val="22"/>
                <w:lang w:eastAsia="zh-CN"/>
              </w:rPr>
              <w:t xml:space="preserve"> </w:t>
            </w:r>
            <w:del w:id="2806" w:author="hzhao" w:date="2010-11-02T11:07:00Z">
              <w:r w:rsidDel="000A041C">
                <w:rPr>
                  <w:rFonts w:eastAsia="宋体"/>
                  <w:sz w:val="22"/>
                  <w:lang w:eastAsia="zh-CN"/>
                </w:rPr>
                <w:delText>T</w:delText>
              </w:r>
              <w:r w:rsidDel="000A041C">
                <w:rPr>
                  <w:rFonts w:eastAsia="宋体" w:hint="eastAsia"/>
                  <w:sz w:val="22"/>
                  <w:lang w:eastAsia="zh-CN"/>
                </w:rPr>
                <w:delText>opology1</w:delText>
              </w:r>
            </w:del>
            <w:ins w:id="2807" w:author="hzhao" w:date="2010-11-02T11:07:00Z">
              <w:r w:rsidR="000A041C">
                <w:rPr>
                  <w:rFonts w:eastAsia="宋体" w:hint="eastAsia"/>
                  <w:sz w:val="22"/>
                  <w:lang w:eastAsia="zh-CN"/>
                </w:rPr>
                <w:t xml:space="preserve"> AP------L3 Switch------HM</w:t>
              </w:r>
            </w:ins>
          </w:p>
          <w:p w:rsidR="000A041C" w:rsidRDefault="000A041C" w:rsidP="000A041C">
            <w:pPr>
              <w:pStyle w:val="Body"/>
              <w:rPr>
                <w:ins w:id="2808" w:author="hzhao" w:date="2010-11-02T11:07:00Z"/>
                <w:rFonts w:eastAsia="宋体"/>
                <w:sz w:val="22"/>
                <w:lang w:eastAsia="zh-CN"/>
              </w:rPr>
            </w:pPr>
            <w:ins w:id="2809" w:author="hzhao" w:date="2010-11-02T11:07:00Z">
              <w:r>
                <w:rPr>
                  <w:rFonts w:eastAsia="宋体" w:hint="eastAsia"/>
                  <w:sz w:val="22"/>
                  <w:lang w:eastAsia="zh-CN"/>
                </w:rPr>
                <w:t xml:space="preserve">                               |</w:t>
              </w:r>
            </w:ins>
          </w:p>
          <w:p w:rsidR="00160E94" w:rsidRPr="00923513" w:rsidRDefault="000A041C" w:rsidP="000A041C">
            <w:pPr>
              <w:pStyle w:val="Body"/>
              <w:rPr>
                <w:rFonts w:eastAsia="宋体"/>
                <w:sz w:val="22"/>
                <w:lang w:eastAsia="zh-CN"/>
              </w:rPr>
            </w:pPr>
            <w:ins w:id="2810" w:author="hzhao" w:date="2010-11-02T11:07: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fixed name “hivemanager” in UDP if dns server defined “hivemanager”</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D7C82" w:rsidP="00160E94">
            <w:pPr>
              <w:pStyle w:val="Body"/>
              <w:rPr>
                <w:ins w:id="2811" w:author="hzhao" w:date="2010-11-02T11:38:00Z"/>
                <w:rFonts w:eastAsia="宋体"/>
                <w:sz w:val="22"/>
                <w:lang w:eastAsia="zh-CN"/>
              </w:rPr>
            </w:pPr>
            <w:ins w:id="2812" w:author="hzhao" w:date="2010-11-02T11:07:00Z">
              <w:r>
                <w:rPr>
                  <w:rFonts w:eastAsia="宋体" w:hint="eastAsia"/>
                  <w:sz w:val="22"/>
                  <w:lang w:eastAsia="zh-CN"/>
                </w:rPr>
                <w:t>Config hivemanager in DNS server</w:t>
              </w:r>
            </w:ins>
          </w:p>
          <w:p w:rsidR="008A0542" w:rsidRPr="00923513" w:rsidRDefault="008A0542" w:rsidP="00160E94">
            <w:pPr>
              <w:pStyle w:val="Body"/>
              <w:rPr>
                <w:rFonts w:eastAsia="宋体"/>
                <w:sz w:val="22"/>
                <w:lang w:eastAsia="zh-CN"/>
              </w:rPr>
            </w:pPr>
            <w:ins w:id="2813" w:author="hzhao" w:date="2010-11-02T11:38:00Z">
              <w:r>
                <w:rPr>
                  <w:rFonts w:eastAsia="宋体" w:hint="eastAsia"/>
                  <w:sz w:val="22"/>
                  <w:lang w:eastAsia="zh-CN"/>
                </w:rPr>
                <w:t>Don</w:t>
              </w:r>
              <w:r>
                <w:rPr>
                  <w:rFonts w:eastAsia="宋体"/>
                  <w:sz w:val="22"/>
                  <w:lang w:eastAsia="zh-CN"/>
                </w:rPr>
                <w:t>’</w:t>
              </w:r>
              <w:r>
                <w:rPr>
                  <w:rFonts w:eastAsia="宋体" w:hint="eastAsia"/>
                  <w:sz w:val="22"/>
                  <w:lang w:eastAsia="zh-CN"/>
                </w:rPr>
                <w:t>t config stage server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D7C82" w:rsidP="00160E94">
            <w:pPr>
              <w:pStyle w:val="Body"/>
              <w:rPr>
                <w:ins w:id="2814" w:author="hzhao" w:date="2010-11-02T11:08:00Z"/>
                <w:rFonts w:eastAsia="宋体"/>
                <w:sz w:val="22"/>
                <w:lang w:eastAsia="zh-CN"/>
              </w:rPr>
            </w:pPr>
            <w:ins w:id="2815" w:author="hzhao" w:date="2010-11-02T11:08:00Z">
              <w:r>
                <w:rPr>
                  <w:rFonts w:eastAsia="宋体" w:hint="eastAsia"/>
                  <w:sz w:val="22"/>
                  <w:lang w:eastAsia="zh-CN"/>
                </w:rPr>
                <w:t>1. Set capwap client server port to 1500</w:t>
              </w:r>
            </w:ins>
          </w:p>
          <w:p w:rsidR="00DD7C82" w:rsidRDefault="00DD7C82" w:rsidP="00160E94">
            <w:pPr>
              <w:pStyle w:val="Body"/>
              <w:rPr>
                <w:ins w:id="2816" w:author="hzhao" w:date="2010-11-02T11:08:00Z"/>
                <w:rFonts w:eastAsia="宋体"/>
                <w:sz w:val="22"/>
                <w:lang w:eastAsia="zh-CN"/>
              </w:rPr>
            </w:pPr>
            <w:ins w:id="2817" w:author="hzhao" w:date="2010-11-02T11:08:00Z">
              <w:r>
                <w:rPr>
                  <w:rFonts w:eastAsia="宋体" w:hint="eastAsia"/>
                  <w:sz w:val="22"/>
                  <w:lang w:eastAsia="zh-CN"/>
                </w:rPr>
                <w:t>2.Open _debug capwap ha and debug console to check work flow for capwap choose HM, check if AP connect to HM in HM</w:t>
              </w:r>
            </w:ins>
          </w:p>
          <w:p w:rsidR="00DD7C82" w:rsidRPr="002248F0" w:rsidRDefault="00DD7C82" w:rsidP="00160E94">
            <w:pPr>
              <w:pStyle w:val="Body"/>
              <w:rPr>
                <w:rFonts w:eastAsia="宋体"/>
                <w:sz w:val="22"/>
                <w:lang w:eastAsia="zh-CN"/>
              </w:rPr>
            </w:pPr>
            <w:ins w:id="2818" w:author="hzhao" w:date="2010-11-02T11:09: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819" w:author="hzhao" w:date="2010-11-02T11:09:00Z">
              <w:r w:rsidR="00DD7C82">
                <w:rPr>
                  <w:rFonts w:eastAsia="宋体" w:hint="eastAsia"/>
                  <w:sz w:val="22"/>
                  <w:lang w:eastAsia="zh-CN"/>
                </w:rPr>
                <w:t xml:space="preserve">AP use hivemanager in UDP mode and with port 1500 to try, but AP could not connect to HM </w:t>
              </w:r>
            </w:ins>
            <w:del w:id="2820" w:author="hzhao" w:date="2010-11-02T11:10:00Z">
              <w:r w:rsidDel="00DD7C82">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2821" w:author="hzhao" w:date="2010-11-02T11:10:00Z">
              <w:r w:rsidR="00DD7C82">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A041C" w:rsidRPr="000A041C" w:rsidRDefault="000A041C" w:rsidP="000A041C">
            <w:pPr>
              <w:pStyle w:val="Body"/>
              <w:rPr>
                <w:ins w:id="2822" w:author="hzhao" w:date="2010-11-02T11:07:00Z"/>
                <w:rFonts w:eastAsia="宋体"/>
                <w:sz w:val="22"/>
                <w:lang w:eastAsia="zh-CN"/>
              </w:rPr>
            </w:pPr>
            <w:ins w:id="2823" w:author="hzhao" w:date="2010-11-02T11:07:00Z">
              <w:r w:rsidRPr="000A041C">
                <w:rPr>
                  <w:rFonts w:eastAsia="宋体"/>
                  <w:sz w:val="22"/>
                  <w:lang w:eastAsia="zh-CN"/>
                </w:rPr>
                <w:t>AH-0e5300#show running-config | in capwap</w:t>
              </w:r>
            </w:ins>
          </w:p>
          <w:p w:rsidR="00160E94" w:rsidRDefault="000A041C" w:rsidP="000A041C">
            <w:pPr>
              <w:pStyle w:val="Body"/>
              <w:rPr>
                <w:ins w:id="2824" w:author="hzhao" w:date="2010-11-02T11:07:00Z"/>
                <w:rFonts w:eastAsia="宋体"/>
                <w:sz w:val="22"/>
                <w:lang w:eastAsia="zh-CN"/>
              </w:rPr>
            </w:pPr>
            <w:ins w:id="2825" w:author="hzhao" w:date="2010-11-02T11:07:00Z">
              <w:r w:rsidRPr="000A041C">
                <w:rPr>
                  <w:rFonts w:eastAsia="宋体"/>
                  <w:sz w:val="22"/>
                  <w:lang w:eastAsia="zh-CN"/>
                </w:rPr>
                <w:t>capwap client server port 1500</w:t>
              </w:r>
            </w:ins>
          </w:p>
          <w:p w:rsidR="000A041C" w:rsidRDefault="000A041C" w:rsidP="000A041C">
            <w:pPr>
              <w:pStyle w:val="Body"/>
              <w:rPr>
                <w:ins w:id="2826" w:author="hzhao" w:date="2010-11-02T11:07:00Z"/>
                <w:rFonts w:eastAsia="宋体"/>
                <w:sz w:val="22"/>
                <w:lang w:eastAsia="zh-CN"/>
              </w:rPr>
            </w:pPr>
          </w:p>
          <w:p w:rsidR="00F46044" w:rsidRPr="00F46044" w:rsidRDefault="00F46044" w:rsidP="00F46044">
            <w:pPr>
              <w:pStyle w:val="Body"/>
              <w:rPr>
                <w:ins w:id="2827" w:author="hzhao" w:date="2010-11-02T11:15:00Z"/>
                <w:rFonts w:eastAsia="宋体"/>
                <w:sz w:val="22"/>
                <w:lang w:eastAsia="zh-CN"/>
              </w:rPr>
            </w:pPr>
            <w:ins w:id="2828" w:author="hzhao" w:date="2010-11-02T11:15:00Z">
              <w:r w:rsidRPr="00F46044">
                <w:rPr>
                  <w:rFonts w:eastAsia="宋体"/>
                  <w:sz w:val="22"/>
                  <w:lang w:eastAsia="zh-CN"/>
                </w:rPr>
                <w:t>AH-0e5300#2010-11-02 03:15:31 debug   [capwap_ha, ah_capwap_func.c, 2138]: get hivemanager name from scd (first:, second:).</w:t>
              </w:r>
            </w:ins>
          </w:p>
          <w:p w:rsidR="00F46044" w:rsidRPr="00F46044" w:rsidRDefault="00F46044" w:rsidP="00F46044">
            <w:pPr>
              <w:pStyle w:val="Body"/>
              <w:rPr>
                <w:ins w:id="2829" w:author="hzhao" w:date="2010-11-02T11:15:00Z"/>
                <w:rFonts w:eastAsia="宋体"/>
                <w:sz w:val="22"/>
                <w:lang w:eastAsia="zh-CN"/>
              </w:rPr>
            </w:pPr>
            <w:ins w:id="2830" w:author="hzhao" w:date="2010-11-02T11:15:00Z">
              <w:r w:rsidRPr="00F46044">
                <w:rPr>
                  <w:rFonts w:eastAsia="宋体"/>
                  <w:sz w:val="22"/>
                  <w:lang w:eastAsia="zh-CN"/>
                </w:rPr>
                <w:t>2010-11-02 03:15:31 debug   [capwap_ha, ah_capwap_func.c, 1913]: user doesn't config primary and backup HM's name,use fixed server name and pre-defined server name to try</w:t>
              </w:r>
            </w:ins>
          </w:p>
          <w:p w:rsidR="00F46044" w:rsidRPr="00F46044" w:rsidRDefault="00F46044" w:rsidP="00F46044">
            <w:pPr>
              <w:pStyle w:val="Body"/>
              <w:rPr>
                <w:ins w:id="2831" w:author="hzhao" w:date="2010-11-02T11:15:00Z"/>
                <w:rFonts w:eastAsia="宋体"/>
                <w:sz w:val="22"/>
                <w:lang w:eastAsia="zh-CN"/>
              </w:rPr>
            </w:pPr>
            <w:ins w:id="2832" w:author="hzhao" w:date="2010-11-02T11:15:00Z">
              <w:r w:rsidRPr="00F46044">
                <w:rPr>
                  <w:rFonts w:eastAsia="宋体"/>
                  <w:sz w:val="22"/>
                  <w:lang w:eastAsia="zh-CN"/>
                </w:rPr>
                <w:t>2010-11-02 03:15:31 debug   [capwap_ha, ah_capwap_func.c, 1804]: get capwap server ip (192.168.20.200) for name (hivemanager)</w:t>
              </w:r>
            </w:ins>
          </w:p>
          <w:p w:rsidR="00F46044" w:rsidRPr="00F46044" w:rsidRDefault="00F46044" w:rsidP="00F46044">
            <w:pPr>
              <w:pStyle w:val="Body"/>
              <w:rPr>
                <w:ins w:id="2833" w:author="hzhao" w:date="2010-11-02T11:15:00Z"/>
                <w:rFonts w:eastAsia="宋体"/>
                <w:sz w:val="22"/>
                <w:lang w:eastAsia="zh-CN"/>
              </w:rPr>
            </w:pPr>
            <w:ins w:id="2834" w:author="hzhao" w:date="2010-11-02T11:15:00Z">
              <w:r w:rsidRPr="00F46044">
                <w:rPr>
                  <w:rFonts w:eastAsia="宋体"/>
                  <w:sz w:val="22"/>
                  <w:lang w:eastAsia="zh-CN"/>
                </w:rPr>
                <w:t>2010-11-02 03:15:46 debug   [capwap_ha, ah_capwap_func.c, 1798]: can not get ip from HM's name:(staging.aerohive.com)</w:t>
              </w:r>
            </w:ins>
          </w:p>
          <w:p w:rsidR="00F46044" w:rsidRPr="00F46044" w:rsidRDefault="00F46044" w:rsidP="00F46044">
            <w:pPr>
              <w:pStyle w:val="Body"/>
              <w:rPr>
                <w:ins w:id="2835" w:author="hzhao" w:date="2010-11-02T11:15:00Z"/>
                <w:rFonts w:eastAsia="宋体"/>
                <w:sz w:val="22"/>
                <w:lang w:eastAsia="zh-CN"/>
              </w:rPr>
            </w:pPr>
            <w:ins w:id="2836" w:author="hzhao" w:date="2010-11-02T11:15:00Z">
              <w:r w:rsidRPr="00F46044">
                <w:rPr>
                  <w:rFonts w:eastAsia="宋体"/>
                  <w:sz w:val="22"/>
                  <w:lang w:eastAsia="zh-CN"/>
                </w:rPr>
                <w:t>2010-11-02 03:15:46 debug   [capwap_ha, ah_capwap_func.c, 1940]: use fixed server(UDP), ip=192.168.20.200, port=1500</w:t>
              </w:r>
            </w:ins>
          </w:p>
          <w:p w:rsidR="00F46044" w:rsidRPr="00F46044" w:rsidRDefault="00F46044" w:rsidP="00F46044">
            <w:pPr>
              <w:pStyle w:val="Body"/>
              <w:rPr>
                <w:ins w:id="2837" w:author="hzhao" w:date="2010-11-02T11:15:00Z"/>
                <w:rFonts w:eastAsia="宋体"/>
                <w:sz w:val="22"/>
                <w:lang w:eastAsia="zh-CN"/>
              </w:rPr>
            </w:pPr>
          </w:p>
          <w:p w:rsidR="00F46044" w:rsidRPr="00F46044" w:rsidRDefault="00F46044" w:rsidP="00F46044">
            <w:pPr>
              <w:pStyle w:val="Body"/>
              <w:rPr>
                <w:ins w:id="2838" w:author="hzhao" w:date="2010-11-02T11:15:00Z"/>
                <w:rFonts w:eastAsia="宋体"/>
                <w:sz w:val="22"/>
                <w:lang w:eastAsia="zh-CN"/>
              </w:rPr>
            </w:pPr>
            <w:ins w:id="2839" w:author="hzhao" w:date="2010-11-02T11:15:00Z">
              <w:r w:rsidRPr="00F46044">
                <w:rPr>
                  <w:rFonts w:eastAsia="宋体"/>
                  <w:sz w:val="22"/>
                  <w:lang w:eastAsia="zh-CN"/>
                </w:rPr>
                <w:lastRenderedPageBreak/>
                <w:t xml:space="preserve">AH-0e5300#show capwap client      </w:t>
              </w:r>
            </w:ins>
          </w:p>
          <w:p w:rsidR="00F46044" w:rsidRPr="00F46044" w:rsidRDefault="00F46044" w:rsidP="00F46044">
            <w:pPr>
              <w:pStyle w:val="Body"/>
              <w:rPr>
                <w:ins w:id="2840" w:author="hzhao" w:date="2010-11-02T11:15:00Z"/>
                <w:rFonts w:eastAsia="宋体"/>
                <w:sz w:val="22"/>
                <w:lang w:eastAsia="zh-CN"/>
              </w:rPr>
            </w:pPr>
            <w:ins w:id="2841" w:author="hzhao" w:date="2010-11-02T11:15:00Z">
              <w:r w:rsidRPr="00F46044">
                <w:rPr>
                  <w:rFonts w:eastAsia="宋体"/>
                  <w:sz w:val="22"/>
                  <w:lang w:eastAsia="zh-CN"/>
                </w:rPr>
                <w:t xml:space="preserve">CAPWAP client:   Enabled </w:t>
              </w:r>
            </w:ins>
          </w:p>
          <w:p w:rsidR="00F46044" w:rsidRPr="00F46044" w:rsidRDefault="00F46044" w:rsidP="00F46044">
            <w:pPr>
              <w:pStyle w:val="Body"/>
              <w:rPr>
                <w:ins w:id="2842" w:author="hzhao" w:date="2010-11-02T11:15:00Z"/>
                <w:rFonts w:eastAsia="宋体"/>
                <w:sz w:val="22"/>
                <w:lang w:eastAsia="zh-CN"/>
              </w:rPr>
            </w:pPr>
            <w:ins w:id="2843" w:author="hzhao" w:date="2010-11-02T11:15:00Z">
              <w:r w:rsidRPr="00F46044">
                <w:rPr>
                  <w:rFonts w:eastAsia="宋体"/>
                  <w:sz w:val="22"/>
                  <w:lang w:eastAsia="zh-CN"/>
                </w:rPr>
                <w:t>CAPWAP transport mode:  UDP</w:t>
              </w:r>
            </w:ins>
          </w:p>
          <w:p w:rsidR="00F46044" w:rsidRPr="00F46044" w:rsidRDefault="00F46044" w:rsidP="00F46044">
            <w:pPr>
              <w:pStyle w:val="Body"/>
              <w:rPr>
                <w:ins w:id="2844" w:author="hzhao" w:date="2010-11-02T11:15:00Z"/>
                <w:rFonts w:eastAsia="宋体"/>
                <w:sz w:val="22"/>
                <w:lang w:eastAsia="zh-CN"/>
              </w:rPr>
            </w:pPr>
            <w:ins w:id="2845" w:author="hzhao" w:date="2010-11-02T11:15:00Z">
              <w:r w:rsidRPr="00F46044">
                <w:rPr>
                  <w:rFonts w:eastAsia="宋体"/>
                  <w:sz w:val="22"/>
                  <w:lang w:eastAsia="zh-CN"/>
                </w:rPr>
                <w:t xml:space="preserve">DISCOVERY state: Sending Discovery packets to find the CAPWAP server </w:t>
              </w:r>
            </w:ins>
          </w:p>
          <w:p w:rsidR="00F46044" w:rsidRPr="00F46044" w:rsidRDefault="00F46044" w:rsidP="00F46044">
            <w:pPr>
              <w:pStyle w:val="Body"/>
              <w:rPr>
                <w:ins w:id="2846" w:author="hzhao" w:date="2010-11-02T11:15:00Z"/>
                <w:rFonts w:eastAsia="宋体"/>
                <w:sz w:val="22"/>
                <w:lang w:eastAsia="zh-CN"/>
              </w:rPr>
            </w:pPr>
            <w:ins w:id="2847" w:author="hzhao" w:date="2010-11-02T11:15:00Z">
              <w:r w:rsidRPr="00F46044">
                <w:rPr>
                  <w:rFonts w:eastAsia="宋体"/>
                  <w:sz w:val="22"/>
                  <w:lang w:eastAsia="zh-CN"/>
                </w:rPr>
                <w:t>CAPWAP client IP:        192.168.20.10</w:t>
              </w:r>
            </w:ins>
          </w:p>
          <w:p w:rsidR="00F46044" w:rsidRPr="00F46044" w:rsidRDefault="00F46044" w:rsidP="00F46044">
            <w:pPr>
              <w:pStyle w:val="Body"/>
              <w:rPr>
                <w:ins w:id="2848" w:author="hzhao" w:date="2010-11-02T11:15:00Z"/>
                <w:rFonts w:eastAsia="宋体"/>
                <w:sz w:val="22"/>
                <w:lang w:eastAsia="zh-CN"/>
              </w:rPr>
            </w:pPr>
            <w:ins w:id="2849" w:author="hzhao" w:date="2010-11-02T11:15:00Z">
              <w:r w:rsidRPr="00F46044">
                <w:rPr>
                  <w:rFonts w:eastAsia="宋体"/>
                  <w:sz w:val="22"/>
                  <w:lang w:eastAsia="zh-CN"/>
                </w:rPr>
                <w:t>CAPWAP server IP:        192.168.20.200</w:t>
              </w:r>
            </w:ins>
          </w:p>
          <w:p w:rsidR="00F46044" w:rsidRPr="00F46044" w:rsidRDefault="00F46044" w:rsidP="00F46044">
            <w:pPr>
              <w:pStyle w:val="Body"/>
              <w:rPr>
                <w:ins w:id="2850" w:author="hzhao" w:date="2010-11-02T11:15:00Z"/>
                <w:rFonts w:eastAsia="宋体"/>
                <w:sz w:val="22"/>
                <w:lang w:eastAsia="zh-CN"/>
              </w:rPr>
            </w:pPr>
            <w:ins w:id="2851" w:author="hzhao" w:date="2010-11-02T11:15:00Z">
              <w:r w:rsidRPr="00F46044">
                <w:rPr>
                  <w:rFonts w:eastAsia="宋体"/>
                  <w:sz w:val="22"/>
                  <w:lang w:eastAsia="zh-CN"/>
                </w:rPr>
                <w:t>HiveManager Primary Name:</w:t>
              </w:r>
            </w:ins>
          </w:p>
          <w:p w:rsidR="00F46044" w:rsidRPr="00F46044" w:rsidRDefault="00F46044" w:rsidP="00F46044">
            <w:pPr>
              <w:pStyle w:val="Body"/>
              <w:rPr>
                <w:ins w:id="2852" w:author="hzhao" w:date="2010-11-02T11:15:00Z"/>
                <w:rFonts w:eastAsia="宋体"/>
                <w:sz w:val="22"/>
                <w:lang w:eastAsia="zh-CN"/>
              </w:rPr>
            </w:pPr>
            <w:ins w:id="2853" w:author="hzhao" w:date="2010-11-02T11:15:00Z">
              <w:r w:rsidRPr="00F46044">
                <w:rPr>
                  <w:rFonts w:eastAsia="宋体"/>
                  <w:sz w:val="22"/>
                  <w:lang w:eastAsia="zh-CN"/>
                </w:rPr>
                <w:t xml:space="preserve">HiveManager Backup Name: </w:t>
              </w:r>
            </w:ins>
          </w:p>
          <w:p w:rsidR="00F46044" w:rsidRPr="00F46044" w:rsidRDefault="00F46044" w:rsidP="00F46044">
            <w:pPr>
              <w:pStyle w:val="Body"/>
              <w:rPr>
                <w:ins w:id="2854" w:author="hzhao" w:date="2010-11-02T11:15:00Z"/>
                <w:rFonts w:eastAsia="宋体"/>
                <w:sz w:val="22"/>
                <w:lang w:eastAsia="zh-CN"/>
              </w:rPr>
            </w:pPr>
            <w:ins w:id="2855" w:author="hzhao" w:date="2010-11-02T11:15:00Z">
              <w:r w:rsidRPr="00F46044">
                <w:rPr>
                  <w:rFonts w:eastAsia="宋体"/>
                  <w:sz w:val="22"/>
                  <w:lang w:eastAsia="zh-CN"/>
                </w:rPr>
                <w:t>CAPWAP Default Server Name: staging.aerohive.com</w:t>
              </w:r>
            </w:ins>
          </w:p>
          <w:p w:rsidR="00F46044" w:rsidRPr="00F46044" w:rsidRDefault="00F46044" w:rsidP="00F46044">
            <w:pPr>
              <w:pStyle w:val="Body"/>
              <w:rPr>
                <w:ins w:id="2856" w:author="hzhao" w:date="2010-11-02T11:15:00Z"/>
                <w:rFonts w:eastAsia="宋体"/>
                <w:sz w:val="22"/>
                <w:lang w:eastAsia="zh-CN"/>
              </w:rPr>
            </w:pPr>
            <w:ins w:id="2857" w:author="hzhao" w:date="2010-11-02T11:15:00Z">
              <w:r w:rsidRPr="00F46044">
                <w:rPr>
                  <w:rFonts w:eastAsia="宋体"/>
                  <w:sz w:val="22"/>
                  <w:lang w:eastAsia="zh-CN"/>
                </w:rPr>
                <w:t xml:space="preserve">Virtual HiveManager Name: </w:t>
              </w:r>
            </w:ins>
          </w:p>
          <w:p w:rsidR="00F46044" w:rsidRPr="00F46044" w:rsidRDefault="00F46044" w:rsidP="00F46044">
            <w:pPr>
              <w:pStyle w:val="Body"/>
              <w:rPr>
                <w:ins w:id="2858" w:author="hzhao" w:date="2010-11-02T11:15:00Z"/>
                <w:rFonts w:eastAsia="宋体"/>
                <w:sz w:val="22"/>
                <w:lang w:eastAsia="zh-CN"/>
              </w:rPr>
            </w:pPr>
            <w:ins w:id="2859" w:author="hzhao" w:date="2010-11-02T11:15:00Z">
              <w:r w:rsidRPr="00F46044">
                <w:rPr>
                  <w:rFonts w:eastAsia="宋体"/>
                  <w:sz w:val="22"/>
                  <w:lang w:eastAsia="zh-CN"/>
                </w:rPr>
                <w:t>CAPWAP Choose HiveManager:Fixed Name (UDP mode)</w:t>
              </w:r>
            </w:ins>
          </w:p>
          <w:p w:rsidR="00F46044" w:rsidRPr="00F46044" w:rsidRDefault="00F46044" w:rsidP="00F46044">
            <w:pPr>
              <w:pStyle w:val="Body"/>
              <w:rPr>
                <w:ins w:id="2860" w:author="hzhao" w:date="2010-11-02T11:15:00Z"/>
                <w:rFonts w:eastAsia="宋体"/>
                <w:sz w:val="22"/>
                <w:lang w:eastAsia="zh-CN"/>
              </w:rPr>
            </w:pPr>
            <w:ins w:id="2861" w:author="hzhao" w:date="2010-11-02T11:15:00Z">
              <w:r w:rsidRPr="00F46044">
                <w:rPr>
                  <w:rFonts w:eastAsia="宋体"/>
                  <w:sz w:val="22"/>
                  <w:lang w:eastAsia="zh-CN"/>
                </w:rPr>
                <w:t>Server source Port:      0</w:t>
              </w:r>
            </w:ins>
          </w:p>
          <w:p w:rsidR="00F46044" w:rsidRPr="00F46044" w:rsidRDefault="00F46044" w:rsidP="00F46044">
            <w:pPr>
              <w:pStyle w:val="Body"/>
              <w:rPr>
                <w:ins w:id="2862" w:author="hzhao" w:date="2010-11-02T11:15:00Z"/>
                <w:rFonts w:eastAsia="宋体"/>
                <w:sz w:val="22"/>
                <w:lang w:eastAsia="zh-CN"/>
              </w:rPr>
            </w:pPr>
            <w:ins w:id="2863" w:author="hzhao" w:date="2010-11-02T11:15:00Z">
              <w:r w:rsidRPr="00F46044">
                <w:rPr>
                  <w:rFonts w:eastAsia="宋体"/>
                  <w:sz w:val="22"/>
                  <w:lang w:eastAsia="zh-CN"/>
                </w:rPr>
                <w:t>CAPWAP action:           Waiting for a CAPWAP packet</w:t>
              </w:r>
            </w:ins>
          </w:p>
          <w:p w:rsidR="00F46044" w:rsidRPr="00F46044" w:rsidRDefault="00F46044" w:rsidP="00F46044">
            <w:pPr>
              <w:pStyle w:val="Body"/>
              <w:rPr>
                <w:ins w:id="2864" w:author="hzhao" w:date="2010-11-02T11:15:00Z"/>
                <w:rFonts w:eastAsia="宋体"/>
                <w:sz w:val="22"/>
                <w:lang w:eastAsia="zh-CN"/>
              </w:rPr>
            </w:pPr>
            <w:ins w:id="2865" w:author="hzhao" w:date="2010-11-02T11:15:00Z">
              <w:r w:rsidRPr="00F46044">
                <w:rPr>
                  <w:rFonts w:eastAsia="宋体"/>
                  <w:sz w:val="22"/>
                  <w:lang w:eastAsia="zh-CN"/>
                </w:rPr>
                <w:t>Server destination Port: 1500</w:t>
              </w:r>
            </w:ins>
          </w:p>
          <w:p w:rsidR="00F46044" w:rsidRPr="00F46044" w:rsidRDefault="00F46044" w:rsidP="00F46044">
            <w:pPr>
              <w:pStyle w:val="Body"/>
              <w:rPr>
                <w:ins w:id="2866" w:author="hzhao" w:date="2010-11-02T11:15:00Z"/>
                <w:rFonts w:eastAsia="宋体"/>
                <w:sz w:val="22"/>
                <w:lang w:eastAsia="zh-CN"/>
              </w:rPr>
            </w:pPr>
            <w:ins w:id="2867" w:author="hzhao" w:date="2010-11-02T11:15:00Z">
              <w:r w:rsidRPr="00F46044">
                <w:rPr>
                  <w:rFonts w:eastAsia="宋体"/>
                  <w:sz w:val="22"/>
                  <w:lang w:eastAsia="zh-CN"/>
                </w:rPr>
                <w:t>CAPWAP send event:       Enabled</w:t>
              </w:r>
            </w:ins>
          </w:p>
          <w:p w:rsidR="00F46044" w:rsidRPr="00F46044" w:rsidRDefault="00F46044" w:rsidP="00F46044">
            <w:pPr>
              <w:pStyle w:val="Body"/>
              <w:rPr>
                <w:ins w:id="2868" w:author="hzhao" w:date="2010-11-02T11:15:00Z"/>
                <w:rFonts w:eastAsia="宋体"/>
                <w:sz w:val="22"/>
                <w:lang w:eastAsia="zh-CN"/>
              </w:rPr>
            </w:pPr>
            <w:ins w:id="2869" w:author="hzhao" w:date="2010-11-02T11:15:00Z">
              <w:r w:rsidRPr="00F46044">
                <w:rPr>
                  <w:rFonts w:eastAsia="宋体"/>
                  <w:sz w:val="22"/>
                  <w:lang w:eastAsia="zh-CN"/>
                </w:rPr>
                <w:t>CAPWAP DTLS state:       Enabled</w:t>
              </w:r>
            </w:ins>
          </w:p>
          <w:p w:rsidR="000A041C" w:rsidRPr="00923513" w:rsidRDefault="00F46044" w:rsidP="00F46044">
            <w:pPr>
              <w:pStyle w:val="Body"/>
              <w:rPr>
                <w:rFonts w:eastAsia="宋体"/>
                <w:sz w:val="22"/>
                <w:lang w:eastAsia="zh-CN"/>
              </w:rPr>
            </w:pPr>
            <w:ins w:id="2870" w:author="hzhao" w:date="2010-11-02T11:15:00Z">
              <w:r w:rsidRPr="00F46044">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FC2A2D">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2871" w:author="hzhao" w:date="2010-11-29T14:44:00Z">
        <w:r w:rsidR="00160E94" w:rsidDel="002C2643">
          <w:rPr>
            <w:rFonts w:eastAsia="宋体" w:hint="eastAsia"/>
            <w:sz w:val="21"/>
            <w:szCs w:val="21"/>
            <w:lang w:eastAsia="zh-CN"/>
          </w:rPr>
          <w:delText>29</w:delText>
        </w:r>
      </w:del>
      <w:ins w:id="2872" w:author="hzhao" w:date="2010-11-29T14:44:00Z">
        <w:r w:rsidR="002C2643">
          <w:rPr>
            <w:rFonts w:eastAsia="宋体" w:hint="eastAsia"/>
            <w:sz w:val="21"/>
            <w:szCs w:val="21"/>
            <w:lang w:eastAsia="zh-CN"/>
          </w:rPr>
          <w:t>30</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2873" w:author="hzhao" w:date="2010-11-29T14:44:00Z">
              <w:r w:rsidR="00160E94" w:rsidDel="002C2643">
                <w:rPr>
                  <w:rFonts w:ascii="Arial" w:eastAsia="宋体" w:hAnsi="Arial" w:cs="Arial" w:hint="eastAsia"/>
                  <w:sz w:val="21"/>
                  <w:szCs w:val="21"/>
                  <w:lang w:eastAsia="zh-CN"/>
                </w:rPr>
                <w:delText>29</w:delText>
              </w:r>
            </w:del>
            <w:ins w:id="2874" w:author="hzhao" w:date="2010-11-29T14:44:00Z">
              <w:r w:rsidR="002C2643">
                <w:rPr>
                  <w:rFonts w:ascii="Arial" w:eastAsia="宋体" w:hAnsi="Arial" w:cs="Arial" w:hint="eastAsia"/>
                  <w:sz w:val="21"/>
                  <w:szCs w:val="21"/>
                  <w:lang w:eastAsia="zh-CN"/>
                </w:rPr>
                <w:t>30</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del w:id="2875" w:author="hzhao" w:date="2010-11-29T14:34:00Z">
              <w:r w:rsidDel="00DB165A">
                <w:rPr>
                  <w:rFonts w:ascii="Arial" w:eastAsia="宋体" w:hAnsi="Arial" w:cs="Arial" w:hint="eastAsia"/>
                  <w:sz w:val="21"/>
                  <w:szCs w:val="21"/>
                  <w:lang w:eastAsia="zh-CN"/>
                </w:rPr>
                <w:delText>High</w:delText>
              </w:r>
            </w:del>
            <w:ins w:id="2876" w:author="hzhao" w:date="2010-11-29T14:34:00Z">
              <w:r w:rsidR="00DB165A">
                <w:rPr>
                  <w:rFonts w:ascii="Arial" w:eastAsia="宋体" w:hAnsi="Arial" w:cs="Arial" w:hint="eastAsia"/>
                  <w:sz w:val="21"/>
                  <w:szCs w:val="21"/>
                  <w:lang w:eastAsia="zh-CN"/>
                </w:rPr>
                <w:t>Low</w:t>
              </w:r>
            </w:ins>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A041C" w:rsidRPr="00923513" w:rsidRDefault="00160E94" w:rsidP="000A041C">
            <w:pPr>
              <w:pStyle w:val="Body"/>
              <w:rPr>
                <w:ins w:id="2877" w:author="hzhao" w:date="2010-11-02T11:07:00Z"/>
                <w:rFonts w:eastAsia="宋体"/>
                <w:sz w:val="22"/>
                <w:lang w:eastAsia="zh-CN"/>
              </w:rPr>
            </w:pPr>
            <w:r w:rsidRPr="00923513">
              <w:rPr>
                <w:rFonts w:eastAsia="宋体" w:hint="eastAsia"/>
                <w:sz w:val="22"/>
                <w:lang w:eastAsia="zh-CN"/>
              </w:rPr>
              <w:t xml:space="preserve"> </w:t>
            </w:r>
            <w:del w:id="2878" w:author="hzhao" w:date="2010-11-02T11:07:00Z">
              <w:r w:rsidDel="000A041C">
                <w:rPr>
                  <w:rFonts w:eastAsia="宋体"/>
                  <w:sz w:val="22"/>
                  <w:lang w:eastAsia="zh-CN"/>
                </w:rPr>
                <w:delText>T</w:delText>
              </w:r>
              <w:r w:rsidDel="000A041C">
                <w:rPr>
                  <w:rFonts w:eastAsia="宋体" w:hint="eastAsia"/>
                  <w:sz w:val="22"/>
                  <w:lang w:eastAsia="zh-CN"/>
                </w:rPr>
                <w:delText>opology1</w:delText>
              </w:r>
            </w:del>
            <w:ins w:id="2879" w:author="hzhao" w:date="2010-11-02T11:07:00Z">
              <w:r w:rsidR="000A041C">
                <w:rPr>
                  <w:rFonts w:eastAsia="宋体" w:hint="eastAsia"/>
                  <w:sz w:val="22"/>
                  <w:lang w:eastAsia="zh-CN"/>
                </w:rPr>
                <w:t xml:space="preserve"> AP------L3 Switch------HM</w:t>
              </w:r>
            </w:ins>
          </w:p>
          <w:p w:rsidR="000A041C" w:rsidRDefault="000A041C" w:rsidP="000A041C">
            <w:pPr>
              <w:pStyle w:val="Body"/>
              <w:rPr>
                <w:ins w:id="2880" w:author="hzhao" w:date="2010-11-02T11:07:00Z"/>
                <w:rFonts w:eastAsia="宋体"/>
                <w:sz w:val="22"/>
                <w:lang w:eastAsia="zh-CN"/>
              </w:rPr>
            </w:pPr>
            <w:ins w:id="2881" w:author="hzhao" w:date="2010-11-02T11:07:00Z">
              <w:r>
                <w:rPr>
                  <w:rFonts w:eastAsia="宋体" w:hint="eastAsia"/>
                  <w:sz w:val="22"/>
                  <w:lang w:eastAsia="zh-CN"/>
                </w:rPr>
                <w:t xml:space="preserve">                               |</w:t>
              </w:r>
            </w:ins>
          </w:p>
          <w:p w:rsidR="00160E94" w:rsidRPr="00923513" w:rsidRDefault="000A041C" w:rsidP="000A041C">
            <w:pPr>
              <w:pStyle w:val="Body"/>
              <w:rPr>
                <w:rFonts w:eastAsia="宋体"/>
                <w:sz w:val="22"/>
                <w:lang w:eastAsia="zh-CN"/>
              </w:rPr>
            </w:pPr>
            <w:ins w:id="2882" w:author="hzhao" w:date="2010-11-02T11:07: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D63C2C">
            <w:pPr>
              <w:pStyle w:val="Body"/>
              <w:rPr>
                <w:rFonts w:eastAsia="宋体"/>
                <w:sz w:val="22"/>
                <w:lang w:eastAsia="zh-CN"/>
              </w:rPr>
            </w:pPr>
            <w:r w:rsidRPr="00160E94">
              <w:rPr>
                <w:rFonts w:eastAsia="宋体"/>
                <w:sz w:val="22"/>
                <w:lang w:eastAsia="zh-CN"/>
              </w:rPr>
              <w:t xml:space="preserve">AP use broadcast if dns server haven’t defined “hivemanager” </w:t>
            </w:r>
            <w:del w:id="2883" w:author="hzhao" w:date="2010-11-02T11:26:00Z">
              <w:r w:rsidRPr="00160E94" w:rsidDel="00D63C2C">
                <w:rPr>
                  <w:rFonts w:eastAsia="宋体"/>
                  <w:sz w:val="22"/>
                  <w:lang w:eastAsia="zh-CN"/>
                </w:rPr>
                <w:delText>and hivemanger exists in same vlan</w:delText>
              </w:r>
            </w:del>
            <w:ins w:id="2884" w:author="hzhao" w:date="2010-11-02T11:26:00Z">
              <w:r w:rsidR="00D63C2C">
                <w:rPr>
                  <w:rFonts w:eastAsia="宋体" w:hint="eastAsia"/>
                  <w:sz w:val="22"/>
                  <w:lang w:eastAsia="zh-CN"/>
                </w:rPr>
                <w:t xml:space="preserve"> or try hivemanager failed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63C2C" w:rsidP="00160E94">
            <w:pPr>
              <w:pStyle w:val="Body"/>
              <w:rPr>
                <w:ins w:id="2885" w:author="hzhao" w:date="2010-11-02T11:26:00Z"/>
                <w:rFonts w:eastAsia="宋体"/>
                <w:sz w:val="22"/>
                <w:lang w:eastAsia="zh-CN"/>
              </w:rPr>
            </w:pPr>
            <w:ins w:id="2886" w:author="hzhao" w:date="2010-11-02T11:26:00Z">
              <w:r>
                <w:rPr>
                  <w:rFonts w:eastAsia="宋体" w:hint="eastAsia"/>
                  <w:sz w:val="22"/>
                  <w:lang w:eastAsia="zh-CN"/>
                </w:rPr>
                <w:t>Two condition:</w:t>
              </w:r>
            </w:ins>
          </w:p>
          <w:p w:rsidR="00D63C2C" w:rsidRDefault="00D63C2C" w:rsidP="00160E94">
            <w:pPr>
              <w:pStyle w:val="Body"/>
              <w:rPr>
                <w:ins w:id="2887" w:author="hzhao" w:date="2010-11-02T11:26:00Z"/>
                <w:rFonts w:eastAsia="宋体"/>
                <w:sz w:val="22"/>
                <w:lang w:eastAsia="zh-CN"/>
              </w:rPr>
            </w:pPr>
            <w:ins w:id="2888" w:author="hzhao" w:date="2010-11-02T11:26:00Z">
              <w:r>
                <w:rPr>
                  <w:rFonts w:eastAsia="宋体" w:hint="eastAsia"/>
                  <w:sz w:val="22"/>
                  <w:lang w:eastAsia="zh-CN"/>
                </w:rPr>
                <w:t>1.Config hivemanager in DNS server</w:t>
              </w:r>
            </w:ins>
            <w:ins w:id="2889" w:author="hzhao" w:date="2010-11-02T11:37:00Z">
              <w:r w:rsidR="008A0542">
                <w:rPr>
                  <w:rFonts w:eastAsia="宋体" w:hint="eastAsia"/>
                  <w:sz w:val="22"/>
                  <w:lang w:eastAsia="zh-CN"/>
                </w:rPr>
                <w:t>, don</w:t>
              </w:r>
              <w:r w:rsidR="008A0542">
                <w:rPr>
                  <w:rFonts w:eastAsia="宋体"/>
                  <w:sz w:val="22"/>
                  <w:lang w:eastAsia="zh-CN"/>
                </w:rPr>
                <w:t>’</w:t>
              </w:r>
              <w:r w:rsidR="008A0542">
                <w:rPr>
                  <w:rFonts w:eastAsia="宋体" w:hint="eastAsia"/>
                  <w:sz w:val="22"/>
                  <w:lang w:eastAsia="zh-CN"/>
                </w:rPr>
                <w:t>t config stage server in DNS server</w:t>
              </w:r>
            </w:ins>
          </w:p>
          <w:p w:rsidR="00D63C2C" w:rsidRPr="00923513" w:rsidRDefault="00D63C2C" w:rsidP="00160E94">
            <w:pPr>
              <w:pStyle w:val="Body"/>
              <w:rPr>
                <w:rFonts w:eastAsia="宋体"/>
                <w:sz w:val="22"/>
                <w:lang w:eastAsia="zh-CN"/>
              </w:rPr>
            </w:pPr>
            <w:ins w:id="2890" w:author="hzhao" w:date="2010-11-02T11:26:00Z">
              <w:r>
                <w:rPr>
                  <w:rFonts w:eastAsia="宋体" w:hint="eastAsia"/>
                  <w:sz w:val="22"/>
                  <w:lang w:eastAsia="zh-CN"/>
                </w:rPr>
                <w:t>2.Don</w:t>
              </w:r>
              <w:r>
                <w:rPr>
                  <w:rFonts w:eastAsia="宋体"/>
                  <w:sz w:val="22"/>
                  <w:lang w:eastAsia="zh-CN"/>
                </w:rPr>
                <w:t>’</w:t>
              </w:r>
              <w:r>
                <w:rPr>
                  <w:rFonts w:eastAsia="宋体" w:hint="eastAsia"/>
                  <w:sz w:val="22"/>
                  <w:lang w:eastAsia="zh-CN"/>
                </w:rPr>
                <w:t>t config hivemanager</w:t>
              </w:r>
            </w:ins>
            <w:ins w:id="2891" w:author="hzhao" w:date="2010-11-02T11:38:00Z">
              <w:r w:rsidR="008A0542">
                <w:rPr>
                  <w:rFonts w:eastAsia="宋体" w:hint="eastAsia"/>
                  <w:sz w:val="22"/>
                  <w:lang w:eastAsia="zh-CN"/>
                </w:rPr>
                <w:t xml:space="preserve"> and stage server</w:t>
              </w:r>
            </w:ins>
            <w:ins w:id="2892" w:author="hzhao" w:date="2010-11-02T11:26:00Z">
              <w:r>
                <w:rPr>
                  <w:rFonts w:eastAsia="宋体" w:hint="eastAsia"/>
                  <w:sz w:val="22"/>
                  <w:lang w:eastAsia="zh-CN"/>
                </w:rPr>
                <w:t xml:space="preserve">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D63C2C" w:rsidP="00160E94">
            <w:pPr>
              <w:pStyle w:val="Body"/>
              <w:rPr>
                <w:ins w:id="2893" w:author="hzhao" w:date="2010-11-02T11:27:00Z"/>
                <w:rFonts w:eastAsia="宋体"/>
                <w:sz w:val="22"/>
                <w:lang w:eastAsia="zh-CN"/>
              </w:rPr>
            </w:pPr>
            <w:ins w:id="2894" w:author="hzhao" w:date="2010-11-02T11:27:00Z">
              <w:r>
                <w:rPr>
                  <w:rFonts w:eastAsia="宋体" w:hint="eastAsia"/>
                  <w:sz w:val="22"/>
                  <w:lang w:eastAsia="zh-CN"/>
                </w:rPr>
                <w:t>1.Set capwap client server port to 1500</w:t>
              </w:r>
            </w:ins>
          </w:p>
          <w:p w:rsidR="00D63C2C" w:rsidRDefault="00D63C2C" w:rsidP="00D63C2C">
            <w:pPr>
              <w:pStyle w:val="Body"/>
              <w:rPr>
                <w:ins w:id="2895" w:author="hzhao" w:date="2010-11-02T11:27:00Z"/>
                <w:rFonts w:eastAsia="宋体"/>
                <w:sz w:val="22"/>
                <w:lang w:eastAsia="zh-CN"/>
              </w:rPr>
            </w:pPr>
            <w:ins w:id="2896" w:author="hzhao" w:date="2010-11-02T11:27:00Z">
              <w:r>
                <w:rPr>
                  <w:rFonts w:eastAsia="宋体" w:hint="eastAsia"/>
                  <w:sz w:val="22"/>
                  <w:lang w:eastAsia="zh-CN"/>
                </w:rPr>
                <w:t>2. Open _debug capwap ha and debug console to check work flow for capwap choose HM(no capwap client enable, capwap client enable), check if AP connect to HM</w:t>
              </w:r>
            </w:ins>
          </w:p>
          <w:p w:rsidR="00D63C2C" w:rsidRPr="00D63C2C" w:rsidRDefault="00D63C2C" w:rsidP="00D63C2C">
            <w:pPr>
              <w:pStyle w:val="Body"/>
              <w:rPr>
                <w:rFonts w:eastAsia="宋体"/>
                <w:sz w:val="22"/>
                <w:lang w:eastAsia="zh-CN"/>
              </w:rPr>
            </w:pPr>
            <w:ins w:id="2897" w:author="hzhao" w:date="2010-11-02T11:27: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2898" w:author="hzhao" w:date="2010-11-02T11:27:00Z">
              <w:r w:rsidR="00D63C2C">
                <w:rPr>
                  <w:rFonts w:eastAsia="宋体" w:hint="eastAsia"/>
                  <w:sz w:val="22"/>
                  <w:lang w:eastAsia="zh-CN"/>
                </w:rPr>
                <w:t xml:space="preserve">AP use </w:t>
              </w:r>
            </w:ins>
            <w:ins w:id="2899" w:author="hzhao" w:date="2010-11-02T11:28:00Z">
              <w:r w:rsidR="00D63C2C">
                <w:rPr>
                  <w:rFonts w:eastAsia="宋体" w:hint="eastAsia"/>
                  <w:sz w:val="22"/>
                  <w:lang w:eastAsia="zh-CN"/>
                </w:rPr>
                <w:t>broadcast</w:t>
              </w:r>
            </w:ins>
            <w:ins w:id="2900" w:author="hzhao" w:date="2010-11-02T11:27:00Z">
              <w:r w:rsidR="00D63C2C">
                <w:rPr>
                  <w:rFonts w:eastAsia="宋体" w:hint="eastAsia"/>
                  <w:sz w:val="22"/>
                  <w:lang w:eastAsia="zh-CN"/>
                </w:rPr>
                <w:t xml:space="preserve"> and port 1500 to try, but</w:t>
              </w:r>
            </w:ins>
            <w:ins w:id="2901" w:author="hzhao" w:date="2010-11-02T11:28:00Z">
              <w:r w:rsidR="00D63C2C">
                <w:rPr>
                  <w:rFonts w:eastAsia="宋体" w:hint="eastAsia"/>
                  <w:sz w:val="22"/>
                  <w:lang w:eastAsia="zh-CN"/>
                </w:rPr>
                <w:t xml:space="preserve"> AP could not find HM and could not connect to HM</w:t>
              </w:r>
            </w:ins>
            <w:ins w:id="2902" w:author="hzhao" w:date="2010-11-02T11:27:00Z">
              <w:r w:rsidR="00D63C2C">
                <w:rPr>
                  <w:rFonts w:eastAsia="宋体" w:hint="eastAsia"/>
                  <w:sz w:val="22"/>
                  <w:lang w:eastAsia="zh-CN"/>
                </w:rPr>
                <w:t xml:space="preserve"> </w:t>
              </w:r>
            </w:ins>
            <w:del w:id="2903" w:author="hzhao" w:date="2010-11-02T11:29:00Z">
              <w:r w:rsidDel="00D63C2C">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2904" w:author="hzhao" w:date="2010-11-02T11:29:00Z">
              <w:r w:rsidR="00D63C2C">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63C2C" w:rsidRPr="00D63C2C" w:rsidRDefault="00D63C2C" w:rsidP="00D63C2C">
            <w:pPr>
              <w:pStyle w:val="Body"/>
              <w:rPr>
                <w:ins w:id="2905" w:author="hzhao" w:date="2010-11-02T11:29:00Z"/>
                <w:rFonts w:eastAsia="宋体"/>
                <w:sz w:val="22"/>
                <w:lang w:eastAsia="zh-CN"/>
              </w:rPr>
            </w:pPr>
            <w:ins w:id="2906" w:author="hzhao" w:date="2010-11-02T11:29:00Z">
              <w:r w:rsidRPr="00D63C2C">
                <w:rPr>
                  <w:rFonts w:eastAsia="宋体"/>
                  <w:sz w:val="22"/>
                  <w:lang w:eastAsia="zh-CN"/>
                </w:rPr>
                <w:t>AH-0e5300#show running-config | in capwap</w:t>
              </w:r>
            </w:ins>
          </w:p>
          <w:p w:rsidR="00160E94" w:rsidRDefault="00D63C2C" w:rsidP="00D63C2C">
            <w:pPr>
              <w:pStyle w:val="Body"/>
              <w:rPr>
                <w:ins w:id="2907" w:author="hzhao" w:date="2010-11-02T11:29:00Z"/>
                <w:rFonts w:eastAsia="宋体"/>
                <w:sz w:val="22"/>
                <w:lang w:eastAsia="zh-CN"/>
              </w:rPr>
            </w:pPr>
            <w:ins w:id="2908" w:author="hzhao" w:date="2010-11-02T11:29:00Z">
              <w:r w:rsidRPr="00D63C2C">
                <w:rPr>
                  <w:rFonts w:eastAsia="宋体"/>
                  <w:sz w:val="22"/>
                  <w:lang w:eastAsia="zh-CN"/>
                </w:rPr>
                <w:t>capwap client server port 1500</w:t>
              </w:r>
            </w:ins>
          </w:p>
          <w:p w:rsidR="00D63C2C" w:rsidRDefault="00D63C2C" w:rsidP="00D63C2C">
            <w:pPr>
              <w:pStyle w:val="Body"/>
              <w:rPr>
                <w:ins w:id="2909" w:author="hzhao" w:date="2010-11-02T11:29:00Z"/>
                <w:rFonts w:eastAsia="宋体"/>
                <w:sz w:val="22"/>
                <w:lang w:eastAsia="zh-CN"/>
              </w:rPr>
            </w:pPr>
          </w:p>
          <w:p w:rsidR="00D63C2C" w:rsidRPr="00D63C2C" w:rsidRDefault="009B6FFA" w:rsidP="00D63C2C">
            <w:pPr>
              <w:pStyle w:val="Body"/>
              <w:shd w:val="clear" w:color="auto" w:fill="000080"/>
              <w:rPr>
                <w:ins w:id="2910" w:author="hzhao" w:date="2010-11-02T11:30:00Z"/>
                <w:rFonts w:eastAsia="宋体"/>
                <w:b/>
                <w:sz w:val="22"/>
                <w:lang w:eastAsia="zh-CN"/>
                <w:rPrChange w:id="2911" w:author="hzhao" w:date="2010-11-02T11:30:00Z">
                  <w:rPr>
                    <w:ins w:id="2912" w:author="hzhao" w:date="2010-11-02T11:30:00Z"/>
                    <w:rFonts w:eastAsia="宋体" w:cs="Tahoma"/>
                    <w:b/>
                    <w:color w:val="000000"/>
                    <w:sz w:val="22"/>
                    <w:lang w:eastAsia="zh-CN"/>
                  </w:rPr>
                </w:rPrChange>
              </w:rPr>
            </w:pPr>
            <w:ins w:id="2913" w:author="hzhao" w:date="2010-11-02T11:29:00Z">
              <w:r w:rsidRPr="009B6FFA">
                <w:rPr>
                  <w:rFonts w:eastAsia="宋体"/>
                  <w:b/>
                  <w:sz w:val="22"/>
                  <w:lang w:eastAsia="zh-CN"/>
                  <w:rPrChange w:id="2914" w:author="hzhao" w:date="2010-11-02T11:30:00Z">
                    <w:rPr>
                      <w:rFonts w:eastAsia="宋体"/>
                      <w:sz w:val="22"/>
                      <w:lang w:eastAsia="zh-CN"/>
                    </w:rPr>
                  </w:rPrChange>
                </w:rPr>
                <w:lastRenderedPageBreak/>
                <w:t>Config hivemanager in DNS server, the result as following:</w:t>
              </w:r>
            </w:ins>
          </w:p>
          <w:p w:rsidR="00D63C2C" w:rsidRPr="00D63C2C" w:rsidRDefault="00D63C2C" w:rsidP="00D63C2C">
            <w:pPr>
              <w:pStyle w:val="Body"/>
              <w:rPr>
                <w:ins w:id="2915" w:author="hzhao" w:date="2010-11-02T11:33:00Z"/>
                <w:rFonts w:eastAsia="宋体"/>
                <w:sz w:val="22"/>
                <w:lang w:eastAsia="zh-CN"/>
              </w:rPr>
            </w:pPr>
            <w:ins w:id="2916" w:author="hzhao" w:date="2010-11-02T11:33:00Z">
              <w:r w:rsidRPr="00D63C2C">
                <w:rPr>
                  <w:rFonts w:eastAsia="宋体"/>
                  <w:sz w:val="22"/>
                  <w:lang w:eastAsia="zh-CN"/>
                </w:rPr>
                <w:t xml:space="preserve">AH-0e5300#capwap client enable </w:t>
              </w:r>
            </w:ins>
          </w:p>
          <w:p w:rsidR="00D63C2C" w:rsidRPr="00D63C2C" w:rsidRDefault="00D63C2C" w:rsidP="00D63C2C">
            <w:pPr>
              <w:pStyle w:val="Body"/>
              <w:rPr>
                <w:ins w:id="2917" w:author="hzhao" w:date="2010-11-02T11:33:00Z"/>
                <w:rFonts w:eastAsia="宋体"/>
                <w:sz w:val="22"/>
                <w:lang w:eastAsia="zh-CN"/>
              </w:rPr>
            </w:pPr>
            <w:ins w:id="2918" w:author="hzhao" w:date="2010-11-02T11:33:00Z">
              <w:r w:rsidRPr="00D63C2C">
                <w:rPr>
                  <w:rFonts w:eastAsia="宋体"/>
                  <w:sz w:val="22"/>
                  <w:lang w:eastAsia="zh-CN"/>
                </w:rPr>
                <w:t>AH-0e5300#2010-11-02 03:31:21 debug   [capwap_ha, ah_capwap_func.c, 2138]: get hivemanager name from scd (first:, second:).</w:t>
              </w:r>
            </w:ins>
          </w:p>
          <w:p w:rsidR="00D63C2C" w:rsidRPr="00D63C2C" w:rsidRDefault="00D63C2C" w:rsidP="00D63C2C">
            <w:pPr>
              <w:pStyle w:val="Body"/>
              <w:rPr>
                <w:ins w:id="2919" w:author="hzhao" w:date="2010-11-02T11:33:00Z"/>
                <w:rFonts w:eastAsia="宋体"/>
                <w:sz w:val="22"/>
                <w:lang w:eastAsia="zh-CN"/>
              </w:rPr>
            </w:pPr>
            <w:ins w:id="2920" w:author="hzhao" w:date="2010-11-02T11:33:00Z">
              <w:r w:rsidRPr="00D63C2C">
                <w:rPr>
                  <w:rFonts w:eastAsia="宋体"/>
                  <w:sz w:val="22"/>
                  <w:lang w:eastAsia="zh-CN"/>
                </w:rPr>
                <w:t>2010-11-02 03:31:21 debug   [capwap_ha, ah_capwap_func.c, 1913]: user doesn't config primary and backup HM's name,use fixed server name and pre-defined server name to try</w:t>
              </w:r>
            </w:ins>
          </w:p>
          <w:p w:rsidR="00D63C2C" w:rsidRPr="00D63C2C" w:rsidRDefault="00D63C2C" w:rsidP="00D63C2C">
            <w:pPr>
              <w:pStyle w:val="Body"/>
              <w:rPr>
                <w:ins w:id="2921" w:author="hzhao" w:date="2010-11-02T11:33:00Z"/>
                <w:rFonts w:eastAsia="宋体"/>
                <w:sz w:val="22"/>
                <w:lang w:eastAsia="zh-CN"/>
              </w:rPr>
            </w:pPr>
            <w:ins w:id="2922" w:author="hzhao" w:date="2010-11-02T11:33:00Z">
              <w:r w:rsidRPr="00D63C2C">
                <w:rPr>
                  <w:rFonts w:eastAsia="宋体"/>
                  <w:sz w:val="22"/>
                  <w:lang w:eastAsia="zh-CN"/>
                </w:rPr>
                <w:t>2010-11-02 03:31:21 debug   [capwap_ha, ah_capwap_func.c, 1804]: get capwap server ip (192.168.20.200) for name (hivemanager)</w:t>
              </w:r>
            </w:ins>
          </w:p>
          <w:p w:rsidR="00D63C2C" w:rsidRPr="00D63C2C" w:rsidRDefault="00D63C2C" w:rsidP="00D63C2C">
            <w:pPr>
              <w:pStyle w:val="Body"/>
              <w:rPr>
                <w:ins w:id="2923" w:author="hzhao" w:date="2010-11-02T11:33:00Z"/>
                <w:rFonts w:eastAsia="宋体"/>
                <w:sz w:val="22"/>
                <w:lang w:eastAsia="zh-CN"/>
              </w:rPr>
            </w:pPr>
            <w:ins w:id="2924" w:author="hzhao" w:date="2010-11-02T11:33:00Z">
              <w:r w:rsidRPr="00D63C2C">
                <w:rPr>
                  <w:rFonts w:eastAsia="宋体"/>
                  <w:sz w:val="22"/>
                  <w:lang w:eastAsia="zh-CN"/>
                </w:rPr>
                <w:t>2010-11-02 03:31:37 debug   [capwap_ha, ah_capwap_func.c, 1798]: can not get ip from HM's name:(staging.aerohive.com)</w:t>
              </w:r>
            </w:ins>
          </w:p>
          <w:p w:rsidR="00D63C2C" w:rsidRPr="00D63C2C" w:rsidRDefault="00D63C2C" w:rsidP="00D63C2C">
            <w:pPr>
              <w:pStyle w:val="Body"/>
              <w:rPr>
                <w:ins w:id="2925" w:author="hzhao" w:date="2010-11-02T11:33:00Z"/>
                <w:rFonts w:eastAsia="宋体"/>
                <w:sz w:val="22"/>
                <w:lang w:eastAsia="zh-CN"/>
              </w:rPr>
            </w:pPr>
            <w:ins w:id="2926" w:author="hzhao" w:date="2010-11-02T11:33:00Z">
              <w:r w:rsidRPr="00D63C2C">
                <w:rPr>
                  <w:rFonts w:eastAsia="宋体"/>
                  <w:sz w:val="22"/>
                  <w:lang w:eastAsia="zh-CN"/>
                </w:rPr>
                <w:t>2010-11-02 03:31:37 debug   [capwap_ha, ah_capwap_func.c, 1940]: use fixed server(UDP), ip=192.168.20.200, port=1500</w:t>
              </w:r>
            </w:ins>
          </w:p>
          <w:p w:rsidR="00D63C2C" w:rsidRPr="00D63C2C" w:rsidRDefault="00D63C2C" w:rsidP="00D63C2C">
            <w:pPr>
              <w:pStyle w:val="Body"/>
              <w:rPr>
                <w:ins w:id="2927" w:author="hzhao" w:date="2010-11-02T11:33:00Z"/>
                <w:rFonts w:eastAsia="宋体"/>
                <w:sz w:val="22"/>
                <w:lang w:eastAsia="zh-CN"/>
              </w:rPr>
            </w:pPr>
            <w:ins w:id="2928" w:author="hzhao" w:date="2010-11-02T11:33:00Z">
              <w:r w:rsidRPr="00D63C2C">
                <w:rPr>
                  <w:rFonts w:eastAsia="宋体"/>
                  <w:sz w:val="22"/>
                  <w:lang w:eastAsia="zh-CN"/>
                </w:rPr>
                <w:t>2010-11-02 03:33:05 debug   [capwap_ha, ah_capwap_func.c, 2138]: get hivemanager name from scd (first:, second:).</w:t>
              </w:r>
            </w:ins>
          </w:p>
          <w:p w:rsidR="00D63C2C" w:rsidRPr="00D63C2C" w:rsidRDefault="00D63C2C" w:rsidP="00D63C2C">
            <w:pPr>
              <w:pStyle w:val="Body"/>
              <w:rPr>
                <w:ins w:id="2929" w:author="hzhao" w:date="2010-11-02T11:33:00Z"/>
                <w:rFonts w:eastAsia="宋体"/>
                <w:sz w:val="22"/>
                <w:lang w:eastAsia="zh-CN"/>
              </w:rPr>
            </w:pPr>
            <w:ins w:id="2930" w:author="hzhao" w:date="2010-11-02T11:33:00Z">
              <w:r w:rsidRPr="00D63C2C">
                <w:rPr>
                  <w:rFonts w:eastAsia="宋体"/>
                  <w:sz w:val="22"/>
                  <w:lang w:eastAsia="zh-CN"/>
                </w:rPr>
                <w:t>2010-11-02 03:33:05 debug   [capwap_ha, ah_capwap_func.c, 1913]: user doesn't config primary and backup HM's name,use fixed server name and pre-defined server name to try</w:t>
              </w:r>
            </w:ins>
          </w:p>
          <w:p w:rsidR="00D63C2C" w:rsidRPr="00D63C2C" w:rsidRDefault="00D63C2C" w:rsidP="00D63C2C">
            <w:pPr>
              <w:pStyle w:val="Body"/>
              <w:rPr>
                <w:ins w:id="2931" w:author="hzhao" w:date="2010-11-02T11:33:00Z"/>
                <w:rFonts w:eastAsia="宋体"/>
                <w:sz w:val="22"/>
                <w:lang w:eastAsia="zh-CN"/>
              </w:rPr>
            </w:pPr>
            <w:ins w:id="2932" w:author="hzhao" w:date="2010-11-02T11:33:00Z">
              <w:r w:rsidRPr="00D63C2C">
                <w:rPr>
                  <w:rFonts w:eastAsia="宋体"/>
                  <w:sz w:val="22"/>
                  <w:lang w:eastAsia="zh-CN"/>
                </w:rPr>
                <w:t>2010-11-02 03:33:05 debug   [capwap_ha, ah_capwap_func.c, 1804]: get capwap server ip (192.168.20.200) for name (hivemanager)</w:t>
              </w:r>
            </w:ins>
          </w:p>
          <w:p w:rsidR="00D63C2C" w:rsidRPr="00D63C2C" w:rsidRDefault="00D63C2C" w:rsidP="00D63C2C">
            <w:pPr>
              <w:pStyle w:val="Body"/>
              <w:rPr>
                <w:ins w:id="2933" w:author="hzhao" w:date="2010-11-02T11:33:00Z"/>
                <w:rFonts w:eastAsia="宋体"/>
                <w:sz w:val="22"/>
                <w:lang w:eastAsia="zh-CN"/>
              </w:rPr>
            </w:pPr>
            <w:ins w:id="2934" w:author="hzhao" w:date="2010-11-02T11:33:00Z">
              <w:r w:rsidRPr="00D63C2C">
                <w:rPr>
                  <w:rFonts w:eastAsia="宋体"/>
                  <w:sz w:val="22"/>
                  <w:lang w:eastAsia="zh-CN"/>
                </w:rPr>
                <w:t>2010-11-02 03:33:20 debug   [capwap_ha, ah_capwap_func.c, 1798]: can not get ip from HM's name:(staging.aerohive.com)</w:t>
              </w:r>
            </w:ins>
          </w:p>
          <w:p w:rsidR="00D63C2C" w:rsidRPr="00D63C2C" w:rsidRDefault="00D63C2C" w:rsidP="00D63C2C">
            <w:pPr>
              <w:pStyle w:val="Body"/>
              <w:rPr>
                <w:ins w:id="2935" w:author="hzhao" w:date="2010-11-02T11:33:00Z"/>
                <w:rFonts w:eastAsia="宋体"/>
                <w:sz w:val="22"/>
                <w:lang w:eastAsia="zh-CN"/>
              </w:rPr>
            </w:pPr>
            <w:ins w:id="2936" w:author="hzhao" w:date="2010-11-02T11:33:00Z">
              <w:r w:rsidRPr="00D63C2C">
                <w:rPr>
                  <w:rFonts w:eastAsia="宋体"/>
                  <w:sz w:val="22"/>
                  <w:lang w:eastAsia="zh-CN"/>
                </w:rPr>
                <w:t>2010-11-02 03:33:20 debug   [capwap_ha, ah_capwap_func.c, 1960]: use broadcast, ip=0.0.0.0, port=1500</w:t>
              </w:r>
            </w:ins>
          </w:p>
          <w:p w:rsidR="00D63C2C" w:rsidRPr="00D63C2C" w:rsidRDefault="00D63C2C" w:rsidP="00D63C2C">
            <w:pPr>
              <w:pStyle w:val="Body"/>
              <w:rPr>
                <w:ins w:id="2937" w:author="hzhao" w:date="2010-11-02T11:33:00Z"/>
                <w:rFonts w:eastAsia="宋体"/>
                <w:sz w:val="22"/>
                <w:lang w:eastAsia="zh-CN"/>
              </w:rPr>
            </w:pPr>
          </w:p>
          <w:p w:rsidR="00D63C2C" w:rsidRPr="00D63C2C" w:rsidRDefault="00D63C2C" w:rsidP="00D63C2C">
            <w:pPr>
              <w:pStyle w:val="Body"/>
              <w:rPr>
                <w:ins w:id="2938" w:author="hzhao" w:date="2010-11-02T11:33:00Z"/>
                <w:rFonts w:eastAsia="宋体"/>
                <w:sz w:val="22"/>
                <w:lang w:eastAsia="zh-CN"/>
              </w:rPr>
            </w:pPr>
            <w:ins w:id="2939" w:author="hzhao" w:date="2010-11-02T11:33:00Z">
              <w:r w:rsidRPr="00D63C2C">
                <w:rPr>
                  <w:rFonts w:eastAsia="宋体"/>
                  <w:sz w:val="22"/>
                  <w:lang w:eastAsia="zh-CN"/>
                </w:rPr>
                <w:t xml:space="preserve">AH-0e5300#show capwap client             </w:t>
              </w:r>
            </w:ins>
          </w:p>
          <w:p w:rsidR="00D63C2C" w:rsidRPr="00D63C2C" w:rsidRDefault="00D63C2C" w:rsidP="00D63C2C">
            <w:pPr>
              <w:pStyle w:val="Body"/>
              <w:rPr>
                <w:ins w:id="2940" w:author="hzhao" w:date="2010-11-02T11:33:00Z"/>
                <w:rFonts w:eastAsia="宋体"/>
                <w:sz w:val="22"/>
                <w:lang w:eastAsia="zh-CN"/>
              </w:rPr>
            </w:pPr>
            <w:ins w:id="2941" w:author="hzhao" w:date="2010-11-02T11:33:00Z">
              <w:r w:rsidRPr="00D63C2C">
                <w:rPr>
                  <w:rFonts w:eastAsia="宋体"/>
                  <w:sz w:val="22"/>
                  <w:lang w:eastAsia="zh-CN"/>
                </w:rPr>
                <w:t xml:space="preserve">CAPWAP client:   Enabled </w:t>
              </w:r>
            </w:ins>
          </w:p>
          <w:p w:rsidR="00D63C2C" w:rsidRPr="00D63C2C" w:rsidRDefault="00D63C2C" w:rsidP="00D63C2C">
            <w:pPr>
              <w:pStyle w:val="Body"/>
              <w:rPr>
                <w:ins w:id="2942" w:author="hzhao" w:date="2010-11-02T11:33:00Z"/>
                <w:rFonts w:eastAsia="宋体"/>
                <w:sz w:val="22"/>
                <w:lang w:eastAsia="zh-CN"/>
              </w:rPr>
            </w:pPr>
            <w:ins w:id="2943" w:author="hzhao" w:date="2010-11-02T11:33:00Z">
              <w:r w:rsidRPr="00D63C2C">
                <w:rPr>
                  <w:rFonts w:eastAsia="宋体"/>
                  <w:sz w:val="22"/>
                  <w:lang w:eastAsia="zh-CN"/>
                </w:rPr>
                <w:t>CAPWAP transport mode:  UDP</w:t>
              </w:r>
            </w:ins>
          </w:p>
          <w:p w:rsidR="00D63C2C" w:rsidRPr="00D63C2C" w:rsidRDefault="00D63C2C" w:rsidP="00D63C2C">
            <w:pPr>
              <w:pStyle w:val="Body"/>
              <w:rPr>
                <w:ins w:id="2944" w:author="hzhao" w:date="2010-11-02T11:33:00Z"/>
                <w:rFonts w:eastAsia="宋体"/>
                <w:sz w:val="22"/>
                <w:lang w:eastAsia="zh-CN"/>
              </w:rPr>
            </w:pPr>
            <w:ins w:id="2945" w:author="hzhao" w:date="2010-11-02T11:33:00Z">
              <w:r w:rsidRPr="00D63C2C">
                <w:rPr>
                  <w:rFonts w:eastAsia="宋体"/>
                  <w:sz w:val="22"/>
                  <w:lang w:eastAsia="zh-CN"/>
                </w:rPr>
                <w:t xml:space="preserve">DISCOVERY state: Sending Discovery packets to find the CAPWAP server </w:t>
              </w:r>
            </w:ins>
          </w:p>
          <w:p w:rsidR="00D63C2C" w:rsidRPr="00D63C2C" w:rsidRDefault="00D63C2C" w:rsidP="00D63C2C">
            <w:pPr>
              <w:pStyle w:val="Body"/>
              <w:rPr>
                <w:ins w:id="2946" w:author="hzhao" w:date="2010-11-02T11:33:00Z"/>
                <w:rFonts w:eastAsia="宋体"/>
                <w:sz w:val="22"/>
                <w:lang w:eastAsia="zh-CN"/>
              </w:rPr>
            </w:pPr>
            <w:ins w:id="2947" w:author="hzhao" w:date="2010-11-02T11:33:00Z">
              <w:r w:rsidRPr="00D63C2C">
                <w:rPr>
                  <w:rFonts w:eastAsia="宋体"/>
                  <w:sz w:val="22"/>
                  <w:lang w:eastAsia="zh-CN"/>
                </w:rPr>
                <w:t>CAPWAP client IP:        192.168.20.10</w:t>
              </w:r>
            </w:ins>
          </w:p>
          <w:p w:rsidR="00D63C2C" w:rsidRPr="00D63C2C" w:rsidRDefault="00D63C2C" w:rsidP="00D63C2C">
            <w:pPr>
              <w:pStyle w:val="Body"/>
              <w:rPr>
                <w:ins w:id="2948" w:author="hzhao" w:date="2010-11-02T11:33:00Z"/>
                <w:rFonts w:eastAsia="宋体"/>
                <w:sz w:val="22"/>
                <w:lang w:eastAsia="zh-CN"/>
              </w:rPr>
            </w:pPr>
            <w:ins w:id="2949" w:author="hzhao" w:date="2010-11-02T11:33:00Z">
              <w:r w:rsidRPr="00D63C2C">
                <w:rPr>
                  <w:rFonts w:eastAsia="宋体"/>
                  <w:sz w:val="22"/>
                  <w:lang w:eastAsia="zh-CN"/>
                </w:rPr>
                <w:t>CAPWAP server IP:        0.0.0.0</w:t>
              </w:r>
            </w:ins>
          </w:p>
          <w:p w:rsidR="00D63C2C" w:rsidRPr="00D63C2C" w:rsidRDefault="00D63C2C" w:rsidP="00D63C2C">
            <w:pPr>
              <w:pStyle w:val="Body"/>
              <w:rPr>
                <w:ins w:id="2950" w:author="hzhao" w:date="2010-11-02T11:33:00Z"/>
                <w:rFonts w:eastAsia="宋体"/>
                <w:sz w:val="22"/>
                <w:lang w:eastAsia="zh-CN"/>
              </w:rPr>
            </w:pPr>
            <w:ins w:id="2951" w:author="hzhao" w:date="2010-11-02T11:33:00Z">
              <w:r w:rsidRPr="00D63C2C">
                <w:rPr>
                  <w:rFonts w:eastAsia="宋体"/>
                  <w:sz w:val="22"/>
                  <w:lang w:eastAsia="zh-CN"/>
                </w:rPr>
                <w:t>HiveManager Primary Name:</w:t>
              </w:r>
            </w:ins>
          </w:p>
          <w:p w:rsidR="00D63C2C" w:rsidRPr="00D63C2C" w:rsidRDefault="00D63C2C" w:rsidP="00D63C2C">
            <w:pPr>
              <w:pStyle w:val="Body"/>
              <w:rPr>
                <w:ins w:id="2952" w:author="hzhao" w:date="2010-11-02T11:33:00Z"/>
                <w:rFonts w:eastAsia="宋体"/>
                <w:sz w:val="22"/>
                <w:lang w:eastAsia="zh-CN"/>
              </w:rPr>
            </w:pPr>
            <w:ins w:id="2953" w:author="hzhao" w:date="2010-11-02T11:33:00Z">
              <w:r w:rsidRPr="00D63C2C">
                <w:rPr>
                  <w:rFonts w:eastAsia="宋体"/>
                  <w:sz w:val="22"/>
                  <w:lang w:eastAsia="zh-CN"/>
                </w:rPr>
                <w:t xml:space="preserve">HiveManager Backup Name: </w:t>
              </w:r>
            </w:ins>
          </w:p>
          <w:p w:rsidR="00D63C2C" w:rsidRPr="00D63C2C" w:rsidRDefault="00D63C2C" w:rsidP="00D63C2C">
            <w:pPr>
              <w:pStyle w:val="Body"/>
              <w:rPr>
                <w:ins w:id="2954" w:author="hzhao" w:date="2010-11-02T11:33:00Z"/>
                <w:rFonts w:eastAsia="宋体"/>
                <w:sz w:val="22"/>
                <w:lang w:eastAsia="zh-CN"/>
              </w:rPr>
            </w:pPr>
            <w:ins w:id="2955" w:author="hzhao" w:date="2010-11-02T11:33:00Z">
              <w:r w:rsidRPr="00D63C2C">
                <w:rPr>
                  <w:rFonts w:eastAsia="宋体"/>
                  <w:sz w:val="22"/>
                  <w:lang w:eastAsia="zh-CN"/>
                </w:rPr>
                <w:t>CAPWAP Default Server Name: staging.aerohive.com</w:t>
              </w:r>
            </w:ins>
          </w:p>
          <w:p w:rsidR="00D63C2C" w:rsidRPr="00D63C2C" w:rsidRDefault="00D63C2C" w:rsidP="00D63C2C">
            <w:pPr>
              <w:pStyle w:val="Body"/>
              <w:rPr>
                <w:ins w:id="2956" w:author="hzhao" w:date="2010-11-02T11:33:00Z"/>
                <w:rFonts w:eastAsia="宋体"/>
                <w:sz w:val="22"/>
                <w:lang w:eastAsia="zh-CN"/>
              </w:rPr>
            </w:pPr>
            <w:ins w:id="2957" w:author="hzhao" w:date="2010-11-02T11:33:00Z">
              <w:r w:rsidRPr="00D63C2C">
                <w:rPr>
                  <w:rFonts w:eastAsia="宋体"/>
                  <w:sz w:val="22"/>
                  <w:lang w:eastAsia="zh-CN"/>
                </w:rPr>
                <w:t xml:space="preserve">Virtual HiveManager Name: </w:t>
              </w:r>
            </w:ins>
          </w:p>
          <w:p w:rsidR="00D63C2C" w:rsidRPr="00D63C2C" w:rsidRDefault="00D63C2C" w:rsidP="00D63C2C">
            <w:pPr>
              <w:pStyle w:val="Body"/>
              <w:rPr>
                <w:ins w:id="2958" w:author="hzhao" w:date="2010-11-02T11:33:00Z"/>
                <w:rFonts w:eastAsia="宋体"/>
                <w:sz w:val="22"/>
                <w:lang w:eastAsia="zh-CN"/>
              </w:rPr>
            </w:pPr>
            <w:ins w:id="2959" w:author="hzhao" w:date="2010-11-02T11:33:00Z">
              <w:r w:rsidRPr="00D63C2C">
                <w:rPr>
                  <w:rFonts w:eastAsia="宋体"/>
                  <w:sz w:val="22"/>
                  <w:lang w:eastAsia="zh-CN"/>
                </w:rPr>
                <w:t>CAPWAP Choose HiveManager:Broadcasting</w:t>
              </w:r>
            </w:ins>
          </w:p>
          <w:p w:rsidR="00D63C2C" w:rsidRPr="00D63C2C" w:rsidRDefault="00D63C2C" w:rsidP="00D63C2C">
            <w:pPr>
              <w:pStyle w:val="Body"/>
              <w:rPr>
                <w:ins w:id="2960" w:author="hzhao" w:date="2010-11-02T11:33:00Z"/>
                <w:rFonts w:eastAsia="宋体"/>
                <w:sz w:val="22"/>
                <w:lang w:eastAsia="zh-CN"/>
              </w:rPr>
            </w:pPr>
            <w:ins w:id="2961" w:author="hzhao" w:date="2010-11-02T11:33:00Z">
              <w:r w:rsidRPr="00D63C2C">
                <w:rPr>
                  <w:rFonts w:eastAsia="宋体"/>
                  <w:sz w:val="22"/>
                  <w:lang w:eastAsia="zh-CN"/>
                </w:rPr>
                <w:t>Server source Port:      0</w:t>
              </w:r>
            </w:ins>
          </w:p>
          <w:p w:rsidR="00D63C2C" w:rsidRPr="00D63C2C" w:rsidRDefault="00D63C2C" w:rsidP="00D63C2C">
            <w:pPr>
              <w:pStyle w:val="Body"/>
              <w:rPr>
                <w:ins w:id="2962" w:author="hzhao" w:date="2010-11-02T11:33:00Z"/>
                <w:rFonts w:eastAsia="宋体"/>
                <w:sz w:val="22"/>
                <w:lang w:eastAsia="zh-CN"/>
              </w:rPr>
            </w:pPr>
            <w:ins w:id="2963" w:author="hzhao" w:date="2010-11-02T11:33:00Z">
              <w:r w:rsidRPr="00D63C2C">
                <w:rPr>
                  <w:rFonts w:eastAsia="宋体"/>
                  <w:sz w:val="22"/>
                  <w:lang w:eastAsia="zh-CN"/>
                </w:rPr>
                <w:t>CAPWAP action:           Waiting for a CAPWAP packet</w:t>
              </w:r>
            </w:ins>
          </w:p>
          <w:p w:rsidR="00D63C2C" w:rsidRPr="00D63C2C" w:rsidRDefault="00D63C2C" w:rsidP="00D63C2C">
            <w:pPr>
              <w:pStyle w:val="Body"/>
              <w:rPr>
                <w:ins w:id="2964" w:author="hzhao" w:date="2010-11-02T11:33:00Z"/>
                <w:rFonts w:eastAsia="宋体"/>
                <w:sz w:val="22"/>
                <w:lang w:eastAsia="zh-CN"/>
              </w:rPr>
            </w:pPr>
            <w:ins w:id="2965" w:author="hzhao" w:date="2010-11-02T11:33:00Z">
              <w:r w:rsidRPr="00D63C2C">
                <w:rPr>
                  <w:rFonts w:eastAsia="宋体"/>
                  <w:sz w:val="22"/>
                  <w:lang w:eastAsia="zh-CN"/>
                </w:rPr>
                <w:t>Server destination Port: 1500</w:t>
              </w:r>
            </w:ins>
          </w:p>
          <w:p w:rsidR="00D63C2C" w:rsidRPr="00D63C2C" w:rsidRDefault="00D63C2C" w:rsidP="00D63C2C">
            <w:pPr>
              <w:pStyle w:val="Body"/>
              <w:rPr>
                <w:ins w:id="2966" w:author="hzhao" w:date="2010-11-02T11:33:00Z"/>
                <w:rFonts w:eastAsia="宋体"/>
                <w:sz w:val="22"/>
                <w:lang w:eastAsia="zh-CN"/>
              </w:rPr>
            </w:pPr>
            <w:ins w:id="2967" w:author="hzhao" w:date="2010-11-02T11:33:00Z">
              <w:r w:rsidRPr="00D63C2C">
                <w:rPr>
                  <w:rFonts w:eastAsia="宋体"/>
                  <w:sz w:val="22"/>
                  <w:lang w:eastAsia="zh-CN"/>
                </w:rPr>
                <w:t>CAPWAP send event:       Enabled</w:t>
              </w:r>
            </w:ins>
          </w:p>
          <w:p w:rsidR="00D63C2C" w:rsidRPr="00D63C2C" w:rsidRDefault="00D63C2C" w:rsidP="00D63C2C">
            <w:pPr>
              <w:pStyle w:val="Body"/>
              <w:rPr>
                <w:ins w:id="2968" w:author="hzhao" w:date="2010-11-02T11:33:00Z"/>
                <w:rFonts w:eastAsia="宋体"/>
                <w:sz w:val="22"/>
                <w:lang w:eastAsia="zh-CN"/>
              </w:rPr>
            </w:pPr>
            <w:ins w:id="2969" w:author="hzhao" w:date="2010-11-02T11:33:00Z">
              <w:r w:rsidRPr="00D63C2C">
                <w:rPr>
                  <w:rFonts w:eastAsia="宋体"/>
                  <w:sz w:val="22"/>
                  <w:lang w:eastAsia="zh-CN"/>
                </w:rPr>
                <w:t>CAPWAP DTLS state:       Enabled</w:t>
              </w:r>
            </w:ins>
          </w:p>
          <w:p w:rsidR="00D63C2C" w:rsidRDefault="00D63C2C" w:rsidP="00D63C2C">
            <w:pPr>
              <w:pStyle w:val="Body"/>
              <w:rPr>
                <w:ins w:id="2970" w:author="hzhao" w:date="2010-11-02T11:33:00Z"/>
                <w:rFonts w:eastAsia="宋体"/>
                <w:sz w:val="22"/>
                <w:lang w:eastAsia="zh-CN"/>
              </w:rPr>
            </w:pPr>
            <w:ins w:id="2971" w:author="hzhao" w:date="2010-11-02T11:33:00Z">
              <w:r w:rsidRPr="00D63C2C">
                <w:rPr>
                  <w:rFonts w:eastAsia="宋体"/>
                  <w:sz w:val="22"/>
                  <w:lang w:eastAsia="zh-CN"/>
                </w:rPr>
                <w:t>CAPWAP DTLS negotiation: Enabled</w:t>
              </w:r>
            </w:ins>
          </w:p>
          <w:p w:rsidR="00D63C2C" w:rsidRDefault="00D63C2C" w:rsidP="00D63C2C">
            <w:pPr>
              <w:pStyle w:val="Body"/>
              <w:rPr>
                <w:ins w:id="2972" w:author="hzhao" w:date="2010-11-02T11:33:00Z"/>
                <w:rFonts w:eastAsia="宋体"/>
                <w:sz w:val="22"/>
                <w:lang w:eastAsia="zh-CN"/>
              </w:rPr>
            </w:pPr>
          </w:p>
          <w:p w:rsidR="00D63C2C" w:rsidRDefault="00D63C2C" w:rsidP="00D63C2C">
            <w:pPr>
              <w:pStyle w:val="Body"/>
              <w:rPr>
                <w:ins w:id="2973" w:author="hzhao" w:date="2010-11-02T11:33:00Z"/>
                <w:rFonts w:eastAsia="宋体"/>
                <w:sz w:val="22"/>
                <w:lang w:eastAsia="zh-CN"/>
              </w:rPr>
            </w:pPr>
          </w:p>
          <w:p w:rsidR="00D63C2C" w:rsidRPr="00D63C2C" w:rsidRDefault="009B6FFA" w:rsidP="00D63C2C">
            <w:pPr>
              <w:pStyle w:val="Body"/>
              <w:shd w:val="clear" w:color="auto" w:fill="000080"/>
              <w:rPr>
                <w:ins w:id="2974" w:author="hzhao" w:date="2010-11-02T11:33:00Z"/>
                <w:rFonts w:eastAsia="宋体"/>
                <w:b/>
                <w:sz w:val="22"/>
                <w:lang w:eastAsia="zh-CN"/>
                <w:rPrChange w:id="2975" w:author="hzhao" w:date="2010-11-02T11:33:00Z">
                  <w:rPr>
                    <w:ins w:id="2976" w:author="hzhao" w:date="2010-11-02T11:33:00Z"/>
                    <w:rFonts w:eastAsia="宋体" w:cs="Tahoma"/>
                    <w:b/>
                    <w:color w:val="000000"/>
                    <w:sz w:val="22"/>
                    <w:lang w:eastAsia="zh-CN"/>
                  </w:rPr>
                </w:rPrChange>
              </w:rPr>
            </w:pPr>
            <w:ins w:id="2977" w:author="hzhao" w:date="2010-11-02T11:33:00Z">
              <w:r w:rsidRPr="009B6FFA">
                <w:rPr>
                  <w:rFonts w:eastAsia="宋体"/>
                  <w:b/>
                  <w:sz w:val="22"/>
                  <w:lang w:eastAsia="zh-CN"/>
                  <w:rPrChange w:id="2978" w:author="hzhao" w:date="2010-11-02T11:33:00Z">
                    <w:rPr>
                      <w:rFonts w:eastAsia="宋体"/>
                      <w:sz w:val="22"/>
                      <w:lang w:eastAsia="zh-CN"/>
                    </w:rPr>
                  </w:rPrChange>
                </w:rPr>
                <w:t>Don’t config hivemanager in DNS server, the result as following:</w:t>
              </w:r>
            </w:ins>
          </w:p>
          <w:p w:rsidR="00C07F6E" w:rsidRPr="00C07F6E" w:rsidRDefault="00C07F6E" w:rsidP="00C07F6E">
            <w:pPr>
              <w:pStyle w:val="Body"/>
              <w:rPr>
                <w:ins w:id="2979" w:author="hzhao" w:date="2010-11-02T11:35:00Z"/>
                <w:rFonts w:eastAsia="宋体"/>
                <w:sz w:val="22"/>
                <w:lang w:eastAsia="zh-CN"/>
              </w:rPr>
            </w:pPr>
            <w:ins w:id="2980" w:author="hzhao" w:date="2010-11-02T11:35:00Z">
              <w:r w:rsidRPr="00C07F6E">
                <w:rPr>
                  <w:rFonts w:eastAsia="宋体"/>
                  <w:sz w:val="22"/>
                  <w:lang w:eastAsia="zh-CN"/>
                </w:rPr>
                <w:lastRenderedPageBreak/>
                <w:t>AH-0e5300#2010-11-02 03:34:53 debug   [capwap_ha, ah_capwap_func.c, 2138]: get hivemanager name from scd (first:, second:).</w:t>
              </w:r>
            </w:ins>
          </w:p>
          <w:p w:rsidR="00C07F6E" w:rsidRPr="00C07F6E" w:rsidRDefault="00C07F6E" w:rsidP="00C07F6E">
            <w:pPr>
              <w:pStyle w:val="Body"/>
              <w:rPr>
                <w:ins w:id="2981" w:author="hzhao" w:date="2010-11-02T11:35:00Z"/>
                <w:rFonts w:eastAsia="宋体"/>
                <w:sz w:val="22"/>
                <w:lang w:eastAsia="zh-CN"/>
              </w:rPr>
            </w:pPr>
            <w:ins w:id="2982" w:author="hzhao" w:date="2010-11-02T11:35:00Z">
              <w:r w:rsidRPr="00C07F6E">
                <w:rPr>
                  <w:rFonts w:eastAsia="宋体"/>
                  <w:sz w:val="22"/>
                  <w:lang w:eastAsia="zh-CN"/>
                </w:rPr>
                <w:t>2010-11-02 03:34:53 debug   [capwap_ha, ah_capwap_func.c, 1913]: user doesn't config primary and backup HM's name,use fixed server name and pre-defined server name to try</w:t>
              </w:r>
            </w:ins>
          </w:p>
          <w:p w:rsidR="00C07F6E" w:rsidRPr="00C07F6E" w:rsidRDefault="00C07F6E" w:rsidP="00C07F6E">
            <w:pPr>
              <w:pStyle w:val="Body"/>
              <w:rPr>
                <w:ins w:id="2983" w:author="hzhao" w:date="2010-11-02T11:35:00Z"/>
                <w:rFonts w:eastAsia="宋体"/>
                <w:sz w:val="22"/>
                <w:lang w:eastAsia="zh-CN"/>
              </w:rPr>
            </w:pPr>
            <w:ins w:id="2984" w:author="hzhao" w:date="2010-11-02T11:35:00Z">
              <w:r w:rsidRPr="00C07F6E">
                <w:rPr>
                  <w:rFonts w:eastAsia="宋体"/>
                  <w:sz w:val="22"/>
                  <w:lang w:eastAsia="zh-CN"/>
                </w:rPr>
                <w:t>2010-11-02 03:34:53 debug   [capwap_ha, ah_capwap_func.c, 1798]: can not get ip from HM's name:(hivemanager)</w:t>
              </w:r>
            </w:ins>
          </w:p>
          <w:p w:rsidR="00C07F6E" w:rsidRPr="00C07F6E" w:rsidRDefault="00C07F6E" w:rsidP="00C07F6E">
            <w:pPr>
              <w:pStyle w:val="Body"/>
              <w:rPr>
                <w:ins w:id="2985" w:author="hzhao" w:date="2010-11-02T11:35:00Z"/>
                <w:rFonts w:eastAsia="宋体"/>
                <w:sz w:val="22"/>
                <w:lang w:eastAsia="zh-CN"/>
              </w:rPr>
            </w:pPr>
            <w:ins w:id="2986" w:author="hzhao" w:date="2010-11-02T11:35:00Z">
              <w:r w:rsidRPr="00C07F6E">
                <w:rPr>
                  <w:rFonts w:eastAsia="宋体"/>
                  <w:sz w:val="22"/>
                  <w:lang w:eastAsia="zh-CN"/>
                </w:rPr>
                <w:t>2010-11-02 03:35:09 debug   [capwap_ha, ah_capwap_func.c, 1798]: can not get ip from HM's name:(staging.aerohive.com)</w:t>
              </w:r>
            </w:ins>
          </w:p>
          <w:p w:rsidR="00C07F6E" w:rsidRPr="00C07F6E" w:rsidRDefault="00C07F6E" w:rsidP="00C07F6E">
            <w:pPr>
              <w:pStyle w:val="Body"/>
              <w:rPr>
                <w:ins w:id="2987" w:author="hzhao" w:date="2010-11-02T11:35:00Z"/>
                <w:rFonts w:eastAsia="宋体"/>
                <w:sz w:val="22"/>
                <w:lang w:eastAsia="zh-CN"/>
              </w:rPr>
            </w:pPr>
            <w:ins w:id="2988" w:author="hzhao" w:date="2010-11-02T11:35:00Z">
              <w:r w:rsidRPr="00C07F6E">
                <w:rPr>
                  <w:rFonts w:eastAsia="宋体"/>
                  <w:sz w:val="22"/>
                  <w:lang w:eastAsia="zh-CN"/>
                </w:rPr>
                <w:t>2010-11-02 03:35:09 debug   [capwap_ha, ah_capwap_func.c, 1920]: can not resolve fixed/predefine name, use broadcast, ip=0.0.0.0, port=1500</w:t>
              </w:r>
            </w:ins>
          </w:p>
          <w:p w:rsidR="00C07F6E" w:rsidRPr="00C07F6E" w:rsidRDefault="00C07F6E" w:rsidP="00C07F6E">
            <w:pPr>
              <w:pStyle w:val="Body"/>
              <w:rPr>
                <w:ins w:id="2989" w:author="hzhao" w:date="2010-11-02T11:35:00Z"/>
                <w:rFonts w:eastAsia="宋体"/>
                <w:sz w:val="22"/>
                <w:lang w:eastAsia="zh-CN"/>
              </w:rPr>
            </w:pPr>
          </w:p>
          <w:p w:rsidR="00C07F6E" w:rsidRPr="00C07F6E" w:rsidRDefault="00C07F6E" w:rsidP="00C07F6E">
            <w:pPr>
              <w:pStyle w:val="Body"/>
              <w:rPr>
                <w:ins w:id="2990" w:author="hzhao" w:date="2010-11-02T11:35:00Z"/>
                <w:rFonts w:eastAsia="宋体"/>
                <w:sz w:val="22"/>
                <w:lang w:eastAsia="zh-CN"/>
              </w:rPr>
            </w:pPr>
            <w:ins w:id="2991" w:author="hzhao" w:date="2010-11-02T11:35:00Z">
              <w:r w:rsidRPr="00C07F6E">
                <w:rPr>
                  <w:rFonts w:eastAsia="宋体"/>
                  <w:sz w:val="22"/>
                  <w:lang w:eastAsia="zh-CN"/>
                </w:rPr>
                <w:t xml:space="preserve">AH-0e5300#show capwap client         </w:t>
              </w:r>
            </w:ins>
          </w:p>
          <w:p w:rsidR="00C07F6E" w:rsidRPr="00C07F6E" w:rsidRDefault="00C07F6E" w:rsidP="00C07F6E">
            <w:pPr>
              <w:pStyle w:val="Body"/>
              <w:rPr>
                <w:ins w:id="2992" w:author="hzhao" w:date="2010-11-02T11:35:00Z"/>
                <w:rFonts w:eastAsia="宋体"/>
                <w:sz w:val="22"/>
                <w:lang w:eastAsia="zh-CN"/>
              </w:rPr>
            </w:pPr>
            <w:ins w:id="2993" w:author="hzhao" w:date="2010-11-02T11:35:00Z">
              <w:r w:rsidRPr="00C07F6E">
                <w:rPr>
                  <w:rFonts w:eastAsia="宋体"/>
                  <w:sz w:val="22"/>
                  <w:lang w:eastAsia="zh-CN"/>
                </w:rPr>
                <w:t xml:space="preserve">CAPWAP client:   Enabled </w:t>
              </w:r>
            </w:ins>
          </w:p>
          <w:p w:rsidR="00C07F6E" w:rsidRPr="00C07F6E" w:rsidRDefault="00C07F6E" w:rsidP="00C07F6E">
            <w:pPr>
              <w:pStyle w:val="Body"/>
              <w:rPr>
                <w:ins w:id="2994" w:author="hzhao" w:date="2010-11-02T11:35:00Z"/>
                <w:rFonts w:eastAsia="宋体"/>
                <w:sz w:val="22"/>
                <w:lang w:eastAsia="zh-CN"/>
              </w:rPr>
            </w:pPr>
            <w:ins w:id="2995" w:author="hzhao" w:date="2010-11-02T11:35:00Z">
              <w:r w:rsidRPr="00C07F6E">
                <w:rPr>
                  <w:rFonts w:eastAsia="宋体"/>
                  <w:sz w:val="22"/>
                  <w:lang w:eastAsia="zh-CN"/>
                </w:rPr>
                <w:t>CAPWAP transport mode:  UDP</w:t>
              </w:r>
            </w:ins>
          </w:p>
          <w:p w:rsidR="00C07F6E" w:rsidRPr="00C07F6E" w:rsidRDefault="00C07F6E" w:rsidP="00C07F6E">
            <w:pPr>
              <w:pStyle w:val="Body"/>
              <w:rPr>
                <w:ins w:id="2996" w:author="hzhao" w:date="2010-11-02T11:35:00Z"/>
                <w:rFonts w:eastAsia="宋体"/>
                <w:sz w:val="22"/>
                <w:lang w:eastAsia="zh-CN"/>
              </w:rPr>
            </w:pPr>
            <w:ins w:id="2997" w:author="hzhao" w:date="2010-11-02T11:35:00Z">
              <w:r w:rsidRPr="00C07F6E">
                <w:rPr>
                  <w:rFonts w:eastAsia="宋体"/>
                  <w:sz w:val="22"/>
                  <w:lang w:eastAsia="zh-CN"/>
                </w:rPr>
                <w:t xml:space="preserve">DISCOVERY state: Sending Discovery packets to find the CAPWAP server </w:t>
              </w:r>
            </w:ins>
          </w:p>
          <w:p w:rsidR="00C07F6E" w:rsidRPr="00C07F6E" w:rsidRDefault="00C07F6E" w:rsidP="00C07F6E">
            <w:pPr>
              <w:pStyle w:val="Body"/>
              <w:rPr>
                <w:ins w:id="2998" w:author="hzhao" w:date="2010-11-02T11:35:00Z"/>
                <w:rFonts w:eastAsia="宋体"/>
                <w:sz w:val="22"/>
                <w:lang w:eastAsia="zh-CN"/>
              </w:rPr>
            </w:pPr>
            <w:ins w:id="2999" w:author="hzhao" w:date="2010-11-02T11:35:00Z">
              <w:r w:rsidRPr="00C07F6E">
                <w:rPr>
                  <w:rFonts w:eastAsia="宋体"/>
                  <w:sz w:val="22"/>
                  <w:lang w:eastAsia="zh-CN"/>
                </w:rPr>
                <w:t>CAPWAP client IP:        192.168.20.10</w:t>
              </w:r>
            </w:ins>
          </w:p>
          <w:p w:rsidR="00C07F6E" w:rsidRPr="00C07F6E" w:rsidRDefault="00C07F6E" w:rsidP="00C07F6E">
            <w:pPr>
              <w:pStyle w:val="Body"/>
              <w:rPr>
                <w:ins w:id="3000" w:author="hzhao" w:date="2010-11-02T11:35:00Z"/>
                <w:rFonts w:eastAsia="宋体"/>
                <w:sz w:val="22"/>
                <w:lang w:eastAsia="zh-CN"/>
              </w:rPr>
            </w:pPr>
            <w:ins w:id="3001" w:author="hzhao" w:date="2010-11-02T11:35:00Z">
              <w:r w:rsidRPr="00C07F6E">
                <w:rPr>
                  <w:rFonts w:eastAsia="宋体"/>
                  <w:sz w:val="22"/>
                  <w:lang w:eastAsia="zh-CN"/>
                </w:rPr>
                <w:t>CAPWAP server IP:        0.0.0.0</w:t>
              </w:r>
            </w:ins>
          </w:p>
          <w:p w:rsidR="00C07F6E" w:rsidRPr="00C07F6E" w:rsidRDefault="00C07F6E" w:rsidP="00C07F6E">
            <w:pPr>
              <w:pStyle w:val="Body"/>
              <w:rPr>
                <w:ins w:id="3002" w:author="hzhao" w:date="2010-11-02T11:35:00Z"/>
                <w:rFonts w:eastAsia="宋体"/>
                <w:sz w:val="22"/>
                <w:lang w:eastAsia="zh-CN"/>
              </w:rPr>
            </w:pPr>
            <w:ins w:id="3003" w:author="hzhao" w:date="2010-11-02T11:35:00Z">
              <w:r w:rsidRPr="00C07F6E">
                <w:rPr>
                  <w:rFonts w:eastAsia="宋体"/>
                  <w:sz w:val="22"/>
                  <w:lang w:eastAsia="zh-CN"/>
                </w:rPr>
                <w:t>HiveManager Primary Name:</w:t>
              </w:r>
            </w:ins>
          </w:p>
          <w:p w:rsidR="00C07F6E" w:rsidRPr="00C07F6E" w:rsidRDefault="00C07F6E" w:rsidP="00C07F6E">
            <w:pPr>
              <w:pStyle w:val="Body"/>
              <w:rPr>
                <w:ins w:id="3004" w:author="hzhao" w:date="2010-11-02T11:35:00Z"/>
                <w:rFonts w:eastAsia="宋体"/>
                <w:sz w:val="22"/>
                <w:lang w:eastAsia="zh-CN"/>
              </w:rPr>
            </w:pPr>
            <w:ins w:id="3005" w:author="hzhao" w:date="2010-11-02T11:35:00Z">
              <w:r w:rsidRPr="00C07F6E">
                <w:rPr>
                  <w:rFonts w:eastAsia="宋体"/>
                  <w:sz w:val="22"/>
                  <w:lang w:eastAsia="zh-CN"/>
                </w:rPr>
                <w:t xml:space="preserve">HiveManager Backup Name: </w:t>
              </w:r>
            </w:ins>
          </w:p>
          <w:p w:rsidR="00C07F6E" w:rsidRPr="00C07F6E" w:rsidRDefault="00C07F6E" w:rsidP="00C07F6E">
            <w:pPr>
              <w:pStyle w:val="Body"/>
              <w:rPr>
                <w:ins w:id="3006" w:author="hzhao" w:date="2010-11-02T11:35:00Z"/>
                <w:rFonts w:eastAsia="宋体"/>
                <w:sz w:val="22"/>
                <w:lang w:eastAsia="zh-CN"/>
              </w:rPr>
            </w:pPr>
            <w:ins w:id="3007" w:author="hzhao" w:date="2010-11-02T11:35:00Z">
              <w:r w:rsidRPr="00C07F6E">
                <w:rPr>
                  <w:rFonts w:eastAsia="宋体"/>
                  <w:sz w:val="22"/>
                  <w:lang w:eastAsia="zh-CN"/>
                </w:rPr>
                <w:t>CAPWAP Default Server Name: staging.aerohive.com</w:t>
              </w:r>
            </w:ins>
          </w:p>
          <w:p w:rsidR="00C07F6E" w:rsidRPr="00C07F6E" w:rsidRDefault="00C07F6E" w:rsidP="00C07F6E">
            <w:pPr>
              <w:pStyle w:val="Body"/>
              <w:rPr>
                <w:ins w:id="3008" w:author="hzhao" w:date="2010-11-02T11:35:00Z"/>
                <w:rFonts w:eastAsia="宋体"/>
                <w:sz w:val="22"/>
                <w:lang w:eastAsia="zh-CN"/>
              </w:rPr>
            </w:pPr>
            <w:ins w:id="3009" w:author="hzhao" w:date="2010-11-02T11:35:00Z">
              <w:r w:rsidRPr="00C07F6E">
                <w:rPr>
                  <w:rFonts w:eastAsia="宋体"/>
                  <w:sz w:val="22"/>
                  <w:lang w:eastAsia="zh-CN"/>
                </w:rPr>
                <w:t xml:space="preserve">Virtual HiveManager Name: </w:t>
              </w:r>
            </w:ins>
          </w:p>
          <w:p w:rsidR="00C07F6E" w:rsidRPr="00C07F6E" w:rsidRDefault="00C07F6E" w:rsidP="00C07F6E">
            <w:pPr>
              <w:pStyle w:val="Body"/>
              <w:rPr>
                <w:ins w:id="3010" w:author="hzhao" w:date="2010-11-02T11:35:00Z"/>
                <w:rFonts w:eastAsia="宋体"/>
                <w:sz w:val="22"/>
                <w:lang w:eastAsia="zh-CN"/>
              </w:rPr>
            </w:pPr>
            <w:ins w:id="3011" w:author="hzhao" w:date="2010-11-02T11:35:00Z">
              <w:r w:rsidRPr="00C07F6E">
                <w:rPr>
                  <w:rFonts w:eastAsia="宋体"/>
                  <w:sz w:val="22"/>
                  <w:lang w:eastAsia="zh-CN"/>
                </w:rPr>
                <w:t>CAPWAP Choose HiveManager:Broadcasting</w:t>
              </w:r>
            </w:ins>
          </w:p>
          <w:p w:rsidR="00C07F6E" w:rsidRPr="00C07F6E" w:rsidRDefault="00C07F6E" w:rsidP="00C07F6E">
            <w:pPr>
              <w:pStyle w:val="Body"/>
              <w:rPr>
                <w:ins w:id="3012" w:author="hzhao" w:date="2010-11-02T11:35:00Z"/>
                <w:rFonts w:eastAsia="宋体"/>
                <w:sz w:val="22"/>
                <w:lang w:eastAsia="zh-CN"/>
              </w:rPr>
            </w:pPr>
            <w:ins w:id="3013" w:author="hzhao" w:date="2010-11-02T11:35:00Z">
              <w:r w:rsidRPr="00C07F6E">
                <w:rPr>
                  <w:rFonts w:eastAsia="宋体"/>
                  <w:sz w:val="22"/>
                  <w:lang w:eastAsia="zh-CN"/>
                </w:rPr>
                <w:t>Server source Port:      0</w:t>
              </w:r>
            </w:ins>
          </w:p>
          <w:p w:rsidR="00C07F6E" w:rsidRPr="00C07F6E" w:rsidRDefault="00C07F6E" w:rsidP="00C07F6E">
            <w:pPr>
              <w:pStyle w:val="Body"/>
              <w:rPr>
                <w:ins w:id="3014" w:author="hzhao" w:date="2010-11-02T11:35:00Z"/>
                <w:rFonts w:eastAsia="宋体"/>
                <w:sz w:val="22"/>
                <w:lang w:eastAsia="zh-CN"/>
              </w:rPr>
            </w:pPr>
            <w:ins w:id="3015" w:author="hzhao" w:date="2010-11-02T11:35:00Z">
              <w:r w:rsidRPr="00C07F6E">
                <w:rPr>
                  <w:rFonts w:eastAsia="宋体"/>
                  <w:sz w:val="22"/>
                  <w:lang w:eastAsia="zh-CN"/>
                </w:rPr>
                <w:t>CAPWAP action:           Waiting for a CAPWAP packet</w:t>
              </w:r>
            </w:ins>
          </w:p>
          <w:p w:rsidR="00C07F6E" w:rsidRPr="00C07F6E" w:rsidRDefault="00C07F6E" w:rsidP="00C07F6E">
            <w:pPr>
              <w:pStyle w:val="Body"/>
              <w:rPr>
                <w:ins w:id="3016" w:author="hzhao" w:date="2010-11-02T11:35:00Z"/>
                <w:rFonts w:eastAsia="宋体"/>
                <w:sz w:val="22"/>
                <w:lang w:eastAsia="zh-CN"/>
              </w:rPr>
            </w:pPr>
            <w:ins w:id="3017" w:author="hzhao" w:date="2010-11-02T11:35:00Z">
              <w:r w:rsidRPr="00C07F6E">
                <w:rPr>
                  <w:rFonts w:eastAsia="宋体"/>
                  <w:sz w:val="22"/>
                  <w:lang w:eastAsia="zh-CN"/>
                </w:rPr>
                <w:t>Server destination Port: 1500</w:t>
              </w:r>
            </w:ins>
          </w:p>
          <w:p w:rsidR="00C07F6E" w:rsidRPr="00C07F6E" w:rsidRDefault="00C07F6E" w:rsidP="00C07F6E">
            <w:pPr>
              <w:pStyle w:val="Body"/>
              <w:rPr>
                <w:ins w:id="3018" w:author="hzhao" w:date="2010-11-02T11:35:00Z"/>
                <w:rFonts w:eastAsia="宋体"/>
                <w:sz w:val="22"/>
                <w:lang w:eastAsia="zh-CN"/>
              </w:rPr>
            </w:pPr>
            <w:ins w:id="3019" w:author="hzhao" w:date="2010-11-02T11:35:00Z">
              <w:r w:rsidRPr="00C07F6E">
                <w:rPr>
                  <w:rFonts w:eastAsia="宋体"/>
                  <w:sz w:val="22"/>
                  <w:lang w:eastAsia="zh-CN"/>
                </w:rPr>
                <w:t>CAPWAP send event:       Enabled</w:t>
              </w:r>
            </w:ins>
          </w:p>
          <w:p w:rsidR="00C07F6E" w:rsidRPr="00C07F6E" w:rsidRDefault="00C07F6E" w:rsidP="00C07F6E">
            <w:pPr>
              <w:pStyle w:val="Body"/>
              <w:rPr>
                <w:ins w:id="3020" w:author="hzhao" w:date="2010-11-02T11:35:00Z"/>
                <w:rFonts w:eastAsia="宋体"/>
                <w:sz w:val="22"/>
                <w:lang w:eastAsia="zh-CN"/>
              </w:rPr>
            </w:pPr>
            <w:ins w:id="3021" w:author="hzhao" w:date="2010-11-02T11:35:00Z">
              <w:r w:rsidRPr="00C07F6E">
                <w:rPr>
                  <w:rFonts w:eastAsia="宋体"/>
                  <w:sz w:val="22"/>
                  <w:lang w:eastAsia="zh-CN"/>
                </w:rPr>
                <w:t>CAPWAP DTLS state:       Enabled</w:t>
              </w:r>
            </w:ins>
          </w:p>
          <w:p w:rsidR="00D63C2C" w:rsidRPr="00923513" w:rsidRDefault="00C07F6E" w:rsidP="00C07F6E">
            <w:pPr>
              <w:pStyle w:val="Body"/>
              <w:rPr>
                <w:rFonts w:eastAsia="宋体"/>
                <w:sz w:val="22"/>
                <w:lang w:eastAsia="zh-CN"/>
              </w:rPr>
            </w:pPr>
            <w:ins w:id="3022" w:author="hzhao" w:date="2010-11-02T11:35:00Z">
              <w:r w:rsidRPr="00C07F6E">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D63C2C" w:rsidP="00160E94">
            <w:pPr>
              <w:pStyle w:val="Body"/>
              <w:rPr>
                <w:rFonts w:eastAsia="宋体"/>
                <w:sz w:val="22"/>
                <w:lang w:eastAsia="zh-CN"/>
              </w:rPr>
            </w:pPr>
            <w:ins w:id="3023" w:author="hzhao" w:date="2010-11-02T11:26:00Z">
              <w:r w:rsidRPr="00FC2A2D">
                <w:rPr>
                  <w:rFonts w:eastAsia="宋体" w:hint="eastAsia"/>
                  <w:sz w:val="22"/>
                  <w:lang w:eastAsia="zh-CN"/>
                </w:rPr>
                <w:t>如果配置的端口不是</w:t>
              </w:r>
              <w:r w:rsidRPr="00FC2A2D">
                <w:rPr>
                  <w:rFonts w:eastAsia="宋体"/>
                  <w:sz w:val="22"/>
                  <w:lang w:eastAsia="zh-CN"/>
                </w:rPr>
                <w:t>80</w:t>
              </w:r>
              <w:r w:rsidRPr="00FC2A2D">
                <w:rPr>
                  <w:rFonts w:eastAsia="宋体" w:hint="eastAsia"/>
                  <w:sz w:val="22"/>
                  <w:lang w:eastAsia="zh-CN"/>
                </w:rPr>
                <w:t>和</w:t>
              </w:r>
              <w:r w:rsidRPr="00FC2A2D">
                <w:rPr>
                  <w:rFonts w:eastAsia="宋体"/>
                  <w:sz w:val="22"/>
                  <w:lang w:eastAsia="zh-CN"/>
                </w:rPr>
                <w:t>12222</w:t>
              </w:r>
              <w:r w:rsidRPr="00FC2A2D">
                <w:rPr>
                  <w:rFonts w:eastAsia="宋体" w:hint="eastAsia"/>
                  <w:sz w:val="22"/>
                  <w:lang w:eastAsia="zh-CN"/>
                </w:rPr>
                <w:t>，就不试</w:t>
              </w:r>
              <w:r w:rsidRPr="00FC2A2D">
                <w:rPr>
                  <w:rFonts w:eastAsia="宋体"/>
                  <w:sz w:val="22"/>
                  <w:lang w:eastAsia="zh-CN"/>
                </w:rPr>
                <w:t>TCP</w:t>
              </w:r>
              <w:r w:rsidRPr="00FC2A2D">
                <w:rPr>
                  <w:rFonts w:eastAsia="宋体" w:hint="eastAsia"/>
                  <w:sz w:val="22"/>
                  <w:lang w:eastAsia="zh-CN"/>
                </w:rPr>
                <w:t>连接，除非用户指定了</w:t>
              </w:r>
              <w:r w:rsidRPr="00FC2A2D">
                <w:rPr>
                  <w:rFonts w:eastAsia="宋体"/>
                  <w:sz w:val="22"/>
                  <w:lang w:eastAsia="zh-CN"/>
                </w:rPr>
                <w:t>HTTP</w:t>
              </w:r>
              <w:r w:rsidRPr="00FC2A2D">
                <w:rPr>
                  <w:rFonts w:eastAsia="宋体" w:hint="eastAsia"/>
                  <w:sz w:val="22"/>
                  <w:lang w:eastAsia="zh-CN"/>
                </w:rPr>
                <w:t>传输模式</w:t>
              </w:r>
            </w:ins>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3024" w:author="hzhao" w:date="2010-11-29T14:44:00Z">
        <w:r w:rsidR="00160E94" w:rsidDel="002C2643">
          <w:rPr>
            <w:rFonts w:eastAsia="宋体" w:hint="eastAsia"/>
            <w:sz w:val="21"/>
            <w:szCs w:val="21"/>
            <w:lang w:eastAsia="zh-CN"/>
          </w:rPr>
          <w:delText>30</w:delText>
        </w:r>
      </w:del>
      <w:ins w:id="3025" w:author="hzhao" w:date="2010-11-29T14:44:00Z">
        <w:r w:rsidR="002C2643">
          <w:rPr>
            <w:rFonts w:eastAsia="宋体" w:hint="eastAsia"/>
            <w:sz w:val="21"/>
            <w:szCs w:val="21"/>
            <w:lang w:eastAsia="zh-CN"/>
          </w:rPr>
          <w:t>31</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3026" w:author="hzhao" w:date="2010-11-29T14:44:00Z">
              <w:r w:rsidR="00160E94" w:rsidDel="002C2643">
                <w:rPr>
                  <w:rFonts w:ascii="Arial" w:eastAsia="宋体" w:hAnsi="Arial" w:cs="Arial" w:hint="eastAsia"/>
                  <w:sz w:val="21"/>
                  <w:szCs w:val="21"/>
                  <w:lang w:eastAsia="zh-CN"/>
                </w:rPr>
                <w:delText>30</w:delText>
              </w:r>
            </w:del>
            <w:ins w:id="3027" w:author="hzhao" w:date="2010-11-29T14:44:00Z">
              <w:r w:rsidR="002C2643">
                <w:rPr>
                  <w:rFonts w:ascii="Arial" w:eastAsia="宋体" w:hAnsi="Arial" w:cs="Arial" w:hint="eastAsia"/>
                  <w:sz w:val="21"/>
                  <w:szCs w:val="21"/>
                  <w:lang w:eastAsia="zh-CN"/>
                </w:rPr>
                <w:t>31</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del w:id="3028" w:author="hzhao" w:date="2010-11-29T14:34:00Z">
              <w:r w:rsidDel="00DB165A">
                <w:rPr>
                  <w:rFonts w:ascii="Arial" w:eastAsia="宋体" w:hAnsi="Arial" w:cs="Arial" w:hint="eastAsia"/>
                  <w:sz w:val="21"/>
                  <w:szCs w:val="21"/>
                  <w:lang w:eastAsia="zh-CN"/>
                </w:rPr>
                <w:delText>High</w:delText>
              </w:r>
            </w:del>
            <w:ins w:id="3029" w:author="hzhao" w:date="2010-11-29T14:34:00Z">
              <w:r w:rsidR="00DB165A">
                <w:rPr>
                  <w:rFonts w:ascii="Arial" w:eastAsia="宋体" w:hAnsi="Arial" w:cs="Arial" w:hint="eastAsia"/>
                  <w:sz w:val="21"/>
                  <w:szCs w:val="21"/>
                  <w:lang w:eastAsia="zh-CN"/>
                </w:rPr>
                <w:t>Low</w:t>
              </w:r>
            </w:ins>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A041C" w:rsidRPr="00923513" w:rsidRDefault="00160E94" w:rsidP="000A041C">
            <w:pPr>
              <w:pStyle w:val="Body"/>
              <w:rPr>
                <w:ins w:id="3030" w:author="hzhao" w:date="2010-11-02T11:07:00Z"/>
                <w:rFonts w:eastAsia="宋体"/>
                <w:sz w:val="22"/>
                <w:lang w:eastAsia="zh-CN"/>
              </w:rPr>
            </w:pPr>
            <w:r w:rsidRPr="00923513">
              <w:rPr>
                <w:rFonts w:eastAsia="宋体" w:hint="eastAsia"/>
                <w:sz w:val="22"/>
                <w:lang w:eastAsia="zh-CN"/>
              </w:rPr>
              <w:t xml:space="preserve"> </w:t>
            </w:r>
            <w:del w:id="3031" w:author="hzhao" w:date="2010-11-02T11:07:00Z">
              <w:r w:rsidDel="000A041C">
                <w:rPr>
                  <w:rFonts w:eastAsia="宋体"/>
                  <w:sz w:val="22"/>
                  <w:lang w:eastAsia="zh-CN"/>
                </w:rPr>
                <w:delText>T</w:delText>
              </w:r>
              <w:r w:rsidDel="000A041C">
                <w:rPr>
                  <w:rFonts w:eastAsia="宋体" w:hint="eastAsia"/>
                  <w:sz w:val="22"/>
                  <w:lang w:eastAsia="zh-CN"/>
                </w:rPr>
                <w:delText>opology1</w:delText>
              </w:r>
            </w:del>
            <w:ins w:id="3032" w:author="hzhao" w:date="2010-11-02T11:07:00Z">
              <w:r w:rsidR="000A041C">
                <w:rPr>
                  <w:rFonts w:eastAsia="宋体" w:hint="eastAsia"/>
                  <w:sz w:val="22"/>
                  <w:lang w:eastAsia="zh-CN"/>
                </w:rPr>
                <w:t xml:space="preserve"> AP------L3 Switch------HM</w:t>
              </w:r>
            </w:ins>
          </w:p>
          <w:p w:rsidR="000A041C" w:rsidRDefault="000A041C" w:rsidP="000A041C">
            <w:pPr>
              <w:pStyle w:val="Body"/>
              <w:rPr>
                <w:ins w:id="3033" w:author="hzhao" w:date="2010-11-02T11:07:00Z"/>
                <w:rFonts w:eastAsia="宋体"/>
                <w:sz w:val="22"/>
                <w:lang w:eastAsia="zh-CN"/>
              </w:rPr>
            </w:pPr>
            <w:ins w:id="3034" w:author="hzhao" w:date="2010-11-02T11:07:00Z">
              <w:r>
                <w:rPr>
                  <w:rFonts w:eastAsia="宋体" w:hint="eastAsia"/>
                  <w:sz w:val="22"/>
                  <w:lang w:eastAsia="zh-CN"/>
                </w:rPr>
                <w:t xml:space="preserve">                               |</w:t>
              </w:r>
            </w:ins>
          </w:p>
          <w:p w:rsidR="00160E94" w:rsidRPr="00923513" w:rsidRDefault="000A041C" w:rsidP="000A041C">
            <w:pPr>
              <w:pStyle w:val="Body"/>
              <w:rPr>
                <w:rFonts w:eastAsia="宋体"/>
                <w:sz w:val="22"/>
                <w:lang w:eastAsia="zh-CN"/>
              </w:rPr>
            </w:pPr>
            <w:ins w:id="3035" w:author="hzhao" w:date="2010-11-02T11:07:00Z">
              <w:r>
                <w:rPr>
                  <w:rFonts w:eastAsia="宋体" w:hint="eastAsia"/>
                  <w:sz w:val="22"/>
                  <w:lang w:eastAsia="zh-CN"/>
                </w:rPr>
                <w:t xml:space="preserve">                     DHCP/DNS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pre-define server name in UDP if dns server haven’t defined “hivemanger” and hivemanger doesn’t exist in same vlan and stage server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A0542" w:rsidRDefault="008A0542" w:rsidP="00160E94">
            <w:pPr>
              <w:pStyle w:val="Body"/>
              <w:rPr>
                <w:ins w:id="3036" w:author="hzhao" w:date="2010-11-02T11:37:00Z"/>
                <w:rFonts w:eastAsia="宋体"/>
                <w:sz w:val="22"/>
                <w:lang w:eastAsia="zh-CN"/>
              </w:rPr>
            </w:pPr>
            <w:ins w:id="3037" w:author="hzhao" w:date="2010-11-02T11:37:00Z">
              <w:r>
                <w:rPr>
                  <w:rFonts w:eastAsia="宋体" w:hint="eastAsia"/>
                  <w:sz w:val="22"/>
                  <w:lang w:eastAsia="zh-CN"/>
                </w:rPr>
                <w:t>Don</w:t>
              </w:r>
              <w:r>
                <w:rPr>
                  <w:rFonts w:eastAsia="宋体"/>
                  <w:sz w:val="22"/>
                  <w:lang w:eastAsia="zh-CN"/>
                </w:rPr>
                <w:t>’</w:t>
              </w:r>
              <w:r>
                <w:rPr>
                  <w:rFonts w:eastAsia="宋体" w:hint="eastAsia"/>
                  <w:sz w:val="22"/>
                  <w:lang w:eastAsia="zh-CN"/>
                </w:rPr>
                <w:t>t config hivemanager in DNS server</w:t>
              </w:r>
            </w:ins>
          </w:p>
          <w:p w:rsidR="00160E94" w:rsidRPr="00923513" w:rsidRDefault="008A0542" w:rsidP="00160E94">
            <w:pPr>
              <w:pStyle w:val="Body"/>
              <w:rPr>
                <w:rFonts w:eastAsia="宋体"/>
                <w:sz w:val="22"/>
                <w:lang w:eastAsia="zh-CN"/>
              </w:rPr>
            </w:pPr>
            <w:ins w:id="3038" w:author="hzhao" w:date="2010-11-02T11:36:00Z">
              <w:r>
                <w:rPr>
                  <w:rFonts w:eastAsia="宋体" w:hint="eastAsia"/>
                  <w:sz w:val="22"/>
                  <w:lang w:eastAsia="zh-CN"/>
                </w:rPr>
                <w:lastRenderedPageBreak/>
                <w:t>Config stage server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A0542" w:rsidRDefault="008A0542" w:rsidP="008A0542">
            <w:pPr>
              <w:pStyle w:val="Body"/>
              <w:rPr>
                <w:ins w:id="3039" w:author="hzhao" w:date="2010-11-02T11:36:00Z"/>
                <w:rFonts w:eastAsia="宋体"/>
                <w:sz w:val="22"/>
                <w:lang w:eastAsia="zh-CN"/>
              </w:rPr>
            </w:pPr>
            <w:ins w:id="3040" w:author="hzhao" w:date="2010-11-02T11:36:00Z">
              <w:r>
                <w:rPr>
                  <w:rFonts w:eastAsia="宋体" w:hint="eastAsia"/>
                  <w:sz w:val="22"/>
                  <w:lang w:eastAsia="zh-CN"/>
                </w:rPr>
                <w:t>1.Set capwap client server port to 1500</w:t>
              </w:r>
            </w:ins>
          </w:p>
          <w:p w:rsidR="008A0542" w:rsidRDefault="008A0542" w:rsidP="008A0542">
            <w:pPr>
              <w:pStyle w:val="Body"/>
              <w:rPr>
                <w:ins w:id="3041" w:author="hzhao" w:date="2010-11-02T11:36:00Z"/>
                <w:rFonts w:eastAsia="宋体"/>
                <w:sz w:val="22"/>
                <w:lang w:eastAsia="zh-CN"/>
              </w:rPr>
            </w:pPr>
            <w:ins w:id="3042" w:author="hzhao" w:date="2010-11-02T11:36:00Z">
              <w:r>
                <w:rPr>
                  <w:rFonts w:eastAsia="宋体" w:hint="eastAsia"/>
                  <w:sz w:val="22"/>
                  <w:lang w:eastAsia="zh-CN"/>
                </w:rPr>
                <w:t>2. Open _debug capwap ha and debug console to check work flow for capwap choose HM(no capwap client enable, capwap client enable), check if AP connect to HM</w:t>
              </w:r>
            </w:ins>
          </w:p>
          <w:p w:rsidR="00160E94" w:rsidRPr="002248F0" w:rsidRDefault="008A0542" w:rsidP="008A0542">
            <w:pPr>
              <w:pStyle w:val="Body"/>
              <w:rPr>
                <w:rFonts w:eastAsia="宋体"/>
                <w:sz w:val="22"/>
                <w:lang w:eastAsia="zh-CN"/>
              </w:rPr>
            </w:pPr>
            <w:ins w:id="3043" w:author="hzhao" w:date="2010-11-02T11:36: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Del="008A0542" w:rsidRDefault="00160E94" w:rsidP="008A0542">
            <w:pPr>
              <w:pStyle w:val="Body"/>
              <w:rPr>
                <w:del w:id="3044" w:author="hzhao" w:date="2010-11-02T11:36:00Z"/>
                <w:rFonts w:eastAsia="宋体"/>
                <w:sz w:val="22"/>
                <w:lang w:eastAsia="zh-CN"/>
              </w:rPr>
            </w:pPr>
            <w:r>
              <w:rPr>
                <w:rFonts w:eastAsia="宋体" w:hint="eastAsia"/>
                <w:sz w:val="22"/>
                <w:lang w:eastAsia="zh-CN"/>
              </w:rPr>
              <w:t>1,</w:t>
            </w:r>
            <w:ins w:id="3045" w:author="hzhao" w:date="2010-11-02T11:36:00Z">
              <w:r w:rsidR="008A0542">
                <w:rPr>
                  <w:rFonts w:eastAsia="宋体" w:hint="eastAsia"/>
                  <w:sz w:val="22"/>
                  <w:lang w:eastAsia="zh-CN"/>
                </w:rPr>
                <w:t xml:space="preserve">AP use stage server in UDP mode and with port 1500 to try, but AP could not connect to HM </w:t>
              </w:r>
            </w:ins>
            <w:del w:id="3046" w:author="hzhao" w:date="2010-11-02T11:36:00Z">
              <w:r w:rsidDel="008A0542">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3047" w:author="hzhao" w:date="2010-11-02T11:36:00Z">
              <w:r w:rsidR="008A0542">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A0542" w:rsidRPr="00D63C2C" w:rsidRDefault="008A0542" w:rsidP="008A0542">
            <w:pPr>
              <w:pStyle w:val="Body"/>
              <w:rPr>
                <w:ins w:id="3048" w:author="hzhao" w:date="2010-11-02T11:37:00Z"/>
                <w:rFonts w:eastAsia="宋体"/>
                <w:sz w:val="22"/>
                <w:lang w:eastAsia="zh-CN"/>
              </w:rPr>
            </w:pPr>
            <w:ins w:id="3049" w:author="hzhao" w:date="2010-11-02T11:37:00Z">
              <w:r w:rsidRPr="00D63C2C">
                <w:rPr>
                  <w:rFonts w:eastAsia="宋体"/>
                  <w:sz w:val="22"/>
                  <w:lang w:eastAsia="zh-CN"/>
                </w:rPr>
                <w:t>AH-0e5300#show running-config | in capwap</w:t>
              </w:r>
            </w:ins>
          </w:p>
          <w:p w:rsidR="008A0542" w:rsidRDefault="008A0542" w:rsidP="008A0542">
            <w:pPr>
              <w:pStyle w:val="Body"/>
              <w:rPr>
                <w:ins w:id="3050" w:author="hzhao" w:date="2010-11-02T11:37:00Z"/>
                <w:rFonts w:eastAsia="宋体"/>
                <w:sz w:val="22"/>
                <w:lang w:eastAsia="zh-CN"/>
              </w:rPr>
            </w:pPr>
            <w:ins w:id="3051" w:author="hzhao" w:date="2010-11-02T11:37:00Z">
              <w:r w:rsidRPr="00D63C2C">
                <w:rPr>
                  <w:rFonts w:eastAsia="宋体"/>
                  <w:sz w:val="22"/>
                  <w:lang w:eastAsia="zh-CN"/>
                </w:rPr>
                <w:t>capwap client server port 1500</w:t>
              </w:r>
            </w:ins>
          </w:p>
          <w:p w:rsidR="00160E94" w:rsidRDefault="00160E94" w:rsidP="00160E94">
            <w:pPr>
              <w:pStyle w:val="Body"/>
              <w:rPr>
                <w:ins w:id="3052" w:author="hzhao" w:date="2010-11-02T11:37:00Z"/>
                <w:rFonts w:eastAsia="宋体"/>
                <w:sz w:val="22"/>
                <w:lang w:eastAsia="zh-CN"/>
              </w:rPr>
            </w:pPr>
          </w:p>
          <w:p w:rsidR="00DE26DC" w:rsidRPr="00DE26DC" w:rsidRDefault="00DE26DC" w:rsidP="00DE26DC">
            <w:pPr>
              <w:pStyle w:val="Body"/>
              <w:rPr>
                <w:ins w:id="3053" w:author="hzhao" w:date="2010-11-02T11:41:00Z"/>
                <w:rFonts w:eastAsia="宋体"/>
                <w:sz w:val="22"/>
                <w:lang w:eastAsia="zh-CN"/>
              </w:rPr>
            </w:pPr>
            <w:ins w:id="3054" w:author="hzhao" w:date="2010-11-02T11:41:00Z">
              <w:r w:rsidRPr="00DE26DC">
                <w:rPr>
                  <w:rFonts w:eastAsia="宋体"/>
                  <w:sz w:val="22"/>
                  <w:lang w:eastAsia="zh-CN"/>
                </w:rPr>
                <w:t>AH-0e5300#2010-11-02 03:39:57 debug   [capwap_ha, ah_capwap_func.c, 2138]: get hivemanager name from scd (first:, second:).</w:t>
              </w:r>
            </w:ins>
          </w:p>
          <w:p w:rsidR="00DE26DC" w:rsidRPr="00DE26DC" w:rsidRDefault="00DE26DC" w:rsidP="00DE26DC">
            <w:pPr>
              <w:pStyle w:val="Body"/>
              <w:rPr>
                <w:ins w:id="3055" w:author="hzhao" w:date="2010-11-02T11:41:00Z"/>
                <w:rFonts w:eastAsia="宋体"/>
                <w:sz w:val="22"/>
                <w:lang w:eastAsia="zh-CN"/>
              </w:rPr>
            </w:pPr>
            <w:ins w:id="3056" w:author="hzhao" w:date="2010-11-02T11:41:00Z">
              <w:r w:rsidRPr="00DE26DC">
                <w:rPr>
                  <w:rFonts w:eastAsia="宋体"/>
                  <w:sz w:val="22"/>
                  <w:lang w:eastAsia="zh-CN"/>
                </w:rPr>
                <w:t>2010-11-02 03:39:57 debug   [capwap_ha, ah_capwap_func.c, 1913]: user doesn't config primary and backup HM's name,use fixed server name and pre-defined server name to try</w:t>
              </w:r>
            </w:ins>
          </w:p>
          <w:p w:rsidR="00DE26DC" w:rsidRPr="00DE26DC" w:rsidRDefault="00DE26DC" w:rsidP="00DE26DC">
            <w:pPr>
              <w:pStyle w:val="Body"/>
              <w:rPr>
                <w:ins w:id="3057" w:author="hzhao" w:date="2010-11-02T11:41:00Z"/>
                <w:rFonts w:eastAsia="宋体"/>
                <w:sz w:val="22"/>
                <w:lang w:eastAsia="zh-CN"/>
              </w:rPr>
            </w:pPr>
            <w:ins w:id="3058" w:author="hzhao" w:date="2010-11-02T11:41:00Z">
              <w:r w:rsidRPr="00DE26DC">
                <w:rPr>
                  <w:rFonts w:eastAsia="宋体"/>
                  <w:sz w:val="22"/>
                  <w:lang w:eastAsia="zh-CN"/>
                </w:rPr>
                <w:t>2010-11-02 03:39:57 debug   [capwap_ha, ah_capwap_func.c, 1798]: can not get ip from HM's name:(hivemanager)</w:t>
              </w:r>
            </w:ins>
          </w:p>
          <w:p w:rsidR="00DE26DC" w:rsidRPr="00DE26DC" w:rsidRDefault="00DE26DC" w:rsidP="00DE26DC">
            <w:pPr>
              <w:pStyle w:val="Body"/>
              <w:rPr>
                <w:ins w:id="3059" w:author="hzhao" w:date="2010-11-02T11:41:00Z"/>
                <w:rFonts w:eastAsia="宋体"/>
                <w:sz w:val="22"/>
                <w:lang w:eastAsia="zh-CN"/>
              </w:rPr>
            </w:pPr>
            <w:ins w:id="3060" w:author="hzhao" w:date="2010-11-02T11:41:00Z">
              <w:r w:rsidRPr="00DE26DC">
                <w:rPr>
                  <w:rFonts w:eastAsia="宋体"/>
                  <w:sz w:val="22"/>
                  <w:lang w:eastAsia="zh-CN"/>
                </w:rPr>
                <w:t>2010-11-02 03:40:13 debug   [capwap_ha, ah_capwap_func.c, 1804]: get capwap server ip (192.168.51.252) for name (staging.aerohive.com)</w:t>
              </w:r>
            </w:ins>
          </w:p>
          <w:p w:rsidR="00DE26DC" w:rsidRPr="00DE26DC" w:rsidRDefault="00DE26DC" w:rsidP="00DE26DC">
            <w:pPr>
              <w:pStyle w:val="Body"/>
              <w:rPr>
                <w:ins w:id="3061" w:author="hzhao" w:date="2010-11-02T11:41:00Z"/>
                <w:rFonts w:eastAsia="宋体"/>
                <w:sz w:val="22"/>
                <w:lang w:eastAsia="zh-CN"/>
              </w:rPr>
            </w:pPr>
            <w:ins w:id="3062" w:author="hzhao" w:date="2010-11-02T11:41:00Z">
              <w:r w:rsidRPr="00DE26DC">
                <w:rPr>
                  <w:rFonts w:eastAsia="宋体"/>
                  <w:sz w:val="22"/>
                  <w:lang w:eastAsia="zh-CN"/>
                </w:rPr>
                <w:t>2010-11-02 03:40:13 debug   [capwap_ha, ah_capwap_func.c, 1960]: use broadcast, ip=0.0.0.0, port=1500</w:t>
              </w:r>
            </w:ins>
          </w:p>
          <w:p w:rsidR="00DE26DC" w:rsidRPr="00DE26DC" w:rsidRDefault="00DE26DC" w:rsidP="00DE26DC">
            <w:pPr>
              <w:pStyle w:val="Body"/>
              <w:rPr>
                <w:ins w:id="3063" w:author="hzhao" w:date="2010-11-02T11:41:00Z"/>
                <w:rFonts w:eastAsia="宋体"/>
                <w:sz w:val="22"/>
                <w:lang w:eastAsia="zh-CN"/>
              </w:rPr>
            </w:pPr>
            <w:ins w:id="3064" w:author="hzhao" w:date="2010-11-02T11:41:00Z">
              <w:r w:rsidRPr="00DE26DC">
                <w:rPr>
                  <w:rFonts w:eastAsia="宋体"/>
                  <w:sz w:val="22"/>
                  <w:lang w:eastAsia="zh-CN"/>
                </w:rPr>
                <w:t>2010-11-02 03:41:31 debug   [capwap_ha, ah_capwap_func.c, 2138]: get hivemanager name from scd (first:, second:).</w:t>
              </w:r>
            </w:ins>
          </w:p>
          <w:p w:rsidR="00DE26DC" w:rsidRPr="00DE26DC" w:rsidRDefault="00DE26DC" w:rsidP="00DE26DC">
            <w:pPr>
              <w:pStyle w:val="Body"/>
              <w:rPr>
                <w:ins w:id="3065" w:author="hzhao" w:date="2010-11-02T11:41:00Z"/>
                <w:rFonts w:eastAsia="宋体"/>
                <w:sz w:val="22"/>
                <w:lang w:eastAsia="zh-CN"/>
              </w:rPr>
            </w:pPr>
            <w:ins w:id="3066" w:author="hzhao" w:date="2010-11-02T11:41:00Z">
              <w:r w:rsidRPr="00DE26DC">
                <w:rPr>
                  <w:rFonts w:eastAsia="宋体"/>
                  <w:sz w:val="22"/>
                  <w:lang w:eastAsia="zh-CN"/>
                </w:rPr>
                <w:t>2010-11-02 03:41:31 debug   [capwap_ha, ah_capwap_func.c, 1913]: user doesn't config primary and backup HM's name,use fixed server name and pre-defined server name to try</w:t>
              </w:r>
            </w:ins>
          </w:p>
          <w:p w:rsidR="00DE26DC" w:rsidRPr="00DE26DC" w:rsidRDefault="00DE26DC" w:rsidP="00DE26DC">
            <w:pPr>
              <w:pStyle w:val="Body"/>
              <w:rPr>
                <w:ins w:id="3067" w:author="hzhao" w:date="2010-11-02T11:41:00Z"/>
                <w:rFonts w:eastAsia="宋体"/>
                <w:sz w:val="22"/>
                <w:lang w:eastAsia="zh-CN"/>
              </w:rPr>
            </w:pPr>
            <w:ins w:id="3068" w:author="hzhao" w:date="2010-11-02T11:41:00Z">
              <w:r w:rsidRPr="00DE26DC">
                <w:rPr>
                  <w:rFonts w:eastAsia="宋体"/>
                  <w:sz w:val="22"/>
                  <w:lang w:eastAsia="zh-CN"/>
                </w:rPr>
                <w:t>2010-11-02 03:41:31 debug   [capwap_ha, ah_capwap_func.c, 1798]: can not get ip from HM's name:(hivemanager)</w:t>
              </w:r>
            </w:ins>
          </w:p>
          <w:p w:rsidR="00DE26DC" w:rsidRPr="00DE26DC" w:rsidRDefault="00DE26DC" w:rsidP="00DE26DC">
            <w:pPr>
              <w:pStyle w:val="Body"/>
              <w:rPr>
                <w:ins w:id="3069" w:author="hzhao" w:date="2010-11-02T11:41:00Z"/>
                <w:rFonts w:eastAsia="宋体"/>
                <w:sz w:val="22"/>
                <w:lang w:eastAsia="zh-CN"/>
              </w:rPr>
            </w:pPr>
            <w:ins w:id="3070" w:author="hzhao" w:date="2010-11-02T11:41:00Z">
              <w:r w:rsidRPr="00DE26DC">
                <w:rPr>
                  <w:rFonts w:eastAsia="宋体"/>
                  <w:sz w:val="22"/>
                  <w:lang w:eastAsia="zh-CN"/>
                </w:rPr>
                <w:t>2010-11-02 03:41:46 debug   [capwap_ha, ah_capwap_func.c, 1804]: get capwap server ip (192.168.51.252) for name (staging.aerohive.com)</w:t>
              </w:r>
            </w:ins>
          </w:p>
          <w:p w:rsidR="00DE26DC" w:rsidRPr="00DE26DC" w:rsidRDefault="00DE26DC" w:rsidP="00DE26DC">
            <w:pPr>
              <w:pStyle w:val="Body"/>
              <w:rPr>
                <w:ins w:id="3071" w:author="hzhao" w:date="2010-11-02T11:41:00Z"/>
                <w:rFonts w:eastAsia="宋体"/>
                <w:sz w:val="22"/>
                <w:lang w:eastAsia="zh-CN"/>
              </w:rPr>
            </w:pPr>
            <w:ins w:id="3072" w:author="hzhao" w:date="2010-11-02T11:41:00Z">
              <w:r w:rsidRPr="00DE26DC">
                <w:rPr>
                  <w:rFonts w:eastAsia="宋体"/>
                  <w:sz w:val="22"/>
                  <w:lang w:eastAsia="zh-CN"/>
                </w:rPr>
                <w:t>2010-11-02 03:41:46 debug   [capwap_ha, ah_capwap_func.c, 1974]: use predefine server(UDP), ip=192.168.51.252, port=1500</w:t>
              </w:r>
            </w:ins>
          </w:p>
          <w:p w:rsidR="00DE26DC" w:rsidRPr="00DE26DC" w:rsidRDefault="00DE26DC" w:rsidP="00DE26DC">
            <w:pPr>
              <w:pStyle w:val="Body"/>
              <w:rPr>
                <w:ins w:id="3073" w:author="hzhao" w:date="2010-11-02T11:41:00Z"/>
                <w:rFonts w:eastAsia="宋体"/>
                <w:sz w:val="22"/>
                <w:lang w:eastAsia="zh-CN"/>
              </w:rPr>
            </w:pPr>
            <w:ins w:id="3074" w:author="hzhao" w:date="2010-11-02T11:41:00Z">
              <w:r w:rsidRPr="00DE26DC">
                <w:rPr>
                  <w:rFonts w:eastAsia="宋体"/>
                  <w:sz w:val="22"/>
                  <w:lang w:eastAsia="zh-CN"/>
                </w:rPr>
                <w:t>show cap</w:t>
              </w:r>
            </w:ins>
          </w:p>
          <w:p w:rsidR="00DE26DC" w:rsidRPr="00DE26DC" w:rsidRDefault="00DE26DC" w:rsidP="00DE26DC">
            <w:pPr>
              <w:pStyle w:val="Body"/>
              <w:rPr>
                <w:ins w:id="3075" w:author="hzhao" w:date="2010-11-02T11:41:00Z"/>
                <w:rFonts w:eastAsia="宋体"/>
                <w:sz w:val="22"/>
                <w:lang w:eastAsia="zh-CN"/>
              </w:rPr>
            </w:pPr>
            <w:ins w:id="3076" w:author="hzhao" w:date="2010-11-02T11:41:00Z">
              <w:r w:rsidRPr="00DE26DC">
                <w:rPr>
                  <w:rFonts w:eastAsia="宋体"/>
                  <w:sz w:val="22"/>
                  <w:lang w:eastAsia="zh-CN"/>
                </w:rPr>
                <w:t>AH-0e5300#show capw</w:t>
              </w:r>
            </w:ins>
          </w:p>
          <w:p w:rsidR="00DE26DC" w:rsidRPr="00DE26DC" w:rsidRDefault="00DE26DC" w:rsidP="00DE26DC">
            <w:pPr>
              <w:pStyle w:val="Body"/>
              <w:rPr>
                <w:ins w:id="3077" w:author="hzhao" w:date="2010-11-02T11:41:00Z"/>
                <w:rFonts w:eastAsia="宋体"/>
                <w:sz w:val="22"/>
                <w:lang w:eastAsia="zh-CN"/>
              </w:rPr>
            </w:pPr>
            <w:ins w:id="3078" w:author="hzhao" w:date="2010-11-02T11:41:00Z">
              <w:r w:rsidRPr="00DE26DC">
                <w:rPr>
                  <w:rFonts w:eastAsia="宋体"/>
                  <w:sz w:val="22"/>
                  <w:lang w:eastAsia="zh-CN"/>
                </w:rPr>
                <w:t>AH-0e5300#show capwap c</w:t>
              </w:r>
            </w:ins>
          </w:p>
          <w:p w:rsidR="00DE26DC" w:rsidRPr="00DE26DC" w:rsidRDefault="00DE26DC" w:rsidP="00DE26DC">
            <w:pPr>
              <w:pStyle w:val="Body"/>
              <w:rPr>
                <w:ins w:id="3079" w:author="hzhao" w:date="2010-11-02T11:41:00Z"/>
                <w:rFonts w:eastAsia="宋体"/>
                <w:sz w:val="22"/>
                <w:lang w:eastAsia="zh-CN"/>
              </w:rPr>
            </w:pPr>
            <w:ins w:id="3080" w:author="hzhao" w:date="2010-11-02T11:41:00Z">
              <w:r w:rsidRPr="00DE26DC">
                <w:rPr>
                  <w:rFonts w:eastAsia="宋体"/>
                  <w:sz w:val="22"/>
                  <w:lang w:eastAsia="zh-CN"/>
                </w:rPr>
                <w:t xml:space="preserve">AH-0e5300#show capwap client </w:t>
              </w:r>
            </w:ins>
          </w:p>
          <w:p w:rsidR="00DE26DC" w:rsidRPr="00DE26DC" w:rsidRDefault="00DE26DC" w:rsidP="00DE26DC">
            <w:pPr>
              <w:pStyle w:val="Body"/>
              <w:rPr>
                <w:ins w:id="3081" w:author="hzhao" w:date="2010-11-02T11:41:00Z"/>
                <w:rFonts w:eastAsia="宋体"/>
                <w:sz w:val="22"/>
                <w:lang w:eastAsia="zh-CN"/>
              </w:rPr>
            </w:pPr>
            <w:ins w:id="3082" w:author="hzhao" w:date="2010-11-02T11:41:00Z">
              <w:r w:rsidRPr="00DE26DC">
                <w:rPr>
                  <w:rFonts w:eastAsia="宋体"/>
                  <w:sz w:val="22"/>
                  <w:lang w:eastAsia="zh-CN"/>
                </w:rPr>
                <w:t xml:space="preserve">CAPWAP client:   Enabled </w:t>
              </w:r>
            </w:ins>
          </w:p>
          <w:p w:rsidR="00DE26DC" w:rsidRPr="00DE26DC" w:rsidRDefault="00DE26DC" w:rsidP="00DE26DC">
            <w:pPr>
              <w:pStyle w:val="Body"/>
              <w:rPr>
                <w:ins w:id="3083" w:author="hzhao" w:date="2010-11-02T11:41:00Z"/>
                <w:rFonts w:eastAsia="宋体"/>
                <w:sz w:val="22"/>
                <w:lang w:eastAsia="zh-CN"/>
              </w:rPr>
            </w:pPr>
            <w:ins w:id="3084" w:author="hzhao" w:date="2010-11-02T11:41:00Z">
              <w:r w:rsidRPr="00DE26DC">
                <w:rPr>
                  <w:rFonts w:eastAsia="宋体"/>
                  <w:sz w:val="22"/>
                  <w:lang w:eastAsia="zh-CN"/>
                </w:rPr>
                <w:t>CAPWAP transport mode:  UDP</w:t>
              </w:r>
            </w:ins>
          </w:p>
          <w:p w:rsidR="00DE26DC" w:rsidRPr="00DE26DC" w:rsidRDefault="00DE26DC" w:rsidP="00DE26DC">
            <w:pPr>
              <w:pStyle w:val="Body"/>
              <w:rPr>
                <w:ins w:id="3085" w:author="hzhao" w:date="2010-11-02T11:41:00Z"/>
                <w:rFonts w:eastAsia="宋体"/>
                <w:sz w:val="22"/>
                <w:lang w:eastAsia="zh-CN"/>
              </w:rPr>
            </w:pPr>
            <w:ins w:id="3086" w:author="hzhao" w:date="2010-11-02T11:41:00Z">
              <w:r w:rsidRPr="00DE26DC">
                <w:rPr>
                  <w:rFonts w:eastAsia="宋体"/>
                  <w:sz w:val="22"/>
                  <w:lang w:eastAsia="zh-CN"/>
                </w:rPr>
                <w:t xml:space="preserve">DISCOVERY state: Sending Discovery packets to find the CAPWAP server </w:t>
              </w:r>
            </w:ins>
          </w:p>
          <w:p w:rsidR="00DE26DC" w:rsidRPr="00DE26DC" w:rsidRDefault="00DE26DC" w:rsidP="00DE26DC">
            <w:pPr>
              <w:pStyle w:val="Body"/>
              <w:rPr>
                <w:ins w:id="3087" w:author="hzhao" w:date="2010-11-02T11:41:00Z"/>
                <w:rFonts w:eastAsia="宋体"/>
                <w:sz w:val="22"/>
                <w:lang w:eastAsia="zh-CN"/>
              </w:rPr>
            </w:pPr>
            <w:ins w:id="3088" w:author="hzhao" w:date="2010-11-02T11:41:00Z">
              <w:r w:rsidRPr="00DE26DC">
                <w:rPr>
                  <w:rFonts w:eastAsia="宋体"/>
                  <w:sz w:val="22"/>
                  <w:lang w:eastAsia="zh-CN"/>
                </w:rPr>
                <w:t>CAPWAP client IP:        192.168.20.10</w:t>
              </w:r>
            </w:ins>
          </w:p>
          <w:p w:rsidR="00DE26DC" w:rsidRPr="00DE26DC" w:rsidRDefault="00DE26DC" w:rsidP="00DE26DC">
            <w:pPr>
              <w:pStyle w:val="Body"/>
              <w:rPr>
                <w:ins w:id="3089" w:author="hzhao" w:date="2010-11-02T11:41:00Z"/>
                <w:rFonts w:eastAsia="宋体"/>
                <w:sz w:val="22"/>
                <w:lang w:eastAsia="zh-CN"/>
              </w:rPr>
            </w:pPr>
            <w:ins w:id="3090" w:author="hzhao" w:date="2010-11-02T11:41:00Z">
              <w:r w:rsidRPr="00DE26DC">
                <w:rPr>
                  <w:rFonts w:eastAsia="宋体"/>
                  <w:sz w:val="22"/>
                  <w:lang w:eastAsia="zh-CN"/>
                </w:rPr>
                <w:t>CAPWAP server IP:        192.168.51.252</w:t>
              </w:r>
            </w:ins>
          </w:p>
          <w:p w:rsidR="00DE26DC" w:rsidRPr="00DE26DC" w:rsidRDefault="00DE26DC" w:rsidP="00DE26DC">
            <w:pPr>
              <w:pStyle w:val="Body"/>
              <w:rPr>
                <w:ins w:id="3091" w:author="hzhao" w:date="2010-11-02T11:41:00Z"/>
                <w:rFonts w:eastAsia="宋体"/>
                <w:sz w:val="22"/>
                <w:lang w:eastAsia="zh-CN"/>
              </w:rPr>
            </w:pPr>
            <w:ins w:id="3092" w:author="hzhao" w:date="2010-11-02T11:41:00Z">
              <w:r w:rsidRPr="00DE26DC">
                <w:rPr>
                  <w:rFonts w:eastAsia="宋体"/>
                  <w:sz w:val="22"/>
                  <w:lang w:eastAsia="zh-CN"/>
                </w:rPr>
                <w:t>HiveManager Primary Name:</w:t>
              </w:r>
            </w:ins>
          </w:p>
          <w:p w:rsidR="00DE26DC" w:rsidRPr="00DE26DC" w:rsidRDefault="00DE26DC" w:rsidP="00DE26DC">
            <w:pPr>
              <w:pStyle w:val="Body"/>
              <w:rPr>
                <w:ins w:id="3093" w:author="hzhao" w:date="2010-11-02T11:41:00Z"/>
                <w:rFonts w:eastAsia="宋体"/>
                <w:sz w:val="22"/>
                <w:lang w:eastAsia="zh-CN"/>
              </w:rPr>
            </w:pPr>
            <w:ins w:id="3094" w:author="hzhao" w:date="2010-11-02T11:41:00Z">
              <w:r w:rsidRPr="00DE26DC">
                <w:rPr>
                  <w:rFonts w:eastAsia="宋体"/>
                  <w:sz w:val="22"/>
                  <w:lang w:eastAsia="zh-CN"/>
                </w:rPr>
                <w:t xml:space="preserve">HiveManager Backup Name: </w:t>
              </w:r>
            </w:ins>
          </w:p>
          <w:p w:rsidR="00DE26DC" w:rsidRPr="00DE26DC" w:rsidRDefault="00DE26DC" w:rsidP="00DE26DC">
            <w:pPr>
              <w:pStyle w:val="Body"/>
              <w:rPr>
                <w:ins w:id="3095" w:author="hzhao" w:date="2010-11-02T11:41:00Z"/>
                <w:rFonts w:eastAsia="宋体"/>
                <w:sz w:val="22"/>
                <w:lang w:eastAsia="zh-CN"/>
              </w:rPr>
            </w:pPr>
            <w:ins w:id="3096" w:author="hzhao" w:date="2010-11-02T11:41:00Z">
              <w:r w:rsidRPr="00DE26DC">
                <w:rPr>
                  <w:rFonts w:eastAsia="宋体"/>
                  <w:sz w:val="22"/>
                  <w:lang w:eastAsia="zh-CN"/>
                </w:rPr>
                <w:lastRenderedPageBreak/>
                <w:t>CAPWAP Default Server Name: staging.aerohive.com</w:t>
              </w:r>
            </w:ins>
          </w:p>
          <w:p w:rsidR="00DE26DC" w:rsidRPr="00DE26DC" w:rsidRDefault="00DE26DC" w:rsidP="00DE26DC">
            <w:pPr>
              <w:pStyle w:val="Body"/>
              <w:rPr>
                <w:ins w:id="3097" w:author="hzhao" w:date="2010-11-02T11:41:00Z"/>
                <w:rFonts w:eastAsia="宋体"/>
                <w:sz w:val="22"/>
                <w:lang w:eastAsia="zh-CN"/>
              </w:rPr>
            </w:pPr>
            <w:ins w:id="3098" w:author="hzhao" w:date="2010-11-02T11:41:00Z">
              <w:r w:rsidRPr="00DE26DC">
                <w:rPr>
                  <w:rFonts w:eastAsia="宋体"/>
                  <w:sz w:val="22"/>
                  <w:lang w:eastAsia="zh-CN"/>
                </w:rPr>
                <w:t xml:space="preserve">Virtual HiveManager Name: </w:t>
              </w:r>
            </w:ins>
          </w:p>
          <w:p w:rsidR="00DE26DC" w:rsidRPr="00DE26DC" w:rsidRDefault="00DE26DC" w:rsidP="00DE26DC">
            <w:pPr>
              <w:pStyle w:val="Body"/>
              <w:rPr>
                <w:ins w:id="3099" w:author="hzhao" w:date="2010-11-02T11:41:00Z"/>
                <w:rFonts w:eastAsia="宋体"/>
                <w:sz w:val="22"/>
                <w:lang w:eastAsia="zh-CN"/>
              </w:rPr>
            </w:pPr>
            <w:ins w:id="3100" w:author="hzhao" w:date="2010-11-02T11:41:00Z">
              <w:r w:rsidRPr="00DE26DC">
                <w:rPr>
                  <w:rFonts w:eastAsia="宋体"/>
                  <w:sz w:val="22"/>
                  <w:lang w:eastAsia="zh-CN"/>
                </w:rPr>
                <w:t>CAPWAP Choose HiveManager:Predefine Name (UDP mode)</w:t>
              </w:r>
            </w:ins>
          </w:p>
          <w:p w:rsidR="00DE26DC" w:rsidRPr="00DE26DC" w:rsidRDefault="00DE26DC" w:rsidP="00DE26DC">
            <w:pPr>
              <w:pStyle w:val="Body"/>
              <w:rPr>
                <w:ins w:id="3101" w:author="hzhao" w:date="2010-11-02T11:41:00Z"/>
                <w:rFonts w:eastAsia="宋体"/>
                <w:sz w:val="22"/>
                <w:lang w:eastAsia="zh-CN"/>
              </w:rPr>
            </w:pPr>
            <w:ins w:id="3102" w:author="hzhao" w:date="2010-11-02T11:41:00Z">
              <w:r w:rsidRPr="00DE26DC">
                <w:rPr>
                  <w:rFonts w:eastAsia="宋体"/>
                  <w:sz w:val="22"/>
                  <w:lang w:eastAsia="zh-CN"/>
                </w:rPr>
                <w:t>Server source Port:      0</w:t>
              </w:r>
            </w:ins>
          </w:p>
          <w:p w:rsidR="00DE26DC" w:rsidRPr="00DE26DC" w:rsidRDefault="00DE26DC" w:rsidP="00DE26DC">
            <w:pPr>
              <w:pStyle w:val="Body"/>
              <w:rPr>
                <w:ins w:id="3103" w:author="hzhao" w:date="2010-11-02T11:41:00Z"/>
                <w:rFonts w:eastAsia="宋体"/>
                <w:sz w:val="22"/>
                <w:lang w:eastAsia="zh-CN"/>
              </w:rPr>
            </w:pPr>
            <w:ins w:id="3104" w:author="hzhao" w:date="2010-11-02T11:41:00Z">
              <w:r w:rsidRPr="00DE26DC">
                <w:rPr>
                  <w:rFonts w:eastAsia="宋体"/>
                  <w:sz w:val="22"/>
                  <w:lang w:eastAsia="zh-CN"/>
                </w:rPr>
                <w:t>CAPWAP action:           Waiting for a CAPWAP packet</w:t>
              </w:r>
            </w:ins>
          </w:p>
          <w:p w:rsidR="00DE26DC" w:rsidRPr="00DE26DC" w:rsidRDefault="00DE26DC" w:rsidP="00DE26DC">
            <w:pPr>
              <w:pStyle w:val="Body"/>
              <w:rPr>
                <w:ins w:id="3105" w:author="hzhao" w:date="2010-11-02T11:41:00Z"/>
                <w:rFonts w:eastAsia="宋体"/>
                <w:sz w:val="22"/>
                <w:lang w:eastAsia="zh-CN"/>
              </w:rPr>
            </w:pPr>
            <w:ins w:id="3106" w:author="hzhao" w:date="2010-11-02T11:41:00Z">
              <w:r w:rsidRPr="00DE26DC">
                <w:rPr>
                  <w:rFonts w:eastAsia="宋体"/>
                  <w:sz w:val="22"/>
                  <w:lang w:eastAsia="zh-CN"/>
                </w:rPr>
                <w:t>Server destination Port: 1500</w:t>
              </w:r>
            </w:ins>
          </w:p>
          <w:p w:rsidR="00DE26DC" w:rsidRPr="00DE26DC" w:rsidRDefault="00DE26DC" w:rsidP="00DE26DC">
            <w:pPr>
              <w:pStyle w:val="Body"/>
              <w:rPr>
                <w:ins w:id="3107" w:author="hzhao" w:date="2010-11-02T11:41:00Z"/>
                <w:rFonts w:eastAsia="宋体"/>
                <w:sz w:val="22"/>
                <w:lang w:eastAsia="zh-CN"/>
              </w:rPr>
            </w:pPr>
            <w:ins w:id="3108" w:author="hzhao" w:date="2010-11-02T11:41:00Z">
              <w:r w:rsidRPr="00DE26DC">
                <w:rPr>
                  <w:rFonts w:eastAsia="宋体"/>
                  <w:sz w:val="22"/>
                  <w:lang w:eastAsia="zh-CN"/>
                </w:rPr>
                <w:t>CAPWAP send event:       Enabled</w:t>
              </w:r>
            </w:ins>
          </w:p>
          <w:p w:rsidR="00DE26DC" w:rsidRPr="00DE26DC" w:rsidRDefault="00DE26DC" w:rsidP="00DE26DC">
            <w:pPr>
              <w:pStyle w:val="Body"/>
              <w:rPr>
                <w:ins w:id="3109" w:author="hzhao" w:date="2010-11-02T11:41:00Z"/>
                <w:rFonts w:eastAsia="宋体"/>
                <w:sz w:val="22"/>
                <w:lang w:eastAsia="zh-CN"/>
              </w:rPr>
            </w:pPr>
            <w:ins w:id="3110" w:author="hzhao" w:date="2010-11-02T11:41:00Z">
              <w:r w:rsidRPr="00DE26DC">
                <w:rPr>
                  <w:rFonts w:eastAsia="宋体"/>
                  <w:sz w:val="22"/>
                  <w:lang w:eastAsia="zh-CN"/>
                </w:rPr>
                <w:t>CAPWAP DTLS state:       Enabled</w:t>
              </w:r>
            </w:ins>
          </w:p>
          <w:p w:rsidR="008A0542" w:rsidRPr="00923513" w:rsidRDefault="00DE26DC" w:rsidP="00DE26DC">
            <w:pPr>
              <w:pStyle w:val="Body"/>
              <w:rPr>
                <w:rFonts w:eastAsia="宋体"/>
                <w:sz w:val="22"/>
                <w:lang w:eastAsia="zh-CN"/>
              </w:rPr>
            </w:pPr>
            <w:ins w:id="3111" w:author="hzhao" w:date="2010-11-02T11:41:00Z">
              <w:r w:rsidRPr="00DE26DC">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B6FD8" w:rsidRPr="004E220F" w:rsidRDefault="001B6FD8" w:rsidP="001B6FD8">
      <w:pPr>
        <w:pStyle w:val="30"/>
        <w:rPr>
          <w:lang w:eastAsia="zh-CN"/>
        </w:rPr>
      </w:pPr>
      <w:r w:rsidRPr="001B6FD8">
        <w:rPr>
          <w:lang w:eastAsia="zh-CN"/>
        </w:rPr>
        <w:t>I</w:t>
      </w:r>
      <w:r w:rsidRPr="001B6FD8">
        <w:rPr>
          <w:rFonts w:hint="eastAsia"/>
          <w:lang w:eastAsia="zh-CN"/>
        </w:rPr>
        <w:t>f config HM name and config port(1500)</w:t>
      </w:r>
    </w:p>
    <w:p w:rsidR="00160E94" w:rsidRPr="001B6FD8"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3112" w:author="hzhao" w:date="2010-11-29T14:44:00Z">
        <w:r w:rsidR="00160E94" w:rsidDel="002C2643">
          <w:rPr>
            <w:rFonts w:eastAsia="宋体" w:hint="eastAsia"/>
            <w:sz w:val="21"/>
            <w:szCs w:val="21"/>
            <w:lang w:eastAsia="zh-CN"/>
          </w:rPr>
          <w:delText>31</w:delText>
        </w:r>
      </w:del>
      <w:ins w:id="3113" w:author="hzhao" w:date="2010-11-29T14:44:00Z">
        <w:r w:rsidR="002C2643">
          <w:rPr>
            <w:rFonts w:eastAsia="宋体" w:hint="eastAsia"/>
            <w:sz w:val="21"/>
            <w:szCs w:val="21"/>
            <w:lang w:eastAsia="zh-CN"/>
          </w:rPr>
          <w:t>32</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3114" w:author="hzhao" w:date="2010-11-29T14:44:00Z">
              <w:r w:rsidR="00160E94" w:rsidDel="002C2643">
                <w:rPr>
                  <w:rFonts w:ascii="Arial" w:eastAsia="宋体" w:hAnsi="Arial" w:cs="Arial" w:hint="eastAsia"/>
                  <w:sz w:val="21"/>
                  <w:szCs w:val="21"/>
                  <w:lang w:eastAsia="zh-CN"/>
                </w:rPr>
                <w:delText>31</w:delText>
              </w:r>
            </w:del>
            <w:ins w:id="3115" w:author="hzhao" w:date="2010-11-29T14:44:00Z">
              <w:r w:rsidR="002C2643">
                <w:rPr>
                  <w:rFonts w:ascii="Arial" w:eastAsia="宋体" w:hAnsi="Arial" w:cs="Arial" w:hint="eastAsia"/>
                  <w:sz w:val="21"/>
                  <w:szCs w:val="21"/>
                  <w:lang w:eastAsia="zh-CN"/>
                </w:rPr>
                <w:t>32</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del w:id="3116" w:author="hzhao" w:date="2010-11-29T14:34:00Z">
              <w:r w:rsidDel="00DB165A">
                <w:rPr>
                  <w:rFonts w:ascii="Arial" w:eastAsia="宋体" w:hAnsi="Arial" w:cs="Arial" w:hint="eastAsia"/>
                  <w:sz w:val="21"/>
                  <w:szCs w:val="21"/>
                  <w:lang w:eastAsia="zh-CN"/>
                </w:rPr>
                <w:delText>High</w:delText>
              </w:r>
            </w:del>
            <w:ins w:id="3117" w:author="hzhao" w:date="2010-11-29T14:34:00Z">
              <w:r w:rsidR="00DB165A">
                <w:rPr>
                  <w:rFonts w:ascii="Arial" w:eastAsia="宋体" w:hAnsi="Arial" w:cs="Arial" w:hint="eastAsia"/>
                  <w:sz w:val="21"/>
                  <w:szCs w:val="21"/>
                  <w:lang w:eastAsia="zh-CN"/>
                </w:rPr>
                <w:t>Low</w:t>
              </w:r>
            </w:ins>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5093D" w:rsidRDefault="00160E94" w:rsidP="0045093D">
            <w:pPr>
              <w:pStyle w:val="Body"/>
              <w:rPr>
                <w:ins w:id="3118" w:author="hzhao" w:date="2010-11-02T14:05:00Z"/>
                <w:rFonts w:eastAsia="宋体"/>
                <w:sz w:val="22"/>
                <w:lang w:eastAsia="zh-CN"/>
              </w:rPr>
            </w:pPr>
            <w:r w:rsidRPr="00923513">
              <w:rPr>
                <w:rFonts w:eastAsia="宋体" w:hint="eastAsia"/>
                <w:sz w:val="22"/>
                <w:lang w:eastAsia="zh-CN"/>
              </w:rPr>
              <w:t xml:space="preserve"> </w:t>
            </w:r>
            <w:del w:id="3119" w:author="hzhao" w:date="2010-11-02T14:05:00Z">
              <w:r w:rsidDel="0045093D">
                <w:rPr>
                  <w:rFonts w:eastAsia="宋体"/>
                  <w:sz w:val="22"/>
                  <w:lang w:eastAsia="zh-CN"/>
                </w:rPr>
                <w:delText>T</w:delText>
              </w:r>
              <w:r w:rsidDel="0045093D">
                <w:rPr>
                  <w:rFonts w:eastAsia="宋体" w:hint="eastAsia"/>
                  <w:sz w:val="22"/>
                  <w:lang w:eastAsia="zh-CN"/>
                </w:rPr>
                <w:delText>opology1</w:delText>
              </w:r>
            </w:del>
            <w:ins w:id="3120" w:author="hzhao" w:date="2010-11-02T14:05:00Z">
              <w:r w:rsidR="0045093D">
                <w:rPr>
                  <w:rFonts w:eastAsia="宋体" w:hint="eastAsia"/>
                  <w:sz w:val="22"/>
                  <w:lang w:eastAsia="zh-CN"/>
                </w:rPr>
                <w:t xml:space="preserve">                                       DHCP/DNS Server</w:t>
              </w:r>
            </w:ins>
          </w:p>
          <w:p w:rsidR="0045093D" w:rsidRDefault="0045093D" w:rsidP="0045093D">
            <w:pPr>
              <w:pStyle w:val="Body"/>
              <w:rPr>
                <w:ins w:id="3121" w:author="hzhao" w:date="2010-11-02T14:05:00Z"/>
                <w:rFonts w:eastAsia="宋体"/>
                <w:sz w:val="22"/>
                <w:lang w:eastAsia="zh-CN"/>
              </w:rPr>
            </w:pPr>
            <w:ins w:id="3122" w:author="hzhao" w:date="2010-11-02T14:05:00Z">
              <w:r>
                <w:rPr>
                  <w:rFonts w:eastAsia="宋体" w:hint="eastAsia"/>
                  <w:sz w:val="22"/>
                  <w:lang w:eastAsia="zh-CN"/>
                </w:rPr>
                <w:t xml:space="preserve">                                                                    |</w:t>
              </w:r>
            </w:ins>
          </w:p>
          <w:p w:rsidR="0045093D" w:rsidRDefault="0045093D" w:rsidP="0045093D">
            <w:pPr>
              <w:pStyle w:val="Body"/>
              <w:rPr>
                <w:ins w:id="3123" w:author="hzhao" w:date="2010-11-02T14:05:00Z"/>
                <w:rFonts w:eastAsia="宋体"/>
                <w:sz w:val="22"/>
                <w:lang w:eastAsia="zh-CN"/>
              </w:rPr>
            </w:pPr>
            <w:ins w:id="3124" w:author="hzhao" w:date="2010-11-02T14:05:00Z">
              <w:r>
                <w:rPr>
                  <w:rFonts w:eastAsia="宋体" w:hint="eastAsia"/>
                  <w:sz w:val="22"/>
                  <w:lang w:eastAsia="zh-CN"/>
                </w:rPr>
                <w:t xml:space="preserve">                    AP------H3C L3 Switch------Cisco L3 Switch------Primary HM</w:t>
              </w:r>
            </w:ins>
          </w:p>
          <w:p w:rsidR="0045093D" w:rsidRDefault="0045093D" w:rsidP="0045093D">
            <w:pPr>
              <w:pStyle w:val="Body"/>
              <w:rPr>
                <w:ins w:id="3125" w:author="hzhao" w:date="2010-11-02T14:05:00Z"/>
                <w:rFonts w:eastAsia="宋体"/>
                <w:sz w:val="22"/>
                <w:lang w:eastAsia="zh-CN"/>
              </w:rPr>
            </w:pPr>
            <w:ins w:id="3126" w:author="hzhao" w:date="2010-11-02T14:05:00Z">
              <w:r>
                <w:rPr>
                  <w:rFonts w:eastAsia="宋体" w:hint="eastAsia"/>
                  <w:sz w:val="22"/>
                  <w:lang w:eastAsia="zh-CN"/>
                </w:rPr>
                <w:t xml:space="preserve">                                   |                                 </w:t>
              </w:r>
            </w:ins>
          </w:p>
          <w:p w:rsidR="00160E94" w:rsidRPr="00923513" w:rsidRDefault="0045093D" w:rsidP="0045093D">
            <w:pPr>
              <w:pStyle w:val="Body"/>
              <w:rPr>
                <w:rFonts w:eastAsia="宋体"/>
                <w:sz w:val="22"/>
                <w:lang w:eastAsia="zh-CN"/>
              </w:rPr>
            </w:pPr>
            <w:ins w:id="3127" w:author="hzhao" w:date="2010-11-02T14:05: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primary HM in UDP mode if HM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A097C" w:rsidP="00160E94">
            <w:pPr>
              <w:pStyle w:val="Body"/>
              <w:rPr>
                <w:rFonts w:eastAsia="宋体"/>
                <w:sz w:val="22"/>
                <w:lang w:eastAsia="zh-CN"/>
              </w:rPr>
            </w:pPr>
            <w:ins w:id="3128" w:author="hzhao" w:date="2010-11-02T14:06:00Z">
              <w:r>
                <w:rPr>
                  <w:rFonts w:eastAsia="宋体" w:hint="eastAsia"/>
                  <w:sz w:val="22"/>
                  <w:lang w:eastAsia="zh-CN"/>
                </w:rPr>
                <w:t>Config primary and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A097C" w:rsidP="00160E94">
            <w:pPr>
              <w:pStyle w:val="Body"/>
              <w:rPr>
                <w:ins w:id="3129" w:author="hzhao" w:date="2010-11-02T14:06:00Z"/>
                <w:rFonts w:eastAsia="宋体"/>
                <w:sz w:val="22"/>
                <w:lang w:eastAsia="zh-CN"/>
              </w:rPr>
            </w:pPr>
            <w:ins w:id="3130" w:author="hzhao" w:date="2010-11-02T14:06:00Z">
              <w:r>
                <w:rPr>
                  <w:rFonts w:eastAsia="宋体" w:hint="eastAsia"/>
                  <w:sz w:val="22"/>
                  <w:lang w:eastAsia="zh-CN"/>
                </w:rPr>
                <w:t>1.Config primary HM and backup HM to AP, set capwap client server port to 1500</w:t>
              </w:r>
            </w:ins>
          </w:p>
          <w:p w:rsidR="001A097C" w:rsidRDefault="001A097C" w:rsidP="001A097C">
            <w:pPr>
              <w:pStyle w:val="Body"/>
              <w:rPr>
                <w:ins w:id="3131" w:author="hzhao" w:date="2010-11-02T14:07:00Z"/>
                <w:rFonts w:eastAsia="宋体"/>
                <w:sz w:val="22"/>
                <w:lang w:eastAsia="zh-CN"/>
              </w:rPr>
            </w:pPr>
            <w:ins w:id="3132" w:author="hzhao" w:date="2010-11-02T14:07:00Z">
              <w:r>
                <w:rPr>
                  <w:rFonts w:eastAsia="宋体" w:hint="eastAsia"/>
                  <w:sz w:val="22"/>
                  <w:lang w:eastAsia="zh-CN"/>
                </w:rPr>
                <w:t>2. Open _debug capwap ha and debug console to check work flow for capwap choose HM(no capwap client enable, capwap client enable), check if AP connect to HM</w:t>
              </w:r>
            </w:ins>
          </w:p>
          <w:p w:rsidR="001A097C" w:rsidRPr="001A097C" w:rsidRDefault="001A097C" w:rsidP="001A097C">
            <w:pPr>
              <w:pStyle w:val="Body"/>
              <w:rPr>
                <w:rFonts w:eastAsia="宋体"/>
                <w:sz w:val="22"/>
                <w:lang w:eastAsia="zh-CN"/>
              </w:rPr>
            </w:pPr>
            <w:ins w:id="3133" w:author="hzhao" w:date="2010-11-02T14:07: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3134" w:author="hzhao" w:date="2010-11-02T14:07:00Z">
              <w:r w:rsidR="001A097C">
                <w:rPr>
                  <w:rFonts w:eastAsia="宋体" w:hint="eastAsia"/>
                  <w:sz w:val="22"/>
                  <w:lang w:eastAsia="zh-CN"/>
                </w:rPr>
                <w:t xml:space="preserve">AP use primary HM in UDP mode and with port 1500 to try, but AP could not connect to HM </w:t>
              </w:r>
            </w:ins>
            <w:del w:id="3135" w:author="hzhao" w:date="2010-11-02T14:08:00Z">
              <w:r w:rsidDel="001A097C">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3136" w:author="hzhao" w:date="2010-11-02T14:08:00Z">
              <w:r w:rsidR="001A097C">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761B9" w:rsidRPr="002761B9" w:rsidRDefault="002761B9" w:rsidP="002761B9">
            <w:pPr>
              <w:pStyle w:val="Body"/>
              <w:rPr>
                <w:ins w:id="3137" w:author="hzhao" w:date="2010-11-02T14:11:00Z"/>
                <w:rFonts w:eastAsia="宋体"/>
                <w:sz w:val="22"/>
                <w:lang w:eastAsia="zh-CN"/>
              </w:rPr>
            </w:pPr>
            <w:ins w:id="3138" w:author="hzhao" w:date="2010-11-02T14:11:00Z">
              <w:r w:rsidRPr="002761B9">
                <w:rPr>
                  <w:rFonts w:eastAsia="宋体"/>
                  <w:sz w:val="22"/>
                  <w:lang w:eastAsia="zh-CN"/>
                </w:rPr>
                <w:t>AH-0e5300#show running-config | in capwap</w:t>
              </w:r>
            </w:ins>
          </w:p>
          <w:p w:rsidR="002761B9" w:rsidRPr="002761B9" w:rsidRDefault="002761B9" w:rsidP="002761B9">
            <w:pPr>
              <w:pStyle w:val="Body"/>
              <w:rPr>
                <w:ins w:id="3139" w:author="hzhao" w:date="2010-11-02T14:11:00Z"/>
                <w:rFonts w:eastAsia="宋体"/>
                <w:sz w:val="22"/>
                <w:lang w:eastAsia="zh-CN"/>
              </w:rPr>
            </w:pPr>
            <w:ins w:id="3140" w:author="hzhao" w:date="2010-11-02T14:11:00Z">
              <w:r w:rsidRPr="002761B9">
                <w:rPr>
                  <w:rFonts w:eastAsia="宋体"/>
                  <w:sz w:val="22"/>
                  <w:lang w:eastAsia="zh-CN"/>
                </w:rPr>
                <w:t xml:space="preserve">capwap client server port 1500 </w:t>
              </w:r>
            </w:ins>
          </w:p>
          <w:p w:rsidR="002761B9" w:rsidRPr="002761B9" w:rsidRDefault="002761B9" w:rsidP="002761B9">
            <w:pPr>
              <w:pStyle w:val="Body"/>
              <w:rPr>
                <w:ins w:id="3141" w:author="hzhao" w:date="2010-11-02T14:11:00Z"/>
                <w:rFonts w:eastAsia="宋体"/>
                <w:sz w:val="22"/>
                <w:lang w:eastAsia="zh-CN"/>
              </w:rPr>
            </w:pPr>
            <w:ins w:id="3142" w:author="hzhao" w:date="2010-11-02T14:11:00Z">
              <w:r w:rsidRPr="002761B9">
                <w:rPr>
                  <w:rFonts w:eastAsia="宋体"/>
                  <w:sz w:val="22"/>
                  <w:lang w:eastAsia="zh-CN"/>
                </w:rPr>
                <w:t xml:space="preserve">capwap client server name hm1 </w:t>
              </w:r>
            </w:ins>
          </w:p>
          <w:p w:rsidR="00160E94" w:rsidRDefault="002761B9" w:rsidP="002761B9">
            <w:pPr>
              <w:pStyle w:val="Body"/>
              <w:rPr>
                <w:ins w:id="3143" w:author="hzhao" w:date="2010-11-02T14:11:00Z"/>
                <w:rFonts w:eastAsia="宋体"/>
                <w:sz w:val="22"/>
                <w:lang w:eastAsia="zh-CN"/>
              </w:rPr>
            </w:pPr>
            <w:ins w:id="3144" w:author="hzhao" w:date="2010-11-02T14:11:00Z">
              <w:r w:rsidRPr="002761B9">
                <w:rPr>
                  <w:rFonts w:eastAsia="宋体"/>
                  <w:sz w:val="22"/>
                  <w:lang w:eastAsia="zh-CN"/>
                </w:rPr>
                <w:t>capwap client server backup name hm2</w:t>
              </w:r>
            </w:ins>
          </w:p>
          <w:p w:rsidR="002761B9" w:rsidRDefault="002761B9" w:rsidP="002761B9">
            <w:pPr>
              <w:pStyle w:val="Body"/>
              <w:rPr>
                <w:ins w:id="3145" w:author="hzhao" w:date="2010-11-02T14:11:00Z"/>
                <w:rFonts w:eastAsia="宋体"/>
                <w:sz w:val="22"/>
                <w:lang w:eastAsia="zh-CN"/>
              </w:rPr>
            </w:pPr>
          </w:p>
          <w:p w:rsidR="00692065" w:rsidRPr="00692065" w:rsidRDefault="00692065" w:rsidP="00692065">
            <w:pPr>
              <w:pStyle w:val="Body"/>
              <w:rPr>
                <w:ins w:id="3146" w:author="hzhao" w:date="2010-11-02T14:11:00Z"/>
                <w:rFonts w:eastAsia="宋体"/>
                <w:sz w:val="22"/>
                <w:lang w:eastAsia="zh-CN"/>
              </w:rPr>
            </w:pPr>
            <w:ins w:id="3147" w:author="hzhao" w:date="2010-11-02T14:11:00Z">
              <w:r w:rsidRPr="00692065">
                <w:rPr>
                  <w:rFonts w:eastAsia="宋体"/>
                  <w:sz w:val="22"/>
                  <w:lang w:eastAsia="zh-CN"/>
                </w:rPr>
                <w:t>AH-0e5300#2010-11-02 06:11:44 debug   [capwap_ha, ah_capwap_func.c, 2138]: get hivemanager name from scd (first:hm1, second:hm2).</w:t>
              </w:r>
            </w:ins>
          </w:p>
          <w:p w:rsidR="00692065" w:rsidRPr="00692065" w:rsidRDefault="00692065" w:rsidP="00692065">
            <w:pPr>
              <w:pStyle w:val="Body"/>
              <w:rPr>
                <w:ins w:id="3148" w:author="hzhao" w:date="2010-11-02T14:11:00Z"/>
                <w:rFonts w:eastAsia="宋体"/>
                <w:sz w:val="22"/>
                <w:lang w:eastAsia="zh-CN"/>
              </w:rPr>
            </w:pPr>
            <w:ins w:id="3149" w:author="hzhao" w:date="2010-11-02T14:11:00Z">
              <w:r w:rsidRPr="00692065">
                <w:rPr>
                  <w:rFonts w:eastAsia="宋体"/>
                  <w:sz w:val="22"/>
                  <w:lang w:eastAsia="zh-CN"/>
                </w:rPr>
                <w:lastRenderedPageBreak/>
                <w:t>2010-11-02 06:11:44 debug   [capwap_ha, ah_capwap_func.c, 2029]: user has configed primary or backup HM's name,use primary name or backup name to try</w:t>
              </w:r>
            </w:ins>
          </w:p>
          <w:p w:rsidR="00692065" w:rsidRPr="00692065" w:rsidRDefault="00692065" w:rsidP="00692065">
            <w:pPr>
              <w:pStyle w:val="Body"/>
              <w:rPr>
                <w:ins w:id="3150" w:author="hzhao" w:date="2010-11-02T14:11:00Z"/>
                <w:rFonts w:eastAsia="宋体"/>
                <w:sz w:val="22"/>
                <w:lang w:eastAsia="zh-CN"/>
              </w:rPr>
            </w:pPr>
            <w:ins w:id="3151" w:author="hzhao" w:date="2010-11-02T14:11:00Z">
              <w:r w:rsidRPr="00692065">
                <w:rPr>
                  <w:rFonts w:eastAsia="宋体"/>
                  <w:sz w:val="22"/>
                  <w:lang w:eastAsia="zh-CN"/>
                </w:rPr>
                <w:t>2010-11-02 06:11:44 debug   [capwap_ha, ah_capwap_func.c, 1804]: get capwap server ip (192.168.20.200) for name (hm1)</w:t>
              </w:r>
            </w:ins>
          </w:p>
          <w:p w:rsidR="00692065" w:rsidRPr="00692065" w:rsidRDefault="00692065" w:rsidP="00692065">
            <w:pPr>
              <w:pStyle w:val="Body"/>
              <w:rPr>
                <w:ins w:id="3152" w:author="hzhao" w:date="2010-11-02T14:11:00Z"/>
                <w:rFonts w:eastAsia="宋体"/>
                <w:sz w:val="22"/>
                <w:lang w:eastAsia="zh-CN"/>
              </w:rPr>
            </w:pPr>
            <w:ins w:id="3153" w:author="hzhao" w:date="2010-11-02T14:11:00Z">
              <w:r w:rsidRPr="00692065">
                <w:rPr>
                  <w:rFonts w:eastAsia="宋体"/>
                  <w:sz w:val="22"/>
                  <w:lang w:eastAsia="zh-CN"/>
                </w:rPr>
                <w:t>2010-11-02 06:11:44 debug   [capwap_ha, ah_capwap_func.c, 1804]: get capwap server ip (192.168.51.252) for name (hm2)</w:t>
              </w:r>
            </w:ins>
          </w:p>
          <w:p w:rsidR="00692065" w:rsidRPr="00692065" w:rsidRDefault="00692065" w:rsidP="00692065">
            <w:pPr>
              <w:pStyle w:val="Body"/>
              <w:rPr>
                <w:ins w:id="3154" w:author="hzhao" w:date="2010-11-02T14:11:00Z"/>
                <w:rFonts w:eastAsia="宋体"/>
                <w:sz w:val="22"/>
                <w:lang w:eastAsia="zh-CN"/>
              </w:rPr>
            </w:pPr>
            <w:ins w:id="3155" w:author="hzhao" w:date="2010-11-02T14:11:00Z">
              <w:r w:rsidRPr="00692065">
                <w:rPr>
                  <w:rFonts w:eastAsia="宋体"/>
                  <w:sz w:val="22"/>
                  <w:lang w:eastAsia="zh-CN"/>
                </w:rPr>
                <w:t>2010-11-02 06:11:44 debug   [capwap_ha, ah_capwap_func.c, 2056]: use primary server(UDP), ip=192.168.20.200, port=1500</w:t>
              </w:r>
            </w:ins>
          </w:p>
          <w:p w:rsidR="00692065" w:rsidRPr="00692065" w:rsidRDefault="00692065" w:rsidP="00692065">
            <w:pPr>
              <w:pStyle w:val="Body"/>
              <w:rPr>
                <w:ins w:id="3156" w:author="hzhao" w:date="2010-11-02T14:11:00Z"/>
                <w:rFonts w:eastAsia="宋体"/>
                <w:sz w:val="22"/>
                <w:lang w:eastAsia="zh-CN"/>
              </w:rPr>
            </w:pPr>
            <w:ins w:id="3157" w:author="hzhao" w:date="2010-11-02T14:11:00Z">
              <w:r w:rsidRPr="00692065">
                <w:rPr>
                  <w:rFonts w:eastAsia="宋体"/>
                  <w:sz w:val="22"/>
                  <w:lang w:eastAsia="zh-CN"/>
                </w:rPr>
                <w:t xml:space="preserve">AH-0e5300#show capwap client                  </w:t>
              </w:r>
            </w:ins>
          </w:p>
          <w:p w:rsidR="00692065" w:rsidRPr="00692065" w:rsidRDefault="00692065" w:rsidP="00692065">
            <w:pPr>
              <w:pStyle w:val="Body"/>
              <w:rPr>
                <w:ins w:id="3158" w:author="hzhao" w:date="2010-11-02T14:11:00Z"/>
                <w:rFonts w:eastAsia="宋体"/>
                <w:sz w:val="22"/>
                <w:lang w:eastAsia="zh-CN"/>
              </w:rPr>
            </w:pPr>
            <w:ins w:id="3159" w:author="hzhao" w:date="2010-11-02T14:11:00Z">
              <w:r w:rsidRPr="00692065">
                <w:rPr>
                  <w:rFonts w:eastAsia="宋体"/>
                  <w:sz w:val="22"/>
                  <w:lang w:eastAsia="zh-CN"/>
                </w:rPr>
                <w:t xml:space="preserve">CAPWAP client:   Enabled </w:t>
              </w:r>
            </w:ins>
          </w:p>
          <w:p w:rsidR="00692065" w:rsidRPr="00692065" w:rsidRDefault="00692065" w:rsidP="00692065">
            <w:pPr>
              <w:pStyle w:val="Body"/>
              <w:rPr>
                <w:ins w:id="3160" w:author="hzhao" w:date="2010-11-02T14:11:00Z"/>
                <w:rFonts w:eastAsia="宋体"/>
                <w:sz w:val="22"/>
                <w:lang w:eastAsia="zh-CN"/>
              </w:rPr>
            </w:pPr>
            <w:ins w:id="3161" w:author="hzhao" w:date="2010-11-02T14:11:00Z">
              <w:r w:rsidRPr="00692065">
                <w:rPr>
                  <w:rFonts w:eastAsia="宋体"/>
                  <w:sz w:val="22"/>
                  <w:lang w:eastAsia="zh-CN"/>
                </w:rPr>
                <w:t>CAPWAP transport mode:  UDP</w:t>
              </w:r>
            </w:ins>
          </w:p>
          <w:p w:rsidR="00692065" w:rsidRPr="00692065" w:rsidRDefault="00692065" w:rsidP="00692065">
            <w:pPr>
              <w:pStyle w:val="Body"/>
              <w:rPr>
                <w:ins w:id="3162" w:author="hzhao" w:date="2010-11-02T14:11:00Z"/>
                <w:rFonts w:eastAsia="宋体"/>
                <w:sz w:val="22"/>
                <w:lang w:eastAsia="zh-CN"/>
              </w:rPr>
            </w:pPr>
            <w:ins w:id="3163" w:author="hzhao" w:date="2010-11-02T14:11:00Z">
              <w:r w:rsidRPr="00692065">
                <w:rPr>
                  <w:rFonts w:eastAsia="宋体"/>
                  <w:sz w:val="22"/>
                  <w:lang w:eastAsia="zh-CN"/>
                </w:rPr>
                <w:t xml:space="preserve">DISCOVERY state: Sending Discovery packets to find the CAPWAP server </w:t>
              </w:r>
            </w:ins>
          </w:p>
          <w:p w:rsidR="00692065" w:rsidRPr="00692065" w:rsidRDefault="00692065" w:rsidP="00692065">
            <w:pPr>
              <w:pStyle w:val="Body"/>
              <w:rPr>
                <w:ins w:id="3164" w:author="hzhao" w:date="2010-11-02T14:11:00Z"/>
                <w:rFonts w:eastAsia="宋体"/>
                <w:sz w:val="22"/>
                <w:lang w:eastAsia="zh-CN"/>
              </w:rPr>
            </w:pPr>
            <w:ins w:id="3165" w:author="hzhao" w:date="2010-11-02T14:11:00Z">
              <w:r w:rsidRPr="00692065">
                <w:rPr>
                  <w:rFonts w:eastAsia="宋体"/>
                  <w:sz w:val="22"/>
                  <w:lang w:eastAsia="zh-CN"/>
                </w:rPr>
                <w:t>CAPWAP client IP:        192.168.20.10</w:t>
              </w:r>
            </w:ins>
          </w:p>
          <w:p w:rsidR="00692065" w:rsidRPr="00692065" w:rsidRDefault="00692065" w:rsidP="00692065">
            <w:pPr>
              <w:pStyle w:val="Body"/>
              <w:rPr>
                <w:ins w:id="3166" w:author="hzhao" w:date="2010-11-02T14:11:00Z"/>
                <w:rFonts w:eastAsia="宋体"/>
                <w:sz w:val="22"/>
                <w:lang w:eastAsia="zh-CN"/>
              </w:rPr>
            </w:pPr>
            <w:ins w:id="3167" w:author="hzhao" w:date="2010-11-02T14:11:00Z">
              <w:r w:rsidRPr="00692065">
                <w:rPr>
                  <w:rFonts w:eastAsia="宋体"/>
                  <w:sz w:val="22"/>
                  <w:lang w:eastAsia="zh-CN"/>
                </w:rPr>
                <w:t>CAPWAP server IP:        192.168.20.200</w:t>
              </w:r>
            </w:ins>
          </w:p>
          <w:p w:rsidR="00692065" w:rsidRPr="00692065" w:rsidRDefault="00692065" w:rsidP="00692065">
            <w:pPr>
              <w:pStyle w:val="Body"/>
              <w:rPr>
                <w:ins w:id="3168" w:author="hzhao" w:date="2010-11-02T14:11:00Z"/>
                <w:rFonts w:eastAsia="宋体"/>
                <w:sz w:val="22"/>
                <w:lang w:eastAsia="zh-CN"/>
              </w:rPr>
            </w:pPr>
            <w:ins w:id="3169" w:author="hzhao" w:date="2010-11-02T14:11:00Z">
              <w:r w:rsidRPr="00692065">
                <w:rPr>
                  <w:rFonts w:eastAsia="宋体"/>
                  <w:sz w:val="22"/>
                  <w:lang w:eastAsia="zh-CN"/>
                </w:rPr>
                <w:t>HiveManager Primary Name:hm1</w:t>
              </w:r>
            </w:ins>
          </w:p>
          <w:p w:rsidR="00692065" w:rsidRPr="00692065" w:rsidRDefault="00692065" w:rsidP="00692065">
            <w:pPr>
              <w:pStyle w:val="Body"/>
              <w:rPr>
                <w:ins w:id="3170" w:author="hzhao" w:date="2010-11-02T14:11:00Z"/>
                <w:rFonts w:eastAsia="宋体"/>
                <w:sz w:val="22"/>
                <w:lang w:eastAsia="zh-CN"/>
              </w:rPr>
            </w:pPr>
            <w:ins w:id="3171" w:author="hzhao" w:date="2010-11-02T14:11:00Z">
              <w:r w:rsidRPr="00692065">
                <w:rPr>
                  <w:rFonts w:eastAsia="宋体"/>
                  <w:sz w:val="22"/>
                  <w:lang w:eastAsia="zh-CN"/>
                </w:rPr>
                <w:t>HiveManager Backup Name: hm2</w:t>
              </w:r>
            </w:ins>
          </w:p>
          <w:p w:rsidR="00692065" w:rsidRPr="00692065" w:rsidRDefault="00692065" w:rsidP="00692065">
            <w:pPr>
              <w:pStyle w:val="Body"/>
              <w:rPr>
                <w:ins w:id="3172" w:author="hzhao" w:date="2010-11-02T14:11:00Z"/>
                <w:rFonts w:eastAsia="宋体"/>
                <w:sz w:val="22"/>
                <w:lang w:eastAsia="zh-CN"/>
              </w:rPr>
            </w:pPr>
            <w:ins w:id="3173" w:author="hzhao" w:date="2010-11-02T14:11:00Z">
              <w:r w:rsidRPr="00692065">
                <w:rPr>
                  <w:rFonts w:eastAsia="宋体"/>
                  <w:sz w:val="22"/>
                  <w:lang w:eastAsia="zh-CN"/>
                </w:rPr>
                <w:t>CAPWAP Default Server Name: staging.aerohive.com</w:t>
              </w:r>
            </w:ins>
          </w:p>
          <w:p w:rsidR="00692065" w:rsidRPr="00692065" w:rsidRDefault="00692065" w:rsidP="00692065">
            <w:pPr>
              <w:pStyle w:val="Body"/>
              <w:rPr>
                <w:ins w:id="3174" w:author="hzhao" w:date="2010-11-02T14:11:00Z"/>
                <w:rFonts w:eastAsia="宋体"/>
                <w:sz w:val="22"/>
                <w:lang w:eastAsia="zh-CN"/>
              </w:rPr>
            </w:pPr>
            <w:ins w:id="3175" w:author="hzhao" w:date="2010-11-02T14:11:00Z">
              <w:r w:rsidRPr="00692065">
                <w:rPr>
                  <w:rFonts w:eastAsia="宋体"/>
                  <w:sz w:val="22"/>
                  <w:lang w:eastAsia="zh-CN"/>
                </w:rPr>
                <w:t xml:space="preserve">Virtual HiveManager Name: </w:t>
              </w:r>
            </w:ins>
          </w:p>
          <w:p w:rsidR="00692065" w:rsidRPr="00692065" w:rsidRDefault="00692065" w:rsidP="00692065">
            <w:pPr>
              <w:pStyle w:val="Body"/>
              <w:rPr>
                <w:ins w:id="3176" w:author="hzhao" w:date="2010-11-02T14:11:00Z"/>
                <w:rFonts w:eastAsia="宋体"/>
                <w:sz w:val="22"/>
                <w:lang w:eastAsia="zh-CN"/>
              </w:rPr>
            </w:pPr>
            <w:ins w:id="3177" w:author="hzhao" w:date="2010-11-02T14:11:00Z">
              <w:r w:rsidRPr="00692065">
                <w:rPr>
                  <w:rFonts w:eastAsia="宋体"/>
                  <w:sz w:val="22"/>
                  <w:lang w:eastAsia="zh-CN"/>
                </w:rPr>
                <w:t>CAPWAP Choose HiveManager:Primary Name (UDP mode)</w:t>
              </w:r>
            </w:ins>
          </w:p>
          <w:p w:rsidR="00692065" w:rsidRPr="00692065" w:rsidRDefault="00692065" w:rsidP="00692065">
            <w:pPr>
              <w:pStyle w:val="Body"/>
              <w:rPr>
                <w:ins w:id="3178" w:author="hzhao" w:date="2010-11-02T14:11:00Z"/>
                <w:rFonts w:eastAsia="宋体"/>
                <w:sz w:val="22"/>
                <w:lang w:eastAsia="zh-CN"/>
              </w:rPr>
            </w:pPr>
            <w:ins w:id="3179" w:author="hzhao" w:date="2010-11-02T14:11:00Z">
              <w:r w:rsidRPr="00692065">
                <w:rPr>
                  <w:rFonts w:eastAsia="宋体"/>
                  <w:sz w:val="22"/>
                  <w:lang w:eastAsia="zh-CN"/>
                </w:rPr>
                <w:t>Server source Port:      0</w:t>
              </w:r>
            </w:ins>
          </w:p>
          <w:p w:rsidR="00692065" w:rsidRPr="00692065" w:rsidRDefault="00692065" w:rsidP="00692065">
            <w:pPr>
              <w:pStyle w:val="Body"/>
              <w:rPr>
                <w:ins w:id="3180" w:author="hzhao" w:date="2010-11-02T14:11:00Z"/>
                <w:rFonts w:eastAsia="宋体"/>
                <w:sz w:val="22"/>
                <w:lang w:eastAsia="zh-CN"/>
              </w:rPr>
            </w:pPr>
            <w:ins w:id="3181" w:author="hzhao" w:date="2010-11-02T14:11:00Z">
              <w:r w:rsidRPr="00692065">
                <w:rPr>
                  <w:rFonts w:eastAsia="宋体"/>
                  <w:sz w:val="22"/>
                  <w:lang w:eastAsia="zh-CN"/>
                </w:rPr>
                <w:t>CAPWAP action:           Waiting for a CAPWAP packet</w:t>
              </w:r>
            </w:ins>
          </w:p>
          <w:p w:rsidR="00692065" w:rsidRPr="00692065" w:rsidRDefault="00692065" w:rsidP="00692065">
            <w:pPr>
              <w:pStyle w:val="Body"/>
              <w:rPr>
                <w:ins w:id="3182" w:author="hzhao" w:date="2010-11-02T14:11:00Z"/>
                <w:rFonts w:eastAsia="宋体"/>
                <w:sz w:val="22"/>
                <w:lang w:eastAsia="zh-CN"/>
              </w:rPr>
            </w:pPr>
            <w:ins w:id="3183" w:author="hzhao" w:date="2010-11-02T14:11:00Z">
              <w:r w:rsidRPr="00692065">
                <w:rPr>
                  <w:rFonts w:eastAsia="宋体"/>
                  <w:sz w:val="22"/>
                  <w:lang w:eastAsia="zh-CN"/>
                </w:rPr>
                <w:t>Server destination Port: 1500</w:t>
              </w:r>
            </w:ins>
          </w:p>
          <w:p w:rsidR="00692065" w:rsidRPr="00692065" w:rsidRDefault="00692065" w:rsidP="00692065">
            <w:pPr>
              <w:pStyle w:val="Body"/>
              <w:rPr>
                <w:ins w:id="3184" w:author="hzhao" w:date="2010-11-02T14:11:00Z"/>
                <w:rFonts w:eastAsia="宋体"/>
                <w:sz w:val="22"/>
                <w:lang w:eastAsia="zh-CN"/>
              </w:rPr>
            </w:pPr>
            <w:ins w:id="3185" w:author="hzhao" w:date="2010-11-02T14:11:00Z">
              <w:r w:rsidRPr="00692065">
                <w:rPr>
                  <w:rFonts w:eastAsia="宋体"/>
                  <w:sz w:val="22"/>
                  <w:lang w:eastAsia="zh-CN"/>
                </w:rPr>
                <w:t>CAPWAP send event:       Enabled</w:t>
              </w:r>
            </w:ins>
          </w:p>
          <w:p w:rsidR="00692065" w:rsidRPr="00692065" w:rsidRDefault="00692065" w:rsidP="00692065">
            <w:pPr>
              <w:pStyle w:val="Body"/>
              <w:rPr>
                <w:ins w:id="3186" w:author="hzhao" w:date="2010-11-02T14:11:00Z"/>
                <w:rFonts w:eastAsia="宋体"/>
                <w:sz w:val="22"/>
                <w:lang w:eastAsia="zh-CN"/>
              </w:rPr>
            </w:pPr>
            <w:ins w:id="3187" w:author="hzhao" w:date="2010-11-02T14:11:00Z">
              <w:r w:rsidRPr="00692065">
                <w:rPr>
                  <w:rFonts w:eastAsia="宋体"/>
                  <w:sz w:val="22"/>
                  <w:lang w:eastAsia="zh-CN"/>
                </w:rPr>
                <w:t>CAPWAP DTLS state:       Enabled</w:t>
              </w:r>
            </w:ins>
          </w:p>
          <w:p w:rsidR="002761B9" w:rsidRPr="00923513" w:rsidRDefault="00692065" w:rsidP="00692065">
            <w:pPr>
              <w:pStyle w:val="Body"/>
              <w:rPr>
                <w:rFonts w:eastAsia="宋体"/>
                <w:sz w:val="22"/>
                <w:lang w:eastAsia="zh-CN"/>
              </w:rPr>
            </w:pPr>
            <w:ins w:id="3188" w:author="hzhao" w:date="2010-11-02T14:11:00Z">
              <w:r w:rsidRPr="00692065">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t>Ft_CapwapEnhancement_</w:t>
      </w:r>
      <w:del w:id="3189" w:author="hzhao" w:date="2010-11-29T14:44:00Z">
        <w:r w:rsidR="00160E94" w:rsidDel="002C2643">
          <w:rPr>
            <w:rFonts w:eastAsia="宋体" w:hint="eastAsia"/>
            <w:sz w:val="21"/>
            <w:szCs w:val="21"/>
            <w:lang w:eastAsia="zh-CN"/>
          </w:rPr>
          <w:delText>32</w:delText>
        </w:r>
      </w:del>
      <w:ins w:id="3190" w:author="hzhao" w:date="2010-11-29T14:44:00Z">
        <w:r w:rsidR="002C2643">
          <w:rPr>
            <w:rFonts w:eastAsia="宋体" w:hint="eastAsia"/>
            <w:sz w:val="21"/>
            <w:szCs w:val="21"/>
            <w:lang w:eastAsia="zh-CN"/>
          </w:rPr>
          <w:t>33</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3191" w:author="hzhao" w:date="2010-11-29T14:44:00Z">
              <w:r w:rsidR="00160E94" w:rsidDel="002C2643">
                <w:rPr>
                  <w:rFonts w:ascii="Arial" w:eastAsia="宋体" w:hAnsi="Arial" w:cs="Arial" w:hint="eastAsia"/>
                  <w:sz w:val="21"/>
                  <w:szCs w:val="21"/>
                  <w:lang w:eastAsia="zh-CN"/>
                </w:rPr>
                <w:delText>32</w:delText>
              </w:r>
            </w:del>
            <w:ins w:id="3192" w:author="hzhao" w:date="2010-11-29T14:44:00Z">
              <w:r w:rsidR="002C2643">
                <w:rPr>
                  <w:rFonts w:ascii="Arial" w:eastAsia="宋体" w:hAnsi="Arial" w:cs="Arial" w:hint="eastAsia"/>
                  <w:sz w:val="21"/>
                  <w:szCs w:val="21"/>
                  <w:lang w:eastAsia="zh-CN"/>
                </w:rPr>
                <w:t>33</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del w:id="3193" w:author="hzhao" w:date="2010-11-29T14:35:00Z">
              <w:r w:rsidDel="00DB165A">
                <w:rPr>
                  <w:rFonts w:ascii="Arial" w:eastAsia="宋体" w:hAnsi="Arial" w:cs="Arial" w:hint="eastAsia"/>
                  <w:sz w:val="21"/>
                  <w:szCs w:val="21"/>
                  <w:lang w:eastAsia="zh-CN"/>
                </w:rPr>
                <w:delText>High</w:delText>
              </w:r>
            </w:del>
            <w:ins w:id="3194" w:author="hzhao" w:date="2010-11-29T14:35:00Z">
              <w:r w:rsidR="00DB165A">
                <w:rPr>
                  <w:rFonts w:ascii="Arial" w:eastAsia="宋体" w:hAnsi="Arial" w:cs="Arial" w:hint="eastAsia"/>
                  <w:sz w:val="21"/>
                  <w:szCs w:val="21"/>
                  <w:lang w:eastAsia="zh-CN"/>
                </w:rPr>
                <w:t>Low</w:t>
              </w:r>
            </w:ins>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5093D" w:rsidRDefault="00160E94" w:rsidP="0045093D">
            <w:pPr>
              <w:pStyle w:val="Body"/>
              <w:rPr>
                <w:ins w:id="3195" w:author="hzhao" w:date="2010-11-02T14:05:00Z"/>
                <w:rFonts w:eastAsia="宋体"/>
                <w:sz w:val="22"/>
                <w:lang w:eastAsia="zh-CN"/>
              </w:rPr>
            </w:pPr>
            <w:r w:rsidRPr="00923513">
              <w:rPr>
                <w:rFonts w:eastAsia="宋体" w:hint="eastAsia"/>
                <w:sz w:val="22"/>
                <w:lang w:eastAsia="zh-CN"/>
              </w:rPr>
              <w:t xml:space="preserve"> </w:t>
            </w:r>
            <w:del w:id="3196" w:author="hzhao" w:date="2010-11-02T14:05:00Z">
              <w:r w:rsidDel="0045093D">
                <w:rPr>
                  <w:rFonts w:eastAsia="宋体"/>
                  <w:sz w:val="22"/>
                  <w:lang w:eastAsia="zh-CN"/>
                </w:rPr>
                <w:delText>T</w:delText>
              </w:r>
              <w:r w:rsidDel="0045093D">
                <w:rPr>
                  <w:rFonts w:eastAsia="宋体" w:hint="eastAsia"/>
                  <w:sz w:val="22"/>
                  <w:lang w:eastAsia="zh-CN"/>
                </w:rPr>
                <w:delText>opology1</w:delText>
              </w:r>
            </w:del>
            <w:ins w:id="3197" w:author="hzhao" w:date="2010-11-02T14:05:00Z">
              <w:r w:rsidR="0045093D">
                <w:rPr>
                  <w:rFonts w:eastAsia="宋体" w:hint="eastAsia"/>
                  <w:sz w:val="22"/>
                  <w:lang w:eastAsia="zh-CN"/>
                </w:rPr>
                <w:t xml:space="preserve">                                        DHCP/DNS Server</w:t>
              </w:r>
            </w:ins>
          </w:p>
          <w:p w:rsidR="0045093D" w:rsidRDefault="0045093D" w:rsidP="0045093D">
            <w:pPr>
              <w:pStyle w:val="Body"/>
              <w:rPr>
                <w:ins w:id="3198" w:author="hzhao" w:date="2010-11-02T14:05:00Z"/>
                <w:rFonts w:eastAsia="宋体"/>
                <w:sz w:val="22"/>
                <w:lang w:eastAsia="zh-CN"/>
              </w:rPr>
            </w:pPr>
            <w:ins w:id="3199" w:author="hzhao" w:date="2010-11-02T14:05:00Z">
              <w:r>
                <w:rPr>
                  <w:rFonts w:eastAsia="宋体" w:hint="eastAsia"/>
                  <w:sz w:val="22"/>
                  <w:lang w:eastAsia="zh-CN"/>
                </w:rPr>
                <w:t xml:space="preserve">                                                                    |</w:t>
              </w:r>
            </w:ins>
          </w:p>
          <w:p w:rsidR="0045093D" w:rsidRDefault="0045093D" w:rsidP="0045093D">
            <w:pPr>
              <w:pStyle w:val="Body"/>
              <w:rPr>
                <w:ins w:id="3200" w:author="hzhao" w:date="2010-11-02T14:05:00Z"/>
                <w:rFonts w:eastAsia="宋体"/>
                <w:sz w:val="22"/>
                <w:lang w:eastAsia="zh-CN"/>
              </w:rPr>
            </w:pPr>
            <w:ins w:id="3201" w:author="hzhao" w:date="2010-11-02T14:05:00Z">
              <w:r>
                <w:rPr>
                  <w:rFonts w:eastAsia="宋体" w:hint="eastAsia"/>
                  <w:sz w:val="22"/>
                  <w:lang w:eastAsia="zh-CN"/>
                </w:rPr>
                <w:t xml:space="preserve">                    AP------H3C L3 Switch------Cisco L3 Switch------Primary HM</w:t>
              </w:r>
            </w:ins>
          </w:p>
          <w:p w:rsidR="0045093D" w:rsidRDefault="0045093D" w:rsidP="0045093D">
            <w:pPr>
              <w:pStyle w:val="Body"/>
              <w:rPr>
                <w:ins w:id="3202" w:author="hzhao" w:date="2010-11-02T14:05:00Z"/>
                <w:rFonts w:eastAsia="宋体"/>
                <w:sz w:val="22"/>
                <w:lang w:eastAsia="zh-CN"/>
              </w:rPr>
            </w:pPr>
            <w:ins w:id="3203" w:author="hzhao" w:date="2010-11-02T14:05:00Z">
              <w:r>
                <w:rPr>
                  <w:rFonts w:eastAsia="宋体" w:hint="eastAsia"/>
                  <w:sz w:val="22"/>
                  <w:lang w:eastAsia="zh-CN"/>
                </w:rPr>
                <w:t xml:space="preserve">                                   |                                 </w:t>
              </w:r>
            </w:ins>
          </w:p>
          <w:p w:rsidR="00160E94" w:rsidRPr="00923513" w:rsidRDefault="0045093D" w:rsidP="0045093D">
            <w:pPr>
              <w:pStyle w:val="Body"/>
              <w:rPr>
                <w:rFonts w:eastAsia="宋体"/>
                <w:sz w:val="22"/>
                <w:lang w:eastAsia="zh-CN"/>
              </w:rPr>
            </w:pPr>
            <w:ins w:id="3204" w:author="hzhao" w:date="2010-11-02T14:05: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backup HM in UDP if primary HM doesn’t exists and backup HM exists</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92065" w:rsidRDefault="00692065" w:rsidP="00160E94">
            <w:pPr>
              <w:pStyle w:val="Body"/>
              <w:rPr>
                <w:ins w:id="3205" w:author="hzhao" w:date="2010-11-02T14:12:00Z"/>
                <w:rFonts w:eastAsia="宋体"/>
                <w:sz w:val="22"/>
                <w:lang w:eastAsia="zh-CN"/>
              </w:rPr>
            </w:pPr>
            <w:ins w:id="3206" w:author="hzhao" w:date="2010-11-02T14:12:00Z">
              <w:r>
                <w:rPr>
                  <w:rFonts w:eastAsia="宋体" w:hint="eastAsia"/>
                  <w:sz w:val="22"/>
                  <w:lang w:eastAsia="zh-CN"/>
                </w:rPr>
                <w:t>Don</w:t>
              </w:r>
              <w:r>
                <w:rPr>
                  <w:rFonts w:eastAsia="宋体"/>
                  <w:sz w:val="22"/>
                  <w:lang w:eastAsia="zh-CN"/>
                </w:rPr>
                <w:t>’</w:t>
              </w:r>
              <w:r>
                <w:rPr>
                  <w:rFonts w:eastAsia="宋体" w:hint="eastAsia"/>
                  <w:sz w:val="22"/>
                  <w:lang w:eastAsia="zh-CN"/>
                </w:rPr>
                <w:t>t config primary HM in DNS server</w:t>
              </w:r>
            </w:ins>
          </w:p>
          <w:p w:rsidR="00160E94" w:rsidRPr="00923513" w:rsidRDefault="00692065" w:rsidP="00160E94">
            <w:pPr>
              <w:pStyle w:val="Body"/>
              <w:rPr>
                <w:rFonts w:eastAsia="宋体"/>
                <w:sz w:val="22"/>
                <w:lang w:eastAsia="zh-CN"/>
              </w:rPr>
            </w:pPr>
            <w:ins w:id="3207" w:author="hzhao" w:date="2010-11-02T14:12:00Z">
              <w:r>
                <w:rPr>
                  <w:rFonts w:eastAsia="宋体" w:hint="eastAsia"/>
                  <w:sz w:val="22"/>
                  <w:lang w:eastAsia="zh-CN"/>
                </w:rPr>
                <w:t>Config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92065" w:rsidRDefault="00692065" w:rsidP="00692065">
            <w:pPr>
              <w:pStyle w:val="Body"/>
              <w:rPr>
                <w:ins w:id="3208" w:author="hzhao" w:date="2010-11-02T14:13:00Z"/>
                <w:rFonts w:eastAsia="宋体"/>
                <w:sz w:val="22"/>
                <w:lang w:eastAsia="zh-CN"/>
              </w:rPr>
            </w:pPr>
            <w:ins w:id="3209" w:author="hzhao" w:date="2010-11-02T14:13:00Z">
              <w:r>
                <w:rPr>
                  <w:rFonts w:eastAsia="宋体" w:hint="eastAsia"/>
                  <w:sz w:val="22"/>
                  <w:lang w:eastAsia="zh-CN"/>
                </w:rPr>
                <w:t>1.Config primary HM and backup HM to AP, set capwap client server port to 1500</w:t>
              </w:r>
            </w:ins>
          </w:p>
          <w:p w:rsidR="00692065" w:rsidRDefault="00692065" w:rsidP="00692065">
            <w:pPr>
              <w:pStyle w:val="Body"/>
              <w:rPr>
                <w:ins w:id="3210" w:author="hzhao" w:date="2010-11-02T14:13:00Z"/>
                <w:rFonts w:eastAsia="宋体"/>
                <w:sz w:val="22"/>
                <w:lang w:eastAsia="zh-CN"/>
              </w:rPr>
            </w:pPr>
            <w:ins w:id="3211" w:author="hzhao" w:date="2010-11-02T14:13:00Z">
              <w:r>
                <w:rPr>
                  <w:rFonts w:eastAsia="宋体" w:hint="eastAsia"/>
                  <w:sz w:val="22"/>
                  <w:lang w:eastAsia="zh-CN"/>
                </w:rPr>
                <w:t xml:space="preserve">2. Open _debug capwap ha and debug console to check work flow for capwap </w:t>
              </w:r>
              <w:r>
                <w:rPr>
                  <w:rFonts w:eastAsia="宋体" w:hint="eastAsia"/>
                  <w:sz w:val="22"/>
                  <w:lang w:eastAsia="zh-CN"/>
                </w:rPr>
                <w:lastRenderedPageBreak/>
                <w:t>choose HM(no capwap client enable, capwap client enable), check if AP connect to HM</w:t>
              </w:r>
            </w:ins>
          </w:p>
          <w:p w:rsidR="00160E94" w:rsidRPr="002248F0" w:rsidRDefault="00692065" w:rsidP="00692065">
            <w:pPr>
              <w:pStyle w:val="Body"/>
              <w:rPr>
                <w:rFonts w:eastAsia="宋体"/>
                <w:sz w:val="22"/>
                <w:lang w:eastAsia="zh-CN"/>
              </w:rPr>
            </w:pPr>
            <w:ins w:id="3212" w:author="hzhao" w:date="2010-11-02T14:13: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RDefault="00160E94" w:rsidP="00160E94">
            <w:pPr>
              <w:pStyle w:val="Body"/>
              <w:rPr>
                <w:rFonts w:eastAsia="宋体"/>
                <w:sz w:val="22"/>
                <w:lang w:eastAsia="zh-CN"/>
              </w:rPr>
            </w:pPr>
            <w:r>
              <w:rPr>
                <w:rFonts w:eastAsia="宋体" w:hint="eastAsia"/>
                <w:sz w:val="22"/>
                <w:lang w:eastAsia="zh-CN"/>
              </w:rPr>
              <w:t>1,</w:t>
            </w:r>
            <w:ins w:id="3213" w:author="hzhao" w:date="2010-11-02T14:14:00Z">
              <w:r w:rsidR="00692065">
                <w:rPr>
                  <w:rFonts w:eastAsia="宋体" w:hint="eastAsia"/>
                  <w:sz w:val="22"/>
                  <w:lang w:eastAsia="zh-CN"/>
                </w:rPr>
                <w:t xml:space="preserve">AP use backup HM in UDP mode and with port 1500 to try, but AP could not connect to HM </w:t>
              </w:r>
            </w:ins>
            <w:del w:id="3214" w:author="hzhao" w:date="2010-11-02T14:15:00Z">
              <w:r w:rsidDel="00692065">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3215" w:author="hzhao" w:date="2010-11-02T14:15:00Z">
              <w:r w:rsidR="00692065">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6395A" w:rsidRPr="002761B9" w:rsidRDefault="0066395A" w:rsidP="0066395A">
            <w:pPr>
              <w:pStyle w:val="Body"/>
              <w:rPr>
                <w:ins w:id="3216" w:author="hzhao" w:date="2010-11-02T14:16:00Z"/>
                <w:rFonts w:eastAsia="宋体"/>
                <w:sz w:val="22"/>
                <w:lang w:eastAsia="zh-CN"/>
              </w:rPr>
            </w:pPr>
            <w:ins w:id="3217" w:author="hzhao" w:date="2010-11-02T14:16:00Z">
              <w:r w:rsidRPr="002761B9">
                <w:rPr>
                  <w:rFonts w:eastAsia="宋体"/>
                  <w:sz w:val="22"/>
                  <w:lang w:eastAsia="zh-CN"/>
                </w:rPr>
                <w:t>AH-0e5300#show running-config | in capwap</w:t>
              </w:r>
            </w:ins>
          </w:p>
          <w:p w:rsidR="0066395A" w:rsidRPr="002761B9" w:rsidRDefault="0066395A" w:rsidP="0066395A">
            <w:pPr>
              <w:pStyle w:val="Body"/>
              <w:rPr>
                <w:ins w:id="3218" w:author="hzhao" w:date="2010-11-02T14:16:00Z"/>
                <w:rFonts w:eastAsia="宋体"/>
                <w:sz w:val="22"/>
                <w:lang w:eastAsia="zh-CN"/>
              </w:rPr>
            </w:pPr>
            <w:ins w:id="3219" w:author="hzhao" w:date="2010-11-02T14:16:00Z">
              <w:r w:rsidRPr="002761B9">
                <w:rPr>
                  <w:rFonts w:eastAsia="宋体"/>
                  <w:sz w:val="22"/>
                  <w:lang w:eastAsia="zh-CN"/>
                </w:rPr>
                <w:t xml:space="preserve">capwap client server port 1500 </w:t>
              </w:r>
            </w:ins>
          </w:p>
          <w:p w:rsidR="0066395A" w:rsidRPr="002761B9" w:rsidRDefault="0066395A" w:rsidP="0066395A">
            <w:pPr>
              <w:pStyle w:val="Body"/>
              <w:rPr>
                <w:ins w:id="3220" w:author="hzhao" w:date="2010-11-02T14:16:00Z"/>
                <w:rFonts w:eastAsia="宋体"/>
                <w:sz w:val="22"/>
                <w:lang w:eastAsia="zh-CN"/>
              </w:rPr>
            </w:pPr>
            <w:ins w:id="3221" w:author="hzhao" w:date="2010-11-02T14:16:00Z">
              <w:r w:rsidRPr="002761B9">
                <w:rPr>
                  <w:rFonts w:eastAsia="宋体"/>
                  <w:sz w:val="22"/>
                  <w:lang w:eastAsia="zh-CN"/>
                </w:rPr>
                <w:t xml:space="preserve">capwap client server name hm1 </w:t>
              </w:r>
            </w:ins>
          </w:p>
          <w:p w:rsidR="0066395A" w:rsidRDefault="0066395A" w:rsidP="0066395A">
            <w:pPr>
              <w:pStyle w:val="Body"/>
              <w:rPr>
                <w:ins w:id="3222" w:author="hzhao" w:date="2010-11-02T14:16:00Z"/>
                <w:rFonts w:eastAsia="宋体"/>
                <w:sz w:val="22"/>
                <w:lang w:eastAsia="zh-CN"/>
              </w:rPr>
            </w:pPr>
            <w:ins w:id="3223" w:author="hzhao" w:date="2010-11-02T14:16:00Z">
              <w:r w:rsidRPr="002761B9">
                <w:rPr>
                  <w:rFonts w:eastAsia="宋体"/>
                  <w:sz w:val="22"/>
                  <w:lang w:eastAsia="zh-CN"/>
                </w:rPr>
                <w:t>capwap client server backup name hm2</w:t>
              </w:r>
            </w:ins>
          </w:p>
          <w:p w:rsidR="00160E94" w:rsidRDefault="00160E94" w:rsidP="00160E94">
            <w:pPr>
              <w:pStyle w:val="Body"/>
              <w:rPr>
                <w:ins w:id="3224" w:author="hzhao" w:date="2010-11-02T14:16:00Z"/>
                <w:rFonts w:eastAsia="宋体"/>
                <w:sz w:val="22"/>
                <w:lang w:eastAsia="zh-CN"/>
              </w:rPr>
            </w:pPr>
          </w:p>
          <w:p w:rsidR="0066395A" w:rsidRPr="0066395A" w:rsidRDefault="0066395A" w:rsidP="0066395A">
            <w:pPr>
              <w:pStyle w:val="Body"/>
              <w:rPr>
                <w:ins w:id="3225" w:author="hzhao" w:date="2010-11-02T14:17:00Z"/>
                <w:rFonts w:eastAsia="宋体"/>
                <w:sz w:val="22"/>
                <w:lang w:eastAsia="zh-CN"/>
              </w:rPr>
            </w:pPr>
            <w:ins w:id="3226" w:author="hzhao" w:date="2010-11-02T14:17:00Z">
              <w:r w:rsidRPr="0066395A">
                <w:rPr>
                  <w:rFonts w:eastAsia="宋体"/>
                  <w:sz w:val="22"/>
                  <w:lang w:eastAsia="zh-CN"/>
                </w:rPr>
                <w:t>AH-0e5300#2010-11-02 06:17:09 debug   [capwap_ha, ah_capwap_func.c, 2138]: get hivemanager name from scd (first:hm1, second:hm2).</w:t>
              </w:r>
            </w:ins>
          </w:p>
          <w:p w:rsidR="0066395A" w:rsidRPr="0066395A" w:rsidRDefault="0066395A" w:rsidP="0066395A">
            <w:pPr>
              <w:pStyle w:val="Body"/>
              <w:rPr>
                <w:ins w:id="3227" w:author="hzhao" w:date="2010-11-02T14:17:00Z"/>
                <w:rFonts w:eastAsia="宋体"/>
                <w:sz w:val="22"/>
                <w:lang w:eastAsia="zh-CN"/>
              </w:rPr>
            </w:pPr>
            <w:ins w:id="3228" w:author="hzhao" w:date="2010-11-02T14:17:00Z">
              <w:r w:rsidRPr="0066395A">
                <w:rPr>
                  <w:rFonts w:eastAsia="宋体"/>
                  <w:sz w:val="22"/>
                  <w:lang w:eastAsia="zh-CN"/>
                </w:rPr>
                <w:t>2010-11-02 06:17:09 debug   [capwap_ha, ah_capwap_func.c, 2029]: user has configed primary or backup HM's name,use primary name or backup name to try</w:t>
              </w:r>
            </w:ins>
          </w:p>
          <w:p w:rsidR="0066395A" w:rsidRPr="0066395A" w:rsidRDefault="0066395A" w:rsidP="0066395A">
            <w:pPr>
              <w:pStyle w:val="Body"/>
              <w:rPr>
                <w:ins w:id="3229" w:author="hzhao" w:date="2010-11-02T14:17:00Z"/>
                <w:rFonts w:eastAsia="宋体"/>
                <w:sz w:val="22"/>
                <w:lang w:eastAsia="zh-CN"/>
              </w:rPr>
            </w:pPr>
            <w:ins w:id="3230" w:author="hzhao" w:date="2010-11-02T14:17:00Z">
              <w:r w:rsidRPr="0066395A">
                <w:rPr>
                  <w:rFonts w:eastAsia="宋体"/>
                  <w:sz w:val="22"/>
                  <w:lang w:eastAsia="zh-CN"/>
                </w:rPr>
                <w:t>2010-11-02 06:17:09 debug   [capwap_ha, ah_capwap_func.c, 1798]: can not get ip from HM's name:(hm1)</w:t>
              </w:r>
            </w:ins>
          </w:p>
          <w:p w:rsidR="0066395A" w:rsidRPr="0066395A" w:rsidRDefault="0066395A" w:rsidP="0066395A">
            <w:pPr>
              <w:pStyle w:val="Body"/>
              <w:rPr>
                <w:ins w:id="3231" w:author="hzhao" w:date="2010-11-02T14:17:00Z"/>
                <w:rFonts w:eastAsia="宋体"/>
                <w:sz w:val="22"/>
                <w:lang w:eastAsia="zh-CN"/>
              </w:rPr>
            </w:pPr>
            <w:ins w:id="3232" w:author="hzhao" w:date="2010-11-02T14:17:00Z">
              <w:r w:rsidRPr="0066395A">
                <w:rPr>
                  <w:rFonts w:eastAsia="宋体"/>
                  <w:sz w:val="22"/>
                  <w:lang w:eastAsia="zh-CN"/>
                </w:rPr>
                <w:t>2010-11-02 06:17:09 debug   [capwap_ha, ah_capwap_func.c, 1804]: get capwap server ip (192.168.51.252) for name (hm2)</w:t>
              </w:r>
            </w:ins>
          </w:p>
          <w:p w:rsidR="0066395A" w:rsidRPr="0066395A" w:rsidRDefault="0066395A" w:rsidP="0066395A">
            <w:pPr>
              <w:pStyle w:val="Body"/>
              <w:rPr>
                <w:ins w:id="3233" w:author="hzhao" w:date="2010-11-02T14:17:00Z"/>
                <w:rFonts w:eastAsia="宋体"/>
                <w:sz w:val="22"/>
                <w:lang w:eastAsia="zh-CN"/>
              </w:rPr>
            </w:pPr>
            <w:ins w:id="3234" w:author="hzhao" w:date="2010-11-02T14:17:00Z">
              <w:r w:rsidRPr="0066395A">
                <w:rPr>
                  <w:rFonts w:eastAsia="宋体"/>
                  <w:sz w:val="22"/>
                  <w:lang w:eastAsia="zh-CN"/>
                </w:rPr>
                <w:t>2010-11-02 06:17:09 debug   [capwap_ha, ah_capwap_func.c, 2078]: use backup server(UDP), ip=192.168.51.252, port=1500</w:t>
              </w:r>
            </w:ins>
          </w:p>
          <w:p w:rsidR="0066395A" w:rsidRPr="0066395A" w:rsidRDefault="0066395A" w:rsidP="0066395A">
            <w:pPr>
              <w:pStyle w:val="Body"/>
              <w:rPr>
                <w:ins w:id="3235" w:author="hzhao" w:date="2010-11-02T14:17:00Z"/>
                <w:rFonts w:eastAsia="宋体"/>
                <w:sz w:val="22"/>
                <w:lang w:eastAsia="zh-CN"/>
              </w:rPr>
            </w:pPr>
          </w:p>
          <w:p w:rsidR="0066395A" w:rsidRPr="0066395A" w:rsidRDefault="0066395A" w:rsidP="0066395A">
            <w:pPr>
              <w:pStyle w:val="Body"/>
              <w:rPr>
                <w:ins w:id="3236" w:author="hzhao" w:date="2010-11-02T14:17:00Z"/>
                <w:rFonts w:eastAsia="宋体"/>
                <w:sz w:val="22"/>
                <w:lang w:eastAsia="zh-CN"/>
              </w:rPr>
            </w:pPr>
            <w:ins w:id="3237" w:author="hzhao" w:date="2010-11-02T14:17:00Z">
              <w:r w:rsidRPr="0066395A">
                <w:rPr>
                  <w:rFonts w:eastAsia="宋体"/>
                  <w:sz w:val="22"/>
                  <w:lang w:eastAsia="zh-CN"/>
                </w:rPr>
                <w:t>AH-0e5300#</w:t>
              </w:r>
            </w:ins>
          </w:p>
          <w:p w:rsidR="0066395A" w:rsidRPr="0066395A" w:rsidRDefault="0066395A" w:rsidP="0066395A">
            <w:pPr>
              <w:pStyle w:val="Body"/>
              <w:rPr>
                <w:ins w:id="3238" w:author="hzhao" w:date="2010-11-02T14:17:00Z"/>
                <w:rFonts w:eastAsia="宋体"/>
                <w:sz w:val="22"/>
                <w:lang w:eastAsia="zh-CN"/>
              </w:rPr>
            </w:pPr>
            <w:ins w:id="3239" w:author="hzhao" w:date="2010-11-02T14:17:00Z">
              <w:r w:rsidRPr="0066395A">
                <w:rPr>
                  <w:rFonts w:eastAsia="宋体"/>
                  <w:sz w:val="22"/>
                  <w:lang w:eastAsia="zh-CN"/>
                </w:rPr>
                <w:t xml:space="preserve">AH-0e5300#show capwap client      </w:t>
              </w:r>
            </w:ins>
          </w:p>
          <w:p w:rsidR="0066395A" w:rsidRPr="0066395A" w:rsidRDefault="0066395A" w:rsidP="0066395A">
            <w:pPr>
              <w:pStyle w:val="Body"/>
              <w:rPr>
                <w:ins w:id="3240" w:author="hzhao" w:date="2010-11-02T14:17:00Z"/>
                <w:rFonts w:eastAsia="宋体"/>
                <w:sz w:val="22"/>
                <w:lang w:eastAsia="zh-CN"/>
              </w:rPr>
            </w:pPr>
            <w:ins w:id="3241" w:author="hzhao" w:date="2010-11-02T14:17:00Z">
              <w:r w:rsidRPr="0066395A">
                <w:rPr>
                  <w:rFonts w:eastAsia="宋体"/>
                  <w:sz w:val="22"/>
                  <w:lang w:eastAsia="zh-CN"/>
                </w:rPr>
                <w:t xml:space="preserve">CAPWAP client:   Enabled </w:t>
              </w:r>
            </w:ins>
          </w:p>
          <w:p w:rsidR="0066395A" w:rsidRPr="0066395A" w:rsidRDefault="0066395A" w:rsidP="0066395A">
            <w:pPr>
              <w:pStyle w:val="Body"/>
              <w:rPr>
                <w:ins w:id="3242" w:author="hzhao" w:date="2010-11-02T14:17:00Z"/>
                <w:rFonts w:eastAsia="宋体"/>
                <w:sz w:val="22"/>
                <w:lang w:eastAsia="zh-CN"/>
              </w:rPr>
            </w:pPr>
            <w:ins w:id="3243" w:author="hzhao" w:date="2010-11-02T14:17:00Z">
              <w:r w:rsidRPr="0066395A">
                <w:rPr>
                  <w:rFonts w:eastAsia="宋体"/>
                  <w:sz w:val="22"/>
                  <w:lang w:eastAsia="zh-CN"/>
                </w:rPr>
                <w:t>CAPWAP transport mode:  UDP</w:t>
              </w:r>
            </w:ins>
          </w:p>
          <w:p w:rsidR="0066395A" w:rsidRPr="0066395A" w:rsidRDefault="0066395A" w:rsidP="0066395A">
            <w:pPr>
              <w:pStyle w:val="Body"/>
              <w:rPr>
                <w:ins w:id="3244" w:author="hzhao" w:date="2010-11-02T14:17:00Z"/>
                <w:rFonts w:eastAsia="宋体"/>
                <w:sz w:val="22"/>
                <w:lang w:eastAsia="zh-CN"/>
              </w:rPr>
            </w:pPr>
            <w:ins w:id="3245" w:author="hzhao" w:date="2010-11-02T14:17:00Z">
              <w:r w:rsidRPr="0066395A">
                <w:rPr>
                  <w:rFonts w:eastAsia="宋体"/>
                  <w:sz w:val="22"/>
                  <w:lang w:eastAsia="zh-CN"/>
                </w:rPr>
                <w:t xml:space="preserve">DISCOVERY state: Sending Discovery packets to find the CAPWAP server </w:t>
              </w:r>
            </w:ins>
          </w:p>
          <w:p w:rsidR="0066395A" w:rsidRPr="0066395A" w:rsidRDefault="0066395A" w:rsidP="0066395A">
            <w:pPr>
              <w:pStyle w:val="Body"/>
              <w:rPr>
                <w:ins w:id="3246" w:author="hzhao" w:date="2010-11-02T14:17:00Z"/>
                <w:rFonts w:eastAsia="宋体"/>
                <w:sz w:val="22"/>
                <w:lang w:eastAsia="zh-CN"/>
              </w:rPr>
            </w:pPr>
            <w:ins w:id="3247" w:author="hzhao" w:date="2010-11-02T14:17:00Z">
              <w:r w:rsidRPr="0066395A">
                <w:rPr>
                  <w:rFonts w:eastAsia="宋体"/>
                  <w:sz w:val="22"/>
                  <w:lang w:eastAsia="zh-CN"/>
                </w:rPr>
                <w:t>CAPWAP client IP:        192.168.20.10</w:t>
              </w:r>
            </w:ins>
          </w:p>
          <w:p w:rsidR="0066395A" w:rsidRPr="0066395A" w:rsidRDefault="0066395A" w:rsidP="0066395A">
            <w:pPr>
              <w:pStyle w:val="Body"/>
              <w:rPr>
                <w:ins w:id="3248" w:author="hzhao" w:date="2010-11-02T14:17:00Z"/>
                <w:rFonts w:eastAsia="宋体"/>
                <w:sz w:val="22"/>
                <w:lang w:eastAsia="zh-CN"/>
              </w:rPr>
            </w:pPr>
            <w:ins w:id="3249" w:author="hzhao" w:date="2010-11-02T14:17:00Z">
              <w:r w:rsidRPr="0066395A">
                <w:rPr>
                  <w:rFonts w:eastAsia="宋体"/>
                  <w:sz w:val="22"/>
                  <w:lang w:eastAsia="zh-CN"/>
                </w:rPr>
                <w:t>CAPWAP server IP:        192.168.51.252</w:t>
              </w:r>
            </w:ins>
          </w:p>
          <w:p w:rsidR="0066395A" w:rsidRPr="0066395A" w:rsidRDefault="0066395A" w:rsidP="0066395A">
            <w:pPr>
              <w:pStyle w:val="Body"/>
              <w:rPr>
                <w:ins w:id="3250" w:author="hzhao" w:date="2010-11-02T14:17:00Z"/>
                <w:rFonts w:eastAsia="宋体"/>
                <w:sz w:val="22"/>
                <w:lang w:eastAsia="zh-CN"/>
              </w:rPr>
            </w:pPr>
            <w:ins w:id="3251" w:author="hzhao" w:date="2010-11-02T14:17:00Z">
              <w:r w:rsidRPr="0066395A">
                <w:rPr>
                  <w:rFonts w:eastAsia="宋体"/>
                  <w:sz w:val="22"/>
                  <w:lang w:eastAsia="zh-CN"/>
                </w:rPr>
                <w:t>HiveManager Primary Name:hm1</w:t>
              </w:r>
            </w:ins>
          </w:p>
          <w:p w:rsidR="0066395A" w:rsidRPr="0066395A" w:rsidRDefault="0066395A" w:rsidP="0066395A">
            <w:pPr>
              <w:pStyle w:val="Body"/>
              <w:rPr>
                <w:ins w:id="3252" w:author="hzhao" w:date="2010-11-02T14:17:00Z"/>
                <w:rFonts w:eastAsia="宋体"/>
                <w:sz w:val="22"/>
                <w:lang w:eastAsia="zh-CN"/>
              </w:rPr>
            </w:pPr>
            <w:ins w:id="3253" w:author="hzhao" w:date="2010-11-02T14:17:00Z">
              <w:r w:rsidRPr="0066395A">
                <w:rPr>
                  <w:rFonts w:eastAsia="宋体"/>
                  <w:sz w:val="22"/>
                  <w:lang w:eastAsia="zh-CN"/>
                </w:rPr>
                <w:t>HiveManager Backup Name: hm2</w:t>
              </w:r>
            </w:ins>
          </w:p>
          <w:p w:rsidR="0066395A" w:rsidRPr="0066395A" w:rsidRDefault="0066395A" w:rsidP="0066395A">
            <w:pPr>
              <w:pStyle w:val="Body"/>
              <w:rPr>
                <w:ins w:id="3254" w:author="hzhao" w:date="2010-11-02T14:17:00Z"/>
                <w:rFonts w:eastAsia="宋体"/>
                <w:sz w:val="22"/>
                <w:lang w:eastAsia="zh-CN"/>
              </w:rPr>
            </w:pPr>
            <w:ins w:id="3255" w:author="hzhao" w:date="2010-11-02T14:17:00Z">
              <w:r w:rsidRPr="0066395A">
                <w:rPr>
                  <w:rFonts w:eastAsia="宋体"/>
                  <w:sz w:val="22"/>
                  <w:lang w:eastAsia="zh-CN"/>
                </w:rPr>
                <w:t>CAPWAP Default Server Name: staging.aerohive.com</w:t>
              </w:r>
            </w:ins>
          </w:p>
          <w:p w:rsidR="0066395A" w:rsidRPr="0066395A" w:rsidRDefault="0066395A" w:rsidP="0066395A">
            <w:pPr>
              <w:pStyle w:val="Body"/>
              <w:rPr>
                <w:ins w:id="3256" w:author="hzhao" w:date="2010-11-02T14:17:00Z"/>
                <w:rFonts w:eastAsia="宋体"/>
                <w:sz w:val="22"/>
                <w:lang w:eastAsia="zh-CN"/>
              </w:rPr>
            </w:pPr>
            <w:ins w:id="3257" w:author="hzhao" w:date="2010-11-02T14:17:00Z">
              <w:r w:rsidRPr="0066395A">
                <w:rPr>
                  <w:rFonts w:eastAsia="宋体"/>
                  <w:sz w:val="22"/>
                  <w:lang w:eastAsia="zh-CN"/>
                </w:rPr>
                <w:t xml:space="preserve">Virtual HiveManager Name: </w:t>
              </w:r>
            </w:ins>
          </w:p>
          <w:p w:rsidR="0066395A" w:rsidRPr="0066395A" w:rsidRDefault="0066395A" w:rsidP="0066395A">
            <w:pPr>
              <w:pStyle w:val="Body"/>
              <w:rPr>
                <w:ins w:id="3258" w:author="hzhao" w:date="2010-11-02T14:17:00Z"/>
                <w:rFonts w:eastAsia="宋体"/>
                <w:sz w:val="22"/>
                <w:lang w:eastAsia="zh-CN"/>
              </w:rPr>
            </w:pPr>
            <w:ins w:id="3259" w:author="hzhao" w:date="2010-11-02T14:17:00Z">
              <w:r w:rsidRPr="0066395A">
                <w:rPr>
                  <w:rFonts w:eastAsia="宋体"/>
                  <w:sz w:val="22"/>
                  <w:lang w:eastAsia="zh-CN"/>
                </w:rPr>
                <w:t>CAPWAP Choose HiveManager:Backup Name (UDP mode)</w:t>
              </w:r>
            </w:ins>
          </w:p>
          <w:p w:rsidR="0066395A" w:rsidRPr="0066395A" w:rsidRDefault="0066395A" w:rsidP="0066395A">
            <w:pPr>
              <w:pStyle w:val="Body"/>
              <w:rPr>
                <w:ins w:id="3260" w:author="hzhao" w:date="2010-11-02T14:17:00Z"/>
                <w:rFonts w:eastAsia="宋体"/>
                <w:sz w:val="22"/>
                <w:lang w:eastAsia="zh-CN"/>
              </w:rPr>
            </w:pPr>
            <w:ins w:id="3261" w:author="hzhao" w:date="2010-11-02T14:17:00Z">
              <w:r w:rsidRPr="0066395A">
                <w:rPr>
                  <w:rFonts w:eastAsia="宋体"/>
                  <w:sz w:val="22"/>
                  <w:lang w:eastAsia="zh-CN"/>
                </w:rPr>
                <w:t>Server source Port:      0</w:t>
              </w:r>
            </w:ins>
          </w:p>
          <w:p w:rsidR="0066395A" w:rsidRPr="0066395A" w:rsidRDefault="0066395A" w:rsidP="0066395A">
            <w:pPr>
              <w:pStyle w:val="Body"/>
              <w:rPr>
                <w:ins w:id="3262" w:author="hzhao" w:date="2010-11-02T14:17:00Z"/>
                <w:rFonts w:eastAsia="宋体"/>
                <w:sz w:val="22"/>
                <w:lang w:eastAsia="zh-CN"/>
              </w:rPr>
            </w:pPr>
            <w:ins w:id="3263" w:author="hzhao" w:date="2010-11-02T14:17:00Z">
              <w:r w:rsidRPr="0066395A">
                <w:rPr>
                  <w:rFonts w:eastAsia="宋体"/>
                  <w:sz w:val="22"/>
                  <w:lang w:eastAsia="zh-CN"/>
                </w:rPr>
                <w:t>CAPWAP action:           Waiting for a CAPWAP packet</w:t>
              </w:r>
            </w:ins>
          </w:p>
          <w:p w:rsidR="0066395A" w:rsidRPr="0066395A" w:rsidRDefault="0066395A" w:rsidP="0066395A">
            <w:pPr>
              <w:pStyle w:val="Body"/>
              <w:rPr>
                <w:ins w:id="3264" w:author="hzhao" w:date="2010-11-02T14:17:00Z"/>
                <w:rFonts w:eastAsia="宋体"/>
                <w:sz w:val="22"/>
                <w:lang w:eastAsia="zh-CN"/>
              </w:rPr>
            </w:pPr>
            <w:ins w:id="3265" w:author="hzhao" w:date="2010-11-02T14:17:00Z">
              <w:r w:rsidRPr="0066395A">
                <w:rPr>
                  <w:rFonts w:eastAsia="宋体"/>
                  <w:sz w:val="22"/>
                  <w:lang w:eastAsia="zh-CN"/>
                </w:rPr>
                <w:t>Server destination Port: 1500</w:t>
              </w:r>
            </w:ins>
          </w:p>
          <w:p w:rsidR="0066395A" w:rsidRPr="0066395A" w:rsidRDefault="0066395A" w:rsidP="0066395A">
            <w:pPr>
              <w:pStyle w:val="Body"/>
              <w:rPr>
                <w:ins w:id="3266" w:author="hzhao" w:date="2010-11-02T14:17:00Z"/>
                <w:rFonts w:eastAsia="宋体"/>
                <w:sz w:val="22"/>
                <w:lang w:eastAsia="zh-CN"/>
              </w:rPr>
            </w:pPr>
            <w:ins w:id="3267" w:author="hzhao" w:date="2010-11-02T14:17:00Z">
              <w:r w:rsidRPr="0066395A">
                <w:rPr>
                  <w:rFonts w:eastAsia="宋体"/>
                  <w:sz w:val="22"/>
                  <w:lang w:eastAsia="zh-CN"/>
                </w:rPr>
                <w:t>CAPWAP send event:       Enabled</w:t>
              </w:r>
            </w:ins>
          </w:p>
          <w:p w:rsidR="0066395A" w:rsidRPr="0066395A" w:rsidRDefault="0066395A" w:rsidP="0066395A">
            <w:pPr>
              <w:pStyle w:val="Body"/>
              <w:rPr>
                <w:ins w:id="3268" w:author="hzhao" w:date="2010-11-02T14:17:00Z"/>
                <w:rFonts w:eastAsia="宋体"/>
                <w:sz w:val="22"/>
                <w:lang w:eastAsia="zh-CN"/>
              </w:rPr>
            </w:pPr>
            <w:ins w:id="3269" w:author="hzhao" w:date="2010-11-02T14:17:00Z">
              <w:r w:rsidRPr="0066395A">
                <w:rPr>
                  <w:rFonts w:eastAsia="宋体"/>
                  <w:sz w:val="22"/>
                  <w:lang w:eastAsia="zh-CN"/>
                </w:rPr>
                <w:t>CAPWAP DTLS state:       Enabled</w:t>
              </w:r>
            </w:ins>
          </w:p>
          <w:p w:rsidR="0066395A" w:rsidRPr="0066395A" w:rsidRDefault="0066395A" w:rsidP="0066395A">
            <w:pPr>
              <w:pStyle w:val="Body"/>
              <w:rPr>
                <w:rFonts w:eastAsia="宋体"/>
                <w:sz w:val="22"/>
                <w:lang w:eastAsia="zh-CN"/>
              </w:rPr>
            </w:pPr>
            <w:ins w:id="3270" w:author="hzhao" w:date="2010-11-02T14:17:00Z">
              <w:r w:rsidRPr="0066395A">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tbl>
    <w:p w:rsidR="00160E94" w:rsidRDefault="00160E94" w:rsidP="00B12D36">
      <w:pPr>
        <w:pStyle w:val="Body"/>
        <w:rPr>
          <w:rFonts w:eastAsia="宋体"/>
          <w:lang w:eastAsia="zh-CN"/>
        </w:rPr>
      </w:pPr>
    </w:p>
    <w:p w:rsidR="00160E94" w:rsidRPr="00A63EB6" w:rsidRDefault="00A80B10" w:rsidP="00160E94">
      <w:pPr>
        <w:pStyle w:val="41"/>
        <w:rPr>
          <w:rFonts w:eastAsia="宋体"/>
          <w:lang w:eastAsia="zh-CN"/>
        </w:rPr>
      </w:pPr>
      <w:r>
        <w:rPr>
          <w:rFonts w:eastAsia="宋体" w:hint="eastAsia"/>
          <w:sz w:val="21"/>
          <w:szCs w:val="21"/>
          <w:lang w:eastAsia="zh-CN"/>
        </w:rPr>
        <w:lastRenderedPageBreak/>
        <w:t>Ft_CapwapEnhancement_</w:t>
      </w:r>
      <w:del w:id="3271" w:author="hzhao" w:date="2010-11-29T14:44:00Z">
        <w:r w:rsidR="00160E94" w:rsidDel="002C2643">
          <w:rPr>
            <w:rFonts w:eastAsia="宋体" w:hint="eastAsia"/>
            <w:sz w:val="21"/>
            <w:szCs w:val="21"/>
            <w:lang w:eastAsia="zh-CN"/>
          </w:rPr>
          <w:delText>33</w:delText>
        </w:r>
      </w:del>
      <w:ins w:id="3272" w:author="hzhao" w:date="2010-11-29T14:44:00Z">
        <w:r w:rsidR="002C2643">
          <w:rPr>
            <w:rFonts w:eastAsia="宋体" w:hint="eastAsia"/>
            <w:sz w:val="21"/>
            <w:szCs w:val="21"/>
            <w:lang w:eastAsia="zh-CN"/>
          </w:rPr>
          <w:t>34</w:t>
        </w:r>
      </w:ins>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bookmarkStart w:id="3273" w:name="_Hlk317166438"/>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4D0D77" w:rsidRDefault="00043FBB" w:rsidP="002C2643">
            <w:pPr>
              <w:pStyle w:val="Body"/>
              <w:rPr>
                <w:rFonts w:eastAsia="宋体"/>
                <w:sz w:val="22"/>
                <w:lang w:eastAsia="zh-CN"/>
              </w:rPr>
            </w:pPr>
            <w:r>
              <w:rPr>
                <w:rFonts w:ascii="Arial" w:eastAsia="宋体" w:hAnsi="Arial" w:cs="Arial" w:hint="eastAsia"/>
                <w:sz w:val="21"/>
                <w:szCs w:val="21"/>
                <w:lang w:eastAsia="zh-CN"/>
              </w:rPr>
              <w:t>Ft_CapwapEnhancement_</w:t>
            </w:r>
            <w:del w:id="3274" w:author="hzhao" w:date="2010-11-29T14:44:00Z">
              <w:r w:rsidR="00160E94" w:rsidDel="002C2643">
                <w:rPr>
                  <w:rFonts w:ascii="Arial" w:eastAsia="宋体" w:hAnsi="Arial" w:cs="Arial" w:hint="eastAsia"/>
                  <w:sz w:val="21"/>
                  <w:szCs w:val="21"/>
                  <w:lang w:eastAsia="zh-CN"/>
                </w:rPr>
                <w:delText>33</w:delText>
              </w:r>
            </w:del>
            <w:ins w:id="3275" w:author="hzhao" w:date="2010-11-29T14:44:00Z">
              <w:r w:rsidR="002C2643">
                <w:rPr>
                  <w:rFonts w:ascii="Arial" w:eastAsia="宋体" w:hAnsi="Arial" w:cs="Arial" w:hint="eastAsia"/>
                  <w:sz w:val="21"/>
                  <w:szCs w:val="21"/>
                  <w:lang w:eastAsia="zh-CN"/>
                </w:rPr>
                <w:t>34</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E94" w:rsidRPr="004D0D77" w:rsidRDefault="00160E94" w:rsidP="00160E94">
            <w:pPr>
              <w:pStyle w:val="Body"/>
              <w:rPr>
                <w:rFonts w:ascii="Arial" w:eastAsia="宋体" w:hAnsi="Arial" w:cs="Arial"/>
                <w:sz w:val="21"/>
                <w:szCs w:val="21"/>
                <w:lang w:eastAsia="zh-CN"/>
              </w:rPr>
            </w:pPr>
            <w:del w:id="3276" w:author="hzhao" w:date="2010-11-29T14:35:00Z">
              <w:r w:rsidDel="00DB165A">
                <w:rPr>
                  <w:rFonts w:ascii="Arial" w:eastAsia="宋体" w:hAnsi="Arial" w:cs="Arial" w:hint="eastAsia"/>
                  <w:sz w:val="21"/>
                  <w:szCs w:val="21"/>
                  <w:lang w:eastAsia="zh-CN"/>
                </w:rPr>
                <w:delText>High</w:delText>
              </w:r>
            </w:del>
            <w:ins w:id="3277" w:author="hzhao" w:date="2010-11-29T14:35:00Z">
              <w:r w:rsidR="00DB165A">
                <w:rPr>
                  <w:rFonts w:ascii="Arial" w:eastAsia="宋体" w:hAnsi="Arial" w:cs="Arial" w:hint="eastAsia"/>
                  <w:sz w:val="21"/>
                  <w:szCs w:val="21"/>
                  <w:lang w:eastAsia="zh-CN"/>
                </w:rPr>
                <w:t>Low</w:t>
              </w:r>
            </w:ins>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r w:rsidRPr="004D0D77">
              <w:rPr>
                <w:rFonts w:ascii="Arial" w:eastAsia="宋体" w:hAnsi="Arial" w:cs="Arial" w:hint="eastAsia"/>
                <w:sz w:val="21"/>
                <w:szCs w:val="21"/>
                <w:lang w:eastAsia="zh-CN"/>
              </w:rPr>
              <w:t>No</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5093D" w:rsidRDefault="00160E94" w:rsidP="0045093D">
            <w:pPr>
              <w:pStyle w:val="Body"/>
              <w:rPr>
                <w:ins w:id="3278" w:author="hzhao" w:date="2010-11-02T14:05:00Z"/>
                <w:rFonts w:eastAsia="宋体"/>
                <w:sz w:val="22"/>
                <w:lang w:eastAsia="zh-CN"/>
              </w:rPr>
            </w:pPr>
            <w:r w:rsidRPr="00923513">
              <w:rPr>
                <w:rFonts w:eastAsia="宋体" w:hint="eastAsia"/>
                <w:sz w:val="22"/>
                <w:lang w:eastAsia="zh-CN"/>
              </w:rPr>
              <w:t xml:space="preserve"> </w:t>
            </w:r>
            <w:del w:id="3279" w:author="hzhao" w:date="2010-11-02T14:05:00Z">
              <w:r w:rsidDel="0045093D">
                <w:rPr>
                  <w:rFonts w:eastAsia="宋体"/>
                  <w:sz w:val="22"/>
                  <w:lang w:eastAsia="zh-CN"/>
                </w:rPr>
                <w:delText>T</w:delText>
              </w:r>
              <w:r w:rsidDel="0045093D">
                <w:rPr>
                  <w:rFonts w:eastAsia="宋体" w:hint="eastAsia"/>
                  <w:sz w:val="22"/>
                  <w:lang w:eastAsia="zh-CN"/>
                </w:rPr>
                <w:delText>opology1</w:delText>
              </w:r>
            </w:del>
            <w:ins w:id="3280" w:author="hzhao" w:date="2010-11-02T14:05:00Z">
              <w:r w:rsidR="0045093D">
                <w:rPr>
                  <w:rFonts w:eastAsia="宋体" w:hint="eastAsia"/>
                  <w:sz w:val="22"/>
                  <w:lang w:eastAsia="zh-CN"/>
                </w:rPr>
                <w:t xml:space="preserve">                                        DHCP/DNS Server</w:t>
              </w:r>
            </w:ins>
          </w:p>
          <w:p w:rsidR="0045093D" w:rsidRDefault="0045093D" w:rsidP="0045093D">
            <w:pPr>
              <w:pStyle w:val="Body"/>
              <w:rPr>
                <w:ins w:id="3281" w:author="hzhao" w:date="2010-11-02T14:05:00Z"/>
                <w:rFonts w:eastAsia="宋体"/>
                <w:sz w:val="22"/>
                <w:lang w:eastAsia="zh-CN"/>
              </w:rPr>
            </w:pPr>
            <w:ins w:id="3282" w:author="hzhao" w:date="2010-11-02T14:05:00Z">
              <w:r>
                <w:rPr>
                  <w:rFonts w:eastAsia="宋体" w:hint="eastAsia"/>
                  <w:sz w:val="22"/>
                  <w:lang w:eastAsia="zh-CN"/>
                </w:rPr>
                <w:t xml:space="preserve">                                                                    |</w:t>
              </w:r>
            </w:ins>
          </w:p>
          <w:p w:rsidR="0045093D" w:rsidRDefault="0045093D" w:rsidP="0045093D">
            <w:pPr>
              <w:pStyle w:val="Body"/>
              <w:rPr>
                <w:ins w:id="3283" w:author="hzhao" w:date="2010-11-02T14:05:00Z"/>
                <w:rFonts w:eastAsia="宋体"/>
                <w:sz w:val="22"/>
                <w:lang w:eastAsia="zh-CN"/>
              </w:rPr>
            </w:pPr>
            <w:ins w:id="3284" w:author="hzhao" w:date="2010-11-02T14:05:00Z">
              <w:r>
                <w:rPr>
                  <w:rFonts w:eastAsia="宋体" w:hint="eastAsia"/>
                  <w:sz w:val="22"/>
                  <w:lang w:eastAsia="zh-CN"/>
                </w:rPr>
                <w:t xml:space="preserve">                    AP------H3C L3 Switch------Cisco L3 Switch------Primary HM</w:t>
              </w:r>
            </w:ins>
          </w:p>
          <w:p w:rsidR="0045093D" w:rsidRDefault="0045093D" w:rsidP="0045093D">
            <w:pPr>
              <w:pStyle w:val="Body"/>
              <w:rPr>
                <w:ins w:id="3285" w:author="hzhao" w:date="2010-11-02T14:05:00Z"/>
                <w:rFonts w:eastAsia="宋体"/>
                <w:sz w:val="22"/>
                <w:lang w:eastAsia="zh-CN"/>
              </w:rPr>
            </w:pPr>
            <w:ins w:id="3286" w:author="hzhao" w:date="2010-11-02T14:05:00Z">
              <w:r>
                <w:rPr>
                  <w:rFonts w:eastAsia="宋体" w:hint="eastAsia"/>
                  <w:sz w:val="22"/>
                  <w:lang w:eastAsia="zh-CN"/>
                </w:rPr>
                <w:t xml:space="preserve">                                   |                                 </w:t>
              </w:r>
            </w:ins>
          </w:p>
          <w:p w:rsidR="00160E94" w:rsidRPr="00923513" w:rsidRDefault="0045093D" w:rsidP="0045093D">
            <w:pPr>
              <w:pStyle w:val="Body"/>
              <w:rPr>
                <w:rFonts w:eastAsia="宋体"/>
                <w:sz w:val="22"/>
                <w:lang w:eastAsia="zh-CN"/>
              </w:rPr>
            </w:pPr>
            <w:ins w:id="3287" w:author="hzhao" w:date="2010-11-02T14:05:00Z">
              <w:r>
                <w:rPr>
                  <w:rFonts w:eastAsia="宋体" w:hint="eastAsia"/>
                  <w:sz w:val="22"/>
                  <w:lang w:eastAsia="zh-CN"/>
                </w:rPr>
                <w:t xml:space="preserve">                             Backup HM   </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160E94" w:rsidRDefault="00160E94" w:rsidP="00160E94">
            <w:pPr>
              <w:pStyle w:val="Body"/>
              <w:rPr>
                <w:rFonts w:eastAsia="宋体"/>
                <w:sz w:val="22"/>
                <w:lang w:eastAsia="zh-CN"/>
              </w:rPr>
            </w:pPr>
            <w:r w:rsidRPr="00160E94">
              <w:rPr>
                <w:rFonts w:eastAsia="宋体"/>
                <w:sz w:val="22"/>
                <w:lang w:eastAsia="zh-CN"/>
              </w:rPr>
              <w:t>AP use broadcast if primary HM and backup HM doesn’t exist and HM exist in same vlan</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692065" w:rsidP="00160E94">
            <w:pPr>
              <w:pStyle w:val="Body"/>
              <w:rPr>
                <w:rFonts w:eastAsia="宋体"/>
                <w:sz w:val="22"/>
                <w:lang w:eastAsia="zh-CN"/>
              </w:rPr>
            </w:pPr>
            <w:ins w:id="3288" w:author="hzhao" w:date="2010-11-02T14:13:00Z">
              <w:r>
                <w:rPr>
                  <w:rFonts w:eastAsia="宋体"/>
                  <w:sz w:val="22"/>
                  <w:lang w:eastAsia="zh-CN"/>
                </w:rPr>
                <w:t>Don’t</w:t>
              </w:r>
              <w:r>
                <w:rPr>
                  <w:rFonts w:eastAsia="宋体" w:hint="eastAsia"/>
                  <w:sz w:val="22"/>
                  <w:lang w:eastAsia="zh-CN"/>
                </w:rPr>
                <w:t xml:space="preserve"> config primary HM and backup HM in DNS server</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92065" w:rsidRDefault="00692065" w:rsidP="00692065">
            <w:pPr>
              <w:pStyle w:val="Body"/>
              <w:rPr>
                <w:ins w:id="3289" w:author="hzhao" w:date="2010-11-02T14:13:00Z"/>
                <w:rFonts w:eastAsia="宋体"/>
                <w:sz w:val="22"/>
                <w:lang w:eastAsia="zh-CN"/>
              </w:rPr>
            </w:pPr>
            <w:ins w:id="3290" w:author="hzhao" w:date="2010-11-02T14:13:00Z">
              <w:r>
                <w:rPr>
                  <w:rFonts w:eastAsia="宋体" w:hint="eastAsia"/>
                  <w:sz w:val="22"/>
                  <w:lang w:eastAsia="zh-CN"/>
                </w:rPr>
                <w:t>1.Config primary HM and backup HM to AP, set capwap client server port to 1500</w:t>
              </w:r>
            </w:ins>
          </w:p>
          <w:p w:rsidR="00692065" w:rsidRDefault="00692065" w:rsidP="00692065">
            <w:pPr>
              <w:pStyle w:val="Body"/>
              <w:rPr>
                <w:ins w:id="3291" w:author="hzhao" w:date="2010-11-02T14:13:00Z"/>
                <w:rFonts w:eastAsia="宋体"/>
                <w:sz w:val="22"/>
                <w:lang w:eastAsia="zh-CN"/>
              </w:rPr>
            </w:pPr>
            <w:ins w:id="3292" w:author="hzhao" w:date="2010-11-02T14:13:00Z">
              <w:r>
                <w:rPr>
                  <w:rFonts w:eastAsia="宋体" w:hint="eastAsia"/>
                  <w:sz w:val="22"/>
                  <w:lang w:eastAsia="zh-CN"/>
                </w:rPr>
                <w:t>2. Open _debug capwap ha and debug console to check work flow for capwap choose HM(no capwap client enable, capwap client enable), check if AP connect to HM</w:t>
              </w:r>
            </w:ins>
          </w:p>
          <w:p w:rsidR="00160E94" w:rsidRPr="002248F0" w:rsidRDefault="00692065" w:rsidP="00692065">
            <w:pPr>
              <w:pStyle w:val="Body"/>
              <w:rPr>
                <w:rFonts w:eastAsia="宋体"/>
                <w:sz w:val="22"/>
                <w:lang w:eastAsia="zh-CN"/>
              </w:rPr>
            </w:pPr>
            <w:ins w:id="3293" w:author="hzhao" w:date="2010-11-02T14:13:00Z">
              <w:r>
                <w:rPr>
                  <w:rFonts w:eastAsia="宋体" w:hint="eastAsia"/>
                  <w:sz w:val="22"/>
                  <w:lang w:eastAsia="zh-CN"/>
                </w:rPr>
                <w:t>3.Show capwap client to check capwap status</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D550FE" w:rsidRDefault="00160E94" w:rsidP="00160E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E94" w:rsidDel="00692065" w:rsidRDefault="00160E94" w:rsidP="00692065">
            <w:pPr>
              <w:pStyle w:val="Body"/>
              <w:rPr>
                <w:del w:id="3294" w:author="hzhao" w:date="2010-11-02T14:14:00Z"/>
                <w:rFonts w:eastAsia="宋体"/>
                <w:sz w:val="22"/>
                <w:lang w:eastAsia="zh-CN"/>
              </w:rPr>
            </w:pPr>
            <w:r>
              <w:rPr>
                <w:rFonts w:eastAsia="宋体" w:hint="eastAsia"/>
                <w:sz w:val="22"/>
                <w:lang w:eastAsia="zh-CN"/>
              </w:rPr>
              <w:t>1,</w:t>
            </w:r>
            <w:ins w:id="3295" w:author="hzhao" w:date="2010-11-02T14:13:00Z">
              <w:r w:rsidR="00692065">
                <w:rPr>
                  <w:rFonts w:eastAsia="宋体" w:hint="eastAsia"/>
                  <w:sz w:val="22"/>
                  <w:lang w:eastAsia="zh-CN"/>
                </w:rPr>
                <w:t xml:space="preserve">AP use broadcast with port 1500 to try, but AP could not connect to HM </w:t>
              </w:r>
            </w:ins>
            <w:del w:id="3296" w:author="hzhao" w:date="2010-11-02T14:14:00Z">
              <w:r w:rsidDel="00692065">
                <w:rPr>
                  <w:rFonts w:eastAsia="宋体" w:hint="eastAsia"/>
                  <w:sz w:val="22"/>
                  <w:lang w:eastAsia="zh-CN"/>
                </w:rPr>
                <w:delText>can see the AP on HM</w:delText>
              </w:r>
            </w:del>
          </w:p>
          <w:p w:rsidR="00160E94" w:rsidRPr="00923513" w:rsidRDefault="00160E94" w:rsidP="00160E94">
            <w:pPr>
              <w:pStyle w:val="Body"/>
              <w:rPr>
                <w:rFonts w:eastAsia="宋体"/>
                <w:sz w:val="22"/>
                <w:lang w:eastAsia="zh-CN"/>
              </w:rPr>
            </w:pPr>
            <w:r>
              <w:rPr>
                <w:rFonts w:eastAsia="宋体" w:hint="eastAsia"/>
                <w:sz w:val="22"/>
                <w:lang w:eastAsia="zh-CN"/>
              </w:rPr>
              <w:t xml:space="preserve">2, </w:t>
            </w:r>
            <w:ins w:id="3297" w:author="hzhao" w:date="2010-11-02T14:14:00Z">
              <w:r w:rsidR="00692065">
                <w:rPr>
                  <w:rFonts w:eastAsia="宋体" w:hint="eastAsia"/>
                  <w:sz w:val="22"/>
                  <w:lang w:eastAsia="zh-CN"/>
                </w:rPr>
                <w:t xml:space="preserve">Not </w:t>
              </w:r>
            </w:ins>
            <w:r>
              <w:rPr>
                <w:rFonts w:eastAsia="宋体" w:hint="eastAsia"/>
                <w:sz w:val="22"/>
                <w:lang w:eastAsia="zh-CN"/>
              </w:rPr>
              <w:t>display run status if show capwap client</w:t>
            </w:r>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Pr="00B7717A" w:rsidRDefault="00160E94" w:rsidP="00160E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6395A" w:rsidRPr="002761B9" w:rsidRDefault="0066395A" w:rsidP="0066395A">
            <w:pPr>
              <w:pStyle w:val="Body"/>
              <w:rPr>
                <w:ins w:id="3298" w:author="hzhao" w:date="2010-11-02T14:16:00Z"/>
                <w:rFonts w:eastAsia="宋体"/>
                <w:sz w:val="22"/>
                <w:lang w:eastAsia="zh-CN"/>
              </w:rPr>
            </w:pPr>
            <w:ins w:id="3299" w:author="hzhao" w:date="2010-11-02T14:16:00Z">
              <w:r w:rsidRPr="002761B9">
                <w:rPr>
                  <w:rFonts w:eastAsia="宋体"/>
                  <w:sz w:val="22"/>
                  <w:lang w:eastAsia="zh-CN"/>
                </w:rPr>
                <w:t>AH-0e5300#show running-config | in capwap</w:t>
              </w:r>
            </w:ins>
          </w:p>
          <w:p w:rsidR="0066395A" w:rsidRPr="002761B9" w:rsidRDefault="0066395A" w:rsidP="0066395A">
            <w:pPr>
              <w:pStyle w:val="Body"/>
              <w:rPr>
                <w:ins w:id="3300" w:author="hzhao" w:date="2010-11-02T14:16:00Z"/>
                <w:rFonts w:eastAsia="宋体"/>
                <w:sz w:val="22"/>
                <w:lang w:eastAsia="zh-CN"/>
              </w:rPr>
            </w:pPr>
            <w:ins w:id="3301" w:author="hzhao" w:date="2010-11-02T14:16:00Z">
              <w:r w:rsidRPr="002761B9">
                <w:rPr>
                  <w:rFonts w:eastAsia="宋体"/>
                  <w:sz w:val="22"/>
                  <w:lang w:eastAsia="zh-CN"/>
                </w:rPr>
                <w:t xml:space="preserve">capwap client server port 1500 </w:t>
              </w:r>
            </w:ins>
          </w:p>
          <w:p w:rsidR="0066395A" w:rsidRPr="002761B9" w:rsidRDefault="0066395A" w:rsidP="0066395A">
            <w:pPr>
              <w:pStyle w:val="Body"/>
              <w:rPr>
                <w:ins w:id="3302" w:author="hzhao" w:date="2010-11-02T14:16:00Z"/>
                <w:rFonts w:eastAsia="宋体"/>
                <w:sz w:val="22"/>
                <w:lang w:eastAsia="zh-CN"/>
              </w:rPr>
            </w:pPr>
            <w:ins w:id="3303" w:author="hzhao" w:date="2010-11-02T14:16:00Z">
              <w:r w:rsidRPr="002761B9">
                <w:rPr>
                  <w:rFonts w:eastAsia="宋体"/>
                  <w:sz w:val="22"/>
                  <w:lang w:eastAsia="zh-CN"/>
                </w:rPr>
                <w:t xml:space="preserve">capwap client server name hm1 </w:t>
              </w:r>
            </w:ins>
          </w:p>
          <w:p w:rsidR="0066395A" w:rsidRDefault="0066395A" w:rsidP="0066395A">
            <w:pPr>
              <w:pStyle w:val="Body"/>
              <w:rPr>
                <w:ins w:id="3304" w:author="hzhao" w:date="2010-11-02T14:16:00Z"/>
                <w:rFonts w:eastAsia="宋体"/>
                <w:sz w:val="22"/>
                <w:lang w:eastAsia="zh-CN"/>
              </w:rPr>
            </w:pPr>
            <w:ins w:id="3305" w:author="hzhao" w:date="2010-11-02T14:16:00Z">
              <w:r w:rsidRPr="002761B9">
                <w:rPr>
                  <w:rFonts w:eastAsia="宋体"/>
                  <w:sz w:val="22"/>
                  <w:lang w:eastAsia="zh-CN"/>
                </w:rPr>
                <w:t>capwap client server backup name hm2</w:t>
              </w:r>
            </w:ins>
          </w:p>
          <w:p w:rsidR="00160E94" w:rsidRDefault="00160E94" w:rsidP="00160E94">
            <w:pPr>
              <w:pStyle w:val="Body"/>
              <w:rPr>
                <w:ins w:id="3306" w:author="hzhao" w:date="2010-11-02T14:16:00Z"/>
                <w:rFonts w:eastAsia="宋体"/>
                <w:sz w:val="22"/>
                <w:lang w:eastAsia="zh-CN"/>
              </w:rPr>
            </w:pPr>
          </w:p>
          <w:p w:rsidR="0066395A" w:rsidRPr="0066395A" w:rsidRDefault="0066395A" w:rsidP="0066395A">
            <w:pPr>
              <w:pStyle w:val="Body"/>
              <w:rPr>
                <w:ins w:id="3307" w:author="hzhao" w:date="2010-11-02T14:18:00Z"/>
                <w:rFonts w:eastAsia="宋体"/>
                <w:sz w:val="22"/>
                <w:lang w:eastAsia="zh-CN"/>
              </w:rPr>
            </w:pPr>
            <w:ins w:id="3308" w:author="hzhao" w:date="2010-11-02T14:18:00Z">
              <w:r w:rsidRPr="0066395A">
                <w:rPr>
                  <w:rFonts w:eastAsia="宋体"/>
                  <w:sz w:val="22"/>
                  <w:lang w:eastAsia="zh-CN"/>
                </w:rPr>
                <w:t>AH-0e5300#2010-11-02 06:18:12 debug   [capwap_ha, ah_capwap_func.c, 2138]: get hivemanager name from scd (first:hm1, second:hm2).</w:t>
              </w:r>
            </w:ins>
          </w:p>
          <w:p w:rsidR="0066395A" w:rsidRPr="0066395A" w:rsidRDefault="0066395A" w:rsidP="0066395A">
            <w:pPr>
              <w:pStyle w:val="Body"/>
              <w:rPr>
                <w:ins w:id="3309" w:author="hzhao" w:date="2010-11-02T14:18:00Z"/>
                <w:rFonts w:eastAsia="宋体"/>
                <w:sz w:val="22"/>
                <w:lang w:eastAsia="zh-CN"/>
              </w:rPr>
            </w:pPr>
            <w:ins w:id="3310" w:author="hzhao" w:date="2010-11-02T14:18:00Z">
              <w:r w:rsidRPr="0066395A">
                <w:rPr>
                  <w:rFonts w:eastAsia="宋体"/>
                  <w:sz w:val="22"/>
                  <w:lang w:eastAsia="zh-CN"/>
                </w:rPr>
                <w:t>2010-11-02 06:18:12 debug   [capwap_ha, ah_capwap_func.c, 2029]: user has configed primary or backup HM's name,use primary name or backup name to try</w:t>
              </w:r>
            </w:ins>
          </w:p>
          <w:p w:rsidR="0066395A" w:rsidRPr="0066395A" w:rsidRDefault="0066395A" w:rsidP="0066395A">
            <w:pPr>
              <w:pStyle w:val="Body"/>
              <w:rPr>
                <w:ins w:id="3311" w:author="hzhao" w:date="2010-11-02T14:18:00Z"/>
                <w:rFonts w:eastAsia="宋体"/>
                <w:sz w:val="22"/>
                <w:lang w:eastAsia="zh-CN"/>
              </w:rPr>
            </w:pPr>
            <w:ins w:id="3312" w:author="hzhao" w:date="2010-11-02T14:18:00Z">
              <w:r w:rsidRPr="0066395A">
                <w:rPr>
                  <w:rFonts w:eastAsia="宋体"/>
                  <w:sz w:val="22"/>
                  <w:lang w:eastAsia="zh-CN"/>
                </w:rPr>
                <w:t>2010-11-02 06:18:12 debug   [capwap_ha, ah_capwap_func.c, 1798]: can not get ip from HM's name:(hm1)</w:t>
              </w:r>
            </w:ins>
          </w:p>
          <w:p w:rsidR="0066395A" w:rsidRPr="0066395A" w:rsidRDefault="0066395A" w:rsidP="0066395A">
            <w:pPr>
              <w:pStyle w:val="Body"/>
              <w:rPr>
                <w:ins w:id="3313" w:author="hzhao" w:date="2010-11-02T14:18:00Z"/>
                <w:rFonts w:eastAsia="宋体"/>
                <w:sz w:val="22"/>
                <w:lang w:eastAsia="zh-CN"/>
              </w:rPr>
            </w:pPr>
            <w:ins w:id="3314" w:author="hzhao" w:date="2010-11-02T14:18:00Z">
              <w:r w:rsidRPr="0066395A">
                <w:rPr>
                  <w:rFonts w:eastAsia="宋体"/>
                  <w:sz w:val="22"/>
                  <w:lang w:eastAsia="zh-CN"/>
                </w:rPr>
                <w:t>2010-11-02 06:18:12 debug   [capwap_ha, ah_capwap_func.c, 1798]: can not get ip from HM's name:(hm2)</w:t>
              </w:r>
            </w:ins>
          </w:p>
          <w:p w:rsidR="0066395A" w:rsidRPr="0066395A" w:rsidRDefault="0066395A" w:rsidP="0066395A">
            <w:pPr>
              <w:pStyle w:val="Body"/>
              <w:rPr>
                <w:ins w:id="3315" w:author="hzhao" w:date="2010-11-02T14:18:00Z"/>
                <w:rFonts w:eastAsia="宋体"/>
                <w:sz w:val="22"/>
                <w:lang w:eastAsia="zh-CN"/>
              </w:rPr>
            </w:pPr>
            <w:ins w:id="3316" w:author="hzhao" w:date="2010-11-02T14:18:00Z">
              <w:r w:rsidRPr="0066395A">
                <w:rPr>
                  <w:rFonts w:eastAsia="宋体"/>
                  <w:sz w:val="22"/>
                  <w:lang w:eastAsia="zh-CN"/>
                </w:rPr>
                <w:t>2010-11-02 06:18:12 debug   [capwap_ha, ah_capwap_func.c, 2036]: Can not resolve primay and backup server name, use broadcast, ip=0.0.0.0, port=1500</w:t>
              </w:r>
            </w:ins>
          </w:p>
          <w:p w:rsidR="0066395A" w:rsidRPr="0066395A" w:rsidRDefault="0066395A" w:rsidP="0066395A">
            <w:pPr>
              <w:pStyle w:val="Body"/>
              <w:rPr>
                <w:ins w:id="3317" w:author="hzhao" w:date="2010-11-02T14:18:00Z"/>
                <w:rFonts w:eastAsia="宋体"/>
                <w:sz w:val="22"/>
                <w:lang w:eastAsia="zh-CN"/>
              </w:rPr>
            </w:pPr>
          </w:p>
          <w:p w:rsidR="0066395A" w:rsidRPr="0066395A" w:rsidRDefault="0066395A" w:rsidP="0066395A">
            <w:pPr>
              <w:pStyle w:val="Body"/>
              <w:rPr>
                <w:ins w:id="3318" w:author="hzhao" w:date="2010-11-02T14:18:00Z"/>
                <w:rFonts w:eastAsia="宋体"/>
                <w:sz w:val="22"/>
                <w:lang w:eastAsia="zh-CN"/>
              </w:rPr>
            </w:pPr>
            <w:ins w:id="3319" w:author="hzhao" w:date="2010-11-02T14:18:00Z">
              <w:r w:rsidRPr="0066395A">
                <w:rPr>
                  <w:rFonts w:eastAsia="宋体"/>
                  <w:sz w:val="22"/>
                  <w:lang w:eastAsia="zh-CN"/>
                </w:rPr>
                <w:t xml:space="preserve">AH-0e5300#show capwap client         </w:t>
              </w:r>
            </w:ins>
          </w:p>
          <w:p w:rsidR="0066395A" w:rsidRPr="0066395A" w:rsidRDefault="0066395A" w:rsidP="0066395A">
            <w:pPr>
              <w:pStyle w:val="Body"/>
              <w:rPr>
                <w:ins w:id="3320" w:author="hzhao" w:date="2010-11-02T14:18:00Z"/>
                <w:rFonts w:eastAsia="宋体"/>
                <w:sz w:val="22"/>
                <w:lang w:eastAsia="zh-CN"/>
              </w:rPr>
            </w:pPr>
            <w:ins w:id="3321" w:author="hzhao" w:date="2010-11-02T14:18:00Z">
              <w:r w:rsidRPr="0066395A">
                <w:rPr>
                  <w:rFonts w:eastAsia="宋体"/>
                  <w:sz w:val="22"/>
                  <w:lang w:eastAsia="zh-CN"/>
                </w:rPr>
                <w:t xml:space="preserve">CAPWAP client:   Enabled </w:t>
              </w:r>
            </w:ins>
          </w:p>
          <w:p w:rsidR="0066395A" w:rsidRPr="0066395A" w:rsidRDefault="0066395A" w:rsidP="0066395A">
            <w:pPr>
              <w:pStyle w:val="Body"/>
              <w:rPr>
                <w:ins w:id="3322" w:author="hzhao" w:date="2010-11-02T14:18:00Z"/>
                <w:rFonts w:eastAsia="宋体"/>
                <w:sz w:val="22"/>
                <w:lang w:eastAsia="zh-CN"/>
              </w:rPr>
            </w:pPr>
            <w:ins w:id="3323" w:author="hzhao" w:date="2010-11-02T14:18:00Z">
              <w:r w:rsidRPr="0066395A">
                <w:rPr>
                  <w:rFonts w:eastAsia="宋体"/>
                  <w:sz w:val="22"/>
                  <w:lang w:eastAsia="zh-CN"/>
                </w:rPr>
                <w:t>CAPWAP transport mode:  UDP</w:t>
              </w:r>
            </w:ins>
          </w:p>
          <w:p w:rsidR="0066395A" w:rsidRPr="0066395A" w:rsidRDefault="0066395A" w:rsidP="0066395A">
            <w:pPr>
              <w:pStyle w:val="Body"/>
              <w:rPr>
                <w:ins w:id="3324" w:author="hzhao" w:date="2010-11-02T14:18:00Z"/>
                <w:rFonts w:eastAsia="宋体"/>
                <w:sz w:val="22"/>
                <w:lang w:eastAsia="zh-CN"/>
              </w:rPr>
            </w:pPr>
            <w:ins w:id="3325" w:author="hzhao" w:date="2010-11-02T14:18:00Z">
              <w:r w:rsidRPr="0066395A">
                <w:rPr>
                  <w:rFonts w:eastAsia="宋体"/>
                  <w:sz w:val="22"/>
                  <w:lang w:eastAsia="zh-CN"/>
                </w:rPr>
                <w:t xml:space="preserve">DISCOVERY state: Sending Discovery packets to find the CAPWAP server </w:t>
              </w:r>
            </w:ins>
          </w:p>
          <w:p w:rsidR="0066395A" w:rsidRPr="0066395A" w:rsidRDefault="0066395A" w:rsidP="0066395A">
            <w:pPr>
              <w:pStyle w:val="Body"/>
              <w:rPr>
                <w:ins w:id="3326" w:author="hzhao" w:date="2010-11-02T14:18:00Z"/>
                <w:rFonts w:eastAsia="宋体"/>
                <w:sz w:val="22"/>
                <w:lang w:eastAsia="zh-CN"/>
              </w:rPr>
            </w:pPr>
            <w:ins w:id="3327" w:author="hzhao" w:date="2010-11-02T14:18:00Z">
              <w:r w:rsidRPr="0066395A">
                <w:rPr>
                  <w:rFonts w:eastAsia="宋体"/>
                  <w:sz w:val="22"/>
                  <w:lang w:eastAsia="zh-CN"/>
                </w:rPr>
                <w:t>CAPWAP client IP:        192.168.20.10</w:t>
              </w:r>
            </w:ins>
          </w:p>
          <w:p w:rsidR="0066395A" w:rsidRPr="0066395A" w:rsidRDefault="0066395A" w:rsidP="0066395A">
            <w:pPr>
              <w:pStyle w:val="Body"/>
              <w:rPr>
                <w:ins w:id="3328" w:author="hzhao" w:date="2010-11-02T14:18:00Z"/>
                <w:rFonts w:eastAsia="宋体"/>
                <w:sz w:val="22"/>
                <w:lang w:eastAsia="zh-CN"/>
              </w:rPr>
            </w:pPr>
            <w:ins w:id="3329" w:author="hzhao" w:date="2010-11-02T14:18:00Z">
              <w:r w:rsidRPr="0066395A">
                <w:rPr>
                  <w:rFonts w:eastAsia="宋体"/>
                  <w:sz w:val="22"/>
                  <w:lang w:eastAsia="zh-CN"/>
                </w:rPr>
                <w:t>CAPWAP server IP:        0.0.0.0</w:t>
              </w:r>
            </w:ins>
          </w:p>
          <w:p w:rsidR="0066395A" w:rsidRPr="0066395A" w:rsidRDefault="0066395A" w:rsidP="0066395A">
            <w:pPr>
              <w:pStyle w:val="Body"/>
              <w:rPr>
                <w:ins w:id="3330" w:author="hzhao" w:date="2010-11-02T14:18:00Z"/>
                <w:rFonts w:eastAsia="宋体"/>
                <w:sz w:val="22"/>
                <w:lang w:eastAsia="zh-CN"/>
              </w:rPr>
            </w:pPr>
            <w:ins w:id="3331" w:author="hzhao" w:date="2010-11-02T14:18:00Z">
              <w:r w:rsidRPr="0066395A">
                <w:rPr>
                  <w:rFonts w:eastAsia="宋体"/>
                  <w:sz w:val="22"/>
                  <w:lang w:eastAsia="zh-CN"/>
                </w:rPr>
                <w:t>HiveManager Primary Name:hm1</w:t>
              </w:r>
            </w:ins>
          </w:p>
          <w:p w:rsidR="0066395A" w:rsidRPr="0066395A" w:rsidRDefault="0066395A" w:rsidP="0066395A">
            <w:pPr>
              <w:pStyle w:val="Body"/>
              <w:rPr>
                <w:ins w:id="3332" w:author="hzhao" w:date="2010-11-02T14:18:00Z"/>
                <w:rFonts w:eastAsia="宋体"/>
                <w:sz w:val="22"/>
                <w:lang w:eastAsia="zh-CN"/>
              </w:rPr>
            </w:pPr>
            <w:ins w:id="3333" w:author="hzhao" w:date="2010-11-02T14:18:00Z">
              <w:r w:rsidRPr="0066395A">
                <w:rPr>
                  <w:rFonts w:eastAsia="宋体"/>
                  <w:sz w:val="22"/>
                  <w:lang w:eastAsia="zh-CN"/>
                </w:rPr>
                <w:t>HiveManager Backup Name: hm2</w:t>
              </w:r>
            </w:ins>
          </w:p>
          <w:p w:rsidR="0066395A" w:rsidRPr="0066395A" w:rsidRDefault="0066395A" w:rsidP="0066395A">
            <w:pPr>
              <w:pStyle w:val="Body"/>
              <w:rPr>
                <w:ins w:id="3334" w:author="hzhao" w:date="2010-11-02T14:18:00Z"/>
                <w:rFonts w:eastAsia="宋体"/>
                <w:sz w:val="22"/>
                <w:lang w:eastAsia="zh-CN"/>
              </w:rPr>
            </w:pPr>
            <w:ins w:id="3335" w:author="hzhao" w:date="2010-11-02T14:18:00Z">
              <w:r w:rsidRPr="0066395A">
                <w:rPr>
                  <w:rFonts w:eastAsia="宋体"/>
                  <w:sz w:val="22"/>
                  <w:lang w:eastAsia="zh-CN"/>
                </w:rPr>
                <w:lastRenderedPageBreak/>
                <w:t>CAPWAP Default Server Name: staging.aerohive.com</w:t>
              </w:r>
            </w:ins>
          </w:p>
          <w:p w:rsidR="0066395A" w:rsidRPr="0066395A" w:rsidRDefault="0066395A" w:rsidP="0066395A">
            <w:pPr>
              <w:pStyle w:val="Body"/>
              <w:rPr>
                <w:ins w:id="3336" w:author="hzhao" w:date="2010-11-02T14:18:00Z"/>
                <w:rFonts w:eastAsia="宋体"/>
                <w:sz w:val="22"/>
                <w:lang w:eastAsia="zh-CN"/>
              </w:rPr>
            </w:pPr>
            <w:ins w:id="3337" w:author="hzhao" w:date="2010-11-02T14:18:00Z">
              <w:r w:rsidRPr="0066395A">
                <w:rPr>
                  <w:rFonts w:eastAsia="宋体"/>
                  <w:sz w:val="22"/>
                  <w:lang w:eastAsia="zh-CN"/>
                </w:rPr>
                <w:t xml:space="preserve">Virtual HiveManager Name: </w:t>
              </w:r>
            </w:ins>
          </w:p>
          <w:p w:rsidR="0066395A" w:rsidRPr="0066395A" w:rsidRDefault="0066395A" w:rsidP="0066395A">
            <w:pPr>
              <w:pStyle w:val="Body"/>
              <w:rPr>
                <w:ins w:id="3338" w:author="hzhao" w:date="2010-11-02T14:18:00Z"/>
                <w:rFonts w:eastAsia="宋体"/>
                <w:sz w:val="22"/>
                <w:lang w:eastAsia="zh-CN"/>
              </w:rPr>
            </w:pPr>
            <w:ins w:id="3339" w:author="hzhao" w:date="2010-11-02T14:18:00Z">
              <w:r w:rsidRPr="0066395A">
                <w:rPr>
                  <w:rFonts w:eastAsia="宋体"/>
                  <w:sz w:val="22"/>
                  <w:lang w:eastAsia="zh-CN"/>
                </w:rPr>
                <w:t>CAPWAP Choose HiveManager:Broadcasting</w:t>
              </w:r>
            </w:ins>
          </w:p>
          <w:p w:rsidR="0066395A" w:rsidRPr="0066395A" w:rsidRDefault="0066395A" w:rsidP="0066395A">
            <w:pPr>
              <w:pStyle w:val="Body"/>
              <w:rPr>
                <w:ins w:id="3340" w:author="hzhao" w:date="2010-11-02T14:18:00Z"/>
                <w:rFonts w:eastAsia="宋体"/>
                <w:sz w:val="22"/>
                <w:lang w:eastAsia="zh-CN"/>
              </w:rPr>
            </w:pPr>
            <w:ins w:id="3341" w:author="hzhao" w:date="2010-11-02T14:18:00Z">
              <w:r w:rsidRPr="0066395A">
                <w:rPr>
                  <w:rFonts w:eastAsia="宋体"/>
                  <w:sz w:val="22"/>
                  <w:lang w:eastAsia="zh-CN"/>
                </w:rPr>
                <w:t>Server source Port:      0</w:t>
              </w:r>
            </w:ins>
          </w:p>
          <w:p w:rsidR="0066395A" w:rsidRPr="0066395A" w:rsidRDefault="0066395A" w:rsidP="0066395A">
            <w:pPr>
              <w:pStyle w:val="Body"/>
              <w:rPr>
                <w:ins w:id="3342" w:author="hzhao" w:date="2010-11-02T14:18:00Z"/>
                <w:rFonts w:eastAsia="宋体"/>
                <w:sz w:val="22"/>
                <w:lang w:eastAsia="zh-CN"/>
              </w:rPr>
            </w:pPr>
            <w:ins w:id="3343" w:author="hzhao" w:date="2010-11-02T14:18:00Z">
              <w:r w:rsidRPr="0066395A">
                <w:rPr>
                  <w:rFonts w:eastAsia="宋体"/>
                  <w:sz w:val="22"/>
                  <w:lang w:eastAsia="zh-CN"/>
                </w:rPr>
                <w:t>CAPWAP action:           Waiting for a CAPWAP packet</w:t>
              </w:r>
            </w:ins>
          </w:p>
          <w:p w:rsidR="0066395A" w:rsidRPr="0066395A" w:rsidRDefault="0066395A" w:rsidP="0066395A">
            <w:pPr>
              <w:pStyle w:val="Body"/>
              <w:rPr>
                <w:ins w:id="3344" w:author="hzhao" w:date="2010-11-02T14:18:00Z"/>
                <w:rFonts w:eastAsia="宋体"/>
                <w:sz w:val="22"/>
                <w:lang w:eastAsia="zh-CN"/>
              </w:rPr>
            </w:pPr>
            <w:ins w:id="3345" w:author="hzhao" w:date="2010-11-02T14:18:00Z">
              <w:r w:rsidRPr="0066395A">
                <w:rPr>
                  <w:rFonts w:eastAsia="宋体"/>
                  <w:sz w:val="22"/>
                  <w:lang w:eastAsia="zh-CN"/>
                </w:rPr>
                <w:t>Server destination Port: 1500</w:t>
              </w:r>
            </w:ins>
          </w:p>
          <w:p w:rsidR="0066395A" w:rsidRPr="0066395A" w:rsidRDefault="0066395A" w:rsidP="0066395A">
            <w:pPr>
              <w:pStyle w:val="Body"/>
              <w:rPr>
                <w:ins w:id="3346" w:author="hzhao" w:date="2010-11-02T14:18:00Z"/>
                <w:rFonts w:eastAsia="宋体"/>
                <w:sz w:val="22"/>
                <w:lang w:eastAsia="zh-CN"/>
              </w:rPr>
            </w:pPr>
            <w:ins w:id="3347" w:author="hzhao" w:date="2010-11-02T14:18:00Z">
              <w:r w:rsidRPr="0066395A">
                <w:rPr>
                  <w:rFonts w:eastAsia="宋体"/>
                  <w:sz w:val="22"/>
                  <w:lang w:eastAsia="zh-CN"/>
                </w:rPr>
                <w:t>CAPWAP send event:       Enabled</w:t>
              </w:r>
            </w:ins>
          </w:p>
          <w:p w:rsidR="0066395A" w:rsidRPr="0066395A" w:rsidRDefault="0066395A" w:rsidP="0066395A">
            <w:pPr>
              <w:pStyle w:val="Body"/>
              <w:rPr>
                <w:ins w:id="3348" w:author="hzhao" w:date="2010-11-02T14:18:00Z"/>
                <w:rFonts w:eastAsia="宋体"/>
                <w:sz w:val="22"/>
                <w:lang w:eastAsia="zh-CN"/>
              </w:rPr>
            </w:pPr>
            <w:ins w:id="3349" w:author="hzhao" w:date="2010-11-02T14:18:00Z">
              <w:r w:rsidRPr="0066395A">
                <w:rPr>
                  <w:rFonts w:eastAsia="宋体"/>
                  <w:sz w:val="22"/>
                  <w:lang w:eastAsia="zh-CN"/>
                </w:rPr>
                <w:t>CAPWAP DTLS state:       Enabled</w:t>
              </w:r>
            </w:ins>
          </w:p>
          <w:p w:rsidR="0066395A" w:rsidRPr="0066395A" w:rsidRDefault="0066395A" w:rsidP="0066395A">
            <w:pPr>
              <w:pStyle w:val="Body"/>
              <w:rPr>
                <w:rFonts w:eastAsia="宋体"/>
                <w:sz w:val="22"/>
                <w:lang w:eastAsia="zh-CN"/>
              </w:rPr>
            </w:pPr>
            <w:ins w:id="3350" w:author="hzhao" w:date="2010-11-02T14:18:00Z">
              <w:r w:rsidRPr="0066395A">
                <w:rPr>
                  <w:rFonts w:eastAsia="宋体"/>
                  <w:sz w:val="22"/>
                  <w:lang w:eastAsia="zh-CN"/>
                </w:rPr>
                <w:t>CAPWAP DTLS negotiation: Enabled</w:t>
              </w:r>
            </w:ins>
          </w:p>
        </w:tc>
      </w:tr>
      <w:tr w:rsidR="00160E94" w:rsidRPr="00BA58E3" w:rsidTr="00160E94">
        <w:trPr>
          <w:trHeight w:val="321"/>
        </w:trPr>
        <w:tc>
          <w:tcPr>
            <w:tcW w:w="2284" w:type="dxa"/>
            <w:tcBorders>
              <w:top w:val="single" w:sz="4" w:space="0" w:color="auto"/>
              <w:left w:val="single" w:sz="4" w:space="0" w:color="auto"/>
              <w:bottom w:val="single" w:sz="4" w:space="0" w:color="auto"/>
              <w:right w:val="single" w:sz="4" w:space="0" w:color="auto"/>
            </w:tcBorders>
          </w:tcPr>
          <w:p w:rsidR="00160E94" w:rsidRDefault="00160E94" w:rsidP="00160E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160E94" w:rsidRPr="00923513" w:rsidRDefault="00160E94" w:rsidP="00160E94">
            <w:pPr>
              <w:pStyle w:val="Body"/>
              <w:rPr>
                <w:rFonts w:eastAsia="宋体"/>
                <w:sz w:val="22"/>
                <w:lang w:eastAsia="zh-CN"/>
              </w:rPr>
            </w:pPr>
          </w:p>
        </w:tc>
      </w:tr>
      <w:bookmarkEnd w:id="3273"/>
    </w:tbl>
    <w:p w:rsidR="00160E94" w:rsidRDefault="00160E94" w:rsidP="00B12D36">
      <w:pPr>
        <w:pStyle w:val="Body"/>
        <w:rPr>
          <w:rFonts w:eastAsia="宋体"/>
          <w:lang w:eastAsia="zh-CN"/>
        </w:rPr>
      </w:pPr>
    </w:p>
    <w:p w:rsidR="00160E94" w:rsidRDefault="00160E94" w:rsidP="00B12D36">
      <w:pPr>
        <w:pStyle w:val="Body"/>
        <w:rPr>
          <w:rFonts w:eastAsia="宋体"/>
          <w:lang w:eastAsia="zh-CN"/>
        </w:rPr>
      </w:pPr>
    </w:p>
    <w:p w:rsidR="009A1E17" w:rsidRPr="00B12D36" w:rsidRDefault="009A1E17" w:rsidP="00B12D36">
      <w:pPr>
        <w:pStyle w:val="Body"/>
        <w:rPr>
          <w:rFonts w:eastAsia="宋体"/>
          <w:lang w:eastAsia="zh-CN"/>
        </w:rPr>
      </w:pPr>
    </w:p>
    <w:p w:rsidR="006145E2" w:rsidRDefault="006145E2" w:rsidP="000C46BF">
      <w:pPr>
        <w:pStyle w:val="20"/>
        <w:ind w:left="0" w:firstLine="0"/>
        <w:rPr>
          <w:rFonts w:eastAsia="宋体"/>
          <w:color w:val="auto"/>
          <w:sz w:val="24"/>
          <w:szCs w:val="24"/>
          <w:lang w:eastAsia="zh-CN"/>
        </w:rPr>
      </w:pPr>
      <w:r>
        <w:rPr>
          <w:rFonts w:eastAsia="宋体" w:hint="eastAsia"/>
          <w:color w:val="auto"/>
          <w:sz w:val="24"/>
          <w:szCs w:val="24"/>
          <w:lang w:eastAsia="zh-CN"/>
        </w:rPr>
        <w:t>Negative Test Case</w:t>
      </w:r>
    </w:p>
    <w:p w:rsidR="006145E2" w:rsidRPr="006145E2" w:rsidRDefault="006145E2" w:rsidP="006145E2">
      <w:pPr>
        <w:pStyle w:val="30"/>
        <w:rPr>
          <w:rFonts w:eastAsiaTheme="minorEastAsia"/>
          <w:color w:val="auto"/>
          <w:lang w:eastAsia="zh-CN"/>
        </w:rPr>
      </w:pPr>
      <w:bookmarkStart w:id="3351" w:name="OLE_LINK1"/>
      <w:bookmarkStart w:id="3352" w:name="OLE_LINK2"/>
      <w:r w:rsidRPr="006145E2">
        <w:rPr>
          <w:rFonts w:eastAsiaTheme="minorEastAsia" w:hint="eastAsia"/>
          <w:color w:val="auto"/>
          <w:lang w:eastAsia="zh-CN"/>
        </w:rPr>
        <w:t>FT_Capwap</w:t>
      </w:r>
      <w:r w:rsidR="00B97DD8">
        <w:rPr>
          <w:rFonts w:eastAsiaTheme="minorEastAsia" w:hint="eastAsia"/>
          <w:color w:val="auto"/>
          <w:lang w:eastAsia="zh-CN"/>
        </w:rPr>
        <w:t>Enhancement</w:t>
      </w:r>
      <w:r w:rsidRPr="006145E2">
        <w:rPr>
          <w:rFonts w:eastAsiaTheme="minorEastAsia" w:hint="eastAsia"/>
          <w:color w:val="auto"/>
          <w:lang w:eastAsia="zh-CN"/>
        </w:rPr>
        <w:t>_Negative_1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6145E2" w:rsidRPr="004D0D77" w:rsidTr="006145E2">
        <w:trPr>
          <w:trHeight w:val="321"/>
        </w:trPr>
        <w:tc>
          <w:tcPr>
            <w:tcW w:w="2284" w:type="dxa"/>
            <w:tcBorders>
              <w:top w:val="single" w:sz="4" w:space="0" w:color="auto"/>
              <w:left w:val="single" w:sz="4" w:space="0" w:color="auto"/>
              <w:bottom w:val="single" w:sz="4" w:space="0" w:color="auto"/>
              <w:right w:val="single" w:sz="4" w:space="0" w:color="auto"/>
            </w:tcBorders>
          </w:tcPr>
          <w:bookmarkEnd w:id="3351"/>
          <w:bookmarkEnd w:id="3352"/>
          <w:p w:rsidR="006145E2" w:rsidRPr="00D550FE" w:rsidRDefault="006145E2" w:rsidP="006145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145E2" w:rsidRPr="004D0D77" w:rsidRDefault="006145E2" w:rsidP="006145E2">
            <w:pPr>
              <w:pStyle w:val="Body"/>
              <w:rPr>
                <w:rFonts w:eastAsia="宋体"/>
                <w:sz w:val="22"/>
                <w:lang w:eastAsia="zh-CN"/>
              </w:rPr>
            </w:pPr>
            <w:r>
              <w:rPr>
                <w:rFonts w:ascii="Arial" w:eastAsia="宋体" w:hAnsi="Arial" w:cs="Arial" w:hint="eastAsia"/>
                <w:sz w:val="21"/>
                <w:szCs w:val="21"/>
                <w:lang w:eastAsia="zh-CN"/>
              </w:rPr>
              <w:t>Ft_Capwap</w:t>
            </w:r>
            <w:r w:rsidR="000159BA">
              <w:rPr>
                <w:rFonts w:ascii="Arial" w:eastAsia="宋体" w:hAnsi="Arial" w:cs="Arial" w:hint="eastAsia"/>
                <w:sz w:val="21"/>
                <w:szCs w:val="21"/>
                <w:lang w:eastAsia="zh-CN"/>
              </w:rPr>
              <w:t>Enhancement</w:t>
            </w:r>
            <w:r>
              <w:rPr>
                <w:rFonts w:ascii="Arial" w:eastAsia="宋体" w:hAnsi="Arial" w:cs="Arial" w:hint="eastAsia"/>
                <w:sz w:val="21"/>
                <w:szCs w:val="21"/>
                <w:lang w:eastAsia="zh-CN"/>
              </w:rPr>
              <w:t>_Negative_1</w:t>
            </w:r>
          </w:p>
        </w:tc>
      </w:tr>
      <w:tr w:rsidR="006145E2" w:rsidRPr="00923513"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Pr="00D550FE" w:rsidRDefault="006145E2" w:rsidP="006145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145E2" w:rsidRPr="004D0D77" w:rsidRDefault="006145E2" w:rsidP="006145E2">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Low</w:t>
            </w:r>
          </w:p>
        </w:tc>
        <w:tc>
          <w:tcPr>
            <w:tcW w:w="2739" w:type="dxa"/>
            <w:tcBorders>
              <w:top w:val="single" w:sz="4" w:space="0" w:color="auto"/>
              <w:left w:val="single" w:sz="4" w:space="0" w:color="auto"/>
              <w:bottom w:val="single" w:sz="4" w:space="0" w:color="auto"/>
              <w:right w:val="single" w:sz="4" w:space="0" w:color="auto"/>
            </w:tcBorders>
          </w:tcPr>
          <w:p w:rsidR="006145E2" w:rsidRPr="00923513" w:rsidRDefault="006145E2" w:rsidP="006145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145E2" w:rsidRPr="00923513" w:rsidRDefault="006145E2" w:rsidP="006145E2">
            <w:pPr>
              <w:pStyle w:val="Body"/>
              <w:rPr>
                <w:rFonts w:eastAsia="宋体"/>
                <w:sz w:val="22"/>
                <w:lang w:eastAsia="zh-CN"/>
              </w:rPr>
            </w:pPr>
            <w:r w:rsidRPr="004D0D77">
              <w:rPr>
                <w:rFonts w:ascii="Arial" w:eastAsia="宋体" w:hAnsi="Arial" w:cs="Arial" w:hint="eastAsia"/>
                <w:sz w:val="21"/>
                <w:szCs w:val="21"/>
                <w:lang w:eastAsia="zh-CN"/>
              </w:rPr>
              <w:t>No</w:t>
            </w:r>
          </w:p>
        </w:tc>
      </w:tr>
      <w:tr w:rsidR="006145E2" w:rsidRPr="00923513"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Pr="00D550FE" w:rsidRDefault="006145E2" w:rsidP="006145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145E2" w:rsidRDefault="006145E2" w:rsidP="006145E2">
            <w:pPr>
              <w:pStyle w:val="Body"/>
              <w:rPr>
                <w:rFonts w:eastAsia="宋体"/>
                <w:sz w:val="22"/>
                <w:lang w:eastAsia="zh-CN"/>
              </w:rPr>
            </w:pPr>
            <w:r w:rsidRPr="00923513">
              <w:rPr>
                <w:rFonts w:eastAsia="宋体" w:hint="eastAsia"/>
                <w:sz w:val="22"/>
                <w:lang w:eastAsia="zh-CN"/>
              </w:rPr>
              <w:t xml:space="preserve"> </w:t>
            </w:r>
            <w:r>
              <w:rPr>
                <w:rFonts w:eastAsia="宋体" w:hint="eastAsia"/>
                <w:sz w:val="22"/>
                <w:lang w:eastAsia="zh-CN"/>
              </w:rPr>
              <w:t xml:space="preserve">                              DHCP Server</w:t>
            </w:r>
            <w:r w:rsidR="007D3E64">
              <w:rPr>
                <w:rFonts w:eastAsia="宋体" w:hint="eastAsia"/>
                <w:sz w:val="22"/>
                <w:lang w:eastAsia="zh-CN"/>
              </w:rPr>
              <w:t>(</w:t>
            </w:r>
            <w:bookmarkStart w:id="3353" w:name="OLE_LINK3"/>
            <w:bookmarkStart w:id="3354" w:name="OLE_LINK4"/>
            <w:r w:rsidR="007D3E64">
              <w:rPr>
                <w:rFonts w:eastAsia="宋体" w:hint="eastAsia"/>
                <w:sz w:val="22"/>
                <w:lang w:eastAsia="zh-CN"/>
              </w:rPr>
              <w:t>DNS server and HM not be configured</w:t>
            </w:r>
            <w:bookmarkEnd w:id="3353"/>
            <w:bookmarkEnd w:id="3354"/>
            <w:r w:rsidR="007D3E64">
              <w:rPr>
                <w:rFonts w:eastAsia="宋体" w:hint="eastAsia"/>
                <w:sz w:val="22"/>
                <w:lang w:eastAsia="zh-CN"/>
              </w:rPr>
              <w:t>)</w:t>
            </w:r>
          </w:p>
          <w:p w:rsidR="006145E2" w:rsidRDefault="006145E2" w:rsidP="006145E2">
            <w:pPr>
              <w:pStyle w:val="Body"/>
              <w:rPr>
                <w:rFonts w:eastAsia="宋体"/>
                <w:sz w:val="22"/>
                <w:lang w:eastAsia="zh-CN"/>
              </w:rPr>
            </w:pPr>
            <w:r>
              <w:rPr>
                <w:rFonts w:eastAsia="宋体" w:hint="eastAsia"/>
                <w:sz w:val="22"/>
                <w:lang w:eastAsia="zh-CN"/>
              </w:rPr>
              <w:t xml:space="preserve">                                     |</w:t>
            </w:r>
          </w:p>
          <w:p w:rsidR="006145E2" w:rsidRDefault="006145E2" w:rsidP="006145E2">
            <w:pPr>
              <w:pStyle w:val="Body"/>
              <w:rPr>
                <w:rFonts w:eastAsia="宋体"/>
                <w:sz w:val="22"/>
                <w:lang w:eastAsia="zh-CN"/>
              </w:rPr>
            </w:pPr>
            <w:r>
              <w:rPr>
                <w:rFonts w:eastAsia="宋体" w:hint="eastAsia"/>
                <w:sz w:val="22"/>
                <w:lang w:eastAsia="zh-CN"/>
              </w:rPr>
              <w:t xml:space="preserve">                    AP------ Switch</w:t>
            </w:r>
          </w:p>
          <w:p w:rsidR="006145E2" w:rsidRPr="00923513" w:rsidRDefault="006145E2" w:rsidP="006145E2">
            <w:pPr>
              <w:pStyle w:val="Body"/>
              <w:rPr>
                <w:rFonts w:eastAsia="宋体"/>
                <w:sz w:val="22"/>
                <w:lang w:eastAsia="zh-CN"/>
              </w:rPr>
            </w:pPr>
            <w:r>
              <w:rPr>
                <w:rFonts w:eastAsia="宋体" w:hint="eastAsia"/>
                <w:sz w:val="22"/>
                <w:lang w:eastAsia="zh-CN"/>
              </w:rPr>
              <w:t xml:space="preserve">                             </w:t>
            </w:r>
          </w:p>
        </w:tc>
      </w:tr>
      <w:tr w:rsidR="006145E2" w:rsidRPr="00160E94"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Pr="00D550FE" w:rsidRDefault="006145E2" w:rsidP="006145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145E2" w:rsidRPr="00160E94" w:rsidRDefault="006145E2" w:rsidP="006145E2">
            <w:pPr>
              <w:pStyle w:val="Body"/>
              <w:rPr>
                <w:rFonts w:eastAsia="宋体"/>
                <w:sz w:val="22"/>
                <w:lang w:eastAsia="zh-CN"/>
              </w:rPr>
            </w:pPr>
            <w:r>
              <w:rPr>
                <w:rFonts w:eastAsia="宋体" w:hint="eastAsia"/>
                <w:sz w:val="22"/>
                <w:lang w:eastAsia="zh-CN"/>
              </w:rPr>
              <w:t>HM not be configured and could not obtain from DHCP server, config two or three unreachable DNS server, check if will generate capwap core dump</w:t>
            </w:r>
          </w:p>
        </w:tc>
      </w:tr>
      <w:tr w:rsidR="006145E2" w:rsidRPr="00923513"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Pr="00D550FE" w:rsidRDefault="006145E2" w:rsidP="006145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145E2" w:rsidRDefault="007D3E64" w:rsidP="006145E2">
            <w:pPr>
              <w:pStyle w:val="Body"/>
              <w:rPr>
                <w:rFonts w:eastAsia="宋体"/>
                <w:sz w:val="22"/>
                <w:lang w:eastAsia="zh-CN"/>
              </w:rPr>
            </w:pPr>
            <w:r>
              <w:rPr>
                <w:rFonts w:eastAsia="宋体" w:hint="eastAsia"/>
                <w:sz w:val="22"/>
                <w:lang w:eastAsia="zh-CN"/>
              </w:rPr>
              <w:t>DNS server and HM not be configured in DHCP server</w:t>
            </w:r>
          </w:p>
          <w:p w:rsidR="007D3E64" w:rsidRDefault="007D3E64" w:rsidP="006145E2">
            <w:pPr>
              <w:pStyle w:val="Body"/>
              <w:rPr>
                <w:rFonts w:eastAsia="宋体"/>
                <w:sz w:val="22"/>
                <w:lang w:eastAsia="zh-CN"/>
              </w:rPr>
            </w:pPr>
            <w:r>
              <w:rPr>
                <w:rFonts w:eastAsia="宋体" w:hint="eastAsia"/>
                <w:sz w:val="22"/>
                <w:lang w:eastAsia="zh-CN"/>
              </w:rPr>
              <w:t>AP with default setting</w:t>
            </w:r>
          </w:p>
          <w:p w:rsidR="007D3E64" w:rsidRDefault="007D3E64" w:rsidP="006145E2">
            <w:pPr>
              <w:pStyle w:val="Body"/>
              <w:rPr>
                <w:rFonts w:eastAsia="宋体"/>
                <w:sz w:val="22"/>
                <w:lang w:eastAsia="zh-CN"/>
              </w:rPr>
            </w:pPr>
            <w:r>
              <w:rPr>
                <w:rFonts w:eastAsia="宋体" w:hint="eastAsia"/>
                <w:sz w:val="22"/>
                <w:lang w:eastAsia="zh-CN"/>
              </w:rPr>
              <w:t>_debug capwap ha</w:t>
            </w:r>
          </w:p>
          <w:p w:rsidR="007D3E64" w:rsidRPr="00923513" w:rsidRDefault="007D3E64" w:rsidP="006145E2">
            <w:pPr>
              <w:pStyle w:val="Body"/>
              <w:rPr>
                <w:rFonts w:eastAsia="宋体"/>
                <w:sz w:val="22"/>
                <w:lang w:eastAsia="zh-CN"/>
              </w:rPr>
            </w:pPr>
            <w:r>
              <w:rPr>
                <w:rFonts w:eastAsia="宋体"/>
                <w:sz w:val="22"/>
                <w:lang w:eastAsia="zh-CN"/>
              </w:rPr>
              <w:t>D</w:t>
            </w:r>
            <w:r>
              <w:rPr>
                <w:rFonts w:eastAsia="宋体" w:hint="eastAsia"/>
                <w:sz w:val="22"/>
                <w:lang w:eastAsia="zh-CN"/>
              </w:rPr>
              <w:t>ebug console</w:t>
            </w:r>
          </w:p>
        </w:tc>
      </w:tr>
      <w:tr w:rsidR="006145E2" w:rsidRPr="002248F0"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Pr="00D550FE" w:rsidRDefault="006145E2" w:rsidP="006145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145E2" w:rsidRPr="002248F0" w:rsidRDefault="007D3E64" w:rsidP="007D3E64">
            <w:pPr>
              <w:pStyle w:val="Body"/>
              <w:rPr>
                <w:rFonts w:eastAsia="宋体"/>
                <w:sz w:val="22"/>
                <w:lang w:eastAsia="zh-CN"/>
              </w:rPr>
            </w:pPr>
            <w:r>
              <w:rPr>
                <w:rFonts w:eastAsia="宋体" w:hint="eastAsia"/>
                <w:sz w:val="22"/>
                <w:lang w:eastAsia="zh-CN"/>
              </w:rPr>
              <w:t xml:space="preserve">Set </w:t>
            </w:r>
            <w:r w:rsidR="00A53A66">
              <w:rPr>
                <w:rFonts w:eastAsia="宋体" w:hint="eastAsia"/>
                <w:sz w:val="22"/>
                <w:lang w:eastAsia="zh-CN"/>
              </w:rPr>
              <w:t xml:space="preserve">two or </w:t>
            </w:r>
            <w:r>
              <w:rPr>
                <w:rFonts w:eastAsia="宋体" w:hint="eastAsia"/>
                <w:sz w:val="22"/>
                <w:lang w:eastAsia="zh-CN"/>
              </w:rPr>
              <w:t>three unreachable DNS server to AP, check if will generate core dump</w:t>
            </w:r>
          </w:p>
        </w:tc>
      </w:tr>
      <w:tr w:rsidR="006145E2" w:rsidRPr="00923513"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Pr="00D550FE" w:rsidRDefault="006145E2" w:rsidP="006145E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145E2" w:rsidRPr="00923513" w:rsidRDefault="001A1C64" w:rsidP="006145E2">
            <w:pPr>
              <w:pStyle w:val="Body"/>
              <w:rPr>
                <w:rFonts w:eastAsia="宋体"/>
                <w:sz w:val="22"/>
                <w:lang w:eastAsia="zh-CN"/>
              </w:rPr>
            </w:pPr>
            <w:r>
              <w:rPr>
                <w:rFonts w:eastAsia="宋体" w:hint="eastAsia"/>
                <w:sz w:val="22"/>
                <w:lang w:eastAsia="zh-CN"/>
              </w:rPr>
              <w:t>No core dump generated</w:t>
            </w:r>
          </w:p>
        </w:tc>
      </w:tr>
      <w:tr w:rsidR="006145E2" w:rsidRPr="0066395A"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Pr="00B7717A" w:rsidRDefault="006145E2" w:rsidP="006145E2">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145E2" w:rsidRDefault="007D3E64" w:rsidP="006145E2">
            <w:pPr>
              <w:pStyle w:val="Body"/>
              <w:rPr>
                <w:rFonts w:eastAsia="宋体"/>
                <w:sz w:val="22"/>
                <w:lang w:eastAsia="zh-CN"/>
              </w:rPr>
            </w:pPr>
            <w:r>
              <w:rPr>
                <w:rFonts w:eastAsia="宋体" w:hint="eastAsia"/>
                <w:sz w:val="22"/>
                <w:lang w:eastAsia="zh-CN"/>
              </w:rPr>
              <w:t>Bug 16377</w:t>
            </w:r>
          </w:p>
          <w:p w:rsidR="007D3E64" w:rsidRDefault="007D3E64" w:rsidP="006145E2">
            <w:pPr>
              <w:pStyle w:val="Body"/>
              <w:rPr>
                <w:rFonts w:eastAsia="宋体"/>
                <w:sz w:val="22"/>
                <w:lang w:eastAsia="zh-CN"/>
              </w:rPr>
            </w:pPr>
          </w:p>
          <w:p w:rsidR="007D3E64" w:rsidRPr="007D3E64" w:rsidRDefault="007D3E64" w:rsidP="007D3E64">
            <w:pPr>
              <w:pStyle w:val="Body"/>
              <w:rPr>
                <w:rFonts w:eastAsia="宋体"/>
                <w:color w:val="C00000"/>
                <w:lang w:eastAsia="zh-CN"/>
              </w:rPr>
            </w:pPr>
            <w:r w:rsidRPr="007D3E64">
              <w:rPr>
                <w:rFonts w:eastAsia="宋体"/>
                <w:color w:val="C00000"/>
                <w:lang w:eastAsia="zh-CN"/>
              </w:rPr>
              <w:t>AH-1e94c0#2012-02-16 06:34:01 debug   [capwap_ha]: can not get ip from HM's name:(hivemanager)</w:t>
            </w:r>
          </w:p>
          <w:p w:rsidR="007D3E64" w:rsidRPr="007D3E64" w:rsidRDefault="007D3E64" w:rsidP="007D3E64">
            <w:pPr>
              <w:pStyle w:val="Body"/>
              <w:rPr>
                <w:rFonts w:eastAsia="宋体"/>
                <w:color w:val="C00000"/>
                <w:lang w:eastAsia="zh-CN"/>
              </w:rPr>
            </w:pPr>
            <w:r w:rsidRPr="007D3E64">
              <w:rPr>
                <w:rFonts w:eastAsia="宋体"/>
                <w:color w:val="C00000"/>
                <w:lang w:eastAsia="zh-CN"/>
              </w:rPr>
              <w:t>PM:process capwap is killed and restart by PM because watchdog flag is abnormal!: No such file or directory</w:t>
            </w:r>
          </w:p>
          <w:p w:rsidR="007D3E64" w:rsidRPr="007D3E64" w:rsidRDefault="007D3E64" w:rsidP="007D3E64">
            <w:pPr>
              <w:pStyle w:val="Body"/>
              <w:rPr>
                <w:rFonts w:eastAsia="宋体"/>
                <w:color w:val="C00000"/>
                <w:lang w:eastAsia="zh-CN"/>
              </w:rPr>
            </w:pPr>
            <w:r w:rsidRPr="007D3E64">
              <w:rPr>
                <w:rFonts w:eastAsia="宋体"/>
                <w:color w:val="C00000"/>
                <w:lang w:eastAsia="zh-CN"/>
              </w:rPr>
              <w:t>PM:process capwap is killed and restart by PM because watchdog flag is abnormal!: No such file or directory</w:t>
            </w:r>
          </w:p>
          <w:p w:rsidR="007D3E64" w:rsidRDefault="007D3E64" w:rsidP="007D3E64">
            <w:pPr>
              <w:pStyle w:val="Body"/>
              <w:rPr>
                <w:rFonts w:eastAsia="宋体"/>
                <w:color w:val="C00000"/>
                <w:lang w:eastAsia="zh-CN"/>
              </w:rPr>
            </w:pPr>
            <w:r w:rsidRPr="007D3E64">
              <w:rPr>
                <w:rFonts w:eastAsia="宋体"/>
                <w:color w:val="C00000"/>
                <w:lang w:eastAsia="zh-CN"/>
              </w:rPr>
              <w:t xml:space="preserve">PM:process capwap is killed and restart by PM because watchdog flag is abnormal!: No </w:t>
            </w:r>
            <w:r w:rsidRPr="007D3E64">
              <w:rPr>
                <w:rFonts w:eastAsia="宋体"/>
                <w:color w:val="C00000"/>
                <w:lang w:eastAsia="zh-CN"/>
              </w:rPr>
              <w:lastRenderedPageBreak/>
              <w:t>such file or directory</w:t>
            </w:r>
          </w:p>
          <w:p w:rsidR="007D3E64" w:rsidRPr="007D3E64" w:rsidRDefault="007D3E64" w:rsidP="007D3E64">
            <w:pPr>
              <w:pStyle w:val="Body"/>
              <w:rPr>
                <w:rFonts w:eastAsia="宋体"/>
                <w:color w:val="C00000"/>
                <w:lang w:eastAsia="zh-CN"/>
              </w:rPr>
            </w:pPr>
            <w:r w:rsidRPr="007D3E64">
              <w:rPr>
                <w:rFonts w:eastAsia="宋体"/>
                <w:color w:val="C00000"/>
                <w:lang w:eastAsia="zh-CN"/>
              </w:rPr>
              <w:t>AH-1e94c0#show _core</w:t>
            </w:r>
          </w:p>
          <w:p w:rsidR="007D3E64" w:rsidRPr="007D3E64" w:rsidRDefault="007D3E64" w:rsidP="007D3E64">
            <w:pPr>
              <w:pStyle w:val="Body"/>
              <w:rPr>
                <w:rFonts w:eastAsia="宋体"/>
                <w:color w:val="C00000"/>
                <w:lang w:eastAsia="zh-CN"/>
              </w:rPr>
            </w:pPr>
            <w:r w:rsidRPr="007D3E64">
              <w:rPr>
                <w:rFonts w:eastAsia="宋体"/>
                <w:color w:val="C00000"/>
                <w:lang w:eastAsia="zh-CN"/>
              </w:rPr>
              <w:t>capwap_pid11803_sig6_time1329374325.core.tar.gz</w:t>
            </w:r>
          </w:p>
          <w:p w:rsidR="007D3E64" w:rsidRPr="007D3E64" w:rsidRDefault="007D3E64" w:rsidP="007D3E64">
            <w:pPr>
              <w:pStyle w:val="Body"/>
              <w:rPr>
                <w:rFonts w:eastAsia="宋体"/>
                <w:color w:val="C00000"/>
                <w:lang w:eastAsia="zh-CN"/>
              </w:rPr>
            </w:pPr>
            <w:r w:rsidRPr="007D3E64">
              <w:rPr>
                <w:rFonts w:eastAsia="宋体"/>
                <w:color w:val="C00000"/>
                <w:lang w:eastAsia="zh-CN"/>
              </w:rPr>
              <w:t>capwap_pid11678_sig6_time1329374202.core.tar.gz</w:t>
            </w:r>
          </w:p>
          <w:p w:rsidR="007D3E64" w:rsidRPr="0066395A" w:rsidRDefault="007D3E64" w:rsidP="007D3E64">
            <w:pPr>
              <w:pStyle w:val="Body"/>
              <w:rPr>
                <w:rFonts w:eastAsia="宋体"/>
                <w:sz w:val="22"/>
                <w:lang w:eastAsia="zh-CN"/>
              </w:rPr>
            </w:pPr>
            <w:r w:rsidRPr="007D3E64">
              <w:rPr>
                <w:rFonts w:eastAsia="宋体"/>
                <w:color w:val="C00000"/>
                <w:lang w:eastAsia="zh-CN"/>
              </w:rPr>
              <w:t>capwap_pid21567_sig6_time1329374091.core.tar.gz</w:t>
            </w:r>
          </w:p>
        </w:tc>
      </w:tr>
      <w:tr w:rsidR="006145E2" w:rsidRPr="00923513" w:rsidTr="006145E2">
        <w:trPr>
          <w:trHeight w:val="321"/>
        </w:trPr>
        <w:tc>
          <w:tcPr>
            <w:tcW w:w="2284" w:type="dxa"/>
            <w:tcBorders>
              <w:top w:val="single" w:sz="4" w:space="0" w:color="auto"/>
              <w:left w:val="single" w:sz="4" w:space="0" w:color="auto"/>
              <w:bottom w:val="single" w:sz="4" w:space="0" w:color="auto"/>
              <w:right w:val="single" w:sz="4" w:space="0" w:color="auto"/>
            </w:tcBorders>
          </w:tcPr>
          <w:p w:rsidR="006145E2" w:rsidRDefault="006145E2" w:rsidP="006145E2">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6145E2" w:rsidRPr="00923513" w:rsidRDefault="006145E2" w:rsidP="006145E2">
            <w:pPr>
              <w:pStyle w:val="Body"/>
              <w:rPr>
                <w:rFonts w:eastAsia="宋体"/>
                <w:sz w:val="22"/>
                <w:lang w:eastAsia="zh-CN"/>
              </w:rPr>
            </w:pPr>
          </w:p>
        </w:tc>
      </w:tr>
    </w:tbl>
    <w:p w:rsidR="006145E2" w:rsidRPr="006145E2" w:rsidRDefault="006145E2" w:rsidP="006145E2">
      <w:pPr>
        <w:pStyle w:val="Body"/>
        <w:rPr>
          <w:rFonts w:eastAsiaTheme="minorEastAsia"/>
          <w:lang w:eastAsia="zh-CN"/>
        </w:rPr>
      </w:pPr>
    </w:p>
    <w:p w:rsidR="006145E2" w:rsidRPr="006145E2" w:rsidRDefault="006145E2" w:rsidP="006145E2">
      <w:pPr>
        <w:pStyle w:val="Body"/>
        <w:rPr>
          <w:rFonts w:eastAsiaTheme="minorEastAsia"/>
          <w:lang w:eastAsia="zh-CN"/>
        </w:rPr>
      </w:pPr>
    </w:p>
    <w:p w:rsidR="000C46BF" w:rsidRPr="00FF53C9" w:rsidRDefault="00D53AA6" w:rsidP="000C46BF">
      <w:pPr>
        <w:pStyle w:val="20"/>
        <w:ind w:left="0" w:firstLine="0"/>
        <w:rPr>
          <w:rFonts w:eastAsia="宋体"/>
          <w:color w:val="auto"/>
          <w:sz w:val="24"/>
          <w:szCs w:val="24"/>
          <w:lang w:eastAsia="zh-CN"/>
        </w:rPr>
      </w:pPr>
      <w:r w:rsidRPr="001B51BF">
        <w:rPr>
          <w:rFonts w:eastAsia="宋体" w:hint="eastAsia"/>
          <w:color w:val="auto"/>
          <w:sz w:val="24"/>
          <w:szCs w:val="24"/>
          <w:lang w:eastAsia="zh-CN"/>
        </w:rPr>
        <w:t>Stress Test Case</w:t>
      </w:r>
      <w:bookmarkEnd w:id="84"/>
    </w:p>
    <w:p w:rsidR="000A51D2" w:rsidRPr="001B51BF" w:rsidRDefault="00D53AA6" w:rsidP="00006BF5">
      <w:pPr>
        <w:pStyle w:val="20"/>
        <w:ind w:left="0" w:firstLine="0"/>
        <w:rPr>
          <w:rFonts w:eastAsia="宋体"/>
          <w:color w:val="auto"/>
          <w:sz w:val="24"/>
          <w:szCs w:val="24"/>
          <w:lang w:eastAsia="zh-CN"/>
        </w:rPr>
      </w:pPr>
      <w:bookmarkStart w:id="3355" w:name="_Toc255228845"/>
      <w:r w:rsidRPr="001B51BF">
        <w:rPr>
          <w:rFonts w:eastAsia="宋体" w:hint="eastAsia"/>
          <w:color w:val="auto"/>
          <w:sz w:val="24"/>
          <w:szCs w:val="24"/>
          <w:lang w:eastAsia="zh-CN"/>
        </w:rPr>
        <w:t>Duration Test Case</w:t>
      </w:r>
      <w:bookmarkEnd w:id="3355"/>
    </w:p>
    <w:p w:rsidR="000A51D2" w:rsidRPr="001B51BF" w:rsidRDefault="00D53AA6" w:rsidP="00006BF5">
      <w:pPr>
        <w:pStyle w:val="20"/>
        <w:ind w:left="0" w:firstLine="0"/>
        <w:rPr>
          <w:rFonts w:eastAsia="宋体"/>
          <w:color w:val="auto"/>
          <w:sz w:val="24"/>
          <w:szCs w:val="24"/>
          <w:lang w:eastAsia="zh-CN"/>
        </w:rPr>
      </w:pPr>
      <w:bookmarkStart w:id="3356" w:name="_Toc255228846"/>
      <w:r w:rsidRPr="001B51BF">
        <w:rPr>
          <w:rFonts w:eastAsia="宋体" w:hint="eastAsia"/>
          <w:color w:val="auto"/>
          <w:sz w:val="24"/>
          <w:szCs w:val="24"/>
          <w:lang w:eastAsia="zh-CN"/>
        </w:rPr>
        <w:t>Performance Test Case</w:t>
      </w:r>
      <w:bookmarkEnd w:id="3356"/>
    </w:p>
    <w:p w:rsidR="00D53AA6" w:rsidRPr="001B51BF" w:rsidRDefault="00D53AA6" w:rsidP="00D53AA6">
      <w:pPr>
        <w:pStyle w:val="20"/>
        <w:ind w:left="0" w:firstLine="0"/>
        <w:rPr>
          <w:rFonts w:eastAsia="宋体"/>
          <w:color w:val="auto"/>
          <w:sz w:val="24"/>
          <w:szCs w:val="24"/>
          <w:lang w:eastAsia="zh-CN"/>
        </w:rPr>
      </w:pPr>
      <w:bookmarkStart w:id="3357" w:name="_Toc255228847"/>
      <w:r w:rsidRPr="001B51BF">
        <w:rPr>
          <w:rFonts w:eastAsia="宋体" w:hint="eastAsia"/>
          <w:color w:val="auto"/>
          <w:sz w:val="24"/>
          <w:szCs w:val="24"/>
          <w:lang w:eastAsia="zh-CN"/>
        </w:rPr>
        <w:t>Scalability Test Case</w:t>
      </w:r>
      <w:bookmarkEnd w:id="3357"/>
    </w:p>
    <w:p w:rsidR="00D53AA6" w:rsidRPr="001B51BF" w:rsidRDefault="00D53AA6" w:rsidP="00D53AA6">
      <w:pPr>
        <w:pStyle w:val="20"/>
        <w:ind w:left="0" w:firstLine="0"/>
        <w:rPr>
          <w:rFonts w:eastAsia="宋体"/>
          <w:color w:val="auto"/>
          <w:sz w:val="24"/>
          <w:szCs w:val="24"/>
          <w:lang w:eastAsia="zh-CN"/>
        </w:rPr>
      </w:pPr>
      <w:bookmarkStart w:id="3358" w:name="_Toc255228848"/>
      <w:r w:rsidRPr="001B51BF">
        <w:rPr>
          <w:rFonts w:eastAsia="宋体" w:hint="eastAsia"/>
          <w:color w:val="auto"/>
          <w:sz w:val="24"/>
          <w:szCs w:val="24"/>
          <w:lang w:eastAsia="zh-CN"/>
        </w:rPr>
        <w:t>Compatibility Test Case</w:t>
      </w:r>
      <w:bookmarkEnd w:id="3358"/>
    </w:p>
    <w:p w:rsidR="006C4D7A" w:rsidRPr="001B51BF" w:rsidRDefault="006C4D7A" w:rsidP="00D53AA6">
      <w:pPr>
        <w:pStyle w:val="20"/>
        <w:ind w:left="0" w:firstLine="0"/>
        <w:rPr>
          <w:rFonts w:eastAsia="宋体"/>
          <w:color w:val="auto"/>
          <w:sz w:val="24"/>
          <w:szCs w:val="24"/>
          <w:lang w:eastAsia="zh-CN"/>
        </w:rPr>
      </w:pPr>
      <w:bookmarkStart w:id="3359" w:name="_Toc255228849"/>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bookmarkEnd w:id="3359"/>
    </w:p>
    <w:p w:rsidR="006C4D7A" w:rsidRPr="001B51BF"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9053FA" w:rsidRPr="001B51BF">
        <w:rPr>
          <w:rFonts w:ascii="Arial" w:eastAsia="宋体" w:hAnsi="Arial" w:cs="Arial"/>
          <w:sz w:val="21"/>
          <w:szCs w:val="21"/>
          <w:lang w:eastAsia="zh-CN"/>
        </w:rPr>
        <w:t>Just l</w:t>
      </w:r>
      <w:r w:rsidRPr="001B51BF">
        <w:rPr>
          <w:rFonts w:ascii="Arial" w:eastAsia="宋体" w:hAnsi="Arial" w:cs="Arial"/>
          <w:sz w:val="21"/>
          <w:szCs w:val="21"/>
          <w:lang w:eastAsia="zh-CN"/>
        </w:rPr>
        <w:t>ist all cli that this feature has one by one&gt;</w:t>
      </w:r>
    </w:p>
    <w:p w:rsidR="0083652D" w:rsidRPr="001B51BF" w:rsidRDefault="0083652D" w:rsidP="001B51BF">
      <w:pPr>
        <w:rPr>
          <w:rFonts w:ascii="Arial" w:eastAsia="宋体" w:hAnsi="Arial" w:cs="Arial"/>
          <w:sz w:val="21"/>
          <w:szCs w:val="21"/>
          <w:lang w:eastAsia="zh-CN"/>
        </w:rPr>
      </w:pPr>
      <w:r w:rsidRPr="001B51BF">
        <w:rPr>
          <w:rFonts w:ascii="Arial" w:eastAsia="宋体" w:hAnsi="Arial" w:cs="Arial" w:hint="eastAsia"/>
          <w:b w:val="0"/>
          <w:color w:val="auto"/>
          <w:sz w:val="21"/>
          <w:szCs w:val="21"/>
          <w:lang w:eastAsia="zh-CN"/>
        </w:rPr>
        <w:t>&lt;</w:t>
      </w:r>
      <w:r w:rsidR="001B51BF" w:rsidRPr="001B51BF">
        <w:rPr>
          <w:rFonts w:ascii="Arial" w:eastAsia="宋体" w:hAnsi="Arial" w:cs="Arial"/>
          <w:b w:val="0"/>
          <w:color w:val="auto"/>
          <w:sz w:val="21"/>
          <w:szCs w:val="21"/>
          <w:lang w:eastAsia="zh-CN"/>
        </w:rPr>
        <w:t xml:space="preserve"> </w:t>
      </w:r>
      <w:r w:rsidR="001B51BF">
        <w:rPr>
          <w:rFonts w:ascii="Arial" w:eastAsia="宋体" w:hAnsi="Arial" w:cs="Arial" w:hint="eastAsia"/>
          <w:b w:val="0"/>
          <w:color w:val="auto"/>
          <w:sz w:val="21"/>
          <w:szCs w:val="21"/>
          <w:lang w:eastAsia="zh-CN"/>
        </w:rPr>
        <w:t>memory leak case for these CLI.N</w:t>
      </w:r>
      <w:r w:rsidR="001B51BF" w:rsidRPr="001B51BF">
        <w:rPr>
          <w:rFonts w:ascii="Arial" w:eastAsia="宋体" w:hAnsi="Arial" w:cs="Arial"/>
          <w:b w:val="0"/>
          <w:color w:val="auto"/>
          <w:sz w:val="21"/>
          <w:szCs w:val="21"/>
          <w:lang w:eastAsia="zh-CN"/>
        </w:rPr>
        <w:t>ormally, the leak is happened when we do some commands repeatedly.  Like create an object, then delete that object, it should release all the memory it allocated. But this is not true for all the cases.</w:t>
      </w:r>
      <w:r w:rsidR="001B51BF">
        <w:rPr>
          <w:rFonts w:ascii="Arial" w:eastAsia="宋体" w:hAnsi="Arial" w:cs="Arial" w:hint="eastAsia"/>
          <w:b w:val="0"/>
          <w:color w:val="auto"/>
          <w:sz w:val="21"/>
          <w:szCs w:val="21"/>
          <w:lang w:eastAsia="zh-CN"/>
        </w:rPr>
        <w:t xml:space="preserve"> </w:t>
      </w:r>
      <w:r w:rsidR="001B51BF" w:rsidRPr="001B51BF">
        <w:rPr>
          <w:rFonts w:ascii="Arial" w:eastAsia="宋体" w:hAnsi="Arial" w:cs="Arial"/>
          <w:b w:val="0"/>
          <w:color w:val="auto"/>
          <w:sz w:val="21"/>
          <w:szCs w:val="21"/>
          <w:lang w:eastAsia="zh-CN"/>
        </w:rPr>
        <w:t>If you create/delete an object several times(but how many times?) and the memory just going down and never recovered, it maybe a memory leak(again, how can we decide it is really a memory leak?).</w:t>
      </w:r>
      <w:r w:rsidRPr="001B51BF">
        <w:rPr>
          <w:rFonts w:ascii="Arial" w:eastAsia="宋体" w:hAnsi="Arial" w:cs="Arial" w:hint="eastAsia"/>
          <w:b w:val="0"/>
          <w:color w:val="auto"/>
          <w:sz w:val="21"/>
          <w:szCs w:val="21"/>
          <w:lang w:eastAsia="zh-CN"/>
        </w:rPr>
        <w:t>&gt;</w:t>
      </w:r>
    </w:p>
    <w:p w:rsidR="00F17FD2" w:rsidRPr="002E1BB7" w:rsidRDefault="00F17FD2" w:rsidP="001B51BF">
      <w:pPr>
        <w:pStyle w:val="20"/>
        <w:ind w:left="0" w:firstLine="0"/>
        <w:rPr>
          <w:rFonts w:eastAsia="宋体"/>
          <w:color w:val="auto"/>
          <w:sz w:val="24"/>
          <w:szCs w:val="24"/>
          <w:lang w:eastAsia="zh-CN"/>
        </w:rPr>
      </w:pPr>
      <w:bookmarkStart w:id="3360" w:name="_Toc255228850"/>
      <w:r w:rsidRPr="002E1BB7">
        <w:rPr>
          <w:rFonts w:eastAsia="宋体" w:hint="eastAsia"/>
          <w:color w:val="auto"/>
          <w:sz w:val="24"/>
          <w:szCs w:val="24"/>
          <w:lang w:eastAsia="zh-CN"/>
        </w:rPr>
        <w:t>GUI Management-HiveManager</w:t>
      </w:r>
      <w:bookmarkEnd w:id="3360"/>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bookmarkStart w:id="3361" w:name="_Toc255228851"/>
      <w:r w:rsidRPr="002E1BB7">
        <w:rPr>
          <w:rFonts w:eastAsia="宋体" w:hint="eastAsia"/>
          <w:color w:val="auto"/>
          <w:sz w:val="24"/>
          <w:szCs w:val="24"/>
          <w:lang w:eastAsia="zh-CN"/>
        </w:rPr>
        <w:t>GUI Management-HiveUI</w:t>
      </w:r>
      <w:bookmarkEnd w:id="3361"/>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16"/>
    <w:p w:rsidR="00F17FD2" w:rsidRPr="00F17FD2" w:rsidRDefault="00F17FD2" w:rsidP="00F17FD2">
      <w:pPr>
        <w:pStyle w:val="Body"/>
        <w:rPr>
          <w:rFonts w:eastAsia="宋体"/>
          <w:lang w:eastAsia="zh-CN"/>
        </w:rPr>
      </w:pPr>
    </w:p>
    <w:sectPr w:rsidR="00F17FD2" w:rsidRPr="00F17FD2" w:rsidSect="00184524">
      <w:headerReference w:type="even" r:id="rId12"/>
      <w:type w:val="continuous"/>
      <w:pgSz w:w="12240" w:h="15840"/>
      <w:pgMar w:top="2520" w:right="1080" w:bottom="1800" w:left="1080" w:header="720" w:footer="720"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2D3" w:rsidRDefault="00CF22D3" w:rsidP="00920388">
      <w:r>
        <w:separator/>
      </w:r>
    </w:p>
  </w:endnote>
  <w:endnote w:type="continuationSeparator" w:id="0">
    <w:p w:rsidR="00CF22D3" w:rsidRDefault="00CF22D3"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E2" w:rsidRDefault="009B6FFA">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6145E2" w:rsidRDefault="006145E2" w:rsidP="00295EF7">
                <w:pPr>
                  <w:pStyle w:val="Body"/>
                  <w:jc w:val="center"/>
                  <w:rPr>
                    <w:b/>
                    <w:sz w:val="24"/>
                    <w:szCs w:val="24"/>
                  </w:rPr>
                </w:pPr>
                <w:r>
                  <w:rPr>
                    <w:b/>
                    <w:sz w:val="24"/>
                    <w:szCs w:val="24"/>
                  </w:rPr>
                  <w:t>- Strictly -</w:t>
                </w:r>
              </w:p>
              <w:p w:rsidR="006145E2" w:rsidRPr="00830F08" w:rsidRDefault="006145E2"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6145E2" w:rsidRPr="00920388" w:rsidRDefault="006145E2" w:rsidP="00920388">
                <w:pPr>
                  <w:pStyle w:val="Body"/>
                  <w:rPr>
                    <w:b/>
                  </w:rPr>
                </w:pPr>
                <w:r w:rsidRPr="00920388">
                  <w:rPr>
                    <w:b/>
                  </w:rPr>
                  <w:t xml:space="preserve">Page </w:t>
                </w:r>
                <w:r w:rsidR="009B6FFA" w:rsidRPr="00920388">
                  <w:rPr>
                    <w:b/>
                  </w:rPr>
                  <w:fldChar w:fldCharType="begin"/>
                </w:r>
                <w:r w:rsidRPr="00920388">
                  <w:rPr>
                    <w:b/>
                  </w:rPr>
                  <w:instrText xml:space="preserve"> PAGE </w:instrText>
                </w:r>
                <w:r w:rsidR="009B6FFA" w:rsidRPr="00920388">
                  <w:rPr>
                    <w:b/>
                  </w:rPr>
                  <w:fldChar w:fldCharType="separate"/>
                </w:r>
                <w:r w:rsidR="000A5E7F">
                  <w:rPr>
                    <w:b/>
                    <w:noProof/>
                  </w:rPr>
                  <w:t>63</w:t>
                </w:r>
                <w:r w:rsidR="009B6FFA" w:rsidRPr="00920388">
                  <w:rPr>
                    <w:b/>
                  </w:rPr>
                  <w:fldChar w:fldCharType="end"/>
                </w:r>
                <w:r w:rsidRPr="00920388">
                  <w:rPr>
                    <w:b/>
                  </w:rPr>
                  <w:t xml:space="preserve"> of </w:t>
                </w:r>
                <w:r w:rsidR="009B6FFA" w:rsidRPr="00920388">
                  <w:rPr>
                    <w:b/>
                  </w:rPr>
                  <w:fldChar w:fldCharType="begin"/>
                </w:r>
                <w:r w:rsidRPr="00920388">
                  <w:rPr>
                    <w:b/>
                  </w:rPr>
                  <w:instrText xml:space="preserve"> NUMPAGES </w:instrText>
                </w:r>
                <w:r w:rsidR="009B6FFA" w:rsidRPr="00920388">
                  <w:rPr>
                    <w:b/>
                  </w:rPr>
                  <w:fldChar w:fldCharType="separate"/>
                </w:r>
                <w:r w:rsidR="000A5E7F">
                  <w:rPr>
                    <w:b/>
                    <w:noProof/>
                  </w:rPr>
                  <w:t>68</w:t>
                </w:r>
                <w:r w:rsidR="009B6FFA" w:rsidRPr="00920388">
                  <w:rPr>
                    <w:b/>
                  </w:rPr>
                  <w:fldChar w:fldCharType="end"/>
                </w:r>
              </w:p>
              <w:p w:rsidR="006145E2" w:rsidRPr="004C2F1E" w:rsidRDefault="006145E2" w:rsidP="00920388">
                <w:pPr>
                  <w:pStyle w:val="1"/>
                </w:pPr>
              </w:p>
              <w:p w:rsidR="006145E2" w:rsidRPr="004C2F1E" w:rsidRDefault="006145E2" w:rsidP="00920388"/>
              <w:p w:rsidR="006145E2" w:rsidRPr="004C2F1E" w:rsidRDefault="006145E2"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6145E2" w:rsidRPr="00920388" w:rsidRDefault="006145E2" w:rsidP="00920388">
                <w:pPr>
                  <w:pStyle w:val="Body"/>
                  <w:rPr>
                    <w:b/>
                  </w:rPr>
                </w:pPr>
                <w:r w:rsidRPr="00920388">
                  <w:rPr>
                    <w:b/>
                  </w:rPr>
                  <w:t>© 2006</w:t>
                </w:r>
                <w:r>
                  <w:rPr>
                    <w:b/>
                  </w:rPr>
                  <w:t>-2008</w:t>
                </w:r>
                <w:r w:rsidRPr="00920388">
                  <w:rPr>
                    <w:b/>
                  </w:rPr>
                  <w:t xml:space="preserve"> Aerohive Networks Inc.  All Rights Reserved. All registered trademarks are property of their respective owners.</w:t>
                </w:r>
              </w:p>
              <w:p w:rsidR="006145E2" w:rsidRPr="004C2F1E" w:rsidRDefault="006145E2" w:rsidP="00920388"/>
              <w:p w:rsidR="006145E2" w:rsidRPr="004C2F1E" w:rsidRDefault="006145E2" w:rsidP="00920388">
                <w:pPr>
                  <w:pStyle w:val="1"/>
                </w:pPr>
              </w:p>
              <w:p w:rsidR="006145E2" w:rsidRPr="004C2F1E" w:rsidRDefault="006145E2"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2D3" w:rsidRDefault="00CF22D3" w:rsidP="00920388">
      <w:r>
        <w:separator/>
      </w:r>
    </w:p>
  </w:footnote>
  <w:footnote w:type="continuationSeparator" w:id="0">
    <w:p w:rsidR="00CF22D3" w:rsidRDefault="00CF22D3"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E2" w:rsidRDefault="006145E2"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9B6FFA">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9B6FFA">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9B6FFA">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6145E2" w:rsidRPr="0021640B" w:rsidRDefault="006145E2" w:rsidP="0021640B">
                <w:pPr>
                  <w:pStyle w:val="Body"/>
                  <w:rPr>
                    <w:color w:val="FFFFFF"/>
                  </w:rPr>
                </w:pPr>
                <w:r>
                  <w:rPr>
                    <w:rFonts w:eastAsia="宋体" w:hint="eastAsia"/>
                    <w:color w:val="FFFFFF"/>
                    <w:lang w:eastAsia="zh-CN"/>
                  </w:rPr>
                  <w:t>High-Density TestCase</w:t>
                </w:r>
                <w:r w:rsidRPr="0021640B">
                  <w:rPr>
                    <w:color w:val="FFFFFF"/>
                  </w:rPr>
                  <w:tab/>
                  <w:t xml:space="preserve">     - Strictly Confidential -</w:t>
                </w:r>
              </w:p>
              <w:p w:rsidR="006145E2" w:rsidRPr="004C2F1E" w:rsidRDefault="006145E2" w:rsidP="00920388"/>
              <w:p w:rsidR="006145E2" w:rsidRDefault="006145E2" w:rsidP="004C7F2A">
                <w:pPr>
                  <w:pStyle w:val="1"/>
                </w:pPr>
              </w:p>
              <w:p w:rsidR="006145E2" w:rsidRDefault="006145E2" w:rsidP="00920388"/>
            </w:txbxContent>
          </v:textbox>
          <w10:wrap anchorx="page" anchory="page"/>
          <w10:anchorlock/>
        </v:shape>
      </w:pict>
    </w:r>
    <w:r w:rsidR="009B6FFA">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E2" w:rsidRDefault="006145E2"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9B6FFA">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9B6FFA">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9B6FFA">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6145E2" w:rsidRPr="007A0000" w:rsidRDefault="006145E2" w:rsidP="0021640B">
                <w:pPr>
                  <w:pStyle w:val="Body"/>
                  <w:rPr>
                    <w:rFonts w:eastAsia="宋体"/>
                    <w:color w:val="FFFFFF"/>
                    <w:lang w:eastAsia="zh-CN"/>
                  </w:rPr>
                </w:pPr>
                <w:r>
                  <w:rPr>
                    <w:rFonts w:eastAsia="宋体" w:hint="eastAsia"/>
                    <w:color w:val="FFFFFF"/>
                    <w:lang w:eastAsia="zh-CN"/>
                  </w:rPr>
                  <w:t>CAPWAP Enhancement Testcase</w:t>
                </w:r>
              </w:p>
              <w:p w:rsidR="006145E2" w:rsidRDefault="006145E2" w:rsidP="00920388"/>
              <w:p w:rsidR="006145E2" w:rsidRDefault="006145E2" w:rsidP="004C7F2A">
                <w:pPr>
                  <w:pStyle w:val="1"/>
                </w:pPr>
              </w:p>
              <w:p w:rsidR="006145E2" w:rsidRDefault="006145E2" w:rsidP="00920388"/>
            </w:txbxContent>
          </v:textbox>
          <w10:wrap anchorx="page" anchory="page"/>
          <w10:anchorlock/>
        </v:shape>
      </w:pict>
    </w:r>
    <w:r w:rsidR="009B6FFA">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6145E2" w:rsidRPr="007A0000" w:rsidRDefault="006145E2"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Oct. 22</w:t>
                </w:r>
                <w:r>
                  <w:rPr>
                    <w:color w:val="FFFFFF"/>
                  </w:rPr>
                  <w:t>, 20</w:t>
                </w:r>
                <w:r w:rsidRPr="00711A49">
                  <w:rPr>
                    <w:rFonts w:eastAsia="宋体" w:hint="eastAsia"/>
                    <w:color w:val="FFFFFF"/>
                    <w:lang w:eastAsia="zh-CN"/>
                  </w:rPr>
                  <w:t>10</w:t>
                </w:r>
                <w:r w:rsidRPr="0021640B">
                  <w:rPr>
                    <w:color w:val="FFFFFF"/>
                  </w:rPr>
                  <w:t xml:space="preserve"> – Revision: </w:t>
                </w:r>
                <w:r>
                  <w:rPr>
                    <w:color w:val="FFFFFF"/>
                  </w:rPr>
                  <w:t>0.</w:t>
                </w:r>
                <w:r>
                  <w:rPr>
                    <w:rFonts w:eastAsia="宋体" w:hint="eastAsia"/>
                    <w:color w:val="FFFFFF"/>
                    <w:lang w:eastAsia="zh-CN"/>
                  </w:rPr>
                  <w:t>1</w:t>
                </w:r>
              </w:p>
              <w:p w:rsidR="006145E2" w:rsidRDefault="006145E2" w:rsidP="004C7F2A">
                <w:pPr>
                  <w:pStyle w:val="1"/>
                </w:pPr>
              </w:p>
              <w:p w:rsidR="006145E2" w:rsidRDefault="006145E2" w:rsidP="00920388"/>
            </w:txbxContent>
          </v:textbox>
          <w10:wrap anchorx="page" anchory="page"/>
          <w10:anchorlock/>
        </v:shape>
      </w:pict>
    </w:r>
    <w:r w:rsidR="009B6FFA">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E2" w:rsidRDefault="006145E2"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0E16CB"/>
    <w:multiLevelType w:val="hybridMultilevel"/>
    <w:tmpl w:val="26829B6E"/>
    <w:lvl w:ilvl="0" w:tplc="04090001">
      <w:start w:val="1"/>
      <w:numFmt w:val="bullet"/>
      <w:lvlText w:val=""/>
      <w:lvlJc w:val="left"/>
      <w:pPr>
        <w:ind w:left="16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CB637F"/>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602453"/>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A6117DF"/>
    <w:multiLevelType w:val="hybridMultilevel"/>
    <w:tmpl w:val="0ACEC3EC"/>
    <w:lvl w:ilvl="0" w:tplc="04090001">
      <w:start w:val="1"/>
      <w:numFmt w:val="bullet"/>
      <w:lvlText w:val=""/>
      <w:lvlJc w:val="left"/>
      <w:pPr>
        <w:ind w:left="16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E7A42EA"/>
    <w:multiLevelType w:val="hybridMultilevel"/>
    <w:tmpl w:val="C88C2E66"/>
    <w:lvl w:ilvl="0" w:tplc="142C2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nsid w:val="30EC7EC3"/>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7F0B35"/>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523906"/>
    <w:multiLevelType w:val="hybridMultilevel"/>
    <w:tmpl w:val="D5D629C4"/>
    <w:lvl w:ilvl="0" w:tplc="D06AF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9D2526"/>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1B7E76"/>
    <w:multiLevelType w:val="hybridMultilevel"/>
    <w:tmpl w:val="7A5A3110"/>
    <w:lvl w:ilvl="0" w:tplc="133AEF50">
      <w:start w:val="1"/>
      <w:numFmt w:val="decimal"/>
      <w:lvlText w:val="%1."/>
      <w:lvlJc w:val="left"/>
      <w:pPr>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092683F"/>
    <w:multiLevelType w:val="hybridMultilevel"/>
    <w:tmpl w:val="A524CC7E"/>
    <w:lvl w:ilvl="0" w:tplc="D8B2BD7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7607DC0"/>
    <w:multiLevelType w:val="hybridMultilevel"/>
    <w:tmpl w:val="7A5A3110"/>
    <w:lvl w:ilvl="0" w:tplc="133AEF50">
      <w:start w:val="1"/>
      <w:numFmt w:val="decimal"/>
      <w:lvlText w:val="%1."/>
      <w:lvlJc w:val="left"/>
      <w:pPr>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8C134B9"/>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E61502"/>
    <w:multiLevelType w:val="multilevel"/>
    <w:tmpl w:val="BA6407A8"/>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783"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25">
    <w:nsid w:val="602B192E"/>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24"/>
  </w:num>
  <w:num w:numId="2">
    <w:abstractNumId w:val="11"/>
  </w:num>
  <w:num w:numId="3">
    <w:abstractNumId w:val="6"/>
  </w:num>
  <w:num w:numId="4">
    <w:abstractNumId w:val="21"/>
  </w:num>
  <w:num w:numId="5">
    <w:abstractNumId w:val="5"/>
  </w:num>
  <w:num w:numId="6">
    <w:abstractNumId w:val="4"/>
  </w:num>
  <w:num w:numId="7">
    <w:abstractNumId w:val="3"/>
  </w:num>
  <w:num w:numId="8">
    <w:abstractNumId w:val="2"/>
  </w:num>
  <w:num w:numId="9">
    <w:abstractNumId w:val="1"/>
  </w:num>
  <w:num w:numId="10">
    <w:abstractNumId w:val="0"/>
  </w:num>
  <w:num w:numId="11">
    <w:abstractNumId w:val="26"/>
  </w:num>
  <w:num w:numId="12">
    <w:abstractNumId w:val="14"/>
  </w:num>
  <w:num w:numId="13">
    <w:abstractNumId w:val="8"/>
  </w:num>
  <w:num w:numId="14">
    <w:abstractNumId w:val="15"/>
  </w:num>
  <w:num w:numId="15">
    <w:abstractNumId w:val="20"/>
  </w:num>
  <w:num w:numId="16">
    <w:abstractNumId w:val="23"/>
  </w:num>
  <w:num w:numId="17">
    <w:abstractNumId w:val="10"/>
  </w:num>
  <w:num w:numId="18">
    <w:abstractNumId w:val="9"/>
  </w:num>
  <w:num w:numId="19">
    <w:abstractNumId w:val="18"/>
  </w:num>
  <w:num w:numId="20">
    <w:abstractNumId w:val="25"/>
  </w:num>
  <w:num w:numId="21">
    <w:abstractNumId w:val="16"/>
  </w:num>
  <w:num w:numId="22">
    <w:abstractNumId w:val="17"/>
  </w:num>
  <w:num w:numId="23">
    <w:abstractNumId w:val="13"/>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9154"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3E9"/>
    <w:rsid w:val="000065D0"/>
    <w:rsid w:val="0000665E"/>
    <w:rsid w:val="00006BF5"/>
    <w:rsid w:val="00006DBB"/>
    <w:rsid w:val="000072D9"/>
    <w:rsid w:val="000072E6"/>
    <w:rsid w:val="000076DE"/>
    <w:rsid w:val="00007F23"/>
    <w:rsid w:val="00007F2C"/>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59BA"/>
    <w:rsid w:val="0001614C"/>
    <w:rsid w:val="0001721A"/>
    <w:rsid w:val="00017829"/>
    <w:rsid w:val="00017B6F"/>
    <w:rsid w:val="00017C69"/>
    <w:rsid w:val="0002065F"/>
    <w:rsid w:val="000216B8"/>
    <w:rsid w:val="000219EC"/>
    <w:rsid w:val="00021A1C"/>
    <w:rsid w:val="00021DA8"/>
    <w:rsid w:val="00022198"/>
    <w:rsid w:val="00022560"/>
    <w:rsid w:val="00022FAD"/>
    <w:rsid w:val="00023468"/>
    <w:rsid w:val="000241D7"/>
    <w:rsid w:val="000254DB"/>
    <w:rsid w:val="00025528"/>
    <w:rsid w:val="000256E1"/>
    <w:rsid w:val="00025C1C"/>
    <w:rsid w:val="00025C49"/>
    <w:rsid w:val="00025EDF"/>
    <w:rsid w:val="0002619D"/>
    <w:rsid w:val="000270AA"/>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5E69"/>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BB"/>
    <w:rsid w:val="00043FD8"/>
    <w:rsid w:val="000442B6"/>
    <w:rsid w:val="00044B8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6CE"/>
    <w:rsid w:val="000638EA"/>
    <w:rsid w:val="000639B2"/>
    <w:rsid w:val="00063C1C"/>
    <w:rsid w:val="000646F0"/>
    <w:rsid w:val="00064885"/>
    <w:rsid w:val="00064FC1"/>
    <w:rsid w:val="00065598"/>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87CB1"/>
    <w:rsid w:val="00092081"/>
    <w:rsid w:val="0009279D"/>
    <w:rsid w:val="000927BD"/>
    <w:rsid w:val="00092876"/>
    <w:rsid w:val="0009311B"/>
    <w:rsid w:val="000931E4"/>
    <w:rsid w:val="00093DB3"/>
    <w:rsid w:val="00094145"/>
    <w:rsid w:val="00095172"/>
    <w:rsid w:val="000962D0"/>
    <w:rsid w:val="000964BE"/>
    <w:rsid w:val="00096B23"/>
    <w:rsid w:val="00096E6E"/>
    <w:rsid w:val="0009769C"/>
    <w:rsid w:val="00097DF4"/>
    <w:rsid w:val="000A02CC"/>
    <w:rsid w:val="000A041C"/>
    <w:rsid w:val="000A1229"/>
    <w:rsid w:val="000A2194"/>
    <w:rsid w:val="000A22CE"/>
    <w:rsid w:val="000A24B5"/>
    <w:rsid w:val="000A296C"/>
    <w:rsid w:val="000A2AC2"/>
    <w:rsid w:val="000A2EEE"/>
    <w:rsid w:val="000A332B"/>
    <w:rsid w:val="000A3DFC"/>
    <w:rsid w:val="000A4D8F"/>
    <w:rsid w:val="000A51D2"/>
    <w:rsid w:val="000A5E7F"/>
    <w:rsid w:val="000A6174"/>
    <w:rsid w:val="000A64CC"/>
    <w:rsid w:val="000A6BB0"/>
    <w:rsid w:val="000A70E3"/>
    <w:rsid w:val="000A759C"/>
    <w:rsid w:val="000A7AA7"/>
    <w:rsid w:val="000A7EE7"/>
    <w:rsid w:val="000B0369"/>
    <w:rsid w:val="000B054F"/>
    <w:rsid w:val="000B0570"/>
    <w:rsid w:val="000B1E79"/>
    <w:rsid w:val="000B2203"/>
    <w:rsid w:val="000B24C4"/>
    <w:rsid w:val="000B2864"/>
    <w:rsid w:val="000B2E3A"/>
    <w:rsid w:val="000B3F90"/>
    <w:rsid w:val="000B4269"/>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002"/>
    <w:rsid w:val="000C3275"/>
    <w:rsid w:val="000C3DC2"/>
    <w:rsid w:val="000C46BF"/>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5AB"/>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5A9C"/>
    <w:rsid w:val="000E617C"/>
    <w:rsid w:val="000E6E0A"/>
    <w:rsid w:val="000E7CD8"/>
    <w:rsid w:val="000F0FCF"/>
    <w:rsid w:val="000F1DFE"/>
    <w:rsid w:val="000F2EE7"/>
    <w:rsid w:val="000F370F"/>
    <w:rsid w:val="000F3736"/>
    <w:rsid w:val="000F39AA"/>
    <w:rsid w:val="000F3A82"/>
    <w:rsid w:val="000F4241"/>
    <w:rsid w:val="000F44E3"/>
    <w:rsid w:val="000F4A1A"/>
    <w:rsid w:val="000F4D6A"/>
    <w:rsid w:val="000F4E9D"/>
    <w:rsid w:val="000F583C"/>
    <w:rsid w:val="000F5CC0"/>
    <w:rsid w:val="000F71EF"/>
    <w:rsid w:val="000F7454"/>
    <w:rsid w:val="000F7BC7"/>
    <w:rsid w:val="00100589"/>
    <w:rsid w:val="00100711"/>
    <w:rsid w:val="00100AD2"/>
    <w:rsid w:val="00100DFA"/>
    <w:rsid w:val="00101860"/>
    <w:rsid w:val="00101A3A"/>
    <w:rsid w:val="00101C8A"/>
    <w:rsid w:val="00101D4A"/>
    <w:rsid w:val="00102437"/>
    <w:rsid w:val="0010244C"/>
    <w:rsid w:val="001026FE"/>
    <w:rsid w:val="00102C7E"/>
    <w:rsid w:val="00103447"/>
    <w:rsid w:val="00104427"/>
    <w:rsid w:val="00104600"/>
    <w:rsid w:val="00104A75"/>
    <w:rsid w:val="00104B7F"/>
    <w:rsid w:val="001053F0"/>
    <w:rsid w:val="00105718"/>
    <w:rsid w:val="0010587C"/>
    <w:rsid w:val="00106E33"/>
    <w:rsid w:val="001074BA"/>
    <w:rsid w:val="0010776D"/>
    <w:rsid w:val="001077EE"/>
    <w:rsid w:val="00110141"/>
    <w:rsid w:val="00110615"/>
    <w:rsid w:val="0011061F"/>
    <w:rsid w:val="00111CC6"/>
    <w:rsid w:val="0011260A"/>
    <w:rsid w:val="00112D66"/>
    <w:rsid w:val="00112DE6"/>
    <w:rsid w:val="00113512"/>
    <w:rsid w:val="00113E8B"/>
    <w:rsid w:val="00113FDC"/>
    <w:rsid w:val="001140EA"/>
    <w:rsid w:val="00115D5B"/>
    <w:rsid w:val="0011659C"/>
    <w:rsid w:val="00116EC1"/>
    <w:rsid w:val="001176CD"/>
    <w:rsid w:val="00117A27"/>
    <w:rsid w:val="00117F33"/>
    <w:rsid w:val="0012022D"/>
    <w:rsid w:val="001209AB"/>
    <w:rsid w:val="00121775"/>
    <w:rsid w:val="00121AAD"/>
    <w:rsid w:val="00122062"/>
    <w:rsid w:val="001224D4"/>
    <w:rsid w:val="001236AB"/>
    <w:rsid w:val="001245F2"/>
    <w:rsid w:val="0012491B"/>
    <w:rsid w:val="00126BAB"/>
    <w:rsid w:val="00126CF2"/>
    <w:rsid w:val="001273AD"/>
    <w:rsid w:val="00127741"/>
    <w:rsid w:val="0012779F"/>
    <w:rsid w:val="00127A3E"/>
    <w:rsid w:val="00127DF5"/>
    <w:rsid w:val="00127F76"/>
    <w:rsid w:val="001302ED"/>
    <w:rsid w:val="00131546"/>
    <w:rsid w:val="00131627"/>
    <w:rsid w:val="00131F5D"/>
    <w:rsid w:val="00132DD6"/>
    <w:rsid w:val="00132FD6"/>
    <w:rsid w:val="00133481"/>
    <w:rsid w:val="0013379F"/>
    <w:rsid w:val="00133A35"/>
    <w:rsid w:val="0013504D"/>
    <w:rsid w:val="00135332"/>
    <w:rsid w:val="00135D2E"/>
    <w:rsid w:val="0013620B"/>
    <w:rsid w:val="00137B0E"/>
    <w:rsid w:val="00140735"/>
    <w:rsid w:val="00140BF9"/>
    <w:rsid w:val="00140E78"/>
    <w:rsid w:val="0014244D"/>
    <w:rsid w:val="001424D8"/>
    <w:rsid w:val="001425BB"/>
    <w:rsid w:val="0014345E"/>
    <w:rsid w:val="00144691"/>
    <w:rsid w:val="00144B94"/>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184"/>
    <w:rsid w:val="00152BD1"/>
    <w:rsid w:val="00152F24"/>
    <w:rsid w:val="0015351A"/>
    <w:rsid w:val="001538A2"/>
    <w:rsid w:val="00153C24"/>
    <w:rsid w:val="00153F5B"/>
    <w:rsid w:val="00154363"/>
    <w:rsid w:val="001545F1"/>
    <w:rsid w:val="00154880"/>
    <w:rsid w:val="00154F1A"/>
    <w:rsid w:val="001554DD"/>
    <w:rsid w:val="00155BD0"/>
    <w:rsid w:val="00156892"/>
    <w:rsid w:val="00156D6C"/>
    <w:rsid w:val="00157140"/>
    <w:rsid w:val="001572D3"/>
    <w:rsid w:val="00157B9A"/>
    <w:rsid w:val="00157F87"/>
    <w:rsid w:val="00160E94"/>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A83"/>
    <w:rsid w:val="00167B52"/>
    <w:rsid w:val="00167C28"/>
    <w:rsid w:val="001706E0"/>
    <w:rsid w:val="001718A1"/>
    <w:rsid w:val="00172072"/>
    <w:rsid w:val="00172B60"/>
    <w:rsid w:val="001736BA"/>
    <w:rsid w:val="00173A00"/>
    <w:rsid w:val="00174083"/>
    <w:rsid w:val="00174A19"/>
    <w:rsid w:val="0017521A"/>
    <w:rsid w:val="00175554"/>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21B"/>
    <w:rsid w:val="00187544"/>
    <w:rsid w:val="00187C98"/>
    <w:rsid w:val="00187F1C"/>
    <w:rsid w:val="001900CB"/>
    <w:rsid w:val="00190501"/>
    <w:rsid w:val="00191B23"/>
    <w:rsid w:val="00191E83"/>
    <w:rsid w:val="00192150"/>
    <w:rsid w:val="001921B9"/>
    <w:rsid w:val="00193058"/>
    <w:rsid w:val="00193295"/>
    <w:rsid w:val="001948B0"/>
    <w:rsid w:val="00194D2D"/>
    <w:rsid w:val="001950F2"/>
    <w:rsid w:val="00195265"/>
    <w:rsid w:val="00196055"/>
    <w:rsid w:val="00196676"/>
    <w:rsid w:val="00196781"/>
    <w:rsid w:val="00196D05"/>
    <w:rsid w:val="0019759E"/>
    <w:rsid w:val="00197E40"/>
    <w:rsid w:val="001A0622"/>
    <w:rsid w:val="001A0645"/>
    <w:rsid w:val="001A0821"/>
    <w:rsid w:val="001A097C"/>
    <w:rsid w:val="001A0B83"/>
    <w:rsid w:val="001A0F21"/>
    <w:rsid w:val="001A0FB5"/>
    <w:rsid w:val="001A1C64"/>
    <w:rsid w:val="001A1F9D"/>
    <w:rsid w:val="001A22C3"/>
    <w:rsid w:val="001A2B81"/>
    <w:rsid w:val="001A2C3C"/>
    <w:rsid w:val="001A2CC1"/>
    <w:rsid w:val="001A37F2"/>
    <w:rsid w:val="001A3B5B"/>
    <w:rsid w:val="001A4950"/>
    <w:rsid w:val="001A5B13"/>
    <w:rsid w:val="001A61CA"/>
    <w:rsid w:val="001A6EEE"/>
    <w:rsid w:val="001A7008"/>
    <w:rsid w:val="001A7CE3"/>
    <w:rsid w:val="001B12BA"/>
    <w:rsid w:val="001B165C"/>
    <w:rsid w:val="001B1B91"/>
    <w:rsid w:val="001B1BB3"/>
    <w:rsid w:val="001B1D9A"/>
    <w:rsid w:val="001B20C1"/>
    <w:rsid w:val="001B4045"/>
    <w:rsid w:val="001B41F7"/>
    <w:rsid w:val="001B4890"/>
    <w:rsid w:val="001B4C13"/>
    <w:rsid w:val="001B51BF"/>
    <w:rsid w:val="001B5416"/>
    <w:rsid w:val="001B5E91"/>
    <w:rsid w:val="001B63F5"/>
    <w:rsid w:val="001B6B58"/>
    <w:rsid w:val="001B6FD8"/>
    <w:rsid w:val="001B72BB"/>
    <w:rsid w:val="001B772B"/>
    <w:rsid w:val="001B7BCA"/>
    <w:rsid w:val="001B7E58"/>
    <w:rsid w:val="001C05C2"/>
    <w:rsid w:val="001C0C16"/>
    <w:rsid w:val="001C2C1A"/>
    <w:rsid w:val="001C2D63"/>
    <w:rsid w:val="001C30A7"/>
    <w:rsid w:val="001C3763"/>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586A"/>
    <w:rsid w:val="001D6145"/>
    <w:rsid w:val="001D6CE1"/>
    <w:rsid w:val="001D723F"/>
    <w:rsid w:val="001D77F4"/>
    <w:rsid w:val="001D7800"/>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4A2C"/>
    <w:rsid w:val="001F4ACD"/>
    <w:rsid w:val="001F6401"/>
    <w:rsid w:val="001F76C2"/>
    <w:rsid w:val="001F7E4A"/>
    <w:rsid w:val="002001C7"/>
    <w:rsid w:val="0020046B"/>
    <w:rsid w:val="002008F7"/>
    <w:rsid w:val="002010C6"/>
    <w:rsid w:val="002019CD"/>
    <w:rsid w:val="00201B7C"/>
    <w:rsid w:val="00201CA9"/>
    <w:rsid w:val="00201DE3"/>
    <w:rsid w:val="00202074"/>
    <w:rsid w:val="002029DD"/>
    <w:rsid w:val="00202CBF"/>
    <w:rsid w:val="00203443"/>
    <w:rsid w:val="002035F2"/>
    <w:rsid w:val="00203C2C"/>
    <w:rsid w:val="00203CCA"/>
    <w:rsid w:val="002044EB"/>
    <w:rsid w:val="00204759"/>
    <w:rsid w:val="00205439"/>
    <w:rsid w:val="00207185"/>
    <w:rsid w:val="00207824"/>
    <w:rsid w:val="00210AEA"/>
    <w:rsid w:val="00210FBF"/>
    <w:rsid w:val="002113EB"/>
    <w:rsid w:val="00211443"/>
    <w:rsid w:val="002121F4"/>
    <w:rsid w:val="00212279"/>
    <w:rsid w:val="002125CC"/>
    <w:rsid w:val="00212790"/>
    <w:rsid w:val="00212A52"/>
    <w:rsid w:val="002137C5"/>
    <w:rsid w:val="00214026"/>
    <w:rsid w:val="00214215"/>
    <w:rsid w:val="002144A9"/>
    <w:rsid w:val="002146F6"/>
    <w:rsid w:val="00214706"/>
    <w:rsid w:val="00214C4D"/>
    <w:rsid w:val="00214E51"/>
    <w:rsid w:val="0021528D"/>
    <w:rsid w:val="00215D88"/>
    <w:rsid w:val="002162C8"/>
    <w:rsid w:val="0021640B"/>
    <w:rsid w:val="002176C2"/>
    <w:rsid w:val="002178EB"/>
    <w:rsid w:val="00220650"/>
    <w:rsid w:val="00220ED6"/>
    <w:rsid w:val="00221158"/>
    <w:rsid w:val="002212F0"/>
    <w:rsid w:val="0022147D"/>
    <w:rsid w:val="00221C98"/>
    <w:rsid w:val="00222117"/>
    <w:rsid w:val="00222812"/>
    <w:rsid w:val="002231B3"/>
    <w:rsid w:val="0022353C"/>
    <w:rsid w:val="002238AE"/>
    <w:rsid w:val="002241D7"/>
    <w:rsid w:val="002248F0"/>
    <w:rsid w:val="00224C20"/>
    <w:rsid w:val="00224D1A"/>
    <w:rsid w:val="002259BC"/>
    <w:rsid w:val="002264A5"/>
    <w:rsid w:val="00226558"/>
    <w:rsid w:val="0022659A"/>
    <w:rsid w:val="00226B93"/>
    <w:rsid w:val="00226BC2"/>
    <w:rsid w:val="002272B4"/>
    <w:rsid w:val="0022765C"/>
    <w:rsid w:val="00227C0A"/>
    <w:rsid w:val="002300D5"/>
    <w:rsid w:val="00231049"/>
    <w:rsid w:val="00231335"/>
    <w:rsid w:val="002315C2"/>
    <w:rsid w:val="00231B4C"/>
    <w:rsid w:val="002325FB"/>
    <w:rsid w:val="0023307F"/>
    <w:rsid w:val="002332D8"/>
    <w:rsid w:val="00233912"/>
    <w:rsid w:val="00233BB4"/>
    <w:rsid w:val="00233CB9"/>
    <w:rsid w:val="00233D8E"/>
    <w:rsid w:val="00234DAE"/>
    <w:rsid w:val="002358B2"/>
    <w:rsid w:val="00235A8C"/>
    <w:rsid w:val="00235C12"/>
    <w:rsid w:val="00235F1B"/>
    <w:rsid w:val="0023656D"/>
    <w:rsid w:val="00236688"/>
    <w:rsid w:val="002368F4"/>
    <w:rsid w:val="00237369"/>
    <w:rsid w:val="00240851"/>
    <w:rsid w:val="002409E2"/>
    <w:rsid w:val="00240E67"/>
    <w:rsid w:val="00240F94"/>
    <w:rsid w:val="002415E6"/>
    <w:rsid w:val="00242413"/>
    <w:rsid w:val="0024271A"/>
    <w:rsid w:val="00243288"/>
    <w:rsid w:val="00243767"/>
    <w:rsid w:val="00243817"/>
    <w:rsid w:val="0024487F"/>
    <w:rsid w:val="002456EF"/>
    <w:rsid w:val="00245FDB"/>
    <w:rsid w:val="00246813"/>
    <w:rsid w:val="00246952"/>
    <w:rsid w:val="00246FAD"/>
    <w:rsid w:val="00247106"/>
    <w:rsid w:val="002477AF"/>
    <w:rsid w:val="00251778"/>
    <w:rsid w:val="002517DC"/>
    <w:rsid w:val="00252588"/>
    <w:rsid w:val="00254479"/>
    <w:rsid w:val="00254686"/>
    <w:rsid w:val="0025498D"/>
    <w:rsid w:val="00254D28"/>
    <w:rsid w:val="0025580A"/>
    <w:rsid w:val="00255BA5"/>
    <w:rsid w:val="00256222"/>
    <w:rsid w:val="00256B0A"/>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3132"/>
    <w:rsid w:val="002741A6"/>
    <w:rsid w:val="00274853"/>
    <w:rsid w:val="00274B9B"/>
    <w:rsid w:val="00274EC3"/>
    <w:rsid w:val="002757E7"/>
    <w:rsid w:val="002761B9"/>
    <w:rsid w:val="002769E5"/>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435A"/>
    <w:rsid w:val="002950C0"/>
    <w:rsid w:val="00295AB9"/>
    <w:rsid w:val="00295C88"/>
    <w:rsid w:val="00295EF7"/>
    <w:rsid w:val="00296DDA"/>
    <w:rsid w:val="00296DF0"/>
    <w:rsid w:val="00297E34"/>
    <w:rsid w:val="002A076D"/>
    <w:rsid w:val="002A0E2E"/>
    <w:rsid w:val="002A0E5B"/>
    <w:rsid w:val="002A13EB"/>
    <w:rsid w:val="002A192C"/>
    <w:rsid w:val="002A20E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4FE3"/>
    <w:rsid w:val="002B5265"/>
    <w:rsid w:val="002B54CF"/>
    <w:rsid w:val="002B5927"/>
    <w:rsid w:val="002B6486"/>
    <w:rsid w:val="002B67FE"/>
    <w:rsid w:val="002B6827"/>
    <w:rsid w:val="002B7482"/>
    <w:rsid w:val="002B75F9"/>
    <w:rsid w:val="002B7C0B"/>
    <w:rsid w:val="002B7DA6"/>
    <w:rsid w:val="002B7EB2"/>
    <w:rsid w:val="002C06F6"/>
    <w:rsid w:val="002C2643"/>
    <w:rsid w:val="002C372D"/>
    <w:rsid w:val="002C3B4F"/>
    <w:rsid w:val="002C49C3"/>
    <w:rsid w:val="002C4BB7"/>
    <w:rsid w:val="002C4C61"/>
    <w:rsid w:val="002C5057"/>
    <w:rsid w:val="002C56D1"/>
    <w:rsid w:val="002C603D"/>
    <w:rsid w:val="002C6755"/>
    <w:rsid w:val="002C6E04"/>
    <w:rsid w:val="002C6F55"/>
    <w:rsid w:val="002C7582"/>
    <w:rsid w:val="002C77D4"/>
    <w:rsid w:val="002D049A"/>
    <w:rsid w:val="002D07A5"/>
    <w:rsid w:val="002D172D"/>
    <w:rsid w:val="002D19A7"/>
    <w:rsid w:val="002D1F38"/>
    <w:rsid w:val="002D2D92"/>
    <w:rsid w:val="002D31AD"/>
    <w:rsid w:val="002D4C00"/>
    <w:rsid w:val="002D4C96"/>
    <w:rsid w:val="002D6ADD"/>
    <w:rsid w:val="002D6DE9"/>
    <w:rsid w:val="002D72DD"/>
    <w:rsid w:val="002D74D0"/>
    <w:rsid w:val="002E0233"/>
    <w:rsid w:val="002E04BC"/>
    <w:rsid w:val="002E057A"/>
    <w:rsid w:val="002E0ADB"/>
    <w:rsid w:val="002E1042"/>
    <w:rsid w:val="002E1446"/>
    <w:rsid w:val="002E18FC"/>
    <w:rsid w:val="002E1BB7"/>
    <w:rsid w:val="002E1CAF"/>
    <w:rsid w:val="002E2A51"/>
    <w:rsid w:val="002E3A00"/>
    <w:rsid w:val="002E3A1C"/>
    <w:rsid w:val="002E3F68"/>
    <w:rsid w:val="002E4007"/>
    <w:rsid w:val="002E45EE"/>
    <w:rsid w:val="002E46F3"/>
    <w:rsid w:val="002E4AE0"/>
    <w:rsid w:val="002E4D0D"/>
    <w:rsid w:val="002E4FDE"/>
    <w:rsid w:val="002E59F4"/>
    <w:rsid w:val="002E5ED8"/>
    <w:rsid w:val="002E6055"/>
    <w:rsid w:val="002E62C7"/>
    <w:rsid w:val="002E6515"/>
    <w:rsid w:val="002E6C20"/>
    <w:rsid w:val="002E6C4C"/>
    <w:rsid w:val="002E7732"/>
    <w:rsid w:val="002E7CCB"/>
    <w:rsid w:val="002F00C9"/>
    <w:rsid w:val="002F14D6"/>
    <w:rsid w:val="002F1CFB"/>
    <w:rsid w:val="002F2A1F"/>
    <w:rsid w:val="002F3B76"/>
    <w:rsid w:val="002F4085"/>
    <w:rsid w:val="002F43C6"/>
    <w:rsid w:val="002F4670"/>
    <w:rsid w:val="002F471D"/>
    <w:rsid w:val="002F48E6"/>
    <w:rsid w:val="002F4ABF"/>
    <w:rsid w:val="002F4C0E"/>
    <w:rsid w:val="002F5335"/>
    <w:rsid w:val="002F544E"/>
    <w:rsid w:val="002F5929"/>
    <w:rsid w:val="002F5B25"/>
    <w:rsid w:val="002F600B"/>
    <w:rsid w:val="002F6321"/>
    <w:rsid w:val="002F6BA8"/>
    <w:rsid w:val="00300D4D"/>
    <w:rsid w:val="00300EC3"/>
    <w:rsid w:val="003010EE"/>
    <w:rsid w:val="0030163C"/>
    <w:rsid w:val="00301A3C"/>
    <w:rsid w:val="00301AB9"/>
    <w:rsid w:val="00302303"/>
    <w:rsid w:val="00302842"/>
    <w:rsid w:val="00303132"/>
    <w:rsid w:val="00303501"/>
    <w:rsid w:val="00303BE4"/>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296"/>
    <w:rsid w:val="00314BA5"/>
    <w:rsid w:val="00314E00"/>
    <w:rsid w:val="00315898"/>
    <w:rsid w:val="00316578"/>
    <w:rsid w:val="00316A6E"/>
    <w:rsid w:val="00317296"/>
    <w:rsid w:val="00317FCE"/>
    <w:rsid w:val="0032035E"/>
    <w:rsid w:val="003211CC"/>
    <w:rsid w:val="00321827"/>
    <w:rsid w:val="003223A4"/>
    <w:rsid w:val="00322D5A"/>
    <w:rsid w:val="0032368A"/>
    <w:rsid w:val="00323C6B"/>
    <w:rsid w:val="00324263"/>
    <w:rsid w:val="00325B40"/>
    <w:rsid w:val="00325D6D"/>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5C76"/>
    <w:rsid w:val="003362A5"/>
    <w:rsid w:val="00336C4A"/>
    <w:rsid w:val="00336D29"/>
    <w:rsid w:val="00337086"/>
    <w:rsid w:val="003376E8"/>
    <w:rsid w:val="00337A88"/>
    <w:rsid w:val="00337E2E"/>
    <w:rsid w:val="003404FC"/>
    <w:rsid w:val="00341F06"/>
    <w:rsid w:val="003424CE"/>
    <w:rsid w:val="003425FA"/>
    <w:rsid w:val="00342829"/>
    <w:rsid w:val="0034282E"/>
    <w:rsid w:val="003429FF"/>
    <w:rsid w:val="00342E3D"/>
    <w:rsid w:val="003430FD"/>
    <w:rsid w:val="0034330F"/>
    <w:rsid w:val="00343915"/>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2DAB"/>
    <w:rsid w:val="00353BD8"/>
    <w:rsid w:val="0035493E"/>
    <w:rsid w:val="00354DB5"/>
    <w:rsid w:val="00354F82"/>
    <w:rsid w:val="00354FC7"/>
    <w:rsid w:val="0035515D"/>
    <w:rsid w:val="00355450"/>
    <w:rsid w:val="00355600"/>
    <w:rsid w:val="003560BA"/>
    <w:rsid w:val="00356314"/>
    <w:rsid w:val="00356423"/>
    <w:rsid w:val="00356EC3"/>
    <w:rsid w:val="00357C04"/>
    <w:rsid w:val="00360267"/>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06C3"/>
    <w:rsid w:val="0037104E"/>
    <w:rsid w:val="00371447"/>
    <w:rsid w:val="00371645"/>
    <w:rsid w:val="003722E9"/>
    <w:rsid w:val="00372667"/>
    <w:rsid w:val="0037281A"/>
    <w:rsid w:val="0037288F"/>
    <w:rsid w:val="00372B40"/>
    <w:rsid w:val="00373D4F"/>
    <w:rsid w:val="003740A4"/>
    <w:rsid w:val="00374710"/>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365"/>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DE9"/>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078C"/>
    <w:rsid w:val="003B1136"/>
    <w:rsid w:val="003B176D"/>
    <w:rsid w:val="003B21AD"/>
    <w:rsid w:val="003B2EE2"/>
    <w:rsid w:val="003B4598"/>
    <w:rsid w:val="003B4611"/>
    <w:rsid w:val="003B541C"/>
    <w:rsid w:val="003B57FB"/>
    <w:rsid w:val="003B5A79"/>
    <w:rsid w:val="003B6A69"/>
    <w:rsid w:val="003B7900"/>
    <w:rsid w:val="003C00CD"/>
    <w:rsid w:val="003C022E"/>
    <w:rsid w:val="003C0425"/>
    <w:rsid w:val="003C174A"/>
    <w:rsid w:val="003C21BC"/>
    <w:rsid w:val="003C2418"/>
    <w:rsid w:val="003C392A"/>
    <w:rsid w:val="003C3F2E"/>
    <w:rsid w:val="003C42B8"/>
    <w:rsid w:val="003C51F5"/>
    <w:rsid w:val="003C5D8C"/>
    <w:rsid w:val="003C6090"/>
    <w:rsid w:val="003C713D"/>
    <w:rsid w:val="003C72A4"/>
    <w:rsid w:val="003C795B"/>
    <w:rsid w:val="003D034E"/>
    <w:rsid w:val="003D03DF"/>
    <w:rsid w:val="003D0875"/>
    <w:rsid w:val="003D0C67"/>
    <w:rsid w:val="003D1732"/>
    <w:rsid w:val="003D1B1E"/>
    <w:rsid w:val="003D2661"/>
    <w:rsid w:val="003D2865"/>
    <w:rsid w:val="003D2C6D"/>
    <w:rsid w:val="003D2F5A"/>
    <w:rsid w:val="003D340B"/>
    <w:rsid w:val="003D3846"/>
    <w:rsid w:val="003D3BCF"/>
    <w:rsid w:val="003D3C1D"/>
    <w:rsid w:val="003D4378"/>
    <w:rsid w:val="003D4ACB"/>
    <w:rsid w:val="003D54A7"/>
    <w:rsid w:val="003D6710"/>
    <w:rsid w:val="003D6F66"/>
    <w:rsid w:val="003D70F1"/>
    <w:rsid w:val="003D7147"/>
    <w:rsid w:val="003E05D0"/>
    <w:rsid w:val="003E14B7"/>
    <w:rsid w:val="003E1EA7"/>
    <w:rsid w:val="003E2030"/>
    <w:rsid w:val="003E24DD"/>
    <w:rsid w:val="003E3B10"/>
    <w:rsid w:val="003E3FA2"/>
    <w:rsid w:val="003E3FD0"/>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5B2"/>
    <w:rsid w:val="003F2DC1"/>
    <w:rsid w:val="003F2E83"/>
    <w:rsid w:val="003F5172"/>
    <w:rsid w:val="003F523C"/>
    <w:rsid w:val="003F5EC1"/>
    <w:rsid w:val="003F6287"/>
    <w:rsid w:val="003F6DF7"/>
    <w:rsid w:val="003F705B"/>
    <w:rsid w:val="003F715B"/>
    <w:rsid w:val="003F74FF"/>
    <w:rsid w:val="003F7884"/>
    <w:rsid w:val="003F79A0"/>
    <w:rsid w:val="00400EC7"/>
    <w:rsid w:val="00401682"/>
    <w:rsid w:val="004023DB"/>
    <w:rsid w:val="004027CF"/>
    <w:rsid w:val="004027ED"/>
    <w:rsid w:val="0040358B"/>
    <w:rsid w:val="004038A8"/>
    <w:rsid w:val="0040458C"/>
    <w:rsid w:val="0040479F"/>
    <w:rsid w:val="00405DED"/>
    <w:rsid w:val="00406784"/>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66F"/>
    <w:rsid w:val="00424ADF"/>
    <w:rsid w:val="00425D40"/>
    <w:rsid w:val="004267D5"/>
    <w:rsid w:val="00426FDA"/>
    <w:rsid w:val="004275FF"/>
    <w:rsid w:val="004303BC"/>
    <w:rsid w:val="004304C9"/>
    <w:rsid w:val="00430507"/>
    <w:rsid w:val="0043169D"/>
    <w:rsid w:val="004320F5"/>
    <w:rsid w:val="00433043"/>
    <w:rsid w:val="00433246"/>
    <w:rsid w:val="0043341C"/>
    <w:rsid w:val="0043348B"/>
    <w:rsid w:val="0043348D"/>
    <w:rsid w:val="00433B4F"/>
    <w:rsid w:val="004345B7"/>
    <w:rsid w:val="00434807"/>
    <w:rsid w:val="0043494D"/>
    <w:rsid w:val="00434ACD"/>
    <w:rsid w:val="004358C6"/>
    <w:rsid w:val="00435C65"/>
    <w:rsid w:val="00437657"/>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278"/>
    <w:rsid w:val="0045093D"/>
    <w:rsid w:val="004511C3"/>
    <w:rsid w:val="00451E83"/>
    <w:rsid w:val="00452747"/>
    <w:rsid w:val="00452965"/>
    <w:rsid w:val="004533D0"/>
    <w:rsid w:val="004537FB"/>
    <w:rsid w:val="00453861"/>
    <w:rsid w:val="00453939"/>
    <w:rsid w:val="00453D7E"/>
    <w:rsid w:val="00454B3D"/>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7A20"/>
    <w:rsid w:val="00477B44"/>
    <w:rsid w:val="0048063F"/>
    <w:rsid w:val="00480654"/>
    <w:rsid w:val="00480B4B"/>
    <w:rsid w:val="00481735"/>
    <w:rsid w:val="00481BD4"/>
    <w:rsid w:val="0048202C"/>
    <w:rsid w:val="00482EF7"/>
    <w:rsid w:val="0048325B"/>
    <w:rsid w:val="004838D9"/>
    <w:rsid w:val="00483CA3"/>
    <w:rsid w:val="00484660"/>
    <w:rsid w:val="00485032"/>
    <w:rsid w:val="00486279"/>
    <w:rsid w:val="004870C1"/>
    <w:rsid w:val="00490758"/>
    <w:rsid w:val="004907AA"/>
    <w:rsid w:val="0049158A"/>
    <w:rsid w:val="004920E7"/>
    <w:rsid w:val="00492678"/>
    <w:rsid w:val="00492E7C"/>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96DD4"/>
    <w:rsid w:val="004A03E1"/>
    <w:rsid w:val="004A0D04"/>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15B"/>
    <w:rsid w:val="004A6230"/>
    <w:rsid w:val="004A63B7"/>
    <w:rsid w:val="004A653C"/>
    <w:rsid w:val="004A6656"/>
    <w:rsid w:val="004A6970"/>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723"/>
    <w:rsid w:val="004B7CFF"/>
    <w:rsid w:val="004C0520"/>
    <w:rsid w:val="004C0D52"/>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CF1"/>
    <w:rsid w:val="004D43B4"/>
    <w:rsid w:val="004D4CA5"/>
    <w:rsid w:val="004D56B7"/>
    <w:rsid w:val="004D578F"/>
    <w:rsid w:val="004D5AC7"/>
    <w:rsid w:val="004D607E"/>
    <w:rsid w:val="004D6F6C"/>
    <w:rsid w:val="004D7265"/>
    <w:rsid w:val="004E001A"/>
    <w:rsid w:val="004E0303"/>
    <w:rsid w:val="004E220F"/>
    <w:rsid w:val="004E22DA"/>
    <w:rsid w:val="004E24C7"/>
    <w:rsid w:val="004E2B80"/>
    <w:rsid w:val="004E2EC5"/>
    <w:rsid w:val="004E3199"/>
    <w:rsid w:val="004E32BB"/>
    <w:rsid w:val="004E3494"/>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07A0B"/>
    <w:rsid w:val="005100AC"/>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91C"/>
    <w:rsid w:val="00516AC6"/>
    <w:rsid w:val="00516BDF"/>
    <w:rsid w:val="00516EE9"/>
    <w:rsid w:val="0051744B"/>
    <w:rsid w:val="00517E20"/>
    <w:rsid w:val="005201A2"/>
    <w:rsid w:val="0052028E"/>
    <w:rsid w:val="005202FE"/>
    <w:rsid w:val="005204B4"/>
    <w:rsid w:val="00520500"/>
    <w:rsid w:val="0052060B"/>
    <w:rsid w:val="005206F9"/>
    <w:rsid w:val="00520782"/>
    <w:rsid w:val="005209FD"/>
    <w:rsid w:val="005212A7"/>
    <w:rsid w:val="0052138E"/>
    <w:rsid w:val="0052142B"/>
    <w:rsid w:val="00521CF3"/>
    <w:rsid w:val="005224C9"/>
    <w:rsid w:val="0052280E"/>
    <w:rsid w:val="005237F2"/>
    <w:rsid w:val="00523D70"/>
    <w:rsid w:val="005244E3"/>
    <w:rsid w:val="00524749"/>
    <w:rsid w:val="005256E1"/>
    <w:rsid w:val="0052570F"/>
    <w:rsid w:val="005258F3"/>
    <w:rsid w:val="00526741"/>
    <w:rsid w:val="00526BF1"/>
    <w:rsid w:val="00527822"/>
    <w:rsid w:val="005278F3"/>
    <w:rsid w:val="00527E06"/>
    <w:rsid w:val="005312B7"/>
    <w:rsid w:val="005316A8"/>
    <w:rsid w:val="005319FE"/>
    <w:rsid w:val="00531F26"/>
    <w:rsid w:val="005330B1"/>
    <w:rsid w:val="0053398F"/>
    <w:rsid w:val="00534486"/>
    <w:rsid w:val="0053450D"/>
    <w:rsid w:val="005345DC"/>
    <w:rsid w:val="00534F82"/>
    <w:rsid w:val="00535A2F"/>
    <w:rsid w:val="00535C7A"/>
    <w:rsid w:val="00536C73"/>
    <w:rsid w:val="00536C8F"/>
    <w:rsid w:val="00536E8F"/>
    <w:rsid w:val="00537172"/>
    <w:rsid w:val="005371BC"/>
    <w:rsid w:val="005401C3"/>
    <w:rsid w:val="00540B1A"/>
    <w:rsid w:val="005413CC"/>
    <w:rsid w:val="00541867"/>
    <w:rsid w:val="005427EF"/>
    <w:rsid w:val="00542963"/>
    <w:rsid w:val="005431B6"/>
    <w:rsid w:val="005434BC"/>
    <w:rsid w:val="0054483B"/>
    <w:rsid w:val="00546BD2"/>
    <w:rsid w:val="00546CE0"/>
    <w:rsid w:val="00547606"/>
    <w:rsid w:val="00547AB9"/>
    <w:rsid w:val="00550D2B"/>
    <w:rsid w:val="0055135B"/>
    <w:rsid w:val="005534A7"/>
    <w:rsid w:val="005540E7"/>
    <w:rsid w:val="005541C1"/>
    <w:rsid w:val="00554E85"/>
    <w:rsid w:val="00555168"/>
    <w:rsid w:val="0055570B"/>
    <w:rsid w:val="00555C62"/>
    <w:rsid w:val="00556F5F"/>
    <w:rsid w:val="0055701D"/>
    <w:rsid w:val="005577AF"/>
    <w:rsid w:val="00557910"/>
    <w:rsid w:val="00560C02"/>
    <w:rsid w:val="00560CAE"/>
    <w:rsid w:val="005615D5"/>
    <w:rsid w:val="00561A64"/>
    <w:rsid w:val="00561B05"/>
    <w:rsid w:val="00562DAE"/>
    <w:rsid w:val="0056343E"/>
    <w:rsid w:val="005639FD"/>
    <w:rsid w:val="005642E9"/>
    <w:rsid w:val="005643C4"/>
    <w:rsid w:val="00564998"/>
    <w:rsid w:val="005654CB"/>
    <w:rsid w:val="005655E8"/>
    <w:rsid w:val="00565BC1"/>
    <w:rsid w:val="005662FA"/>
    <w:rsid w:val="00566BE9"/>
    <w:rsid w:val="00566CF7"/>
    <w:rsid w:val="00566FDA"/>
    <w:rsid w:val="0056777C"/>
    <w:rsid w:val="00567C54"/>
    <w:rsid w:val="00570258"/>
    <w:rsid w:val="00570BE0"/>
    <w:rsid w:val="00571AC4"/>
    <w:rsid w:val="005723B2"/>
    <w:rsid w:val="0057245C"/>
    <w:rsid w:val="00573110"/>
    <w:rsid w:val="00573C71"/>
    <w:rsid w:val="00574197"/>
    <w:rsid w:val="0057430F"/>
    <w:rsid w:val="00577A94"/>
    <w:rsid w:val="00577BBC"/>
    <w:rsid w:val="00577C73"/>
    <w:rsid w:val="00577E56"/>
    <w:rsid w:val="00581067"/>
    <w:rsid w:val="0058139E"/>
    <w:rsid w:val="0058255E"/>
    <w:rsid w:val="00582DB3"/>
    <w:rsid w:val="00583535"/>
    <w:rsid w:val="005835A1"/>
    <w:rsid w:val="005840B9"/>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BE"/>
    <w:rsid w:val="005A43E8"/>
    <w:rsid w:val="005A492D"/>
    <w:rsid w:val="005A4F5E"/>
    <w:rsid w:val="005A5270"/>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9E0"/>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20D2"/>
    <w:rsid w:val="005C3268"/>
    <w:rsid w:val="005C3E54"/>
    <w:rsid w:val="005C44E4"/>
    <w:rsid w:val="005C57AB"/>
    <w:rsid w:val="005C5CDB"/>
    <w:rsid w:val="005C6B71"/>
    <w:rsid w:val="005C6D41"/>
    <w:rsid w:val="005C71DD"/>
    <w:rsid w:val="005C7250"/>
    <w:rsid w:val="005C7B90"/>
    <w:rsid w:val="005D0425"/>
    <w:rsid w:val="005D048B"/>
    <w:rsid w:val="005D09D4"/>
    <w:rsid w:val="005D0DCA"/>
    <w:rsid w:val="005D1887"/>
    <w:rsid w:val="005D1A9F"/>
    <w:rsid w:val="005D2BE5"/>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ECA"/>
    <w:rsid w:val="005E4642"/>
    <w:rsid w:val="005E4D66"/>
    <w:rsid w:val="005E4E5B"/>
    <w:rsid w:val="005E54C3"/>
    <w:rsid w:val="005E564B"/>
    <w:rsid w:val="005E5BF8"/>
    <w:rsid w:val="005E5ED1"/>
    <w:rsid w:val="005E68D6"/>
    <w:rsid w:val="005E72DE"/>
    <w:rsid w:val="005E7573"/>
    <w:rsid w:val="005E7E82"/>
    <w:rsid w:val="005F06B0"/>
    <w:rsid w:val="005F0D54"/>
    <w:rsid w:val="005F1BC1"/>
    <w:rsid w:val="005F1D87"/>
    <w:rsid w:val="005F2246"/>
    <w:rsid w:val="005F28EB"/>
    <w:rsid w:val="005F39C0"/>
    <w:rsid w:val="005F4471"/>
    <w:rsid w:val="005F44AD"/>
    <w:rsid w:val="005F4636"/>
    <w:rsid w:val="005F4979"/>
    <w:rsid w:val="005F4B4D"/>
    <w:rsid w:val="005F4E6E"/>
    <w:rsid w:val="005F4EE4"/>
    <w:rsid w:val="005F4F03"/>
    <w:rsid w:val="005F5550"/>
    <w:rsid w:val="005F57D4"/>
    <w:rsid w:val="005F629E"/>
    <w:rsid w:val="005F6A33"/>
    <w:rsid w:val="005F6C07"/>
    <w:rsid w:val="005F73A3"/>
    <w:rsid w:val="005F7772"/>
    <w:rsid w:val="00600189"/>
    <w:rsid w:val="006006DE"/>
    <w:rsid w:val="00601212"/>
    <w:rsid w:val="0060159D"/>
    <w:rsid w:val="00602015"/>
    <w:rsid w:val="006021F0"/>
    <w:rsid w:val="00603439"/>
    <w:rsid w:val="006035A8"/>
    <w:rsid w:val="006036B5"/>
    <w:rsid w:val="0060376D"/>
    <w:rsid w:val="00605306"/>
    <w:rsid w:val="0060549D"/>
    <w:rsid w:val="00605A28"/>
    <w:rsid w:val="00605C40"/>
    <w:rsid w:val="00606801"/>
    <w:rsid w:val="00606FC6"/>
    <w:rsid w:val="00607324"/>
    <w:rsid w:val="00610FE1"/>
    <w:rsid w:val="0061155B"/>
    <w:rsid w:val="0061248C"/>
    <w:rsid w:val="006131DD"/>
    <w:rsid w:val="006135C9"/>
    <w:rsid w:val="00613909"/>
    <w:rsid w:val="006145E2"/>
    <w:rsid w:val="0061489F"/>
    <w:rsid w:val="00615A5A"/>
    <w:rsid w:val="00615EAC"/>
    <w:rsid w:val="0061648D"/>
    <w:rsid w:val="00616516"/>
    <w:rsid w:val="006213D5"/>
    <w:rsid w:val="00621ACA"/>
    <w:rsid w:val="00621D74"/>
    <w:rsid w:val="00622103"/>
    <w:rsid w:val="006224BD"/>
    <w:rsid w:val="0062344B"/>
    <w:rsid w:val="0062350A"/>
    <w:rsid w:val="006235EE"/>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0D4C"/>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0C0D"/>
    <w:rsid w:val="0065178E"/>
    <w:rsid w:val="00651E80"/>
    <w:rsid w:val="00652D65"/>
    <w:rsid w:val="0065321A"/>
    <w:rsid w:val="006535D8"/>
    <w:rsid w:val="00653A53"/>
    <w:rsid w:val="00653E43"/>
    <w:rsid w:val="00653E8B"/>
    <w:rsid w:val="00654422"/>
    <w:rsid w:val="006553BC"/>
    <w:rsid w:val="00655975"/>
    <w:rsid w:val="00655F90"/>
    <w:rsid w:val="0065654E"/>
    <w:rsid w:val="00656951"/>
    <w:rsid w:val="00657B83"/>
    <w:rsid w:val="00660016"/>
    <w:rsid w:val="0066051A"/>
    <w:rsid w:val="00660911"/>
    <w:rsid w:val="00660BAE"/>
    <w:rsid w:val="006615F3"/>
    <w:rsid w:val="006617E8"/>
    <w:rsid w:val="00661A67"/>
    <w:rsid w:val="00661BC0"/>
    <w:rsid w:val="00661E99"/>
    <w:rsid w:val="00661EEB"/>
    <w:rsid w:val="006623C2"/>
    <w:rsid w:val="00663077"/>
    <w:rsid w:val="0066312F"/>
    <w:rsid w:val="006635C1"/>
    <w:rsid w:val="006637C0"/>
    <w:rsid w:val="0066395A"/>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C03"/>
    <w:rsid w:val="00670F1B"/>
    <w:rsid w:val="006711F9"/>
    <w:rsid w:val="0067159C"/>
    <w:rsid w:val="006723F7"/>
    <w:rsid w:val="00672444"/>
    <w:rsid w:val="00673825"/>
    <w:rsid w:val="00674750"/>
    <w:rsid w:val="00675075"/>
    <w:rsid w:val="00675165"/>
    <w:rsid w:val="0067541A"/>
    <w:rsid w:val="0067584D"/>
    <w:rsid w:val="00675F67"/>
    <w:rsid w:val="006761C8"/>
    <w:rsid w:val="00676693"/>
    <w:rsid w:val="006766D9"/>
    <w:rsid w:val="00676B3B"/>
    <w:rsid w:val="006777ED"/>
    <w:rsid w:val="006802D4"/>
    <w:rsid w:val="0068082C"/>
    <w:rsid w:val="00680967"/>
    <w:rsid w:val="00680E13"/>
    <w:rsid w:val="00683675"/>
    <w:rsid w:val="00684221"/>
    <w:rsid w:val="006864AA"/>
    <w:rsid w:val="006865AD"/>
    <w:rsid w:val="006868D5"/>
    <w:rsid w:val="00686BC5"/>
    <w:rsid w:val="00686DFD"/>
    <w:rsid w:val="00687703"/>
    <w:rsid w:val="0069126A"/>
    <w:rsid w:val="006913C0"/>
    <w:rsid w:val="00692065"/>
    <w:rsid w:val="00692D14"/>
    <w:rsid w:val="00692F70"/>
    <w:rsid w:val="006935B9"/>
    <w:rsid w:val="00693B0B"/>
    <w:rsid w:val="00693B10"/>
    <w:rsid w:val="00693F8A"/>
    <w:rsid w:val="0069418F"/>
    <w:rsid w:val="00694E1E"/>
    <w:rsid w:val="00694F1C"/>
    <w:rsid w:val="00695119"/>
    <w:rsid w:val="006952D1"/>
    <w:rsid w:val="006957CD"/>
    <w:rsid w:val="00695BE4"/>
    <w:rsid w:val="00695C32"/>
    <w:rsid w:val="006965AF"/>
    <w:rsid w:val="00696EED"/>
    <w:rsid w:val="006A011B"/>
    <w:rsid w:val="006A079E"/>
    <w:rsid w:val="006A163A"/>
    <w:rsid w:val="006A16C6"/>
    <w:rsid w:val="006A2032"/>
    <w:rsid w:val="006A2B63"/>
    <w:rsid w:val="006A2FA4"/>
    <w:rsid w:val="006A3271"/>
    <w:rsid w:val="006A36A9"/>
    <w:rsid w:val="006A3A58"/>
    <w:rsid w:val="006A4A94"/>
    <w:rsid w:val="006A4CBB"/>
    <w:rsid w:val="006A4D8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C6C47"/>
    <w:rsid w:val="006D01DC"/>
    <w:rsid w:val="006D025C"/>
    <w:rsid w:val="006D05EC"/>
    <w:rsid w:val="006D06A3"/>
    <w:rsid w:val="006D0D2C"/>
    <w:rsid w:val="006D1814"/>
    <w:rsid w:val="006D1920"/>
    <w:rsid w:val="006D1EF9"/>
    <w:rsid w:val="006D2528"/>
    <w:rsid w:val="006D2D2A"/>
    <w:rsid w:val="006D3AFA"/>
    <w:rsid w:val="006D44B7"/>
    <w:rsid w:val="006D49E3"/>
    <w:rsid w:val="006D6AE1"/>
    <w:rsid w:val="006D7029"/>
    <w:rsid w:val="006D7A0F"/>
    <w:rsid w:val="006E04D0"/>
    <w:rsid w:val="006E0651"/>
    <w:rsid w:val="006E0767"/>
    <w:rsid w:val="006E0D68"/>
    <w:rsid w:val="006E0E36"/>
    <w:rsid w:val="006E138A"/>
    <w:rsid w:val="006E162D"/>
    <w:rsid w:val="006E20BE"/>
    <w:rsid w:val="006E2247"/>
    <w:rsid w:val="006E2C50"/>
    <w:rsid w:val="006E30AA"/>
    <w:rsid w:val="006E3224"/>
    <w:rsid w:val="006E3B8E"/>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D99"/>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A49"/>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7B5"/>
    <w:rsid w:val="00715804"/>
    <w:rsid w:val="0071585D"/>
    <w:rsid w:val="0071606A"/>
    <w:rsid w:val="0071688C"/>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300CC"/>
    <w:rsid w:val="00730F0D"/>
    <w:rsid w:val="007312AF"/>
    <w:rsid w:val="00731440"/>
    <w:rsid w:val="00731FD6"/>
    <w:rsid w:val="0073244D"/>
    <w:rsid w:val="007327F9"/>
    <w:rsid w:val="007329C1"/>
    <w:rsid w:val="0073342A"/>
    <w:rsid w:val="00733A81"/>
    <w:rsid w:val="00733F77"/>
    <w:rsid w:val="007343DE"/>
    <w:rsid w:val="00734904"/>
    <w:rsid w:val="00734BA8"/>
    <w:rsid w:val="00734C72"/>
    <w:rsid w:val="00734CA2"/>
    <w:rsid w:val="00735236"/>
    <w:rsid w:val="007355D5"/>
    <w:rsid w:val="0073571E"/>
    <w:rsid w:val="0073574D"/>
    <w:rsid w:val="00735850"/>
    <w:rsid w:val="00736AF1"/>
    <w:rsid w:val="00736CE4"/>
    <w:rsid w:val="00736F76"/>
    <w:rsid w:val="0073703C"/>
    <w:rsid w:val="00740DDC"/>
    <w:rsid w:val="007414BD"/>
    <w:rsid w:val="007416E0"/>
    <w:rsid w:val="00741734"/>
    <w:rsid w:val="00742653"/>
    <w:rsid w:val="0074315C"/>
    <w:rsid w:val="0074397A"/>
    <w:rsid w:val="00744221"/>
    <w:rsid w:val="00744633"/>
    <w:rsid w:val="00744FE1"/>
    <w:rsid w:val="007450E9"/>
    <w:rsid w:val="00745365"/>
    <w:rsid w:val="00745647"/>
    <w:rsid w:val="00745B77"/>
    <w:rsid w:val="00746538"/>
    <w:rsid w:val="007470D4"/>
    <w:rsid w:val="0074749D"/>
    <w:rsid w:val="00747B26"/>
    <w:rsid w:val="00747BC4"/>
    <w:rsid w:val="00747D97"/>
    <w:rsid w:val="0075072F"/>
    <w:rsid w:val="007508BB"/>
    <w:rsid w:val="00752D31"/>
    <w:rsid w:val="00752FB5"/>
    <w:rsid w:val="00753E61"/>
    <w:rsid w:val="0075438E"/>
    <w:rsid w:val="00756363"/>
    <w:rsid w:val="007567B5"/>
    <w:rsid w:val="00757227"/>
    <w:rsid w:val="00757FFC"/>
    <w:rsid w:val="007601F9"/>
    <w:rsid w:val="00760354"/>
    <w:rsid w:val="007605CE"/>
    <w:rsid w:val="007607A5"/>
    <w:rsid w:val="00761D24"/>
    <w:rsid w:val="0076365F"/>
    <w:rsid w:val="007636C4"/>
    <w:rsid w:val="007639F5"/>
    <w:rsid w:val="007641C6"/>
    <w:rsid w:val="007648E8"/>
    <w:rsid w:val="007651AE"/>
    <w:rsid w:val="007652F0"/>
    <w:rsid w:val="00765A17"/>
    <w:rsid w:val="00765EC8"/>
    <w:rsid w:val="007663EE"/>
    <w:rsid w:val="0076641D"/>
    <w:rsid w:val="007664B0"/>
    <w:rsid w:val="0076664E"/>
    <w:rsid w:val="007672ED"/>
    <w:rsid w:val="0076766C"/>
    <w:rsid w:val="00767A86"/>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44B"/>
    <w:rsid w:val="007837F7"/>
    <w:rsid w:val="00784B13"/>
    <w:rsid w:val="0078530C"/>
    <w:rsid w:val="00785B2F"/>
    <w:rsid w:val="00785BB4"/>
    <w:rsid w:val="00785EE5"/>
    <w:rsid w:val="0078614C"/>
    <w:rsid w:val="007878CA"/>
    <w:rsid w:val="0078799A"/>
    <w:rsid w:val="0079004C"/>
    <w:rsid w:val="0079023D"/>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08DA"/>
    <w:rsid w:val="007A11AB"/>
    <w:rsid w:val="007A16AB"/>
    <w:rsid w:val="007A1C93"/>
    <w:rsid w:val="007A1E16"/>
    <w:rsid w:val="007A2386"/>
    <w:rsid w:val="007A2CAF"/>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440"/>
    <w:rsid w:val="007A771E"/>
    <w:rsid w:val="007A7784"/>
    <w:rsid w:val="007A7C22"/>
    <w:rsid w:val="007A7CE7"/>
    <w:rsid w:val="007B02A0"/>
    <w:rsid w:val="007B089D"/>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E2B"/>
    <w:rsid w:val="007C6690"/>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3E64"/>
    <w:rsid w:val="007D4096"/>
    <w:rsid w:val="007D505B"/>
    <w:rsid w:val="007D50B5"/>
    <w:rsid w:val="007D5131"/>
    <w:rsid w:val="007D58EE"/>
    <w:rsid w:val="007D623C"/>
    <w:rsid w:val="007D6AFF"/>
    <w:rsid w:val="007D76BA"/>
    <w:rsid w:val="007D7983"/>
    <w:rsid w:val="007D7C1E"/>
    <w:rsid w:val="007D7D48"/>
    <w:rsid w:val="007D7D73"/>
    <w:rsid w:val="007E0F7F"/>
    <w:rsid w:val="007E112E"/>
    <w:rsid w:val="007E13B6"/>
    <w:rsid w:val="007E212E"/>
    <w:rsid w:val="007E21D2"/>
    <w:rsid w:val="007E23F8"/>
    <w:rsid w:val="007E24A0"/>
    <w:rsid w:val="007E2AEA"/>
    <w:rsid w:val="007E3762"/>
    <w:rsid w:val="007E423A"/>
    <w:rsid w:val="007E43A1"/>
    <w:rsid w:val="007E64A2"/>
    <w:rsid w:val="007E6895"/>
    <w:rsid w:val="007E6EBB"/>
    <w:rsid w:val="007F024D"/>
    <w:rsid w:val="007F062F"/>
    <w:rsid w:val="007F1E09"/>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99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1C0"/>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5E93"/>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62F"/>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5768F"/>
    <w:rsid w:val="00860487"/>
    <w:rsid w:val="00860B3D"/>
    <w:rsid w:val="00860C87"/>
    <w:rsid w:val="0086181C"/>
    <w:rsid w:val="00861908"/>
    <w:rsid w:val="0086192A"/>
    <w:rsid w:val="00861FFB"/>
    <w:rsid w:val="008623F2"/>
    <w:rsid w:val="00862A6B"/>
    <w:rsid w:val="00862C52"/>
    <w:rsid w:val="0086315B"/>
    <w:rsid w:val="00863B38"/>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4DFF"/>
    <w:rsid w:val="00876547"/>
    <w:rsid w:val="00876DBA"/>
    <w:rsid w:val="00877DCC"/>
    <w:rsid w:val="0088027C"/>
    <w:rsid w:val="008804A9"/>
    <w:rsid w:val="00880BA0"/>
    <w:rsid w:val="00880C4A"/>
    <w:rsid w:val="00880EBD"/>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4D"/>
    <w:rsid w:val="00897676"/>
    <w:rsid w:val="0089767C"/>
    <w:rsid w:val="008A0542"/>
    <w:rsid w:val="008A0679"/>
    <w:rsid w:val="008A06D5"/>
    <w:rsid w:val="008A0A80"/>
    <w:rsid w:val="008A0EB4"/>
    <w:rsid w:val="008A1602"/>
    <w:rsid w:val="008A168A"/>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698E"/>
    <w:rsid w:val="008A6B9B"/>
    <w:rsid w:val="008A6BE6"/>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4C01"/>
    <w:rsid w:val="008B5999"/>
    <w:rsid w:val="008B7270"/>
    <w:rsid w:val="008B7450"/>
    <w:rsid w:val="008B7DDA"/>
    <w:rsid w:val="008C0FD9"/>
    <w:rsid w:val="008C169E"/>
    <w:rsid w:val="008C26DA"/>
    <w:rsid w:val="008C35ED"/>
    <w:rsid w:val="008C3997"/>
    <w:rsid w:val="008C4202"/>
    <w:rsid w:val="008C4D39"/>
    <w:rsid w:val="008C4E6E"/>
    <w:rsid w:val="008C543B"/>
    <w:rsid w:val="008C5469"/>
    <w:rsid w:val="008C569B"/>
    <w:rsid w:val="008C5767"/>
    <w:rsid w:val="008C5BD6"/>
    <w:rsid w:val="008C6035"/>
    <w:rsid w:val="008C64D5"/>
    <w:rsid w:val="008C731A"/>
    <w:rsid w:val="008C7B9E"/>
    <w:rsid w:val="008D0129"/>
    <w:rsid w:val="008D0B6F"/>
    <w:rsid w:val="008D138F"/>
    <w:rsid w:val="008D15D5"/>
    <w:rsid w:val="008D26E9"/>
    <w:rsid w:val="008D2D3A"/>
    <w:rsid w:val="008D316E"/>
    <w:rsid w:val="008D43FB"/>
    <w:rsid w:val="008D476A"/>
    <w:rsid w:val="008D4A84"/>
    <w:rsid w:val="008D53FD"/>
    <w:rsid w:val="008D58D1"/>
    <w:rsid w:val="008D58D6"/>
    <w:rsid w:val="008D6A8B"/>
    <w:rsid w:val="008D6D1C"/>
    <w:rsid w:val="008D6F98"/>
    <w:rsid w:val="008D7AB3"/>
    <w:rsid w:val="008D7D0C"/>
    <w:rsid w:val="008E0050"/>
    <w:rsid w:val="008E1226"/>
    <w:rsid w:val="008E1520"/>
    <w:rsid w:val="008E246E"/>
    <w:rsid w:val="008E2798"/>
    <w:rsid w:val="008E2BEC"/>
    <w:rsid w:val="008E2FD1"/>
    <w:rsid w:val="008E3570"/>
    <w:rsid w:val="008E39E6"/>
    <w:rsid w:val="008E4300"/>
    <w:rsid w:val="008E5768"/>
    <w:rsid w:val="008E6383"/>
    <w:rsid w:val="008E6F3C"/>
    <w:rsid w:val="008E7655"/>
    <w:rsid w:val="008E7822"/>
    <w:rsid w:val="008E78B5"/>
    <w:rsid w:val="008F0B44"/>
    <w:rsid w:val="008F0C30"/>
    <w:rsid w:val="008F12A3"/>
    <w:rsid w:val="008F2427"/>
    <w:rsid w:val="008F343D"/>
    <w:rsid w:val="008F379A"/>
    <w:rsid w:val="008F3845"/>
    <w:rsid w:val="008F4EA6"/>
    <w:rsid w:val="008F6013"/>
    <w:rsid w:val="008F66D0"/>
    <w:rsid w:val="008F696E"/>
    <w:rsid w:val="008F6B59"/>
    <w:rsid w:val="008F7083"/>
    <w:rsid w:val="008F715A"/>
    <w:rsid w:val="008F7DF0"/>
    <w:rsid w:val="009004FC"/>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CA3"/>
    <w:rsid w:val="00906EF4"/>
    <w:rsid w:val="0090771B"/>
    <w:rsid w:val="00907ACD"/>
    <w:rsid w:val="009103B5"/>
    <w:rsid w:val="00910A42"/>
    <w:rsid w:val="009112AD"/>
    <w:rsid w:val="009113EC"/>
    <w:rsid w:val="00911847"/>
    <w:rsid w:val="00911B2D"/>
    <w:rsid w:val="00912C9B"/>
    <w:rsid w:val="00912DA6"/>
    <w:rsid w:val="00913C8A"/>
    <w:rsid w:val="00913FCC"/>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46F9"/>
    <w:rsid w:val="009259B4"/>
    <w:rsid w:val="00925C07"/>
    <w:rsid w:val="00925C88"/>
    <w:rsid w:val="00925FAF"/>
    <w:rsid w:val="00926595"/>
    <w:rsid w:val="009265A9"/>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7ED"/>
    <w:rsid w:val="00941AF8"/>
    <w:rsid w:val="00943473"/>
    <w:rsid w:val="0094351E"/>
    <w:rsid w:val="009441D6"/>
    <w:rsid w:val="009443D2"/>
    <w:rsid w:val="009456CB"/>
    <w:rsid w:val="00946580"/>
    <w:rsid w:val="00946774"/>
    <w:rsid w:val="009469D8"/>
    <w:rsid w:val="0094703E"/>
    <w:rsid w:val="0094721D"/>
    <w:rsid w:val="00947F2E"/>
    <w:rsid w:val="009514CF"/>
    <w:rsid w:val="00951836"/>
    <w:rsid w:val="009519E4"/>
    <w:rsid w:val="00951A48"/>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2C84"/>
    <w:rsid w:val="009634D7"/>
    <w:rsid w:val="0096361E"/>
    <w:rsid w:val="00964110"/>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8BA"/>
    <w:rsid w:val="009949B2"/>
    <w:rsid w:val="00994C34"/>
    <w:rsid w:val="00995121"/>
    <w:rsid w:val="0099518F"/>
    <w:rsid w:val="0099535C"/>
    <w:rsid w:val="009954E8"/>
    <w:rsid w:val="00995C0C"/>
    <w:rsid w:val="00995E40"/>
    <w:rsid w:val="00996EC3"/>
    <w:rsid w:val="0099723F"/>
    <w:rsid w:val="00997535"/>
    <w:rsid w:val="00997C25"/>
    <w:rsid w:val="009A0048"/>
    <w:rsid w:val="009A0E1B"/>
    <w:rsid w:val="009A16E4"/>
    <w:rsid w:val="009A1E17"/>
    <w:rsid w:val="009A25C6"/>
    <w:rsid w:val="009A26FD"/>
    <w:rsid w:val="009A2AF2"/>
    <w:rsid w:val="009A3B80"/>
    <w:rsid w:val="009A3EF8"/>
    <w:rsid w:val="009A55D2"/>
    <w:rsid w:val="009A567E"/>
    <w:rsid w:val="009A6AD5"/>
    <w:rsid w:val="009A7138"/>
    <w:rsid w:val="009B0686"/>
    <w:rsid w:val="009B11C6"/>
    <w:rsid w:val="009B131D"/>
    <w:rsid w:val="009B1698"/>
    <w:rsid w:val="009B1B48"/>
    <w:rsid w:val="009B41C4"/>
    <w:rsid w:val="009B4DA7"/>
    <w:rsid w:val="009B5192"/>
    <w:rsid w:val="009B6837"/>
    <w:rsid w:val="009B6FFA"/>
    <w:rsid w:val="009C00BE"/>
    <w:rsid w:val="009C1257"/>
    <w:rsid w:val="009C149A"/>
    <w:rsid w:val="009C1821"/>
    <w:rsid w:val="009C1A77"/>
    <w:rsid w:val="009C1B7A"/>
    <w:rsid w:val="009C208F"/>
    <w:rsid w:val="009C3045"/>
    <w:rsid w:val="009C3392"/>
    <w:rsid w:val="009C3693"/>
    <w:rsid w:val="009C39D5"/>
    <w:rsid w:val="009C47E3"/>
    <w:rsid w:val="009C50F8"/>
    <w:rsid w:val="009C5F00"/>
    <w:rsid w:val="009C6020"/>
    <w:rsid w:val="009C63CD"/>
    <w:rsid w:val="009C6436"/>
    <w:rsid w:val="009C6FEE"/>
    <w:rsid w:val="009C7C42"/>
    <w:rsid w:val="009D0EC5"/>
    <w:rsid w:val="009D1139"/>
    <w:rsid w:val="009D1F21"/>
    <w:rsid w:val="009D3A1C"/>
    <w:rsid w:val="009D3EA2"/>
    <w:rsid w:val="009D3FB9"/>
    <w:rsid w:val="009D4D55"/>
    <w:rsid w:val="009D6227"/>
    <w:rsid w:val="009D6593"/>
    <w:rsid w:val="009D6C52"/>
    <w:rsid w:val="009D722A"/>
    <w:rsid w:val="009D72EC"/>
    <w:rsid w:val="009D7BF5"/>
    <w:rsid w:val="009E044D"/>
    <w:rsid w:val="009E04E0"/>
    <w:rsid w:val="009E138C"/>
    <w:rsid w:val="009E16F6"/>
    <w:rsid w:val="009E2543"/>
    <w:rsid w:val="009E2859"/>
    <w:rsid w:val="009E3794"/>
    <w:rsid w:val="009E38A0"/>
    <w:rsid w:val="009E3E92"/>
    <w:rsid w:val="009E3FE7"/>
    <w:rsid w:val="009E4C13"/>
    <w:rsid w:val="009E5893"/>
    <w:rsid w:val="009E5B99"/>
    <w:rsid w:val="009E5C43"/>
    <w:rsid w:val="009E5F0D"/>
    <w:rsid w:val="009E701E"/>
    <w:rsid w:val="009E72B2"/>
    <w:rsid w:val="009E77C7"/>
    <w:rsid w:val="009F04D9"/>
    <w:rsid w:val="009F06FB"/>
    <w:rsid w:val="009F0943"/>
    <w:rsid w:val="009F0963"/>
    <w:rsid w:val="009F0BE7"/>
    <w:rsid w:val="009F1F4F"/>
    <w:rsid w:val="009F2C93"/>
    <w:rsid w:val="009F2D2A"/>
    <w:rsid w:val="009F31D6"/>
    <w:rsid w:val="009F357B"/>
    <w:rsid w:val="009F3C49"/>
    <w:rsid w:val="009F465B"/>
    <w:rsid w:val="009F4763"/>
    <w:rsid w:val="009F50BA"/>
    <w:rsid w:val="009F5725"/>
    <w:rsid w:val="009F5AEE"/>
    <w:rsid w:val="009F668F"/>
    <w:rsid w:val="00A003D2"/>
    <w:rsid w:val="00A00D09"/>
    <w:rsid w:val="00A01014"/>
    <w:rsid w:val="00A01EC1"/>
    <w:rsid w:val="00A026A8"/>
    <w:rsid w:val="00A03861"/>
    <w:rsid w:val="00A03CDF"/>
    <w:rsid w:val="00A0455E"/>
    <w:rsid w:val="00A04936"/>
    <w:rsid w:val="00A04B21"/>
    <w:rsid w:val="00A04FD8"/>
    <w:rsid w:val="00A05576"/>
    <w:rsid w:val="00A059B0"/>
    <w:rsid w:val="00A05B92"/>
    <w:rsid w:val="00A0643D"/>
    <w:rsid w:val="00A0718E"/>
    <w:rsid w:val="00A1008F"/>
    <w:rsid w:val="00A1015B"/>
    <w:rsid w:val="00A110CD"/>
    <w:rsid w:val="00A1169F"/>
    <w:rsid w:val="00A11875"/>
    <w:rsid w:val="00A126C4"/>
    <w:rsid w:val="00A12E02"/>
    <w:rsid w:val="00A13AFC"/>
    <w:rsid w:val="00A13D2E"/>
    <w:rsid w:val="00A14809"/>
    <w:rsid w:val="00A1507E"/>
    <w:rsid w:val="00A153D1"/>
    <w:rsid w:val="00A1662D"/>
    <w:rsid w:val="00A16643"/>
    <w:rsid w:val="00A167D4"/>
    <w:rsid w:val="00A16844"/>
    <w:rsid w:val="00A16E09"/>
    <w:rsid w:val="00A17EA7"/>
    <w:rsid w:val="00A17F50"/>
    <w:rsid w:val="00A2010C"/>
    <w:rsid w:val="00A20262"/>
    <w:rsid w:val="00A207D5"/>
    <w:rsid w:val="00A217F6"/>
    <w:rsid w:val="00A22F12"/>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541"/>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EE3"/>
    <w:rsid w:val="00A40FD9"/>
    <w:rsid w:val="00A41884"/>
    <w:rsid w:val="00A41A01"/>
    <w:rsid w:val="00A41C92"/>
    <w:rsid w:val="00A4217E"/>
    <w:rsid w:val="00A42863"/>
    <w:rsid w:val="00A42EDC"/>
    <w:rsid w:val="00A43587"/>
    <w:rsid w:val="00A44F55"/>
    <w:rsid w:val="00A450DF"/>
    <w:rsid w:val="00A45158"/>
    <w:rsid w:val="00A4554D"/>
    <w:rsid w:val="00A45D8C"/>
    <w:rsid w:val="00A46134"/>
    <w:rsid w:val="00A46829"/>
    <w:rsid w:val="00A46FF8"/>
    <w:rsid w:val="00A473A4"/>
    <w:rsid w:val="00A50625"/>
    <w:rsid w:val="00A50770"/>
    <w:rsid w:val="00A50F16"/>
    <w:rsid w:val="00A5149D"/>
    <w:rsid w:val="00A51A40"/>
    <w:rsid w:val="00A51B6A"/>
    <w:rsid w:val="00A52371"/>
    <w:rsid w:val="00A5240B"/>
    <w:rsid w:val="00A52901"/>
    <w:rsid w:val="00A52CE7"/>
    <w:rsid w:val="00A53A66"/>
    <w:rsid w:val="00A53E2D"/>
    <w:rsid w:val="00A546AA"/>
    <w:rsid w:val="00A547DD"/>
    <w:rsid w:val="00A549BC"/>
    <w:rsid w:val="00A55105"/>
    <w:rsid w:val="00A55494"/>
    <w:rsid w:val="00A55561"/>
    <w:rsid w:val="00A55875"/>
    <w:rsid w:val="00A56FEA"/>
    <w:rsid w:val="00A57873"/>
    <w:rsid w:val="00A57CDD"/>
    <w:rsid w:val="00A60A02"/>
    <w:rsid w:val="00A60D3E"/>
    <w:rsid w:val="00A61385"/>
    <w:rsid w:val="00A62655"/>
    <w:rsid w:val="00A62D57"/>
    <w:rsid w:val="00A62D94"/>
    <w:rsid w:val="00A62E47"/>
    <w:rsid w:val="00A633E1"/>
    <w:rsid w:val="00A636E9"/>
    <w:rsid w:val="00A63EB6"/>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352B"/>
    <w:rsid w:val="00A75AFE"/>
    <w:rsid w:val="00A75E91"/>
    <w:rsid w:val="00A75F52"/>
    <w:rsid w:val="00A76038"/>
    <w:rsid w:val="00A7633C"/>
    <w:rsid w:val="00A7661E"/>
    <w:rsid w:val="00A768FE"/>
    <w:rsid w:val="00A777E1"/>
    <w:rsid w:val="00A77927"/>
    <w:rsid w:val="00A77DCA"/>
    <w:rsid w:val="00A77F7A"/>
    <w:rsid w:val="00A80B10"/>
    <w:rsid w:val="00A80CA9"/>
    <w:rsid w:val="00A80EBD"/>
    <w:rsid w:val="00A8130D"/>
    <w:rsid w:val="00A818E6"/>
    <w:rsid w:val="00A82086"/>
    <w:rsid w:val="00A82304"/>
    <w:rsid w:val="00A82946"/>
    <w:rsid w:val="00A8419C"/>
    <w:rsid w:val="00A8566A"/>
    <w:rsid w:val="00A85D1F"/>
    <w:rsid w:val="00A85FD6"/>
    <w:rsid w:val="00A870F5"/>
    <w:rsid w:val="00A878E8"/>
    <w:rsid w:val="00A8792C"/>
    <w:rsid w:val="00A90394"/>
    <w:rsid w:val="00A90932"/>
    <w:rsid w:val="00A914EF"/>
    <w:rsid w:val="00A91EC3"/>
    <w:rsid w:val="00A92301"/>
    <w:rsid w:val="00A926D4"/>
    <w:rsid w:val="00A92734"/>
    <w:rsid w:val="00A93558"/>
    <w:rsid w:val="00A935AD"/>
    <w:rsid w:val="00A935B4"/>
    <w:rsid w:val="00A944BE"/>
    <w:rsid w:val="00A964CE"/>
    <w:rsid w:val="00A96A79"/>
    <w:rsid w:val="00A976D3"/>
    <w:rsid w:val="00A97A01"/>
    <w:rsid w:val="00A97AA8"/>
    <w:rsid w:val="00AA089C"/>
    <w:rsid w:val="00AA0C14"/>
    <w:rsid w:val="00AA0FFF"/>
    <w:rsid w:val="00AA14DD"/>
    <w:rsid w:val="00AA2990"/>
    <w:rsid w:val="00AA2B80"/>
    <w:rsid w:val="00AA2FE3"/>
    <w:rsid w:val="00AA30D5"/>
    <w:rsid w:val="00AA4029"/>
    <w:rsid w:val="00AA4904"/>
    <w:rsid w:val="00AA4E55"/>
    <w:rsid w:val="00AA535E"/>
    <w:rsid w:val="00AA5D09"/>
    <w:rsid w:val="00AA5D36"/>
    <w:rsid w:val="00AA649D"/>
    <w:rsid w:val="00AA6F3A"/>
    <w:rsid w:val="00AA7A04"/>
    <w:rsid w:val="00AA7ACA"/>
    <w:rsid w:val="00AB0157"/>
    <w:rsid w:val="00AB0B2D"/>
    <w:rsid w:val="00AB2D6B"/>
    <w:rsid w:val="00AB2F3F"/>
    <w:rsid w:val="00AB2F45"/>
    <w:rsid w:val="00AB326E"/>
    <w:rsid w:val="00AB387C"/>
    <w:rsid w:val="00AB43B2"/>
    <w:rsid w:val="00AB47CD"/>
    <w:rsid w:val="00AB4A07"/>
    <w:rsid w:val="00AB4A4D"/>
    <w:rsid w:val="00AB4D1E"/>
    <w:rsid w:val="00AB5266"/>
    <w:rsid w:val="00AB641F"/>
    <w:rsid w:val="00AB6CEF"/>
    <w:rsid w:val="00AB732A"/>
    <w:rsid w:val="00AB749E"/>
    <w:rsid w:val="00AC002C"/>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BA4"/>
    <w:rsid w:val="00AC5CAE"/>
    <w:rsid w:val="00AC6192"/>
    <w:rsid w:val="00AC6258"/>
    <w:rsid w:val="00AC6647"/>
    <w:rsid w:val="00AC68AA"/>
    <w:rsid w:val="00AC715F"/>
    <w:rsid w:val="00AC7B58"/>
    <w:rsid w:val="00AC7E66"/>
    <w:rsid w:val="00AC7E90"/>
    <w:rsid w:val="00AD028E"/>
    <w:rsid w:val="00AD1D2B"/>
    <w:rsid w:val="00AD20B4"/>
    <w:rsid w:val="00AD2369"/>
    <w:rsid w:val="00AD27CA"/>
    <w:rsid w:val="00AD27FF"/>
    <w:rsid w:val="00AD2E42"/>
    <w:rsid w:val="00AD2EBD"/>
    <w:rsid w:val="00AD2FB8"/>
    <w:rsid w:val="00AD3063"/>
    <w:rsid w:val="00AD3979"/>
    <w:rsid w:val="00AD3A80"/>
    <w:rsid w:val="00AD3E1A"/>
    <w:rsid w:val="00AD3FE3"/>
    <w:rsid w:val="00AD47E8"/>
    <w:rsid w:val="00AD5095"/>
    <w:rsid w:val="00AD574C"/>
    <w:rsid w:val="00AD59DB"/>
    <w:rsid w:val="00AD5C0F"/>
    <w:rsid w:val="00AD5E54"/>
    <w:rsid w:val="00AD5FD1"/>
    <w:rsid w:val="00AD63EC"/>
    <w:rsid w:val="00AD6402"/>
    <w:rsid w:val="00AD6C26"/>
    <w:rsid w:val="00AD7818"/>
    <w:rsid w:val="00AD7887"/>
    <w:rsid w:val="00AD7FC0"/>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54A"/>
    <w:rsid w:val="00AE6A7F"/>
    <w:rsid w:val="00AE6CBB"/>
    <w:rsid w:val="00AE7413"/>
    <w:rsid w:val="00AE78A8"/>
    <w:rsid w:val="00AF0240"/>
    <w:rsid w:val="00AF077D"/>
    <w:rsid w:val="00AF08B6"/>
    <w:rsid w:val="00AF0AE8"/>
    <w:rsid w:val="00AF2C99"/>
    <w:rsid w:val="00AF33BD"/>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51AE"/>
    <w:rsid w:val="00B0640A"/>
    <w:rsid w:val="00B065CB"/>
    <w:rsid w:val="00B070A3"/>
    <w:rsid w:val="00B07CA8"/>
    <w:rsid w:val="00B10FEB"/>
    <w:rsid w:val="00B113D8"/>
    <w:rsid w:val="00B11794"/>
    <w:rsid w:val="00B117AE"/>
    <w:rsid w:val="00B11F6F"/>
    <w:rsid w:val="00B12711"/>
    <w:rsid w:val="00B12D36"/>
    <w:rsid w:val="00B14AEA"/>
    <w:rsid w:val="00B15DC8"/>
    <w:rsid w:val="00B16852"/>
    <w:rsid w:val="00B17127"/>
    <w:rsid w:val="00B17E0E"/>
    <w:rsid w:val="00B200E8"/>
    <w:rsid w:val="00B20278"/>
    <w:rsid w:val="00B2103C"/>
    <w:rsid w:val="00B21046"/>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40D1"/>
    <w:rsid w:val="00B2420D"/>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06B"/>
    <w:rsid w:val="00B37290"/>
    <w:rsid w:val="00B37399"/>
    <w:rsid w:val="00B40727"/>
    <w:rsid w:val="00B41040"/>
    <w:rsid w:val="00B41725"/>
    <w:rsid w:val="00B417B3"/>
    <w:rsid w:val="00B41C9C"/>
    <w:rsid w:val="00B42892"/>
    <w:rsid w:val="00B4298E"/>
    <w:rsid w:val="00B42BB8"/>
    <w:rsid w:val="00B430A8"/>
    <w:rsid w:val="00B431F3"/>
    <w:rsid w:val="00B43507"/>
    <w:rsid w:val="00B43590"/>
    <w:rsid w:val="00B4416E"/>
    <w:rsid w:val="00B44CF9"/>
    <w:rsid w:val="00B45649"/>
    <w:rsid w:val="00B45B63"/>
    <w:rsid w:val="00B46964"/>
    <w:rsid w:val="00B4709E"/>
    <w:rsid w:val="00B47102"/>
    <w:rsid w:val="00B5002A"/>
    <w:rsid w:val="00B5059D"/>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2F7"/>
    <w:rsid w:val="00B64628"/>
    <w:rsid w:val="00B64E00"/>
    <w:rsid w:val="00B65052"/>
    <w:rsid w:val="00B658F1"/>
    <w:rsid w:val="00B66877"/>
    <w:rsid w:val="00B70417"/>
    <w:rsid w:val="00B70552"/>
    <w:rsid w:val="00B70921"/>
    <w:rsid w:val="00B70E0E"/>
    <w:rsid w:val="00B711A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17A"/>
    <w:rsid w:val="00B7740E"/>
    <w:rsid w:val="00B77639"/>
    <w:rsid w:val="00B77F40"/>
    <w:rsid w:val="00B801BE"/>
    <w:rsid w:val="00B806C3"/>
    <w:rsid w:val="00B80EAD"/>
    <w:rsid w:val="00B82165"/>
    <w:rsid w:val="00B82A25"/>
    <w:rsid w:val="00B82C7F"/>
    <w:rsid w:val="00B8352D"/>
    <w:rsid w:val="00B839A5"/>
    <w:rsid w:val="00B8437F"/>
    <w:rsid w:val="00B85DEA"/>
    <w:rsid w:val="00B86E32"/>
    <w:rsid w:val="00B86ED2"/>
    <w:rsid w:val="00B87105"/>
    <w:rsid w:val="00B8724B"/>
    <w:rsid w:val="00B87421"/>
    <w:rsid w:val="00B87496"/>
    <w:rsid w:val="00B87607"/>
    <w:rsid w:val="00B879E2"/>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704F"/>
    <w:rsid w:val="00B9789E"/>
    <w:rsid w:val="00B97C1B"/>
    <w:rsid w:val="00B97DD8"/>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723"/>
    <w:rsid w:val="00BC09B8"/>
    <w:rsid w:val="00BC1D57"/>
    <w:rsid w:val="00BC2273"/>
    <w:rsid w:val="00BC25DB"/>
    <w:rsid w:val="00BC2C04"/>
    <w:rsid w:val="00BC3058"/>
    <w:rsid w:val="00BC32B8"/>
    <w:rsid w:val="00BC3C77"/>
    <w:rsid w:val="00BC4633"/>
    <w:rsid w:val="00BC5307"/>
    <w:rsid w:val="00BC6260"/>
    <w:rsid w:val="00BC634A"/>
    <w:rsid w:val="00BC6B75"/>
    <w:rsid w:val="00BC6E4E"/>
    <w:rsid w:val="00BD0341"/>
    <w:rsid w:val="00BD0676"/>
    <w:rsid w:val="00BD0678"/>
    <w:rsid w:val="00BD1733"/>
    <w:rsid w:val="00BD2A1C"/>
    <w:rsid w:val="00BD31C5"/>
    <w:rsid w:val="00BD3684"/>
    <w:rsid w:val="00BD493E"/>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7"/>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01B"/>
    <w:rsid w:val="00C075EC"/>
    <w:rsid w:val="00C07B6C"/>
    <w:rsid w:val="00C07F6E"/>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45F"/>
    <w:rsid w:val="00C24BAE"/>
    <w:rsid w:val="00C25420"/>
    <w:rsid w:val="00C254D4"/>
    <w:rsid w:val="00C25598"/>
    <w:rsid w:val="00C25CC9"/>
    <w:rsid w:val="00C25DDE"/>
    <w:rsid w:val="00C2634F"/>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051"/>
    <w:rsid w:val="00C35135"/>
    <w:rsid w:val="00C357BB"/>
    <w:rsid w:val="00C35B80"/>
    <w:rsid w:val="00C35C28"/>
    <w:rsid w:val="00C3640E"/>
    <w:rsid w:val="00C365A1"/>
    <w:rsid w:val="00C36BB7"/>
    <w:rsid w:val="00C37125"/>
    <w:rsid w:val="00C37A07"/>
    <w:rsid w:val="00C401EF"/>
    <w:rsid w:val="00C40701"/>
    <w:rsid w:val="00C409AF"/>
    <w:rsid w:val="00C409DA"/>
    <w:rsid w:val="00C412F2"/>
    <w:rsid w:val="00C41C61"/>
    <w:rsid w:val="00C429CC"/>
    <w:rsid w:val="00C43AAE"/>
    <w:rsid w:val="00C43D8B"/>
    <w:rsid w:val="00C44E27"/>
    <w:rsid w:val="00C4519D"/>
    <w:rsid w:val="00C455CC"/>
    <w:rsid w:val="00C4598A"/>
    <w:rsid w:val="00C46151"/>
    <w:rsid w:val="00C461B2"/>
    <w:rsid w:val="00C46468"/>
    <w:rsid w:val="00C46CD3"/>
    <w:rsid w:val="00C4720E"/>
    <w:rsid w:val="00C47947"/>
    <w:rsid w:val="00C47C20"/>
    <w:rsid w:val="00C47C45"/>
    <w:rsid w:val="00C50021"/>
    <w:rsid w:val="00C50FC9"/>
    <w:rsid w:val="00C51494"/>
    <w:rsid w:val="00C516B6"/>
    <w:rsid w:val="00C51F93"/>
    <w:rsid w:val="00C53527"/>
    <w:rsid w:val="00C537BD"/>
    <w:rsid w:val="00C544D3"/>
    <w:rsid w:val="00C54F70"/>
    <w:rsid w:val="00C55103"/>
    <w:rsid w:val="00C5576C"/>
    <w:rsid w:val="00C55BF5"/>
    <w:rsid w:val="00C561AE"/>
    <w:rsid w:val="00C567B7"/>
    <w:rsid w:val="00C5733A"/>
    <w:rsid w:val="00C57369"/>
    <w:rsid w:val="00C57640"/>
    <w:rsid w:val="00C57F16"/>
    <w:rsid w:val="00C610BD"/>
    <w:rsid w:val="00C61A08"/>
    <w:rsid w:val="00C61C76"/>
    <w:rsid w:val="00C62F2D"/>
    <w:rsid w:val="00C63663"/>
    <w:rsid w:val="00C64912"/>
    <w:rsid w:val="00C649C9"/>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3519"/>
    <w:rsid w:val="00C74C45"/>
    <w:rsid w:val="00C74E47"/>
    <w:rsid w:val="00C74E65"/>
    <w:rsid w:val="00C75282"/>
    <w:rsid w:val="00C7538F"/>
    <w:rsid w:val="00C75B29"/>
    <w:rsid w:val="00C75B76"/>
    <w:rsid w:val="00C770DE"/>
    <w:rsid w:val="00C77400"/>
    <w:rsid w:val="00C77586"/>
    <w:rsid w:val="00C77903"/>
    <w:rsid w:val="00C77918"/>
    <w:rsid w:val="00C77B3F"/>
    <w:rsid w:val="00C77E70"/>
    <w:rsid w:val="00C80A15"/>
    <w:rsid w:val="00C80B20"/>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305"/>
    <w:rsid w:val="00C9054A"/>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A31"/>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71CF"/>
    <w:rsid w:val="00CC7578"/>
    <w:rsid w:val="00CC767A"/>
    <w:rsid w:val="00CC776E"/>
    <w:rsid w:val="00CC7A6D"/>
    <w:rsid w:val="00CD0A9A"/>
    <w:rsid w:val="00CD0D22"/>
    <w:rsid w:val="00CD0DCC"/>
    <w:rsid w:val="00CD1082"/>
    <w:rsid w:val="00CD240C"/>
    <w:rsid w:val="00CD25CA"/>
    <w:rsid w:val="00CD2CD4"/>
    <w:rsid w:val="00CD3836"/>
    <w:rsid w:val="00CD38C9"/>
    <w:rsid w:val="00CD3968"/>
    <w:rsid w:val="00CD3C86"/>
    <w:rsid w:val="00CD3D0D"/>
    <w:rsid w:val="00CD4485"/>
    <w:rsid w:val="00CD44EF"/>
    <w:rsid w:val="00CD4C95"/>
    <w:rsid w:val="00CD5A43"/>
    <w:rsid w:val="00CD5B23"/>
    <w:rsid w:val="00CD7270"/>
    <w:rsid w:val="00CD7EA8"/>
    <w:rsid w:val="00CD7FFC"/>
    <w:rsid w:val="00CE0769"/>
    <w:rsid w:val="00CE1FFB"/>
    <w:rsid w:val="00CE2310"/>
    <w:rsid w:val="00CE2553"/>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88C"/>
    <w:rsid w:val="00CE7E05"/>
    <w:rsid w:val="00CF0478"/>
    <w:rsid w:val="00CF04A4"/>
    <w:rsid w:val="00CF0C4C"/>
    <w:rsid w:val="00CF0E0A"/>
    <w:rsid w:val="00CF22D3"/>
    <w:rsid w:val="00CF2BA4"/>
    <w:rsid w:val="00CF2DEA"/>
    <w:rsid w:val="00CF2E3D"/>
    <w:rsid w:val="00CF305D"/>
    <w:rsid w:val="00CF3E4B"/>
    <w:rsid w:val="00CF458F"/>
    <w:rsid w:val="00CF4651"/>
    <w:rsid w:val="00CF48D9"/>
    <w:rsid w:val="00CF4C9E"/>
    <w:rsid w:val="00CF505A"/>
    <w:rsid w:val="00CF5378"/>
    <w:rsid w:val="00CF6C4B"/>
    <w:rsid w:val="00CF7B7F"/>
    <w:rsid w:val="00CF7D46"/>
    <w:rsid w:val="00CF7EC2"/>
    <w:rsid w:val="00D00043"/>
    <w:rsid w:val="00D00728"/>
    <w:rsid w:val="00D00D37"/>
    <w:rsid w:val="00D0163B"/>
    <w:rsid w:val="00D01902"/>
    <w:rsid w:val="00D029AD"/>
    <w:rsid w:val="00D029D0"/>
    <w:rsid w:val="00D03636"/>
    <w:rsid w:val="00D03EF7"/>
    <w:rsid w:val="00D05049"/>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F68"/>
    <w:rsid w:val="00D270B2"/>
    <w:rsid w:val="00D27CB1"/>
    <w:rsid w:val="00D27DCE"/>
    <w:rsid w:val="00D30047"/>
    <w:rsid w:val="00D30082"/>
    <w:rsid w:val="00D31964"/>
    <w:rsid w:val="00D34115"/>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50"/>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51E6"/>
    <w:rsid w:val="00D55EA7"/>
    <w:rsid w:val="00D57C13"/>
    <w:rsid w:val="00D601D3"/>
    <w:rsid w:val="00D6079B"/>
    <w:rsid w:val="00D60FC8"/>
    <w:rsid w:val="00D6130F"/>
    <w:rsid w:val="00D61E00"/>
    <w:rsid w:val="00D62EC5"/>
    <w:rsid w:val="00D62EEC"/>
    <w:rsid w:val="00D63687"/>
    <w:rsid w:val="00D63C2C"/>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73E"/>
    <w:rsid w:val="00D75ADA"/>
    <w:rsid w:val="00D75CBC"/>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814"/>
    <w:rsid w:val="00D84EDC"/>
    <w:rsid w:val="00D850A8"/>
    <w:rsid w:val="00D85EEE"/>
    <w:rsid w:val="00D85F9A"/>
    <w:rsid w:val="00D8687C"/>
    <w:rsid w:val="00D87130"/>
    <w:rsid w:val="00D9100A"/>
    <w:rsid w:val="00D91609"/>
    <w:rsid w:val="00D920AD"/>
    <w:rsid w:val="00D922EC"/>
    <w:rsid w:val="00D92974"/>
    <w:rsid w:val="00D92E4B"/>
    <w:rsid w:val="00D932B0"/>
    <w:rsid w:val="00D94274"/>
    <w:rsid w:val="00D9481D"/>
    <w:rsid w:val="00D94A8A"/>
    <w:rsid w:val="00D94C81"/>
    <w:rsid w:val="00D94E33"/>
    <w:rsid w:val="00D94E99"/>
    <w:rsid w:val="00D94F71"/>
    <w:rsid w:val="00D95032"/>
    <w:rsid w:val="00D9563C"/>
    <w:rsid w:val="00D9583A"/>
    <w:rsid w:val="00D95B95"/>
    <w:rsid w:val="00D95C6E"/>
    <w:rsid w:val="00D96562"/>
    <w:rsid w:val="00D9696C"/>
    <w:rsid w:val="00D96DC4"/>
    <w:rsid w:val="00D9704F"/>
    <w:rsid w:val="00D97130"/>
    <w:rsid w:val="00D97B4C"/>
    <w:rsid w:val="00D97CD1"/>
    <w:rsid w:val="00DA08D8"/>
    <w:rsid w:val="00DA0C27"/>
    <w:rsid w:val="00DA0C93"/>
    <w:rsid w:val="00DA0F3E"/>
    <w:rsid w:val="00DA18AA"/>
    <w:rsid w:val="00DA22FC"/>
    <w:rsid w:val="00DA2342"/>
    <w:rsid w:val="00DA3AD5"/>
    <w:rsid w:val="00DA41D7"/>
    <w:rsid w:val="00DA429D"/>
    <w:rsid w:val="00DA495D"/>
    <w:rsid w:val="00DA4E85"/>
    <w:rsid w:val="00DA4ECA"/>
    <w:rsid w:val="00DA4F4C"/>
    <w:rsid w:val="00DA5162"/>
    <w:rsid w:val="00DA53DE"/>
    <w:rsid w:val="00DA54C4"/>
    <w:rsid w:val="00DA56F9"/>
    <w:rsid w:val="00DA60B4"/>
    <w:rsid w:val="00DA79EE"/>
    <w:rsid w:val="00DA7AC0"/>
    <w:rsid w:val="00DA7BF7"/>
    <w:rsid w:val="00DB0CEA"/>
    <w:rsid w:val="00DB0E8B"/>
    <w:rsid w:val="00DB1243"/>
    <w:rsid w:val="00DB12E8"/>
    <w:rsid w:val="00DB14C7"/>
    <w:rsid w:val="00DB165A"/>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252B"/>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3C"/>
    <w:rsid w:val="00DC7567"/>
    <w:rsid w:val="00DC7D01"/>
    <w:rsid w:val="00DD0005"/>
    <w:rsid w:val="00DD031E"/>
    <w:rsid w:val="00DD0C46"/>
    <w:rsid w:val="00DD1297"/>
    <w:rsid w:val="00DD2A52"/>
    <w:rsid w:val="00DD2C1E"/>
    <w:rsid w:val="00DD3600"/>
    <w:rsid w:val="00DD3BED"/>
    <w:rsid w:val="00DD3C29"/>
    <w:rsid w:val="00DD3D5C"/>
    <w:rsid w:val="00DD493E"/>
    <w:rsid w:val="00DD4AA1"/>
    <w:rsid w:val="00DD5B32"/>
    <w:rsid w:val="00DD6105"/>
    <w:rsid w:val="00DD6A94"/>
    <w:rsid w:val="00DD6C65"/>
    <w:rsid w:val="00DD6F36"/>
    <w:rsid w:val="00DD7608"/>
    <w:rsid w:val="00DD7C82"/>
    <w:rsid w:val="00DD7FB3"/>
    <w:rsid w:val="00DE0782"/>
    <w:rsid w:val="00DE0CA9"/>
    <w:rsid w:val="00DE1F78"/>
    <w:rsid w:val="00DE2039"/>
    <w:rsid w:val="00DE26DC"/>
    <w:rsid w:val="00DE28EA"/>
    <w:rsid w:val="00DE2B54"/>
    <w:rsid w:val="00DE4F69"/>
    <w:rsid w:val="00DE53C6"/>
    <w:rsid w:val="00DE55C4"/>
    <w:rsid w:val="00DE6AE2"/>
    <w:rsid w:val="00DE6CF5"/>
    <w:rsid w:val="00DE751C"/>
    <w:rsid w:val="00DF05BF"/>
    <w:rsid w:val="00DF05C2"/>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56FC"/>
    <w:rsid w:val="00E25B0C"/>
    <w:rsid w:val="00E263BA"/>
    <w:rsid w:val="00E26A6B"/>
    <w:rsid w:val="00E27046"/>
    <w:rsid w:val="00E277C2"/>
    <w:rsid w:val="00E30E49"/>
    <w:rsid w:val="00E311AD"/>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1F22"/>
    <w:rsid w:val="00E42341"/>
    <w:rsid w:val="00E4309F"/>
    <w:rsid w:val="00E43CA0"/>
    <w:rsid w:val="00E448D9"/>
    <w:rsid w:val="00E456E8"/>
    <w:rsid w:val="00E4590B"/>
    <w:rsid w:val="00E46082"/>
    <w:rsid w:val="00E464E4"/>
    <w:rsid w:val="00E4685B"/>
    <w:rsid w:val="00E4692D"/>
    <w:rsid w:val="00E47D7F"/>
    <w:rsid w:val="00E47DB4"/>
    <w:rsid w:val="00E507BF"/>
    <w:rsid w:val="00E50A05"/>
    <w:rsid w:val="00E51689"/>
    <w:rsid w:val="00E51804"/>
    <w:rsid w:val="00E522DE"/>
    <w:rsid w:val="00E533D8"/>
    <w:rsid w:val="00E534C8"/>
    <w:rsid w:val="00E55578"/>
    <w:rsid w:val="00E5572D"/>
    <w:rsid w:val="00E567F6"/>
    <w:rsid w:val="00E574CA"/>
    <w:rsid w:val="00E6076B"/>
    <w:rsid w:val="00E60B9C"/>
    <w:rsid w:val="00E611E1"/>
    <w:rsid w:val="00E61442"/>
    <w:rsid w:val="00E614AC"/>
    <w:rsid w:val="00E62932"/>
    <w:rsid w:val="00E62A9A"/>
    <w:rsid w:val="00E63F89"/>
    <w:rsid w:val="00E64121"/>
    <w:rsid w:val="00E6427C"/>
    <w:rsid w:val="00E646E3"/>
    <w:rsid w:val="00E648EE"/>
    <w:rsid w:val="00E64E8D"/>
    <w:rsid w:val="00E65454"/>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47D2"/>
    <w:rsid w:val="00E754DD"/>
    <w:rsid w:val="00E755E6"/>
    <w:rsid w:val="00E75F2F"/>
    <w:rsid w:val="00E76141"/>
    <w:rsid w:val="00E76662"/>
    <w:rsid w:val="00E76A48"/>
    <w:rsid w:val="00E76B31"/>
    <w:rsid w:val="00E77154"/>
    <w:rsid w:val="00E774A7"/>
    <w:rsid w:val="00E81267"/>
    <w:rsid w:val="00E838CA"/>
    <w:rsid w:val="00E84845"/>
    <w:rsid w:val="00E84934"/>
    <w:rsid w:val="00E8529B"/>
    <w:rsid w:val="00E85729"/>
    <w:rsid w:val="00E858D3"/>
    <w:rsid w:val="00E85B2F"/>
    <w:rsid w:val="00E863B5"/>
    <w:rsid w:val="00E864B9"/>
    <w:rsid w:val="00E8656B"/>
    <w:rsid w:val="00E86CB5"/>
    <w:rsid w:val="00E87576"/>
    <w:rsid w:val="00E87ADD"/>
    <w:rsid w:val="00E87F49"/>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1C7"/>
    <w:rsid w:val="00EB52EB"/>
    <w:rsid w:val="00EB53BC"/>
    <w:rsid w:val="00EB5FD6"/>
    <w:rsid w:val="00EB69D7"/>
    <w:rsid w:val="00EB7CF8"/>
    <w:rsid w:val="00EC0D03"/>
    <w:rsid w:val="00EC1344"/>
    <w:rsid w:val="00EC13A7"/>
    <w:rsid w:val="00EC256C"/>
    <w:rsid w:val="00EC292A"/>
    <w:rsid w:val="00EC4A9D"/>
    <w:rsid w:val="00EC4D30"/>
    <w:rsid w:val="00EC50CC"/>
    <w:rsid w:val="00EC62C6"/>
    <w:rsid w:val="00EC655A"/>
    <w:rsid w:val="00EC683C"/>
    <w:rsid w:val="00EC6D27"/>
    <w:rsid w:val="00EC7359"/>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781"/>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37A"/>
    <w:rsid w:val="00EE49B4"/>
    <w:rsid w:val="00EE4AFB"/>
    <w:rsid w:val="00EE4C25"/>
    <w:rsid w:val="00EE4D09"/>
    <w:rsid w:val="00EE5B91"/>
    <w:rsid w:val="00EE5D24"/>
    <w:rsid w:val="00EE6246"/>
    <w:rsid w:val="00EE6935"/>
    <w:rsid w:val="00EE6A3E"/>
    <w:rsid w:val="00EE7887"/>
    <w:rsid w:val="00EF0002"/>
    <w:rsid w:val="00EF0E88"/>
    <w:rsid w:val="00EF107B"/>
    <w:rsid w:val="00EF1329"/>
    <w:rsid w:val="00EF1573"/>
    <w:rsid w:val="00EF23C8"/>
    <w:rsid w:val="00EF2680"/>
    <w:rsid w:val="00EF368F"/>
    <w:rsid w:val="00EF3A90"/>
    <w:rsid w:val="00EF3B0F"/>
    <w:rsid w:val="00EF3DD4"/>
    <w:rsid w:val="00EF3FC4"/>
    <w:rsid w:val="00EF43D8"/>
    <w:rsid w:val="00EF4526"/>
    <w:rsid w:val="00EF48F7"/>
    <w:rsid w:val="00EF5067"/>
    <w:rsid w:val="00EF679F"/>
    <w:rsid w:val="00EF736F"/>
    <w:rsid w:val="00EF79A4"/>
    <w:rsid w:val="00EF7D86"/>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0A5"/>
    <w:rsid w:val="00F140BF"/>
    <w:rsid w:val="00F143E0"/>
    <w:rsid w:val="00F14A78"/>
    <w:rsid w:val="00F15690"/>
    <w:rsid w:val="00F158A0"/>
    <w:rsid w:val="00F166CE"/>
    <w:rsid w:val="00F16AEE"/>
    <w:rsid w:val="00F16BD5"/>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6F4"/>
    <w:rsid w:val="00F26C56"/>
    <w:rsid w:val="00F27DE5"/>
    <w:rsid w:val="00F307EF"/>
    <w:rsid w:val="00F30872"/>
    <w:rsid w:val="00F31581"/>
    <w:rsid w:val="00F3179A"/>
    <w:rsid w:val="00F31AA6"/>
    <w:rsid w:val="00F31ECA"/>
    <w:rsid w:val="00F32492"/>
    <w:rsid w:val="00F32E74"/>
    <w:rsid w:val="00F3348F"/>
    <w:rsid w:val="00F33E93"/>
    <w:rsid w:val="00F3497B"/>
    <w:rsid w:val="00F34FAF"/>
    <w:rsid w:val="00F35580"/>
    <w:rsid w:val="00F357F1"/>
    <w:rsid w:val="00F35896"/>
    <w:rsid w:val="00F36B08"/>
    <w:rsid w:val="00F36CBD"/>
    <w:rsid w:val="00F37238"/>
    <w:rsid w:val="00F375A5"/>
    <w:rsid w:val="00F378C6"/>
    <w:rsid w:val="00F37A3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4568"/>
    <w:rsid w:val="00F45B09"/>
    <w:rsid w:val="00F45B41"/>
    <w:rsid w:val="00F46044"/>
    <w:rsid w:val="00F46393"/>
    <w:rsid w:val="00F4641E"/>
    <w:rsid w:val="00F46E7E"/>
    <w:rsid w:val="00F47070"/>
    <w:rsid w:val="00F479ED"/>
    <w:rsid w:val="00F47BF9"/>
    <w:rsid w:val="00F50416"/>
    <w:rsid w:val="00F507FF"/>
    <w:rsid w:val="00F50E06"/>
    <w:rsid w:val="00F51090"/>
    <w:rsid w:val="00F51A48"/>
    <w:rsid w:val="00F521E6"/>
    <w:rsid w:val="00F521EB"/>
    <w:rsid w:val="00F523B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398"/>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818"/>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15B"/>
    <w:rsid w:val="00F87486"/>
    <w:rsid w:val="00F9038A"/>
    <w:rsid w:val="00F905C3"/>
    <w:rsid w:val="00F907C0"/>
    <w:rsid w:val="00F90B36"/>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4A2"/>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D67"/>
    <w:rsid w:val="00FB4FF9"/>
    <w:rsid w:val="00FB5656"/>
    <w:rsid w:val="00FB5BBB"/>
    <w:rsid w:val="00FB6209"/>
    <w:rsid w:val="00FB62AC"/>
    <w:rsid w:val="00FB6841"/>
    <w:rsid w:val="00FB6E23"/>
    <w:rsid w:val="00FC0319"/>
    <w:rsid w:val="00FC1583"/>
    <w:rsid w:val="00FC160D"/>
    <w:rsid w:val="00FC1633"/>
    <w:rsid w:val="00FC2A2D"/>
    <w:rsid w:val="00FC2C81"/>
    <w:rsid w:val="00FC2FF1"/>
    <w:rsid w:val="00FC301F"/>
    <w:rsid w:val="00FC333D"/>
    <w:rsid w:val="00FC3FB6"/>
    <w:rsid w:val="00FC4C11"/>
    <w:rsid w:val="00FC4F45"/>
    <w:rsid w:val="00FC636E"/>
    <w:rsid w:val="00FC6BAD"/>
    <w:rsid w:val="00FC7723"/>
    <w:rsid w:val="00FC793E"/>
    <w:rsid w:val="00FC7D26"/>
    <w:rsid w:val="00FD00F1"/>
    <w:rsid w:val="00FD02AA"/>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1CE"/>
    <w:rsid w:val="00FD653D"/>
    <w:rsid w:val="00FD687B"/>
    <w:rsid w:val="00FD688B"/>
    <w:rsid w:val="00FD7002"/>
    <w:rsid w:val="00FD7050"/>
    <w:rsid w:val="00FD706C"/>
    <w:rsid w:val="00FD7668"/>
    <w:rsid w:val="00FD7A15"/>
    <w:rsid w:val="00FD7CF3"/>
    <w:rsid w:val="00FE0982"/>
    <w:rsid w:val="00FE09D7"/>
    <w:rsid w:val="00FE0D92"/>
    <w:rsid w:val="00FE1344"/>
    <w:rsid w:val="00FE196A"/>
    <w:rsid w:val="00FE1EFF"/>
    <w:rsid w:val="00FE205E"/>
    <w:rsid w:val="00FE2517"/>
    <w:rsid w:val="00FE32F6"/>
    <w:rsid w:val="00FE36DC"/>
    <w:rsid w:val="00FE36E2"/>
    <w:rsid w:val="00FE39BA"/>
    <w:rsid w:val="00FE426E"/>
    <w:rsid w:val="00FE4C52"/>
    <w:rsid w:val="00FE4E2F"/>
    <w:rsid w:val="00FE55A4"/>
    <w:rsid w:val="00FE57CE"/>
    <w:rsid w:val="00FE69DF"/>
    <w:rsid w:val="00FE6B35"/>
    <w:rsid w:val="00FE75D2"/>
    <w:rsid w:val="00FE7A34"/>
    <w:rsid w:val="00FF0755"/>
    <w:rsid w:val="00FF0901"/>
    <w:rsid w:val="00FF0EDE"/>
    <w:rsid w:val="00FF19D4"/>
    <w:rsid w:val="00FF2461"/>
    <w:rsid w:val="00FF253F"/>
    <w:rsid w:val="00FF27FB"/>
    <w:rsid w:val="00FF2894"/>
    <w:rsid w:val="00FF2E83"/>
    <w:rsid w:val="00FF3252"/>
    <w:rsid w:val="00FF33EA"/>
    <w:rsid w:val="00FF3BBD"/>
    <w:rsid w:val="00FF3C24"/>
    <w:rsid w:val="00FF3C45"/>
    <w:rsid w:val="00FF3FC6"/>
    <w:rsid w:val="00FF427E"/>
    <w:rsid w:val="00FF4355"/>
    <w:rsid w:val="00FF436A"/>
    <w:rsid w:val="00FF46F9"/>
    <w:rsid w:val="00FF536C"/>
    <w:rsid w:val="00FF53C6"/>
    <w:rsid w:val="00FF53C9"/>
    <w:rsid w:val="00FF5A5D"/>
    <w:rsid w:val="00FF5E74"/>
    <w:rsid w:val="00FF611E"/>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link w:val="2Char"/>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TOC">
    <w:name w:val="TOC Heading"/>
    <w:basedOn w:val="1"/>
    <w:next w:val="a2"/>
    <w:uiPriority w:val="39"/>
    <w:semiHidden/>
    <w:unhideWhenUsed/>
    <w:qFormat/>
    <w:rsid w:val="008F4EA6"/>
    <w:pPr>
      <w:keepNext/>
      <w:keepLines/>
      <w:numPr>
        <w:numId w:val="0"/>
      </w:numPr>
      <w:tabs>
        <w:tab w:val="clear" w:pos="4320"/>
        <w:tab w:val="clear" w:pos="8640"/>
      </w:tabs>
      <w:spacing w:before="480" w:after="0" w:line="276" w:lineRule="auto"/>
      <w:outlineLvl w:val="9"/>
    </w:pPr>
    <w:rPr>
      <w:rFonts w:ascii="Cambria" w:eastAsia="宋体" w:hAnsi="Cambria"/>
      <w:bCs/>
      <w:color w:val="365F91"/>
      <w:sz w:val="28"/>
      <w:szCs w:val="28"/>
      <w:lang w:eastAsia="zh-CN"/>
    </w:rPr>
  </w:style>
  <w:style w:type="paragraph" w:styleId="affd">
    <w:name w:val="List Paragraph"/>
    <w:basedOn w:val="a2"/>
    <w:uiPriority w:val="34"/>
    <w:qFormat/>
    <w:rsid w:val="007A08DA"/>
    <w:pPr>
      <w:ind w:firstLine="420"/>
      <w:jc w:val="both"/>
    </w:pPr>
    <w:rPr>
      <w:rFonts w:ascii="Calibri" w:eastAsia="宋体" w:hAnsi="Calibri" w:cs="宋体"/>
      <w:b w:val="0"/>
      <w:color w:val="auto"/>
      <w:sz w:val="21"/>
      <w:szCs w:val="21"/>
      <w:lang w:eastAsia="zh-CN"/>
    </w:rPr>
  </w:style>
  <w:style w:type="character" w:customStyle="1" w:styleId="BodyChar1">
    <w:name w:val="Body Char1"/>
    <w:basedOn w:val="a4"/>
    <w:rsid w:val="00131F5D"/>
    <w:rPr>
      <w:rFonts w:ascii="Trebuchet MS" w:eastAsia="Times" w:hAnsi="Trebuchet MS"/>
      <w:lang w:val="en-US" w:eastAsia="en-US" w:bidi="ar-SA"/>
    </w:rPr>
  </w:style>
  <w:style w:type="character" w:customStyle="1" w:styleId="2Char">
    <w:name w:val="标题 2 Char"/>
    <w:basedOn w:val="a4"/>
    <w:link w:val="20"/>
    <w:rsid w:val="00160E94"/>
    <w:rPr>
      <w:rFonts w:ascii="Arial" w:eastAsia="Times" w:hAnsi="Arial"/>
      <w:b/>
      <w:color w:val="002740"/>
      <w:sz w:val="22"/>
      <w:lang w:eastAsia="en-US"/>
    </w:rPr>
  </w:style>
</w:styles>
</file>

<file path=word/webSettings.xml><?xml version="1.0" encoding="utf-8"?>
<w:webSettings xmlns:r="http://schemas.openxmlformats.org/officeDocument/2006/relationships" xmlns:w="http://schemas.openxmlformats.org/wordprocessingml/2006/main">
  <w:divs>
    <w:div w:id="8728354">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6002157">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8212">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2533">
      <w:bodyDiv w:val="1"/>
      <w:marLeft w:val="0"/>
      <w:marRight w:val="0"/>
      <w:marTop w:val="0"/>
      <w:marBottom w:val="0"/>
      <w:divBdr>
        <w:top w:val="none" w:sz="0" w:space="0" w:color="auto"/>
        <w:left w:val="none" w:sz="0" w:space="0" w:color="auto"/>
        <w:bottom w:val="none" w:sz="0" w:space="0" w:color="auto"/>
        <w:right w:val="none" w:sz="0" w:space="0" w:color="auto"/>
      </w:divBdr>
    </w:div>
    <w:div w:id="337538365">
      <w:bodyDiv w:val="1"/>
      <w:marLeft w:val="0"/>
      <w:marRight w:val="0"/>
      <w:marTop w:val="0"/>
      <w:marBottom w:val="0"/>
      <w:divBdr>
        <w:top w:val="none" w:sz="0" w:space="0" w:color="auto"/>
        <w:left w:val="none" w:sz="0" w:space="0" w:color="auto"/>
        <w:bottom w:val="none" w:sz="0" w:space="0" w:color="auto"/>
        <w:right w:val="none" w:sz="0" w:space="0" w:color="auto"/>
      </w:divBdr>
    </w:div>
    <w:div w:id="348719724">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7479">
      <w:bodyDiv w:val="1"/>
      <w:marLeft w:val="0"/>
      <w:marRight w:val="0"/>
      <w:marTop w:val="0"/>
      <w:marBottom w:val="0"/>
      <w:divBdr>
        <w:top w:val="none" w:sz="0" w:space="0" w:color="auto"/>
        <w:left w:val="none" w:sz="0" w:space="0" w:color="auto"/>
        <w:bottom w:val="none" w:sz="0" w:space="0" w:color="auto"/>
        <w:right w:val="none" w:sz="0" w:space="0" w:color="auto"/>
      </w:divBdr>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34332082">
      <w:bodyDiv w:val="1"/>
      <w:marLeft w:val="0"/>
      <w:marRight w:val="0"/>
      <w:marTop w:val="0"/>
      <w:marBottom w:val="0"/>
      <w:divBdr>
        <w:top w:val="none" w:sz="0" w:space="0" w:color="auto"/>
        <w:left w:val="none" w:sz="0" w:space="0" w:color="auto"/>
        <w:bottom w:val="none" w:sz="0" w:space="0" w:color="auto"/>
        <w:right w:val="none" w:sz="0" w:space="0" w:color="auto"/>
      </w:divBdr>
    </w:div>
    <w:div w:id="458647263">
      <w:bodyDiv w:val="1"/>
      <w:marLeft w:val="0"/>
      <w:marRight w:val="0"/>
      <w:marTop w:val="0"/>
      <w:marBottom w:val="0"/>
      <w:divBdr>
        <w:top w:val="none" w:sz="0" w:space="0" w:color="auto"/>
        <w:left w:val="none" w:sz="0" w:space="0" w:color="auto"/>
        <w:bottom w:val="none" w:sz="0" w:space="0" w:color="auto"/>
        <w:right w:val="none" w:sz="0" w:space="0" w:color="auto"/>
      </w:divBdr>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548689308">
      <w:bodyDiv w:val="1"/>
      <w:marLeft w:val="0"/>
      <w:marRight w:val="0"/>
      <w:marTop w:val="0"/>
      <w:marBottom w:val="0"/>
      <w:divBdr>
        <w:top w:val="none" w:sz="0" w:space="0" w:color="auto"/>
        <w:left w:val="none" w:sz="0" w:space="0" w:color="auto"/>
        <w:bottom w:val="none" w:sz="0" w:space="0" w:color="auto"/>
        <w:right w:val="none" w:sz="0" w:space="0" w:color="auto"/>
      </w:divBdr>
    </w:div>
    <w:div w:id="648291499">
      <w:bodyDiv w:val="1"/>
      <w:marLeft w:val="0"/>
      <w:marRight w:val="0"/>
      <w:marTop w:val="0"/>
      <w:marBottom w:val="0"/>
      <w:divBdr>
        <w:top w:val="none" w:sz="0" w:space="0" w:color="auto"/>
        <w:left w:val="none" w:sz="0" w:space="0" w:color="auto"/>
        <w:bottom w:val="none" w:sz="0" w:space="0" w:color="auto"/>
        <w:right w:val="none" w:sz="0" w:space="0" w:color="auto"/>
      </w:divBdr>
    </w:div>
    <w:div w:id="781338301">
      <w:bodyDiv w:val="1"/>
      <w:marLeft w:val="0"/>
      <w:marRight w:val="0"/>
      <w:marTop w:val="0"/>
      <w:marBottom w:val="0"/>
      <w:divBdr>
        <w:top w:val="none" w:sz="0" w:space="0" w:color="auto"/>
        <w:left w:val="none" w:sz="0" w:space="0" w:color="auto"/>
        <w:bottom w:val="none" w:sz="0" w:space="0" w:color="auto"/>
        <w:right w:val="none" w:sz="0" w:space="0" w:color="auto"/>
      </w:divBdr>
    </w:div>
    <w:div w:id="806317793">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747">
      <w:bodyDiv w:val="1"/>
      <w:marLeft w:val="0"/>
      <w:marRight w:val="0"/>
      <w:marTop w:val="0"/>
      <w:marBottom w:val="0"/>
      <w:divBdr>
        <w:top w:val="none" w:sz="0" w:space="0" w:color="auto"/>
        <w:left w:val="none" w:sz="0" w:space="0" w:color="auto"/>
        <w:bottom w:val="none" w:sz="0" w:space="0" w:color="auto"/>
        <w:right w:val="none" w:sz="0" w:space="0" w:color="auto"/>
      </w:divBdr>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75925147">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0843">
      <w:bodyDiv w:val="1"/>
      <w:marLeft w:val="0"/>
      <w:marRight w:val="0"/>
      <w:marTop w:val="0"/>
      <w:marBottom w:val="0"/>
      <w:divBdr>
        <w:top w:val="none" w:sz="0" w:space="0" w:color="auto"/>
        <w:left w:val="none" w:sz="0" w:space="0" w:color="auto"/>
        <w:bottom w:val="none" w:sz="0" w:space="0" w:color="auto"/>
        <w:right w:val="none" w:sz="0" w:space="0" w:color="auto"/>
      </w:divBdr>
    </w:div>
    <w:div w:id="1220632021">
      <w:bodyDiv w:val="1"/>
      <w:marLeft w:val="0"/>
      <w:marRight w:val="0"/>
      <w:marTop w:val="0"/>
      <w:marBottom w:val="0"/>
      <w:divBdr>
        <w:top w:val="none" w:sz="0" w:space="0" w:color="auto"/>
        <w:left w:val="none" w:sz="0" w:space="0" w:color="auto"/>
        <w:bottom w:val="none" w:sz="0" w:space="0" w:color="auto"/>
        <w:right w:val="none" w:sz="0" w:space="0" w:color="auto"/>
      </w:divBdr>
    </w:div>
    <w:div w:id="1243029155">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57178016">
      <w:bodyDiv w:val="1"/>
      <w:marLeft w:val="0"/>
      <w:marRight w:val="0"/>
      <w:marTop w:val="0"/>
      <w:marBottom w:val="0"/>
      <w:divBdr>
        <w:top w:val="none" w:sz="0" w:space="0" w:color="auto"/>
        <w:left w:val="none" w:sz="0" w:space="0" w:color="auto"/>
        <w:bottom w:val="none" w:sz="0" w:space="0" w:color="auto"/>
        <w:right w:val="none" w:sz="0" w:space="0" w:color="auto"/>
      </w:divBdr>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756">
      <w:bodyDiv w:val="1"/>
      <w:marLeft w:val="0"/>
      <w:marRight w:val="0"/>
      <w:marTop w:val="0"/>
      <w:marBottom w:val="0"/>
      <w:divBdr>
        <w:top w:val="none" w:sz="0" w:space="0" w:color="auto"/>
        <w:left w:val="none" w:sz="0" w:space="0" w:color="auto"/>
        <w:bottom w:val="none" w:sz="0" w:space="0" w:color="auto"/>
        <w:right w:val="none" w:sz="0" w:space="0" w:color="auto"/>
      </w:divBdr>
    </w:div>
    <w:div w:id="1302225576">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21490636">
      <w:bodyDiv w:val="1"/>
      <w:marLeft w:val="0"/>
      <w:marRight w:val="0"/>
      <w:marTop w:val="0"/>
      <w:marBottom w:val="0"/>
      <w:divBdr>
        <w:top w:val="none" w:sz="0" w:space="0" w:color="auto"/>
        <w:left w:val="none" w:sz="0" w:space="0" w:color="auto"/>
        <w:bottom w:val="none" w:sz="0" w:space="0" w:color="auto"/>
        <w:right w:val="none" w:sz="0" w:space="0" w:color="auto"/>
      </w:divBdr>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3087">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6376">
      <w:bodyDiv w:val="1"/>
      <w:marLeft w:val="0"/>
      <w:marRight w:val="0"/>
      <w:marTop w:val="0"/>
      <w:marBottom w:val="0"/>
      <w:divBdr>
        <w:top w:val="none" w:sz="0" w:space="0" w:color="auto"/>
        <w:left w:val="none" w:sz="0" w:space="0" w:color="auto"/>
        <w:bottom w:val="none" w:sz="0" w:space="0" w:color="auto"/>
        <w:right w:val="none" w:sz="0" w:space="0" w:color="auto"/>
      </w:divBdr>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317">
      <w:bodyDiv w:val="1"/>
      <w:marLeft w:val="0"/>
      <w:marRight w:val="0"/>
      <w:marTop w:val="0"/>
      <w:marBottom w:val="0"/>
      <w:divBdr>
        <w:top w:val="none" w:sz="0" w:space="0" w:color="auto"/>
        <w:left w:val="none" w:sz="0" w:space="0" w:color="auto"/>
        <w:bottom w:val="none" w:sz="0" w:space="0" w:color="auto"/>
        <w:right w:val="none" w:sz="0" w:space="0" w:color="auto"/>
      </w:divBdr>
    </w:div>
    <w:div w:id="1765102968">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7501">
      <w:bodyDiv w:val="1"/>
      <w:marLeft w:val="0"/>
      <w:marRight w:val="0"/>
      <w:marTop w:val="0"/>
      <w:marBottom w:val="0"/>
      <w:divBdr>
        <w:top w:val="none" w:sz="0" w:space="0" w:color="auto"/>
        <w:left w:val="none" w:sz="0" w:space="0" w:color="auto"/>
        <w:bottom w:val="none" w:sz="0" w:space="0" w:color="auto"/>
        <w:right w:val="none" w:sz="0" w:space="0" w:color="auto"/>
      </w:divBdr>
    </w:div>
    <w:div w:id="1806966459">
      <w:bodyDiv w:val="1"/>
      <w:marLeft w:val="0"/>
      <w:marRight w:val="0"/>
      <w:marTop w:val="0"/>
      <w:marBottom w:val="0"/>
      <w:divBdr>
        <w:top w:val="none" w:sz="0" w:space="0" w:color="auto"/>
        <w:left w:val="none" w:sz="0" w:space="0" w:color="auto"/>
        <w:bottom w:val="none" w:sz="0" w:space="0" w:color="auto"/>
        <w:right w:val="none" w:sz="0" w:space="0" w:color="auto"/>
      </w:divBdr>
    </w:div>
    <w:div w:id="1807237374">
      <w:bodyDiv w:val="1"/>
      <w:marLeft w:val="0"/>
      <w:marRight w:val="0"/>
      <w:marTop w:val="0"/>
      <w:marBottom w:val="0"/>
      <w:divBdr>
        <w:top w:val="none" w:sz="0" w:space="0" w:color="auto"/>
        <w:left w:val="none" w:sz="0" w:space="0" w:color="auto"/>
        <w:bottom w:val="none" w:sz="0" w:space="0" w:color="auto"/>
        <w:right w:val="none" w:sz="0" w:space="0" w:color="auto"/>
      </w:divBdr>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358">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56516708">
      <w:bodyDiv w:val="1"/>
      <w:marLeft w:val="0"/>
      <w:marRight w:val="0"/>
      <w:marTop w:val="0"/>
      <w:marBottom w:val="0"/>
      <w:divBdr>
        <w:top w:val="none" w:sz="0" w:space="0" w:color="auto"/>
        <w:left w:val="none" w:sz="0" w:space="0" w:color="auto"/>
        <w:bottom w:val="none" w:sz="0" w:space="0" w:color="auto"/>
        <w:right w:val="none" w:sz="0" w:space="0" w:color="auto"/>
      </w:divBdr>
    </w:div>
    <w:div w:id="1982273665">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1444481">
      <w:bodyDiv w:val="1"/>
      <w:marLeft w:val="0"/>
      <w:marRight w:val="0"/>
      <w:marTop w:val="0"/>
      <w:marBottom w:val="0"/>
      <w:divBdr>
        <w:top w:val="none" w:sz="0" w:space="0" w:color="auto"/>
        <w:left w:val="none" w:sz="0" w:space="0" w:color="auto"/>
        <w:bottom w:val="none" w:sz="0" w:space="0" w:color="auto"/>
        <w:right w:val="none" w:sz="0" w:space="0" w:color="auto"/>
      </w:divBdr>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420">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4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992FD-A75B-4138-960B-BEA0A6AA5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68</Pages>
  <Words>18074</Words>
  <Characters>103027</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120860</CharactersWithSpaces>
  <SharedDoc>false</SharedDoc>
  <HLinks>
    <vt:vector size="132" baseType="variant">
      <vt:variant>
        <vt:i4>2621498</vt:i4>
      </vt:variant>
      <vt:variant>
        <vt:i4>126</vt:i4>
      </vt:variant>
      <vt:variant>
        <vt:i4>0</vt:i4>
      </vt:variant>
      <vt:variant>
        <vt:i4>5</vt:i4>
      </vt:variant>
      <vt:variant>
        <vt:lpwstr>https://intranet-aerohive.jivesbs.com/docs/DOC-1063</vt:lpwstr>
      </vt:variant>
      <vt:variant>
        <vt:lpwstr/>
      </vt:variant>
      <vt:variant>
        <vt:i4>2818106</vt:i4>
      </vt:variant>
      <vt:variant>
        <vt:i4>123</vt:i4>
      </vt:variant>
      <vt:variant>
        <vt:i4>0</vt:i4>
      </vt:variant>
      <vt:variant>
        <vt:i4>5</vt:i4>
      </vt:variant>
      <vt:variant>
        <vt:lpwstr>https://intranet-aerohive.jivesbs.com/docs/DOC-1056</vt:lpwstr>
      </vt:variant>
      <vt:variant>
        <vt:lpwstr/>
      </vt:variant>
      <vt:variant>
        <vt:i4>1900605</vt:i4>
      </vt:variant>
      <vt:variant>
        <vt:i4>116</vt:i4>
      </vt:variant>
      <vt:variant>
        <vt:i4>0</vt:i4>
      </vt:variant>
      <vt:variant>
        <vt:i4>5</vt:i4>
      </vt:variant>
      <vt:variant>
        <vt:lpwstr/>
      </vt:variant>
      <vt:variant>
        <vt:lpwstr>_Toc255228851</vt:lpwstr>
      </vt:variant>
      <vt:variant>
        <vt:i4>1900605</vt:i4>
      </vt:variant>
      <vt:variant>
        <vt:i4>110</vt:i4>
      </vt:variant>
      <vt:variant>
        <vt:i4>0</vt:i4>
      </vt:variant>
      <vt:variant>
        <vt:i4>5</vt:i4>
      </vt:variant>
      <vt:variant>
        <vt:lpwstr/>
      </vt:variant>
      <vt:variant>
        <vt:lpwstr>_Toc255228850</vt:lpwstr>
      </vt:variant>
      <vt:variant>
        <vt:i4>1835069</vt:i4>
      </vt:variant>
      <vt:variant>
        <vt:i4>104</vt:i4>
      </vt:variant>
      <vt:variant>
        <vt:i4>0</vt:i4>
      </vt:variant>
      <vt:variant>
        <vt:i4>5</vt:i4>
      </vt:variant>
      <vt:variant>
        <vt:lpwstr/>
      </vt:variant>
      <vt:variant>
        <vt:lpwstr>_Toc255228849</vt:lpwstr>
      </vt:variant>
      <vt:variant>
        <vt:i4>1835069</vt:i4>
      </vt:variant>
      <vt:variant>
        <vt:i4>98</vt:i4>
      </vt:variant>
      <vt:variant>
        <vt:i4>0</vt:i4>
      </vt:variant>
      <vt:variant>
        <vt:i4>5</vt:i4>
      </vt:variant>
      <vt:variant>
        <vt:lpwstr/>
      </vt:variant>
      <vt:variant>
        <vt:lpwstr>_Toc255228848</vt:lpwstr>
      </vt:variant>
      <vt:variant>
        <vt:i4>1835069</vt:i4>
      </vt:variant>
      <vt:variant>
        <vt:i4>92</vt:i4>
      </vt:variant>
      <vt:variant>
        <vt:i4>0</vt:i4>
      </vt:variant>
      <vt:variant>
        <vt:i4>5</vt:i4>
      </vt:variant>
      <vt:variant>
        <vt:lpwstr/>
      </vt:variant>
      <vt:variant>
        <vt:lpwstr>_Toc255228847</vt:lpwstr>
      </vt:variant>
      <vt:variant>
        <vt:i4>1835069</vt:i4>
      </vt:variant>
      <vt:variant>
        <vt:i4>86</vt:i4>
      </vt:variant>
      <vt:variant>
        <vt:i4>0</vt:i4>
      </vt:variant>
      <vt:variant>
        <vt:i4>5</vt:i4>
      </vt:variant>
      <vt:variant>
        <vt:lpwstr/>
      </vt:variant>
      <vt:variant>
        <vt:lpwstr>_Toc255228846</vt:lpwstr>
      </vt:variant>
      <vt:variant>
        <vt:i4>1835069</vt:i4>
      </vt:variant>
      <vt:variant>
        <vt:i4>80</vt:i4>
      </vt:variant>
      <vt:variant>
        <vt:i4>0</vt:i4>
      </vt:variant>
      <vt:variant>
        <vt:i4>5</vt:i4>
      </vt:variant>
      <vt:variant>
        <vt:lpwstr/>
      </vt:variant>
      <vt:variant>
        <vt:lpwstr>_Toc255228845</vt:lpwstr>
      </vt:variant>
      <vt:variant>
        <vt:i4>1835069</vt:i4>
      </vt:variant>
      <vt:variant>
        <vt:i4>74</vt:i4>
      </vt:variant>
      <vt:variant>
        <vt:i4>0</vt:i4>
      </vt:variant>
      <vt:variant>
        <vt:i4>5</vt:i4>
      </vt:variant>
      <vt:variant>
        <vt:lpwstr/>
      </vt:variant>
      <vt:variant>
        <vt:lpwstr>_Toc255228844</vt:lpwstr>
      </vt:variant>
      <vt:variant>
        <vt:i4>1835069</vt:i4>
      </vt:variant>
      <vt:variant>
        <vt:i4>68</vt:i4>
      </vt:variant>
      <vt:variant>
        <vt:i4>0</vt:i4>
      </vt:variant>
      <vt:variant>
        <vt:i4>5</vt:i4>
      </vt:variant>
      <vt:variant>
        <vt:lpwstr/>
      </vt:variant>
      <vt:variant>
        <vt:lpwstr>_Toc255228843</vt:lpwstr>
      </vt:variant>
      <vt:variant>
        <vt:i4>1835069</vt:i4>
      </vt:variant>
      <vt:variant>
        <vt:i4>62</vt:i4>
      </vt:variant>
      <vt:variant>
        <vt:i4>0</vt:i4>
      </vt:variant>
      <vt:variant>
        <vt:i4>5</vt:i4>
      </vt:variant>
      <vt:variant>
        <vt:lpwstr/>
      </vt:variant>
      <vt:variant>
        <vt:lpwstr>_Toc255228842</vt:lpwstr>
      </vt:variant>
      <vt:variant>
        <vt:i4>1835069</vt:i4>
      </vt:variant>
      <vt:variant>
        <vt:i4>56</vt:i4>
      </vt:variant>
      <vt:variant>
        <vt:i4>0</vt:i4>
      </vt:variant>
      <vt:variant>
        <vt:i4>5</vt:i4>
      </vt:variant>
      <vt:variant>
        <vt:lpwstr/>
      </vt:variant>
      <vt:variant>
        <vt:lpwstr>_Toc255228841</vt:lpwstr>
      </vt:variant>
      <vt:variant>
        <vt:i4>1835069</vt:i4>
      </vt:variant>
      <vt:variant>
        <vt:i4>50</vt:i4>
      </vt:variant>
      <vt:variant>
        <vt:i4>0</vt:i4>
      </vt:variant>
      <vt:variant>
        <vt:i4>5</vt:i4>
      </vt:variant>
      <vt:variant>
        <vt:lpwstr/>
      </vt:variant>
      <vt:variant>
        <vt:lpwstr>_Toc255228840</vt:lpwstr>
      </vt:variant>
      <vt:variant>
        <vt:i4>1769533</vt:i4>
      </vt:variant>
      <vt:variant>
        <vt:i4>44</vt:i4>
      </vt:variant>
      <vt:variant>
        <vt:i4>0</vt:i4>
      </vt:variant>
      <vt:variant>
        <vt:i4>5</vt:i4>
      </vt:variant>
      <vt:variant>
        <vt:lpwstr/>
      </vt:variant>
      <vt:variant>
        <vt:lpwstr>_Toc255228839</vt:lpwstr>
      </vt:variant>
      <vt:variant>
        <vt:i4>1769533</vt:i4>
      </vt:variant>
      <vt:variant>
        <vt:i4>38</vt:i4>
      </vt:variant>
      <vt:variant>
        <vt:i4>0</vt:i4>
      </vt:variant>
      <vt:variant>
        <vt:i4>5</vt:i4>
      </vt:variant>
      <vt:variant>
        <vt:lpwstr/>
      </vt:variant>
      <vt:variant>
        <vt:lpwstr>_Toc255228838</vt:lpwstr>
      </vt:variant>
      <vt:variant>
        <vt:i4>1769533</vt:i4>
      </vt:variant>
      <vt:variant>
        <vt:i4>32</vt:i4>
      </vt:variant>
      <vt:variant>
        <vt:i4>0</vt:i4>
      </vt:variant>
      <vt:variant>
        <vt:i4>5</vt:i4>
      </vt:variant>
      <vt:variant>
        <vt:lpwstr/>
      </vt:variant>
      <vt:variant>
        <vt:lpwstr>_Toc255228837</vt:lpwstr>
      </vt:variant>
      <vt:variant>
        <vt:i4>1769533</vt:i4>
      </vt:variant>
      <vt:variant>
        <vt:i4>26</vt:i4>
      </vt:variant>
      <vt:variant>
        <vt:i4>0</vt:i4>
      </vt:variant>
      <vt:variant>
        <vt:i4>5</vt:i4>
      </vt:variant>
      <vt:variant>
        <vt:lpwstr/>
      </vt:variant>
      <vt:variant>
        <vt:lpwstr>_Toc255228836</vt:lpwstr>
      </vt:variant>
      <vt:variant>
        <vt:i4>1769533</vt:i4>
      </vt:variant>
      <vt:variant>
        <vt:i4>20</vt:i4>
      </vt:variant>
      <vt:variant>
        <vt:i4>0</vt:i4>
      </vt:variant>
      <vt:variant>
        <vt:i4>5</vt:i4>
      </vt:variant>
      <vt:variant>
        <vt:lpwstr/>
      </vt:variant>
      <vt:variant>
        <vt:lpwstr>_Toc255228835</vt:lpwstr>
      </vt:variant>
      <vt:variant>
        <vt:i4>1769533</vt:i4>
      </vt:variant>
      <vt:variant>
        <vt:i4>14</vt:i4>
      </vt:variant>
      <vt:variant>
        <vt:i4>0</vt:i4>
      </vt:variant>
      <vt:variant>
        <vt:i4>5</vt:i4>
      </vt:variant>
      <vt:variant>
        <vt:lpwstr/>
      </vt:variant>
      <vt:variant>
        <vt:lpwstr>_Toc255228834</vt:lpwstr>
      </vt:variant>
      <vt:variant>
        <vt:i4>1769533</vt:i4>
      </vt:variant>
      <vt:variant>
        <vt:i4>8</vt:i4>
      </vt:variant>
      <vt:variant>
        <vt:i4>0</vt:i4>
      </vt:variant>
      <vt:variant>
        <vt:i4>5</vt:i4>
      </vt:variant>
      <vt:variant>
        <vt:lpwstr/>
      </vt:variant>
      <vt:variant>
        <vt:lpwstr>_Toc255228833</vt:lpwstr>
      </vt:variant>
      <vt:variant>
        <vt:i4>1769533</vt:i4>
      </vt:variant>
      <vt:variant>
        <vt:i4>2</vt:i4>
      </vt:variant>
      <vt:variant>
        <vt:i4>0</vt:i4>
      </vt:variant>
      <vt:variant>
        <vt:i4>5</vt:i4>
      </vt:variant>
      <vt:variant>
        <vt:lpwstr/>
      </vt:variant>
      <vt:variant>
        <vt:lpwstr>_Toc255228832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hzhao</cp:lastModifiedBy>
  <cp:revision>260</cp:revision>
  <cp:lastPrinted>2006-07-25T09:39:00Z</cp:lastPrinted>
  <dcterms:created xsi:type="dcterms:W3CDTF">2010-10-22T02:19:00Z</dcterms:created>
  <dcterms:modified xsi:type="dcterms:W3CDTF">2012-09-12T06:58:00Z</dcterms:modified>
</cp:coreProperties>
</file>